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5C1829" w14:textId="77777777" w:rsidR="00E1209D" w:rsidRDefault="00E1209D" w:rsidP="00A32169">
      <w:pPr>
        <w:rPr>
          <w:lang w:val="en-AU"/>
        </w:rPr>
      </w:pPr>
    </w:p>
    <w:p w14:paraId="20178A14" w14:textId="77777777" w:rsidR="00B34F9F" w:rsidRPr="00E1209D" w:rsidRDefault="00B34F9F" w:rsidP="00B34F9F">
      <w:pPr>
        <w:pStyle w:val="Heading4"/>
        <w:jc w:val="center"/>
        <w:rPr>
          <w:b/>
          <w:sz w:val="200"/>
          <w:lang w:val="en-AU"/>
        </w:rPr>
      </w:pPr>
      <w:r w:rsidRPr="00E1209D">
        <w:rPr>
          <w:b/>
          <w:i w:val="0"/>
          <w:sz w:val="200"/>
          <w:lang w:val="en-AU"/>
        </w:rPr>
        <w:t>PEST</w:t>
      </w:r>
      <w:r w:rsidR="00E1209D" w:rsidRPr="00E1209D">
        <w:rPr>
          <w:b/>
          <w:i w:val="0"/>
          <w:sz w:val="200"/>
          <w:lang w:val="en-AU"/>
        </w:rPr>
        <w:t>++</w:t>
      </w:r>
    </w:p>
    <w:p w14:paraId="4218E90C" w14:textId="4E42BBEE" w:rsidR="00BA6D10" w:rsidRDefault="00E1209D" w:rsidP="00B34F9F">
      <w:pPr>
        <w:pStyle w:val="BodyText"/>
        <w:jc w:val="center"/>
        <w:rPr>
          <w:b/>
          <w:i w:val="0"/>
          <w:sz w:val="40"/>
          <w:lang w:val="en-AU"/>
        </w:rPr>
      </w:pPr>
      <w:r>
        <w:rPr>
          <w:b/>
          <w:i w:val="0"/>
          <w:sz w:val="40"/>
          <w:lang w:val="en-AU"/>
        </w:rPr>
        <w:t>Version 4</w:t>
      </w:r>
    </w:p>
    <w:p w14:paraId="713073AC" w14:textId="77777777" w:rsidR="00185AA2" w:rsidRDefault="00185AA2" w:rsidP="00B34F9F">
      <w:pPr>
        <w:pStyle w:val="BodyText"/>
        <w:jc w:val="center"/>
        <w:rPr>
          <w:b/>
          <w:i w:val="0"/>
          <w:sz w:val="36"/>
          <w:szCs w:val="36"/>
          <w:lang w:val="en-AU"/>
        </w:rPr>
      </w:pPr>
    </w:p>
    <w:p w14:paraId="50B14BA6" w14:textId="54868426" w:rsidR="00BA6D10" w:rsidRDefault="00DF72F9" w:rsidP="00B34F9F">
      <w:pPr>
        <w:pStyle w:val="BodyText"/>
        <w:jc w:val="center"/>
        <w:rPr>
          <w:i w:val="0"/>
          <w:sz w:val="32"/>
          <w:szCs w:val="36"/>
          <w:lang w:val="en-AU"/>
        </w:rPr>
      </w:pPr>
      <w:r w:rsidRPr="00DF72F9">
        <w:rPr>
          <w:noProof/>
          <w:szCs w:val="36"/>
          <w:lang w:eastAsia="en-GB"/>
        </w:rPr>
        <w:drawing>
          <wp:inline distT="0" distB="0" distL="0" distR="0" wp14:anchorId="47889094" wp14:editId="0B3E08CD">
            <wp:extent cx="5731510" cy="2797810"/>
            <wp:effectExtent l="0" t="0" r="889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797810"/>
                    </a:xfrm>
                    <a:prstGeom prst="rect">
                      <a:avLst/>
                    </a:prstGeom>
                  </pic:spPr>
                </pic:pic>
              </a:graphicData>
            </a:graphic>
          </wp:inline>
        </w:drawing>
      </w:r>
    </w:p>
    <w:p w14:paraId="3CAFF46C" w14:textId="279594B0" w:rsidR="00BA6D10" w:rsidRPr="00E1209D" w:rsidRDefault="00BA6D10" w:rsidP="00DF72F9">
      <w:pPr>
        <w:pStyle w:val="BodyText"/>
        <w:rPr>
          <w:szCs w:val="36"/>
          <w:lang w:val="en-AU"/>
        </w:rPr>
      </w:pPr>
    </w:p>
    <w:p w14:paraId="4540BA43" w14:textId="77777777" w:rsidR="00B34F9F" w:rsidRDefault="00B34F9F" w:rsidP="00B34F9F">
      <w:pPr>
        <w:pStyle w:val="BodyText"/>
        <w:jc w:val="center"/>
        <w:rPr>
          <w:i w:val="0"/>
          <w:sz w:val="36"/>
          <w:lang w:val="en-AU"/>
        </w:rPr>
      </w:pPr>
    </w:p>
    <w:p w14:paraId="45F9448C" w14:textId="77777777" w:rsidR="00B34F9F" w:rsidRPr="00E1209D" w:rsidRDefault="00E1209D" w:rsidP="00B34F9F">
      <w:pPr>
        <w:pStyle w:val="BodyText"/>
        <w:spacing w:before="0" w:after="0"/>
        <w:jc w:val="center"/>
        <w:rPr>
          <w:rFonts w:ascii="Arial" w:hAnsi="Arial" w:cs="Arial"/>
          <w:i w:val="0"/>
          <w:sz w:val="20"/>
          <w:lang w:val="en-AU"/>
        </w:rPr>
      </w:pPr>
      <w:r w:rsidRPr="00CE126F">
        <w:rPr>
          <w:rFonts w:ascii="Arial" w:hAnsi="Arial" w:cs="Arial"/>
          <w:i w:val="0"/>
          <w:lang w:val="en-AU"/>
        </w:rPr>
        <w:t>Jeremy White, David Welter, John Doherty</w:t>
      </w:r>
    </w:p>
    <w:p w14:paraId="06C798A9" w14:textId="77777777" w:rsidR="00B34F9F" w:rsidRPr="00983244" w:rsidRDefault="00B34F9F" w:rsidP="00B34F9F">
      <w:pPr>
        <w:pStyle w:val="BodyText"/>
        <w:spacing w:before="0" w:after="0"/>
        <w:jc w:val="center"/>
        <w:rPr>
          <w:rFonts w:ascii="Arial" w:hAnsi="Arial" w:cs="Arial"/>
          <w:i w:val="0"/>
          <w:sz w:val="20"/>
          <w:lang w:val="en-AU"/>
        </w:rPr>
      </w:pPr>
    </w:p>
    <w:p w14:paraId="6E7FDDD6" w14:textId="0B97B56B" w:rsidR="00CE126F" w:rsidRDefault="00CE126F" w:rsidP="00E1209D">
      <w:pPr>
        <w:pStyle w:val="BodyText"/>
        <w:jc w:val="center"/>
        <w:rPr>
          <w:i w:val="0"/>
          <w:noProof/>
          <w:sz w:val="28"/>
          <w:lang w:val="en-AU"/>
        </w:rPr>
      </w:pPr>
    </w:p>
    <w:p w14:paraId="56178D75" w14:textId="77777777" w:rsidR="00CE126F" w:rsidRDefault="00CE126F" w:rsidP="00E1209D">
      <w:pPr>
        <w:pStyle w:val="BodyText"/>
        <w:jc w:val="center"/>
        <w:rPr>
          <w:i w:val="0"/>
          <w:noProof/>
          <w:sz w:val="28"/>
          <w:lang w:val="en-AU"/>
        </w:rPr>
      </w:pPr>
    </w:p>
    <w:p w14:paraId="3AB9F924" w14:textId="200291EF" w:rsidR="00CE126F" w:rsidRDefault="00CE126F" w:rsidP="00E1209D">
      <w:pPr>
        <w:pStyle w:val="BodyText"/>
        <w:jc w:val="center"/>
        <w:rPr>
          <w:i w:val="0"/>
          <w:noProof/>
          <w:sz w:val="28"/>
          <w:lang w:val="en-AU"/>
        </w:rPr>
      </w:pPr>
    </w:p>
    <w:p w14:paraId="1DA553B2" w14:textId="77777777" w:rsidR="00CE126F" w:rsidRDefault="00CE126F" w:rsidP="00E1209D">
      <w:pPr>
        <w:pStyle w:val="BodyText"/>
        <w:jc w:val="center"/>
        <w:rPr>
          <w:i w:val="0"/>
          <w:noProof/>
          <w:sz w:val="28"/>
          <w:lang w:val="en-AU"/>
        </w:rPr>
      </w:pPr>
    </w:p>
    <w:p w14:paraId="358E2321" w14:textId="3A6E50FB" w:rsidR="00B34F9F" w:rsidRDefault="00CE126F" w:rsidP="00E1209D">
      <w:pPr>
        <w:pStyle w:val="BodyText"/>
        <w:jc w:val="center"/>
        <w:rPr>
          <w:i w:val="0"/>
          <w:noProof/>
          <w:sz w:val="28"/>
          <w:lang w:val="en-AU"/>
        </w:rPr>
      </w:pPr>
      <w:r>
        <w:rPr>
          <w:i w:val="0"/>
          <w:noProof/>
          <w:sz w:val="28"/>
          <w:lang w:val="en-AU"/>
        </w:rPr>
        <w:t>CAELUM</w:t>
      </w:r>
    </w:p>
    <w:p w14:paraId="352578F0" w14:textId="37348FF7" w:rsidR="00CE126F" w:rsidRPr="00CE126F" w:rsidRDefault="00CE126F" w:rsidP="00E1209D">
      <w:pPr>
        <w:pStyle w:val="BodyText"/>
        <w:jc w:val="center"/>
        <w:rPr>
          <w:noProof/>
          <w:sz w:val="22"/>
          <w:lang w:val="en-AU"/>
        </w:rPr>
      </w:pPr>
      <w:r w:rsidRPr="00CE126F">
        <w:rPr>
          <w:noProof/>
          <w:sz w:val="22"/>
          <w:lang w:val="en-AU"/>
        </w:rPr>
        <w:t>Collective for Advancing Environmental Modelling in Decision Support</w:t>
      </w:r>
    </w:p>
    <w:p w14:paraId="740881B5" w14:textId="77777777" w:rsidR="00B34F9F" w:rsidRPr="00FE4430" w:rsidRDefault="00B34F9F" w:rsidP="00B34F9F">
      <w:pPr>
        <w:pStyle w:val="EndnoteText"/>
        <w:rPr>
          <w:lang w:val="en-AU"/>
        </w:rPr>
        <w:sectPr w:rsidR="00B34F9F" w:rsidRPr="00FE4430" w:rsidSect="00B34F9F">
          <w:headerReference w:type="even" r:id="rId9"/>
          <w:footerReference w:type="default" r:id="rId10"/>
          <w:endnotePr>
            <w:numFmt w:val="decimal"/>
          </w:endnotePr>
          <w:pgSz w:w="11906" w:h="16838" w:code="9"/>
          <w:pgMar w:top="1440" w:right="1440" w:bottom="864" w:left="1440" w:header="1296" w:footer="864" w:gutter="0"/>
          <w:cols w:space="720"/>
          <w:noEndnote/>
        </w:sectPr>
      </w:pPr>
    </w:p>
    <w:p w14:paraId="0564F7F1" w14:textId="77777777" w:rsidR="00263995" w:rsidRPr="00263995" w:rsidRDefault="00263995" w:rsidP="00263995">
      <w:pPr>
        <w:spacing w:before="240"/>
        <w:rPr>
          <w:b/>
          <w:lang w:val="en-AU"/>
        </w:rPr>
      </w:pPr>
      <w:r w:rsidRPr="00263995">
        <w:rPr>
          <w:rStyle w:val="Technical2"/>
          <w:rFonts w:ascii="Times New Roman" w:hAnsi="Times New Roman"/>
          <w:b/>
          <w:sz w:val="48"/>
          <w:lang w:val="en-US"/>
        </w:rPr>
        <w:lastRenderedPageBreak/>
        <w:t>Acknowledgements</w:t>
      </w:r>
    </w:p>
    <w:p w14:paraId="1361FE7D" w14:textId="7BB7FAA3" w:rsidR="006577BF" w:rsidRDefault="006577BF" w:rsidP="005C21B2">
      <w:pPr>
        <w:rPr>
          <w:lang w:val="en-AU"/>
        </w:rPr>
      </w:pPr>
      <w:r>
        <w:rPr>
          <w:lang w:val="en-AU"/>
        </w:rPr>
        <w:t>Initial funding for the development of PEST++ was provided by the United States Geological Survey (USGS). Further</w:t>
      </w:r>
      <w:r w:rsidR="005C21B2">
        <w:rPr>
          <w:lang w:val="en-AU"/>
        </w:rPr>
        <w:t xml:space="preserve"> support for</w:t>
      </w:r>
      <w:r>
        <w:rPr>
          <w:lang w:val="en-AU"/>
        </w:rPr>
        <w:t xml:space="preserve"> development of programs</w:t>
      </w:r>
      <w:r w:rsidR="005C21B2">
        <w:rPr>
          <w:lang w:val="en-AU"/>
        </w:rPr>
        <w:t xml:space="preserve"> comprising</w:t>
      </w:r>
      <w:r>
        <w:rPr>
          <w:lang w:val="en-AU"/>
        </w:rPr>
        <w:t xml:space="preserve"> the PEST++ suite was provided by the USGS and by GNS Science, New Zealand while Jeremy White was employed by these institutions.</w:t>
      </w:r>
    </w:p>
    <w:p w14:paraId="4756C9D1" w14:textId="5BB51495" w:rsidR="002C0427" w:rsidRDefault="005C21B2" w:rsidP="005C21B2">
      <w:pPr>
        <w:rPr>
          <w:lang w:val="en-AU"/>
        </w:rPr>
      </w:pPr>
      <w:r>
        <w:rPr>
          <w:lang w:val="en-AU"/>
        </w:rPr>
        <w:t>The writing of this manual, and improvements to the PEST++ parallel run manager</w:t>
      </w:r>
      <w:r w:rsidR="005338E6">
        <w:rPr>
          <w:lang w:val="en-AU"/>
        </w:rPr>
        <w:t>,</w:t>
      </w:r>
      <w:r>
        <w:rPr>
          <w:lang w:val="en-AU"/>
        </w:rPr>
        <w:t xml:space="preserve"> were funded by the Queensland Water Modelling Network.</w:t>
      </w:r>
    </w:p>
    <w:p w14:paraId="5E96D3DF" w14:textId="4FDC8322" w:rsidR="005C21B2" w:rsidRDefault="005C21B2" w:rsidP="005C21B2">
      <w:pPr>
        <w:rPr>
          <w:lang w:val="en-AU"/>
        </w:rPr>
      </w:pPr>
      <w:r>
        <w:rPr>
          <w:lang w:val="en-AU"/>
        </w:rPr>
        <w:t>On a personal note, thanks are also due to the following people who have contributed in the distant or more recent past to the development of the PEST++ suite</w:t>
      </w:r>
      <w:r w:rsidR="005338E6">
        <w:rPr>
          <w:lang w:val="en-AU"/>
        </w:rPr>
        <w:t>,</w:t>
      </w:r>
      <w:r>
        <w:rPr>
          <w:lang w:val="en-AU"/>
        </w:rPr>
        <w:t xml:space="preserve"> and to modeling education based on the PEST++ suite:</w:t>
      </w:r>
    </w:p>
    <w:p w14:paraId="74AD71A9" w14:textId="77777777" w:rsidR="00D752D6" w:rsidRDefault="00D752D6" w:rsidP="00D752D6">
      <w:pPr>
        <w:widowControl/>
        <w:spacing w:before="0" w:after="0"/>
        <w:jc w:val="left"/>
        <w:rPr>
          <w:szCs w:val="24"/>
          <w:lang w:val="en-AU"/>
        </w:rPr>
      </w:pPr>
      <w:r>
        <w:rPr>
          <w:szCs w:val="24"/>
          <w:lang w:val="en-AU"/>
        </w:rPr>
        <w:t>Chas Egan (Queensland Department of Environment and Science)</w:t>
      </w:r>
    </w:p>
    <w:p w14:paraId="33C055EF" w14:textId="4307989B" w:rsidR="00D752D6" w:rsidRDefault="00D752D6" w:rsidP="009A524A">
      <w:pPr>
        <w:widowControl/>
        <w:spacing w:before="0" w:after="0"/>
        <w:jc w:val="left"/>
        <w:rPr>
          <w:szCs w:val="24"/>
          <w:lang w:val="en-AU"/>
        </w:rPr>
      </w:pPr>
      <w:r>
        <w:rPr>
          <w:szCs w:val="24"/>
          <w:lang w:val="en-AU"/>
        </w:rPr>
        <w:t xml:space="preserve">Mike </w:t>
      </w:r>
      <w:r w:rsidR="00BE668E">
        <w:rPr>
          <w:szCs w:val="24"/>
          <w:lang w:val="en-AU"/>
        </w:rPr>
        <w:t>Toe</w:t>
      </w:r>
      <w:r w:rsidR="002D747B">
        <w:rPr>
          <w:szCs w:val="24"/>
          <w:lang w:val="en-AU"/>
        </w:rPr>
        <w:t>w</w:t>
      </w:r>
      <w:r w:rsidR="00BE668E">
        <w:rPr>
          <w:szCs w:val="24"/>
          <w:lang w:val="en-AU"/>
        </w:rPr>
        <w:t xml:space="preserve">s </w:t>
      </w:r>
      <w:r>
        <w:rPr>
          <w:szCs w:val="24"/>
          <w:lang w:val="en-AU"/>
        </w:rPr>
        <w:t>(GNS Science)</w:t>
      </w:r>
    </w:p>
    <w:p w14:paraId="40D7EA98" w14:textId="3E007CCB" w:rsidR="005C21B2" w:rsidRDefault="005C21B2" w:rsidP="009A524A">
      <w:pPr>
        <w:widowControl/>
        <w:spacing w:before="0" w:after="0"/>
        <w:jc w:val="left"/>
        <w:rPr>
          <w:szCs w:val="24"/>
          <w:lang w:val="en-AU"/>
        </w:rPr>
      </w:pPr>
      <w:r>
        <w:rPr>
          <w:szCs w:val="24"/>
          <w:lang w:val="en-AU"/>
        </w:rPr>
        <w:t>Mike Fienen (USGS)</w:t>
      </w:r>
    </w:p>
    <w:p w14:paraId="73939753" w14:textId="4946F8A9" w:rsidR="005C21B2" w:rsidRDefault="005C21B2" w:rsidP="009A524A">
      <w:pPr>
        <w:widowControl/>
        <w:spacing w:before="0" w:after="0"/>
        <w:jc w:val="left"/>
        <w:rPr>
          <w:szCs w:val="24"/>
          <w:lang w:val="en-AU"/>
        </w:rPr>
      </w:pPr>
      <w:r>
        <w:rPr>
          <w:szCs w:val="24"/>
          <w:lang w:val="en-AU"/>
        </w:rPr>
        <w:t>Randy Hunt (USGS)</w:t>
      </w:r>
    </w:p>
    <w:p w14:paraId="6F8D6092" w14:textId="6BDA5F2F" w:rsidR="005C21B2" w:rsidRDefault="005C21B2" w:rsidP="009A524A">
      <w:pPr>
        <w:widowControl/>
        <w:spacing w:before="0" w:after="0"/>
        <w:jc w:val="left"/>
        <w:rPr>
          <w:szCs w:val="24"/>
          <w:lang w:val="en-AU"/>
        </w:rPr>
      </w:pPr>
      <w:r>
        <w:rPr>
          <w:szCs w:val="24"/>
          <w:lang w:val="en-AU"/>
        </w:rPr>
        <w:t>Chris Muffels (</w:t>
      </w:r>
      <w:r w:rsidR="00D752D6">
        <w:rPr>
          <w:szCs w:val="24"/>
          <w:lang w:val="en-AU"/>
        </w:rPr>
        <w:t>SS Papadop</w:t>
      </w:r>
      <w:r w:rsidR="00F90CDB">
        <w:rPr>
          <w:szCs w:val="24"/>
          <w:lang w:val="en-AU"/>
        </w:rPr>
        <w:t>o</w:t>
      </w:r>
      <w:r w:rsidR="00D752D6">
        <w:rPr>
          <w:szCs w:val="24"/>
          <w:lang w:val="en-AU"/>
        </w:rPr>
        <w:t>ulos and Associates</w:t>
      </w:r>
      <w:r>
        <w:rPr>
          <w:szCs w:val="24"/>
          <w:lang w:val="en-AU"/>
        </w:rPr>
        <w:t>)</w:t>
      </w:r>
    </w:p>
    <w:p w14:paraId="41FCE124" w14:textId="77777777" w:rsidR="005C21B2" w:rsidRDefault="005C21B2" w:rsidP="009A524A">
      <w:pPr>
        <w:widowControl/>
        <w:spacing w:before="0" w:after="0"/>
        <w:jc w:val="left"/>
        <w:rPr>
          <w:szCs w:val="24"/>
          <w:lang w:val="en-AU"/>
        </w:rPr>
      </w:pPr>
    </w:p>
    <w:p w14:paraId="483D5390" w14:textId="42BE5079" w:rsidR="00E1209D" w:rsidRPr="009A524A" w:rsidRDefault="00E1209D" w:rsidP="009A524A">
      <w:pPr>
        <w:widowControl/>
        <w:spacing w:before="0" w:after="0"/>
        <w:jc w:val="left"/>
        <w:rPr>
          <w:szCs w:val="24"/>
          <w:lang w:val="en-AU"/>
        </w:rPr>
      </w:pPr>
    </w:p>
    <w:p w14:paraId="73BB96CC" w14:textId="77777777" w:rsidR="00BA6D10" w:rsidRDefault="00BA6D10" w:rsidP="00A32169">
      <w:pPr>
        <w:rPr>
          <w:lang w:val="en-AU"/>
        </w:rPr>
      </w:pPr>
    </w:p>
    <w:p w14:paraId="7E9507FE" w14:textId="77777777" w:rsidR="00864CE7" w:rsidRDefault="00864CE7" w:rsidP="00A32169">
      <w:pPr>
        <w:rPr>
          <w:lang w:val="en-AU"/>
        </w:rPr>
        <w:sectPr w:rsidR="00864CE7" w:rsidSect="00EF7F08">
          <w:headerReference w:type="default" r:id="rId11"/>
          <w:endnotePr>
            <w:numFmt w:val="decimal"/>
          </w:endnotePr>
          <w:pgSz w:w="11906" w:h="16838" w:code="9"/>
          <w:pgMar w:top="1440" w:right="1440" w:bottom="1440" w:left="1440" w:header="1298" w:footer="862" w:gutter="0"/>
          <w:pgNumType w:start="1" w:chapStyle="1"/>
          <w:cols w:space="720"/>
          <w:noEndnote/>
        </w:sectPr>
      </w:pPr>
    </w:p>
    <w:p w14:paraId="36608D17" w14:textId="77777777" w:rsidR="00C24690" w:rsidRDefault="00C24690">
      <w:pPr>
        <w:widowControl/>
        <w:spacing w:before="0" w:after="0"/>
        <w:jc w:val="left"/>
        <w:rPr>
          <w:b/>
          <w:sz w:val="48"/>
          <w:lang w:val="en-AU"/>
        </w:rPr>
      </w:pPr>
      <w:r>
        <w:rPr>
          <w:b/>
          <w:sz w:val="48"/>
          <w:lang w:val="en-AU"/>
        </w:rPr>
        <w:lastRenderedPageBreak/>
        <w:t xml:space="preserve">Preface </w:t>
      </w:r>
    </w:p>
    <w:p w14:paraId="311181E6" w14:textId="77777777" w:rsidR="002A65F2" w:rsidRDefault="003E3274" w:rsidP="00E1209D">
      <w:pPr>
        <w:rPr>
          <w:lang w:val="en-AU"/>
        </w:rPr>
      </w:pPr>
      <w:r>
        <w:rPr>
          <w:lang w:val="en-AU"/>
        </w:rPr>
        <w:t>The release of version 4 of PEST++ coincides with the release of version 15 of PEST. The relationship between these two suites is described in a</w:t>
      </w:r>
      <w:r w:rsidR="00DA4252">
        <w:rPr>
          <w:lang w:val="en-AU"/>
        </w:rPr>
        <w:t xml:space="preserve"> companion to this manual</w:t>
      </w:r>
      <w:r w:rsidR="002107CE">
        <w:rPr>
          <w:lang w:val="en-AU"/>
        </w:rPr>
        <w:t>; see</w:t>
      </w:r>
      <w:r w:rsidR="00DA4252">
        <w:rPr>
          <w:lang w:val="en-AU"/>
        </w:rPr>
        <w:t xml:space="preserve"> Doherty</w:t>
      </w:r>
      <w:r w:rsidR="00F71A92">
        <w:rPr>
          <w:lang w:val="en-AU"/>
        </w:rPr>
        <w:t xml:space="preserve"> et al</w:t>
      </w:r>
      <w:r w:rsidR="00DA4252">
        <w:rPr>
          <w:lang w:val="en-AU"/>
        </w:rPr>
        <w:t xml:space="preserve"> (2018).</w:t>
      </w:r>
      <w:r w:rsidR="007318FF">
        <w:rPr>
          <w:lang w:val="en-AU"/>
        </w:rPr>
        <w:t xml:space="preserve"> </w:t>
      </w:r>
    </w:p>
    <w:p w14:paraId="07B12688" w14:textId="2D68662B" w:rsidR="002B5A4B" w:rsidRDefault="002A65F2" w:rsidP="00E1209D">
      <w:pPr>
        <w:rPr>
          <w:lang w:val="en-AU"/>
        </w:rPr>
      </w:pPr>
      <w:r>
        <w:rPr>
          <w:lang w:val="en-AU"/>
        </w:rPr>
        <w:t>Interoperability between programs of the PEST++ suite and those of the PEST suite has been greatly improved with the release of</w:t>
      </w:r>
      <w:r w:rsidR="002107CE">
        <w:rPr>
          <w:lang w:val="en-AU"/>
        </w:rPr>
        <w:t xml:space="preserve"> version 15 of</w:t>
      </w:r>
      <w:r>
        <w:rPr>
          <w:lang w:val="en-AU"/>
        </w:rPr>
        <w:t xml:space="preserve"> PEST</w:t>
      </w:r>
      <w:r w:rsidR="00882DBD">
        <w:rPr>
          <w:lang w:val="en-AU"/>
        </w:rPr>
        <w:t xml:space="preserve">. This, it is hoped, will promulgate </w:t>
      </w:r>
      <w:r>
        <w:rPr>
          <w:lang w:val="en-AU"/>
        </w:rPr>
        <w:t>conjuncti</w:t>
      </w:r>
      <w:r w:rsidR="00882DBD">
        <w:rPr>
          <w:lang w:val="en-AU"/>
        </w:rPr>
        <w:t>ve</w:t>
      </w:r>
      <w:r>
        <w:rPr>
          <w:lang w:val="en-AU"/>
        </w:rPr>
        <w:t xml:space="preserve"> use of the</w:t>
      </w:r>
      <w:r w:rsidR="00882DBD">
        <w:rPr>
          <w:lang w:val="en-AU"/>
        </w:rPr>
        <w:t>se</w:t>
      </w:r>
      <w:r>
        <w:rPr>
          <w:lang w:val="en-AU"/>
        </w:rPr>
        <w:t xml:space="preserve"> two suites. In particular, many of the utility programs that </w:t>
      </w:r>
      <w:r w:rsidR="00882DBD">
        <w:rPr>
          <w:lang w:val="en-AU"/>
        </w:rPr>
        <w:t xml:space="preserve">comprise the PEST suite </w:t>
      </w:r>
      <w:r>
        <w:rPr>
          <w:lang w:val="en-AU"/>
        </w:rPr>
        <w:t xml:space="preserve">(including its ground and surface water </w:t>
      </w:r>
      <w:r w:rsidR="005338E6">
        <w:rPr>
          <w:lang w:val="en-AU"/>
        </w:rPr>
        <w:t>utilities</w:t>
      </w:r>
      <w:r>
        <w:rPr>
          <w:lang w:val="en-AU"/>
        </w:rPr>
        <w:t>)</w:t>
      </w:r>
      <w:r w:rsidR="00882DBD">
        <w:rPr>
          <w:lang w:val="en-AU"/>
        </w:rPr>
        <w:t xml:space="preserve"> can perform the same support roles for programs of the PEST++ suite that they do for PEST itself.</w:t>
      </w:r>
      <w:r>
        <w:rPr>
          <w:lang w:val="en-AU"/>
        </w:rPr>
        <w:t xml:space="preserve"> At the same time, the ever-expanding functionality of the PyEMU suite </w:t>
      </w:r>
      <w:r w:rsidR="000D645A">
        <w:rPr>
          <w:lang w:val="en-AU"/>
        </w:rPr>
        <w:t xml:space="preserve">(White et al, 2016) </w:t>
      </w:r>
      <w:r>
        <w:rPr>
          <w:lang w:val="en-AU"/>
        </w:rPr>
        <w:t>can facilitate use of PEST</w:t>
      </w:r>
      <w:r w:rsidR="000D645A">
        <w:rPr>
          <w:lang w:val="en-AU"/>
        </w:rPr>
        <w:t xml:space="preserve"> as it does the same for</w:t>
      </w:r>
      <w:r>
        <w:rPr>
          <w:lang w:val="en-AU"/>
        </w:rPr>
        <w:t xml:space="preserve"> PEST++.</w:t>
      </w:r>
    </w:p>
    <w:p w14:paraId="321FD7F2" w14:textId="2191A0AA" w:rsidR="00BB1F16" w:rsidRDefault="000D645A" w:rsidP="00E1209D">
      <w:pPr>
        <w:rPr>
          <w:lang w:val="en-AU"/>
        </w:rPr>
      </w:pPr>
      <w:r>
        <w:rPr>
          <w:lang w:val="en-AU"/>
        </w:rPr>
        <w:t>The present document replaces two USGS reports</w:t>
      </w:r>
      <w:r w:rsidR="00EF1F32">
        <w:rPr>
          <w:lang w:val="en-AU"/>
        </w:rPr>
        <w:t xml:space="preserve"> that served as manuals for previous versions of PEST</w:t>
      </w:r>
      <w:r w:rsidR="005338E6">
        <w:rPr>
          <w:lang w:val="en-AU"/>
        </w:rPr>
        <w:t>++</w:t>
      </w:r>
      <w:r w:rsidR="00EF1F32">
        <w:rPr>
          <w:lang w:val="en-AU"/>
        </w:rPr>
        <w:t xml:space="preserve">. These are Welter et al (2012) and </w:t>
      </w:r>
      <w:r w:rsidR="00BB1F16">
        <w:rPr>
          <w:lang w:val="en-AU"/>
        </w:rPr>
        <w:t xml:space="preserve">Welter et al (2015). </w:t>
      </w:r>
    </w:p>
    <w:p w14:paraId="0AAC1CA9" w14:textId="6DFBDEA7" w:rsidR="000D645A" w:rsidRDefault="00BB1F16" w:rsidP="00E1209D">
      <w:pPr>
        <w:rPr>
          <w:lang w:val="en-AU"/>
        </w:rPr>
      </w:pPr>
      <w:r>
        <w:rPr>
          <w:lang w:val="en-AU"/>
        </w:rPr>
        <w:t>The term “</w:t>
      </w:r>
      <w:r w:rsidR="000D645A">
        <w:rPr>
          <w:lang w:val="en-AU"/>
        </w:rPr>
        <w:t>PEST++</w:t>
      </w:r>
      <w:r>
        <w:rPr>
          <w:lang w:val="en-AU"/>
        </w:rPr>
        <w:t>” no longer describes</w:t>
      </w:r>
      <w:r w:rsidR="000D645A">
        <w:rPr>
          <w:lang w:val="en-AU"/>
        </w:rPr>
        <w:t xml:space="preserve"> a single program.</w:t>
      </w:r>
      <w:r>
        <w:rPr>
          <w:lang w:val="en-AU"/>
        </w:rPr>
        <w:t xml:space="preserve"> It now</w:t>
      </w:r>
      <w:r w:rsidR="004C45F4">
        <w:rPr>
          <w:lang w:val="en-AU"/>
        </w:rPr>
        <w:t xml:space="preserve"> describes</w:t>
      </w:r>
      <w:r>
        <w:rPr>
          <w:lang w:val="en-AU"/>
        </w:rPr>
        <w:t xml:space="preserve"> a suite of programs which have certain things in common. </w:t>
      </w:r>
      <w:r w:rsidR="00AE17B8">
        <w:rPr>
          <w:lang w:val="en-AU"/>
        </w:rPr>
        <w:t xml:space="preserve">Chief among these is their ability to conduct many model runs in parallel on a single computer, over an office network, on a high performance cluster and on the computing cloud. </w:t>
      </w:r>
      <w:r w:rsidR="004C45F4">
        <w:rPr>
          <w:lang w:val="en-AU"/>
        </w:rPr>
        <w:t>M</w:t>
      </w:r>
      <w:r w:rsidR="00AE17B8">
        <w:rPr>
          <w:lang w:val="en-AU"/>
        </w:rPr>
        <w:t xml:space="preserve">embers of the PEST++ suite </w:t>
      </w:r>
      <w:r w:rsidR="00AD63C6">
        <w:rPr>
          <w:lang w:val="en-AU"/>
        </w:rPr>
        <w:t xml:space="preserve">employ the same protocol for communicating with </w:t>
      </w:r>
      <w:r w:rsidR="00791C76">
        <w:rPr>
          <w:lang w:val="en-AU"/>
        </w:rPr>
        <w:t>a</w:t>
      </w:r>
      <w:r w:rsidR="00AD63C6">
        <w:rPr>
          <w:lang w:val="en-AU"/>
        </w:rPr>
        <w:t xml:space="preserve"> model as PEST</w:t>
      </w:r>
      <w:r w:rsidR="00791C76">
        <w:rPr>
          <w:lang w:val="en-AU"/>
        </w:rPr>
        <w:t xml:space="preserve"> does</w:t>
      </w:r>
      <w:r w:rsidR="00A76471">
        <w:rPr>
          <w:lang w:val="en-AU"/>
        </w:rPr>
        <w:t>.</w:t>
      </w:r>
      <w:r w:rsidR="00AD63C6">
        <w:rPr>
          <w:lang w:val="en-AU"/>
        </w:rPr>
        <w:t xml:space="preserve"> </w:t>
      </w:r>
      <w:r w:rsidR="00791C76">
        <w:rPr>
          <w:lang w:val="en-AU"/>
        </w:rPr>
        <w:t>They all employ</w:t>
      </w:r>
      <w:r w:rsidR="00AE17B8">
        <w:rPr>
          <w:lang w:val="en-AU"/>
        </w:rPr>
        <w:t xml:space="preserve"> a modular</w:t>
      </w:r>
      <w:r w:rsidR="00882DBD">
        <w:rPr>
          <w:lang w:val="en-AU"/>
        </w:rPr>
        <w:t>,</w:t>
      </w:r>
      <w:r w:rsidR="00AE17B8">
        <w:rPr>
          <w:lang w:val="en-AU"/>
        </w:rPr>
        <w:t xml:space="preserve"> parallel run manager named PANTHER</w:t>
      </w:r>
      <w:r w:rsidR="00791C76">
        <w:rPr>
          <w:lang w:val="en-AU"/>
        </w:rPr>
        <w:t>,</w:t>
      </w:r>
      <w:r w:rsidR="00AE17B8">
        <w:rPr>
          <w:lang w:val="en-AU"/>
        </w:rPr>
        <w:t xml:space="preserve"> an upgrade from the YAMR run manager used by previous versions of PEST++. PANTHER is freely available to other programmers. Its</w:t>
      </w:r>
      <w:r w:rsidR="00791C76">
        <w:rPr>
          <w:lang w:val="en-AU"/>
        </w:rPr>
        <w:t xml:space="preserve"> sophisticated run management</w:t>
      </w:r>
      <w:r w:rsidR="00AE17B8">
        <w:rPr>
          <w:lang w:val="en-AU"/>
        </w:rPr>
        <w:t xml:space="preserve"> functionality is </w:t>
      </w:r>
      <w:r w:rsidR="005367F2">
        <w:rPr>
          <w:lang w:val="en-AU"/>
        </w:rPr>
        <w:t>accessible</w:t>
      </w:r>
      <w:r w:rsidR="00AE17B8">
        <w:rPr>
          <w:lang w:val="en-AU"/>
        </w:rPr>
        <w:t xml:space="preserve"> through</w:t>
      </w:r>
      <w:r w:rsidR="00791C76">
        <w:rPr>
          <w:lang w:val="en-AU"/>
        </w:rPr>
        <w:t xml:space="preserve"> functions</w:t>
      </w:r>
      <w:r w:rsidR="00AE17B8">
        <w:rPr>
          <w:lang w:val="en-AU"/>
        </w:rPr>
        <w:t xml:space="preserve"> calls that can be issued from a number of programming languages. See</w:t>
      </w:r>
      <w:r w:rsidR="005338E6">
        <w:rPr>
          <w:lang w:val="en-AU"/>
        </w:rPr>
        <w:t xml:space="preserve"> the PANTHER manual</w:t>
      </w:r>
      <w:r w:rsidR="00AE17B8">
        <w:rPr>
          <w:lang w:val="en-AU"/>
        </w:rPr>
        <w:t xml:space="preserve"> for details.</w:t>
      </w:r>
    </w:p>
    <w:p w14:paraId="07D42649" w14:textId="6E56159E" w:rsidR="00166439" w:rsidRDefault="00AE17B8" w:rsidP="00E1209D">
      <w:pPr>
        <w:rPr>
          <w:lang w:val="en-AU"/>
        </w:rPr>
      </w:pPr>
      <w:r>
        <w:rPr>
          <w:lang w:val="en-AU"/>
        </w:rPr>
        <w:t xml:space="preserve">A theme that runs through all members of the PEST++ suite is that of adding value to </w:t>
      </w:r>
      <w:r w:rsidR="00F701D5">
        <w:rPr>
          <w:lang w:val="en-AU"/>
        </w:rPr>
        <w:t xml:space="preserve">environmental </w:t>
      </w:r>
      <w:r w:rsidR="0051304A">
        <w:rPr>
          <w:lang w:val="en-AU"/>
        </w:rPr>
        <w:t>modeling</w:t>
      </w:r>
      <w:r w:rsidR="00166439">
        <w:rPr>
          <w:lang w:val="en-AU"/>
        </w:rPr>
        <w:t xml:space="preserve"> as it </w:t>
      </w:r>
      <w:r w:rsidR="005338E6">
        <w:rPr>
          <w:lang w:val="en-AU"/>
        </w:rPr>
        <w:t>is conducted</w:t>
      </w:r>
      <w:r w:rsidR="00166439">
        <w:rPr>
          <w:lang w:val="en-AU"/>
        </w:rPr>
        <w:t xml:space="preserve"> in the decision-making context</w:t>
      </w:r>
      <w:r>
        <w:rPr>
          <w:lang w:val="en-AU"/>
        </w:rPr>
        <w:t>.</w:t>
      </w:r>
      <w:r w:rsidR="00166439">
        <w:rPr>
          <w:lang w:val="en-AU"/>
        </w:rPr>
        <w:t xml:space="preserve"> </w:t>
      </w:r>
      <w:r w:rsidR="005367F2">
        <w:rPr>
          <w:lang w:val="en-AU"/>
        </w:rPr>
        <w:t>Programs which comprise the PEST++ suite</w:t>
      </w:r>
      <w:r w:rsidR="00166439">
        <w:rPr>
          <w:lang w:val="en-AU"/>
        </w:rPr>
        <w:t xml:space="preserve"> apply state-of-the-art methods to model calibration and exploration of post-calibration parameter and predictive uncertainty. Their algorithms are capable of handling large numbers of parameters and</w:t>
      </w:r>
      <w:r w:rsidR="00791C76">
        <w:rPr>
          <w:lang w:val="en-AU"/>
        </w:rPr>
        <w:t xml:space="preserve"> of deploying</w:t>
      </w:r>
      <w:r w:rsidR="00166439">
        <w:rPr>
          <w:lang w:val="en-AU"/>
        </w:rPr>
        <w:t xml:space="preserve"> advanced regularisation </w:t>
      </w:r>
      <w:r w:rsidR="00882DBD">
        <w:rPr>
          <w:lang w:val="en-AU"/>
        </w:rPr>
        <w:t>devices</w:t>
      </w:r>
      <w:r w:rsidR="00166439">
        <w:rPr>
          <w:lang w:val="en-AU"/>
        </w:rPr>
        <w:t xml:space="preserve">. </w:t>
      </w:r>
      <w:r w:rsidR="00791C76">
        <w:rPr>
          <w:lang w:val="en-AU"/>
        </w:rPr>
        <w:t>One member of</w:t>
      </w:r>
      <w:r w:rsidR="00166439">
        <w:rPr>
          <w:lang w:val="en-AU"/>
        </w:rPr>
        <w:t xml:space="preserve"> the suite optimizes</w:t>
      </w:r>
      <w:r w:rsidR="00791C76">
        <w:rPr>
          <w:lang w:val="en-AU"/>
        </w:rPr>
        <w:t xml:space="preserve"> environmental system</w:t>
      </w:r>
      <w:r w:rsidR="00166439">
        <w:rPr>
          <w:lang w:val="en-AU"/>
        </w:rPr>
        <w:t xml:space="preserve"> management in a </w:t>
      </w:r>
      <w:r w:rsidR="0051304A">
        <w:rPr>
          <w:lang w:val="en-AU"/>
        </w:rPr>
        <w:t>modeling</w:t>
      </w:r>
      <w:r w:rsidR="00166439">
        <w:rPr>
          <w:lang w:val="en-AU"/>
        </w:rPr>
        <w:t xml:space="preserve"> context</w:t>
      </w:r>
      <w:r w:rsidR="00791C76">
        <w:rPr>
          <w:lang w:val="en-AU"/>
        </w:rPr>
        <w:t xml:space="preserve"> that respects the (sometimes high) levels of uncertainty that accompany all model predictions.</w:t>
      </w:r>
    </w:p>
    <w:p w14:paraId="70CD7C68" w14:textId="77777777" w:rsidR="00AE17B8" w:rsidRDefault="00791C76" w:rsidP="00E1209D">
      <w:pPr>
        <w:rPr>
          <w:lang w:val="en-AU"/>
        </w:rPr>
      </w:pPr>
      <w:r>
        <w:rPr>
          <w:lang w:val="en-AU"/>
        </w:rPr>
        <w:t xml:space="preserve">The </w:t>
      </w:r>
      <w:r w:rsidR="00166439">
        <w:rPr>
          <w:lang w:val="en-AU"/>
        </w:rPr>
        <w:t>PEST++</w:t>
      </w:r>
      <w:r>
        <w:rPr>
          <w:lang w:val="en-AU"/>
        </w:rPr>
        <w:t xml:space="preserve"> suite</w:t>
      </w:r>
      <w:r w:rsidR="00166439">
        <w:rPr>
          <w:lang w:val="en-AU"/>
        </w:rPr>
        <w:t xml:space="preserve"> is still under active development. The theme of enhancing model-based decision-support </w:t>
      </w:r>
      <w:r>
        <w:rPr>
          <w:lang w:val="en-AU"/>
        </w:rPr>
        <w:t>is being maintained</w:t>
      </w:r>
      <w:r w:rsidR="00166439">
        <w:rPr>
          <w:lang w:val="en-AU"/>
        </w:rPr>
        <w:t xml:space="preserve">. The free availability of the PANTHER run manager constitutes an invitation for others to </w:t>
      </w:r>
      <w:r w:rsidR="00882DBD">
        <w:rPr>
          <w:lang w:val="en-AU"/>
        </w:rPr>
        <w:t>join us in this important work</w:t>
      </w:r>
      <w:r w:rsidR="00166439">
        <w:rPr>
          <w:lang w:val="en-AU"/>
        </w:rPr>
        <w:t>.</w:t>
      </w:r>
    </w:p>
    <w:p w14:paraId="162AA356" w14:textId="77777777" w:rsidR="00166439" w:rsidRDefault="00166439" w:rsidP="00E1209D">
      <w:pPr>
        <w:rPr>
          <w:lang w:val="en-AU"/>
        </w:rPr>
      </w:pPr>
      <w:r>
        <w:rPr>
          <w:lang w:val="en-AU"/>
        </w:rPr>
        <w:t xml:space="preserve">Jeremy White </w:t>
      </w:r>
    </w:p>
    <w:p w14:paraId="7CC8CFF6" w14:textId="77777777" w:rsidR="00166439" w:rsidRDefault="00166439" w:rsidP="00E1209D">
      <w:pPr>
        <w:rPr>
          <w:lang w:val="en-AU"/>
        </w:rPr>
      </w:pPr>
      <w:r>
        <w:rPr>
          <w:lang w:val="en-AU"/>
        </w:rPr>
        <w:t>Dave Welter</w:t>
      </w:r>
    </w:p>
    <w:p w14:paraId="3EDF19A3" w14:textId="77777777" w:rsidR="00166439" w:rsidRDefault="00166439" w:rsidP="00E1209D">
      <w:pPr>
        <w:rPr>
          <w:lang w:val="en-AU"/>
        </w:rPr>
      </w:pPr>
      <w:r>
        <w:rPr>
          <w:lang w:val="en-AU"/>
        </w:rPr>
        <w:t>John Doherty</w:t>
      </w:r>
    </w:p>
    <w:p w14:paraId="0FE75311" w14:textId="77777777" w:rsidR="00864CE7" w:rsidRPr="00BA6D10" w:rsidRDefault="00864CE7" w:rsidP="00864CE7">
      <w:pPr>
        <w:spacing w:before="0" w:after="0"/>
        <w:ind w:left="6480" w:firstLine="608"/>
        <w:rPr>
          <w:lang w:val="en-AU"/>
        </w:rPr>
      </w:pPr>
    </w:p>
    <w:p w14:paraId="386A6647" w14:textId="77777777" w:rsidR="008D19EA" w:rsidRDefault="008D19EA">
      <w:pPr>
        <w:widowControl/>
        <w:spacing w:before="0" w:after="0"/>
        <w:jc w:val="left"/>
        <w:rPr>
          <w:b/>
          <w:sz w:val="48"/>
          <w:lang w:val="en-AU"/>
        </w:rPr>
      </w:pPr>
      <w:r>
        <w:rPr>
          <w:b/>
          <w:sz w:val="48"/>
          <w:lang w:val="en-AU"/>
        </w:rPr>
        <w:br w:type="page"/>
      </w:r>
    </w:p>
    <w:p w14:paraId="64E286FC" w14:textId="7905565F" w:rsidR="00864CE7" w:rsidRPr="009A524A" w:rsidRDefault="008A4F0A" w:rsidP="00864CE7">
      <w:pPr>
        <w:keepNext/>
        <w:spacing w:before="240" w:after="60"/>
        <w:outlineLvl w:val="8"/>
        <w:rPr>
          <w:b/>
          <w:spacing w:val="-3"/>
          <w:sz w:val="48"/>
          <w:lang w:val="en-AU"/>
        </w:rPr>
      </w:pPr>
      <w:r>
        <w:rPr>
          <w:b/>
          <w:sz w:val="48"/>
          <w:lang w:val="en-AU"/>
        </w:rPr>
        <w:lastRenderedPageBreak/>
        <w:t>License</w:t>
      </w:r>
    </w:p>
    <w:p w14:paraId="3548A760" w14:textId="6FA86168" w:rsidR="008800D7" w:rsidRDefault="008800D7" w:rsidP="008800D7">
      <w:r>
        <w:t>Programs of the PEST++ suite are distributed under the following license. This is the so-called “MIT license”. It is explained at the following site.</w:t>
      </w:r>
    </w:p>
    <w:p w14:paraId="666F5C6B" w14:textId="2E2A12D1" w:rsidR="008800D7" w:rsidRDefault="007769D5" w:rsidP="008800D7">
      <w:pPr>
        <w:rPr>
          <w:rFonts w:ascii="&amp;quot" w:hAnsi="&amp;quot"/>
          <w:color w:val="444444"/>
          <w:sz w:val="21"/>
          <w:szCs w:val="21"/>
        </w:rPr>
      </w:pPr>
      <w:hyperlink r:id="rId12" w:history="1">
        <w:r w:rsidR="008800D7" w:rsidRPr="00E62CFA">
          <w:rPr>
            <w:rStyle w:val="Hyperlink"/>
            <w:rFonts w:ascii="&amp;quot" w:hAnsi="&amp;quot"/>
            <w:sz w:val="21"/>
            <w:szCs w:val="21"/>
          </w:rPr>
          <w:t>https://opensource.org/licenses/MIT</w:t>
        </w:r>
      </w:hyperlink>
    </w:p>
    <w:p w14:paraId="61321493" w14:textId="77CBC909" w:rsidR="008A4F0A" w:rsidRDefault="008A4F0A" w:rsidP="008800D7">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594C3C51" w14:textId="77777777" w:rsidR="008A4F0A" w:rsidRDefault="008A4F0A" w:rsidP="008800D7">
      <w:r>
        <w:t>The above copyright notice and this permission notice shall be included in all copies or substantial portions of the Software.</w:t>
      </w:r>
    </w:p>
    <w:p w14:paraId="5CB2E55D" w14:textId="77777777" w:rsidR="008A4F0A" w:rsidRDefault="008A4F0A" w:rsidP="008800D7">
      <w: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61615F8A" w14:textId="5826FDB4" w:rsidR="00864CE7" w:rsidRDefault="00864CE7" w:rsidP="00864CE7">
      <w:pPr>
        <w:rPr>
          <w:lang w:val="en-AU"/>
        </w:rPr>
      </w:pPr>
    </w:p>
    <w:p w14:paraId="6F9B23D8" w14:textId="77777777" w:rsidR="00495DFF" w:rsidRPr="009A524A" w:rsidRDefault="00495DFF" w:rsidP="00864CE7">
      <w:pPr>
        <w:rPr>
          <w:lang w:val="en-AU"/>
        </w:rPr>
      </w:pPr>
    </w:p>
    <w:p w14:paraId="7DC25339" w14:textId="078C081C" w:rsidR="00864CE7" w:rsidRPr="002D4F0F" w:rsidRDefault="00864CE7" w:rsidP="00864CE7">
      <w:pPr>
        <w:spacing w:before="0" w:after="0"/>
        <w:rPr>
          <w:lang w:val="en-AU"/>
        </w:rPr>
      </w:pPr>
    </w:p>
    <w:p w14:paraId="22FFBD86" w14:textId="77777777" w:rsidR="00864CE7" w:rsidRDefault="00864CE7" w:rsidP="00A32169">
      <w:pPr>
        <w:rPr>
          <w:lang w:val="en-AU"/>
        </w:rPr>
      </w:pPr>
    </w:p>
    <w:p w14:paraId="4816956C" w14:textId="77777777" w:rsidR="00E776AB" w:rsidRDefault="00E776AB" w:rsidP="00921B99">
      <w:pPr>
        <w:rPr>
          <w:lang w:val="en-AU"/>
        </w:rPr>
      </w:pPr>
    </w:p>
    <w:p w14:paraId="256F1E9C" w14:textId="77777777" w:rsidR="00B21031" w:rsidRDefault="00B21031" w:rsidP="00CC2992">
      <w:pPr>
        <w:sectPr w:rsidR="00B21031" w:rsidSect="0086698A">
          <w:headerReference w:type="default" r:id="rId13"/>
          <w:endnotePr>
            <w:numFmt w:val="decimal"/>
          </w:endnotePr>
          <w:pgSz w:w="11906" w:h="16838" w:code="9"/>
          <w:pgMar w:top="1440" w:right="1440" w:bottom="1440" w:left="1440" w:header="1304" w:footer="862" w:gutter="0"/>
          <w:pgNumType w:start="1"/>
          <w:cols w:space="720"/>
          <w:noEndnote/>
          <w:docGrid w:linePitch="326"/>
        </w:sectPr>
      </w:pPr>
      <w:bookmarkStart w:id="0" w:name="_Toc12702152"/>
      <w:bookmarkStart w:id="1" w:name="_Toc12702286"/>
      <w:bookmarkStart w:id="2" w:name="_Toc12703682"/>
      <w:bookmarkStart w:id="3" w:name="_Toc12727530"/>
      <w:bookmarkStart w:id="4" w:name="_Toc12851096"/>
    </w:p>
    <w:p w14:paraId="32F6205D" w14:textId="77777777" w:rsidR="00456A65" w:rsidRPr="00334DF0" w:rsidRDefault="00456A65" w:rsidP="000A7E5A">
      <w:pPr>
        <w:rPr>
          <w:b/>
          <w:sz w:val="48"/>
          <w:szCs w:val="48"/>
          <w:lang w:val="en-AU"/>
        </w:rPr>
      </w:pPr>
      <w:bookmarkStart w:id="5" w:name="_Toc439790894"/>
      <w:bookmarkStart w:id="6" w:name="_Toc439791348"/>
      <w:r w:rsidRPr="00334DF0">
        <w:rPr>
          <w:b/>
          <w:sz w:val="48"/>
          <w:szCs w:val="48"/>
          <w:lang w:val="en-AU"/>
        </w:rPr>
        <w:lastRenderedPageBreak/>
        <w:t>Table of Contents</w:t>
      </w:r>
      <w:bookmarkEnd w:id="5"/>
      <w:bookmarkEnd w:id="6"/>
    </w:p>
    <w:p w14:paraId="30421F0F" w14:textId="615282FD" w:rsidR="000F2333" w:rsidRDefault="0071629F">
      <w:pPr>
        <w:pStyle w:val="TOC1"/>
        <w:tabs>
          <w:tab w:val="right" w:leader="dot" w:pos="9016"/>
        </w:tabs>
        <w:rPr>
          <w:rFonts w:asciiTheme="minorHAnsi" w:eastAsiaTheme="minorEastAsia" w:hAnsiTheme="minorHAnsi" w:cstheme="minorBidi"/>
          <w:noProof/>
          <w:sz w:val="22"/>
          <w:szCs w:val="22"/>
          <w:lang w:val="en-AU"/>
        </w:rPr>
      </w:pPr>
      <w:r>
        <w:rPr>
          <w:b/>
          <w:sz w:val="56"/>
          <w:szCs w:val="56"/>
          <w:lang w:val="en-AU"/>
        </w:rPr>
        <w:fldChar w:fldCharType="begin"/>
      </w:r>
      <w:r w:rsidR="004A48F2">
        <w:rPr>
          <w:b/>
          <w:sz w:val="56"/>
          <w:szCs w:val="56"/>
          <w:lang w:val="en-AU"/>
        </w:rPr>
        <w:instrText xml:space="preserve"> TOC \o "1-3" \h \z \u </w:instrText>
      </w:r>
      <w:r>
        <w:rPr>
          <w:b/>
          <w:sz w:val="56"/>
          <w:szCs w:val="56"/>
          <w:lang w:val="en-AU"/>
        </w:rPr>
        <w:fldChar w:fldCharType="separate"/>
      </w:r>
      <w:hyperlink w:anchor="_Toc520535147" w:history="1">
        <w:r w:rsidR="000F2333" w:rsidRPr="009F4893">
          <w:rPr>
            <w:rStyle w:val="Hyperlink"/>
            <w:noProof/>
          </w:rPr>
          <w:t>1. Introduction</w:t>
        </w:r>
        <w:r w:rsidR="000F2333">
          <w:rPr>
            <w:noProof/>
            <w:webHidden/>
          </w:rPr>
          <w:tab/>
        </w:r>
        <w:r w:rsidR="000F2333">
          <w:rPr>
            <w:noProof/>
            <w:webHidden/>
          </w:rPr>
          <w:fldChar w:fldCharType="begin"/>
        </w:r>
        <w:r w:rsidR="000F2333">
          <w:rPr>
            <w:noProof/>
            <w:webHidden/>
          </w:rPr>
          <w:instrText xml:space="preserve"> PAGEREF _Toc520535147 \h </w:instrText>
        </w:r>
        <w:r w:rsidR="000F2333">
          <w:rPr>
            <w:noProof/>
            <w:webHidden/>
          </w:rPr>
        </w:r>
        <w:r w:rsidR="000F2333">
          <w:rPr>
            <w:noProof/>
            <w:webHidden/>
          </w:rPr>
          <w:fldChar w:fldCharType="separate"/>
        </w:r>
        <w:r w:rsidR="000F2333">
          <w:rPr>
            <w:noProof/>
            <w:webHidden/>
          </w:rPr>
          <w:t>1</w:t>
        </w:r>
        <w:r w:rsidR="000F2333">
          <w:rPr>
            <w:noProof/>
            <w:webHidden/>
          </w:rPr>
          <w:fldChar w:fldCharType="end"/>
        </w:r>
      </w:hyperlink>
    </w:p>
    <w:p w14:paraId="73AE4EA6" w14:textId="672FDE91" w:rsidR="000F2333" w:rsidRDefault="007769D5">
      <w:pPr>
        <w:pStyle w:val="TOC2"/>
        <w:tabs>
          <w:tab w:val="right" w:leader="dot" w:pos="9016"/>
        </w:tabs>
        <w:rPr>
          <w:rFonts w:asciiTheme="minorHAnsi" w:eastAsiaTheme="minorEastAsia" w:hAnsiTheme="minorHAnsi" w:cstheme="minorBidi"/>
          <w:noProof/>
          <w:sz w:val="22"/>
          <w:szCs w:val="22"/>
          <w:lang w:val="en-AU"/>
        </w:rPr>
      </w:pPr>
      <w:hyperlink w:anchor="_Toc520535148" w:history="1">
        <w:r w:rsidR="000F2333" w:rsidRPr="009F4893">
          <w:rPr>
            <w:rStyle w:val="Hyperlink"/>
            <w:noProof/>
          </w:rPr>
          <w:t>1.1 PEST++ and PEST</w:t>
        </w:r>
        <w:r w:rsidR="000F2333">
          <w:rPr>
            <w:noProof/>
            <w:webHidden/>
          </w:rPr>
          <w:tab/>
        </w:r>
        <w:r w:rsidR="000F2333">
          <w:rPr>
            <w:noProof/>
            <w:webHidden/>
          </w:rPr>
          <w:fldChar w:fldCharType="begin"/>
        </w:r>
        <w:r w:rsidR="000F2333">
          <w:rPr>
            <w:noProof/>
            <w:webHidden/>
          </w:rPr>
          <w:instrText xml:space="preserve"> PAGEREF _Toc520535148 \h </w:instrText>
        </w:r>
        <w:r w:rsidR="000F2333">
          <w:rPr>
            <w:noProof/>
            <w:webHidden/>
          </w:rPr>
        </w:r>
        <w:r w:rsidR="000F2333">
          <w:rPr>
            <w:noProof/>
            <w:webHidden/>
          </w:rPr>
          <w:fldChar w:fldCharType="separate"/>
        </w:r>
        <w:r w:rsidR="000F2333">
          <w:rPr>
            <w:noProof/>
            <w:webHidden/>
          </w:rPr>
          <w:t>1</w:t>
        </w:r>
        <w:r w:rsidR="000F2333">
          <w:rPr>
            <w:noProof/>
            <w:webHidden/>
          </w:rPr>
          <w:fldChar w:fldCharType="end"/>
        </w:r>
      </w:hyperlink>
    </w:p>
    <w:p w14:paraId="010C2C19" w14:textId="779F87B0" w:rsidR="000F2333" w:rsidRDefault="007769D5">
      <w:pPr>
        <w:pStyle w:val="TOC2"/>
        <w:tabs>
          <w:tab w:val="right" w:leader="dot" w:pos="9016"/>
        </w:tabs>
        <w:rPr>
          <w:rFonts w:asciiTheme="minorHAnsi" w:eastAsiaTheme="minorEastAsia" w:hAnsiTheme="minorHAnsi" w:cstheme="minorBidi"/>
          <w:noProof/>
          <w:sz w:val="22"/>
          <w:szCs w:val="22"/>
          <w:lang w:val="en-AU"/>
        </w:rPr>
      </w:pPr>
      <w:hyperlink w:anchor="_Toc520535149" w:history="1">
        <w:r w:rsidR="000F2333" w:rsidRPr="009F4893">
          <w:rPr>
            <w:rStyle w:val="Hyperlink"/>
            <w:noProof/>
          </w:rPr>
          <w:t>1.2 Software Installation</w:t>
        </w:r>
        <w:r w:rsidR="000F2333">
          <w:rPr>
            <w:noProof/>
            <w:webHidden/>
          </w:rPr>
          <w:tab/>
        </w:r>
        <w:r w:rsidR="000F2333">
          <w:rPr>
            <w:noProof/>
            <w:webHidden/>
          </w:rPr>
          <w:fldChar w:fldCharType="begin"/>
        </w:r>
        <w:r w:rsidR="000F2333">
          <w:rPr>
            <w:noProof/>
            <w:webHidden/>
          </w:rPr>
          <w:instrText xml:space="preserve"> PAGEREF _Toc520535149 \h </w:instrText>
        </w:r>
        <w:r w:rsidR="000F2333">
          <w:rPr>
            <w:noProof/>
            <w:webHidden/>
          </w:rPr>
        </w:r>
        <w:r w:rsidR="000F2333">
          <w:rPr>
            <w:noProof/>
            <w:webHidden/>
          </w:rPr>
          <w:fldChar w:fldCharType="separate"/>
        </w:r>
        <w:r w:rsidR="000F2333">
          <w:rPr>
            <w:noProof/>
            <w:webHidden/>
          </w:rPr>
          <w:t>3</w:t>
        </w:r>
        <w:r w:rsidR="000F2333">
          <w:rPr>
            <w:noProof/>
            <w:webHidden/>
          </w:rPr>
          <w:fldChar w:fldCharType="end"/>
        </w:r>
      </w:hyperlink>
    </w:p>
    <w:p w14:paraId="4B045CE0" w14:textId="54D7E7E0" w:rsidR="000F2333" w:rsidRDefault="007769D5">
      <w:pPr>
        <w:pStyle w:val="TOC2"/>
        <w:tabs>
          <w:tab w:val="right" w:leader="dot" w:pos="9016"/>
        </w:tabs>
        <w:rPr>
          <w:rFonts w:asciiTheme="minorHAnsi" w:eastAsiaTheme="minorEastAsia" w:hAnsiTheme="minorHAnsi" w:cstheme="minorBidi"/>
          <w:noProof/>
          <w:sz w:val="22"/>
          <w:szCs w:val="22"/>
          <w:lang w:val="en-AU"/>
        </w:rPr>
      </w:pPr>
      <w:hyperlink w:anchor="_Toc520535150" w:history="1">
        <w:r w:rsidR="000F2333" w:rsidRPr="009F4893">
          <w:rPr>
            <w:rStyle w:val="Hyperlink"/>
            <w:noProof/>
          </w:rPr>
          <w:t>1.3 This Document</w:t>
        </w:r>
        <w:r w:rsidR="000F2333">
          <w:rPr>
            <w:noProof/>
            <w:webHidden/>
          </w:rPr>
          <w:tab/>
        </w:r>
        <w:r w:rsidR="000F2333">
          <w:rPr>
            <w:noProof/>
            <w:webHidden/>
          </w:rPr>
          <w:fldChar w:fldCharType="begin"/>
        </w:r>
        <w:r w:rsidR="000F2333">
          <w:rPr>
            <w:noProof/>
            <w:webHidden/>
          </w:rPr>
          <w:instrText xml:space="preserve"> PAGEREF _Toc520535150 \h </w:instrText>
        </w:r>
        <w:r w:rsidR="000F2333">
          <w:rPr>
            <w:noProof/>
            <w:webHidden/>
          </w:rPr>
        </w:r>
        <w:r w:rsidR="000F2333">
          <w:rPr>
            <w:noProof/>
            <w:webHidden/>
          </w:rPr>
          <w:fldChar w:fldCharType="separate"/>
        </w:r>
        <w:r w:rsidR="000F2333">
          <w:rPr>
            <w:noProof/>
            <w:webHidden/>
          </w:rPr>
          <w:t>3</w:t>
        </w:r>
        <w:r w:rsidR="000F2333">
          <w:rPr>
            <w:noProof/>
            <w:webHidden/>
          </w:rPr>
          <w:fldChar w:fldCharType="end"/>
        </w:r>
      </w:hyperlink>
    </w:p>
    <w:p w14:paraId="016BD426" w14:textId="032B34EE" w:rsidR="000F2333" w:rsidRDefault="007769D5">
      <w:pPr>
        <w:pStyle w:val="TOC2"/>
        <w:tabs>
          <w:tab w:val="right" w:leader="dot" w:pos="9016"/>
        </w:tabs>
        <w:rPr>
          <w:rFonts w:asciiTheme="minorHAnsi" w:eastAsiaTheme="minorEastAsia" w:hAnsiTheme="minorHAnsi" w:cstheme="minorBidi"/>
          <w:noProof/>
          <w:sz w:val="22"/>
          <w:szCs w:val="22"/>
          <w:lang w:val="en-AU"/>
        </w:rPr>
      </w:pPr>
      <w:hyperlink w:anchor="_Toc520535151" w:history="1">
        <w:r w:rsidR="000F2333" w:rsidRPr="009F4893">
          <w:rPr>
            <w:rStyle w:val="Hyperlink"/>
            <w:noProof/>
          </w:rPr>
          <w:t>1.4 A Model: Some Considerations</w:t>
        </w:r>
        <w:r w:rsidR="000F2333">
          <w:rPr>
            <w:noProof/>
            <w:webHidden/>
          </w:rPr>
          <w:tab/>
        </w:r>
        <w:r w:rsidR="000F2333">
          <w:rPr>
            <w:noProof/>
            <w:webHidden/>
          </w:rPr>
          <w:fldChar w:fldCharType="begin"/>
        </w:r>
        <w:r w:rsidR="000F2333">
          <w:rPr>
            <w:noProof/>
            <w:webHidden/>
          </w:rPr>
          <w:instrText xml:space="preserve"> PAGEREF _Toc520535151 \h </w:instrText>
        </w:r>
        <w:r w:rsidR="000F2333">
          <w:rPr>
            <w:noProof/>
            <w:webHidden/>
          </w:rPr>
        </w:r>
        <w:r w:rsidR="000F2333">
          <w:rPr>
            <w:noProof/>
            <w:webHidden/>
          </w:rPr>
          <w:fldChar w:fldCharType="separate"/>
        </w:r>
        <w:r w:rsidR="000F2333">
          <w:rPr>
            <w:noProof/>
            <w:webHidden/>
          </w:rPr>
          <w:t>3</w:t>
        </w:r>
        <w:r w:rsidR="000F2333">
          <w:rPr>
            <w:noProof/>
            <w:webHidden/>
          </w:rPr>
          <w:fldChar w:fldCharType="end"/>
        </w:r>
      </w:hyperlink>
    </w:p>
    <w:p w14:paraId="20B65B6C" w14:textId="7CD5DD41" w:rsidR="000F2333" w:rsidRDefault="007769D5">
      <w:pPr>
        <w:pStyle w:val="TOC3"/>
        <w:tabs>
          <w:tab w:val="right" w:leader="dot" w:pos="9016"/>
        </w:tabs>
        <w:rPr>
          <w:rFonts w:asciiTheme="minorHAnsi" w:eastAsiaTheme="minorEastAsia" w:hAnsiTheme="minorHAnsi" w:cstheme="minorBidi"/>
          <w:noProof/>
          <w:sz w:val="22"/>
          <w:szCs w:val="22"/>
          <w:lang w:val="en-AU"/>
        </w:rPr>
      </w:pPr>
      <w:hyperlink w:anchor="_Toc520535152" w:history="1">
        <w:r w:rsidR="000F2333" w:rsidRPr="009F4893">
          <w:rPr>
            <w:rStyle w:val="Hyperlink"/>
            <w:noProof/>
          </w:rPr>
          <w:t>1.4.1 Running a Model</w:t>
        </w:r>
        <w:r w:rsidR="000F2333">
          <w:rPr>
            <w:noProof/>
            <w:webHidden/>
          </w:rPr>
          <w:tab/>
        </w:r>
        <w:r w:rsidR="000F2333">
          <w:rPr>
            <w:noProof/>
            <w:webHidden/>
          </w:rPr>
          <w:fldChar w:fldCharType="begin"/>
        </w:r>
        <w:r w:rsidR="000F2333">
          <w:rPr>
            <w:noProof/>
            <w:webHidden/>
          </w:rPr>
          <w:instrText xml:space="preserve"> PAGEREF _Toc520535152 \h </w:instrText>
        </w:r>
        <w:r w:rsidR="000F2333">
          <w:rPr>
            <w:noProof/>
            <w:webHidden/>
          </w:rPr>
        </w:r>
        <w:r w:rsidR="000F2333">
          <w:rPr>
            <w:noProof/>
            <w:webHidden/>
          </w:rPr>
          <w:fldChar w:fldCharType="separate"/>
        </w:r>
        <w:r w:rsidR="000F2333">
          <w:rPr>
            <w:noProof/>
            <w:webHidden/>
          </w:rPr>
          <w:t>3</w:t>
        </w:r>
        <w:r w:rsidR="000F2333">
          <w:rPr>
            <w:noProof/>
            <w:webHidden/>
          </w:rPr>
          <w:fldChar w:fldCharType="end"/>
        </w:r>
      </w:hyperlink>
    </w:p>
    <w:p w14:paraId="0EDDF8C2" w14:textId="6E1C538E" w:rsidR="000F2333" w:rsidRDefault="007769D5">
      <w:pPr>
        <w:pStyle w:val="TOC3"/>
        <w:tabs>
          <w:tab w:val="right" w:leader="dot" w:pos="9016"/>
        </w:tabs>
        <w:rPr>
          <w:rFonts w:asciiTheme="minorHAnsi" w:eastAsiaTheme="minorEastAsia" w:hAnsiTheme="minorHAnsi" w:cstheme="minorBidi"/>
          <w:noProof/>
          <w:sz w:val="22"/>
          <w:szCs w:val="22"/>
          <w:lang w:val="en-AU"/>
        </w:rPr>
      </w:pPr>
      <w:hyperlink w:anchor="_Toc520535153" w:history="1">
        <w:r w:rsidR="000F2333" w:rsidRPr="009F4893">
          <w:rPr>
            <w:rStyle w:val="Hyperlink"/>
            <w:noProof/>
          </w:rPr>
          <w:t>1.4.2 Model Input and Output Files</w:t>
        </w:r>
        <w:r w:rsidR="000F2333">
          <w:rPr>
            <w:noProof/>
            <w:webHidden/>
          </w:rPr>
          <w:tab/>
        </w:r>
        <w:r w:rsidR="000F2333">
          <w:rPr>
            <w:noProof/>
            <w:webHidden/>
          </w:rPr>
          <w:fldChar w:fldCharType="begin"/>
        </w:r>
        <w:r w:rsidR="000F2333">
          <w:rPr>
            <w:noProof/>
            <w:webHidden/>
          </w:rPr>
          <w:instrText xml:space="preserve"> PAGEREF _Toc520535153 \h </w:instrText>
        </w:r>
        <w:r w:rsidR="000F2333">
          <w:rPr>
            <w:noProof/>
            <w:webHidden/>
          </w:rPr>
        </w:r>
        <w:r w:rsidR="000F2333">
          <w:rPr>
            <w:noProof/>
            <w:webHidden/>
          </w:rPr>
          <w:fldChar w:fldCharType="separate"/>
        </w:r>
        <w:r w:rsidR="000F2333">
          <w:rPr>
            <w:noProof/>
            <w:webHidden/>
          </w:rPr>
          <w:t>4</w:t>
        </w:r>
        <w:r w:rsidR="000F2333">
          <w:rPr>
            <w:noProof/>
            <w:webHidden/>
          </w:rPr>
          <w:fldChar w:fldCharType="end"/>
        </w:r>
      </w:hyperlink>
    </w:p>
    <w:p w14:paraId="749CE422" w14:textId="22CAF0F5" w:rsidR="000F2333" w:rsidRDefault="007769D5">
      <w:pPr>
        <w:pStyle w:val="TOC3"/>
        <w:tabs>
          <w:tab w:val="right" w:leader="dot" w:pos="9016"/>
        </w:tabs>
        <w:rPr>
          <w:rFonts w:asciiTheme="minorHAnsi" w:eastAsiaTheme="minorEastAsia" w:hAnsiTheme="minorHAnsi" w:cstheme="minorBidi"/>
          <w:noProof/>
          <w:sz w:val="22"/>
          <w:szCs w:val="22"/>
          <w:lang w:val="en-AU"/>
        </w:rPr>
      </w:pPr>
      <w:hyperlink w:anchor="_Toc520535154" w:history="1">
        <w:r w:rsidR="000F2333" w:rsidRPr="009F4893">
          <w:rPr>
            <w:rStyle w:val="Hyperlink"/>
            <w:noProof/>
          </w:rPr>
          <w:t>1.4.3 Differentiability of Model Outputs</w:t>
        </w:r>
        <w:r w:rsidR="000F2333">
          <w:rPr>
            <w:noProof/>
            <w:webHidden/>
          </w:rPr>
          <w:tab/>
        </w:r>
        <w:r w:rsidR="000F2333">
          <w:rPr>
            <w:noProof/>
            <w:webHidden/>
          </w:rPr>
          <w:fldChar w:fldCharType="begin"/>
        </w:r>
        <w:r w:rsidR="000F2333">
          <w:rPr>
            <w:noProof/>
            <w:webHidden/>
          </w:rPr>
          <w:instrText xml:space="preserve"> PAGEREF _Toc520535154 \h </w:instrText>
        </w:r>
        <w:r w:rsidR="000F2333">
          <w:rPr>
            <w:noProof/>
            <w:webHidden/>
          </w:rPr>
        </w:r>
        <w:r w:rsidR="000F2333">
          <w:rPr>
            <w:noProof/>
            <w:webHidden/>
          </w:rPr>
          <w:fldChar w:fldCharType="separate"/>
        </w:r>
        <w:r w:rsidR="000F2333">
          <w:rPr>
            <w:noProof/>
            <w:webHidden/>
          </w:rPr>
          <w:t>5</w:t>
        </w:r>
        <w:r w:rsidR="000F2333">
          <w:rPr>
            <w:noProof/>
            <w:webHidden/>
          </w:rPr>
          <w:fldChar w:fldCharType="end"/>
        </w:r>
      </w:hyperlink>
    </w:p>
    <w:p w14:paraId="41E8D0A5" w14:textId="3C1999FE" w:rsidR="000F2333" w:rsidRDefault="007769D5">
      <w:pPr>
        <w:pStyle w:val="TOC3"/>
        <w:tabs>
          <w:tab w:val="right" w:leader="dot" w:pos="9016"/>
        </w:tabs>
        <w:rPr>
          <w:rFonts w:asciiTheme="minorHAnsi" w:eastAsiaTheme="minorEastAsia" w:hAnsiTheme="minorHAnsi" w:cstheme="minorBidi"/>
          <w:noProof/>
          <w:sz w:val="22"/>
          <w:szCs w:val="22"/>
          <w:lang w:val="en-AU"/>
        </w:rPr>
      </w:pPr>
      <w:hyperlink w:anchor="_Toc520535155" w:history="1">
        <w:r w:rsidR="000F2333" w:rsidRPr="009F4893">
          <w:rPr>
            <w:rStyle w:val="Hyperlink"/>
            <w:noProof/>
          </w:rPr>
          <w:t>1.4.4 Observations and Predictions</w:t>
        </w:r>
        <w:r w:rsidR="000F2333">
          <w:rPr>
            <w:noProof/>
            <w:webHidden/>
          </w:rPr>
          <w:tab/>
        </w:r>
        <w:r w:rsidR="000F2333">
          <w:rPr>
            <w:noProof/>
            <w:webHidden/>
          </w:rPr>
          <w:fldChar w:fldCharType="begin"/>
        </w:r>
        <w:r w:rsidR="000F2333">
          <w:rPr>
            <w:noProof/>
            <w:webHidden/>
          </w:rPr>
          <w:instrText xml:space="preserve"> PAGEREF _Toc520535155 \h </w:instrText>
        </w:r>
        <w:r w:rsidR="000F2333">
          <w:rPr>
            <w:noProof/>
            <w:webHidden/>
          </w:rPr>
        </w:r>
        <w:r w:rsidR="000F2333">
          <w:rPr>
            <w:noProof/>
            <w:webHidden/>
          </w:rPr>
          <w:fldChar w:fldCharType="separate"/>
        </w:r>
        <w:r w:rsidR="000F2333">
          <w:rPr>
            <w:noProof/>
            <w:webHidden/>
          </w:rPr>
          <w:t>6</w:t>
        </w:r>
        <w:r w:rsidR="000F2333">
          <w:rPr>
            <w:noProof/>
            <w:webHidden/>
          </w:rPr>
          <w:fldChar w:fldCharType="end"/>
        </w:r>
      </w:hyperlink>
    </w:p>
    <w:p w14:paraId="1B99158C" w14:textId="2AEF314E" w:rsidR="000F2333" w:rsidRDefault="007769D5">
      <w:pPr>
        <w:pStyle w:val="TOC1"/>
        <w:tabs>
          <w:tab w:val="right" w:leader="dot" w:pos="9016"/>
        </w:tabs>
        <w:rPr>
          <w:rFonts w:asciiTheme="minorHAnsi" w:eastAsiaTheme="minorEastAsia" w:hAnsiTheme="minorHAnsi" w:cstheme="minorBidi"/>
          <w:noProof/>
          <w:sz w:val="22"/>
          <w:szCs w:val="22"/>
          <w:lang w:val="en-AU"/>
        </w:rPr>
      </w:pPr>
      <w:hyperlink w:anchor="_Toc520535156" w:history="1">
        <w:r w:rsidR="000F2333" w:rsidRPr="009F4893">
          <w:rPr>
            <w:rStyle w:val="Hyperlink"/>
            <w:noProof/>
          </w:rPr>
          <w:t>2.  The PEST(++) Model Interface</w:t>
        </w:r>
        <w:r w:rsidR="000F2333">
          <w:rPr>
            <w:noProof/>
            <w:webHidden/>
          </w:rPr>
          <w:tab/>
        </w:r>
        <w:r w:rsidR="000F2333">
          <w:rPr>
            <w:noProof/>
            <w:webHidden/>
          </w:rPr>
          <w:fldChar w:fldCharType="begin"/>
        </w:r>
        <w:r w:rsidR="000F2333">
          <w:rPr>
            <w:noProof/>
            <w:webHidden/>
          </w:rPr>
          <w:instrText xml:space="preserve"> PAGEREF _Toc520535156 \h </w:instrText>
        </w:r>
        <w:r w:rsidR="000F2333">
          <w:rPr>
            <w:noProof/>
            <w:webHidden/>
          </w:rPr>
        </w:r>
        <w:r w:rsidR="000F2333">
          <w:rPr>
            <w:noProof/>
            <w:webHidden/>
          </w:rPr>
          <w:fldChar w:fldCharType="separate"/>
        </w:r>
        <w:r w:rsidR="000F2333">
          <w:rPr>
            <w:noProof/>
            <w:webHidden/>
          </w:rPr>
          <w:t>7</w:t>
        </w:r>
        <w:r w:rsidR="000F2333">
          <w:rPr>
            <w:noProof/>
            <w:webHidden/>
          </w:rPr>
          <w:fldChar w:fldCharType="end"/>
        </w:r>
      </w:hyperlink>
    </w:p>
    <w:p w14:paraId="5ADC59E6" w14:textId="30682A9E" w:rsidR="000F2333" w:rsidRDefault="007769D5">
      <w:pPr>
        <w:pStyle w:val="TOC2"/>
        <w:tabs>
          <w:tab w:val="right" w:leader="dot" w:pos="9016"/>
        </w:tabs>
        <w:rPr>
          <w:rFonts w:asciiTheme="minorHAnsi" w:eastAsiaTheme="minorEastAsia" w:hAnsiTheme="minorHAnsi" w:cstheme="minorBidi"/>
          <w:noProof/>
          <w:sz w:val="22"/>
          <w:szCs w:val="22"/>
          <w:lang w:val="en-AU"/>
        </w:rPr>
      </w:pPr>
      <w:hyperlink w:anchor="_Toc520535157" w:history="1">
        <w:r w:rsidR="000F2333" w:rsidRPr="009F4893">
          <w:rPr>
            <w:rStyle w:val="Hyperlink"/>
            <w:noProof/>
          </w:rPr>
          <w:t>2.1 Introduction</w:t>
        </w:r>
        <w:r w:rsidR="000F2333">
          <w:rPr>
            <w:noProof/>
            <w:webHidden/>
          </w:rPr>
          <w:tab/>
        </w:r>
        <w:r w:rsidR="000F2333">
          <w:rPr>
            <w:noProof/>
            <w:webHidden/>
          </w:rPr>
          <w:fldChar w:fldCharType="begin"/>
        </w:r>
        <w:r w:rsidR="000F2333">
          <w:rPr>
            <w:noProof/>
            <w:webHidden/>
          </w:rPr>
          <w:instrText xml:space="preserve"> PAGEREF _Toc520535157 \h </w:instrText>
        </w:r>
        <w:r w:rsidR="000F2333">
          <w:rPr>
            <w:noProof/>
            <w:webHidden/>
          </w:rPr>
        </w:r>
        <w:r w:rsidR="000F2333">
          <w:rPr>
            <w:noProof/>
            <w:webHidden/>
          </w:rPr>
          <w:fldChar w:fldCharType="separate"/>
        </w:r>
        <w:r w:rsidR="000F2333">
          <w:rPr>
            <w:noProof/>
            <w:webHidden/>
          </w:rPr>
          <w:t>7</w:t>
        </w:r>
        <w:r w:rsidR="000F2333">
          <w:rPr>
            <w:noProof/>
            <w:webHidden/>
          </w:rPr>
          <w:fldChar w:fldCharType="end"/>
        </w:r>
      </w:hyperlink>
    </w:p>
    <w:p w14:paraId="5271B5AE" w14:textId="1777F3F8" w:rsidR="000F2333" w:rsidRDefault="007769D5">
      <w:pPr>
        <w:pStyle w:val="TOC2"/>
        <w:tabs>
          <w:tab w:val="right" w:leader="dot" w:pos="9016"/>
        </w:tabs>
        <w:rPr>
          <w:rFonts w:asciiTheme="minorHAnsi" w:eastAsiaTheme="minorEastAsia" w:hAnsiTheme="minorHAnsi" w:cstheme="minorBidi"/>
          <w:noProof/>
          <w:sz w:val="22"/>
          <w:szCs w:val="22"/>
          <w:lang w:val="en-AU"/>
        </w:rPr>
      </w:pPr>
      <w:hyperlink w:anchor="_Toc520535158" w:history="1">
        <w:r w:rsidR="000F2333" w:rsidRPr="009F4893">
          <w:rPr>
            <w:rStyle w:val="Hyperlink"/>
            <w:noProof/>
          </w:rPr>
          <w:t>2.2 PEST++ Input Files</w:t>
        </w:r>
        <w:r w:rsidR="000F2333">
          <w:rPr>
            <w:noProof/>
            <w:webHidden/>
          </w:rPr>
          <w:tab/>
        </w:r>
        <w:r w:rsidR="000F2333">
          <w:rPr>
            <w:noProof/>
            <w:webHidden/>
          </w:rPr>
          <w:fldChar w:fldCharType="begin"/>
        </w:r>
        <w:r w:rsidR="000F2333">
          <w:rPr>
            <w:noProof/>
            <w:webHidden/>
          </w:rPr>
          <w:instrText xml:space="preserve"> PAGEREF _Toc520535158 \h </w:instrText>
        </w:r>
        <w:r w:rsidR="000F2333">
          <w:rPr>
            <w:noProof/>
            <w:webHidden/>
          </w:rPr>
        </w:r>
        <w:r w:rsidR="000F2333">
          <w:rPr>
            <w:noProof/>
            <w:webHidden/>
          </w:rPr>
          <w:fldChar w:fldCharType="separate"/>
        </w:r>
        <w:r w:rsidR="000F2333">
          <w:rPr>
            <w:noProof/>
            <w:webHidden/>
          </w:rPr>
          <w:t>7</w:t>
        </w:r>
        <w:r w:rsidR="000F2333">
          <w:rPr>
            <w:noProof/>
            <w:webHidden/>
          </w:rPr>
          <w:fldChar w:fldCharType="end"/>
        </w:r>
      </w:hyperlink>
    </w:p>
    <w:p w14:paraId="6F53A7FA" w14:textId="495FA2CD" w:rsidR="000F2333" w:rsidRDefault="007769D5">
      <w:pPr>
        <w:pStyle w:val="TOC2"/>
        <w:tabs>
          <w:tab w:val="right" w:leader="dot" w:pos="9016"/>
        </w:tabs>
        <w:rPr>
          <w:rFonts w:asciiTheme="minorHAnsi" w:eastAsiaTheme="minorEastAsia" w:hAnsiTheme="minorHAnsi" w:cstheme="minorBidi"/>
          <w:noProof/>
          <w:sz w:val="22"/>
          <w:szCs w:val="22"/>
          <w:lang w:val="en-AU"/>
        </w:rPr>
      </w:pPr>
      <w:hyperlink w:anchor="_Toc520535159" w:history="1">
        <w:r w:rsidR="000F2333" w:rsidRPr="009F4893">
          <w:rPr>
            <w:rStyle w:val="Hyperlink"/>
            <w:noProof/>
          </w:rPr>
          <w:t>2.3 Template Files</w:t>
        </w:r>
        <w:r w:rsidR="000F2333">
          <w:rPr>
            <w:noProof/>
            <w:webHidden/>
          </w:rPr>
          <w:tab/>
        </w:r>
        <w:r w:rsidR="000F2333">
          <w:rPr>
            <w:noProof/>
            <w:webHidden/>
          </w:rPr>
          <w:fldChar w:fldCharType="begin"/>
        </w:r>
        <w:r w:rsidR="000F2333">
          <w:rPr>
            <w:noProof/>
            <w:webHidden/>
          </w:rPr>
          <w:instrText xml:space="preserve"> PAGEREF _Toc520535159 \h </w:instrText>
        </w:r>
        <w:r w:rsidR="000F2333">
          <w:rPr>
            <w:noProof/>
            <w:webHidden/>
          </w:rPr>
        </w:r>
        <w:r w:rsidR="000F2333">
          <w:rPr>
            <w:noProof/>
            <w:webHidden/>
          </w:rPr>
          <w:fldChar w:fldCharType="separate"/>
        </w:r>
        <w:r w:rsidR="000F2333">
          <w:rPr>
            <w:noProof/>
            <w:webHidden/>
          </w:rPr>
          <w:t>7</w:t>
        </w:r>
        <w:r w:rsidR="000F2333">
          <w:rPr>
            <w:noProof/>
            <w:webHidden/>
          </w:rPr>
          <w:fldChar w:fldCharType="end"/>
        </w:r>
      </w:hyperlink>
    </w:p>
    <w:p w14:paraId="776024DE" w14:textId="282F0BE1" w:rsidR="000F2333" w:rsidRDefault="007769D5">
      <w:pPr>
        <w:pStyle w:val="TOC3"/>
        <w:tabs>
          <w:tab w:val="right" w:leader="dot" w:pos="9016"/>
        </w:tabs>
        <w:rPr>
          <w:rFonts w:asciiTheme="minorHAnsi" w:eastAsiaTheme="minorEastAsia" w:hAnsiTheme="minorHAnsi" w:cstheme="minorBidi"/>
          <w:noProof/>
          <w:sz w:val="22"/>
          <w:szCs w:val="22"/>
          <w:lang w:val="en-AU"/>
        </w:rPr>
      </w:pPr>
      <w:hyperlink w:anchor="_Toc520535160" w:history="1">
        <w:r w:rsidR="000F2333" w:rsidRPr="009F4893">
          <w:rPr>
            <w:rStyle w:val="Hyperlink"/>
            <w:noProof/>
          </w:rPr>
          <w:t>2.3.1 Model Input Files</w:t>
        </w:r>
        <w:r w:rsidR="000F2333">
          <w:rPr>
            <w:noProof/>
            <w:webHidden/>
          </w:rPr>
          <w:tab/>
        </w:r>
        <w:r w:rsidR="000F2333">
          <w:rPr>
            <w:noProof/>
            <w:webHidden/>
          </w:rPr>
          <w:fldChar w:fldCharType="begin"/>
        </w:r>
        <w:r w:rsidR="000F2333">
          <w:rPr>
            <w:noProof/>
            <w:webHidden/>
          </w:rPr>
          <w:instrText xml:space="preserve"> PAGEREF _Toc520535160 \h </w:instrText>
        </w:r>
        <w:r w:rsidR="000F2333">
          <w:rPr>
            <w:noProof/>
            <w:webHidden/>
          </w:rPr>
        </w:r>
        <w:r w:rsidR="000F2333">
          <w:rPr>
            <w:noProof/>
            <w:webHidden/>
          </w:rPr>
          <w:fldChar w:fldCharType="separate"/>
        </w:r>
        <w:r w:rsidR="000F2333">
          <w:rPr>
            <w:noProof/>
            <w:webHidden/>
          </w:rPr>
          <w:t>7</w:t>
        </w:r>
        <w:r w:rsidR="000F2333">
          <w:rPr>
            <w:noProof/>
            <w:webHidden/>
          </w:rPr>
          <w:fldChar w:fldCharType="end"/>
        </w:r>
      </w:hyperlink>
    </w:p>
    <w:p w14:paraId="3E734D03" w14:textId="03358511" w:rsidR="000F2333" w:rsidRDefault="007769D5">
      <w:pPr>
        <w:pStyle w:val="TOC3"/>
        <w:tabs>
          <w:tab w:val="right" w:leader="dot" w:pos="9016"/>
        </w:tabs>
        <w:rPr>
          <w:rFonts w:asciiTheme="minorHAnsi" w:eastAsiaTheme="minorEastAsia" w:hAnsiTheme="minorHAnsi" w:cstheme="minorBidi"/>
          <w:noProof/>
          <w:sz w:val="22"/>
          <w:szCs w:val="22"/>
          <w:lang w:val="en-AU"/>
        </w:rPr>
      </w:pPr>
      <w:hyperlink w:anchor="_Toc520535161" w:history="1">
        <w:r w:rsidR="000F2333" w:rsidRPr="009F4893">
          <w:rPr>
            <w:rStyle w:val="Hyperlink"/>
            <w:noProof/>
          </w:rPr>
          <w:t>2.3.2 An Example</w:t>
        </w:r>
        <w:r w:rsidR="000F2333">
          <w:rPr>
            <w:noProof/>
            <w:webHidden/>
          </w:rPr>
          <w:tab/>
        </w:r>
        <w:r w:rsidR="000F2333">
          <w:rPr>
            <w:noProof/>
            <w:webHidden/>
          </w:rPr>
          <w:fldChar w:fldCharType="begin"/>
        </w:r>
        <w:r w:rsidR="000F2333">
          <w:rPr>
            <w:noProof/>
            <w:webHidden/>
          </w:rPr>
          <w:instrText xml:space="preserve"> PAGEREF _Toc520535161 \h </w:instrText>
        </w:r>
        <w:r w:rsidR="000F2333">
          <w:rPr>
            <w:noProof/>
            <w:webHidden/>
          </w:rPr>
        </w:r>
        <w:r w:rsidR="000F2333">
          <w:rPr>
            <w:noProof/>
            <w:webHidden/>
          </w:rPr>
          <w:fldChar w:fldCharType="separate"/>
        </w:r>
        <w:r w:rsidR="000F2333">
          <w:rPr>
            <w:noProof/>
            <w:webHidden/>
          </w:rPr>
          <w:t>8</w:t>
        </w:r>
        <w:r w:rsidR="000F2333">
          <w:rPr>
            <w:noProof/>
            <w:webHidden/>
          </w:rPr>
          <w:fldChar w:fldCharType="end"/>
        </w:r>
      </w:hyperlink>
    </w:p>
    <w:p w14:paraId="685E4960" w14:textId="12A9270B" w:rsidR="000F2333" w:rsidRDefault="007769D5">
      <w:pPr>
        <w:pStyle w:val="TOC3"/>
        <w:tabs>
          <w:tab w:val="right" w:leader="dot" w:pos="9016"/>
        </w:tabs>
        <w:rPr>
          <w:rFonts w:asciiTheme="minorHAnsi" w:eastAsiaTheme="minorEastAsia" w:hAnsiTheme="minorHAnsi" w:cstheme="minorBidi"/>
          <w:noProof/>
          <w:sz w:val="22"/>
          <w:szCs w:val="22"/>
          <w:lang w:val="en-AU"/>
        </w:rPr>
      </w:pPr>
      <w:hyperlink w:anchor="_Toc520535162" w:history="1">
        <w:r w:rsidR="000F2333" w:rsidRPr="009F4893">
          <w:rPr>
            <w:rStyle w:val="Hyperlink"/>
            <w:noProof/>
          </w:rPr>
          <w:t>2.3.3 The Parameter Delimiter</w:t>
        </w:r>
        <w:r w:rsidR="000F2333">
          <w:rPr>
            <w:noProof/>
            <w:webHidden/>
          </w:rPr>
          <w:tab/>
        </w:r>
        <w:r w:rsidR="000F2333">
          <w:rPr>
            <w:noProof/>
            <w:webHidden/>
          </w:rPr>
          <w:fldChar w:fldCharType="begin"/>
        </w:r>
        <w:r w:rsidR="000F2333">
          <w:rPr>
            <w:noProof/>
            <w:webHidden/>
          </w:rPr>
          <w:instrText xml:space="preserve"> PAGEREF _Toc520535162 \h </w:instrText>
        </w:r>
        <w:r w:rsidR="000F2333">
          <w:rPr>
            <w:noProof/>
            <w:webHidden/>
          </w:rPr>
        </w:r>
        <w:r w:rsidR="000F2333">
          <w:rPr>
            <w:noProof/>
            <w:webHidden/>
          </w:rPr>
          <w:fldChar w:fldCharType="separate"/>
        </w:r>
        <w:r w:rsidR="000F2333">
          <w:rPr>
            <w:noProof/>
            <w:webHidden/>
          </w:rPr>
          <w:t>9</w:t>
        </w:r>
        <w:r w:rsidR="000F2333">
          <w:rPr>
            <w:noProof/>
            <w:webHidden/>
          </w:rPr>
          <w:fldChar w:fldCharType="end"/>
        </w:r>
      </w:hyperlink>
    </w:p>
    <w:p w14:paraId="0431C730" w14:textId="4A98FFD7" w:rsidR="000F2333" w:rsidRDefault="007769D5">
      <w:pPr>
        <w:pStyle w:val="TOC3"/>
        <w:tabs>
          <w:tab w:val="right" w:leader="dot" w:pos="9016"/>
        </w:tabs>
        <w:rPr>
          <w:rFonts w:asciiTheme="minorHAnsi" w:eastAsiaTheme="minorEastAsia" w:hAnsiTheme="minorHAnsi" w:cstheme="minorBidi"/>
          <w:noProof/>
          <w:sz w:val="22"/>
          <w:szCs w:val="22"/>
          <w:lang w:val="en-AU"/>
        </w:rPr>
      </w:pPr>
      <w:hyperlink w:anchor="_Toc520535163" w:history="1">
        <w:r w:rsidR="000F2333" w:rsidRPr="009F4893">
          <w:rPr>
            <w:rStyle w:val="Hyperlink"/>
            <w:noProof/>
          </w:rPr>
          <w:t>2.3.4 Parameter Names</w:t>
        </w:r>
        <w:r w:rsidR="000F2333">
          <w:rPr>
            <w:noProof/>
            <w:webHidden/>
          </w:rPr>
          <w:tab/>
        </w:r>
        <w:r w:rsidR="000F2333">
          <w:rPr>
            <w:noProof/>
            <w:webHidden/>
          </w:rPr>
          <w:fldChar w:fldCharType="begin"/>
        </w:r>
        <w:r w:rsidR="000F2333">
          <w:rPr>
            <w:noProof/>
            <w:webHidden/>
          </w:rPr>
          <w:instrText xml:space="preserve"> PAGEREF _Toc520535163 \h </w:instrText>
        </w:r>
        <w:r w:rsidR="000F2333">
          <w:rPr>
            <w:noProof/>
            <w:webHidden/>
          </w:rPr>
        </w:r>
        <w:r w:rsidR="000F2333">
          <w:rPr>
            <w:noProof/>
            <w:webHidden/>
          </w:rPr>
          <w:fldChar w:fldCharType="separate"/>
        </w:r>
        <w:r w:rsidR="000F2333">
          <w:rPr>
            <w:noProof/>
            <w:webHidden/>
          </w:rPr>
          <w:t>9</w:t>
        </w:r>
        <w:r w:rsidR="000F2333">
          <w:rPr>
            <w:noProof/>
            <w:webHidden/>
          </w:rPr>
          <w:fldChar w:fldCharType="end"/>
        </w:r>
      </w:hyperlink>
    </w:p>
    <w:p w14:paraId="04B331B7" w14:textId="2DC83271" w:rsidR="000F2333" w:rsidRDefault="007769D5">
      <w:pPr>
        <w:pStyle w:val="TOC3"/>
        <w:tabs>
          <w:tab w:val="right" w:leader="dot" w:pos="9016"/>
        </w:tabs>
        <w:rPr>
          <w:rFonts w:asciiTheme="minorHAnsi" w:eastAsiaTheme="minorEastAsia" w:hAnsiTheme="minorHAnsi" w:cstheme="minorBidi"/>
          <w:noProof/>
          <w:sz w:val="22"/>
          <w:szCs w:val="22"/>
          <w:lang w:val="en-AU"/>
        </w:rPr>
      </w:pPr>
      <w:hyperlink w:anchor="_Toc520535164" w:history="1">
        <w:r w:rsidR="000F2333" w:rsidRPr="009F4893">
          <w:rPr>
            <w:rStyle w:val="Hyperlink"/>
            <w:noProof/>
          </w:rPr>
          <w:t>2.3.5 Setting the Parameter Space Width</w:t>
        </w:r>
        <w:r w:rsidR="000F2333">
          <w:rPr>
            <w:noProof/>
            <w:webHidden/>
          </w:rPr>
          <w:tab/>
        </w:r>
        <w:r w:rsidR="000F2333">
          <w:rPr>
            <w:noProof/>
            <w:webHidden/>
          </w:rPr>
          <w:fldChar w:fldCharType="begin"/>
        </w:r>
        <w:r w:rsidR="000F2333">
          <w:rPr>
            <w:noProof/>
            <w:webHidden/>
          </w:rPr>
          <w:instrText xml:space="preserve"> PAGEREF _Toc520535164 \h </w:instrText>
        </w:r>
        <w:r w:rsidR="000F2333">
          <w:rPr>
            <w:noProof/>
            <w:webHidden/>
          </w:rPr>
        </w:r>
        <w:r w:rsidR="000F2333">
          <w:rPr>
            <w:noProof/>
            <w:webHidden/>
          </w:rPr>
          <w:fldChar w:fldCharType="separate"/>
        </w:r>
        <w:r w:rsidR="000F2333">
          <w:rPr>
            <w:noProof/>
            <w:webHidden/>
          </w:rPr>
          <w:t>10</w:t>
        </w:r>
        <w:r w:rsidR="000F2333">
          <w:rPr>
            <w:noProof/>
            <w:webHidden/>
          </w:rPr>
          <w:fldChar w:fldCharType="end"/>
        </w:r>
      </w:hyperlink>
    </w:p>
    <w:p w14:paraId="6986F293" w14:textId="2A3B31FB" w:rsidR="000F2333" w:rsidRDefault="007769D5">
      <w:pPr>
        <w:pStyle w:val="TOC3"/>
        <w:tabs>
          <w:tab w:val="right" w:leader="dot" w:pos="9016"/>
        </w:tabs>
        <w:rPr>
          <w:rFonts w:asciiTheme="minorHAnsi" w:eastAsiaTheme="minorEastAsia" w:hAnsiTheme="minorHAnsi" w:cstheme="minorBidi"/>
          <w:noProof/>
          <w:sz w:val="22"/>
          <w:szCs w:val="22"/>
          <w:lang w:val="en-AU"/>
        </w:rPr>
      </w:pPr>
      <w:hyperlink w:anchor="_Toc520535165" w:history="1">
        <w:r w:rsidR="000F2333" w:rsidRPr="009F4893">
          <w:rPr>
            <w:rStyle w:val="Hyperlink"/>
            <w:noProof/>
          </w:rPr>
          <w:t>2.3.6 How a Parameter Space is Filled with a Number</w:t>
        </w:r>
        <w:r w:rsidR="000F2333">
          <w:rPr>
            <w:noProof/>
            <w:webHidden/>
          </w:rPr>
          <w:tab/>
        </w:r>
        <w:r w:rsidR="000F2333">
          <w:rPr>
            <w:noProof/>
            <w:webHidden/>
          </w:rPr>
          <w:fldChar w:fldCharType="begin"/>
        </w:r>
        <w:r w:rsidR="000F2333">
          <w:rPr>
            <w:noProof/>
            <w:webHidden/>
          </w:rPr>
          <w:instrText xml:space="preserve"> PAGEREF _Toc520535165 \h </w:instrText>
        </w:r>
        <w:r w:rsidR="000F2333">
          <w:rPr>
            <w:noProof/>
            <w:webHidden/>
          </w:rPr>
        </w:r>
        <w:r w:rsidR="000F2333">
          <w:rPr>
            <w:noProof/>
            <w:webHidden/>
          </w:rPr>
          <w:fldChar w:fldCharType="separate"/>
        </w:r>
        <w:r w:rsidR="000F2333">
          <w:rPr>
            <w:noProof/>
            <w:webHidden/>
          </w:rPr>
          <w:t>11</w:t>
        </w:r>
        <w:r w:rsidR="000F2333">
          <w:rPr>
            <w:noProof/>
            <w:webHidden/>
          </w:rPr>
          <w:fldChar w:fldCharType="end"/>
        </w:r>
      </w:hyperlink>
    </w:p>
    <w:p w14:paraId="7914DAF9" w14:textId="556E457D" w:rsidR="000F2333" w:rsidRDefault="007769D5">
      <w:pPr>
        <w:pStyle w:val="TOC3"/>
        <w:tabs>
          <w:tab w:val="right" w:leader="dot" w:pos="9016"/>
        </w:tabs>
        <w:rPr>
          <w:rFonts w:asciiTheme="minorHAnsi" w:eastAsiaTheme="minorEastAsia" w:hAnsiTheme="minorHAnsi" w:cstheme="minorBidi"/>
          <w:noProof/>
          <w:sz w:val="22"/>
          <w:szCs w:val="22"/>
          <w:lang w:val="en-AU"/>
        </w:rPr>
      </w:pPr>
      <w:hyperlink w:anchor="_Toc520535166" w:history="1">
        <w:r w:rsidR="000F2333" w:rsidRPr="009F4893">
          <w:rPr>
            <w:rStyle w:val="Hyperlink"/>
            <w:noProof/>
          </w:rPr>
          <w:t>2.3.7 Multiple Occurrences of the Same Parameter</w:t>
        </w:r>
        <w:r w:rsidR="000F2333">
          <w:rPr>
            <w:noProof/>
            <w:webHidden/>
          </w:rPr>
          <w:tab/>
        </w:r>
        <w:r w:rsidR="000F2333">
          <w:rPr>
            <w:noProof/>
            <w:webHidden/>
          </w:rPr>
          <w:fldChar w:fldCharType="begin"/>
        </w:r>
        <w:r w:rsidR="000F2333">
          <w:rPr>
            <w:noProof/>
            <w:webHidden/>
          </w:rPr>
          <w:instrText xml:space="preserve"> PAGEREF _Toc520535166 \h </w:instrText>
        </w:r>
        <w:r w:rsidR="000F2333">
          <w:rPr>
            <w:noProof/>
            <w:webHidden/>
          </w:rPr>
        </w:r>
        <w:r w:rsidR="000F2333">
          <w:rPr>
            <w:noProof/>
            <w:webHidden/>
          </w:rPr>
          <w:fldChar w:fldCharType="separate"/>
        </w:r>
        <w:r w:rsidR="000F2333">
          <w:rPr>
            <w:noProof/>
            <w:webHidden/>
          </w:rPr>
          <w:t>12</w:t>
        </w:r>
        <w:r w:rsidR="000F2333">
          <w:rPr>
            <w:noProof/>
            <w:webHidden/>
          </w:rPr>
          <w:fldChar w:fldCharType="end"/>
        </w:r>
      </w:hyperlink>
    </w:p>
    <w:p w14:paraId="3021800A" w14:textId="55D19ABB" w:rsidR="000F2333" w:rsidRDefault="007769D5">
      <w:pPr>
        <w:pStyle w:val="TOC3"/>
        <w:tabs>
          <w:tab w:val="right" w:leader="dot" w:pos="9016"/>
        </w:tabs>
        <w:rPr>
          <w:rFonts w:asciiTheme="minorHAnsi" w:eastAsiaTheme="minorEastAsia" w:hAnsiTheme="minorHAnsi" w:cstheme="minorBidi"/>
          <w:noProof/>
          <w:sz w:val="22"/>
          <w:szCs w:val="22"/>
          <w:lang w:val="en-AU"/>
        </w:rPr>
      </w:pPr>
      <w:hyperlink w:anchor="_Toc520535167" w:history="1">
        <w:r w:rsidR="000F2333" w:rsidRPr="009F4893">
          <w:rPr>
            <w:rStyle w:val="Hyperlink"/>
            <w:noProof/>
          </w:rPr>
          <w:t>2.3.8 Preparing a Template File</w:t>
        </w:r>
        <w:r w:rsidR="000F2333">
          <w:rPr>
            <w:noProof/>
            <w:webHidden/>
          </w:rPr>
          <w:tab/>
        </w:r>
        <w:r w:rsidR="000F2333">
          <w:rPr>
            <w:noProof/>
            <w:webHidden/>
          </w:rPr>
          <w:fldChar w:fldCharType="begin"/>
        </w:r>
        <w:r w:rsidR="000F2333">
          <w:rPr>
            <w:noProof/>
            <w:webHidden/>
          </w:rPr>
          <w:instrText xml:space="preserve"> PAGEREF _Toc520535167 \h </w:instrText>
        </w:r>
        <w:r w:rsidR="000F2333">
          <w:rPr>
            <w:noProof/>
            <w:webHidden/>
          </w:rPr>
        </w:r>
        <w:r w:rsidR="000F2333">
          <w:rPr>
            <w:noProof/>
            <w:webHidden/>
          </w:rPr>
          <w:fldChar w:fldCharType="separate"/>
        </w:r>
        <w:r w:rsidR="000F2333">
          <w:rPr>
            <w:noProof/>
            <w:webHidden/>
          </w:rPr>
          <w:t>12</w:t>
        </w:r>
        <w:r w:rsidR="000F2333">
          <w:rPr>
            <w:noProof/>
            <w:webHidden/>
          </w:rPr>
          <w:fldChar w:fldCharType="end"/>
        </w:r>
      </w:hyperlink>
    </w:p>
    <w:p w14:paraId="1039C399" w14:textId="47435047" w:rsidR="000F2333" w:rsidRDefault="007769D5">
      <w:pPr>
        <w:pStyle w:val="TOC2"/>
        <w:tabs>
          <w:tab w:val="right" w:leader="dot" w:pos="9016"/>
        </w:tabs>
        <w:rPr>
          <w:rFonts w:asciiTheme="minorHAnsi" w:eastAsiaTheme="minorEastAsia" w:hAnsiTheme="minorHAnsi" w:cstheme="minorBidi"/>
          <w:noProof/>
          <w:sz w:val="22"/>
          <w:szCs w:val="22"/>
          <w:lang w:val="en-AU"/>
        </w:rPr>
      </w:pPr>
      <w:hyperlink w:anchor="_Toc520535168" w:history="1">
        <w:r w:rsidR="000F2333" w:rsidRPr="009F4893">
          <w:rPr>
            <w:rStyle w:val="Hyperlink"/>
            <w:noProof/>
          </w:rPr>
          <w:t>2.4 Instruction Files</w:t>
        </w:r>
        <w:r w:rsidR="000F2333">
          <w:rPr>
            <w:noProof/>
            <w:webHidden/>
          </w:rPr>
          <w:tab/>
        </w:r>
        <w:r w:rsidR="000F2333">
          <w:rPr>
            <w:noProof/>
            <w:webHidden/>
          </w:rPr>
          <w:fldChar w:fldCharType="begin"/>
        </w:r>
        <w:r w:rsidR="000F2333">
          <w:rPr>
            <w:noProof/>
            <w:webHidden/>
          </w:rPr>
          <w:instrText xml:space="preserve"> PAGEREF _Toc520535168 \h </w:instrText>
        </w:r>
        <w:r w:rsidR="000F2333">
          <w:rPr>
            <w:noProof/>
            <w:webHidden/>
          </w:rPr>
        </w:r>
        <w:r w:rsidR="000F2333">
          <w:rPr>
            <w:noProof/>
            <w:webHidden/>
          </w:rPr>
          <w:fldChar w:fldCharType="separate"/>
        </w:r>
        <w:r w:rsidR="000F2333">
          <w:rPr>
            <w:noProof/>
            <w:webHidden/>
          </w:rPr>
          <w:t>12</w:t>
        </w:r>
        <w:r w:rsidR="000F2333">
          <w:rPr>
            <w:noProof/>
            <w:webHidden/>
          </w:rPr>
          <w:fldChar w:fldCharType="end"/>
        </w:r>
      </w:hyperlink>
    </w:p>
    <w:p w14:paraId="13116E65" w14:textId="30728CC7" w:rsidR="000F2333" w:rsidRDefault="007769D5">
      <w:pPr>
        <w:pStyle w:val="TOC3"/>
        <w:tabs>
          <w:tab w:val="right" w:leader="dot" w:pos="9016"/>
        </w:tabs>
        <w:rPr>
          <w:rFonts w:asciiTheme="minorHAnsi" w:eastAsiaTheme="minorEastAsia" w:hAnsiTheme="minorHAnsi" w:cstheme="minorBidi"/>
          <w:noProof/>
          <w:sz w:val="22"/>
          <w:szCs w:val="22"/>
          <w:lang w:val="en-AU"/>
        </w:rPr>
      </w:pPr>
      <w:hyperlink w:anchor="_Toc520535169" w:history="1">
        <w:r w:rsidR="000F2333" w:rsidRPr="009F4893">
          <w:rPr>
            <w:rStyle w:val="Hyperlink"/>
            <w:noProof/>
          </w:rPr>
          <w:t>2.4.1 Precision in Model Output Files</w:t>
        </w:r>
        <w:r w:rsidR="000F2333">
          <w:rPr>
            <w:noProof/>
            <w:webHidden/>
          </w:rPr>
          <w:tab/>
        </w:r>
        <w:r w:rsidR="000F2333">
          <w:rPr>
            <w:noProof/>
            <w:webHidden/>
          </w:rPr>
          <w:fldChar w:fldCharType="begin"/>
        </w:r>
        <w:r w:rsidR="000F2333">
          <w:rPr>
            <w:noProof/>
            <w:webHidden/>
          </w:rPr>
          <w:instrText xml:space="preserve"> PAGEREF _Toc520535169 \h </w:instrText>
        </w:r>
        <w:r w:rsidR="000F2333">
          <w:rPr>
            <w:noProof/>
            <w:webHidden/>
          </w:rPr>
        </w:r>
        <w:r w:rsidR="000F2333">
          <w:rPr>
            <w:noProof/>
            <w:webHidden/>
          </w:rPr>
          <w:fldChar w:fldCharType="separate"/>
        </w:r>
        <w:r w:rsidR="000F2333">
          <w:rPr>
            <w:noProof/>
            <w:webHidden/>
          </w:rPr>
          <w:t>13</w:t>
        </w:r>
        <w:r w:rsidR="000F2333">
          <w:rPr>
            <w:noProof/>
            <w:webHidden/>
          </w:rPr>
          <w:fldChar w:fldCharType="end"/>
        </w:r>
      </w:hyperlink>
    </w:p>
    <w:p w14:paraId="1EC4D9CE" w14:textId="2BAFD2C4" w:rsidR="000F2333" w:rsidRDefault="007769D5">
      <w:pPr>
        <w:pStyle w:val="TOC3"/>
        <w:tabs>
          <w:tab w:val="right" w:leader="dot" w:pos="9016"/>
        </w:tabs>
        <w:rPr>
          <w:rFonts w:asciiTheme="minorHAnsi" w:eastAsiaTheme="minorEastAsia" w:hAnsiTheme="minorHAnsi" w:cstheme="minorBidi"/>
          <w:noProof/>
          <w:sz w:val="22"/>
          <w:szCs w:val="22"/>
          <w:lang w:val="en-AU"/>
        </w:rPr>
      </w:pPr>
      <w:hyperlink w:anchor="_Toc520535170" w:history="1">
        <w:r w:rsidR="000F2333" w:rsidRPr="009F4893">
          <w:rPr>
            <w:rStyle w:val="Hyperlink"/>
            <w:noProof/>
          </w:rPr>
          <w:t>2.4.2 How Model Output Files are Read</w:t>
        </w:r>
        <w:r w:rsidR="000F2333">
          <w:rPr>
            <w:noProof/>
            <w:webHidden/>
          </w:rPr>
          <w:tab/>
        </w:r>
        <w:r w:rsidR="000F2333">
          <w:rPr>
            <w:noProof/>
            <w:webHidden/>
          </w:rPr>
          <w:fldChar w:fldCharType="begin"/>
        </w:r>
        <w:r w:rsidR="000F2333">
          <w:rPr>
            <w:noProof/>
            <w:webHidden/>
          </w:rPr>
          <w:instrText xml:space="preserve"> PAGEREF _Toc520535170 \h </w:instrText>
        </w:r>
        <w:r w:rsidR="000F2333">
          <w:rPr>
            <w:noProof/>
            <w:webHidden/>
          </w:rPr>
        </w:r>
        <w:r w:rsidR="000F2333">
          <w:rPr>
            <w:noProof/>
            <w:webHidden/>
          </w:rPr>
          <w:fldChar w:fldCharType="separate"/>
        </w:r>
        <w:r w:rsidR="000F2333">
          <w:rPr>
            <w:noProof/>
            <w:webHidden/>
          </w:rPr>
          <w:t>13</w:t>
        </w:r>
        <w:r w:rsidR="000F2333">
          <w:rPr>
            <w:noProof/>
            <w:webHidden/>
          </w:rPr>
          <w:fldChar w:fldCharType="end"/>
        </w:r>
      </w:hyperlink>
    </w:p>
    <w:p w14:paraId="00E487C3" w14:textId="5A3DDF91" w:rsidR="000F2333" w:rsidRDefault="007769D5">
      <w:pPr>
        <w:pStyle w:val="TOC3"/>
        <w:tabs>
          <w:tab w:val="right" w:leader="dot" w:pos="9016"/>
        </w:tabs>
        <w:rPr>
          <w:rFonts w:asciiTheme="minorHAnsi" w:eastAsiaTheme="minorEastAsia" w:hAnsiTheme="minorHAnsi" w:cstheme="minorBidi"/>
          <w:noProof/>
          <w:sz w:val="22"/>
          <w:szCs w:val="22"/>
          <w:lang w:val="en-AU"/>
        </w:rPr>
      </w:pPr>
      <w:hyperlink w:anchor="_Toc520535171" w:history="1">
        <w:r w:rsidR="000F2333" w:rsidRPr="009F4893">
          <w:rPr>
            <w:rStyle w:val="Hyperlink"/>
            <w:noProof/>
          </w:rPr>
          <w:t>2.4.3 An Example Instruction File</w:t>
        </w:r>
        <w:r w:rsidR="000F2333">
          <w:rPr>
            <w:noProof/>
            <w:webHidden/>
          </w:rPr>
          <w:tab/>
        </w:r>
        <w:r w:rsidR="000F2333">
          <w:rPr>
            <w:noProof/>
            <w:webHidden/>
          </w:rPr>
          <w:fldChar w:fldCharType="begin"/>
        </w:r>
        <w:r w:rsidR="000F2333">
          <w:rPr>
            <w:noProof/>
            <w:webHidden/>
          </w:rPr>
          <w:instrText xml:space="preserve"> PAGEREF _Toc520535171 \h </w:instrText>
        </w:r>
        <w:r w:rsidR="000F2333">
          <w:rPr>
            <w:noProof/>
            <w:webHidden/>
          </w:rPr>
        </w:r>
        <w:r w:rsidR="000F2333">
          <w:rPr>
            <w:noProof/>
            <w:webHidden/>
          </w:rPr>
          <w:fldChar w:fldCharType="separate"/>
        </w:r>
        <w:r w:rsidR="000F2333">
          <w:rPr>
            <w:noProof/>
            <w:webHidden/>
          </w:rPr>
          <w:t>14</w:t>
        </w:r>
        <w:r w:rsidR="000F2333">
          <w:rPr>
            <w:noProof/>
            <w:webHidden/>
          </w:rPr>
          <w:fldChar w:fldCharType="end"/>
        </w:r>
      </w:hyperlink>
    </w:p>
    <w:p w14:paraId="5A38E1BC" w14:textId="14A516B9" w:rsidR="000F2333" w:rsidRDefault="007769D5">
      <w:pPr>
        <w:pStyle w:val="TOC3"/>
        <w:tabs>
          <w:tab w:val="right" w:leader="dot" w:pos="9016"/>
        </w:tabs>
        <w:rPr>
          <w:rFonts w:asciiTheme="minorHAnsi" w:eastAsiaTheme="minorEastAsia" w:hAnsiTheme="minorHAnsi" w:cstheme="minorBidi"/>
          <w:noProof/>
          <w:sz w:val="22"/>
          <w:szCs w:val="22"/>
          <w:lang w:val="en-AU"/>
        </w:rPr>
      </w:pPr>
      <w:hyperlink w:anchor="_Toc520535172" w:history="1">
        <w:r w:rsidR="000F2333" w:rsidRPr="009F4893">
          <w:rPr>
            <w:rStyle w:val="Hyperlink"/>
            <w:noProof/>
          </w:rPr>
          <w:t>2.4.4 The Marker Delimiter</w:t>
        </w:r>
        <w:r w:rsidR="000F2333">
          <w:rPr>
            <w:noProof/>
            <w:webHidden/>
          </w:rPr>
          <w:tab/>
        </w:r>
        <w:r w:rsidR="000F2333">
          <w:rPr>
            <w:noProof/>
            <w:webHidden/>
          </w:rPr>
          <w:fldChar w:fldCharType="begin"/>
        </w:r>
        <w:r w:rsidR="000F2333">
          <w:rPr>
            <w:noProof/>
            <w:webHidden/>
          </w:rPr>
          <w:instrText xml:space="preserve"> PAGEREF _Toc520535172 \h </w:instrText>
        </w:r>
        <w:r w:rsidR="000F2333">
          <w:rPr>
            <w:noProof/>
            <w:webHidden/>
          </w:rPr>
        </w:r>
        <w:r w:rsidR="000F2333">
          <w:rPr>
            <w:noProof/>
            <w:webHidden/>
          </w:rPr>
          <w:fldChar w:fldCharType="separate"/>
        </w:r>
        <w:r w:rsidR="000F2333">
          <w:rPr>
            <w:noProof/>
            <w:webHidden/>
          </w:rPr>
          <w:t>14</w:t>
        </w:r>
        <w:r w:rsidR="000F2333">
          <w:rPr>
            <w:noProof/>
            <w:webHidden/>
          </w:rPr>
          <w:fldChar w:fldCharType="end"/>
        </w:r>
      </w:hyperlink>
    </w:p>
    <w:p w14:paraId="5338D558" w14:textId="370083D2" w:rsidR="000F2333" w:rsidRDefault="007769D5">
      <w:pPr>
        <w:pStyle w:val="TOC3"/>
        <w:tabs>
          <w:tab w:val="right" w:leader="dot" w:pos="9016"/>
        </w:tabs>
        <w:rPr>
          <w:rFonts w:asciiTheme="minorHAnsi" w:eastAsiaTheme="minorEastAsia" w:hAnsiTheme="minorHAnsi" w:cstheme="minorBidi"/>
          <w:noProof/>
          <w:sz w:val="22"/>
          <w:szCs w:val="22"/>
          <w:lang w:val="en-AU"/>
        </w:rPr>
      </w:pPr>
      <w:hyperlink w:anchor="_Toc520535173" w:history="1">
        <w:r w:rsidR="000F2333" w:rsidRPr="009F4893">
          <w:rPr>
            <w:rStyle w:val="Hyperlink"/>
            <w:noProof/>
          </w:rPr>
          <w:t>2.4.5 Observation Names</w:t>
        </w:r>
        <w:r w:rsidR="000F2333">
          <w:rPr>
            <w:noProof/>
            <w:webHidden/>
          </w:rPr>
          <w:tab/>
        </w:r>
        <w:r w:rsidR="000F2333">
          <w:rPr>
            <w:noProof/>
            <w:webHidden/>
          </w:rPr>
          <w:fldChar w:fldCharType="begin"/>
        </w:r>
        <w:r w:rsidR="000F2333">
          <w:rPr>
            <w:noProof/>
            <w:webHidden/>
          </w:rPr>
          <w:instrText xml:space="preserve"> PAGEREF _Toc520535173 \h </w:instrText>
        </w:r>
        <w:r w:rsidR="000F2333">
          <w:rPr>
            <w:noProof/>
            <w:webHidden/>
          </w:rPr>
        </w:r>
        <w:r w:rsidR="000F2333">
          <w:rPr>
            <w:noProof/>
            <w:webHidden/>
          </w:rPr>
          <w:fldChar w:fldCharType="separate"/>
        </w:r>
        <w:r w:rsidR="000F2333">
          <w:rPr>
            <w:noProof/>
            <w:webHidden/>
          </w:rPr>
          <w:t>15</w:t>
        </w:r>
        <w:r w:rsidR="000F2333">
          <w:rPr>
            <w:noProof/>
            <w:webHidden/>
          </w:rPr>
          <w:fldChar w:fldCharType="end"/>
        </w:r>
      </w:hyperlink>
    </w:p>
    <w:p w14:paraId="465D736D" w14:textId="1B010DCA" w:rsidR="000F2333" w:rsidRDefault="007769D5">
      <w:pPr>
        <w:pStyle w:val="TOC3"/>
        <w:tabs>
          <w:tab w:val="right" w:leader="dot" w:pos="9016"/>
        </w:tabs>
        <w:rPr>
          <w:rFonts w:asciiTheme="minorHAnsi" w:eastAsiaTheme="minorEastAsia" w:hAnsiTheme="minorHAnsi" w:cstheme="minorBidi"/>
          <w:noProof/>
          <w:sz w:val="22"/>
          <w:szCs w:val="22"/>
          <w:lang w:val="en-AU"/>
        </w:rPr>
      </w:pPr>
      <w:hyperlink w:anchor="_Toc520535174" w:history="1">
        <w:r w:rsidR="000F2333" w:rsidRPr="009F4893">
          <w:rPr>
            <w:rStyle w:val="Hyperlink"/>
            <w:noProof/>
          </w:rPr>
          <w:t>2.4.6 The Instruction Set</w:t>
        </w:r>
        <w:r w:rsidR="000F2333">
          <w:rPr>
            <w:noProof/>
            <w:webHidden/>
          </w:rPr>
          <w:tab/>
        </w:r>
        <w:r w:rsidR="000F2333">
          <w:rPr>
            <w:noProof/>
            <w:webHidden/>
          </w:rPr>
          <w:fldChar w:fldCharType="begin"/>
        </w:r>
        <w:r w:rsidR="000F2333">
          <w:rPr>
            <w:noProof/>
            <w:webHidden/>
          </w:rPr>
          <w:instrText xml:space="preserve"> PAGEREF _Toc520535174 \h </w:instrText>
        </w:r>
        <w:r w:rsidR="000F2333">
          <w:rPr>
            <w:noProof/>
            <w:webHidden/>
          </w:rPr>
        </w:r>
        <w:r w:rsidR="000F2333">
          <w:rPr>
            <w:noProof/>
            <w:webHidden/>
          </w:rPr>
          <w:fldChar w:fldCharType="separate"/>
        </w:r>
        <w:r w:rsidR="000F2333">
          <w:rPr>
            <w:noProof/>
            <w:webHidden/>
          </w:rPr>
          <w:t>15</w:t>
        </w:r>
        <w:r w:rsidR="000F2333">
          <w:rPr>
            <w:noProof/>
            <w:webHidden/>
          </w:rPr>
          <w:fldChar w:fldCharType="end"/>
        </w:r>
      </w:hyperlink>
    </w:p>
    <w:p w14:paraId="0A21EA01" w14:textId="6F857E71" w:rsidR="000F2333" w:rsidRDefault="007769D5">
      <w:pPr>
        <w:pStyle w:val="TOC3"/>
        <w:tabs>
          <w:tab w:val="right" w:leader="dot" w:pos="9016"/>
        </w:tabs>
        <w:rPr>
          <w:rFonts w:asciiTheme="minorHAnsi" w:eastAsiaTheme="minorEastAsia" w:hAnsiTheme="minorHAnsi" w:cstheme="minorBidi"/>
          <w:noProof/>
          <w:sz w:val="22"/>
          <w:szCs w:val="22"/>
          <w:lang w:val="en-AU"/>
        </w:rPr>
      </w:pPr>
      <w:hyperlink w:anchor="_Toc520535175" w:history="1">
        <w:r w:rsidR="000F2333" w:rsidRPr="009F4893">
          <w:rPr>
            <w:rStyle w:val="Hyperlink"/>
            <w:noProof/>
          </w:rPr>
          <w:t>2.4.7 Making an Instruction File</w:t>
        </w:r>
        <w:r w:rsidR="000F2333">
          <w:rPr>
            <w:noProof/>
            <w:webHidden/>
          </w:rPr>
          <w:tab/>
        </w:r>
        <w:r w:rsidR="000F2333">
          <w:rPr>
            <w:noProof/>
            <w:webHidden/>
          </w:rPr>
          <w:fldChar w:fldCharType="begin"/>
        </w:r>
        <w:r w:rsidR="000F2333">
          <w:rPr>
            <w:noProof/>
            <w:webHidden/>
          </w:rPr>
          <w:instrText xml:space="preserve"> PAGEREF _Toc520535175 \h </w:instrText>
        </w:r>
        <w:r w:rsidR="000F2333">
          <w:rPr>
            <w:noProof/>
            <w:webHidden/>
          </w:rPr>
        </w:r>
        <w:r w:rsidR="000F2333">
          <w:rPr>
            <w:noProof/>
            <w:webHidden/>
          </w:rPr>
          <w:fldChar w:fldCharType="separate"/>
        </w:r>
        <w:r w:rsidR="000F2333">
          <w:rPr>
            <w:noProof/>
            <w:webHidden/>
          </w:rPr>
          <w:t>26</w:t>
        </w:r>
        <w:r w:rsidR="000F2333">
          <w:rPr>
            <w:noProof/>
            <w:webHidden/>
          </w:rPr>
          <w:fldChar w:fldCharType="end"/>
        </w:r>
      </w:hyperlink>
    </w:p>
    <w:p w14:paraId="521ACDD4" w14:textId="5B46F036" w:rsidR="000F2333" w:rsidRDefault="007769D5">
      <w:pPr>
        <w:pStyle w:val="TOC1"/>
        <w:tabs>
          <w:tab w:val="right" w:leader="dot" w:pos="9016"/>
        </w:tabs>
        <w:rPr>
          <w:rFonts w:asciiTheme="minorHAnsi" w:eastAsiaTheme="minorEastAsia" w:hAnsiTheme="minorHAnsi" w:cstheme="minorBidi"/>
          <w:noProof/>
          <w:sz w:val="22"/>
          <w:szCs w:val="22"/>
          <w:lang w:val="en-AU"/>
        </w:rPr>
      </w:pPr>
      <w:hyperlink w:anchor="_Toc520535176" w:history="1">
        <w:r w:rsidR="000F2333" w:rsidRPr="009F4893">
          <w:rPr>
            <w:rStyle w:val="Hyperlink"/>
            <w:noProof/>
          </w:rPr>
          <w:t>3. Some Important PEST++ Features</w:t>
        </w:r>
        <w:r w:rsidR="000F2333">
          <w:rPr>
            <w:noProof/>
            <w:webHidden/>
          </w:rPr>
          <w:tab/>
        </w:r>
        <w:r w:rsidR="000F2333">
          <w:rPr>
            <w:noProof/>
            <w:webHidden/>
          </w:rPr>
          <w:fldChar w:fldCharType="begin"/>
        </w:r>
        <w:r w:rsidR="000F2333">
          <w:rPr>
            <w:noProof/>
            <w:webHidden/>
          </w:rPr>
          <w:instrText xml:space="preserve"> PAGEREF _Toc520535176 \h </w:instrText>
        </w:r>
        <w:r w:rsidR="000F2333">
          <w:rPr>
            <w:noProof/>
            <w:webHidden/>
          </w:rPr>
        </w:r>
        <w:r w:rsidR="000F2333">
          <w:rPr>
            <w:noProof/>
            <w:webHidden/>
          </w:rPr>
          <w:fldChar w:fldCharType="separate"/>
        </w:r>
        <w:r w:rsidR="000F2333">
          <w:rPr>
            <w:noProof/>
            <w:webHidden/>
          </w:rPr>
          <w:t>27</w:t>
        </w:r>
        <w:r w:rsidR="000F2333">
          <w:rPr>
            <w:noProof/>
            <w:webHidden/>
          </w:rPr>
          <w:fldChar w:fldCharType="end"/>
        </w:r>
      </w:hyperlink>
    </w:p>
    <w:p w14:paraId="695710F6" w14:textId="344DFF7E" w:rsidR="000F2333" w:rsidRDefault="007769D5">
      <w:pPr>
        <w:pStyle w:val="TOC2"/>
        <w:tabs>
          <w:tab w:val="right" w:leader="dot" w:pos="9016"/>
        </w:tabs>
        <w:rPr>
          <w:rFonts w:asciiTheme="minorHAnsi" w:eastAsiaTheme="minorEastAsia" w:hAnsiTheme="minorHAnsi" w:cstheme="minorBidi"/>
          <w:noProof/>
          <w:sz w:val="22"/>
          <w:szCs w:val="22"/>
          <w:lang w:val="en-AU"/>
        </w:rPr>
      </w:pPr>
      <w:hyperlink w:anchor="_Toc520535177" w:history="1">
        <w:r w:rsidR="000F2333" w:rsidRPr="009F4893">
          <w:rPr>
            <w:rStyle w:val="Hyperlink"/>
            <w:noProof/>
          </w:rPr>
          <w:t>3.1 General</w:t>
        </w:r>
        <w:r w:rsidR="000F2333">
          <w:rPr>
            <w:noProof/>
            <w:webHidden/>
          </w:rPr>
          <w:tab/>
        </w:r>
        <w:r w:rsidR="000F2333">
          <w:rPr>
            <w:noProof/>
            <w:webHidden/>
          </w:rPr>
          <w:fldChar w:fldCharType="begin"/>
        </w:r>
        <w:r w:rsidR="000F2333">
          <w:rPr>
            <w:noProof/>
            <w:webHidden/>
          </w:rPr>
          <w:instrText xml:space="preserve"> PAGEREF _Toc520535177 \h </w:instrText>
        </w:r>
        <w:r w:rsidR="000F2333">
          <w:rPr>
            <w:noProof/>
            <w:webHidden/>
          </w:rPr>
        </w:r>
        <w:r w:rsidR="000F2333">
          <w:rPr>
            <w:noProof/>
            <w:webHidden/>
          </w:rPr>
          <w:fldChar w:fldCharType="separate"/>
        </w:r>
        <w:r w:rsidR="000F2333">
          <w:rPr>
            <w:noProof/>
            <w:webHidden/>
          </w:rPr>
          <w:t>27</w:t>
        </w:r>
        <w:r w:rsidR="000F2333">
          <w:rPr>
            <w:noProof/>
            <w:webHidden/>
          </w:rPr>
          <w:fldChar w:fldCharType="end"/>
        </w:r>
      </w:hyperlink>
    </w:p>
    <w:p w14:paraId="4C328A21" w14:textId="3D3FCE03" w:rsidR="000F2333" w:rsidRDefault="007769D5">
      <w:pPr>
        <w:pStyle w:val="TOC2"/>
        <w:tabs>
          <w:tab w:val="right" w:leader="dot" w:pos="9016"/>
        </w:tabs>
        <w:rPr>
          <w:rFonts w:asciiTheme="minorHAnsi" w:eastAsiaTheme="minorEastAsia" w:hAnsiTheme="minorHAnsi" w:cstheme="minorBidi"/>
          <w:noProof/>
          <w:sz w:val="22"/>
          <w:szCs w:val="22"/>
          <w:lang w:val="en-AU"/>
        </w:rPr>
      </w:pPr>
      <w:hyperlink w:anchor="_Toc520535178" w:history="1">
        <w:r w:rsidR="000F2333" w:rsidRPr="009F4893">
          <w:rPr>
            <w:rStyle w:val="Hyperlink"/>
            <w:noProof/>
          </w:rPr>
          <w:t>3.2 Parameter Adjustment</w:t>
        </w:r>
        <w:r w:rsidR="000F2333">
          <w:rPr>
            <w:noProof/>
            <w:webHidden/>
          </w:rPr>
          <w:tab/>
        </w:r>
        <w:r w:rsidR="000F2333">
          <w:rPr>
            <w:noProof/>
            <w:webHidden/>
          </w:rPr>
          <w:fldChar w:fldCharType="begin"/>
        </w:r>
        <w:r w:rsidR="000F2333">
          <w:rPr>
            <w:noProof/>
            <w:webHidden/>
          </w:rPr>
          <w:instrText xml:space="preserve"> PAGEREF _Toc520535178 \h </w:instrText>
        </w:r>
        <w:r w:rsidR="000F2333">
          <w:rPr>
            <w:noProof/>
            <w:webHidden/>
          </w:rPr>
        </w:r>
        <w:r w:rsidR="000F2333">
          <w:rPr>
            <w:noProof/>
            <w:webHidden/>
          </w:rPr>
          <w:fldChar w:fldCharType="separate"/>
        </w:r>
        <w:r w:rsidR="000F2333">
          <w:rPr>
            <w:noProof/>
            <w:webHidden/>
          </w:rPr>
          <w:t>27</w:t>
        </w:r>
        <w:r w:rsidR="000F2333">
          <w:rPr>
            <w:noProof/>
            <w:webHidden/>
          </w:rPr>
          <w:fldChar w:fldCharType="end"/>
        </w:r>
      </w:hyperlink>
    </w:p>
    <w:p w14:paraId="49E9E8E2" w14:textId="3CD3848E" w:rsidR="000F2333" w:rsidRDefault="007769D5">
      <w:pPr>
        <w:pStyle w:val="TOC3"/>
        <w:tabs>
          <w:tab w:val="right" w:leader="dot" w:pos="9016"/>
        </w:tabs>
        <w:rPr>
          <w:rFonts w:asciiTheme="minorHAnsi" w:eastAsiaTheme="minorEastAsia" w:hAnsiTheme="minorHAnsi" w:cstheme="minorBidi"/>
          <w:noProof/>
          <w:sz w:val="22"/>
          <w:szCs w:val="22"/>
          <w:lang w:val="en-AU"/>
        </w:rPr>
      </w:pPr>
      <w:hyperlink w:anchor="_Toc520535179" w:history="1">
        <w:r w:rsidR="000F2333" w:rsidRPr="009F4893">
          <w:rPr>
            <w:rStyle w:val="Hyperlink"/>
            <w:noProof/>
          </w:rPr>
          <w:t>3.2.1 Parameter Transformation</w:t>
        </w:r>
        <w:r w:rsidR="000F2333">
          <w:rPr>
            <w:noProof/>
            <w:webHidden/>
          </w:rPr>
          <w:tab/>
        </w:r>
        <w:r w:rsidR="000F2333">
          <w:rPr>
            <w:noProof/>
            <w:webHidden/>
          </w:rPr>
          <w:fldChar w:fldCharType="begin"/>
        </w:r>
        <w:r w:rsidR="000F2333">
          <w:rPr>
            <w:noProof/>
            <w:webHidden/>
          </w:rPr>
          <w:instrText xml:space="preserve"> PAGEREF _Toc520535179 \h </w:instrText>
        </w:r>
        <w:r w:rsidR="000F2333">
          <w:rPr>
            <w:noProof/>
            <w:webHidden/>
          </w:rPr>
        </w:r>
        <w:r w:rsidR="000F2333">
          <w:rPr>
            <w:noProof/>
            <w:webHidden/>
          </w:rPr>
          <w:fldChar w:fldCharType="separate"/>
        </w:r>
        <w:r w:rsidR="000F2333">
          <w:rPr>
            <w:noProof/>
            <w:webHidden/>
          </w:rPr>
          <w:t>27</w:t>
        </w:r>
        <w:r w:rsidR="000F2333">
          <w:rPr>
            <w:noProof/>
            <w:webHidden/>
          </w:rPr>
          <w:fldChar w:fldCharType="end"/>
        </w:r>
      </w:hyperlink>
    </w:p>
    <w:p w14:paraId="2D97F839" w14:textId="46D182DC" w:rsidR="000F2333" w:rsidRDefault="007769D5">
      <w:pPr>
        <w:pStyle w:val="TOC3"/>
        <w:tabs>
          <w:tab w:val="right" w:leader="dot" w:pos="9016"/>
        </w:tabs>
        <w:rPr>
          <w:rFonts w:asciiTheme="minorHAnsi" w:eastAsiaTheme="minorEastAsia" w:hAnsiTheme="minorHAnsi" w:cstheme="minorBidi"/>
          <w:noProof/>
          <w:sz w:val="22"/>
          <w:szCs w:val="22"/>
          <w:lang w:val="en-AU"/>
        </w:rPr>
      </w:pPr>
      <w:hyperlink w:anchor="_Toc520535180" w:history="1">
        <w:r w:rsidR="000F2333" w:rsidRPr="009F4893">
          <w:rPr>
            <w:rStyle w:val="Hyperlink"/>
            <w:noProof/>
          </w:rPr>
          <w:t>3.2.2 Fixed and Tied Parameters</w:t>
        </w:r>
        <w:r w:rsidR="000F2333">
          <w:rPr>
            <w:noProof/>
            <w:webHidden/>
          </w:rPr>
          <w:tab/>
        </w:r>
        <w:r w:rsidR="000F2333">
          <w:rPr>
            <w:noProof/>
            <w:webHidden/>
          </w:rPr>
          <w:fldChar w:fldCharType="begin"/>
        </w:r>
        <w:r w:rsidR="000F2333">
          <w:rPr>
            <w:noProof/>
            <w:webHidden/>
          </w:rPr>
          <w:instrText xml:space="preserve"> PAGEREF _Toc520535180 \h </w:instrText>
        </w:r>
        <w:r w:rsidR="000F2333">
          <w:rPr>
            <w:noProof/>
            <w:webHidden/>
          </w:rPr>
        </w:r>
        <w:r w:rsidR="000F2333">
          <w:rPr>
            <w:noProof/>
            <w:webHidden/>
          </w:rPr>
          <w:fldChar w:fldCharType="separate"/>
        </w:r>
        <w:r w:rsidR="000F2333">
          <w:rPr>
            <w:noProof/>
            <w:webHidden/>
          </w:rPr>
          <w:t>27</w:t>
        </w:r>
        <w:r w:rsidR="000F2333">
          <w:rPr>
            <w:noProof/>
            <w:webHidden/>
          </w:rPr>
          <w:fldChar w:fldCharType="end"/>
        </w:r>
      </w:hyperlink>
    </w:p>
    <w:p w14:paraId="3A1A7F8B" w14:textId="3FE72414" w:rsidR="000F2333" w:rsidRDefault="007769D5">
      <w:pPr>
        <w:pStyle w:val="TOC3"/>
        <w:tabs>
          <w:tab w:val="right" w:leader="dot" w:pos="9016"/>
        </w:tabs>
        <w:rPr>
          <w:rFonts w:asciiTheme="minorHAnsi" w:eastAsiaTheme="minorEastAsia" w:hAnsiTheme="minorHAnsi" w:cstheme="minorBidi"/>
          <w:noProof/>
          <w:sz w:val="22"/>
          <w:szCs w:val="22"/>
          <w:lang w:val="en-AU"/>
        </w:rPr>
      </w:pPr>
      <w:hyperlink w:anchor="_Toc520535181" w:history="1">
        <w:r w:rsidR="000F2333" w:rsidRPr="009F4893">
          <w:rPr>
            <w:rStyle w:val="Hyperlink"/>
            <w:noProof/>
          </w:rPr>
          <w:t>3.2.3 Upper and Lower Parameter Bounds</w:t>
        </w:r>
        <w:r w:rsidR="000F2333">
          <w:rPr>
            <w:noProof/>
            <w:webHidden/>
          </w:rPr>
          <w:tab/>
        </w:r>
        <w:r w:rsidR="000F2333">
          <w:rPr>
            <w:noProof/>
            <w:webHidden/>
          </w:rPr>
          <w:fldChar w:fldCharType="begin"/>
        </w:r>
        <w:r w:rsidR="000F2333">
          <w:rPr>
            <w:noProof/>
            <w:webHidden/>
          </w:rPr>
          <w:instrText xml:space="preserve"> PAGEREF _Toc520535181 \h </w:instrText>
        </w:r>
        <w:r w:rsidR="000F2333">
          <w:rPr>
            <w:noProof/>
            <w:webHidden/>
          </w:rPr>
        </w:r>
        <w:r w:rsidR="000F2333">
          <w:rPr>
            <w:noProof/>
            <w:webHidden/>
          </w:rPr>
          <w:fldChar w:fldCharType="separate"/>
        </w:r>
        <w:r w:rsidR="000F2333">
          <w:rPr>
            <w:noProof/>
            <w:webHidden/>
          </w:rPr>
          <w:t>28</w:t>
        </w:r>
        <w:r w:rsidR="000F2333">
          <w:rPr>
            <w:noProof/>
            <w:webHidden/>
          </w:rPr>
          <w:fldChar w:fldCharType="end"/>
        </w:r>
      </w:hyperlink>
    </w:p>
    <w:p w14:paraId="259BD35C" w14:textId="2BEBFFD5" w:rsidR="000F2333" w:rsidRDefault="007769D5">
      <w:pPr>
        <w:pStyle w:val="TOC3"/>
        <w:tabs>
          <w:tab w:val="right" w:leader="dot" w:pos="9016"/>
        </w:tabs>
        <w:rPr>
          <w:rFonts w:asciiTheme="minorHAnsi" w:eastAsiaTheme="minorEastAsia" w:hAnsiTheme="minorHAnsi" w:cstheme="minorBidi"/>
          <w:noProof/>
          <w:sz w:val="22"/>
          <w:szCs w:val="22"/>
          <w:lang w:val="en-AU"/>
        </w:rPr>
      </w:pPr>
      <w:hyperlink w:anchor="_Toc520535182" w:history="1">
        <w:r w:rsidR="000F2333" w:rsidRPr="009F4893">
          <w:rPr>
            <w:rStyle w:val="Hyperlink"/>
            <w:noProof/>
          </w:rPr>
          <w:t>3.2.4 Scale and Offset</w:t>
        </w:r>
        <w:r w:rsidR="000F2333">
          <w:rPr>
            <w:noProof/>
            <w:webHidden/>
          </w:rPr>
          <w:tab/>
        </w:r>
        <w:r w:rsidR="000F2333">
          <w:rPr>
            <w:noProof/>
            <w:webHidden/>
          </w:rPr>
          <w:fldChar w:fldCharType="begin"/>
        </w:r>
        <w:r w:rsidR="000F2333">
          <w:rPr>
            <w:noProof/>
            <w:webHidden/>
          </w:rPr>
          <w:instrText xml:space="preserve"> PAGEREF _Toc520535182 \h </w:instrText>
        </w:r>
        <w:r w:rsidR="000F2333">
          <w:rPr>
            <w:noProof/>
            <w:webHidden/>
          </w:rPr>
        </w:r>
        <w:r w:rsidR="000F2333">
          <w:rPr>
            <w:noProof/>
            <w:webHidden/>
          </w:rPr>
          <w:fldChar w:fldCharType="separate"/>
        </w:r>
        <w:r w:rsidR="000F2333">
          <w:rPr>
            <w:noProof/>
            <w:webHidden/>
          </w:rPr>
          <w:t>28</w:t>
        </w:r>
        <w:r w:rsidR="000F2333">
          <w:rPr>
            <w:noProof/>
            <w:webHidden/>
          </w:rPr>
          <w:fldChar w:fldCharType="end"/>
        </w:r>
      </w:hyperlink>
    </w:p>
    <w:p w14:paraId="66083E6C" w14:textId="044295F0" w:rsidR="000F2333" w:rsidRDefault="007769D5">
      <w:pPr>
        <w:pStyle w:val="TOC3"/>
        <w:tabs>
          <w:tab w:val="right" w:leader="dot" w:pos="9016"/>
        </w:tabs>
        <w:rPr>
          <w:rFonts w:asciiTheme="minorHAnsi" w:eastAsiaTheme="minorEastAsia" w:hAnsiTheme="minorHAnsi" w:cstheme="minorBidi"/>
          <w:noProof/>
          <w:sz w:val="22"/>
          <w:szCs w:val="22"/>
          <w:lang w:val="en-AU"/>
        </w:rPr>
      </w:pPr>
      <w:hyperlink w:anchor="_Toc520535183" w:history="1">
        <w:r w:rsidR="000F2333" w:rsidRPr="009F4893">
          <w:rPr>
            <w:rStyle w:val="Hyperlink"/>
            <w:noProof/>
          </w:rPr>
          <w:t>3.2.5 Parameter Change Limits</w:t>
        </w:r>
        <w:r w:rsidR="000F2333">
          <w:rPr>
            <w:noProof/>
            <w:webHidden/>
          </w:rPr>
          <w:tab/>
        </w:r>
        <w:r w:rsidR="000F2333">
          <w:rPr>
            <w:noProof/>
            <w:webHidden/>
          </w:rPr>
          <w:fldChar w:fldCharType="begin"/>
        </w:r>
        <w:r w:rsidR="000F2333">
          <w:rPr>
            <w:noProof/>
            <w:webHidden/>
          </w:rPr>
          <w:instrText xml:space="preserve"> PAGEREF _Toc520535183 \h </w:instrText>
        </w:r>
        <w:r w:rsidR="000F2333">
          <w:rPr>
            <w:noProof/>
            <w:webHidden/>
          </w:rPr>
        </w:r>
        <w:r w:rsidR="000F2333">
          <w:rPr>
            <w:noProof/>
            <w:webHidden/>
          </w:rPr>
          <w:fldChar w:fldCharType="separate"/>
        </w:r>
        <w:r w:rsidR="000F2333">
          <w:rPr>
            <w:noProof/>
            <w:webHidden/>
          </w:rPr>
          <w:t>29</w:t>
        </w:r>
        <w:r w:rsidR="000F2333">
          <w:rPr>
            <w:noProof/>
            <w:webHidden/>
          </w:rPr>
          <w:fldChar w:fldCharType="end"/>
        </w:r>
      </w:hyperlink>
    </w:p>
    <w:p w14:paraId="654F9271" w14:textId="2A887B9F" w:rsidR="000F2333" w:rsidRDefault="007769D5">
      <w:pPr>
        <w:pStyle w:val="TOC2"/>
        <w:tabs>
          <w:tab w:val="right" w:leader="dot" w:pos="9016"/>
        </w:tabs>
        <w:rPr>
          <w:rFonts w:asciiTheme="minorHAnsi" w:eastAsiaTheme="minorEastAsia" w:hAnsiTheme="minorHAnsi" w:cstheme="minorBidi"/>
          <w:noProof/>
          <w:sz w:val="22"/>
          <w:szCs w:val="22"/>
          <w:lang w:val="en-AU"/>
        </w:rPr>
      </w:pPr>
      <w:hyperlink w:anchor="_Toc520535184" w:history="1">
        <w:r w:rsidR="000F2333" w:rsidRPr="009F4893">
          <w:rPr>
            <w:rStyle w:val="Hyperlink"/>
            <w:noProof/>
          </w:rPr>
          <w:t>3.3 Calculation of Derivatives</w:t>
        </w:r>
        <w:r w:rsidR="000F2333">
          <w:rPr>
            <w:noProof/>
            <w:webHidden/>
          </w:rPr>
          <w:tab/>
        </w:r>
        <w:r w:rsidR="000F2333">
          <w:rPr>
            <w:noProof/>
            <w:webHidden/>
          </w:rPr>
          <w:fldChar w:fldCharType="begin"/>
        </w:r>
        <w:r w:rsidR="000F2333">
          <w:rPr>
            <w:noProof/>
            <w:webHidden/>
          </w:rPr>
          <w:instrText xml:space="preserve"> PAGEREF _Toc520535184 \h </w:instrText>
        </w:r>
        <w:r w:rsidR="000F2333">
          <w:rPr>
            <w:noProof/>
            <w:webHidden/>
          </w:rPr>
        </w:r>
        <w:r w:rsidR="000F2333">
          <w:rPr>
            <w:noProof/>
            <w:webHidden/>
          </w:rPr>
          <w:fldChar w:fldCharType="separate"/>
        </w:r>
        <w:r w:rsidR="000F2333">
          <w:rPr>
            <w:noProof/>
            <w:webHidden/>
          </w:rPr>
          <w:t>30</w:t>
        </w:r>
        <w:r w:rsidR="000F2333">
          <w:rPr>
            <w:noProof/>
            <w:webHidden/>
          </w:rPr>
          <w:fldChar w:fldCharType="end"/>
        </w:r>
      </w:hyperlink>
    </w:p>
    <w:p w14:paraId="38B1F7C1" w14:textId="42E9D8B5" w:rsidR="000F2333" w:rsidRDefault="007769D5">
      <w:pPr>
        <w:pStyle w:val="TOC3"/>
        <w:tabs>
          <w:tab w:val="right" w:leader="dot" w:pos="9016"/>
        </w:tabs>
        <w:rPr>
          <w:rFonts w:asciiTheme="minorHAnsi" w:eastAsiaTheme="minorEastAsia" w:hAnsiTheme="minorHAnsi" w:cstheme="minorBidi"/>
          <w:noProof/>
          <w:sz w:val="22"/>
          <w:szCs w:val="22"/>
          <w:lang w:val="en-AU"/>
        </w:rPr>
      </w:pPr>
      <w:hyperlink w:anchor="_Toc520535185" w:history="1">
        <w:r w:rsidR="000F2333" w:rsidRPr="009F4893">
          <w:rPr>
            <w:rStyle w:val="Hyperlink"/>
            <w:noProof/>
          </w:rPr>
          <w:t>3.3.1 General</w:t>
        </w:r>
        <w:r w:rsidR="000F2333">
          <w:rPr>
            <w:noProof/>
            <w:webHidden/>
          </w:rPr>
          <w:tab/>
        </w:r>
        <w:r w:rsidR="000F2333">
          <w:rPr>
            <w:noProof/>
            <w:webHidden/>
          </w:rPr>
          <w:fldChar w:fldCharType="begin"/>
        </w:r>
        <w:r w:rsidR="000F2333">
          <w:rPr>
            <w:noProof/>
            <w:webHidden/>
          </w:rPr>
          <w:instrText xml:space="preserve"> PAGEREF _Toc520535185 \h </w:instrText>
        </w:r>
        <w:r w:rsidR="000F2333">
          <w:rPr>
            <w:noProof/>
            <w:webHidden/>
          </w:rPr>
        </w:r>
        <w:r w:rsidR="000F2333">
          <w:rPr>
            <w:noProof/>
            <w:webHidden/>
          </w:rPr>
          <w:fldChar w:fldCharType="separate"/>
        </w:r>
        <w:r w:rsidR="000F2333">
          <w:rPr>
            <w:noProof/>
            <w:webHidden/>
          </w:rPr>
          <w:t>30</w:t>
        </w:r>
        <w:r w:rsidR="000F2333">
          <w:rPr>
            <w:noProof/>
            <w:webHidden/>
          </w:rPr>
          <w:fldChar w:fldCharType="end"/>
        </w:r>
      </w:hyperlink>
    </w:p>
    <w:p w14:paraId="1E7A86E0" w14:textId="13A0EB40" w:rsidR="000F2333" w:rsidRDefault="007769D5">
      <w:pPr>
        <w:pStyle w:val="TOC3"/>
        <w:tabs>
          <w:tab w:val="right" w:leader="dot" w:pos="9016"/>
        </w:tabs>
        <w:rPr>
          <w:rFonts w:asciiTheme="minorHAnsi" w:eastAsiaTheme="minorEastAsia" w:hAnsiTheme="minorHAnsi" w:cstheme="minorBidi"/>
          <w:noProof/>
          <w:sz w:val="22"/>
          <w:szCs w:val="22"/>
          <w:lang w:val="en-AU"/>
        </w:rPr>
      </w:pPr>
      <w:hyperlink w:anchor="_Toc520535186" w:history="1">
        <w:r w:rsidR="000F2333" w:rsidRPr="009F4893">
          <w:rPr>
            <w:rStyle w:val="Hyperlink"/>
            <w:noProof/>
          </w:rPr>
          <w:t>3.3.2 Forward or Central Differences</w:t>
        </w:r>
        <w:r w:rsidR="000F2333">
          <w:rPr>
            <w:noProof/>
            <w:webHidden/>
          </w:rPr>
          <w:tab/>
        </w:r>
        <w:r w:rsidR="000F2333">
          <w:rPr>
            <w:noProof/>
            <w:webHidden/>
          </w:rPr>
          <w:fldChar w:fldCharType="begin"/>
        </w:r>
        <w:r w:rsidR="000F2333">
          <w:rPr>
            <w:noProof/>
            <w:webHidden/>
          </w:rPr>
          <w:instrText xml:space="preserve"> PAGEREF _Toc520535186 \h </w:instrText>
        </w:r>
        <w:r w:rsidR="000F2333">
          <w:rPr>
            <w:noProof/>
            <w:webHidden/>
          </w:rPr>
        </w:r>
        <w:r w:rsidR="000F2333">
          <w:rPr>
            <w:noProof/>
            <w:webHidden/>
          </w:rPr>
          <w:fldChar w:fldCharType="separate"/>
        </w:r>
        <w:r w:rsidR="000F2333">
          <w:rPr>
            <w:noProof/>
            <w:webHidden/>
          </w:rPr>
          <w:t>31</w:t>
        </w:r>
        <w:r w:rsidR="000F2333">
          <w:rPr>
            <w:noProof/>
            <w:webHidden/>
          </w:rPr>
          <w:fldChar w:fldCharType="end"/>
        </w:r>
      </w:hyperlink>
    </w:p>
    <w:p w14:paraId="5D94F818" w14:textId="08AC40A3" w:rsidR="000F2333" w:rsidRDefault="007769D5">
      <w:pPr>
        <w:pStyle w:val="TOC3"/>
        <w:tabs>
          <w:tab w:val="right" w:leader="dot" w:pos="9016"/>
        </w:tabs>
        <w:rPr>
          <w:rFonts w:asciiTheme="minorHAnsi" w:eastAsiaTheme="minorEastAsia" w:hAnsiTheme="minorHAnsi" w:cstheme="minorBidi"/>
          <w:noProof/>
          <w:sz w:val="22"/>
          <w:szCs w:val="22"/>
          <w:lang w:val="en-AU"/>
        </w:rPr>
      </w:pPr>
      <w:hyperlink w:anchor="_Toc520535187" w:history="1">
        <w:r w:rsidR="000F2333" w:rsidRPr="009F4893">
          <w:rPr>
            <w:rStyle w:val="Hyperlink"/>
            <w:noProof/>
          </w:rPr>
          <w:t>3.3.3 Parameter Increments for Two and Three-Point Derivatives</w:t>
        </w:r>
        <w:r w:rsidR="000F2333">
          <w:rPr>
            <w:noProof/>
            <w:webHidden/>
          </w:rPr>
          <w:tab/>
        </w:r>
        <w:r w:rsidR="000F2333">
          <w:rPr>
            <w:noProof/>
            <w:webHidden/>
          </w:rPr>
          <w:fldChar w:fldCharType="begin"/>
        </w:r>
        <w:r w:rsidR="000F2333">
          <w:rPr>
            <w:noProof/>
            <w:webHidden/>
          </w:rPr>
          <w:instrText xml:space="preserve"> PAGEREF _Toc520535187 \h </w:instrText>
        </w:r>
        <w:r w:rsidR="000F2333">
          <w:rPr>
            <w:noProof/>
            <w:webHidden/>
          </w:rPr>
        </w:r>
        <w:r w:rsidR="000F2333">
          <w:rPr>
            <w:noProof/>
            <w:webHidden/>
          </w:rPr>
          <w:fldChar w:fldCharType="separate"/>
        </w:r>
        <w:r w:rsidR="000F2333">
          <w:rPr>
            <w:noProof/>
            <w:webHidden/>
          </w:rPr>
          <w:t>32</w:t>
        </w:r>
        <w:r w:rsidR="000F2333">
          <w:rPr>
            <w:noProof/>
            <w:webHidden/>
          </w:rPr>
          <w:fldChar w:fldCharType="end"/>
        </w:r>
      </w:hyperlink>
    </w:p>
    <w:p w14:paraId="36FE9DD1" w14:textId="328F24B2" w:rsidR="000F2333" w:rsidRDefault="007769D5">
      <w:pPr>
        <w:pStyle w:val="TOC3"/>
        <w:tabs>
          <w:tab w:val="right" w:leader="dot" w:pos="9016"/>
        </w:tabs>
        <w:rPr>
          <w:rFonts w:asciiTheme="minorHAnsi" w:eastAsiaTheme="minorEastAsia" w:hAnsiTheme="minorHAnsi" w:cstheme="minorBidi"/>
          <w:noProof/>
          <w:sz w:val="22"/>
          <w:szCs w:val="22"/>
          <w:lang w:val="en-AU"/>
        </w:rPr>
      </w:pPr>
      <w:hyperlink w:anchor="_Toc520535188" w:history="1">
        <w:r w:rsidR="000F2333" w:rsidRPr="009F4893">
          <w:rPr>
            <w:rStyle w:val="Hyperlink"/>
            <w:noProof/>
          </w:rPr>
          <w:t>3.3.4 Settings for Three-Point Derivatives</w:t>
        </w:r>
        <w:r w:rsidR="000F2333">
          <w:rPr>
            <w:noProof/>
            <w:webHidden/>
          </w:rPr>
          <w:tab/>
        </w:r>
        <w:r w:rsidR="000F2333">
          <w:rPr>
            <w:noProof/>
            <w:webHidden/>
          </w:rPr>
          <w:fldChar w:fldCharType="begin"/>
        </w:r>
        <w:r w:rsidR="000F2333">
          <w:rPr>
            <w:noProof/>
            <w:webHidden/>
          </w:rPr>
          <w:instrText xml:space="preserve"> PAGEREF _Toc520535188 \h </w:instrText>
        </w:r>
        <w:r w:rsidR="000F2333">
          <w:rPr>
            <w:noProof/>
            <w:webHidden/>
          </w:rPr>
        </w:r>
        <w:r w:rsidR="000F2333">
          <w:rPr>
            <w:noProof/>
            <w:webHidden/>
          </w:rPr>
          <w:fldChar w:fldCharType="separate"/>
        </w:r>
        <w:r w:rsidR="000F2333">
          <w:rPr>
            <w:noProof/>
            <w:webHidden/>
          </w:rPr>
          <w:t>34</w:t>
        </w:r>
        <w:r w:rsidR="000F2333">
          <w:rPr>
            <w:noProof/>
            <w:webHidden/>
          </w:rPr>
          <w:fldChar w:fldCharType="end"/>
        </w:r>
      </w:hyperlink>
    </w:p>
    <w:p w14:paraId="60F92062" w14:textId="5409EA1A" w:rsidR="000F2333" w:rsidRDefault="007769D5">
      <w:pPr>
        <w:pStyle w:val="TOC3"/>
        <w:tabs>
          <w:tab w:val="right" w:leader="dot" w:pos="9016"/>
        </w:tabs>
        <w:rPr>
          <w:rFonts w:asciiTheme="minorHAnsi" w:eastAsiaTheme="minorEastAsia" w:hAnsiTheme="minorHAnsi" w:cstheme="minorBidi"/>
          <w:noProof/>
          <w:sz w:val="22"/>
          <w:szCs w:val="22"/>
          <w:lang w:val="en-AU"/>
        </w:rPr>
      </w:pPr>
      <w:hyperlink w:anchor="_Toc520535189" w:history="1">
        <w:r w:rsidR="000F2333" w:rsidRPr="009F4893">
          <w:rPr>
            <w:rStyle w:val="Hyperlink"/>
            <w:noProof/>
          </w:rPr>
          <w:t>3.3.5 How to Obtain Derivatives You Can Trust</w:t>
        </w:r>
        <w:r w:rsidR="000F2333">
          <w:rPr>
            <w:noProof/>
            <w:webHidden/>
          </w:rPr>
          <w:tab/>
        </w:r>
        <w:r w:rsidR="000F2333">
          <w:rPr>
            <w:noProof/>
            <w:webHidden/>
          </w:rPr>
          <w:fldChar w:fldCharType="begin"/>
        </w:r>
        <w:r w:rsidR="000F2333">
          <w:rPr>
            <w:noProof/>
            <w:webHidden/>
          </w:rPr>
          <w:instrText xml:space="preserve"> PAGEREF _Toc520535189 \h </w:instrText>
        </w:r>
        <w:r w:rsidR="000F2333">
          <w:rPr>
            <w:noProof/>
            <w:webHidden/>
          </w:rPr>
        </w:r>
        <w:r w:rsidR="000F2333">
          <w:rPr>
            <w:noProof/>
            <w:webHidden/>
          </w:rPr>
          <w:fldChar w:fldCharType="separate"/>
        </w:r>
        <w:r w:rsidR="000F2333">
          <w:rPr>
            <w:noProof/>
            <w:webHidden/>
          </w:rPr>
          <w:t>34</w:t>
        </w:r>
        <w:r w:rsidR="000F2333">
          <w:rPr>
            <w:noProof/>
            <w:webHidden/>
          </w:rPr>
          <w:fldChar w:fldCharType="end"/>
        </w:r>
      </w:hyperlink>
    </w:p>
    <w:p w14:paraId="505C380D" w14:textId="68B9F430" w:rsidR="000F2333" w:rsidRDefault="007769D5">
      <w:pPr>
        <w:pStyle w:val="TOC3"/>
        <w:tabs>
          <w:tab w:val="right" w:leader="dot" w:pos="9016"/>
        </w:tabs>
        <w:rPr>
          <w:rFonts w:asciiTheme="minorHAnsi" w:eastAsiaTheme="minorEastAsia" w:hAnsiTheme="minorHAnsi" w:cstheme="minorBidi"/>
          <w:noProof/>
          <w:sz w:val="22"/>
          <w:szCs w:val="22"/>
          <w:lang w:val="en-AU"/>
        </w:rPr>
      </w:pPr>
      <w:hyperlink w:anchor="_Toc520535190" w:history="1">
        <w:r w:rsidR="000F2333" w:rsidRPr="009F4893">
          <w:rPr>
            <w:rStyle w:val="Hyperlink"/>
            <w:noProof/>
          </w:rPr>
          <w:t>3.3.6 Looking at Model Outputs under the Magnifying Glass</w:t>
        </w:r>
        <w:r w:rsidR="000F2333">
          <w:rPr>
            <w:noProof/>
            <w:webHidden/>
          </w:rPr>
          <w:tab/>
        </w:r>
        <w:r w:rsidR="000F2333">
          <w:rPr>
            <w:noProof/>
            <w:webHidden/>
          </w:rPr>
          <w:fldChar w:fldCharType="begin"/>
        </w:r>
        <w:r w:rsidR="000F2333">
          <w:rPr>
            <w:noProof/>
            <w:webHidden/>
          </w:rPr>
          <w:instrText xml:space="preserve"> PAGEREF _Toc520535190 \h </w:instrText>
        </w:r>
        <w:r w:rsidR="000F2333">
          <w:rPr>
            <w:noProof/>
            <w:webHidden/>
          </w:rPr>
        </w:r>
        <w:r w:rsidR="000F2333">
          <w:rPr>
            <w:noProof/>
            <w:webHidden/>
          </w:rPr>
          <w:fldChar w:fldCharType="separate"/>
        </w:r>
        <w:r w:rsidR="000F2333">
          <w:rPr>
            <w:noProof/>
            <w:webHidden/>
          </w:rPr>
          <w:t>35</w:t>
        </w:r>
        <w:r w:rsidR="000F2333">
          <w:rPr>
            <w:noProof/>
            <w:webHidden/>
          </w:rPr>
          <w:fldChar w:fldCharType="end"/>
        </w:r>
      </w:hyperlink>
    </w:p>
    <w:p w14:paraId="7CDF2C80" w14:textId="2C6087C4" w:rsidR="000F2333" w:rsidRDefault="007769D5">
      <w:pPr>
        <w:pStyle w:val="TOC2"/>
        <w:tabs>
          <w:tab w:val="right" w:leader="dot" w:pos="9016"/>
        </w:tabs>
        <w:rPr>
          <w:rFonts w:asciiTheme="minorHAnsi" w:eastAsiaTheme="minorEastAsia" w:hAnsiTheme="minorHAnsi" w:cstheme="minorBidi"/>
          <w:noProof/>
          <w:sz w:val="22"/>
          <w:szCs w:val="22"/>
          <w:lang w:val="en-AU"/>
        </w:rPr>
      </w:pPr>
      <w:hyperlink w:anchor="_Toc520535191" w:history="1">
        <w:r w:rsidR="000F2333" w:rsidRPr="009F4893">
          <w:rPr>
            <w:rStyle w:val="Hyperlink"/>
            <w:noProof/>
          </w:rPr>
          <w:t>3.4 The Jacobian Matrix File</w:t>
        </w:r>
        <w:r w:rsidR="000F2333">
          <w:rPr>
            <w:noProof/>
            <w:webHidden/>
          </w:rPr>
          <w:tab/>
        </w:r>
        <w:r w:rsidR="000F2333">
          <w:rPr>
            <w:noProof/>
            <w:webHidden/>
          </w:rPr>
          <w:fldChar w:fldCharType="begin"/>
        </w:r>
        <w:r w:rsidR="000F2333">
          <w:rPr>
            <w:noProof/>
            <w:webHidden/>
          </w:rPr>
          <w:instrText xml:space="preserve"> PAGEREF _Toc520535191 \h </w:instrText>
        </w:r>
        <w:r w:rsidR="000F2333">
          <w:rPr>
            <w:noProof/>
            <w:webHidden/>
          </w:rPr>
        </w:r>
        <w:r w:rsidR="000F2333">
          <w:rPr>
            <w:noProof/>
            <w:webHidden/>
          </w:rPr>
          <w:fldChar w:fldCharType="separate"/>
        </w:r>
        <w:r w:rsidR="000F2333">
          <w:rPr>
            <w:noProof/>
            <w:webHidden/>
          </w:rPr>
          <w:t>36</w:t>
        </w:r>
        <w:r w:rsidR="000F2333">
          <w:rPr>
            <w:noProof/>
            <w:webHidden/>
          </w:rPr>
          <w:fldChar w:fldCharType="end"/>
        </w:r>
      </w:hyperlink>
    </w:p>
    <w:p w14:paraId="18BB2C47" w14:textId="4DC30F5A" w:rsidR="000F2333" w:rsidRDefault="007769D5">
      <w:pPr>
        <w:pStyle w:val="TOC2"/>
        <w:tabs>
          <w:tab w:val="right" w:leader="dot" w:pos="9016"/>
        </w:tabs>
        <w:rPr>
          <w:rFonts w:asciiTheme="minorHAnsi" w:eastAsiaTheme="minorEastAsia" w:hAnsiTheme="minorHAnsi" w:cstheme="minorBidi"/>
          <w:noProof/>
          <w:sz w:val="22"/>
          <w:szCs w:val="22"/>
          <w:lang w:val="en-AU"/>
        </w:rPr>
      </w:pPr>
      <w:hyperlink w:anchor="_Toc520535192" w:history="1">
        <w:r w:rsidR="000F2333" w:rsidRPr="009F4893">
          <w:rPr>
            <w:rStyle w:val="Hyperlink"/>
            <w:noProof/>
          </w:rPr>
          <w:t>3.5 The Objective Function</w:t>
        </w:r>
        <w:r w:rsidR="000F2333">
          <w:rPr>
            <w:noProof/>
            <w:webHidden/>
          </w:rPr>
          <w:tab/>
        </w:r>
        <w:r w:rsidR="000F2333">
          <w:rPr>
            <w:noProof/>
            <w:webHidden/>
          </w:rPr>
          <w:fldChar w:fldCharType="begin"/>
        </w:r>
        <w:r w:rsidR="000F2333">
          <w:rPr>
            <w:noProof/>
            <w:webHidden/>
          </w:rPr>
          <w:instrText xml:space="preserve"> PAGEREF _Toc520535192 \h </w:instrText>
        </w:r>
        <w:r w:rsidR="000F2333">
          <w:rPr>
            <w:noProof/>
            <w:webHidden/>
          </w:rPr>
        </w:r>
        <w:r w:rsidR="000F2333">
          <w:rPr>
            <w:noProof/>
            <w:webHidden/>
          </w:rPr>
          <w:fldChar w:fldCharType="separate"/>
        </w:r>
        <w:r w:rsidR="000F2333">
          <w:rPr>
            <w:noProof/>
            <w:webHidden/>
          </w:rPr>
          <w:t>37</w:t>
        </w:r>
        <w:r w:rsidR="000F2333">
          <w:rPr>
            <w:noProof/>
            <w:webHidden/>
          </w:rPr>
          <w:fldChar w:fldCharType="end"/>
        </w:r>
      </w:hyperlink>
    </w:p>
    <w:p w14:paraId="5F9E6A58" w14:textId="7DE6A0CC" w:rsidR="000F2333" w:rsidRDefault="007769D5">
      <w:pPr>
        <w:pStyle w:val="TOC1"/>
        <w:tabs>
          <w:tab w:val="right" w:leader="dot" w:pos="9016"/>
        </w:tabs>
        <w:rPr>
          <w:rFonts w:asciiTheme="minorHAnsi" w:eastAsiaTheme="minorEastAsia" w:hAnsiTheme="minorHAnsi" w:cstheme="minorBidi"/>
          <w:noProof/>
          <w:sz w:val="22"/>
          <w:szCs w:val="22"/>
          <w:lang w:val="en-AU"/>
        </w:rPr>
      </w:pPr>
      <w:hyperlink w:anchor="_Toc520535193" w:history="1">
        <w:r w:rsidR="000F2333" w:rsidRPr="009F4893">
          <w:rPr>
            <w:rStyle w:val="Hyperlink"/>
            <w:noProof/>
          </w:rPr>
          <w:t>4. The PEST Control File</w:t>
        </w:r>
        <w:r w:rsidR="000F2333">
          <w:rPr>
            <w:noProof/>
            <w:webHidden/>
          </w:rPr>
          <w:tab/>
        </w:r>
        <w:r w:rsidR="000F2333">
          <w:rPr>
            <w:noProof/>
            <w:webHidden/>
          </w:rPr>
          <w:fldChar w:fldCharType="begin"/>
        </w:r>
        <w:r w:rsidR="000F2333">
          <w:rPr>
            <w:noProof/>
            <w:webHidden/>
          </w:rPr>
          <w:instrText xml:space="preserve"> PAGEREF _Toc520535193 \h </w:instrText>
        </w:r>
        <w:r w:rsidR="000F2333">
          <w:rPr>
            <w:noProof/>
            <w:webHidden/>
          </w:rPr>
        </w:r>
        <w:r w:rsidR="000F2333">
          <w:rPr>
            <w:noProof/>
            <w:webHidden/>
          </w:rPr>
          <w:fldChar w:fldCharType="separate"/>
        </w:r>
        <w:r w:rsidR="000F2333">
          <w:rPr>
            <w:noProof/>
            <w:webHidden/>
          </w:rPr>
          <w:t>39</w:t>
        </w:r>
        <w:r w:rsidR="000F2333">
          <w:rPr>
            <w:noProof/>
            <w:webHidden/>
          </w:rPr>
          <w:fldChar w:fldCharType="end"/>
        </w:r>
      </w:hyperlink>
    </w:p>
    <w:p w14:paraId="5B62A7E8" w14:textId="6F6286DA" w:rsidR="000F2333" w:rsidRDefault="007769D5">
      <w:pPr>
        <w:pStyle w:val="TOC2"/>
        <w:tabs>
          <w:tab w:val="right" w:leader="dot" w:pos="9016"/>
        </w:tabs>
        <w:rPr>
          <w:rFonts w:asciiTheme="minorHAnsi" w:eastAsiaTheme="minorEastAsia" w:hAnsiTheme="minorHAnsi" w:cstheme="minorBidi"/>
          <w:noProof/>
          <w:sz w:val="22"/>
          <w:szCs w:val="22"/>
          <w:lang w:val="en-AU"/>
        </w:rPr>
      </w:pPr>
      <w:hyperlink w:anchor="_Toc520535194" w:history="1">
        <w:r w:rsidR="000F2333" w:rsidRPr="009F4893">
          <w:rPr>
            <w:rStyle w:val="Hyperlink"/>
            <w:noProof/>
          </w:rPr>
          <w:t>4.1 General</w:t>
        </w:r>
        <w:r w:rsidR="000F2333">
          <w:rPr>
            <w:noProof/>
            <w:webHidden/>
          </w:rPr>
          <w:tab/>
        </w:r>
        <w:r w:rsidR="000F2333">
          <w:rPr>
            <w:noProof/>
            <w:webHidden/>
          </w:rPr>
          <w:fldChar w:fldCharType="begin"/>
        </w:r>
        <w:r w:rsidR="000F2333">
          <w:rPr>
            <w:noProof/>
            <w:webHidden/>
          </w:rPr>
          <w:instrText xml:space="preserve"> PAGEREF _Toc520535194 \h </w:instrText>
        </w:r>
        <w:r w:rsidR="000F2333">
          <w:rPr>
            <w:noProof/>
            <w:webHidden/>
          </w:rPr>
        </w:r>
        <w:r w:rsidR="000F2333">
          <w:rPr>
            <w:noProof/>
            <w:webHidden/>
          </w:rPr>
          <w:fldChar w:fldCharType="separate"/>
        </w:r>
        <w:r w:rsidR="000F2333">
          <w:rPr>
            <w:noProof/>
            <w:webHidden/>
          </w:rPr>
          <w:t>39</w:t>
        </w:r>
        <w:r w:rsidR="000F2333">
          <w:rPr>
            <w:noProof/>
            <w:webHidden/>
          </w:rPr>
          <w:fldChar w:fldCharType="end"/>
        </w:r>
      </w:hyperlink>
    </w:p>
    <w:p w14:paraId="72D0455F" w14:textId="6290EAC7" w:rsidR="000F2333" w:rsidRDefault="007769D5">
      <w:pPr>
        <w:pStyle w:val="TOC2"/>
        <w:tabs>
          <w:tab w:val="right" w:leader="dot" w:pos="9016"/>
        </w:tabs>
        <w:rPr>
          <w:rFonts w:asciiTheme="minorHAnsi" w:eastAsiaTheme="minorEastAsia" w:hAnsiTheme="minorHAnsi" w:cstheme="minorBidi"/>
          <w:noProof/>
          <w:sz w:val="22"/>
          <w:szCs w:val="22"/>
          <w:lang w:val="en-AU"/>
        </w:rPr>
      </w:pPr>
      <w:hyperlink w:anchor="_Toc520535195" w:history="1">
        <w:r w:rsidR="000F2333" w:rsidRPr="009F4893">
          <w:rPr>
            <w:rStyle w:val="Hyperlink"/>
            <w:noProof/>
          </w:rPr>
          <w:t>4.2 Naming Conventions</w:t>
        </w:r>
        <w:r w:rsidR="000F2333">
          <w:rPr>
            <w:noProof/>
            <w:webHidden/>
          </w:rPr>
          <w:tab/>
        </w:r>
        <w:r w:rsidR="000F2333">
          <w:rPr>
            <w:noProof/>
            <w:webHidden/>
          </w:rPr>
          <w:fldChar w:fldCharType="begin"/>
        </w:r>
        <w:r w:rsidR="000F2333">
          <w:rPr>
            <w:noProof/>
            <w:webHidden/>
          </w:rPr>
          <w:instrText xml:space="preserve"> PAGEREF _Toc520535195 \h </w:instrText>
        </w:r>
        <w:r w:rsidR="000F2333">
          <w:rPr>
            <w:noProof/>
            <w:webHidden/>
          </w:rPr>
        </w:r>
        <w:r w:rsidR="000F2333">
          <w:rPr>
            <w:noProof/>
            <w:webHidden/>
          </w:rPr>
          <w:fldChar w:fldCharType="separate"/>
        </w:r>
        <w:r w:rsidR="000F2333">
          <w:rPr>
            <w:noProof/>
            <w:webHidden/>
          </w:rPr>
          <w:t>39</w:t>
        </w:r>
        <w:r w:rsidR="000F2333">
          <w:rPr>
            <w:noProof/>
            <w:webHidden/>
          </w:rPr>
          <w:fldChar w:fldCharType="end"/>
        </w:r>
      </w:hyperlink>
    </w:p>
    <w:p w14:paraId="3B024267" w14:textId="7DD7B53B" w:rsidR="000F2333" w:rsidRDefault="007769D5">
      <w:pPr>
        <w:pStyle w:val="TOC2"/>
        <w:tabs>
          <w:tab w:val="right" w:leader="dot" w:pos="9016"/>
        </w:tabs>
        <w:rPr>
          <w:rFonts w:asciiTheme="minorHAnsi" w:eastAsiaTheme="minorEastAsia" w:hAnsiTheme="minorHAnsi" w:cstheme="minorBidi"/>
          <w:noProof/>
          <w:sz w:val="22"/>
          <w:szCs w:val="22"/>
          <w:lang w:val="en-AU"/>
        </w:rPr>
      </w:pPr>
      <w:hyperlink w:anchor="_Toc520535196" w:history="1">
        <w:r w:rsidR="000F2333" w:rsidRPr="009F4893">
          <w:rPr>
            <w:rStyle w:val="Hyperlink"/>
            <w:noProof/>
          </w:rPr>
          <w:t>4.3 Sections</w:t>
        </w:r>
        <w:r w:rsidR="000F2333">
          <w:rPr>
            <w:noProof/>
            <w:webHidden/>
          </w:rPr>
          <w:tab/>
        </w:r>
        <w:r w:rsidR="000F2333">
          <w:rPr>
            <w:noProof/>
            <w:webHidden/>
          </w:rPr>
          <w:fldChar w:fldCharType="begin"/>
        </w:r>
        <w:r w:rsidR="000F2333">
          <w:rPr>
            <w:noProof/>
            <w:webHidden/>
          </w:rPr>
          <w:instrText xml:space="preserve"> PAGEREF _Toc520535196 \h </w:instrText>
        </w:r>
        <w:r w:rsidR="000F2333">
          <w:rPr>
            <w:noProof/>
            <w:webHidden/>
          </w:rPr>
        </w:r>
        <w:r w:rsidR="000F2333">
          <w:rPr>
            <w:noProof/>
            <w:webHidden/>
          </w:rPr>
          <w:fldChar w:fldCharType="separate"/>
        </w:r>
        <w:r w:rsidR="000F2333">
          <w:rPr>
            <w:noProof/>
            <w:webHidden/>
          </w:rPr>
          <w:t>40</w:t>
        </w:r>
        <w:r w:rsidR="000F2333">
          <w:rPr>
            <w:noProof/>
            <w:webHidden/>
          </w:rPr>
          <w:fldChar w:fldCharType="end"/>
        </w:r>
      </w:hyperlink>
    </w:p>
    <w:p w14:paraId="60BA2AAE" w14:textId="6847EAB5" w:rsidR="000F2333" w:rsidRDefault="007769D5">
      <w:pPr>
        <w:pStyle w:val="TOC2"/>
        <w:tabs>
          <w:tab w:val="right" w:leader="dot" w:pos="9016"/>
        </w:tabs>
        <w:rPr>
          <w:rFonts w:asciiTheme="minorHAnsi" w:eastAsiaTheme="minorEastAsia" w:hAnsiTheme="minorHAnsi" w:cstheme="minorBidi"/>
          <w:noProof/>
          <w:sz w:val="22"/>
          <w:szCs w:val="22"/>
          <w:lang w:val="en-AU"/>
        </w:rPr>
      </w:pPr>
      <w:hyperlink w:anchor="_Toc520535197" w:history="1">
        <w:r w:rsidR="000F2333" w:rsidRPr="009F4893">
          <w:rPr>
            <w:rStyle w:val="Hyperlink"/>
            <w:noProof/>
          </w:rPr>
          <w:t>4.4 Control Variables</w:t>
        </w:r>
        <w:r w:rsidR="000F2333">
          <w:rPr>
            <w:noProof/>
            <w:webHidden/>
          </w:rPr>
          <w:tab/>
        </w:r>
        <w:r w:rsidR="000F2333">
          <w:rPr>
            <w:noProof/>
            <w:webHidden/>
          </w:rPr>
          <w:fldChar w:fldCharType="begin"/>
        </w:r>
        <w:r w:rsidR="000F2333">
          <w:rPr>
            <w:noProof/>
            <w:webHidden/>
          </w:rPr>
          <w:instrText xml:space="preserve"> PAGEREF _Toc520535197 \h </w:instrText>
        </w:r>
        <w:r w:rsidR="000F2333">
          <w:rPr>
            <w:noProof/>
            <w:webHidden/>
          </w:rPr>
        </w:r>
        <w:r w:rsidR="000F2333">
          <w:rPr>
            <w:noProof/>
            <w:webHidden/>
          </w:rPr>
          <w:fldChar w:fldCharType="separate"/>
        </w:r>
        <w:r w:rsidR="000F2333">
          <w:rPr>
            <w:noProof/>
            <w:webHidden/>
          </w:rPr>
          <w:t>41</w:t>
        </w:r>
        <w:r w:rsidR="000F2333">
          <w:rPr>
            <w:noProof/>
            <w:webHidden/>
          </w:rPr>
          <w:fldChar w:fldCharType="end"/>
        </w:r>
      </w:hyperlink>
    </w:p>
    <w:p w14:paraId="61043711" w14:textId="390AD2D8" w:rsidR="000F2333" w:rsidRDefault="007769D5">
      <w:pPr>
        <w:pStyle w:val="TOC2"/>
        <w:tabs>
          <w:tab w:val="right" w:leader="dot" w:pos="9016"/>
        </w:tabs>
        <w:rPr>
          <w:rFonts w:asciiTheme="minorHAnsi" w:eastAsiaTheme="minorEastAsia" w:hAnsiTheme="minorHAnsi" w:cstheme="minorBidi"/>
          <w:noProof/>
          <w:sz w:val="22"/>
          <w:szCs w:val="22"/>
          <w:lang w:val="en-AU"/>
        </w:rPr>
      </w:pPr>
      <w:hyperlink w:anchor="_Toc520535198" w:history="1">
        <w:r w:rsidR="000F2333" w:rsidRPr="009F4893">
          <w:rPr>
            <w:rStyle w:val="Hyperlink"/>
            <w:noProof/>
          </w:rPr>
          <w:t>4.5 The PESTCHEK Utility</w:t>
        </w:r>
        <w:r w:rsidR="000F2333">
          <w:rPr>
            <w:noProof/>
            <w:webHidden/>
          </w:rPr>
          <w:tab/>
        </w:r>
        <w:r w:rsidR="000F2333">
          <w:rPr>
            <w:noProof/>
            <w:webHidden/>
          </w:rPr>
          <w:fldChar w:fldCharType="begin"/>
        </w:r>
        <w:r w:rsidR="000F2333">
          <w:rPr>
            <w:noProof/>
            <w:webHidden/>
          </w:rPr>
          <w:instrText xml:space="preserve"> PAGEREF _Toc520535198 \h </w:instrText>
        </w:r>
        <w:r w:rsidR="000F2333">
          <w:rPr>
            <w:noProof/>
            <w:webHidden/>
          </w:rPr>
        </w:r>
        <w:r w:rsidR="000F2333">
          <w:rPr>
            <w:noProof/>
            <w:webHidden/>
          </w:rPr>
          <w:fldChar w:fldCharType="separate"/>
        </w:r>
        <w:r w:rsidR="000F2333">
          <w:rPr>
            <w:noProof/>
            <w:webHidden/>
          </w:rPr>
          <w:t>44</w:t>
        </w:r>
        <w:r w:rsidR="000F2333">
          <w:rPr>
            <w:noProof/>
            <w:webHidden/>
          </w:rPr>
          <w:fldChar w:fldCharType="end"/>
        </w:r>
      </w:hyperlink>
    </w:p>
    <w:p w14:paraId="79C1698E" w14:textId="117FBA6C" w:rsidR="000F2333" w:rsidRDefault="007769D5">
      <w:pPr>
        <w:pStyle w:val="TOC2"/>
        <w:tabs>
          <w:tab w:val="right" w:leader="dot" w:pos="9016"/>
        </w:tabs>
        <w:rPr>
          <w:rFonts w:asciiTheme="minorHAnsi" w:eastAsiaTheme="minorEastAsia" w:hAnsiTheme="minorHAnsi" w:cstheme="minorBidi"/>
          <w:noProof/>
          <w:sz w:val="22"/>
          <w:szCs w:val="22"/>
          <w:lang w:val="en-AU"/>
        </w:rPr>
      </w:pPr>
      <w:hyperlink w:anchor="_Toc520535199" w:history="1">
        <w:r w:rsidR="000F2333" w:rsidRPr="009F4893">
          <w:rPr>
            <w:rStyle w:val="Hyperlink"/>
            <w:noProof/>
          </w:rPr>
          <w:t>4.6 Control Data Section</w:t>
        </w:r>
        <w:r w:rsidR="000F2333">
          <w:rPr>
            <w:noProof/>
            <w:webHidden/>
          </w:rPr>
          <w:tab/>
        </w:r>
        <w:r w:rsidR="000F2333">
          <w:rPr>
            <w:noProof/>
            <w:webHidden/>
          </w:rPr>
          <w:fldChar w:fldCharType="begin"/>
        </w:r>
        <w:r w:rsidR="000F2333">
          <w:rPr>
            <w:noProof/>
            <w:webHidden/>
          </w:rPr>
          <w:instrText xml:space="preserve"> PAGEREF _Toc520535199 \h </w:instrText>
        </w:r>
        <w:r w:rsidR="000F2333">
          <w:rPr>
            <w:noProof/>
            <w:webHidden/>
          </w:rPr>
        </w:r>
        <w:r w:rsidR="000F2333">
          <w:rPr>
            <w:noProof/>
            <w:webHidden/>
          </w:rPr>
          <w:fldChar w:fldCharType="separate"/>
        </w:r>
        <w:r w:rsidR="000F2333">
          <w:rPr>
            <w:noProof/>
            <w:webHidden/>
          </w:rPr>
          <w:t>44</w:t>
        </w:r>
        <w:r w:rsidR="000F2333">
          <w:rPr>
            <w:noProof/>
            <w:webHidden/>
          </w:rPr>
          <w:fldChar w:fldCharType="end"/>
        </w:r>
      </w:hyperlink>
    </w:p>
    <w:p w14:paraId="0BFB5963" w14:textId="0743D71C" w:rsidR="000F2333" w:rsidRDefault="007769D5">
      <w:pPr>
        <w:pStyle w:val="TOC3"/>
        <w:tabs>
          <w:tab w:val="right" w:leader="dot" w:pos="9016"/>
        </w:tabs>
        <w:rPr>
          <w:rFonts w:asciiTheme="minorHAnsi" w:eastAsiaTheme="minorEastAsia" w:hAnsiTheme="minorHAnsi" w:cstheme="minorBidi"/>
          <w:noProof/>
          <w:sz w:val="22"/>
          <w:szCs w:val="22"/>
          <w:lang w:val="en-AU"/>
        </w:rPr>
      </w:pPr>
      <w:hyperlink w:anchor="_Toc520535200" w:history="1">
        <w:r w:rsidR="000F2333" w:rsidRPr="009F4893">
          <w:rPr>
            <w:rStyle w:val="Hyperlink"/>
            <w:noProof/>
          </w:rPr>
          <w:t>4.6.1 General</w:t>
        </w:r>
        <w:r w:rsidR="000F2333">
          <w:rPr>
            <w:noProof/>
            <w:webHidden/>
          </w:rPr>
          <w:tab/>
        </w:r>
        <w:r w:rsidR="000F2333">
          <w:rPr>
            <w:noProof/>
            <w:webHidden/>
          </w:rPr>
          <w:fldChar w:fldCharType="begin"/>
        </w:r>
        <w:r w:rsidR="000F2333">
          <w:rPr>
            <w:noProof/>
            <w:webHidden/>
          </w:rPr>
          <w:instrText xml:space="preserve"> PAGEREF _Toc520535200 \h </w:instrText>
        </w:r>
        <w:r w:rsidR="000F2333">
          <w:rPr>
            <w:noProof/>
            <w:webHidden/>
          </w:rPr>
        </w:r>
        <w:r w:rsidR="000F2333">
          <w:rPr>
            <w:noProof/>
            <w:webHidden/>
          </w:rPr>
          <w:fldChar w:fldCharType="separate"/>
        </w:r>
        <w:r w:rsidR="000F2333">
          <w:rPr>
            <w:noProof/>
            <w:webHidden/>
          </w:rPr>
          <w:t>44</w:t>
        </w:r>
        <w:r w:rsidR="000F2333">
          <w:rPr>
            <w:noProof/>
            <w:webHidden/>
          </w:rPr>
          <w:fldChar w:fldCharType="end"/>
        </w:r>
      </w:hyperlink>
    </w:p>
    <w:p w14:paraId="44A0D48D" w14:textId="779A5632" w:rsidR="000F2333" w:rsidRDefault="007769D5">
      <w:pPr>
        <w:pStyle w:val="TOC3"/>
        <w:tabs>
          <w:tab w:val="right" w:leader="dot" w:pos="9016"/>
        </w:tabs>
        <w:rPr>
          <w:rFonts w:asciiTheme="minorHAnsi" w:eastAsiaTheme="minorEastAsia" w:hAnsiTheme="minorHAnsi" w:cstheme="minorBidi"/>
          <w:noProof/>
          <w:sz w:val="22"/>
          <w:szCs w:val="22"/>
          <w:lang w:val="en-AU"/>
        </w:rPr>
      </w:pPr>
      <w:hyperlink w:anchor="_Toc520535201" w:history="1">
        <w:r w:rsidR="000F2333" w:rsidRPr="009F4893">
          <w:rPr>
            <w:rStyle w:val="Hyperlink"/>
            <w:noProof/>
          </w:rPr>
          <w:t>4.6.2 First Line</w:t>
        </w:r>
        <w:r w:rsidR="000F2333">
          <w:rPr>
            <w:noProof/>
            <w:webHidden/>
          </w:rPr>
          <w:tab/>
        </w:r>
        <w:r w:rsidR="000F2333">
          <w:rPr>
            <w:noProof/>
            <w:webHidden/>
          </w:rPr>
          <w:fldChar w:fldCharType="begin"/>
        </w:r>
        <w:r w:rsidR="000F2333">
          <w:rPr>
            <w:noProof/>
            <w:webHidden/>
          </w:rPr>
          <w:instrText xml:space="preserve"> PAGEREF _Toc520535201 \h </w:instrText>
        </w:r>
        <w:r w:rsidR="000F2333">
          <w:rPr>
            <w:noProof/>
            <w:webHidden/>
          </w:rPr>
        </w:r>
        <w:r w:rsidR="000F2333">
          <w:rPr>
            <w:noProof/>
            <w:webHidden/>
          </w:rPr>
          <w:fldChar w:fldCharType="separate"/>
        </w:r>
        <w:r w:rsidR="000F2333">
          <w:rPr>
            <w:noProof/>
            <w:webHidden/>
          </w:rPr>
          <w:t>45</w:t>
        </w:r>
        <w:r w:rsidR="000F2333">
          <w:rPr>
            <w:noProof/>
            <w:webHidden/>
          </w:rPr>
          <w:fldChar w:fldCharType="end"/>
        </w:r>
      </w:hyperlink>
    </w:p>
    <w:p w14:paraId="6906F7CB" w14:textId="73AA18B9" w:rsidR="000F2333" w:rsidRDefault="007769D5">
      <w:pPr>
        <w:pStyle w:val="TOC3"/>
        <w:tabs>
          <w:tab w:val="right" w:leader="dot" w:pos="9016"/>
        </w:tabs>
        <w:rPr>
          <w:rFonts w:asciiTheme="minorHAnsi" w:eastAsiaTheme="minorEastAsia" w:hAnsiTheme="minorHAnsi" w:cstheme="minorBidi"/>
          <w:noProof/>
          <w:sz w:val="22"/>
          <w:szCs w:val="22"/>
          <w:lang w:val="en-AU"/>
        </w:rPr>
      </w:pPr>
      <w:hyperlink w:anchor="_Toc520535202" w:history="1">
        <w:r w:rsidR="000F2333" w:rsidRPr="009F4893">
          <w:rPr>
            <w:rStyle w:val="Hyperlink"/>
            <w:noProof/>
          </w:rPr>
          <w:t>4.6.3 Second Line</w:t>
        </w:r>
        <w:r w:rsidR="000F2333">
          <w:rPr>
            <w:noProof/>
            <w:webHidden/>
          </w:rPr>
          <w:tab/>
        </w:r>
        <w:r w:rsidR="000F2333">
          <w:rPr>
            <w:noProof/>
            <w:webHidden/>
          </w:rPr>
          <w:fldChar w:fldCharType="begin"/>
        </w:r>
        <w:r w:rsidR="000F2333">
          <w:rPr>
            <w:noProof/>
            <w:webHidden/>
          </w:rPr>
          <w:instrText xml:space="preserve"> PAGEREF _Toc520535202 \h </w:instrText>
        </w:r>
        <w:r w:rsidR="000F2333">
          <w:rPr>
            <w:noProof/>
            <w:webHidden/>
          </w:rPr>
        </w:r>
        <w:r w:rsidR="000F2333">
          <w:rPr>
            <w:noProof/>
            <w:webHidden/>
          </w:rPr>
          <w:fldChar w:fldCharType="separate"/>
        </w:r>
        <w:r w:rsidR="000F2333">
          <w:rPr>
            <w:noProof/>
            <w:webHidden/>
          </w:rPr>
          <w:t>45</w:t>
        </w:r>
        <w:r w:rsidR="000F2333">
          <w:rPr>
            <w:noProof/>
            <w:webHidden/>
          </w:rPr>
          <w:fldChar w:fldCharType="end"/>
        </w:r>
      </w:hyperlink>
    </w:p>
    <w:p w14:paraId="4B5D0707" w14:textId="017B7D2D" w:rsidR="000F2333" w:rsidRDefault="007769D5">
      <w:pPr>
        <w:pStyle w:val="TOC3"/>
        <w:tabs>
          <w:tab w:val="right" w:leader="dot" w:pos="9016"/>
        </w:tabs>
        <w:rPr>
          <w:rFonts w:asciiTheme="minorHAnsi" w:eastAsiaTheme="minorEastAsia" w:hAnsiTheme="minorHAnsi" w:cstheme="minorBidi"/>
          <w:noProof/>
          <w:sz w:val="22"/>
          <w:szCs w:val="22"/>
          <w:lang w:val="en-AU"/>
        </w:rPr>
      </w:pPr>
      <w:hyperlink w:anchor="_Toc520535203" w:history="1">
        <w:r w:rsidR="000F2333" w:rsidRPr="009F4893">
          <w:rPr>
            <w:rStyle w:val="Hyperlink"/>
            <w:noProof/>
          </w:rPr>
          <w:t>4.6.4 Third Line</w:t>
        </w:r>
        <w:r w:rsidR="000F2333">
          <w:rPr>
            <w:noProof/>
            <w:webHidden/>
          </w:rPr>
          <w:tab/>
        </w:r>
        <w:r w:rsidR="000F2333">
          <w:rPr>
            <w:noProof/>
            <w:webHidden/>
          </w:rPr>
          <w:fldChar w:fldCharType="begin"/>
        </w:r>
        <w:r w:rsidR="000F2333">
          <w:rPr>
            <w:noProof/>
            <w:webHidden/>
          </w:rPr>
          <w:instrText xml:space="preserve"> PAGEREF _Toc520535203 \h </w:instrText>
        </w:r>
        <w:r w:rsidR="000F2333">
          <w:rPr>
            <w:noProof/>
            <w:webHidden/>
          </w:rPr>
        </w:r>
        <w:r w:rsidR="000F2333">
          <w:rPr>
            <w:noProof/>
            <w:webHidden/>
          </w:rPr>
          <w:fldChar w:fldCharType="separate"/>
        </w:r>
        <w:r w:rsidR="000F2333">
          <w:rPr>
            <w:noProof/>
            <w:webHidden/>
          </w:rPr>
          <w:t>45</w:t>
        </w:r>
        <w:r w:rsidR="000F2333">
          <w:rPr>
            <w:noProof/>
            <w:webHidden/>
          </w:rPr>
          <w:fldChar w:fldCharType="end"/>
        </w:r>
      </w:hyperlink>
    </w:p>
    <w:p w14:paraId="4AE3810B" w14:textId="24D99C8A" w:rsidR="000F2333" w:rsidRDefault="007769D5">
      <w:pPr>
        <w:pStyle w:val="TOC3"/>
        <w:tabs>
          <w:tab w:val="right" w:leader="dot" w:pos="9016"/>
        </w:tabs>
        <w:rPr>
          <w:rFonts w:asciiTheme="minorHAnsi" w:eastAsiaTheme="minorEastAsia" w:hAnsiTheme="minorHAnsi" w:cstheme="minorBidi"/>
          <w:noProof/>
          <w:sz w:val="22"/>
          <w:szCs w:val="22"/>
          <w:lang w:val="en-AU"/>
        </w:rPr>
      </w:pPr>
      <w:hyperlink w:anchor="_Toc520535204" w:history="1">
        <w:r w:rsidR="000F2333" w:rsidRPr="009F4893">
          <w:rPr>
            <w:rStyle w:val="Hyperlink"/>
            <w:noProof/>
          </w:rPr>
          <w:t>4.6.5 Fourth Line</w:t>
        </w:r>
        <w:r w:rsidR="000F2333">
          <w:rPr>
            <w:noProof/>
            <w:webHidden/>
          </w:rPr>
          <w:tab/>
        </w:r>
        <w:r w:rsidR="000F2333">
          <w:rPr>
            <w:noProof/>
            <w:webHidden/>
          </w:rPr>
          <w:fldChar w:fldCharType="begin"/>
        </w:r>
        <w:r w:rsidR="000F2333">
          <w:rPr>
            <w:noProof/>
            <w:webHidden/>
          </w:rPr>
          <w:instrText xml:space="preserve"> PAGEREF _Toc520535204 \h </w:instrText>
        </w:r>
        <w:r w:rsidR="000F2333">
          <w:rPr>
            <w:noProof/>
            <w:webHidden/>
          </w:rPr>
        </w:r>
        <w:r w:rsidR="000F2333">
          <w:rPr>
            <w:noProof/>
            <w:webHidden/>
          </w:rPr>
          <w:fldChar w:fldCharType="separate"/>
        </w:r>
        <w:r w:rsidR="000F2333">
          <w:rPr>
            <w:noProof/>
            <w:webHidden/>
          </w:rPr>
          <w:t>45</w:t>
        </w:r>
        <w:r w:rsidR="000F2333">
          <w:rPr>
            <w:noProof/>
            <w:webHidden/>
          </w:rPr>
          <w:fldChar w:fldCharType="end"/>
        </w:r>
      </w:hyperlink>
    </w:p>
    <w:p w14:paraId="14DA533F" w14:textId="2831820C" w:rsidR="000F2333" w:rsidRDefault="007769D5">
      <w:pPr>
        <w:pStyle w:val="TOC3"/>
        <w:tabs>
          <w:tab w:val="right" w:leader="dot" w:pos="9016"/>
        </w:tabs>
        <w:rPr>
          <w:rFonts w:asciiTheme="minorHAnsi" w:eastAsiaTheme="minorEastAsia" w:hAnsiTheme="minorHAnsi" w:cstheme="minorBidi"/>
          <w:noProof/>
          <w:sz w:val="22"/>
          <w:szCs w:val="22"/>
          <w:lang w:val="en-AU"/>
        </w:rPr>
      </w:pPr>
      <w:hyperlink w:anchor="_Toc520535205" w:history="1">
        <w:r w:rsidR="000F2333" w:rsidRPr="009F4893">
          <w:rPr>
            <w:rStyle w:val="Hyperlink"/>
            <w:noProof/>
          </w:rPr>
          <w:t>4.6.6 Fifth Line</w:t>
        </w:r>
        <w:r w:rsidR="000F2333">
          <w:rPr>
            <w:noProof/>
            <w:webHidden/>
          </w:rPr>
          <w:tab/>
        </w:r>
        <w:r w:rsidR="000F2333">
          <w:rPr>
            <w:noProof/>
            <w:webHidden/>
          </w:rPr>
          <w:fldChar w:fldCharType="begin"/>
        </w:r>
        <w:r w:rsidR="000F2333">
          <w:rPr>
            <w:noProof/>
            <w:webHidden/>
          </w:rPr>
          <w:instrText xml:space="preserve"> PAGEREF _Toc520535205 \h </w:instrText>
        </w:r>
        <w:r w:rsidR="000F2333">
          <w:rPr>
            <w:noProof/>
            <w:webHidden/>
          </w:rPr>
        </w:r>
        <w:r w:rsidR="000F2333">
          <w:rPr>
            <w:noProof/>
            <w:webHidden/>
          </w:rPr>
          <w:fldChar w:fldCharType="separate"/>
        </w:r>
        <w:r w:rsidR="000F2333">
          <w:rPr>
            <w:noProof/>
            <w:webHidden/>
          </w:rPr>
          <w:t>46</w:t>
        </w:r>
        <w:r w:rsidR="000F2333">
          <w:rPr>
            <w:noProof/>
            <w:webHidden/>
          </w:rPr>
          <w:fldChar w:fldCharType="end"/>
        </w:r>
      </w:hyperlink>
    </w:p>
    <w:p w14:paraId="16B85FF8" w14:textId="669655A3" w:rsidR="000F2333" w:rsidRDefault="007769D5">
      <w:pPr>
        <w:pStyle w:val="TOC3"/>
        <w:tabs>
          <w:tab w:val="right" w:leader="dot" w:pos="9016"/>
        </w:tabs>
        <w:rPr>
          <w:rFonts w:asciiTheme="minorHAnsi" w:eastAsiaTheme="minorEastAsia" w:hAnsiTheme="minorHAnsi" w:cstheme="minorBidi"/>
          <w:noProof/>
          <w:sz w:val="22"/>
          <w:szCs w:val="22"/>
          <w:lang w:val="en-AU"/>
        </w:rPr>
      </w:pPr>
      <w:hyperlink w:anchor="_Toc520535206" w:history="1">
        <w:r w:rsidR="000F2333" w:rsidRPr="009F4893">
          <w:rPr>
            <w:rStyle w:val="Hyperlink"/>
            <w:noProof/>
          </w:rPr>
          <w:t>4.6.7 Sixth Line</w:t>
        </w:r>
        <w:r w:rsidR="000F2333">
          <w:rPr>
            <w:noProof/>
            <w:webHidden/>
          </w:rPr>
          <w:tab/>
        </w:r>
        <w:r w:rsidR="000F2333">
          <w:rPr>
            <w:noProof/>
            <w:webHidden/>
          </w:rPr>
          <w:fldChar w:fldCharType="begin"/>
        </w:r>
        <w:r w:rsidR="000F2333">
          <w:rPr>
            <w:noProof/>
            <w:webHidden/>
          </w:rPr>
          <w:instrText xml:space="preserve"> PAGEREF _Toc520535206 \h </w:instrText>
        </w:r>
        <w:r w:rsidR="000F2333">
          <w:rPr>
            <w:noProof/>
            <w:webHidden/>
          </w:rPr>
        </w:r>
        <w:r w:rsidR="000F2333">
          <w:rPr>
            <w:noProof/>
            <w:webHidden/>
          </w:rPr>
          <w:fldChar w:fldCharType="separate"/>
        </w:r>
        <w:r w:rsidR="000F2333">
          <w:rPr>
            <w:noProof/>
            <w:webHidden/>
          </w:rPr>
          <w:t>46</w:t>
        </w:r>
        <w:r w:rsidR="000F2333">
          <w:rPr>
            <w:noProof/>
            <w:webHidden/>
          </w:rPr>
          <w:fldChar w:fldCharType="end"/>
        </w:r>
      </w:hyperlink>
    </w:p>
    <w:p w14:paraId="3A467CE5" w14:textId="71A450E1" w:rsidR="000F2333" w:rsidRDefault="007769D5">
      <w:pPr>
        <w:pStyle w:val="TOC3"/>
        <w:tabs>
          <w:tab w:val="right" w:leader="dot" w:pos="9016"/>
        </w:tabs>
        <w:rPr>
          <w:rFonts w:asciiTheme="minorHAnsi" w:eastAsiaTheme="minorEastAsia" w:hAnsiTheme="minorHAnsi" w:cstheme="minorBidi"/>
          <w:noProof/>
          <w:sz w:val="22"/>
          <w:szCs w:val="22"/>
          <w:lang w:val="en-AU"/>
        </w:rPr>
      </w:pPr>
      <w:hyperlink w:anchor="_Toc520535207" w:history="1">
        <w:r w:rsidR="000F2333" w:rsidRPr="009F4893">
          <w:rPr>
            <w:rStyle w:val="Hyperlink"/>
            <w:noProof/>
          </w:rPr>
          <w:t>4.6.8 Seventh Line</w:t>
        </w:r>
        <w:r w:rsidR="000F2333">
          <w:rPr>
            <w:noProof/>
            <w:webHidden/>
          </w:rPr>
          <w:tab/>
        </w:r>
        <w:r w:rsidR="000F2333">
          <w:rPr>
            <w:noProof/>
            <w:webHidden/>
          </w:rPr>
          <w:fldChar w:fldCharType="begin"/>
        </w:r>
        <w:r w:rsidR="000F2333">
          <w:rPr>
            <w:noProof/>
            <w:webHidden/>
          </w:rPr>
          <w:instrText xml:space="preserve"> PAGEREF _Toc520535207 \h </w:instrText>
        </w:r>
        <w:r w:rsidR="000F2333">
          <w:rPr>
            <w:noProof/>
            <w:webHidden/>
          </w:rPr>
        </w:r>
        <w:r w:rsidR="000F2333">
          <w:rPr>
            <w:noProof/>
            <w:webHidden/>
          </w:rPr>
          <w:fldChar w:fldCharType="separate"/>
        </w:r>
        <w:r w:rsidR="000F2333">
          <w:rPr>
            <w:noProof/>
            <w:webHidden/>
          </w:rPr>
          <w:t>46</w:t>
        </w:r>
        <w:r w:rsidR="000F2333">
          <w:rPr>
            <w:noProof/>
            <w:webHidden/>
          </w:rPr>
          <w:fldChar w:fldCharType="end"/>
        </w:r>
      </w:hyperlink>
    </w:p>
    <w:p w14:paraId="3D3221D4" w14:textId="56AD8326" w:rsidR="000F2333" w:rsidRDefault="007769D5">
      <w:pPr>
        <w:pStyle w:val="TOC3"/>
        <w:tabs>
          <w:tab w:val="right" w:leader="dot" w:pos="9016"/>
        </w:tabs>
        <w:rPr>
          <w:rFonts w:asciiTheme="minorHAnsi" w:eastAsiaTheme="minorEastAsia" w:hAnsiTheme="minorHAnsi" w:cstheme="minorBidi"/>
          <w:noProof/>
          <w:sz w:val="22"/>
          <w:szCs w:val="22"/>
          <w:lang w:val="en-AU"/>
        </w:rPr>
      </w:pPr>
      <w:hyperlink w:anchor="_Toc520535208" w:history="1">
        <w:r w:rsidR="000F2333" w:rsidRPr="009F4893">
          <w:rPr>
            <w:rStyle w:val="Hyperlink"/>
            <w:noProof/>
          </w:rPr>
          <w:t>4.6.9 Eighth Line</w:t>
        </w:r>
        <w:r w:rsidR="000F2333">
          <w:rPr>
            <w:noProof/>
            <w:webHidden/>
          </w:rPr>
          <w:tab/>
        </w:r>
        <w:r w:rsidR="000F2333">
          <w:rPr>
            <w:noProof/>
            <w:webHidden/>
          </w:rPr>
          <w:fldChar w:fldCharType="begin"/>
        </w:r>
        <w:r w:rsidR="000F2333">
          <w:rPr>
            <w:noProof/>
            <w:webHidden/>
          </w:rPr>
          <w:instrText xml:space="preserve"> PAGEREF _Toc520535208 \h </w:instrText>
        </w:r>
        <w:r w:rsidR="000F2333">
          <w:rPr>
            <w:noProof/>
            <w:webHidden/>
          </w:rPr>
        </w:r>
        <w:r w:rsidR="000F2333">
          <w:rPr>
            <w:noProof/>
            <w:webHidden/>
          </w:rPr>
          <w:fldChar w:fldCharType="separate"/>
        </w:r>
        <w:r w:rsidR="000F2333">
          <w:rPr>
            <w:noProof/>
            <w:webHidden/>
          </w:rPr>
          <w:t>47</w:t>
        </w:r>
        <w:r w:rsidR="000F2333">
          <w:rPr>
            <w:noProof/>
            <w:webHidden/>
          </w:rPr>
          <w:fldChar w:fldCharType="end"/>
        </w:r>
      </w:hyperlink>
    </w:p>
    <w:p w14:paraId="4748842D" w14:textId="61E4C550" w:rsidR="000F2333" w:rsidRDefault="007769D5">
      <w:pPr>
        <w:pStyle w:val="TOC3"/>
        <w:tabs>
          <w:tab w:val="right" w:leader="dot" w:pos="9016"/>
        </w:tabs>
        <w:rPr>
          <w:rFonts w:asciiTheme="minorHAnsi" w:eastAsiaTheme="minorEastAsia" w:hAnsiTheme="minorHAnsi" w:cstheme="minorBidi"/>
          <w:noProof/>
          <w:sz w:val="22"/>
          <w:szCs w:val="22"/>
          <w:lang w:val="en-AU"/>
        </w:rPr>
      </w:pPr>
      <w:hyperlink w:anchor="_Toc520535209" w:history="1">
        <w:r w:rsidR="000F2333" w:rsidRPr="009F4893">
          <w:rPr>
            <w:rStyle w:val="Hyperlink"/>
            <w:noProof/>
          </w:rPr>
          <w:t>4.6.10 Ninth Line</w:t>
        </w:r>
        <w:r w:rsidR="000F2333">
          <w:rPr>
            <w:noProof/>
            <w:webHidden/>
          </w:rPr>
          <w:tab/>
        </w:r>
        <w:r w:rsidR="000F2333">
          <w:rPr>
            <w:noProof/>
            <w:webHidden/>
          </w:rPr>
          <w:fldChar w:fldCharType="begin"/>
        </w:r>
        <w:r w:rsidR="000F2333">
          <w:rPr>
            <w:noProof/>
            <w:webHidden/>
          </w:rPr>
          <w:instrText xml:space="preserve"> PAGEREF _Toc520535209 \h </w:instrText>
        </w:r>
        <w:r w:rsidR="000F2333">
          <w:rPr>
            <w:noProof/>
            <w:webHidden/>
          </w:rPr>
        </w:r>
        <w:r w:rsidR="000F2333">
          <w:rPr>
            <w:noProof/>
            <w:webHidden/>
          </w:rPr>
          <w:fldChar w:fldCharType="separate"/>
        </w:r>
        <w:r w:rsidR="000F2333">
          <w:rPr>
            <w:noProof/>
            <w:webHidden/>
          </w:rPr>
          <w:t>47</w:t>
        </w:r>
        <w:r w:rsidR="000F2333">
          <w:rPr>
            <w:noProof/>
            <w:webHidden/>
          </w:rPr>
          <w:fldChar w:fldCharType="end"/>
        </w:r>
      </w:hyperlink>
    </w:p>
    <w:p w14:paraId="44039B19" w14:textId="640EE6EA" w:rsidR="000F2333" w:rsidRDefault="007769D5">
      <w:pPr>
        <w:pStyle w:val="TOC2"/>
        <w:tabs>
          <w:tab w:val="right" w:leader="dot" w:pos="9016"/>
        </w:tabs>
        <w:rPr>
          <w:rFonts w:asciiTheme="minorHAnsi" w:eastAsiaTheme="minorEastAsia" w:hAnsiTheme="minorHAnsi" w:cstheme="minorBidi"/>
          <w:noProof/>
          <w:sz w:val="22"/>
          <w:szCs w:val="22"/>
          <w:lang w:val="en-AU"/>
        </w:rPr>
      </w:pPr>
      <w:hyperlink w:anchor="_Toc520535210" w:history="1">
        <w:r w:rsidR="000F2333" w:rsidRPr="009F4893">
          <w:rPr>
            <w:rStyle w:val="Hyperlink"/>
            <w:noProof/>
          </w:rPr>
          <w:t>4.7 Singular Value Decomposition Section</w:t>
        </w:r>
        <w:r w:rsidR="000F2333">
          <w:rPr>
            <w:noProof/>
            <w:webHidden/>
          </w:rPr>
          <w:tab/>
        </w:r>
        <w:r w:rsidR="000F2333">
          <w:rPr>
            <w:noProof/>
            <w:webHidden/>
          </w:rPr>
          <w:fldChar w:fldCharType="begin"/>
        </w:r>
        <w:r w:rsidR="000F2333">
          <w:rPr>
            <w:noProof/>
            <w:webHidden/>
          </w:rPr>
          <w:instrText xml:space="preserve"> PAGEREF _Toc520535210 \h </w:instrText>
        </w:r>
        <w:r w:rsidR="000F2333">
          <w:rPr>
            <w:noProof/>
            <w:webHidden/>
          </w:rPr>
        </w:r>
        <w:r w:rsidR="000F2333">
          <w:rPr>
            <w:noProof/>
            <w:webHidden/>
          </w:rPr>
          <w:fldChar w:fldCharType="separate"/>
        </w:r>
        <w:r w:rsidR="000F2333">
          <w:rPr>
            <w:noProof/>
            <w:webHidden/>
          </w:rPr>
          <w:t>48</w:t>
        </w:r>
        <w:r w:rsidR="000F2333">
          <w:rPr>
            <w:noProof/>
            <w:webHidden/>
          </w:rPr>
          <w:fldChar w:fldCharType="end"/>
        </w:r>
      </w:hyperlink>
    </w:p>
    <w:p w14:paraId="5961E55F" w14:textId="671C83ED" w:rsidR="000F2333" w:rsidRDefault="007769D5">
      <w:pPr>
        <w:pStyle w:val="TOC2"/>
        <w:tabs>
          <w:tab w:val="right" w:leader="dot" w:pos="9016"/>
        </w:tabs>
        <w:rPr>
          <w:rFonts w:asciiTheme="minorHAnsi" w:eastAsiaTheme="minorEastAsia" w:hAnsiTheme="minorHAnsi" w:cstheme="minorBidi"/>
          <w:noProof/>
          <w:sz w:val="22"/>
          <w:szCs w:val="22"/>
          <w:lang w:val="en-AU"/>
        </w:rPr>
      </w:pPr>
      <w:hyperlink w:anchor="_Toc520535211" w:history="1">
        <w:r w:rsidR="000F2333" w:rsidRPr="009F4893">
          <w:rPr>
            <w:rStyle w:val="Hyperlink"/>
            <w:noProof/>
          </w:rPr>
          <w:t>4.8 Parameter Groups Section</w:t>
        </w:r>
        <w:r w:rsidR="000F2333">
          <w:rPr>
            <w:noProof/>
            <w:webHidden/>
          </w:rPr>
          <w:tab/>
        </w:r>
        <w:r w:rsidR="000F2333">
          <w:rPr>
            <w:noProof/>
            <w:webHidden/>
          </w:rPr>
          <w:fldChar w:fldCharType="begin"/>
        </w:r>
        <w:r w:rsidR="000F2333">
          <w:rPr>
            <w:noProof/>
            <w:webHidden/>
          </w:rPr>
          <w:instrText xml:space="preserve"> PAGEREF _Toc520535211 \h </w:instrText>
        </w:r>
        <w:r w:rsidR="000F2333">
          <w:rPr>
            <w:noProof/>
            <w:webHidden/>
          </w:rPr>
        </w:r>
        <w:r w:rsidR="000F2333">
          <w:rPr>
            <w:noProof/>
            <w:webHidden/>
          </w:rPr>
          <w:fldChar w:fldCharType="separate"/>
        </w:r>
        <w:r w:rsidR="000F2333">
          <w:rPr>
            <w:noProof/>
            <w:webHidden/>
          </w:rPr>
          <w:t>48</w:t>
        </w:r>
        <w:r w:rsidR="000F2333">
          <w:rPr>
            <w:noProof/>
            <w:webHidden/>
          </w:rPr>
          <w:fldChar w:fldCharType="end"/>
        </w:r>
      </w:hyperlink>
    </w:p>
    <w:p w14:paraId="1BA95ECE" w14:textId="653DE4A2" w:rsidR="000F2333" w:rsidRDefault="007769D5">
      <w:pPr>
        <w:pStyle w:val="TOC3"/>
        <w:tabs>
          <w:tab w:val="right" w:leader="dot" w:pos="9016"/>
        </w:tabs>
        <w:rPr>
          <w:rFonts w:asciiTheme="minorHAnsi" w:eastAsiaTheme="minorEastAsia" w:hAnsiTheme="minorHAnsi" w:cstheme="minorBidi"/>
          <w:noProof/>
          <w:sz w:val="22"/>
          <w:szCs w:val="22"/>
          <w:lang w:val="en-AU"/>
        </w:rPr>
      </w:pPr>
      <w:hyperlink w:anchor="_Toc520535212" w:history="1">
        <w:r w:rsidR="000F2333" w:rsidRPr="009F4893">
          <w:rPr>
            <w:rStyle w:val="Hyperlink"/>
            <w:noProof/>
          </w:rPr>
          <w:t>4.8.1 General</w:t>
        </w:r>
        <w:r w:rsidR="000F2333">
          <w:rPr>
            <w:noProof/>
            <w:webHidden/>
          </w:rPr>
          <w:tab/>
        </w:r>
        <w:r w:rsidR="000F2333">
          <w:rPr>
            <w:noProof/>
            <w:webHidden/>
          </w:rPr>
          <w:fldChar w:fldCharType="begin"/>
        </w:r>
        <w:r w:rsidR="000F2333">
          <w:rPr>
            <w:noProof/>
            <w:webHidden/>
          </w:rPr>
          <w:instrText xml:space="preserve"> PAGEREF _Toc520535212 \h </w:instrText>
        </w:r>
        <w:r w:rsidR="000F2333">
          <w:rPr>
            <w:noProof/>
            <w:webHidden/>
          </w:rPr>
        </w:r>
        <w:r w:rsidR="000F2333">
          <w:rPr>
            <w:noProof/>
            <w:webHidden/>
          </w:rPr>
          <w:fldChar w:fldCharType="separate"/>
        </w:r>
        <w:r w:rsidR="000F2333">
          <w:rPr>
            <w:noProof/>
            <w:webHidden/>
          </w:rPr>
          <w:t>48</w:t>
        </w:r>
        <w:r w:rsidR="000F2333">
          <w:rPr>
            <w:noProof/>
            <w:webHidden/>
          </w:rPr>
          <w:fldChar w:fldCharType="end"/>
        </w:r>
      </w:hyperlink>
    </w:p>
    <w:p w14:paraId="4BA6D0E3" w14:textId="60FCCA0E" w:rsidR="000F2333" w:rsidRDefault="007769D5">
      <w:pPr>
        <w:pStyle w:val="TOC3"/>
        <w:tabs>
          <w:tab w:val="right" w:leader="dot" w:pos="9016"/>
        </w:tabs>
        <w:rPr>
          <w:rFonts w:asciiTheme="minorHAnsi" w:eastAsiaTheme="minorEastAsia" w:hAnsiTheme="minorHAnsi" w:cstheme="minorBidi"/>
          <w:noProof/>
          <w:sz w:val="22"/>
          <w:szCs w:val="22"/>
          <w:lang w:val="en-AU"/>
        </w:rPr>
      </w:pPr>
      <w:hyperlink w:anchor="_Toc520535213" w:history="1">
        <w:r w:rsidR="000F2333" w:rsidRPr="009F4893">
          <w:rPr>
            <w:rStyle w:val="Hyperlink"/>
            <w:noProof/>
          </w:rPr>
          <w:t>4.8.2 Parameter Group Variables</w:t>
        </w:r>
        <w:r w:rsidR="000F2333">
          <w:rPr>
            <w:noProof/>
            <w:webHidden/>
          </w:rPr>
          <w:tab/>
        </w:r>
        <w:r w:rsidR="000F2333">
          <w:rPr>
            <w:noProof/>
            <w:webHidden/>
          </w:rPr>
          <w:fldChar w:fldCharType="begin"/>
        </w:r>
        <w:r w:rsidR="000F2333">
          <w:rPr>
            <w:noProof/>
            <w:webHidden/>
          </w:rPr>
          <w:instrText xml:space="preserve"> PAGEREF _Toc520535213 \h </w:instrText>
        </w:r>
        <w:r w:rsidR="000F2333">
          <w:rPr>
            <w:noProof/>
            <w:webHidden/>
          </w:rPr>
        </w:r>
        <w:r w:rsidR="000F2333">
          <w:rPr>
            <w:noProof/>
            <w:webHidden/>
          </w:rPr>
          <w:fldChar w:fldCharType="separate"/>
        </w:r>
        <w:r w:rsidR="000F2333">
          <w:rPr>
            <w:noProof/>
            <w:webHidden/>
          </w:rPr>
          <w:t>49</w:t>
        </w:r>
        <w:r w:rsidR="000F2333">
          <w:rPr>
            <w:noProof/>
            <w:webHidden/>
          </w:rPr>
          <w:fldChar w:fldCharType="end"/>
        </w:r>
      </w:hyperlink>
    </w:p>
    <w:p w14:paraId="59A87C50" w14:textId="79A8E43F" w:rsidR="000F2333" w:rsidRDefault="007769D5">
      <w:pPr>
        <w:pStyle w:val="TOC2"/>
        <w:tabs>
          <w:tab w:val="right" w:leader="dot" w:pos="9016"/>
        </w:tabs>
        <w:rPr>
          <w:rFonts w:asciiTheme="minorHAnsi" w:eastAsiaTheme="minorEastAsia" w:hAnsiTheme="minorHAnsi" w:cstheme="minorBidi"/>
          <w:noProof/>
          <w:sz w:val="22"/>
          <w:szCs w:val="22"/>
          <w:lang w:val="en-AU"/>
        </w:rPr>
      </w:pPr>
      <w:hyperlink w:anchor="_Toc520535214" w:history="1">
        <w:r w:rsidR="000F2333" w:rsidRPr="009F4893">
          <w:rPr>
            <w:rStyle w:val="Hyperlink"/>
            <w:noProof/>
          </w:rPr>
          <w:t>4.9 Parameter Data Section</w:t>
        </w:r>
        <w:r w:rsidR="000F2333">
          <w:rPr>
            <w:noProof/>
            <w:webHidden/>
          </w:rPr>
          <w:tab/>
        </w:r>
        <w:r w:rsidR="000F2333">
          <w:rPr>
            <w:noProof/>
            <w:webHidden/>
          </w:rPr>
          <w:fldChar w:fldCharType="begin"/>
        </w:r>
        <w:r w:rsidR="000F2333">
          <w:rPr>
            <w:noProof/>
            <w:webHidden/>
          </w:rPr>
          <w:instrText xml:space="preserve"> PAGEREF _Toc520535214 \h </w:instrText>
        </w:r>
        <w:r w:rsidR="000F2333">
          <w:rPr>
            <w:noProof/>
            <w:webHidden/>
          </w:rPr>
        </w:r>
        <w:r w:rsidR="000F2333">
          <w:rPr>
            <w:noProof/>
            <w:webHidden/>
          </w:rPr>
          <w:fldChar w:fldCharType="separate"/>
        </w:r>
        <w:r w:rsidR="000F2333">
          <w:rPr>
            <w:noProof/>
            <w:webHidden/>
          </w:rPr>
          <w:t>52</w:t>
        </w:r>
        <w:r w:rsidR="000F2333">
          <w:rPr>
            <w:noProof/>
            <w:webHidden/>
          </w:rPr>
          <w:fldChar w:fldCharType="end"/>
        </w:r>
      </w:hyperlink>
    </w:p>
    <w:p w14:paraId="2FB5FFD3" w14:textId="47DE57A3" w:rsidR="000F2333" w:rsidRDefault="007769D5">
      <w:pPr>
        <w:pStyle w:val="TOC3"/>
        <w:tabs>
          <w:tab w:val="right" w:leader="dot" w:pos="9016"/>
        </w:tabs>
        <w:rPr>
          <w:rFonts w:asciiTheme="minorHAnsi" w:eastAsiaTheme="minorEastAsia" w:hAnsiTheme="minorHAnsi" w:cstheme="minorBidi"/>
          <w:noProof/>
          <w:sz w:val="22"/>
          <w:szCs w:val="22"/>
          <w:lang w:val="en-AU"/>
        </w:rPr>
      </w:pPr>
      <w:hyperlink w:anchor="_Toc520535215" w:history="1">
        <w:r w:rsidR="000F2333" w:rsidRPr="009F4893">
          <w:rPr>
            <w:rStyle w:val="Hyperlink"/>
            <w:noProof/>
          </w:rPr>
          <w:t>4.9.1 General</w:t>
        </w:r>
        <w:r w:rsidR="000F2333">
          <w:rPr>
            <w:noProof/>
            <w:webHidden/>
          </w:rPr>
          <w:tab/>
        </w:r>
        <w:r w:rsidR="000F2333">
          <w:rPr>
            <w:noProof/>
            <w:webHidden/>
          </w:rPr>
          <w:fldChar w:fldCharType="begin"/>
        </w:r>
        <w:r w:rsidR="000F2333">
          <w:rPr>
            <w:noProof/>
            <w:webHidden/>
          </w:rPr>
          <w:instrText xml:space="preserve"> PAGEREF _Toc520535215 \h </w:instrText>
        </w:r>
        <w:r w:rsidR="000F2333">
          <w:rPr>
            <w:noProof/>
            <w:webHidden/>
          </w:rPr>
        </w:r>
        <w:r w:rsidR="000F2333">
          <w:rPr>
            <w:noProof/>
            <w:webHidden/>
          </w:rPr>
          <w:fldChar w:fldCharType="separate"/>
        </w:r>
        <w:r w:rsidR="000F2333">
          <w:rPr>
            <w:noProof/>
            <w:webHidden/>
          </w:rPr>
          <w:t>52</w:t>
        </w:r>
        <w:r w:rsidR="000F2333">
          <w:rPr>
            <w:noProof/>
            <w:webHidden/>
          </w:rPr>
          <w:fldChar w:fldCharType="end"/>
        </w:r>
      </w:hyperlink>
    </w:p>
    <w:p w14:paraId="742417AB" w14:textId="076A61C6" w:rsidR="000F2333" w:rsidRDefault="007769D5">
      <w:pPr>
        <w:pStyle w:val="TOC3"/>
        <w:tabs>
          <w:tab w:val="right" w:leader="dot" w:pos="9016"/>
        </w:tabs>
        <w:rPr>
          <w:rFonts w:asciiTheme="minorHAnsi" w:eastAsiaTheme="minorEastAsia" w:hAnsiTheme="minorHAnsi" w:cstheme="minorBidi"/>
          <w:noProof/>
          <w:sz w:val="22"/>
          <w:szCs w:val="22"/>
          <w:lang w:val="en-AU"/>
        </w:rPr>
      </w:pPr>
      <w:hyperlink w:anchor="_Toc520535216" w:history="1">
        <w:r w:rsidR="000F2333" w:rsidRPr="009F4893">
          <w:rPr>
            <w:rStyle w:val="Hyperlink"/>
            <w:noProof/>
          </w:rPr>
          <w:t>4.9.2 First Part</w:t>
        </w:r>
        <w:r w:rsidR="000F2333">
          <w:rPr>
            <w:noProof/>
            <w:webHidden/>
          </w:rPr>
          <w:tab/>
        </w:r>
        <w:r w:rsidR="000F2333">
          <w:rPr>
            <w:noProof/>
            <w:webHidden/>
          </w:rPr>
          <w:fldChar w:fldCharType="begin"/>
        </w:r>
        <w:r w:rsidR="000F2333">
          <w:rPr>
            <w:noProof/>
            <w:webHidden/>
          </w:rPr>
          <w:instrText xml:space="preserve"> PAGEREF _Toc520535216 \h </w:instrText>
        </w:r>
        <w:r w:rsidR="000F2333">
          <w:rPr>
            <w:noProof/>
            <w:webHidden/>
          </w:rPr>
        </w:r>
        <w:r w:rsidR="000F2333">
          <w:rPr>
            <w:noProof/>
            <w:webHidden/>
          </w:rPr>
          <w:fldChar w:fldCharType="separate"/>
        </w:r>
        <w:r w:rsidR="000F2333">
          <w:rPr>
            <w:noProof/>
            <w:webHidden/>
          </w:rPr>
          <w:t>52</w:t>
        </w:r>
        <w:r w:rsidR="000F2333">
          <w:rPr>
            <w:noProof/>
            <w:webHidden/>
          </w:rPr>
          <w:fldChar w:fldCharType="end"/>
        </w:r>
      </w:hyperlink>
    </w:p>
    <w:p w14:paraId="27ACE90B" w14:textId="38BAFEEA" w:rsidR="000F2333" w:rsidRDefault="007769D5">
      <w:pPr>
        <w:pStyle w:val="TOC3"/>
        <w:tabs>
          <w:tab w:val="right" w:leader="dot" w:pos="9016"/>
        </w:tabs>
        <w:rPr>
          <w:rFonts w:asciiTheme="minorHAnsi" w:eastAsiaTheme="minorEastAsia" w:hAnsiTheme="minorHAnsi" w:cstheme="minorBidi"/>
          <w:noProof/>
          <w:sz w:val="22"/>
          <w:szCs w:val="22"/>
          <w:lang w:val="en-AU"/>
        </w:rPr>
      </w:pPr>
      <w:hyperlink w:anchor="_Toc520535217" w:history="1">
        <w:r w:rsidR="000F2333" w:rsidRPr="009F4893">
          <w:rPr>
            <w:rStyle w:val="Hyperlink"/>
            <w:noProof/>
          </w:rPr>
          <w:t>4.9.3 Second Part</w:t>
        </w:r>
        <w:r w:rsidR="000F2333">
          <w:rPr>
            <w:noProof/>
            <w:webHidden/>
          </w:rPr>
          <w:tab/>
        </w:r>
        <w:r w:rsidR="000F2333">
          <w:rPr>
            <w:noProof/>
            <w:webHidden/>
          </w:rPr>
          <w:fldChar w:fldCharType="begin"/>
        </w:r>
        <w:r w:rsidR="000F2333">
          <w:rPr>
            <w:noProof/>
            <w:webHidden/>
          </w:rPr>
          <w:instrText xml:space="preserve"> PAGEREF _Toc520535217 \h </w:instrText>
        </w:r>
        <w:r w:rsidR="000F2333">
          <w:rPr>
            <w:noProof/>
            <w:webHidden/>
          </w:rPr>
        </w:r>
        <w:r w:rsidR="000F2333">
          <w:rPr>
            <w:noProof/>
            <w:webHidden/>
          </w:rPr>
          <w:fldChar w:fldCharType="separate"/>
        </w:r>
        <w:r w:rsidR="000F2333">
          <w:rPr>
            <w:noProof/>
            <w:webHidden/>
          </w:rPr>
          <w:t>55</w:t>
        </w:r>
        <w:r w:rsidR="000F2333">
          <w:rPr>
            <w:noProof/>
            <w:webHidden/>
          </w:rPr>
          <w:fldChar w:fldCharType="end"/>
        </w:r>
      </w:hyperlink>
    </w:p>
    <w:p w14:paraId="2F751075" w14:textId="161644FE" w:rsidR="000F2333" w:rsidRDefault="007769D5">
      <w:pPr>
        <w:pStyle w:val="TOC2"/>
        <w:tabs>
          <w:tab w:val="right" w:leader="dot" w:pos="9016"/>
        </w:tabs>
        <w:rPr>
          <w:rFonts w:asciiTheme="minorHAnsi" w:eastAsiaTheme="minorEastAsia" w:hAnsiTheme="minorHAnsi" w:cstheme="minorBidi"/>
          <w:noProof/>
          <w:sz w:val="22"/>
          <w:szCs w:val="22"/>
          <w:lang w:val="en-AU"/>
        </w:rPr>
      </w:pPr>
      <w:hyperlink w:anchor="_Toc520535218" w:history="1">
        <w:r w:rsidR="000F2333" w:rsidRPr="009F4893">
          <w:rPr>
            <w:rStyle w:val="Hyperlink"/>
            <w:noProof/>
          </w:rPr>
          <w:t>4.10 Observation Groups Section</w:t>
        </w:r>
        <w:r w:rsidR="000F2333">
          <w:rPr>
            <w:noProof/>
            <w:webHidden/>
          </w:rPr>
          <w:tab/>
        </w:r>
        <w:r w:rsidR="000F2333">
          <w:rPr>
            <w:noProof/>
            <w:webHidden/>
          </w:rPr>
          <w:fldChar w:fldCharType="begin"/>
        </w:r>
        <w:r w:rsidR="000F2333">
          <w:rPr>
            <w:noProof/>
            <w:webHidden/>
          </w:rPr>
          <w:instrText xml:space="preserve"> PAGEREF _Toc520535218 \h </w:instrText>
        </w:r>
        <w:r w:rsidR="000F2333">
          <w:rPr>
            <w:noProof/>
            <w:webHidden/>
          </w:rPr>
        </w:r>
        <w:r w:rsidR="000F2333">
          <w:rPr>
            <w:noProof/>
            <w:webHidden/>
          </w:rPr>
          <w:fldChar w:fldCharType="separate"/>
        </w:r>
        <w:r w:rsidR="000F2333">
          <w:rPr>
            <w:noProof/>
            <w:webHidden/>
          </w:rPr>
          <w:t>55</w:t>
        </w:r>
        <w:r w:rsidR="000F2333">
          <w:rPr>
            <w:noProof/>
            <w:webHidden/>
          </w:rPr>
          <w:fldChar w:fldCharType="end"/>
        </w:r>
      </w:hyperlink>
    </w:p>
    <w:p w14:paraId="39051A97" w14:textId="3024B598" w:rsidR="000F2333" w:rsidRDefault="007769D5">
      <w:pPr>
        <w:pStyle w:val="TOC2"/>
        <w:tabs>
          <w:tab w:val="right" w:leader="dot" w:pos="9016"/>
        </w:tabs>
        <w:rPr>
          <w:rFonts w:asciiTheme="minorHAnsi" w:eastAsiaTheme="minorEastAsia" w:hAnsiTheme="minorHAnsi" w:cstheme="minorBidi"/>
          <w:noProof/>
          <w:sz w:val="22"/>
          <w:szCs w:val="22"/>
          <w:lang w:val="en-AU"/>
        </w:rPr>
      </w:pPr>
      <w:hyperlink w:anchor="_Toc520535219" w:history="1">
        <w:r w:rsidR="000F2333" w:rsidRPr="009F4893">
          <w:rPr>
            <w:rStyle w:val="Hyperlink"/>
            <w:noProof/>
          </w:rPr>
          <w:t>4.11 Observation Data Section</w:t>
        </w:r>
        <w:r w:rsidR="000F2333">
          <w:rPr>
            <w:noProof/>
            <w:webHidden/>
          </w:rPr>
          <w:tab/>
        </w:r>
        <w:r w:rsidR="000F2333">
          <w:rPr>
            <w:noProof/>
            <w:webHidden/>
          </w:rPr>
          <w:fldChar w:fldCharType="begin"/>
        </w:r>
        <w:r w:rsidR="000F2333">
          <w:rPr>
            <w:noProof/>
            <w:webHidden/>
          </w:rPr>
          <w:instrText xml:space="preserve"> PAGEREF _Toc520535219 \h </w:instrText>
        </w:r>
        <w:r w:rsidR="000F2333">
          <w:rPr>
            <w:noProof/>
            <w:webHidden/>
          </w:rPr>
        </w:r>
        <w:r w:rsidR="000F2333">
          <w:rPr>
            <w:noProof/>
            <w:webHidden/>
          </w:rPr>
          <w:fldChar w:fldCharType="separate"/>
        </w:r>
        <w:r w:rsidR="000F2333">
          <w:rPr>
            <w:noProof/>
            <w:webHidden/>
          </w:rPr>
          <w:t>56</w:t>
        </w:r>
        <w:r w:rsidR="000F2333">
          <w:rPr>
            <w:noProof/>
            <w:webHidden/>
          </w:rPr>
          <w:fldChar w:fldCharType="end"/>
        </w:r>
      </w:hyperlink>
    </w:p>
    <w:p w14:paraId="13D9F4A4" w14:textId="62346E3E" w:rsidR="000F2333" w:rsidRDefault="007769D5">
      <w:pPr>
        <w:pStyle w:val="TOC2"/>
        <w:tabs>
          <w:tab w:val="right" w:leader="dot" w:pos="9016"/>
        </w:tabs>
        <w:rPr>
          <w:rFonts w:asciiTheme="minorHAnsi" w:eastAsiaTheme="minorEastAsia" w:hAnsiTheme="minorHAnsi" w:cstheme="minorBidi"/>
          <w:noProof/>
          <w:sz w:val="22"/>
          <w:szCs w:val="22"/>
          <w:lang w:val="en-AU"/>
        </w:rPr>
      </w:pPr>
      <w:hyperlink w:anchor="_Toc520535220" w:history="1">
        <w:r w:rsidR="000F2333" w:rsidRPr="009F4893">
          <w:rPr>
            <w:rStyle w:val="Hyperlink"/>
            <w:noProof/>
          </w:rPr>
          <w:t>4.12 Model Command Line Section</w:t>
        </w:r>
        <w:r w:rsidR="000F2333">
          <w:rPr>
            <w:noProof/>
            <w:webHidden/>
          </w:rPr>
          <w:tab/>
        </w:r>
        <w:r w:rsidR="000F2333">
          <w:rPr>
            <w:noProof/>
            <w:webHidden/>
          </w:rPr>
          <w:fldChar w:fldCharType="begin"/>
        </w:r>
        <w:r w:rsidR="000F2333">
          <w:rPr>
            <w:noProof/>
            <w:webHidden/>
          </w:rPr>
          <w:instrText xml:space="preserve"> PAGEREF _Toc520535220 \h </w:instrText>
        </w:r>
        <w:r w:rsidR="000F2333">
          <w:rPr>
            <w:noProof/>
            <w:webHidden/>
          </w:rPr>
        </w:r>
        <w:r w:rsidR="000F2333">
          <w:rPr>
            <w:noProof/>
            <w:webHidden/>
          </w:rPr>
          <w:fldChar w:fldCharType="separate"/>
        </w:r>
        <w:r w:rsidR="000F2333">
          <w:rPr>
            <w:noProof/>
            <w:webHidden/>
          </w:rPr>
          <w:t>57</w:t>
        </w:r>
        <w:r w:rsidR="000F2333">
          <w:rPr>
            <w:noProof/>
            <w:webHidden/>
          </w:rPr>
          <w:fldChar w:fldCharType="end"/>
        </w:r>
      </w:hyperlink>
    </w:p>
    <w:p w14:paraId="2B8AECA1" w14:textId="7BC458CA" w:rsidR="000F2333" w:rsidRDefault="007769D5">
      <w:pPr>
        <w:pStyle w:val="TOC2"/>
        <w:tabs>
          <w:tab w:val="right" w:leader="dot" w:pos="9016"/>
        </w:tabs>
        <w:rPr>
          <w:rFonts w:asciiTheme="minorHAnsi" w:eastAsiaTheme="minorEastAsia" w:hAnsiTheme="minorHAnsi" w:cstheme="minorBidi"/>
          <w:noProof/>
          <w:sz w:val="22"/>
          <w:szCs w:val="22"/>
          <w:lang w:val="en-AU"/>
        </w:rPr>
      </w:pPr>
      <w:hyperlink w:anchor="_Toc520535221" w:history="1">
        <w:r w:rsidR="000F2333" w:rsidRPr="009F4893">
          <w:rPr>
            <w:rStyle w:val="Hyperlink"/>
            <w:noProof/>
          </w:rPr>
          <w:t>4.13 Model Input Section</w:t>
        </w:r>
        <w:r w:rsidR="000F2333">
          <w:rPr>
            <w:noProof/>
            <w:webHidden/>
          </w:rPr>
          <w:tab/>
        </w:r>
        <w:r w:rsidR="000F2333">
          <w:rPr>
            <w:noProof/>
            <w:webHidden/>
          </w:rPr>
          <w:fldChar w:fldCharType="begin"/>
        </w:r>
        <w:r w:rsidR="000F2333">
          <w:rPr>
            <w:noProof/>
            <w:webHidden/>
          </w:rPr>
          <w:instrText xml:space="preserve"> PAGEREF _Toc520535221 \h </w:instrText>
        </w:r>
        <w:r w:rsidR="000F2333">
          <w:rPr>
            <w:noProof/>
            <w:webHidden/>
          </w:rPr>
        </w:r>
        <w:r w:rsidR="000F2333">
          <w:rPr>
            <w:noProof/>
            <w:webHidden/>
          </w:rPr>
          <w:fldChar w:fldCharType="separate"/>
        </w:r>
        <w:r w:rsidR="000F2333">
          <w:rPr>
            <w:noProof/>
            <w:webHidden/>
          </w:rPr>
          <w:t>58</w:t>
        </w:r>
        <w:r w:rsidR="000F2333">
          <w:rPr>
            <w:noProof/>
            <w:webHidden/>
          </w:rPr>
          <w:fldChar w:fldCharType="end"/>
        </w:r>
      </w:hyperlink>
    </w:p>
    <w:p w14:paraId="0BA4A70C" w14:textId="1F0F47D9" w:rsidR="000F2333" w:rsidRDefault="007769D5">
      <w:pPr>
        <w:pStyle w:val="TOC2"/>
        <w:tabs>
          <w:tab w:val="right" w:leader="dot" w:pos="9016"/>
        </w:tabs>
        <w:rPr>
          <w:rFonts w:asciiTheme="minorHAnsi" w:eastAsiaTheme="minorEastAsia" w:hAnsiTheme="minorHAnsi" w:cstheme="minorBidi"/>
          <w:noProof/>
          <w:sz w:val="22"/>
          <w:szCs w:val="22"/>
          <w:lang w:val="en-AU"/>
        </w:rPr>
      </w:pPr>
      <w:hyperlink w:anchor="_Toc520535222" w:history="1">
        <w:r w:rsidR="000F2333" w:rsidRPr="009F4893">
          <w:rPr>
            <w:rStyle w:val="Hyperlink"/>
            <w:noProof/>
          </w:rPr>
          <w:t>4.14 Model Output Section</w:t>
        </w:r>
        <w:r w:rsidR="000F2333">
          <w:rPr>
            <w:noProof/>
            <w:webHidden/>
          </w:rPr>
          <w:tab/>
        </w:r>
        <w:r w:rsidR="000F2333">
          <w:rPr>
            <w:noProof/>
            <w:webHidden/>
          </w:rPr>
          <w:fldChar w:fldCharType="begin"/>
        </w:r>
        <w:r w:rsidR="000F2333">
          <w:rPr>
            <w:noProof/>
            <w:webHidden/>
          </w:rPr>
          <w:instrText xml:space="preserve"> PAGEREF _Toc520535222 \h </w:instrText>
        </w:r>
        <w:r w:rsidR="000F2333">
          <w:rPr>
            <w:noProof/>
            <w:webHidden/>
          </w:rPr>
        </w:r>
        <w:r w:rsidR="000F2333">
          <w:rPr>
            <w:noProof/>
            <w:webHidden/>
          </w:rPr>
          <w:fldChar w:fldCharType="separate"/>
        </w:r>
        <w:r w:rsidR="000F2333">
          <w:rPr>
            <w:noProof/>
            <w:webHidden/>
          </w:rPr>
          <w:t>58</w:t>
        </w:r>
        <w:r w:rsidR="000F2333">
          <w:rPr>
            <w:noProof/>
            <w:webHidden/>
          </w:rPr>
          <w:fldChar w:fldCharType="end"/>
        </w:r>
      </w:hyperlink>
    </w:p>
    <w:p w14:paraId="46A92092" w14:textId="3A205EC0" w:rsidR="000F2333" w:rsidRDefault="007769D5">
      <w:pPr>
        <w:pStyle w:val="TOC2"/>
        <w:tabs>
          <w:tab w:val="right" w:leader="dot" w:pos="9016"/>
        </w:tabs>
        <w:rPr>
          <w:rFonts w:asciiTheme="minorHAnsi" w:eastAsiaTheme="minorEastAsia" w:hAnsiTheme="minorHAnsi" w:cstheme="minorBidi"/>
          <w:noProof/>
          <w:sz w:val="22"/>
          <w:szCs w:val="22"/>
          <w:lang w:val="en-AU"/>
        </w:rPr>
      </w:pPr>
      <w:hyperlink w:anchor="_Toc520535223" w:history="1">
        <w:r w:rsidR="000F2333" w:rsidRPr="009F4893">
          <w:rPr>
            <w:rStyle w:val="Hyperlink"/>
            <w:noProof/>
          </w:rPr>
          <w:t>4.15 Prior Information Section</w:t>
        </w:r>
        <w:r w:rsidR="000F2333">
          <w:rPr>
            <w:noProof/>
            <w:webHidden/>
          </w:rPr>
          <w:tab/>
        </w:r>
        <w:r w:rsidR="000F2333">
          <w:rPr>
            <w:noProof/>
            <w:webHidden/>
          </w:rPr>
          <w:fldChar w:fldCharType="begin"/>
        </w:r>
        <w:r w:rsidR="000F2333">
          <w:rPr>
            <w:noProof/>
            <w:webHidden/>
          </w:rPr>
          <w:instrText xml:space="preserve"> PAGEREF _Toc520535223 \h </w:instrText>
        </w:r>
        <w:r w:rsidR="000F2333">
          <w:rPr>
            <w:noProof/>
            <w:webHidden/>
          </w:rPr>
        </w:r>
        <w:r w:rsidR="000F2333">
          <w:rPr>
            <w:noProof/>
            <w:webHidden/>
          </w:rPr>
          <w:fldChar w:fldCharType="separate"/>
        </w:r>
        <w:r w:rsidR="000F2333">
          <w:rPr>
            <w:noProof/>
            <w:webHidden/>
          </w:rPr>
          <w:t>58</w:t>
        </w:r>
        <w:r w:rsidR="000F2333">
          <w:rPr>
            <w:noProof/>
            <w:webHidden/>
          </w:rPr>
          <w:fldChar w:fldCharType="end"/>
        </w:r>
      </w:hyperlink>
    </w:p>
    <w:p w14:paraId="61535721" w14:textId="521EA45B" w:rsidR="000F2333" w:rsidRDefault="007769D5">
      <w:pPr>
        <w:pStyle w:val="TOC2"/>
        <w:tabs>
          <w:tab w:val="right" w:leader="dot" w:pos="9016"/>
        </w:tabs>
        <w:rPr>
          <w:rFonts w:asciiTheme="minorHAnsi" w:eastAsiaTheme="minorEastAsia" w:hAnsiTheme="minorHAnsi" w:cstheme="minorBidi"/>
          <w:noProof/>
          <w:sz w:val="22"/>
          <w:szCs w:val="22"/>
          <w:lang w:val="en-AU"/>
        </w:rPr>
      </w:pPr>
      <w:hyperlink w:anchor="_Toc520535224" w:history="1">
        <w:r w:rsidR="000F2333" w:rsidRPr="009F4893">
          <w:rPr>
            <w:rStyle w:val="Hyperlink"/>
            <w:noProof/>
          </w:rPr>
          <w:t>4.16 Regularization Section</w:t>
        </w:r>
        <w:r w:rsidR="000F2333">
          <w:rPr>
            <w:noProof/>
            <w:webHidden/>
          </w:rPr>
          <w:tab/>
        </w:r>
        <w:r w:rsidR="000F2333">
          <w:rPr>
            <w:noProof/>
            <w:webHidden/>
          </w:rPr>
          <w:fldChar w:fldCharType="begin"/>
        </w:r>
        <w:r w:rsidR="000F2333">
          <w:rPr>
            <w:noProof/>
            <w:webHidden/>
          </w:rPr>
          <w:instrText xml:space="preserve"> PAGEREF _Toc520535224 \h </w:instrText>
        </w:r>
        <w:r w:rsidR="000F2333">
          <w:rPr>
            <w:noProof/>
            <w:webHidden/>
          </w:rPr>
        </w:r>
        <w:r w:rsidR="000F2333">
          <w:rPr>
            <w:noProof/>
            <w:webHidden/>
          </w:rPr>
          <w:fldChar w:fldCharType="separate"/>
        </w:r>
        <w:r w:rsidR="000F2333">
          <w:rPr>
            <w:noProof/>
            <w:webHidden/>
          </w:rPr>
          <w:t>61</w:t>
        </w:r>
        <w:r w:rsidR="000F2333">
          <w:rPr>
            <w:noProof/>
            <w:webHidden/>
          </w:rPr>
          <w:fldChar w:fldCharType="end"/>
        </w:r>
      </w:hyperlink>
    </w:p>
    <w:p w14:paraId="554281E0" w14:textId="52F8CA8C" w:rsidR="000F2333" w:rsidRDefault="007769D5">
      <w:pPr>
        <w:pStyle w:val="TOC2"/>
        <w:tabs>
          <w:tab w:val="right" w:leader="dot" w:pos="9016"/>
        </w:tabs>
        <w:rPr>
          <w:rFonts w:asciiTheme="minorHAnsi" w:eastAsiaTheme="minorEastAsia" w:hAnsiTheme="minorHAnsi" w:cstheme="minorBidi"/>
          <w:noProof/>
          <w:sz w:val="22"/>
          <w:szCs w:val="22"/>
          <w:lang w:val="en-AU"/>
        </w:rPr>
      </w:pPr>
      <w:hyperlink w:anchor="_Toc520535225" w:history="1">
        <w:r w:rsidR="000F2333" w:rsidRPr="009F4893">
          <w:rPr>
            <w:rStyle w:val="Hyperlink"/>
            <w:noProof/>
          </w:rPr>
          <w:t>4.17 Control Variables for PEST++ Programs</w:t>
        </w:r>
        <w:r w:rsidR="000F2333">
          <w:rPr>
            <w:noProof/>
            <w:webHidden/>
          </w:rPr>
          <w:tab/>
        </w:r>
        <w:r w:rsidR="000F2333">
          <w:rPr>
            <w:noProof/>
            <w:webHidden/>
          </w:rPr>
          <w:fldChar w:fldCharType="begin"/>
        </w:r>
        <w:r w:rsidR="000F2333">
          <w:rPr>
            <w:noProof/>
            <w:webHidden/>
          </w:rPr>
          <w:instrText xml:space="preserve"> PAGEREF _Toc520535225 \h </w:instrText>
        </w:r>
        <w:r w:rsidR="000F2333">
          <w:rPr>
            <w:noProof/>
            <w:webHidden/>
          </w:rPr>
        </w:r>
        <w:r w:rsidR="000F2333">
          <w:rPr>
            <w:noProof/>
            <w:webHidden/>
          </w:rPr>
          <w:fldChar w:fldCharType="separate"/>
        </w:r>
        <w:r w:rsidR="000F2333">
          <w:rPr>
            <w:noProof/>
            <w:webHidden/>
          </w:rPr>
          <w:t>63</w:t>
        </w:r>
        <w:r w:rsidR="000F2333">
          <w:rPr>
            <w:noProof/>
            <w:webHidden/>
          </w:rPr>
          <w:fldChar w:fldCharType="end"/>
        </w:r>
      </w:hyperlink>
    </w:p>
    <w:p w14:paraId="737D55FF" w14:textId="1237CF77" w:rsidR="000F2333" w:rsidRDefault="007769D5">
      <w:pPr>
        <w:pStyle w:val="TOC1"/>
        <w:tabs>
          <w:tab w:val="right" w:leader="dot" w:pos="9016"/>
        </w:tabs>
        <w:rPr>
          <w:rFonts w:asciiTheme="minorHAnsi" w:eastAsiaTheme="minorEastAsia" w:hAnsiTheme="minorHAnsi" w:cstheme="minorBidi"/>
          <w:noProof/>
          <w:sz w:val="22"/>
          <w:szCs w:val="22"/>
          <w:lang w:val="en-AU"/>
        </w:rPr>
      </w:pPr>
      <w:hyperlink w:anchor="_Toc520535226" w:history="1">
        <w:r w:rsidR="000F2333" w:rsidRPr="009F4893">
          <w:rPr>
            <w:rStyle w:val="Hyperlink"/>
            <w:noProof/>
          </w:rPr>
          <w:t>5. Running PEST++ Programs</w:t>
        </w:r>
        <w:r w:rsidR="000F2333">
          <w:rPr>
            <w:noProof/>
            <w:webHidden/>
          </w:rPr>
          <w:tab/>
        </w:r>
        <w:r w:rsidR="000F2333">
          <w:rPr>
            <w:noProof/>
            <w:webHidden/>
          </w:rPr>
          <w:fldChar w:fldCharType="begin"/>
        </w:r>
        <w:r w:rsidR="000F2333">
          <w:rPr>
            <w:noProof/>
            <w:webHidden/>
          </w:rPr>
          <w:instrText xml:space="preserve"> PAGEREF _Toc520535226 \h </w:instrText>
        </w:r>
        <w:r w:rsidR="000F2333">
          <w:rPr>
            <w:noProof/>
            <w:webHidden/>
          </w:rPr>
        </w:r>
        <w:r w:rsidR="000F2333">
          <w:rPr>
            <w:noProof/>
            <w:webHidden/>
          </w:rPr>
          <w:fldChar w:fldCharType="separate"/>
        </w:r>
        <w:r w:rsidR="000F2333">
          <w:rPr>
            <w:noProof/>
            <w:webHidden/>
          </w:rPr>
          <w:t>67</w:t>
        </w:r>
        <w:r w:rsidR="000F2333">
          <w:rPr>
            <w:noProof/>
            <w:webHidden/>
          </w:rPr>
          <w:fldChar w:fldCharType="end"/>
        </w:r>
      </w:hyperlink>
    </w:p>
    <w:p w14:paraId="2A591FDC" w14:textId="4C5D15D5" w:rsidR="000F2333" w:rsidRDefault="007769D5">
      <w:pPr>
        <w:pStyle w:val="TOC2"/>
        <w:tabs>
          <w:tab w:val="right" w:leader="dot" w:pos="9016"/>
        </w:tabs>
        <w:rPr>
          <w:rFonts w:asciiTheme="minorHAnsi" w:eastAsiaTheme="minorEastAsia" w:hAnsiTheme="minorHAnsi" w:cstheme="minorBidi"/>
          <w:noProof/>
          <w:sz w:val="22"/>
          <w:szCs w:val="22"/>
          <w:lang w:val="en-AU"/>
        </w:rPr>
      </w:pPr>
      <w:hyperlink w:anchor="_Toc520535227" w:history="1">
        <w:r w:rsidR="000F2333" w:rsidRPr="009F4893">
          <w:rPr>
            <w:rStyle w:val="Hyperlink"/>
            <w:noProof/>
          </w:rPr>
          <w:t>5.1 General</w:t>
        </w:r>
        <w:r w:rsidR="000F2333">
          <w:rPr>
            <w:noProof/>
            <w:webHidden/>
          </w:rPr>
          <w:tab/>
        </w:r>
        <w:r w:rsidR="000F2333">
          <w:rPr>
            <w:noProof/>
            <w:webHidden/>
          </w:rPr>
          <w:fldChar w:fldCharType="begin"/>
        </w:r>
        <w:r w:rsidR="000F2333">
          <w:rPr>
            <w:noProof/>
            <w:webHidden/>
          </w:rPr>
          <w:instrText xml:space="preserve"> PAGEREF _Toc520535227 \h </w:instrText>
        </w:r>
        <w:r w:rsidR="000F2333">
          <w:rPr>
            <w:noProof/>
            <w:webHidden/>
          </w:rPr>
        </w:r>
        <w:r w:rsidR="000F2333">
          <w:rPr>
            <w:noProof/>
            <w:webHidden/>
          </w:rPr>
          <w:fldChar w:fldCharType="separate"/>
        </w:r>
        <w:r w:rsidR="000F2333">
          <w:rPr>
            <w:noProof/>
            <w:webHidden/>
          </w:rPr>
          <w:t>67</w:t>
        </w:r>
        <w:r w:rsidR="000F2333">
          <w:rPr>
            <w:noProof/>
            <w:webHidden/>
          </w:rPr>
          <w:fldChar w:fldCharType="end"/>
        </w:r>
      </w:hyperlink>
    </w:p>
    <w:p w14:paraId="3827F717" w14:textId="69C1B99B" w:rsidR="000F2333" w:rsidRDefault="007769D5">
      <w:pPr>
        <w:pStyle w:val="TOC2"/>
        <w:tabs>
          <w:tab w:val="right" w:leader="dot" w:pos="9016"/>
        </w:tabs>
        <w:rPr>
          <w:rFonts w:asciiTheme="minorHAnsi" w:eastAsiaTheme="minorEastAsia" w:hAnsiTheme="minorHAnsi" w:cstheme="minorBidi"/>
          <w:noProof/>
          <w:sz w:val="22"/>
          <w:szCs w:val="22"/>
          <w:lang w:val="en-AU"/>
        </w:rPr>
      </w:pPr>
      <w:hyperlink w:anchor="_Toc520535228" w:history="1">
        <w:r w:rsidR="000F2333" w:rsidRPr="009F4893">
          <w:rPr>
            <w:rStyle w:val="Hyperlink"/>
            <w:noProof/>
          </w:rPr>
          <w:t>5.2 Model Runs in Serial</w:t>
        </w:r>
        <w:r w:rsidR="000F2333">
          <w:rPr>
            <w:noProof/>
            <w:webHidden/>
          </w:rPr>
          <w:tab/>
        </w:r>
        <w:r w:rsidR="000F2333">
          <w:rPr>
            <w:noProof/>
            <w:webHidden/>
          </w:rPr>
          <w:fldChar w:fldCharType="begin"/>
        </w:r>
        <w:r w:rsidR="000F2333">
          <w:rPr>
            <w:noProof/>
            <w:webHidden/>
          </w:rPr>
          <w:instrText xml:space="preserve"> PAGEREF _Toc520535228 \h </w:instrText>
        </w:r>
        <w:r w:rsidR="000F2333">
          <w:rPr>
            <w:noProof/>
            <w:webHidden/>
          </w:rPr>
        </w:r>
        <w:r w:rsidR="000F2333">
          <w:rPr>
            <w:noProof/>
            <w:webHidden/>
          </w:rPr>
          <w:fldChar w:fldCharType="separate"/>
        </w:r>
        <w:r w:rsidR="000F2333">
          <w:rPr>
            <w:noProof/>
            <w:webHidden/>
          </w:rPr>
          <w:t>67</w:t>
        </w:r>
        <w:r w:rsidR="000F2333">
          <w:rPr>
            <w:noProof/>
            <w:webHidden/>
          </w:rPr>
          <w:fldChar w:fldCharType="end"/>
        </w:r>
      </w:hyperlink>
    </w:p>
    <w:p w14:paraId="703F01B9" w14:textId="3C14E34A" w:rsidR="000F2333" w:rsidRDefault="007769D5">
      <w:pPr>
        <w:pStyle w:val="TOC3"/>
        <w:tabs>
          <w:tab w:val="right" w:leader="dot" w:pos="9016"/>
        </w:tabs>
        <w:rPr>
          <w:rFonts w:asciiTheme="minorHAnsi" w:eastAsiaTheme="minorEastAsia" w:hAnsiTheme="minorHAnsi" w:cstheme="minorBidi"/>
          <w:noProof/>
          <w:sz w:val="22"/>
          <w:szCs w:val="22"/>
          <w:lang w:val="en-AU"/>
        </w:rPr>
      </w:pPr>
      <w:hyperlink w:anchor="_Toc520535229" w:history="1">
        <w:r w:rsidR="000F2333" w:rsidRPr="009F4893">
          <w:rPr>
            <w:rStyle w:val="Hyperlink"/>
            <w:noProof/>
          </w:rPr>
          <w:t>5.2.1 Concepts</w:t>
        </w:r>
        <w:r w:rsidR="000F2333">
          <w:rPr>
            <w:noProof/>
            <w:webHidden/>
          </w:rPr>
          <w:tab/>
        </w:r>
        <w:r w:rsidR="000F2333">
          <w:rPr>
            <w:noProof/>
            <w:webHidden/>
          </w:rPr>
          <w:fldChar w:fldCharType="begin"/>
        </w:r>
        <w:r w:rsidR="000F2333">
          <w:rPr>
            <w:noProof/>
            <w:webHidden/>
          </w:rPr>
          <w:instrText xml:space="preserve"> PAGEREF _Toc520535229 \h </w:instrText>
        </w:r>
        <w:r w:rsidR="000F2333">
          <w:rPr>
            <w:noProof/>
            <w:webHidden/>
          </w:rPr>
        </w:r>
        <w:r w:rsidR="000F2333">
          <w:rPr>
            <w:noProof/>
            <w:webHidden/>
          </w:rPr>
          <w:fldChar w:fldCharType="separate"/>
        </w:r>
        <w:r w:rsidR="000F2333">
          <w:rPr>
            <w:noProof/>
            <w:webHidden/>
          </w:rPr>
          <w:t>67</w:t>
        </w:r>
        <w:r w:rsidR="000F2333">
          <w:rPr>
            <w:noProof/>
            <w:webHidden/>
          </w:rPr>
          <w:fldChar w:fldCharType="end"/>
        </w:r>
      </w:hyperlink>
    </w:p>
    <w:p w14:paraId="3C320447" w14:textId="7BB61E75" w:rsidR="000F2333" w:rsidRDefault="007769D5">
      <w:pPr>
        <w:pStyle w:val="TOC3"/>
        <w:tabs>
          <w:tab w:val="right" w:leader="dot" w:pos="9016"/>
        </w:tabs>
        <w:rPr>
          <w:rFonts w:asciiTheme="minorHAnsi" w:eastAsiaTheme="minorEastAsia" w:hAnsiTheme="minorHAnsi" w:cstheme="minorBidi"/>
          <w:noProof/>
          <w:sz w:val="22"/>
          <w:szCs w:val="22"/>
          <w:lang w:val="en-AU"/>
        </w:rPr>
      </w:pPr>
      <w:hyperlink w:anchor="_Toc520535230" w:history="1">
        <w:r w:rsidR="000F2333" w:rsidRPr="009F4893">
          <w:rPr>
            <w:rStyle w:val="Hyperlink"/>
            <w:noProof/>
          </w:rPr>
          <w:t>5.2.2 Running PESTPP-XXX</w:t>
        </w:r>
        <w:r w:rsidR="000F2333">
          <w:rPr>
            <w:noProof/>
            <w:webHidden/>
          </w:rPr>
          <w:tab/>
        </w:r>
        <w:r w:rsidR="000F2333">
          <w:rPr>
            <w:noProof/>
            <w:webHidden/>
          </w:rPr>
          <w:fldChar w:fldCharType="begin"/>
        </w:r>
        <w:r w:rsidR="000F2333">
          <w:rPr>
            <w:noProof/>
            <w:webHidden/>
          </w:rPr>
          <w:instrText xml:space="preserve"> PAGEREF _Toc520535230 \h </w:instrText>
        </w:r>
        <w:r w:rsidR="000F2333">
          <w:rPr>
            <w:noProof/>
            <w:webHidden/>
          </w:rPr>
        </w:r>
        <w:r w:rsidR="000F2333">
          <w:rPr>
            <w:noProof/>
            <w:webHidden/>
          </w:rPr>
          <w:fldChar w:fldCharType="separate"/>
        </w:r>
        <w:r w:rsidR="000F2333">
          <w:rPr>
            <w:noProof/>
            <w:webHidden/>
          </w:rPr>
          <w:t>67</w:t>
        </w:r>
        <w:r w:rsidR="000F2333">
          <w:rPr>
            <w:noProof/>
            <w:webHidden/>
          </w:rPr>
          <w:fldChar w:fldCharType="end"/>
        </w:r>
      </w:hyperlink>
    </w:p>
    <w:p w14:paraId="65DAEB30" w14:textId="152D8E22" w:rsidR="000F2333" w:rsidRDefault="007769D5">
      <w:pPr>
        <w:pStyle w:val="TOC2"/>
        <w:tabs>
          <w:tab w:val="right" w:leader="dot" w:pos="9016"/>
        </w:tabs>
        <w:rPr>
          <w:rFonts w:asciiTheme="minorHAnsi" w:eastAsiaTheme="minorEastAsia" w:hAnsiTheme="minorHAnsi" w:cstheme="minorBidi"/>
          <w:noProof/>
          <w:sz w:val="22"/>
          <w:szCs w:val="22"/>
          <w:lang w:val="en-AU"/>
        </w:rPr>
      </w:pPr>
      <w:hyperlink w:anchor="_Toc520535231" w:history="1">
        <w:r w:rsidR="000F2333" w:rsidRPr="009F4893">
          <w:rPr>
            <w:rStyle w:val="Hyperlink"/>
            <w:noProof/>
          </w:rPr>
          <w:t>5.3 Model Runs in Parallel</w:t>
        </w:r>
        <w:r w:rsidR="000F2333">
          <w:rPr>
            <w:noProof/>
            <w:webHidden/>
          </w:rPr>
          <w:tab/>
        </w:r>
        <w:r w:rsidR="000F2333">
          <w:rPr>
            <w:noProof/>
            <w:webHidden/>
          </w:rPr>
          <w:fldChar w:fldCharType="begin"/>
        </w:r>
        <w:r w:rsidR="000F2333">
          <w:rPr>
            <w:noProof/>
            <w:webHidden/>
          </w:rPr>
          <w:instrText xml:space="preserve"> PAGEREF _Toc520535231 \h </w:instrText>
        </w:r>
        <w:r w:rsidR="000F2333">
          <w:rPr>
            <w:noProof/>
            <w:webHidden/>
          </w:rPr>
        </w:r>
        <w:r w:rsidR="000F2333">
          <w:rPr>
            <w:noProof/>
            <w:webHidden/>
          </w:rPr>
          <w:fldChar w:fldCharType="separate"/>
        </w:r>
        <w:r w:rsidR="000F2333">
          <w:rPr>
            <w:noProof/>
            <w:webHidden/>
          </w:rPr>
          <w:t>68</w:t>
        </w:r>
        <w:r w:rsidR="000F2333">
          <w:rPr>
            <w:noProof/>
            <w:webHidden/>
          </w:rPr>
          <w:fldChar w:fldCharType="end"/>
        </w:r>
      </w:hyperlink>
    </w:p>
    <w:p w14:paraId="1A7D70A6" w14:textId="3EF280C1" w:rsidR="000F2333" w:rsidRDefault="007769D5">
      <w:pPr>
        <w:pStyle w:val="TOC3"/>
        <w:tabs>
          <w:tab w:val="right" w:leader="dot" w:pos="9016"/>
        </w:tabs>
        <w:rPr>
          <w:rFonts w:asciiTheme="minorHAnsi" w:eastAsiaTheme="minorEastAsia" w:hAnsiTheme="minorHAnsi" w:cstheme="minorBidi"/>
          <w:noProof/>
          <w:sz w:val="22"/>
          <w:szCs w:val="22"/>
          <w:lang w:val="en-AU"/>
        </w:rPr>
      </w:pPr>
      <w:hyperlink w:anchor="_Toc520535232" w:history="1">
        <w:r w:rsidR="000F2333" w:rsidRPr="009F4893">
          <w:rPr>
            <w:rStyle w:val="Hyperlink"/>
            <w:noProof/>
          </w:rPr>
          <w:t>5.3.1 Concepts</w:t>
        </w:r>
        <w:r w:rsidR="000F2333">
          <w:rPr>
            <w:noProof/>
            <w:webHidden/>
          </w:rPr>
          <w:tab/>
        </w:r>
        <w:r w:rsidR="000F2333">
          <w:rPr>
            <w:noProof/>
            <w:webHidden/>
          </w:rPr>
          <w:fldChar w:fldCharType="begin"/>
        </w:r>
        <w:r w:rsidR="000F2333">
          <w:rPr>
            <w:noProof/>
            <w:webHidden/>
          </w:rPr>
          <w:instrText xml:space="preserve"> PAGEREF _Toc520535232 \h </w:instrText>
        </w:r>
        <w:r w:rsidR="000F2333">
          <w:rPr>
            <w:noProof/>
            <w:webHidden/>
          </w:rPr>
        </w:r>
        <w:r w:rsidR="000F2333">
          <w:rPr>
            <w:noProof/>
            <w:webHidden/>
          </w:rPr>
          <w:fldChar w:fldCharType="separate"/>
        </w:r>
        <w:r w:rsidR="000F2333">
          <w:rPr>
            <w:noProof/>
            <w:webHidden/>
          </w:rPr>
          <w:t>68</w:t>
        </w:r>
        <w:r w:rsidR="000F2333">
          <w:rPr>
            <w:noProof/>
            <w:webHidden/>
          </w:rPr>
          <w:fldChar w:fldCharType="end"/>
        </w:r>
      </w:hyperlink>
    </w:p>
    <w:p w14:paraId="59574C79" w14:textId="25100905" w:rsidR="000F2333" w:rsidRDefault="007769D5">
      <w:pPr>
        <w:pStyle w:val="TOC3"/>
        <w:tabs>
          <w:tab w:val="right" w:leader="dot" w:pos="9016"/>
        </w:tabs>
        <w:rPr>
          <w:rFonts w:asciiTheme="minorHAnsi" w:eastAsiaTheme="minorEastAsia" w:hAnsiTheme="minorHAnsi" w:cstheme="minorBidi"/>
          <w:noProof/>
          <w:sz w:val="22"/>
          <w:szCs w:val="22"/>
          <w:lang w:val="en-AU"/>
        </w:rPr>
      </w:pPr>
      <w:hyperlink w:anchor="_Toc520535233" w:history="1">
        <w:r w:rsidR="000F2333" w:rsidRPr="009F4893">
          <w:rPr>
            <w:rStyle w:val="Hyperlink"/>
            <w:noProof/>
          </w:rPr>
          <w:t>5.3.2 Manager to Worker Communication</w:t>
        </w:r>
        <w:r w:rsidR="000F2333">
          <w:rPr>
            <w:noProof/>
            <w:webHidden/>
          </w:rPr>
          <w:tab/>
        </w:r>
        <w:r w:rsidR="000F2333">
          <w:rPr>
            <w:noProof/>
            <w:webHidden/>
          </w:rPr>
          <w:fldChar w:fldCharType="begin"/>
        </w:r>
        <w:r w:rsidR="000F2333">
          <w:rPr>
            <w:noProof/>
            <w:webHidden/>
          </w:rPr>
          <w:instrText xml:space="preserve"> PAGEREF _Toc520535233 \h </w:instrText>
        </w:r>
        <w:r w:rsidR="000F2333">
          <w:rPr>
            <w:noProof/>
            <w:webHidden/>
          </w:rPr>
        </w:r>
        <w:r w:rsidR="000F2333">
          <w:rPr>
            <w:noProof/>
            <w:webHidden/>
          </w:rPr>
          <w:fldChar w:fldCharType="separate"/>
        </w:r>
        <w:r w:rsidR="000F2333">
          <w:rPr>
            <w:noProof/>
            <w:webHidden/>
          </w:rPr>
          <w:t>69</w:t>
        </w:r>
        <w:r w:rsidR="000F2333">
          <w:rPr>
            <w:noProof/>
            <w:webHidden/>
          </w:rPr>
          <w:fldChar w:fldCharType="end"/>
        </w:r>
      </w:hyperlink>
    </w:p>
    <w:p w14:paraId="051D9255" w14:textId="464C6B84" w:rsidR="000F2333" w:rsidRDefault="007769D5">
      <w:pPr>
        <w:pStyle w:val="TOC3"/>
        <w:tabs>
          <w:tab w:val="right" w:leader="dot" w:pos="9016"/>
        </w:tabs>
        <w:rPr>
          <w:rFonts w:asciiTheme="minorHAnsi" w:eastAsiaTheme="minorEastAsia" w:hAnsiTheme="minorHAnsi" w:cstheme="minorBidi"/>
          <w:noProof/>
          <w:sz w:val="22"/>
          <w:szCs w:val="22"/>
          <w:lang w:val="en-AU"/>
        </w:rPr>
      </w:pPr>
      <w:hyperlink w:anchor="_Toc520535234" w:history="1">
        <w:r w:rsidR="000F2333" w:rsidRPr="009F4893">
          <w:rPr>
            <w:rStyle w:val="Hyperlink"/>
            <w:noProof/>
          </w:rPr>
          <w:t>5.3.3 Running PESTPP-XXX and PESTPP-WRK</w:t>
        </w:r>
        <w:r w:rsidR="000F2333">
          <w:rPr>
            <w:noProof/>
            <w:webHidden/>
          </w:rPr>
          <w:tab/>
        </w:r>
        <w:r w:rsidR="000F2333">
          <w:rPr>
            <w:noProof/>
            <w:webHidden/>
          </w:rPr>
          <w:fldChar w:fldCharType="begin"/>
        </w:r>
        <w:r w:rsidR="000F2333">
          <w:rPr>
            <w:noProof/>
            <w:webHidden/>
          </w:rPr>
          <w:instrText xml:space="preserve"> PAGEREF _Toc520535234 \h </w:instrText>
        </w:r>
        <w:r w:rsidR="000F2333">
          <w:rPr>
            <w:noProof/>
            <w:webHidden/>
          </w:rPr>
        </w:r>
        <w:r w:rsidR="000F2333">
          <w:rPr>
            <w:noProof/>
            <w:webHidden/>
          </w:rPr>
          <w:fldChar w:fldCharType="separate"/>
        </w:r>
        <w:r w:rsidR="000F2333">
          <w:rPr>
            <w:noProof/>
            <w:webHidden/>
          </w:rPr>
          <w:t>69</w:t>
        </w:r>
        <w:r w:rsidR="000F2333">
          <w:rPr>
            <w:noProof/>
            <w:webHidden/>
          </w:rPr>
          <w:fldChar w:fldCharType="end"/>
        </w:r>
      </w:hyperlink>
    </w:p>
    <w:p w14:paraId="5A836839" w14:textId="511731D5" w:rsidR="000F2333" w:rsidRDefault="007769D5">
      <w:pPr>
        <w:pStyle w:val="TOC3"/>
        <w:tabs>
          <w:tab w:val="right" w:leader="dot" w:pos="9016"/>
        </w:tabs>
        <w:rPr>
          <w:rFonts w:asciiTheme="minorHAnsi" w:eastAsiaTheme="minorEastAsia" w:hAnsiTheme="minorHAnsi" w:cstheme="minorBidi"/>
          <w:noProof/>
          <w:sz w:val="22"/>
          <w:szCs w:val="22"/>
          <w:lang w:val="en-AU"/>
        </w:rPr>
      </w:pPr>
      <w:hyperlink w:anchor="_Toc520535235" w:history="1">
        <w:r w:rsidR="000F2333" w:rsidRPr="009F4893">
          <w:rPr>
            <w:rStyle w:val="Hyperlink"/>
            <w:noProof/>
          </w:rPr>
          <w:t>5.3.4 Worker Input File</w:t>
        </w:r>
        <w:r w:rsidR="000F2333">
          <w:rPr>
            <w:noProof/>
            <w:webHidden/>
          </w:rPr>
          <w:tab/>
        </w:r>
        <w:r w:rsidR="000F2333">
          <w:rPr>
            <w:noProof/>
            <w:webHidden/>
          </w:rPr>
          <w:fldChar w:fldCharType="begin"/>
        </w:r>
        <w:r w:rsidR="000F2333">
          <w:rPr>
            <w:noProof/>
            <w:webHidden/>
          </w:rPr>
          <w:instrText xml:space="preserve"> PAGEREF _Toc520535235 \h </w:instrText>
        </w:r>
        <w:r w:rsidR="000F2333">
          <w:rPr>
            <w:noProof/>
            <w:webHidden/>
          </w:rPr>
        </w:r>
        <w:r w:rsidR="000F2333">
          <w:rPr>
            <w:noProof/>
            <w:webHidden/>
          </w:rPr>
          <w:fldChar w:fldCharType="separate"/>
        </w:r>
        <w:r w:rsidR="000F2333">
          <w:rPr>
            <w:noProof/>
            <w:webHidden/>
          </w:rPr>
          <w:t>70</w:t>
        </w:r>
        <w:r w:rsidR="000F2333">
          <w:rPr>
            <w:noProof/>
            <w:webHidden/>
          </w:rPr>
          <w:fldChar w:fldCharType="end"/>
        </w:r>
      </w:hyperlink>
    </w:p>
    <w:p w14:paraId="7E422606" w14:textId="4F635D73" w:rsidR="000F2333" w:rsidRDefault="007769D5">
      <w:pPr>
        <w:pStyle w:val="TOC3"/>
        <w:tabs>
          <w:tab w:val="right" w:leader="dot" w:pos="9016"/>
        </w:tabs>
        <w:rPr>
          <w:rFonts w:asciiTheme="minorHAnsi" w:eastAsiaTheme="minorEastAsia" w:hAnsiTheme="minorHAnsi" w:cstheme="minorBidi"/>
          <w:noProof/>
          <w:sz w:val="22"/>
          <w:szCs w:val="22"/>
          <w:lang w:val="en-AU"/>
        </w:rPr>
      </w:pPr>
      <w:hyperlink w:anchor="_Toc520535236" w:history="1">
        <w:r w:rsidR="000F2333" w:rsidRPr="009F4893">
          <w:rPr>
            <w:rStyle w:val="Hyperlink"/>
            <w:noProof/>
          </w:rPr>
          <w:t>5.3.5 Run Management Record File</w:t>
        </w:r>
        <w:r w:rsidR="000F2333">
          <w:rPr>
            <w:noProof/>
            <w:webHidden/>
          </w:rPr>
          <w:tab/>
        </w:r>
        <w:r w:rsidR="000F2333">
          <w:rPr>
            <w:noProof/>
            <w:webHidden/>
          </w:rPr>
          <w:fldChar w:fldCharType="begin"/>
        </w:r>
        <w:r w:rsidR="000F2333">
          <w:rPr>
            <w:noProof/>
            <w:webHidden/>
          </w:rPr>
          <w:instrText xml:space="preserve"> PAGEREF _Toc520535236 \h </w:instrText>
        </w:r>
        <w:r w:rsidR="000F2333">
          <w:rPr>
            <w:noProof/>
            <w:webHidden/>
          </w:rPr>
        </w:r>
        <w:r w:rsidR="000F2333">
          <w:rPr>
            <w:noProof/>
            <w:webHidden/>
          </w:rPr>
          <w:fldChar w:fldCharType="separate"/>
        </w:r>
        <w:r w:rsidR="000F2333">
          <w:rPr>
            <w:noProof/>
            <w:webHidden/>
          </w:rPr>
          <w:t>70</w:t>
        </w:r>
        <w:r w:rsidR="000F2333">
          <w:rPr>
            <w:noProof/>
            <w:webHidden/>
          </w:rPr>
          <w:fldChar w:fldCharType="end"/>
        </w:r>
      </w:hyperlink>
    </w:p>
    <w:p w14:paraId="4AB9B3C8" w14:textId="231C1965" w:rsidR="000F2333" w:rsidRDefault="007769D5">
      <w:pPr>
        <w:pStyle w:val="TOC3"/>
        <w:tabs>
          <w:tab w:val="right" w:leader="dot" w:pos="9016"/>
        </w:tabs>
        <w:rPr>
          <w:rFonts w:asciiTheme="minorHAnsi" w:eastAsiaTheme="minorEastAsia" w:hAnsiTheme="minorHAnsi" w:cstheme="minorBidi"/>
          <w:noProof/>
          <w:sz w:val="22"/>
          <w:szCs w:val="22"/>
          <w:lang w:val="en-AU"/>
        </w:rPr>
      </w:pPr>
      <w:hyperlink w:anchor="_Toc520535237" w:history="1">
        <w:r w:rsidR="000F2333" w:rsidRPr="009F4893">
          <w:rPr>
            <w:rStyle w:val="Hyperlink"/>
            <w:noProof/>
          </w:rPr>
          <w:t>5.3.6 Run Management Control Variables</w:t>
        </w:r>
        <w:r w:rsidR="000F2333">
          <w:rPr>
            <w:noProof/>
            <w:webHidden/>
          </w:rPr>
          <w:tab/>
        </w:r>
        <w:r w:rsidR="000F2333">
          <w:rPr>
            <w:noProof/>
            <w:webHidden/>
          </w:rPr>
          <w:fldChar w:fldCharType="begin"/>
        </w:r>
        <w:r w:rsidR="000F2333">
          <w:rPr>
            <w:noProof/>
            <w:webHidden/>
          </w:rPr>
          <w:instrText xml:space="preserve"> PAGEREF _Toc520535237 \h </w:instrText>
        </w:r>
        <w:r w:rsidR="000F2333">
          <w:rPr>
            <w:noProof/>
            <w:webHidden/>
          </w:rPr>
        </w:r>
        <w:r w:rsidR="000F2333">
          <w:rPr>
            <w:noProof/>
            <w:webHidden/>
          </w:rPr>
          <w:fldChar w:fldCharType="separate"/>
        </w:r>
        <w:r w:rsidR="000F2333">
          <w:rPr>
            <w:noProof/>
            <w:webHidden/>
          </w:rPr>
          <w:t>71</w:t>
        </w:r>
        <w:r w:rsidR="000F2333">
          <w:rPr>
            <w:noProof/>
            <w:webHidden/>
          </w:rPr>
          <w:fldChar w:fldCharType="end"/>
        </w:r>
      </w:hyperlink>
    </w:p>
    <w:p w14:paraId="5132E662" w14:textId="0C2CB2E1" w:rsidR="000F2333" w:rsidRDefault="007769D5">
      <w:pPr>
        <w:pStyle w:val="TOC3"/>
        <w:tabs>
          <w:tab w:val="right" w:leader="dot" w:pos="9016"/>
        </w:tabs>
        <w:rPr>
          <w:rFonts w:asciiTheme="minorHAnsi" w:eastAsiaTheme="minorEastAsia" w:hAnsiTheme="minorHAnsi" w:cstheme="minorBidi"/>
          <w:noProof/>
          <w:sz w:val="22"/>
          <w:szCs w:val="22"/>
          <w:lang w:val="en-AU"/>
        </w:rPr>
      </w:pPr>
      <w:hyperlink w:anchor="_Toc520535238" w:history="1">
        <w:r w:rsidR="000F2333" w:rsidRPr="009F4893">
          <w:rPr>
            <w:rStyle w:val="Hyperlink"/>
            <w:noProof/>
          </w:rPr>
          <w:t>5.3.7 An Alternative Worker Option</w:t>
        </w:r>
        <w:r w:rsidR="000F2333">
          <w:rPr>
            <w:noProof/>
            <w:webHidden/>
          </w:rPr>
          <w:tab/>
        </w:r>
        <w:r w:rsidR="000F2333">
          <w:rPr>
            <w:noProof/>
            <w:webHidden/>
          </w:rPr>
          <w:fldChar w:fldCharType="begin"/>
        </w:r>
        <w:r w:rsidR="000F2333">
          <w:rPr>
            <w:noProof/>
            <w:webHidden/>
          </w:rPr>
          <w:instrText xml:space="preserve"> PAGEREF _Toc520535238 \h </w:instrText>
        </w:r>
        <w:r w:rsidR="000F2333">
          <w:rPr>
            <w:noProof/>
            <w:webHidden/>
          </w:rPr>
        </w:r>
        <w:r w:rsidR="000F2333">
          <w:rPr>
            <w:noProof/>
            <w:webHidden/>
          </w:rPr>
          <w:fldChar w:fldCharType="separate"/>
        </w:r>
        <w:r w:rsidR="000F2333">
          <w:rPr>
            <w:noProof/>
            <w:webHidden/>
          </w:rPr>
          <w:t>72</w:t>
        </w:r>
        <w:r w:rsidR="000F2333">
          <w:rPr>
            <w:noProof/>
            <w:webHidden/>
          </w:rPr>
          <w:fldChar w:fldCharType="end"/>
        </w:r>
      </w:hyperlink>
    </w:p>
    <w:p w14:paraId="28BD1891" w14:textId="28827018" w:rsidR="000F2333" w:rsidRDefault="007769D5">
      <w:pPr>
        <w:pStyle w:val="TOC2"/>
        <w:tabs>
          <w:tab w:val="right" w:leader="dot" w:pos="9016"/>
        </w:tabs>
        <w:rPr>
          <w:rFonts w:asciiTheme="minorHAnsi" w:eastAsiaTheme="minorEastAsia" w:hAnsiTheme="minorHAnsi" w:cstheme="minorBidi"/>
          <w:noProof/>
          <w:sz w:val="22"/>
          <w:szCs w:val="22"/>
          <w:lang w:val="en-AU"/>
        </w:rPr>
      </w:pPr>
      <w:hyperlink w:anchor="_Toc520535239" w:history="1">
        <w:r w:rsidR="000F2333" w:rsidRPr="009F4893">
          <w:rPr>
            <w:rStyle w:val="Hyperlink"/>
            <w:noProof/>
          </w:rPr>
          <w:t>5.4 Run Book-Keeping Files</w:t>
        </w:r>
        <w:r w:rsidR="000F2333">
          <w:rPr>
            <w:noProof/>
            <w:webHidden/>
          </w:rPr>
          <w:tab/>
        </w:r>
        <w:r w:rsidR="000F2333">
          <w:rPr>
            <w:noProof/>
            <w:webHidden/>
          </w:rPr>
          <w:fldChar w:fldCharType="begin"/>
        </w:r>
        <w:r w:rsidR="000F2333">
          <w:rPr>
            <w:noProof/>
            <w:webHidden/>
          </w:rPr>
          <w:instrText xml:space="preserve"> PAGEREF _Toc520535239 \h </w:instrText>
        </w:r>
        <w:r w:rsidR="000F2333">
          <w:rPr>
            <w:noProof/>
            <w:webHidden/>
          </w:rPr>
        </w:r>
        <w:r w:rsidR="000F2333">
          <w:rPr>
            <w:noProof/>
            <w:webHidden/>
          </w:rPr>
          <w:fldChar w:fldCharType="separate"/>
        </w:r>
        <w:r w:rsidR="000F2333">
          <w:rPr>
            <w:noProof/>
            <w:webHidden/>
          </w:rPr>
          <w:t>72</w:t>
        </w:r>
        <w:r w:rsidR="000F2333">
          <w:rPr>
            <w:noProof/>
            <w:webHidden/>
          </w:rPr>
          <w:fldChar w:fldCharType="end"/>
        </w:r>
      </w:hyperlink>
    </w:p>
    <w:p w14:paraId="796439C8" w14:textId="643B4E44" w:rsidR="000F2333" w:rsidRDefault="007769D5">
      <w:pPr>
        <w:pStyle w:val="TOC1"/>
        <w:tabs>
          <w:tab w:val="right" w:leader="dot" w:pos="9016"/>
        </w:tabs>
        <w:rPr>
          <w:rFonts w:asciiTheme="minorHAnsi" w:eastAsiaTheme="minorEastAsia" w:hAnsiTheme="minorHAnsi" w:cstheme="minorBidi"/>
          <w:noProof/>
          <w:sz w:val="22"/>
          <w:szCs w:val="22"/>
          <w:lang w:val="en-AU"/>
        </w:rPr>
      </w:pPr>
      <w:hyperlink w:anchor="_Toc520535240" w:history="1">
        <w:r w:rsidR="000F2333" w:rsidRPr="009F4893">
          <w:rPr>
            <w:rStyle w:val="Hyperlink"/>
            <w:noProof/>
          </w:rPr>
          <w:t>6. PESTPP</w:t>
        </w:r>
        <w:r w:rsidR="000F2333">
          <w:rPr>
            <w:noProof/>
            <w:webHidden/>
          </w:rPr>
          <w:tab/>
        </w:r>
        <w:r w:rsidR="000F2333">
          <w:rPr>
            <w:noProof/>
            <w:webHidden/>
          </w:rPr>
          <w:fldChar w:fldCharType="begin"/>
        </w:r>
        <w:r w:rsidR="000F2333">
          <w:rPr>
            <w:noProof/>
            <w:webHidden/>
          </w:rPr>
          <w:instrText xml:space="preserve"> PAGEREF _Toc520535240 \h </w:instrText>
        </w:r>
        <w:r w:rsidR="000F2333">
          <w:rPr>
            <w:noProof/>
            <w:webHidden/>
          </w:rPr>
        </w:r>
        <w:r w:rsidR="000F2333">
          <w:rPr>
            <w:noProof/>
            <w:webHidden/>
          </w:rPr>
          <w:fldChar w:fldCharType="separate"/>
        </w:r>
        <w:r w:rsidR="000F2333">
          <w:rPr>
            <w:noProof/>
            <w:webHidden/>
          </w:rPr>
          <w:t>73</w:t>
        </w:r>
        <w:r w:rsidR="000F2333">
          <w:rPr>
            <w:noProof/>
            <w:webHidden/>
          </w:rPr>
          <w:fldChar w:fldCharType="end"/>
        </w:r>
      </w:hyperlink>
    </w:p>
    <w:p w14:paraId="150995F6" w14:textId="36FE2358" w:rsidR="000F2333" w:rsidRDefault="007769D5">
      <w:pPr>
        <w:pStyle w:val="TOC2"/>
        <w:tabs>
          <w:tab w:val="right" w:leader="dot" w:pos="9016"/>
        </w:tabs>
        <w:rPr>
          <w:rFonts w:asciiTheme="minorHAnsi" w:eastAsiaTheme="minorEastAsia" w:hAnsiTheme="minorHAnsi" w:cstheme="minorBidi"/>
          <w:noProof/>
          <w:sz w:val="22"/>
          <w:szCs w:val="22"/>
          <w:lang w:val="en-AU"/>
        </w:rPr>
      </w:pPr>
      <w:hyperlink w:anchor="_Toc520535241" w:history="1">
        <w:r w:rsidR="000F2333" w:rsidRPr="009F4893">
          <w:rPr>
            <w:rStyle w:val="Hyperlink"/>
            <w:noProof/>
          </w:rPr>
          <w:t>6.1 Introduction</w:t>
        </w:r>
        <w:r w:rsidR="000F2333">
          <w:rPr>
            <w:noProof/>
            <w:webHidden/>
          </w:rPr>
          <w:tab/>
        </w:r>
        <w:r w:rsidR="000F2333">
          <w:rPr>
            <w:noProof/>
            <w:webHidden/>
          </w:rPr>
          <w:fldChar w:fldCharType="begin"/>
        </w:r>
        <w:r w:rsidR="000F2333">
          <w:rPr>
            <w:noProof/>
            <w:webHidden/>
          </w:rPr>
          <w:instrText xml:space="preserve"> PAGEREF _Toc520535241 \h </w:instrText>
        </w:r>
        <w:r w:rsidR="000F2333">
          <w:rPr>
            <w:noProof/>
            <w:webHidden/>
          </w:rPr>
        </w:r>
        <w:r w:rsidR="000F2333">
          <w:rPr>
            <w:noProof/>
            <w:webHidden/>
          </w:rPr>
          <w:fldChar w:fldCharType="separate"/>
        </w:r>
        <w:r w:rsidR="000F2333">
          <w:rPr>
            <w:noProof/>
            <w:webHidden/>
          </w:rPr>
          <w:t>73</w:t>
        </w:r>
        <w:r w:rsidR="000F2333">
          <w:rPr>
            <w:noProof/>
            <w:webHidden/>
          </w:rPr>
          <w:fldChar w:fldCharType="end"/>
        </w:r>
      </w:hyperlink>
    </w:p>
    <w:p w14:paraId="2BCAABDA" w14:textId="3A7800F1" w:rsidR="000F2333" w:rsidRDefault="007769D5">
      <w:pPr>
        <w:pStyle w:val="TOC2"/>
        <w:tabs>
          <w:tab w:val="right" w:leader="dot" w:pos="9016"/>
        </w:tabs>
        <w:rPr>
          <w:rFonts w:asciiTheme="minorHAnsi" w:eastAsiaTheme="minorEastAsia" w:hAnsiTheme="minorHAnsi" w:cstheme="minorBidi"/>
          <w:noProof/>
          <w:sz w:val="22"/>
          <w:szCs w:val="22"/>
          <w:lang w:val="en-AU"/>
        </w:rPr>
      </w:pPr>
      <w:hyperlink w:anchor="_Toc520535242" w:history="1">
        <w:r w:rsidR="000F2333" w:rsidRPr="009F4893">
          <w:rPr>
            <w:rStyle w:val="Hyperlink"/>
            <w:noProof/>
          </w:rPr>
          <w:t>6.2 Highly Parameterized Inversion</w:t>
        </w:r>
        <w:r w:rsidR="000F2333">
          <w:rPr>
            <w:noProof/>
            <w:webHidden/>
          </w:rPr>
          <w:tab/>
        </w:r>
        <w:r w:rsidR="000F2333">
          <w:rPr>
            <w:noProof/>
            <w:webHidden/>
          </w:rPr>
          <w:fldChar w:fldCharType="begin"/>
        </w:r>
        <w:r w:rsidR="000F2333">
          <w:rPr>
            <w:noProof/>
            <w:webHidden/>
          </w:rPr>
          <w:instrText xml:space="preserve"> PAGEREF _Toc520535242 \h </w:instrText>
        </w:r>
        <w:r w:rsidR="000F2333">
          <w:rPr>
            <w:noProof/>
            <w:webHidden/>
          </w:rPr>
        </w:r>
        <w:r w:rsidR="000F2333">
          <w:rPr>
            <w:noProof/>
            <w:webHidden/>
          </w:rPr>
          <w:fldChar w:fldCharType="separate"/>
        </w:r>
        <w:r w:rsidR="000F2333">
          <w:rPr>
            <w:noProof/>
            <w:webHidden/>
          </w:rPr>
          <w:t>73</w:t>
        </w:r>
        <w:r w:rsidR="000F2333">
          <w:rPr>
            <w:noProof/>
            <w:webHidden/>
          </w:rPr>
          <w:fldChar w:fldCharType="end"/>
        </w:r>
      </w:hyperlink>
    </w:p>
    <w:p w14:paraId="192F877D" w14:textId="2259B3B4" w:rsidR="000F2333" w:rsidRDefault="007769D5">
      <w:pPr>
        <w:pStyle w:val="TOC3"/>
        <w:tabs>
          <w:tab w:val="right" w:leader="dot" w:pos="9016"/>
        </w:tabs>
        <w:rPr>
          <w:rFonts w:asciiTheme="minorHAnsi" w:eastAsiaTheme="minorEastAsia" w:hAnsiTheme="minorHAnsi" w:cstheme="minorBidi"/>
          <w:noProof/>
          <w:sz w:val="22"/>
          <w:szCs w:val="22"/>
          <w:lang w:val="en-AU"/>
        </w:rPr>
      </w:pPr>
      <w:hyperlink w:anchor="_Toc520535243" w:history="1">
        <w:r w:rsidR="000F2333" w:rsidRPr="009F4893">
          <w:rPr>
            <w:rStyle w:val="Hyperlink"/>
            <w:noProof/>
          </w:rPr>
          <w:t>6.2.1 Basic Equations</w:t>
        </w:r>
        <w:r w:rsidR="000F2333">
          <w:rPr>
            <w:noProof/>
            <w:webHidden/>
          </w:rPr>
          <w:tab/>
        </w:r>
        <w:r w:rsidR="000F2333">
          <w:rPr>
            <w:noProof/>
            <w:webHidden/>
          </w:rPr>
          <w:fldChar w:fldCharType="begin"/>
        </w:r>
        <w:r w:rsidR="000F2333">
          <w:rPr>
            <w:noProof/>
            <w:webHidden/>
          </w:rPr>
          <w:instrText xml:space="preserve"> PAGEREF _Toc520535243 \h </w:instrText>
        </w:r>
        <w:r w:rsidR="000F2333">
          <w:rPr>
            <w:noProof/>
            <w:webHidden/>
          </w:rPr>
        </w:r>
        <w:r w:rsidR="000F2333">
          <w:rPr>
            <w:noProof/>
            <w:webHidden/>
          </w:rPr>
          <w:fldChar w:fldCharType="separate"/>
        </w:r>
        <w:r w:rsidR="000F2333">
          <w:rPr>
            <w:noProof/>
            <w:webHidden/>
          </w:rPr>
          <w:t>73</w:t>
        </w:r>
        <w:r w:rsidR="000F2333">
          <w:rPr>
            <w:noProof/>
            <w:webHidden/>
          </w:rPr>
          <w:fldChar w:fldCharType="end"/>
        </w:r>
      </w:hyperlink>
    </w:p>
    <w:p w14:paraId="4F6D9037" w14:textId="11DB0804" w:rsidR="000F2333" w:rsidRDefault="007769D5">
      <w:pPr>
        <w:pStyle w:val="TOC3"/>
        <w:tabs>
          <w:tab w:val="right" w:leader="dot" w:pos="9016"/>
        </w:tabs>
        <w:rPr>
          <w:rFonts w:asciiTheme="minorHAnsi" w:eastAsiaTheme="minorEastAsia" w:hAnsiTheme="minorHAnsi" w:cstheme="minorBidi"/>
          <w:noProof/>
          <w:sz w:val="22"/>
          <w:szCs w:val="22"/>
          <w:lang w:val="en-AU"/>
        </w:rPr>
      </w:pPr>
      <w:hyperlink w:anchor="_Toc520535244" w:history="1">
        <w:r w:rsidR="000F2333" w:rsidRPr="009F4893">
          <w:rPr>
            <w:rStyle w:val="Hyperlink"/>
            <w:noProof/>
          </w:rPr>
          <w:t>6.2.2 Choosing the Regularization Weight Factor</w:t>
        </w:r>
        <w:r w:rsidR="000F2333">
          <w:rPr>
            <w:noProof/>
            <w:webHidden/>
          </w:rPr>
          <w:tab/>
        </w:r>
        <w:r w:rsidR="000F2333">
          <w:rPr>
            <w:noProof/>
            <w:webHidden/>
          </w:rPr>
          <w:fldChar w:fldCharType="begin"/>
        </w:r>
        <w:r w:rsidR="000F2333">
          <w:rPr>
            <w:noProof/>
            <w:webHidden/>
          </w:rPr>
          <w:instrText xml:space="preserve"> PAGEREF _Toc520535244 \h </w:instrText>
        </w:r>
        <w:r w:rsidR="000F2333">
          <w:rPr>
            <w:noProof/>
            <w:webHidden/>
          </w:rPr>
        </w:r>
        <w:r w:rsidR="000F2333">
          <w:rPr>
            <w:noProof/>
            <w:webHidden/>
          </w:rPr>
          <w:fldChar w:fldCharType="separate"/>
        </w:r>
        <w:r w:rsidR="000F2333">
          <w:rPr>
            <w:noProof/>
            <w:webHidden/>
          </w:rPr>
          <w:t>75</w:t>
        </w:r>
        <w:r w:rsidR="000F2333">
          <w:rPr>
            <w:noProof/>
            <w:webHidden/>
          </w:rPr>
          <w:fldChar w:fldCharType="end"/>
        </w:r>
      </w:hyperlink>
    </w:p>
    <w:p w14:paraId="39426499" w14:textId="6A2F4B3C" w:rsidR="000F2333" w:rsidRDefault="007769D5">
      <w:pPr>
        <w:pStyle w:val="TOC3"/>
        <w:tabs>
          <w:tab w:val="right" w:leader="dot" w:pos="9016"/>
        </w:tabs>
        <w:rPr>
          <w:rFonts w:asciiTheme="minorHAnsi" w:eastAsiaTheme="minorEastAsia" w:hAnsiTheme="minorHAnsi" w:cstheme="minorBidi"/>
          <w:noProof/>
          <w:sz w:val="22"/>
          <w:szCs w:val="22"/>
          <w:lang w:val="en-AU"/>
        </w:rPr>
      </w:pPr>
      <w:hyperlink w:anchor="_Toc520535245" w:history="1">
        <w:r w:rsidR="000F2333" w:rsidRPr="009F4893">
          <w:rPr>
            <w:rStyle w:val="Hyperlink"/>
            <w:noProof/>
          </w:rPr>
          <w:t>6.2.3 Inter-Regularization Group Weighting</w:t>
        </w:r>
        <w:r w:rsidR="000F2333">
          <w:rPr>
            <w:noProof/>
            <w:webHidden/>
          </w:rPr>
          <w:tab/>
        </w:r>
        <w:r w:rsidR="000F2333">
          <w:rPr>
            <w:noProof/>
            <w:webHidden/>
          </w:rPr>
          <w:fldChar w:fldCharType="begin"/>
        </w:r>
        <w:r w:rsidR="000F2333">
          <w:rPr>
            <w:noProof/>
            <w:webHidden/>
          </w:rPr>
          <w:instrText xml:space="preserve"> PAGEREF _Toc520535245 \h </w:instrText>
        </w:r>
        <w:r w:rsidR="000F2333">
          <w:rPr>
            <w:noProof/>
            <w:webHidden/>
          </w:rPr>
        </w:r>
        <w:r w:rsidR="000F2333">
          <w:rPr>
            <w:noProof/>
            <w:webHidden/>
          </w:rPr>
          <w:fldChar w:fldCharType="separate"/>
        </w:r>
        <w:r w:rsidR="000F2333">
          <w:rPr>
            <w:noProof/>
            <w:webHidden/>
          </w:rPr>
          <w:t>76</w:t>
        </w:r>
        <w:r w:rsidR="000F2333">
          <w:rPr>
            <w:noProof/>
            <w:webHidden/>
          </w:rPr>
          <w:fldChar w:fldCharType="end"/>
        </w:r>
      </w:hyperlink>
    </w:p>
    <w:p w14:paraId="431A1A86" w14:textId="6D39A1E1" w:rsidR="000F2333" w:rsidRDefault="007769D5">
      <w:pPr>
        <w:pStyle w:val="TOC3"/>
        <w:tabs>
          <w:tab w:val="right" w:leader="dot" w:pos="9016"/>
        </w:tabs>
        <w:rPr>
          <w:rFonts w:asciiTheme="minorHAnsi" w:eastAsiaTheme="minorEastAsia" w:hAnsiTheme="minorHAnsi" w:cstheme="minorBidi"/>
          <w:noProof/>
          <w:sz w:val="22"/>
          <w:szCs w:val="22"/>
          <w:lang w:val="en-AU"/>
        </w:rPr>
      </w:pPr>
      <w:hyperlink w:anchor="_Toc520535246" w:history="1">
        <w:r w:rsidR="000F2333" w:rsidRPr="009F4893">
          <w:rPr>
            <w:rStyle w:val="Hyperlink"/>
            <w:noProof/>
          </w:rPr>
          <w:t>6.2.4 Choosing Values for the Marquardt Lambda</w:t>
        </w:r>
        <w:r w:rsidR="000F2333">
          <w:rPr>
            <w:noProof/>
            <w:webHidden/>
          </w:rPr>
          <w:tab/>
        </w:r>
        <w:r w:rsidR="000F2333">
          <w:rPr>
            <w:noProof/>
            <w:webHidden/>
          </w:rPr>
          <w:fldChar w:fldCharType="begin"/>
        </w:r>
        <w:r w:rsidR="000F2333">
          <w:rPr>
            <w:noProof/>
            <w:webHidden/>
          </w:rPr>
          <w:instrText xml:space="preserve"> PAGEREF _Toc520535246 \h </w:instrText>
        </w:r>
        <w:r w:rsidR="000F2333">
          <w:rPr>
            <w:noProof/>
            <w:webHidden/>
          </w:rPr>
        </w:r>
        <w:r w:rsidR="000F2333">
          <w:rPr>
            <w:noProof/>
            <w:webHidden/>
          </w:rPr>
          <w:fldChar w:fldCharType="separate"/>
        </w:r>
        <w:r w:rsidR="000F2333">
          <w:rPr>
            <w:noProof/>
            <w:webHidden/>
          </w:rPr>
          <w:t>76</w:t>
        </w:r>
        <w:r w:rsidR="000F2333">
          <w:rPr>
            <w:noProof/>
            <w:webHidden/>
          </w:rPr>
          <w:fldChar w:fldCharType="end"/>
        </w:r>
      </w:hyperlink>
    </w:p>
    <w:p w14:paraId="5B785175" w14:textId="14D4666B" w:rsidR="000F2333" w:rsidRDefault="007769D5">
      <w:pPr>
        <w:pStyle w:val="TOC3"/>
        <w:tabs>
          <w:tab w:val="right" w:leader="dot" w:pos="9016"/>
        </w:tabs>
        <w:rPr>
          <w:rFonts w:asciiTheme="minorHAnsi" w:eastAsiaTheme="minorEastAsia" w:hAnsiTheme="minorHAnsi" w:cstheme="minorBidi"/>
          <w:noProof/>
          <w:sz w:val="22"/>
          <w:szCs w:val="22"/>
          <w:lang w:val="en-AU"/>
        </w:rPr>
      </w:pPr>
      <w:hyperlink w:anchor="_Toc520535247" w:history="1">
        <w:r w:rsidR="000F2333" w:rsidRPr="009F4893">
          <w:rPr>
            <w:rStyle w:val="Hyperlink"/>
            <w:noProof/>
          </w:rPr>
          <w:t>6.2.5 Singular Value Decomposition</w:t>
        </w:r>
        <w:r w:rsidR="000F2333">
          <w:rPr>
            <w:noProof/>
            <w:webHidden/>
          </w:rPr>
          <w:tab/>
        </w:r>
        <w:r w:rsidR="000F2333">
          <w:rPr>
            <w:noProof/>
            <w:webHidden/>
          </w:rPr>
          <w:fldChar w:fldCharType="begin"/>
        </w:r>
        <w:r w:rsidR="000F2333">
          <w:rPr>
            <w:noProof/>
            <w:webHidden/>
          </w:rPr>
          <w:instrText xml:space="preserve"> PAGEREF _Toc520535247 \h </w:instrText>
        </w:r>
        <w:r w:rsidR="000F2333">
          <w:rPr>
            <w:noProof/>
            <w:webHidden/>
          </w:rPr>
        </w:r>
        <w:r w:rsidR="000F2333">
          <w:rPr>
            <w:noProof/>
            <w:webHidden/>
          </w:rPr>
          <w:fldChar w:fldCharType="separate"/>
        </w:r>
        <w:r w:rsidR="000F2333">
          <w:rPr>
            <w:noProof/>
            <w:webHidden/>
          </w:rPr>
          <w:t>77</w:t>
        </w:r>
        <w:r w:rsidR="000F2333">
          <w:rPr>
            <w:noProof/>
            <w:webHidden/>
          </w:rPr>
          <w:fldChar w:fldCharType="end"/>
        </w:r>
      </w:hyperlink>
    </w:p>
    <w:p w14:paraId="31D9D9FC" w14:textId="3797DBB0" w:rsidR="000F2333" w:rsidRDefault="007769D5">
      <w:pPr>
        <w:pStyle w:val="TOC3"/>
        <w:tabs>
          <w:tab w:val="right" w:leader="dot" w:pos="9016"/>
        </w:tabs>
        <w:rPr>
          <w:rFonts w:asciiTheme="minorHAnsi" w:eastAsiaTheme="minorEastAsia" w:hAnsiTheme="minorHAnsi" w:cstheme="minorBidi"/>
          <w:noProof/>
          <w:sz w:val="22"/>
          <w:szCs w:val="22"/>
          <w:lang w:val="en-AU"/>
        </w:rPr>
      </w:pPr>
      <w:hyperlink w:anchor="_Toc520535248" w:history="1">
        <w:r w:rsidR="000F2333" w:rsidRPr="009F4893">
          <w:rPr>
            <w:rStyle w:val="Hyperlink"/>
            <w:noProof/>
          </w:rPr>
          <w:t>6.2.6 SVD-Assist</w:t>
        </w:r>
        <w:r w:rsidR="000F2333">
          <w:rPr>
            <w:noProof/>
            <w:webHidden/>
          </w:rPr>
          <w:tab/>
        </w:r>
        <w:r w:rsidR="000F2333">
          <w:rPr>
            <w:noProof/>
            <w:webHidden/>
          </w:rPr>
          <w:fldChar w:fldCharType="begin"/>
        </w:r>
        <w:r w:rsidR="000F2333">
          <w:rPr>
            <w:noProof/>
            <w:webHidden/>
          </w:rPr>
          <w:instrText xml:space="preserve"> PAGEREF _Toc520535248 \h </w:instrText>
        </w:r>
        <w:r w:rsidR="000F2333">
          <w:rPr>
            <w:noProof/>
            <w:webHidden/>
          </w:rPr>
        </w:r>
        <w:r w:rsidR="000F2333">
          <w:rPr>
            <w:noProof/>
            <w:webHidden/>
          </w:rPr>
          <w:fldChar w:fldCharType="separate"/>
        </w:r>
        <w:r w:rsidR="000F2333">
          <w:rPr>
            <w:noProof/>
            <w:webHidden/>
          </w:rPr>
          <w:t>79</w:t>
        </w:r>
        <w:r w:rsidR="000F2333">
          <w:rPr>
            <w:noProof/>
            <w:webHidden/>
          </w:rPr>
          <w:fldChar w:fldCharType="end"/>
        </w:r>
      </w:hyperlink>
    </w:p>
    <w:p w14:paraId="0D8C6248" w14:textId="4038AC27" w:rsidR="000F2333" w:rsidRDefault="007769D5">
      <w:pPr>
        <w:pStyle w:val="TOC3"/>
        <w:tabs>
          <w:tab w:val="right" w:leader="dot" w:pos="9016"/>
        </w:tabs>
        <w:rPr>
          <w:rFonts w:asciiTheme="minorHAnsi" w:eastAsiaTheme="minorEastAsia" w:hAnsiTheme="minorHAnsi" w:cstheme="minorBidi"/>
          <w:noProof/>
          <w:sz w:val="22"/>
          <w:szCs w:val="22"/>
          <w:lang w:val="en-AU"/>
        </w:rPr>
      </w:pPr>
      <w:hyperlink w:anchor="_Toc520535249" w:history="1">
        <w:r w:rsidR="000F2333" w:rsidRPr="009F4893">
          <w:rPr>
            <w:rStyle w:val="Hyperlink"/>
            <w:noProof/>
          </w:rPr>
          <w:t>6.2.7 Expediting the First Iteration</w:t>
        </w:r>
        <w:r w:rsidR="000F2333">
          <w:rPr>
            <w:noProof/>
            <w:webHidden/>
          </w:rPr>
          <w:tab/>
        </w:r>
        <w:r w:rsidR="000F2333">
          <w:rPr>
            <w:noProof/>
            <w:webHidden/>
          </w:rPr>
          <w:fldChar w:fldCharType="begin"/>
        </w:r>
        <w:r w:rsidR="000F2333">
          <w:rPr>
            <w:noProof/>
            <w:webHidden/>
          </w:rPr>
          <w:instrText xml:space="preserve"> PAGEREF _Toc520535249 \h </w:instrText>
        </w:r>
        <w:r w:rsidR="000F2333">
          <w:rPr>
            <w:noProof/>
            <w:webHidden/>
          </w:rPr>
        </w:r>
        <w:r w:rsidR="000F2333">
          <w:rPr>
            <w:noProof/>
            <w:webHidden/>
          </w:rPr>
          <w:fldChar w:fldCharType="separate"/>
        </w:r>
        <w:r w:rsidR="000F2333">
          <w:rPr>
            <w:noProof/>
            <w:webHidden/>
          </w:rPr>
          <w:t>81</w:t>
        </w:r>
        <w:r w:rsidR="000F2333">
          <w:rPr>
            <w:noProof/>
            <w:webHidden/>
          </w:rPr>
          <w:fldChar w:fldCharType="end"/>
        </w:r>
      </w:hyperlink>
    </w:p>
    <w:p w14:paraId="5DA30D71" w14:textId="6482D875" w:rsidR="000F2333" w:rsidRDefault="007769D5">
      <w:pPr>
        <w:pStyle w:val="TOC3"/>
        <w:tabs>
          <w:tab w:val="right" w:leader="dot" w:pos="9016"/>
        </w:tabs>
        <w:rPr>
          <w:rFonts w:asciiTheme="minorHAnsi" w:eastAsiaTheme="minorEastAsia" w:hAnsiTheme="minorHAnsi" w:cstheme="minorBidi"/>
          <w:noProof/>
          <w:sz w:val="22"/>
          <w:szCs w:val="22"/>
          <w:lang w:val="en-AU"/>
        </w:rPr>
      </w:pPr>
      <w:hyperlink w:anchor="_Toc520535250" w:history="1">
        <w:r w:rsidR="000F2333" w:rsidRPr="009F4893">
          <w:rPr>
            <w:rStyle w:val="Hyperlink"/>
            <w:noProof/>
          </w:rPr>
          <w:t>6.2.8 Linear Analysis</w:t>
        </w:r>
        <w:r w:rsidR="000F2333">
          <w:rPr>
            <w:noProof/>
            <w:webHidden/>
          </w:rPr>
          <w:tab/>
        </w:r>
        <w:r w:rsidR="000F2333">
          <w:rPr>
            <w:noProof/>
            <w:webHidden/>
          </w:rPr>
          <w:fldChar w:fldCharType="begin"/>
        </w:r>
        <w:r w:rsidR="000F2333">
          <w:rPr>
            <w:noProof/>
            <w:webHidden/>
          </w:rPr>
          <w:instrText xml:space="preserve"> PAGEREF _Toc520535250 \h </w:instrText>
        </w:r>
        <w:r w:rsidR="000F2333">
          <w:rPr>
            <w:noProof/>
            <w:webHidden/>
          </w:rPr>
        </w:r>
        <w:r w:rsidR="000F2333">
          <w:rPr>
            <w:noProof/>
            <w:webHidden/>
          </w:rPr>
          <w:fldChar w:fldCharType="separate"/>
        </w:r>
        <w:r w:rsidR="000F2333">
          <w:rPr>
            <w:noProof/>
            <w:webHidden/>
          </w:rPr>
          <w:t>82</w:t>
        </w:r>
        <w:r w:rsidR="000F2333">
          <w:rPr>
            <w:noProof/>
            <w:webHidden/>
          </w:rPr>
          <w:fldChar w:fldCharType="end"/>
        </w:r>
      </w:hyperlink>
    </w:p>
    <w:p w14:paraId="5347851C" w14:textId="68AE5E3E" w:rsidR="000F2333" w:rsidRDefault="007769D5">
      <w:pPr>
        <w:pStyle w:val="TOC3"/>
        <w:tabs>
          <w:tab w:val="right" w:leader="dot" w:pos="9016"/>
        </w:tabs>
        <w:rPr>
          <w:rFonts w:asciiTheme="minorHAnsi" w:eastAsiaTheme="minorEastAsia" w:hAnsiTheme="minorHAnsi" w:cstheme="minorBidi"/>
          <w:noProof/>
          <w:sz w:val="22"/>
          <w:szCs w:val="22"/>
          <w:lang w:val="en-AU"/>
        </w:rPr>
      </w:pPr>
      <w:hyperlink w:anchor="_Toc520535251" w:history="1">
        <w:r w:rsidR="000F2333" w:rsidRPr="009F4893">
          <w:rPr>
            <w:rStyle w:val="Hyperlink"/>
            <w:noProof/>
          </w:rPr>
          <w:t>6.2.9 Model Run Failure</w:t>
        </w:r>
        <w:r w:rsidR="000F2333">
          <w:rPr>
            <w:noProof/>
            <w:webHidden/>
          </w:rPr>
          <w:tab/>
        </w:r>
        <w:r w:rsidR="000F2333">
          <w:rPr>
            <w:noProof/>
            <w:webHidden/>
          </w:rPr>
          <w:fldChar w:fldCharType="begin"/>
        </w:r>
        <w:r w:rsidR="000F2333">
          <w:rPr>
            <w:noProof/>
            <w:webHidden/>
          </w:rPr>
          <w:instrText xml:space="preserve"> PAGEREF _Toc520535251 \h </w:instrText>
        </w:r>
        <w:r w:rsidR="000F2333">
          <w:rPr>
            <w:noProof/>
            <w:webHidden/>
          </w:rPr>
        </w:r>
        <w:r w:rsidR="000F2333">
          <w:rPr>
            <w:noProof/>
            <w:webHidden/>
          </w:rPr>
          <w:fldChar w:fldCharType="separate"/>
        </w:r>
        <w:r w:rsidR="000F2333">
          <w:rPr>
            <w:noProof/>
            <w:webHidden/>
          </w:rPr>
          <w:t>84</w:t>
        </w:r>
        <w:r w:rsidR="000F2333">
          <w:rPr>
            <w:noProof/>
            <w:webHidden/>
          </w:rPr>
          <w:fldChar w:fldCharType="end"/>
        </w:r>
      </w:hyperlink>
    </w:p>
    <w:p w14:paraId="79CA73F0" w14:textId="46B95B6E" w:rsidR="000F2333" w:rsidRDefault="007769D5">
      <w:pPr>
        <w:pStyle w:val="TOC3"/>
        <w:tabs>
          <w:tab w:val="right" w:leader="dot" w:pos="9016"/>
        </w:tabs>
        <w:rPr>
          <w:rFonts w:asciiTheme="minorHAnsi" w:eastAsiaTheme="minorEastAsia" w:hAnsiTheme="minorHAnsi" w:cstheme="minorBidi"/>
          <w:noProof/>
          <w:sz w:val="22"/>
          <w:szCs w:val="22"/>
          <w:lang w:val="en-AU"/>
        </w:rPr>
      </w:pPr>
      <w:hyperlink w:anchor="_Toc520535252" w:history="1">
        <w:r w:rsidR="000F2333" w:rsidRPr="009F4893">
          <w:rPr>
            <w:rStyle w:val="Hyperlink"/>
            <w:noProof/>
          </w:rPr>
          <w:t>6.2.10 Composite Parameter Sensitivities</w:t>
        </w:r>
        <w:r w:rsidR="000F2333">
          <w:rPr>
            <w:noProof/>
            <w:webHidden/>
          </w:rPr>
          <w:tab/>
        </w:r>
        <w:r w:rsidR="000F2333">
          <w:rPr>
            <w:noProof/>
            <w:webHidden/>
          </w:rPr>
          <w:fldChar w:fldCharType="begin"/>
        </w:r>
        <w:r w:rsidR="000F2333">
          <w:rPr>
            <w:noProof/>
            <w:webHidden/>
          </w:rPr>
          <w:instrText xml:space="preserve"> PAGEREF _Toc520535252 \h </w:instrText>
        </w:r>
        <w:r w:rsidR="000F2333">
          <w:rPr>
            <w:noProof/>
            <w:webHidden/>
          </w:rPr>
        </w:r>
        <w:r w:rsidR="000F2333">
          <w:rPr>
            <w:noProof/>
            <w:webHidden/>
          </w:rPr>
          <w:fldChar w:fldCharType="separate"/>
        </w:r>
        <w:r w:rsidR="000F2333">
          <w:rPr>
            <w:noProof/>
            <w:webHidden/>
          </w:rPr>
          <w:t>84</w:t>
        </w:r>
        <w:r w:rsidR="000F2333">
          <w:rPr>
            <w:noProof/>
            <w:webHidden/>
          </w:rPr>
          <w:fldChar w:fldCharType="end"/>
        </w:r>
      </w:hyperlink>
    </w:p>
    <w:p w14:paraId="66CEA630" w14:textId="567C6B4D" w:rsidR="000F2333" w:rsidRDefault="007769D5">
      <w:pPr>
        <w:pStyle w:val="TOC3"/>
        <w:tabs>
          <w:tab w:val="right" w:leader="dot" w:pos="9016"/>
        </w:tabs>
        <w:rPr>
          <w:rFonts w:asciiTheme="minorHAnsi" w:eastAsiaTheme="minorEastAsia" w:hAnsiTheme="minorHAnsi" w:cstheme="minorBidi"/>
          <w:noProof/>
          <w:sz w:val="22"/>
          <w:szCs w:val="22"/>
          <w:lang w:val="en-AU"/>
        </w:rPr>
      </w:pPr>
      <w:hyperlink w:anchor="_Toc520535253" w:history="1">
        <w:r w:rsidR="000F2333" w:rsidRPr="009F4893">
          <w:rPr>
            <w:rStyle w:val="Hyperlink"/>
            <w:noProof/>
          </w:rPr>
          <w:t>6.2.11 Other Controls</w:t>
        </w:r>
        <w:r w:rsidR="000F2333">
          <w:rPr>
            <w:noProof/>
            <w:webHidden/>
          </w:rPr>
          <w:tab/>
        </w:r>
        <w:r w:rsidR="000F2333">
          <w:rPr>
            <w:noProof/>
            <w:webHidden/>
          </w:rPr>
          <w:fldChar w:fldCharType="begin"/>
        </w:r>
        <w:r w:rsidR="000F2333">
          <w:rPr>
            <w:noProof/>
            <w:webHidden/>
          </w:rPr>
          <w:instrText xml:space="preserve"> PAGEREF _Toc520535253 \h </w:instrText>
        </w:r>
        <w:r w:rsidR="000F2333">
          <w:rPr>
            <w:noProof/>
            <w:webHidden/>
          </w:rPr>
        </w:r>
        <w:r w:rsidR="000F2333">
          <w:rPr>
            <w:noProof/>
            <w:webHidden/>
          </w:rPr>
          <w:fldChar w:fldCharType="separate"/>
        </w:r>
        <w:r w:rsidR="000F2333">
          <w:rPr>
            <w:noProof/>
            <w:webHidden/>
          </w:rPr>
          <w:t>85</w:t>
        </w:r>
        <w:r w:rsidR="000F2333">
          <w:rPr>
            <w:noProof/>
            <w:webHidden/>
          </w:rPr>
          <w:fldChar w:fldCharType="end"/>
        </w:r>
      </w:hyperlink>
    </w:p>
    <w:p w14:paraId="20CA5DC6" w14:textId="54504D71" w:rsidR="000F2333" w:rsidRDefault="007769D5">
      <w:pPr>
        <w:pStyle w:val="TOC3"/>
        <w:tabs>
          <w:tab w:val="right" w:leader="dot" w:pos="9016"/>
        </w:tabs>
        <w:rPr>
          <w:rFonts w:asciiTheme="minorHAnsi" w:eastAsiaTheme="minorEastAsia" w:hAnsiTheme="minorHAnsi" w:cstheme="minorBidi"/>
          <w:noProof/>
          <w:sz w:val="22"/>
          <w:szCs w:val="22"/>
          <w:lang w:val="en-AU"/>
        </w:rPr>
      </w:pPr>
      <w:hyperlink w:anchor="_Toc520535254" w:history="1">
        <w:r w:rsidR="000F2333" w:rsidRPr="009F4893">
          <w:rPr>
            <w:rStyle w:val="Hyperlink"/>
            <w:noProof/>
          </w:rPr>
          <w:t>6.2.12 Running PESTPP</w:t>
        </w:r>
        <w:r w:rsidR="000F2333">
          <w:rPr>
            <w:noProof/>
            <w:webHidden/>
          </w:rPr>
          <w:tab/>
        </w:r>
        <w:r w:rsidR="000F2333">
          <w:rPr>
            <w:noProof/>
            <w:webHidden/>
          </w:rPr>
          <w:fldChar w:fldCharType="begin"/>
        </w:r>
        <w:r w:rsidR="000F2333">
          <w:rPr>
            <w:noProof/>
            <w:webHidden/>
          </w:rPr>
          <w:instrText xml:space="preserve"> PAGEREF _Toc520535254 \h </w:instrText>
        </w:r>
        <w:r w:rsidR="000F2333">
          <w:rPr>
            <w:noProof/>
            <w:webHidden/>
          </w:rPr>
        </w:r>
        <w:r w:rsidR="000F2333">
          <w:rPr>
            <w:noProof/>
            <w:webHidden/>
          </w:rPr>
          <w:fldChar w:fldCharType="separate"/>
        </w:r>
        <w:r w:rsidR="000F2333">
          <w:rPr>
            <w:noProof/>
            <w:webHidden/>
          </w:rPr>
          <w:t>85</w:t>
        </w:r>
        <w:r w:rsidR="000F2333">
          <w:rPr>
            <w:noProof/>
            <w:webHidden/>
          </w:rPr>
          <w:fldChar w:fldCharType="end"/>
        </w:r>
      </w:hyperlink>
    </w:p>
    <w:p w14:paraId="0E7C42B5" w14:textId="41117DFA" w:rsidR="000F2333" w:rsidRDefault="007769D5">
      <w:pPr>
        <w:pStyle w:val="TOC3"/>
        <w:tabs>
          <w:tab w:val="right" w:leader="dot" w:pos="9016"/>
        </w:tabs>
        <w:rPr>
          <w:rFonts w:asciiTheme="minorHAnsi" w:eastAsiaTheme="minorEastAsia" w:hAnsiTheme="minorHAnsi" w:cstheme="minorBidi"/>
          <w:noProof/>
          <w:sz w:val="22"/>
          <w:szCs w:val="22"/>
          <w:lang w:val="en-AU"/>
        </w:rPr>
      </w:pPr>
      <w:hyperlink w:anchor="_Toc520535255" w:history="1">
        <w:r w:rsidR="000F2333" w:rsidRPr="009F4893">
          <w:rPr>
            <w:rStyle w:val="Hyperlink"/>
            <w:noProof/>
          </w:rPr>
          <w:t>6.2.13 PESTPP Output Files</w:t>
        </w:r>
        <w:r w:rsidR="000F2333">
          <w:rPr>
            <w:noProof/>
            <w:webHidden/>
          </w:rPr>
          <w:tab/>
        </w:r>
        <w:r w:rsidR="000F2333">
          <w:rPr>
            <w:noProof/>
            <w:webHidden/>
          </w:rPr>
          <w:fldChar w:fldCharType="begin"/>
        </w:r>
        <w:r w:rsidR="000F2333">
          <w:rPr>
            <w:noProof/>
            <w:webHidden/>
          </w:rPr>
          <w:instrText xml:space="preserve"> PAGEREF _Toc520535255 \h </w:instrText>
        </w:r>
        <w:r w:rsidR="000F2333">
          <w:rPr>
            <w:noProof/>
            <w:webHidden/>
          </w:rPr>
        </w:r>
        <w:r w:rsidR="000F2333">
          <w:rPr>
            <w:noProof/>
            <w:webHidden/>
          </w:rPr>
          <w:fldChar w:fldCharType="separate"/>
        </w:r>
        <w:r w:rsidR="000F2333">
          <w:rPr>
            <w:noProof/>
            <w:webHidden/>
          </w:rPr>
          <w:t>85</w:t>
        </w:r>
        <w:r w:rsidR="000F2333">
          <w:rPr>
            <w:noProof/>
            <w:webHidden/>
          </w:rPr>
          <w:fldChar w:fldCharType="end"/>
        </w:r>
      </w:hyperlink>
    </w:p>
    <w:p w14:paraId="5017E20F" w14:textId="67B8F0A0" w:rsidR="000F2333" w:rsidRDefault="007769D5">
      <w:pPr>
        <w:pStyle w:val="TOC2"/>
        <w:tabs>
          <w:tab w:val="right" w:leader="dot" w:pos="9016"/>
        </w:tabs>
        <w:rPr>
          <w:rFonts w:asciiTheme="minorHAnsi" w:eastAsiaTheme="minorEastAsia" w:hAnsiTheme="minorHAnsi" w:cstheme="minorBidi"/>
          <w:noProof/>
          <w:sz w:val="22"/>
          <w:szCs w:val="22"/>
          <w:lang w:val="en-AU"/>
        </w:rPr>
      </w:pPr>
      <w:hyperlink w:anchor="_Toc520535256" w:history="1">
        <w:r w:rsidR="000F2333" w:rsidRPr="009F4893">
          <w:rPr>
            <w:rStyle w:val="Hyperlink"/>
            <w:noProof/>
          </w:rPr>
          <w:t>6.3 Differential Evolution</w:t>
        </w:r>
        <w:r w:rsidR="000F2333">
          <w:rPr>
            <w:noProof/>
            <w:webHidden/>
          </w:rPr>
          <w:tab/>
        </w:r>
        <w:r w:rsidR="000F2333">
          <w:rPr>
            <w:noProof/>
            <w:webHidden/>
          </w:rPr>
          <w:fldChar w:fldCharType="begin"/>
        </w:r>
        <w:r w:rsidR="000F2333">
          <w:rPr>
            <w:noProof/>
            <w:webHidden/>
          </w:rPr>
          <w:instrText xml:space="preserve"> PAGEREF _Toc520535256 \h </w:instrText>
        </w:r>
        <w:r w:rsidR="000F2333">
          <w:rPr>
            <w:noProof/>
            <w:webHidden/>
          </w:rPr>
        </w:r>
        <w:r w:rsidR="000F2333">
          <w:rPr>
            <w:noProof/>
            <w:webHidden/>
          </w:rPr>
          <w:fldChar w:fldCharType="separate"/>
        </w:r>
        <w:r w:rsidR="000F2333">
          <w:rPr>
            <w:noProof/>
            <w:webHidden/>
          </w:rPr>
          <w:t>87</w:t>
        </w:r>
        <w:r w:rsidR="000F2333">
          <w:rPr>
            <w:noProof/>
            <w:webHidden/>
          </w:rPr>
          <w:fldChar w:fldCharType="end"/>
        </w:r>
      </w:hyperlink>
    </w:p>
    <w:p w14:paraId="3F483E27" w14:textId="4929A010" w:rsidR="000F2333" w:rsidRDefault="007769D5">
      <w:pPr>
        <w:pStyle w:val="TOC3"/>
        <w:tabs>
          <w:tab w:val="right" w:leader="dot" w:pos="9016"/>
        </w:tabs>
        <w:rPr>
          <w:rFonts w:asciiTheme="minorHAnsi" w:eastAsiaTheme="minorEastAsia" w:hAnsiTheme="minorHAnsi" w:cstheme="minorBidi"/>
          <w:noProof/>
          <w:sz w:val="22"/>
          <w:szCs w:val="22"/>
          <w:lang w:val="en-AU"/>
        </w:rPr>
      </w:pPr>
      <w:hyperlink w:anchor="_Toc520535257" w:history="1">
        <w:r w:rsidR="000F2333" w:rsidRPr="009F4893">
          <w:rPr>
            <w:rStyle w:val="Hyperlink"/>
            <w:noProof/>
          </w:rPr>
          <w:t>6.3.1 General</w:t>
        </w:r>
        <w:r w:rsidR="000F2333">
          <w:rPr>
            <w:noProof/>
            <w:webHidden/>
          </w:rPr>
          <w:tab/>
        </w:r>
        <w:r w:rsidR="000F2333">
          <w:rPr>
            <w:noProof/>
            <w:webHidden/>
          </w:rPr>
          <w:fldChar w:fldCharType="begin"/>
        </w:r>
        <w:r w:rsidR="000F2333">
          <w:rPr>
            <w:noProof/>
            <w:webHidden/>
          </w:rPr>
          <w:instrText xml:space="preserve"> PAGEREF _Toc520535257 \h </w:instrText>
        </w:r>
        <w:r w:rsidR="000F2333">
          <w:rPr>
            <w:noProof/>
            <w:webHidden/>
          </w:rPr>
        </w:r>
        <w:r w:rsidR="000F2333">
          <w:rPr>
            <w:noProof/>
            <w:webHidden/>
          </w:rPr>
          <w:fldChar w:fldCharType="separate"/>
        </w:r>
        <w:r w:rsidR="000F2333">
          <w:rPr>
            <w:noProof/>
            <w:webHidden/>
          </w:rPr>
          <w:t>87</w:t>
        </w:r>
        <w:r w:rsidR="000F2333">
          <w:rPr>
            <w:noProof/>
            <w:webHidden/>
          </w:rPr>
          <w:fldChar w:fldCharType="end"/>
        </w:r>
      </w:hyperlink>
    </w:p>
    <w:p w14:paraId="51853CCD" w14:textId="6240A000" w:rsidR="000F2333" w:rsidRDefault="007769D5">
      <w:pPr>
        <w:pStyle w:val="TOC3"/>
        <w:tabs>
          <w:tab w:val="right" w:leader="dot" w:pos="9016"/>
        </w:tabs>
        <w:rPr>
          <w:rFonts w:asciiTheme="minorHAnsi" w:eastAsiaTheme="minorEastAsia" w:hAnsiTheme="minorHAnsi" w:cstheme="minorBidi"/>
          <w:noProof/>
          <w:sz w:val="22"/>
          <w:szCs w:val="22"/>
          <w:lang w:val="en-AU"/>
        </w:rPr>
      </w:pPr>
      <w:hyperlink w:anchor="_Toc520535258" w:history="1">
        <w:r w:rsidR="000F2333" w:rsidRPr="009F4893">
          <w:rPr>
            <w:rStyle w:val="Hyperlink"/>
            <w:noProof/>
          </w:rPr>
          <w:t>6.3.2 The DE Method</w:t>
        </w:r>
        <w:r w:rsidR="000F2333">
          <w:rPr>
            <w:noProof/>
            <w:webHidden/>
          </w:rPr>
          <w:tab/>
        </w:r>
        <w:r w:rsidR="000F2333">
          <w:rPr>
            <w:noProof/>
            <w:webHidden/>
          </w:rPr>
          <w:fldChar w:fldCharType="begin"/>
        </w:r>
        <w:r w:rsidR="000F2333">
          <w:rPr>
            <w:noProof/>
            <w:webHidden/>
          </w:rPr>
          <w:instrText xml:space="preserve"> PAGEREF _Toc520535258 \h </w:instrText>
        </w:r>
        <w:r w:rsidR="000F2333">
          <w:rPr>
            <w:noProof/>
            <w:webHidden/>
          </w:rPr>
        </w:r>
        <w:r w:rsidR="000F2333">
          <w:rPr>
            <w:noProof/>
            <w:webHidden/>
          </w:rPr>
          <w:fldChar w:fldCharType="separate"/>
        </w:r>
        <w:r w:rsidR="000F2333">
          <w:rPr>
            <w:noProof/>
            <w:webHidden/>
          </w:rPr>
          <w:t>87</w:t>
        </w:r>
        <w:r w:rsidR="000F2333">
          <w:rPr>
            <w:noProof/>
            <w:webHidden/>
          </w:rPr>
          <w:fldChar w:fldCharType="end"/>
        </w:r>
      </w:hyperlink>
    </w:p>
    <w:p w14:paraId="7F7A6E1E" w14:textId="19781EF6" w:rsidR="000F2333" w:rsidRDefault="007769D5">
      <w:pPr>
        <w:pStyle w:val="TOC3"/>
        <w:tabs>
          <w:tab w:val="right" w:leader="dot" w:pos="9016"/>
        </w:tabs>
        <w:rPr>
          <w:rFonts w:asciiTheme="minorHAnsi" w:eastAsiaTheme="minorEastAsia" w:hAnsiTheme="minorHAnsi" w:cstheme="minorBidi"/>
          <w:noProof/>
          <w:sz w:val="22"/>
          <w:szCs w:val="22"/>
          <w:lang w:val="en-AU"/>
        </w:rPr>
      </w:pPr>
      <w:hyperlink w:anchor="_Toc520535259" w:history="1">
        <w:r w:rsidR="000F2333" w:rsidRPr="009F4893">
          <w:rPr>
            <w:rStyle w:val="Hyperlink"/>
            <w:noProof/>
          </w:rPr>
          <w:t>6.3.3 Using DE in PESTPP</w:t>
        </w:r>
        <w:r w:rsidR="000F2333">
          <w:rPr>
            <w:noProof/>
            <w:webHidden/>
          </w:rPr>
          <w:tab/>
        </w:r>
        <w:r w:rsidR="000F2333">
          <w:rPr>
            <w:noProof/>
            <w:webHidden/>
          </w:rPr>
          <w:fldChar w:fldCharType="begin"/>
        </w:r>
        <w:r w:rsidR="000F2333">
          <w:rPr>
            <w:noProof/>
            <w:webHidden/>
          </w:rPr>
          <w:instrText xml:space="preserve"> PAGEREF _Toc520535259 \h </w:instrText>
        </w:r>
        <w:r w:rsidR="000F2333">
          <w:rPr>
            <w:noProof/>
            <w:webHidden/>
          </w:rPr>
        </w:r>
        <w:r w:rsidR="000F2333">
          <w:rPr>
            <w:noProof/>
            <w:webHidden/>
          </w:rPr>
          <w:fldChar w:fldCharType="separate"/>
        </w:r>
        <w:r w:rsidR="000F2333">
          <w:rPr>
            <w:noProof/>
            <w:webHidden/>
          </w:rPr>
          <w:t>89</w:t>
        </w:r>
        <w:r w:rsidR="000F2333">
          <w:rPr>
            <w:noProof/>
            <w:webHidden/>
          </w:rPr>
          <w:fldChar w:fldCharType="end"/>
        </w:r>
      </w:hyperlink>
    </w:p>
    <w:p w14:paraId="16DF7973" w14:textId="471F2061" w:rsidR="000F2333" w:rsidRDefault="007769D5">
      <w:pPr>
        <w:pStyle w:val="TOC3"/>
        <w:tabs>
          <w:tab w:val="right" w:leader="dot" w:pos="9016"/>
        </w:tabs>
        <w:rPr>
          <w:rFonts w:asciiTheme="minorHAnsi" w:eastAsiaTheme="minorEastAsia" w:hAnsiTheme="minorHAnsi" w:cstheme="minorBidi"/>
          <w:noProof/>
          <w:sz w:val="22"/>
          <w:szCs w:val="22"/>
          <w:lang w:val="en-AU"/>
        </w:rPr>
      </w:pPr>
      <w:hyperlink w:anchor="_Toc520535260" w:history="1">
        <w:r w:rsidR="000F2333" w:rsidRPr="009F4893">
          <w:rPr>
            <w:rStyle w:val="Hyperlink"/>
            <w:noProof/>
          </w:rPr>
          <w:t>6.3.4 Running PESTPP</w:t>
        </w:r>
        <w:r w:rsidR="000F2333">
          <w:rPr>
            <w:noProof/>
            <w:webHidden/>
          </w:rPr>
          <w:tab/>
        </w:r>
        <w:r w:rsidR="000F2333">
          <w:rPr>
            <w:noProof/>
            <w:webHidden/>
          </w:rPr>
          <w:fldChar w:fldCharType="begin"/>
        </w:r>
        <w:r w:rsidR="000F2333">
          <w:rPr>
            <w:noProof/>
            <w:webHidden/>
          </w:rPr>
          <w:instrText xml:space="preserve"> PAGEREF _Toc520535260 \h </w:instrText>
        </w:r>
        <w:r w:rsidR="000F2333">
          <w:rPr>
            <w:noProof/>
            <w:webHidden/>
          </w:rPr>
        </w:r>
        <w:r w:rsidR="000F2333">
          <w:rPr>
            <w:noProof/>
            <w:webHidden/>
          </w:rPr>
          <w:fldChar w:fldCharType="separate"/>
        </w:r>
        <w:r w:rsidR="000F2333">
          <w:rPr>
            <w:noProof/>
            <w:webHidden/>
          </w:rPr>
          <w:t>90</w:t>
        </w:r>
        <w:r w:rsidR="000F2333">
          <w:rPr>
            <w:noProof/>
            <w:webHidden/>
          </w:rPr>
          <w:fldChar w:fldCharType="end"/>
        </w:r>
      </w:hyperlink>
    </w:p>
    <w:p w14:paraId="1642F0B2" w14:textId="382627CE" w:rsidR="000F2333" w:rsidRDefault="007769D5">
      <w:pPr>
        <w:pStyle w:val="TOC3"/>
        <w:tabs>
          <w:tab w:val="right" w:leader="dot" w:pos="9016"/>
        </w:tabs>
        <w:rPr>
          <w:rFonts w:asciiTheme="minorHAnsi" w:eastAsiaTheme="minorEastAsia" w:hAnsiTheme="minorHAnsi" w:cstheme="minorBidi"/>
          <w:noProof/>
          <w:sz w:val="22"/>
          <w:szCs w:val="22"/>
          <w:lang w:val="en-AU"/>
        </w:rPr>
      </w:pPr>
      <w:hyperlink w:anchor="_Toc520535261" w:history="1">
        <w:r w:rsidR="000F2333" w:rsidRPr="009F4893">
          <w:rPr>
            <w:rStyle w:val="Hyperlink"/>
            <w:noProof/>
          </w:rPr>
          <w:t>6.3.5 PESTPP Output Files</w:t>
        </w:r>
        <w:r w:rsidR="000F2333">
          <w:rPr>
            <w:noProof/>
            <w:webHidden/>
          </w:rPr>
          <w:tab/>
        </w:r>
        <w:r w:rsidR="000F2333">
          <w:rPr>
            <w:noProof/>
            <w:webHidden/>
          </w:rPr>
          <w:fldChar w:fldCharType="begin"/>
        </w:r>
        <w:r w:rsidR="000F2333">
          <w:rPr>
            <w:noProof/>
            <w:webHidden/>
          </w:rPr>
          <w:instrText xml:space="preserve"> PAGEREF _Toc520535261 \h </w:instrText>
        </w:r>
        <w:r w:rsidR="000F2333">
          <w:rPr>
            <w:noProof/>
            <w:webHidden/>
          </w:rPr>
        </w:r>
        <w:r w:rsidR="000F2333">
          <w:rPr>
            <w:noProof/>
            <w:webHidden/>
          </w:rPr>
          <w:fldChar w:fldCharType="separate"/>
        </w:r>
        <w:r w:rsidR="000F2333">
          <w:rPr>
            <w:noProof/>
            <w:webHidden/>
          </w:rPr>
          <w:t>90</w:t>
        </w:r>
        <w:r w:rsidR="000F2333">
          <w:rPr>
            <w:noProof/>
            <w:webHidden/>
          </w:rPr>
          <w:fldChar w:fldCharType="end"/>
        </w:r>
      </w:hyperlink>
    </w:p>
    <w:p w14:paraId="21188DD2" w14:textId="1A691A76" w:rsidR="000F2333" w:rsidRDefault="007769D5">
      <w:pPr>
        <w:pStyle w:val="TOC2"/>
        <w:tabs>
          <w:tab w:val="right" w:leader="dot" w:pos="9016"/>
        </w:tabs>
        <w:rPr>
          <w:rFonts w:asciiTheme="minorHAnsi" w:eastAsiaTheme="minorEastAsia" w:hAnsiTheme="minorHAnsi" w:cstheme="minorBidi"/>
          <w:noProof/>
          <w:sz w:val="22"/>
          <w:szCs w:val="22"/>
          <w:lang w:val="en-AU"/>
        </w:rPr>
      </w:pPr>
      <w:hyperlink w:anchor="_Toc520535262" w:history="1">
        <w:r w:rsidR="000F2333" w:rsidRPr="009F4893">
          <w:rPr>
            <w:rStyle w:val="Hyperlink"/>
            <w:noProof/>
          </w:rPr>
          <w:t>6.4 Summary of PESTPP Control Variables</w:t>
        </w:r>
        <w:r w:rsidR="000F2333">
          <w:rPr>
            <w:noProof/>
            <w:webHidden/>
          </w:rPr>
          <w:tab/>
        </w:r>
        <w:r w:rsidR="000F2333">
          <w:rPr>
            <w:noProof/>
            <w:webHidden/>
          </w:rPr>
          <w:fldChar w:fldCharType="begin"/>
        </w:r>
        <w:r w:rsidR="000F2333">
          <w:rPr>
            <w:noProof/>
            <w:webHidden/>
          </w:rPr>
          <w:instrText xml:space="preserve"> PAGEREF _Toc520535262 \h </w:instrText>
        </w:r>
        <w:r w:rsidR="000F2333">
          <w:rPr>
            <w:noProof/>
            <w:webHidden/>
          </w:rPr>
        </w:r>
        <w:r w:rsidR="000F2333">
          <w:rPr>
            <w:noProof/>
            <w:webHidden/>
          </w:rPr>
          <w:fldChar w:fldCharType="separate"/>
        </w:r>
        <w:r w:rsidR="000F2333">
          <w:rPr>
            <w:noProof/>
            <w:webHidden/>
          </w:rPr>
          <w:t>90</w:t>
        </w:r>
        <w:r w:rsidR="000F2333">
          <w:rPr>
            <w:noProof/>
            <w:webHidden/>
          </w:rPr>
          <w:fldChar w:fldCharType="end"/>
        </w:r>
      </w:hyperlink>
    </w:p>
    <w:p w14:paraId="46056AC2" w14:textId="03FAA959" w:rsidR="000F2333" w:rsidRDefault="007769D5">
      <w:pPr>
        <w:pStyle w:val="TOC3"/>
        <w:tabs>
          <w:tab w:val="right" w:leader="dot" w:pos="9016"/>
        </w:tabs>
        <w:rPr>
          <w:rFonts w:asciiTheme="minorHAnsi" w:eastAsiaTheme="minorEastAsia" w:hAnsiTheme="minorHAnsi" w:cstheme="minorBidi"/>
          <w:noProof/>
          <w:sz w:val="22"/>
          <w:szCs w:val="22"/>
          <w:lang w:val="en-AU"/>
        </w:rPr>
      </w:pPr>
      <w:hyperlink w:anchor="_Toc520535263" w:history="1">
        <w:r w:rsidR="000F2333" w:rsidRPr="009F4893">
          <w:rPr>
            <w:rStyle w:val="Hyperlink"/>
            <w:noProof/>
          </w:rPr>
          <w:t>6.4.1 General</w:t>
        </w:r>
        <w:r w:rsidR="000F2333">
          <w:rPr>
            <w:noProof/>
            <w:webHidden/>
          </w:rPr>
          <w:tab/>
        </w:r>
        <w:r w:rsidR="000F2333">
          <w:rPr>
            <w:noProof/>
            <w:webHidden/>
          </w:rPr>
          <w:fldChar w:fldCharType="begin"/>
        </w:r>
        <w:r w:rsidR="000F2333">
          <w:rPr>
            <w:noProof/>
            <w:webHidden/>
          </w:rPr>
          <w:instrText xml:space="preserve"> PAGEREF _Toc520535263 \h </w:instrText>
        </w:r>
        <w:r w:rsidR="000F2333">
          <w:rPr>
            <w:noProof/>
            <w:webHidden/>
          </w:rPr>
        </w:r>
        <w:r w:rsidR="000F2333">
          <w:rPr>
            <w:noProof/>
            <w:webHidden/>
          </w:rPr>
          <w:fldChar w:fldCharType="separate"/>
        </w:r>
        <w:r w:rsidR="000F2333">
          <w:rPr>
            <w:noProof/>
            <w:webHidden/>
          </w:rPr>
          <w:t>90</w:t>
        </w:r>
        <w:r w:rsidR="000F2333">
          <w:rPr>
            <w:noProof/>
            <w:webHidden/>
          </w:rPr>
          <w:fldChar w:fldCharType="end"/>
        </w:r>
      </w:hyperlink>
    </w:p>
    <w:p w14:paraId="58DD7A87" w14:textId="5282EACB" w:rsidR="000F2333" w:rsidRDefault="007769D5">
      <w:pPr>
        <w:pStyle w:val="TOC3"/>
        <w:tabs>
          <w:tab w:val="right" w:leader="dot" w:pos="9016"/>
        </w:tabs>
        <w:rPr>
          <w:rFonts w:asciiTheme="minorHAnsi" w:eastAsiaTheme="minorEastAsia" w:hAnsiTheme="minorHAnsi" w:cstheme="minorBidi"/>
          <w:noProof/>
          <w:sz w:val="22"/>
          <w:szCs w:val="22"/>
          <w:lang w:val="en-AU"/>
        </w:rPr>
      </w:pPr>
      <w:hyperlink w:anchor="_Toc520535264" w:history="1">
        <w:r w:rsidR="000F2333" w:rsidRPr="009F4893">
          <w:rPr>
            <w:rStyle w:val="Hyperlink"/>
            <w:noProof/>
          </w:rPr>
          <w:t>6.4.2 Control Variables in the PEST Control File</w:t>
        </w:r>
        <w:r w:rsidR="000F2333">
          <w:rPr>
            <w:noProof/>
            <w:webHidden/>
          </w:rPr>
          <w:tab/>
        </w:r>
        <w:r w:rsidR="000F2333">
          <w:rPr>
            <w:noProof/>
            <w:webHidden/>
          </w:rPr>
          <w:fldChar w:fldCharType="begin"/>
        </w:r>
        <w:r w:rsidR="000F2333">
          <w:rPr>
            <w:noProof/>
            <w:webHidden/>
          </w:rPr>
          <w:instrText xml:space="preserve"> PAGEREF _Toc520535264 \h </w:instrText>
        </w:r>
        <w:r w:rsidR="000F2333">
          <w:rPr>
            <w:noProof/>
            <w:webHidden/>
          </w:rPr>
        </w:r>
        <w:r w:rsidR="000F2333">
          <w:rPr>
            <w:noProof/>
            <w:webHidden/>
          </w:rPr>
          <w:fldChar w:fldCharType="separate"/>
        </w:r>
        <w:r w:rsidR="000F2333">
          <w:rPr>
            <w:noProof/>
            <w:webHidden/>
          </w:rPr>
          <w:t>90</w:t>
        </w:r>
        <w:r w:rsidR="000F2333">
          <w:rPr>
            <w:noProof/>
            <w:webHidden/>
          </w:rPr>
          <w:fldChar w:fldCharType="end"/>
        </w:r>
      </w:hyperlink>
    </w:p>
    <w:p w14:paraId="43B27605" w14:textId="271A9BC9" w:rsidR="000F2333" w:rsidRDefault="007769D5">
      <w:pPr>
        <w:pStyle w:val="TOC3"/>
        <w:tabs>
          <w:tab w:val="right" w:leader="dot" w:pos="9016"/>
        </w:tabs>
        <w:rPr>
          <w:rFonts w:asciiTheme="minorHAnsi" w:eastAsiaTheme="minorEastAsia" w:hAnsiTheme="minorHAnsi" w:cstheme="minorBidi"/>
          <w:noProof/>
          <w:sz w:val="22"/>
          <w:szCs w:val="22"/>
          <w:lang w:val="en-AU"/>
        </w:rPr>
      </w:pPr>
      <w:hyperlink w:anchor="_Toc520535265" w:history="1">
        <w:r w:rsidR="000F2333" w:rsidRPr="009F4893">
          <w:rPr>
            <w:rStyle w:val="Hyperlink"/>
            <w:noProof/>
          </w:rPr>
          <w:t>6.4.3 PEST++ Control Variables</w:t>
        </w:r>
        <w:r w:rsidR="000F2333">
          <w:rPr>
            <w:noProof/>
            <w:webHidden/>
          </w:rPr>
          <w:tab/>
        </w:r>
        <w:r w:rsidR="000F2333">
          <w:rPr>
            <w:noProof/>
            <w:webHidden/>
          </w:rPr>
          <w:fldChar w:fldCharType="begin"/>
        </w:r>
        <w:r w:rsidR="000F2333">
          <w:rPr>
            <w:noProof/>
            <w:webHidden/>
          </w:rPr>
          <w:instrText xml:space="preserve"> PAGEREF _Toc520535265 \h </w:instrText>
        </w:r>
        <w:r w:rsidR="000F2333">
          <w:rPr>
            <w:noProof/>
            <w:webHidden/>
          </w:rPr>
        </w:r>
        <w:r w:rsidR="000F2333">
          <w:rPr>
            <w:noProof/>
            <w:webHidden/>
          </w:rPr>
          <w:fldChar w:fldCharType="separate"/>
        </w:r>
        <w:r w:rsidR="000F2333">
          <w:rPr>
            <w:noProof/>
            <w:webHidden/>
          </w:rPr>
          <w:t>91</w:t>
        </w:r>
        <w:r w:rsidR="000F2333">
          <w:rPr>
            <w:noProof/>
            <w:webHidden/>
          </w:rPr>
          <w:fldChar w:fldCharType="end"/>
        </w:r>
      </w:hyperlink>
    </w:p>
    <w:p w14:paraId="306663A7" w14:textId="236C939F" w:rsidR="000F2333" w:rsidRDefault="007769D5">
      <w:pPr>
        <w:pStyle w:val="TOC1"/>
        <w:tabs>
          <w:tab w:val="right" w:leader="dot" w:pos="9016"/>
        </w:tabs>
        <w:rPr>
          <w:rFonts w:asciiTheme="minorHAnsi" w:eastAsiaTheme="minorEastAsia" w:hAnsiTheme="minorHAnsi" w:cstheme="minorBidi"/>
          <w:noProof/>
          <w:sz w:val="22"/>
          <w:szCs w:val="22"/>
          <w:lang w:val="en-AU"/>
        </w:rPr>
      </w:pPr>
      <w:hyperlink w:anchor="_Toc520535266" w:history="1">
        <w:r w:rsidR="000F2333" w:rsidRPr="009F4893">
          <w:rPr>
            <w:rStyle w:val="Hyperlink"/>
            <w:noProof/>
          </w:rPr>
          <w:t>7. PESTPP-GSA</w:t>
        </w:r>
        <w:r w:rsidR="000F2333">
          <w:rPr>
            <w:noProof/>
            <w:webHidden/>
          </w:rPr>
          <w:tab/>
        </w:r>
        <w:r w:rsidR="000F2333">
          <w:rPr>
            <w:noProof/>
            <w:webHidden/>
          </w:rPr>
          <w:fldChar w:fldCharType="begin"/>
        </w:r>
        <w:r w:rsidR="000F2333">
          <w:rPr>
            <w:noProof/>
            <w:webHidden/>
          </w:rPr>
          <w:instrText xml:space="preserve"> PAGEREF _Toc520535266 \h </w:instrText>
        </w:r>
        <w:r w:rsidR="000F2333">
          <w:rPr>
            <w:noProof/>
            <w:webHidden/>
          </w:rPr>
        </w:r>
        <w:r w:rsidR="000F2333">
          <w:rPr>
            <w:noProof/>
            <w:webHidden/>
          </w:rPr>
          <w:fldChar w:fldCharType="separate"/>
        </w:r>
        <w:r w:rsidR="000F2333">
          <w:rPr>
            <w:noProof/>
            <w:webHidden/>
          </w:rPr>
          <w:t>94</w:t>
        </w:r>
        <w:r w:rsidR="000F2333">
          <w:rPr>
            <w:noProof/>
            <w:webHidden/>
          </w:rPr>
          <w:fldChar w:fldCharType="end"/>
        </w:r>
      </w:hyperlink>
    </w:p>
    <w:p w14:paraId="6309BC3B" w14:textId="6554A840" w:rsidR="000F2333" w:rsidRDefault="007769D5">
      <w:pPr>
        <w:pStyle w:val="TOC2"/>
        <w:tabs>
          <w:tab w:val="right" w:leader="dot" w:pos="9016"/>
        </w:tabs>
        <w:rPr>
          <w:rFonts w:asciiTheme="minorHAnsi" w:eastAsiaTheme="minorEastAsia" w:hAnsiTheme="minorHAnsi" w:cstheme="minorBidi"/>
          <w:noProof/>
          <w:sz w:val="22"/>
          <w:szCs w:val="22"/>
          <w:lang w:val="en-AU"/>
        </w:rPr>
      </w:pPr>
      <w:hyperlink w:anchor="_Toc520535267" w:history="1">
        <w:r w:rsidR="000F2333" w:rsidRPr="009F4893">
          <w:rPr>
            <w:rStyle w:val="Hyperlink"/>
            <w:noProof/>
          </w:rPr>
          <w:t>7.1 Introduction</w:t>
        </w:r>
        <w:r w:rsidR="000F2333">
          <w:rPr>
            <w:noProof/>
            <w:webHidden/>
          </w:rPr>
          <w:tab/>
        </w:r>
        <w:r w:rsidR="000F2333">
          <w:rPr>
            <w:noProof/>
            <w:webHidden/>
          </w:rPr>
          <w:fldChar w:fldCharType="begin"/>
        </w:r>
        <w:r w:rsidR="000F2333">
          <w:rPr>
            <w:noProof/>
            <w:webHidden/>
          </w:rPr>
          <w:instrText xml:space="preserve"> PAGEREF _Toc520535267 \h </w:instrText>
        </w:r>
        <w:r w:rsidR="000F2333">
          <w:rPr>
            <w:noProof/>
            <w:webHidden/>
          </w:rPr>
        </w:r>
        <w:r w:rsidR="000F2333">
          <w:rPr>
            <w:noProof/>
            <w:webHidden/>
          </w:rPr>
          <w:fldChar w:fldCharType="separate"/>
        </w:r>
        <w:r w:rsidR="000F2333">
          <w:rPr>
            <w:noProof/>
            <w:webHidden/>
          </w:rPr>
          <w:t>94</w:t>
        </w:r>
        <w:r w:rsidR="000F2333">
          <w:rPr>
            <w:noProof/>
            <w:webHidden/>
          </w:rPr>
          <w:fldChar w:fldCharType="end"/>
        </w:r>
      </w:hyperlink>
    </w:p>
    <w:p w14:paraId="078716FA" w14:textId="24D56040" w:rsidR="000F2333" w:rsidRDefault="007769D5">
      <w:pPr>
        <w:pStyle w:val="TOC3"/>
        <w:tabs>
          <w:tab w:val="right" w:leader="dot" w:pos="9016"/>
        </w:tabs>
        <w:rPr>
          <w:rFonts w:asciiTheme="minorHAnsi" w:eastAsiaTheme="minorEastAsia" w:hAnsiTheme="minorHAnsi" w:cstheme="minorBidi"/>
          <w:noProof/>
          <w:sz w:val="22"/>
          <w:szCs w:val="22"/>
          <w:lang w:val="en-AU"/>
        </w:rPr>
      </w:pPr>
      <w:hyperlink w:anchor="_Toc520535268" w:history="1">
        <w:r w:rsidR="000F2333" w:rsidRPr="009F4893">
          <w:rPr>
            <w:rStyle w:val="Hyperlink"/>
            <w:noProof/>
          </w:rPr>
          <w:t>7.1.1 General</w:t>
        </w:r>
        <w:r w:rsidR="000F2333">
          <w:rPr>
            <w:noProof/>
            <w:webHidden/>
          </w:rPr>
          <w:tab/>
        </w:r>
        <w:r w:rsidR="000F2333">
          <w:rPr>
            <w:noProof/>
            <w:webHidden/>
          </w:rPr>
          <w:fldChar w:fldCharType="begin"/>
        </w:r>
        <w:r w:rsidR="000F2333">
          <w:rPr>
            <w:noProof/>
            <w:webHidden/>
          </w:rPr>
          <w:instrText xml:space="preserve"> PAGEREF _Toc520535268 \h </w:instrText>
        </w:r>
        <w:r w:rsidR="000F2333">
          <w:rPr>
            <w:noProof/>
            <w:webHidden/>
          </w:rPr>
        </w:r>
        <w:r w:rsidR="000F2333">
          <w:rPr>
            <w:noProof/>
            <w:webHidden/>
          </w:rPr>
          <w:fldChar w:fldCharType="separate"/>
        </w:r>
        <w:r w:rsidR="000F2333">
          <w:rPr>
            <w:noProof/>
            <w:webHidden/>
          </w:rPr>
          <w:t>94</w:t>
        </w:r>
        <w:r w:rsidR="000F2333">
          <w:rPr>
            <w:noProof/>
            <w:webHidden/>
          </w:rPr>
          <w:fldChar w:fldCharType="end"/>
        </w:r>
      </w:hyperlink>
    </w:p>
    <w:p w14:paraId="64892BBE" w14:textId="27DD99EF" w:rsidR="000F2333" w:rsidRDefault="007769D5">
      <w:pPr>
        <w:pStyle w:val="TOC3"/>
        <w:tabs>
          <w:tab w:val="right" w:leader="dot" w:pos="9016"/>
        </w:tabs>
        <w:rPr>
          <w:rFonts w:asciiTheme="minorHAnsi" w:eastAsiaTheme="minorEastAsia" w:hAnsiTheme="minorHAnsi" w:cstheme="minorBidi"/>
          <w:noProof/>
          <w:sz w:val="22"/>
          <w:szCs w:val="22"/>
          <w:lang w:val="en-AU"/>
        </w:rPr>
      </w:pPr>
      <w:hyperlink w:anchor="_Toc520535269" w:history="1">
        <w:r w:rsidR="000F2333" w:rsidRPr="009F4893">
          <w:rPr>
            <w:rStyle w:val="Hyperlink"/>
            <w:noProof/>
          </w:rPr>
          <w:t>7.1.2 Grouped Parameters</w:t>
        </w:r>
        <w:r w:rsidR="000F2333">
          <w:rPr>
            <w:noProof/>
            <w:webHidden/>
          </w:rPr>
          <w:tab/>
        </w:r>
        <w:r w:rsidR="000F2333">
          <w:rPr>
            <w:noProof/>
            <w:webHidden/>
          </w:rPr>
          <w:fldChar w:fldCharType="begin"/>
        </w:r>
        <w:r w:rsidR="000F2333">
          <w:rPr>
            <w:noProof/>
            <w:webHidden/>
          </w:rPr>
          <w:instrText xml:space="preserve"> PAGEREF _Toc520535269 \h </w:instrText>
        </w:r>
        <w:r w:rsidR="000F2333">
          <w:rPr>
            <w:noProof/>
            <w:webHidden/>
          </w:rPr>
        </w:r>
        <w:r w:rsidR="000F2333">
          <w:rPr>
            <w:noProof/>
            <w:webHidden/>
          </w:rPr>
          <w:fldChar w:fldCharType="separate"/>
        </w:r>
        <w:r w:rsidR="000F2333">
          <w:rPr>
            <w:noProof/>
            <w:webHidden/>
          </w:rPr>
          <w:t>95</w:t>
        </w:r>
        <w:r w:rsidR="000F2333">
          <w:rPr>
            <w:noProof/>
            <w:webHidden/>
          </w:rPr>
          <w:fldChar w:fldCharType="end"/>
        </w:r>
      </w:hyperlink>
    </w:p>
    <w:p w14:paraId="7D5FF754" w14:textId="3B45C660" w:rsidR="000F2333" w:rsidRDefault="007769D5">
      <w:pPr>
        <w:pStyle w:val="TOC2"/>
        <w:tabs>
          <w:tab w:val="right" w:leader="dot" w:pos="9016"/>
        </w:tabs>
        <w:rPr>
          <w:rFonts w:asciiTheme="minorHAnsi" w:eastAsiaTheme="minorEastAsia" w:hAnsiTheme="minorHAnsi" w:cstheme="minorBidi"/>
          <w:noProof/>
          <w:sz w:val="22"/>
          <w:szCs w:val="22"/>
          <w:lang w:val="en-AU"/>
        </w:rPr>
      </w:pPr>
      <w:hyperlink w:anchor="_Toc520535270" w:history="1">
        <w:r w:rsidR="000F2333" w:rsidRPr="009F4893">
          <w:rPr>
            <w:rStyle w:val="Hyperlink"/>
            <w:noProof/>
          </w:rPr>
          <w:t>7.2 Method of Morris</w:t>
        </w:r>
        <w:r w:rsidR="000F2333">
          <w:rPr>
            <w:noProof/>
            <w:webHidden/>
          </w:rPr>
          <w:tab/>
        </w:r>
        <w:r w:rsidR="000F2333">
          <w:rPr>
            <w:noProof/>
            <w:webHidden/>
          </w:rPr>
          <w:fldChar w:fldCharType="begin"/>
        </w:r>
        <w:r w:rsidR="000F2333">
          <w:rPr>
            <w:noProof/>
            <w:webHidden/>
          </w:rPr>
          <w:instrText xml:space="preserve"> PAGEREF _Toc520535270 \h </w:instrText>
        </w:r>
        <w:r w:rsidR="000F2333">
          <w:rPr>
            <w:noProof/>
            <w:webHidden/>
          </w:rPr>
        </w:r>
        <w:r w:rsidR="000F2333">
          <w:rPr>
            <w:noProof/>
            <w:webHidden/>
          </w:rPr>
          <w:fldChar w:fldCharType="separate"/>
        </w:r>
        <w:r w:rsidR="000F2333">
          <w:rPr>
            <w:noProof/>
            <w:webHidden/>
          </w:rPr>
          <w:t>95</w:t>
        </w:r>
        <w:r w:rsidR="000F2333">
          <w:rPr>
            <w:noProof/>
            <w:webHidden/>
          </w:rPr>
          <w:fldChar w:fldCharType="end"/>
        </w:r>
      </w:hyperlink>
    </w:p>
    <w:p w14:paraId="65A05384" w14:textId="33458213" w:rsidR="000F2333" w:rsidRDefault="007769D5">
      <w:pPr>
        <w:pStyle w:val="TOC3"/>
        <w:tabs>
          <w:tab w:val="right" w:leader="dot" w:pos="9016"/>
        </w:tabs>
        <w:rPr>
          <w:rFonts w:asciiTheme="minorHAnsi" w:eastAsiaTheme="minorEastAsia" w:hAnsiTheme="minorHAnsi" w:cstheme="minorBidi"/>
          <w:noProof/>
          <w:sz w:val="22"/>
          <w:szCs w:val="22"/>
          <w:lang w:val="en-AU"/>
        </w:rPr>
      </w:pPr>
      <w:hyperlink w:anchor="_Toc520535271" w:history="1">
        <w:r w:rsidR="000F2333" w:rsidRPr="009F4893">
          <w:rPr>
            <w:rStyle w:val="Hyperlink"/>
            <w:noProof/>
          </w:rPr>
          <w:t>7.2.1 Elementary Effects</w:t>
        </w:r>
        <w:r w:rsidR="000F2333">
          <w:rPr>
            <w:noProof/>
            <w:webHidden/>
          </w:rPr>
          <w:tab/>
        </w:r>
        <w:r w:rsidR="000F2333">
          <w:rPr>
            <w:noProof/>
            <w:webHidden/>
          </w:rPr>
          <w:fldChar w:fldCharType="begin"/>
        </w:r>
        <w:r w:rsidR="000F2333">
          <w:rPr>
            <w:noProof/>
            <w:webHidden/>
          </w:rPr>
          <w:instrText xml:space="preserve"> PAGEREF _Toc520535271 \h </w:instrText>
        </w:r>
        <w:r w:rsidR="000F2333">
          <w:rPr>
            <w:noProof/>
            <w:webHidden/>
          </w:rPr>
        </w:r>
        <w:r w:rsidR="000F2333">
          <w:rPr>
            <w:noProof/>
            <w:webHidden/>
          </w:rPr>
          <w:fldChar w:fldCharType="separate"/>
        </w:r>
        <w:r w:rsidR="000F2333">
          <w:rPr>
            <w:noProof/>
            <w:webHidden/>
          </w:rPr>
          <w:t>95</w:t>
        </w:r>
        <w:r w:rsidR="000F2333">
          <w:rPr>
            <w:noProof/>
            <w:webHidden/>
          </w:rPr>
          <w:fldChar w:fldCharType="end"/>
        </w:r>
      </w:hyperlink>
    </w:p>
    <w:p w14:paraId="52B0CE7C" w14:textId="06A395E7" w:rsidR="000F2333" w:rsidRDefault="007769D5">
      <w:pPr>
        <w:pStyle w:val="TOC3"/>
        <w:tabs>
          <w:tab w:val="right" w:leader="dot" w:pos="9016"/>
        </w:tabs>
        <w:rPr>
          <w:rFonts w:asciiTheme="minorHAnsi" w:eastAsiaTheme="minorEastAsia" w:hAnsiTheme="minorHAnsi" w:cstheme="minorBidi"/>
          <w:noProof/>
          <w:sz w:val="22"/>
          <w:szCs w:val="22"/>
          <w:lang w:val="en-AU"/>
        </w:rPr>
      </w:pPr>
      <w:hyperlink w:anchor="_Toc520535272" w:history="1">
        <w:r w:rsidR="000F2333" w:rsidRPr="009F4893">
          <w:rPr>
            <w:rStyle w:val="Hyperlink"/>
            <w:noProof/>
          </w:rPr>
          <w:t>7.2.2 Sampling Scheme</w:t>
        </w:r>
        <w:r w:rsidR="000F2333">
          <w:rPr>
            <w:noProof/>
            <w:webHidden/>
          </w:rPr>
          <w:tab/>
        </w:r>
        <w:r w:rsidR="000F2333">
          <w:rPr>
            <w:noProof/>
            <w:webHidden/>
          </w:rPr>
          <w:fldChar w:fldCharType="begin"/>
        </w:r>
        <w:r w:rsidR="000F2333">
          <w:rPr>
            <w:noProof/>
            <w:webHidden/>
          </w:rPr>
          <w:instrText xml:space="preserve"> PAGEREF _Toc520535272 \h </w:instrText>
        </w:r>
        <w:r w:rsidR="000F2333">
          <w:rPr>
            <w:noProof/>
            <w:webHidden/>
          </w:rPr>
        </w:r>
        <w:r w:rsidR="000F2333">
          <w:rPr>
            <w:noProof/>
            <w:webHidden/>
          </w:rPr>
          <w:fldChar w:fldCharType="separate"/>
        </w:r>
        <w:r w:rsidR="000F2333">
          <w:rPr>
            <w:noProof/>
            <w:webHidden/>
          </w:rPr>
          <w:t>96</w:t>
        </w:r>
        <w:r w:rsidR="000F2333">
          <w:rPr>
            <w:noProof/>
            <w:webHidden/>
          </w:rPr>
          <w:fldChar w:fldCharType="end"/>
        </w:r>
      </w:hyperlink>
    </w:p>
    <w:p w14:paraId="63EE5B96" w14:textId="0C6EC8D0" w:rsidR="000F2333" w:rsidRDefault="007769D5">
      <w:pPr>
        <w:pStyle w:val="TOC3"/>
        <w:tabs>
          <w:tab w:val="right" w:leader="dot" w:pos="9016"/>
        </w:tabs>
        <w:rPr>
          <w:rFonts w:asciiTheme="minorHAnsi" w:eastAsiaTheme="minorEastAsia" w:hAnsiTheme="minorHAnsi" w:cstheme="minorBidi"/>
          <w:noProof/>
          <w:sz w:val="22"/>
          <w:szCs w:val="22"/>
          <w:lang w:val="en-AU"/>
        </w:rPr>
      </w:pPr>
      <w:hyperlink w:anchor="_Toc520535273" w:history="1">
        <w:r w:rsidR="000F2333" w:rsidRPr="009F4893">
          <w:rPr>
            <w:rStyle w:val="Hyperlink"/>
            <w:noProof/>
          </w:rPr>
          <w:t>7.2.3 Control Variables</w:t>
        </w:r>
        <w:r w:rsidR="000F2333">
          <w:rPr>
            <w:noProof/>
            <w:webHidden/>
          </w:rPr>
          <w:tab/>
        </w:r>
        <w:r w:rsidR="000F2333">
          <w:rPr>
            <w:noProof/>
            <w:webHidden/>
          </w:rPr>
          <w:fldChar w:fldCharType="begin"/>
        </w:r>
        <w:r w:rsidR="000F2333">
          <w:rPr>
            <w:noProof/>
            <w:webHidden/>
          </w:rPr>
          <w:instrText xml:space="preserve"> PAGEREF _Toc520535273 \h </w:instrText>
        </w:r>
        <w:r w:rsidR="000F2333">
          <w:rPr>
            <w:noProof/>
            <w:webHidden/>
          </w:rPr>
        </w:r>
        <w:r w:rsidR="000F2333">
          <w:rPr>
            <w:noProof/>
            <w:webHidden/>
          </w:rPr>
          <w:fldChar w:fldCharType="separate"/>
        </w:r>
        <w:r w:rsidR="000F2333">
          <w:rPr>
            <w:noProof/>
            <w:webHidden/>
          </w:rPr>
          <w:t>96</w:t>
        </w:r>
        <w:r w:rsidR="000F2333">
          <w:rPr>
            <w:noProof/>
            <w:webHidden/>
          </w:rPr>
          <w:fldChar w:fldCharType="end"/>
        </w:r>
      </w:hyperlink>
    </w:p>
    <w:p w14:paraId="4A3C82F3" w14:textId="6C7E127B" w:rsidR="000F2333" w:rsidRDefault="007769D5">
      <w:pPr>
        <w:pStyle w:val="TOC2"/>
        <w:tabs>
          <w:tab w:val="right" w:leader="dot" w:pos="9016"/>
        </w:tabs>
        <w:rPr>
          <w:rFonts w:asciiTheme="minorHAnsi" w:eastAsiaTheme="minorEastAsia" w:hAnsiTheme="minorHAnsi" w:cstheme="minorBidi"/>
          <w:noProof/>
          <w:sz w:val="22"/>
          <w:szCs w:val="22"/>
          <w:lang w:val="en-AU"/>
        </w:rPr>
      </w:pPr>
      <w:hyperlink w:anchor="_Toc520535274" w:history="1">
        <w:r w:rsidR="000F2333" w:rsidRPr="009F4893">
          <w:rPr>
            <w:rStyle w:val="Hyperlink"/>
            <w:noProof/>
          </w:rPr>
          <w:t>7.3 Method of Sobol</w:t>
        </w:r>
        <w:r w:rsidR="000F2333">
          <w:rPr>
            <w:noProof/>
            <w:webHidden/>
          </w:rPr>
          <w:tab/>
        </w:r>
        <w:r w:rsidR="000F2333">
          <w:rPr>
            <w:noProof/>
            <w:webHidden/>
          </w:rPr>
          <w:fldChar w:fldCharType="begin"/>
        </w:r>
        <w:r w:rsidR="000F2333">
          <w:rPr>
            <w:noProof/>
            <w:webHidden/>
          </w:rPr>
          <w:instrText xml:space="preserve"> PAGEREF _Toc520535274 \h </w:instrText>
        </w:r>
        <w:r w:rsidR="000F2333">
          <w:rPr>
            <w:noProof/>
            <w:webHidden/>
          </w:rPr>
        </w:r>
        <w:r w:rsidR="000F2333">
          <w:rPr>
            <w:noProof/>
            <w:webHidden/>
          </w:rPr>
          <w:fldChar w:fldCharType="separate"/>
        </w:r>
        <w:r w:rsidR="000F2333">
          <w:rPr>
            <w:noProof/>
            <w:webHidden/>
          </w:rPr>
          <w:t>97</w:t>
        </w:r>
        <w:r w:rsidR="000F2333">
          <w:rPr>
            <w:noProof/>
            <w:webHidden/>
          </w:rPr>
          <w:fldChar w:fldCharType="end"/>
        </w:r>
      </w:hyperlink>
    </w:p>
    <w:p w14:paraId="0E788EFB" w14:textId="7EDCE827" w:rsidR="000F2333" w:rsidRDefault="007769D5">
      <w:pPr>
        <w:pStyle w:val="TOC3"/>
        <w:tabs>
          <w:tab w:val="right" w:leader="dot" w:pos="9016"/>
        </w:tabs>
        <w:rPr>
          <w:rFonts w:asciiTheme="minorHAnsi" w:eastAsiaTheme="minorEastAsia" w:hAnsiTheme="minorHAnsi" w:cstheme="minorBidi"/>
          <w:noProof/>
          <w:sz w:val="22"/>
          <w:szCs w:val="22"/>
          <w:lang w:val="en-AU"/>
        </w:rPr>
      </w:pPr>
      <w:hyperlink w:anchor="_Toc520535275" w:history="1">
        <w:r w:rsidR="000F2333" w:rsidRPr="009F4893">
          <w:rPr>
            <w:rStyle w:val="Hyperlink"/>
            <w:noProof/>
          </w:rPr>
          <w:t>7.3.1 Sensitivity Indices</w:t>
        </w:r>
        <w:r w:rsidR="000F2333">
          <w:rPr>
            <w:noProof/>
            <w:webHidden/>
          </w:rPr>
          <w:tab/>
        </w:r>
        <w:r w:rsidR="000F2333">
          <w:rPr>
            <w:noProof/>
            <w:webHidden/>
          </w:rPr>
          <w:fldChar w:fldCharType="begin"/>
        </w:r>
        <w:r w:rsidR="000F2333">
          <w:rPr>
            <w:noProof/>
            <w:webHidden/>
          </w:rPr>
          <w:instrText xml:space="preserve"> PAGEREF _Toc520535275 \h </w:instrText>
        </w:r>
        <w:r w:rsidR="000F2333">
          <w:rPr>
            <w:noProof/>
            <w:webHidden/>
          </w:rPr>
        </w:r>
        <w:r w:rsidR="000F2333">
          <w:rPr>
            <w:noProof/>
            <w:webHidden/>
          </w:rPr>
          <w:fldChar w:fldCharType="separate"/>
        </w:r>
        <w:r w:rsidR="000F2333">
          <w:rPr>
            <w:noProof/>
            <w:webHidden/>
          </w:rPr>
          <w:t>97</w:t>
        </w:r>
        <w:r w:rsidR="000F2333">
          <w:rPr>
            <w:noProof/>
            <w:webHidden/>
          </w:rPr>
          <w:fldChar w:fldCharType="end"/>
        </w:r>
      </w:hyperlink>
    </w:p>
    <w:p w14:paraId="4211D979" w14:textId="40484D25" w:rsidR="000F2333" w:rsidRDefault="007769D5">
      <w:pPr>
        <w:pStyle w:val="TOC3"/>
        <w:tabs>
          <w:tab w:val="right" w:leader="dot" w:pos="9016"/>
        </w:tabs>
        <w:rPr>
          <w:rFonts w:asciiTheme="minorHAnsi" w:eastAsiaTheme="minorEastAsia" w:hAnsiTheme="minorHAnsi" w:cstheme="minorBidi"/>
          <w:noProof/>
          <w:sz w:val="22"/>
          <w:szCs w:val="22"/>
          <w:lang w:val="en-AU"/>
        </w:rPr>
      </w:pPr>
      <w:hyperlink w:anchor="_Toc520535276" w:history="1">
        <w:r w:rsidR="000F2333" w:rsidRPr="009F4893">
          <w:rPr>
            <w:rStyle w:val="Hyperlink"/>
            <w:noProof/>
          </w:rPr>
          <w:t>7.3.2 Control Variables</w:t>
        </w:r>
        <w:r w:rsidR="000F2333">
          <w:rPr>
            <w:noProof/>
            <w:webHidden/>
          </w:rPr>
          <w:tab/>
        </w:r>
        <w:r w:rsidR="000F2333">
          <w:rPr>
            <w:noProof/>
            <w:webHidden/>
          </w:rPr>
          <w:fldChar w:fldCharType="begin"/>
        </w:r>
        <w:r w:rsidR="000F2333">
          <w:rPr>
            <w:noProof/>
            <w:webHidden/>
          </w:rPr>
          <w:instrText xml:space="preserve"> PAGEREF _Toc520535276 \h </w:instrText>
        </w:r>
        <w:r w:rsidR="000F2333">
          <w:rPr>
            <w:noProof/>
            <w:webHidden/>
          </w:rPr>
        </w:r>
        <w:r w:rsidR="000F2333">
          <w:rPr>
            <w:noProof/>
            <w:webHidden/>
          </w:rPr>
          <w:fldChar w:fldCharType="separate"/>
        </w:r>
        <w:r w:rsidR="000F2333">
          <w:rPr>
            <w:noProof/>
            <w:webHidden/>
          </w:rPr>
          <w:t>99</w:t>
        </w:r>
        <w:r w:rsidR="000F2333">
          <w:rPr>
            <w:noProof/>
            <w:webHidden/>
          </w:rPr>
          <w:fldChar w:fldCharType="end"/>
        </w:r>
      </w:hyperlink>
    </w:p>
    <w:p w14:paraId="41D0C9D4" w14:textId="4DFA2310" w:rsidR="000F2333" w:rsidRDefault="007769D5">
      <w:pPr>
        <w:pStyle w:val="TOC2"/>
        <w:tabs>
          <w:tab w:val="right" w:leader="dot" w:pos="9016"/>
        </w:tabs>
        <w:rPr>
          <w:rFonts w:asciiTheme="minorHAnsi" w:eastAsiaTheme="minorEastAsia" w:hAnsiTheme="minorHAnsi" w:cstheme="minorBidi"/>
          <w:noProof/>
          <w:sz w:val="22"/>
          <w:szCs w:val="22"/>
          <w:lang w:val="en-AU"/>
        </w:rPr>
      </w:pPr>
      <w:hyperlink w:anchor="_Toc520535277" w:history="1">
        <w:r w:rsidR="000F2333" w:rsidRPr="009F4893">
          <w:rPr>
            <w:rStyle w:val="Hyperlink"/>
            <w:noProof/>
          </w:rPr>
          <w:t>7.4 PESTPP-GSA Output Files</w:t>
        </w:r>
        <w:r w:rsidR="000F2333">
          <w:rPr>
            <w:noProof/>
            <w:webHidden/>
          </w:rPr>
          <w:tab/>
        </w:r>
        <w:r w:rsidR="000F2333">
          <w:rPr>
            <w:noProof/>
            <w:webHidden/>
          </w:rPr>
          <w:fldChar w:fldCharType="begin"/>
        </w:r>
        <w:r w:rsidR="000F2333">
          <w:rPr>
            <w:noProof/>
            <w:webHidden/>
          </w:rPr>
          <w:instrText xml:space="preserve"> PAGEREF _Toc520535277 \h </w:instrText>
        </w:r>
        <w:r w:rsidR="000F2333">
          <w:rPr>
            <w:noProof/>
            <w:webHidden/>
          </w:rPr>
        </w:r>
        <w:r w:rsidR="000F2333">
          <w:rPr>
            <w:noProof/>
            <w:webHidden/>
          </w:rPr>
          <w:fldChar w:fldCharType="separate"/>
        </w:r>
        <w:r w:rsidR="000F2333">
          <w:rPr>
            <w:noProof/>
            <w:webHidden/>
          </w:rPr>
          <w:t>99</w:t>
        </w:r>
        <w:r w:rsidR="000F2333">
          <w:rPr>
            <w:noProof/>
            <w:webHidden/>
          </w:rPr>
          <w:fldChar w:fldCharType="end"/>
        </w:r>
      </w:hyperlink>
    </w:p>
    <w:p w14:paraId="01DB9FD0" w14:textId="5C15B529" w:rsidR="000F2333" w:rsidRDefault="007769D5">
      <w:pPr>
        <w:pStyle w:val="TOC1"/>
        <w:tabs>
          <w:tab w:val="right" w:leader="dot" w:pos="9016"/>
        </w:tabs>
        <w:rPr>
          <w:rFonts w:asciiTheme="minorHAnsi" w:eastAsiaTheme="minorEastAsia" w:hAnsiTheme="minorHAnsi" w:cstheme="minorBidi"/>
          <w:noProof/>
          <w:sz w:val="22"/>
          <w:szCs w:val="22"/>
          <w:lang w:val="en-AU"/>
        </w:rPr>
      </w:pPr>
      <w:hyperlink w:anchor="_Toc520535278" w:history="1">
        <w:r w:rsidR="000F2333" w:rsidRPr="009F4893">
          <w:rPr>
            <w:rStyle w:val="Hyperlink"/>
            <w:noProof/>
          </w:rPr>
          <w:t>8. PESTPP-OPT</w:t>
        </w:r>
        <w:r w:rsidR="000F2333">
          <w:rPr>
            <w:noProof/>
            <w:webHidden/>
          </w:rPr>
          <w:tab/>
        </w:r>
        <w:r w:rsidR="000F2333">
          <w:rPr>
            <w:noProof/>
            <w:webHidden/>
          </w:rPr>
          <w:fldChar w:fldCharType="begin"/>
        </w:r>
        <w:r w:rsidR="000F2333">
          <w:rPr>
            <w:noProof/>
            <w:webHidden/>
          </w:rPr>
          <w:instrText xml:space="preserve"> PAGEREF _Toc520535278 \h </w:instrText>
        </w:r>
        <w:r w:rsidR="000F2333">
          <w:rPr>
            <w:noProof/>
            <w:webHidden/>
          </w:rPr>
        </w:r>
        <w:r w:rsidR="000F2333">
          <w:rPr>
            <w:noProof/>
            <w:webHidden/>
          </w:rPr>
          <w:fldChar w:fldCharType="separate"/>
        </w:r>
        <w:r w:rsidR="000F2333">
          <w:rPr>
            <w:noProof/>
            <w:webHidden/>
          </w:rPr>
          <w:t>101</w:t>
        </w:r>
        <w:r w:rsidR="000F2333">
          <w:rPr>
            <w:noProof/>
            <w:webHidden/>
          </w:rPr>
          <w:fldChar w:fldCharType="end"/>
        </w:r>
      </w:hyperlink>
    </w:p>
    <w:p w14:paraId="618EA136" w14:textId="24FF3E1D" w:rsidR="000F2333" w:rsidRDefault="007769D5">
      <w:pPr>
        <w:pStyle w:val="TOC2"/>
        <w:tabs>
          <w:tab w:val="right" w:leader="dot" w:pos="9016"/>
        </w:tabs>
        <w:rPr>
          <w:rFonts w:asciiTheme="minorHAnsi" w:eastAsiaTheme="minorEastAsia" w:hAnsiTheme="minorHAnsi" w:cstheme="minorBidi"/>
          <w:noProof/>
          <w:sz w:val="22"/>
          <w:szCs w:val="22"/>
          <w:lang w:val="en-AU"/>
        </w:rPr>
      </w:pPr>
      <w:hyperlink w:anchor="_Toc520535279" w:history="1">
        <w:r w:rsidR="000F2333" w:rsidRPr="009F4893">
          <w:rPr>
            <w:rStyle w:val="Hyperlink"/>
            <w:noProof/>
          </w:rPr>
          <w:t>8.1 Introduction</w:t>
        </w:r>
        <w:r w:rsidR="000F2333">
          <w:rPr>
            <w:noProof/>
            <w:webHidden/>
          </w:rPr>
          <w:tab/>
        </w:r>
        <w:r w:rsidR="000F2333">
          <w:rPr>
            <w:noProof/>
            <w:webHidden/>
          </w:rPr>
          <w:fldChar w:fldCharType="begin"/>
        </w:r>
        <w:r w:rsidR="000F2333">
          <w:rPr>
            <w:noProof/>
            <w:webHidden/>
          </w:rPr>
          <w:instrText xml:space="preserve"> PAGEREF _Toc520535279 \h </w:instrText>
        </w:r>
        <w:r w:rsidR="000F2333">
          <w:rPr>
            <w:noProof/>
            <w:webHidden/>
          </w:rPr>
        </w:r>
        <w:r w:rsidR="000F2333">
          <w:rPr>
            <w:noProof/>
            <w:webHidden/>
          </w:rPr>
          <w:fldChar w:fldCharType="separate"/>
        </w:r>
        <w:r w:rsidR="000F2333">
          <w:rPr>
            <w:noProof/>
            <w:webHidden/>
          </w:rPr>
          <w:t>101</w:t>
        </w:r>
        <w:r w:rsidR="000F2333">
          <w:rPr>
            <w:noProof/>
            <w:webHidden/>
          </w:rPr>
          <w:fldChar w:fldCharType="end"/>
        </w:r>
      </w:hyperlink>
    </w:p>
    <w:p w14:paraId="37CB8CBB" w14:textId="1AF3071B" w:rsidR="000F2333" w:rsidRDefault="007769D5">
      <w:pPr>
        <w:pStyle w:val="TOC3"/>
        <w:tabs>
          <w:tab w:val="right" w:leader="dot" w:pos="9016"/>
        </w:tabs>
        <w:rPr>
          <w:rFonts w:asciiTheme="minorHAnsi" w:eastAsiaTheme="minorEastAsia" w:hAnsiTheme="minorHAnsi" w:cstheme="minorBidi"/>
          <w:noProof/>
          <w:sz w:val="22"/>
          <w:szCs w:val="22"/>
          <w:lang w:val="en-AU"/>
        </w:rPr>
      </w:pPr>
      <w:hyperlink w:anchor="_Toc520535280" w:history="1">
        <w:r w:rsidR="000F2333" w:rsidRPr="009F4893">
          <w:rPr>
            <w:rStyle w:val="Hyperlink"/>
            <w:noProof/>
          </w:rPr>
          <w:t>8.1.1 A Publication</w:t>
        </w:r>
        <w:r w:rsidR="000F2333">
          <w:rPr>
            <w:noProof/>
            <w:webHidden/>
          </w:rPr>
          <w:tab/>
        </w:r>
        <w:r w:rsidR="000F2333">
          <w:rPr>
            <w:noProof/>
            <w:webHidden/>
          </w:rPr>
          <w:fldChar w:fldCharType="begin"/>
        </w:r>
        <w:r w:rsidR="000F2333">
          <w:rPr>
            <w:noProof/>
            <w:webHidden/>
          </w:rPr>
          <w:instrText xml:space="preserve"> PAGEREF _Toc520535280 \h </w:instrText>
        </w:r>
        <w:r w:rsidR="000F2333">
          <w:rPr>
            <w:noProof/>
            <w:webHidden/>
          </w:rPr>
        </w:r>
        <w:r w:rsidR="000F2333">
          <w:rPr>
            <w:noProof/>
            <w:webHidden/>
          </w:rPr>
          <w:fldChar w:fldCharType="separate"/>
        </w:r>
        <w:r w:rsidR="000F2333">
          <w:rPr>
            <w:noProof/>
            <w:webHidden/>
          </w:rPr>
          <w:t>101</w:t>
        </w:r>
        <w:r w:rsidR="000F2333">
          <w:rPr>
            <w:noProof/>
            <w:webHidden/>
          </w:rPr>
          <w:fldChar w:fldCharType="end"/>
        </w:r>
      </w:hyperlink>
    </w:p>
    <w:p w14:paraId="16E2B2EF" w14:textId="216301FD" w:rsidR="000F2333" w:rsidRDefault="007769D5">
      <w:pPr>
        <w:pStyle w:val="TOC3"/>
        <w:tabs>
          <w:tab w:val="right" w:leader="dot" w:pos="9016"/>
        </w:tabs>
        <w:rPr>
          <w:rFonts w:asciiTheme="minorHAnsi" w:eastAsiaTheme="minorEastAsia" w:hAnsiTheme="minorHAnsi" w:cstheme="minorBidi"/>
          <w:noProof/>
          <w:sz w:val="22"/>
          <w:szCs w:val="22"/>
          <w:lang w:val="en-AU"/>
        </w:rPr>
      </w:pPr>
      <w:hyperlink w:anchor="_Toc520535281" w:history="1">
        <w:r w:rsidR="000F2333" w:rsidRPr="009F4893">
          <w:rPr>
            <w:rStyle w:val="Hyperlink"/>
            <w:noProof/>
          </w:rPr>
          <w:t>8.1.2 Overview</w:t>
        </w:r>
        <w:r w:rsidR="000F2333">
          <w:rPr>
            <w:noProof/>
            <w:webHidden/>
          </w:rPr>
          <w:tab/>
        </w:r>
        <w:r w:rsidR="000F2333">
          <w:rPr>
            <w:noProof/>
            <w:webHidden/>
          </w:rPr>
          <w:fldChar w:fldCharType="begin"/>
        </w:r>
        <w:r w:rsidR="000F2333">
          <w:rPr>
            <w:noProof/>
            <w:webHidden/>
          </w:rPr>
          <w:instrText xml:space="preserve"> PAGEREF _Toc520535281 \h </w:instrText>
        </w:r>
        <w:r w:rsidR="000F2333">
          <w:rPr>
            <w:noProof/>
            <w:webHidden/>
          </w:rPr>
        </w:r>
        <w:r w:rsidR="000F2333">
          <w:rPr>
            <w:noProof/>
            <w:webHidden/>
          </w:rPr>
          <w:fldChar w:fldCharType="separate"/>
        </w:r>
        <w:r w:rsidR="000F2333">
          <w:rPr>
            <w:noProof/>
            <w:webHidden/>
          </w:rPr>
          <w:t>101</w:t>
        </w:r>
        <w:r w:rsidR="000F2333">
          <w:rPr>
            <w:noProof/>
            <w:webHidden/>
          </w:rPr>
          <w:fldChar w:fldCharType="end"/>
        </w:r>
      </w:hyperlink>
    </w:p>
    <w:p w14:paraId="11F73BDD" w14:textId="73755387" w:rsidR="000F2333" w:rsidRDefault="007769D5">
      <w:pPr>
        <w:pStyle w:val="TOC3"/>
        <w:tabs>
          <w:tab w:val="right" w:leader="dot" w:pos="9016"/>
        </w:tabs>
        <w:rPr>
          <w:rFonts w:asciiTheme="minorHAnsi" w:eastAsiaTheme="minorEastAsia" w:hAnsiTheme="minorHAnsi" w:cstheme="minorBidi"/>
          <w:noProof/>
          <w:sz w:val="22"/>
          <w:szCs w:val="22"/>
          <w:lang w:val="en-AU"/>
        </w:rPr>
      </w:pPr>
      <w:hyperlink w:anchor="_Toc520535282" w:history="1">
        <w:r w:rsidR="000F2333" w:rsidRPr="009F4893">
          <w:rPr>
            <w:rStyle w:val="Hyperlink"/>
            <w:noProof/>
          </w:rPr>
          <w:t>8.1.3 Calculation of Uncertainty</w:t>
        </w:r>
        <w:r w:rsidR="000F2333">
          <w:rPr>
            <w:noProof/>
            <w:webHidden/>
          </w:rPr>
          <w:tab/>
        </w:r>
        <w:r w:rsidR="000F2333">
          <w:rPr>
            <w:noProof/>
            <w:webHidden/>
          </w:rPr>
          <w:fldChar w:fldCharType="begin"/>
        </w:r>
        <w:r w:rsidR="000F2333">
          <w:rPr>
            <w:noProof/>
            <w:webHidden/>
          </w:rPr>
          <w:instrText xml:space="preserve"> PAGEREF _Toc520535282 \h </w:instrText>
        </w:r>
        <w:r w:rsidR="000F2333">
          <w:rPr>
            <w:noProof/>
            <w:webHidden/>
          </w:rPr>
        </w:r>
        <w:r w:rsidR="000F2333">
          <w:rPr>
            <w:noProof/>
            <w:webHidden/>
          </w:rPr>
          <w:fldChar w:fldCharType="separate"/>
        </w:r>
        <w:r w:rsidR="000F2333">
          <w:rPr>
            <w:noProof/>
            <w:webHidden/>
          </w:rPr>
          <w:t>102</w:t>
        </w:r>
        <w:r w:rsidR="000F2333">
          <w:rPr>
            <w:noProof/>
            <w:webHidden/>
          </w:rPr>
          <w:fldChar w:fldCharType="end"/>
        </w:r>
      </w:hyperlink>
    </w:p>
    <w:p w14:paraId="54C05A3C" w14:textId="1B5DE6B1" w:rsidR="000F2333" w:rsidRDefault="007769D5">
      <w:pPr>
        <w:pStyle w:val="TOC3"/>
        <w:tabs>
          <w:tab w:val="right" w:leader="dot" w:pos="9016"/>
        </w:tabs>
        <w:rPr>
          <w:rFonts w:asciiTheme="minorHAnsi" w:eastAsiaTheme="minorEastAsia" w:hAnsiTheme="minorHAnsi" w:cstheme="minorBidi"/>
          <w:noProof/>
          <w:sz w:val="22"/>
          <w:szCs w:val="22"/>
          <w:lang w:val="en-AU"/>
        </w:rPr>
      </w:pPr>
      <w:hyperlink w:anchor="_Toc520535283" w:history="1">
        <w:r w:rsidR="000F2333" w:rsidRPr="009F4893">
          <w:rPr>
            <w:rStyle w:val="Hyperlink"/>
            <w:noProof/>
          </w:rPr>
          <w:t>8.1.4 Optimization</w:t>
        </w:r>
        <w:r w:rsidR="000F2333">
          <w:rPr>
            <w:noProof/>
            <w:webHidden/>
          </w:rPr>
          <w:tab/>
        </w:r>
        <w:r w:rsidR="000F2333">
          <w:rPr>
            <w:noProof/>
            <w:webHidden/>
          </w:rPr>
          <w:fldChar w:fldCharType="begin"/>
        </w:r>
        <w:r w:rsidR="000F2333">
          <w:rPr>
            <w:noProof/>
            <w:webHidden/>
          </w:rPr>
          <w:instrText xml:space="preserve"> PAGEREF _Toc520535283 \h </w:instrText>
        </w:r>
        <w:r w:rsidR="000F2333">
          <w:rPr>
            <w:noProof/>
            <w:webHidden/>
          </w:rPr>
        </w:r>
        <w:r w:rsidR="000F2333">
          <w:rPr>
            <w:noProof/>
            <w:webHidden/>
          </w:rPr>
          <w:fldChar w:fldCharType="separate"/>
        </w:r>
        <w:r w:rsidR="000F2333">
          <w:rPr>
            <w:noProof/>
            <w:webHidden/>
          </w:rPr>
          <w:t>103</w:t>
        </w:r>
        <w:r w:rsidR="000F2333">
          <w:rPr>
            <w:noProof/>
            <w:webHidden/>
          </w:rPr>
          <w:fldChar w:fldCharType="end"/>
        </w:r>
      </w:hyperlink>
    </w:p>
    <w:p w14:paraId="72529E8A" w14:textId="1C2CA1FF" w:rsidR="000F2333" w:rsidRDefault="007769D5">
      <w:pPr>
        <w:pStyle w:val="TOC3"/>
        <w:tabs>
          <w:tab w:val="right" w:leader="dot" w:pos="9016"/>
        </w:tabs>
        <w:rPr>
          <w:rFonts w:asciiTheme="minorHAnsi" w:eastAsiaTheme="minorEastAsia" w:hAnsiTheme="minorHAnsi" w:cstheme="minorBidi"/>
          <w:noProof/>
          <w:sz w:val="22"/>
          <w:szCs w:val="22"/>
          <w:lang w:val="en-AU"/>
        </w:rPr>
      </w:pPr>
      <w:hyperlink w:anchor="_Toc520535284" w:history="1">
        <w:r w:rsidR="000F2333" w:rsidRPr="009F4893">
          <w:rPr>
            <w:rStyle w:val="Hyperlink"/>
            <w:noProof/>
          </w:rPr>
          <w:t>8.1.5 Chance Constraints</w:t>
        </w:r>
        <w:r w:rsidR="000F2333">
          <w:rPr>
            <w:noProof/>
            <w:webHidden/>
          </w:rPr>
          <w:tab/>
        </w:r>
        <w:r w:rsidR="000F2333">
          <w:rPr>
            <w:noProof/>
            <w:webHidden/>
          </w:rPr>
          <w:fldChar w:fldCharType="begin"/>
        </w:r>
        <w:r w:rsidR="000F2333">
          <w:rPr>
            <w:noProof/>
            <w:webHidden/>
          </w:rPr>
          <w:instrText xml:space="preserve"> PAGEREF _Toc520535284 \h </w:instrText>
        </w:r>
        <w:r w:rsidR="000F2333">
          <w:rPr>
            <w:noProof/>
            <w:webHidden/>
          </w:rPr>
        </w:r>
        <w:r w:rsidR="000F2333">
          <w:rPr>
            <w:noProof/>
            <w:webHidden/>
          </w:rPr>
          <w:fldChar w:fldCharType="separate"/>
        </w:r>
        <w:r w:rsidR="000F2333">
          <w:rPr>
            <w:noProof/>
            <w:webHidden/>
          </w:rPr>
          <w:t>105</w:t>
        </w:r>
        <w:r w:rsidR="000F2333">
          <w:rPr>
            <w:noProof/>
            <w:webHidden/>
          </w:rPr>
          <w:fldChar w:fldCharType="end"/>
        </w:r>
      </w:hyperlink>
    </w:p>
    <w:p w14:paraId="6698FFCE" w14:textId="741A566D" w:rsidR="000F2333" w:rsidRDefault="007769D5">
      <w:pPr>
        <w:pStyle w:val="TOC2"/>
        <w:tabs>
          <w:tab w:val="right" w:leader="dot" w:pos="9016"/>
        </w:tabs>
        <w:rPr>
          <w:rFonts w:asciiTheme="minorHAnsi" w:eastAsiaTheme="minorEastAsia" w:hAnsiTheme="minorHAnsi" w:cstheme="minorBidi"/>
          <w:noProof/>
          <w:sz w:val="22"/>
          <w:szCs w:val="22"/>
          <w:lang w:val="en-AU"/>
        </w:rPr>
      </w:pPr>
      <w:hyperlink w:anchor="_Toc520535285" w:history="1">
        <w:r w:rsidR="000F2333" w:rsidRPr="009F4893">
          <w:rPr>
            <w:rStyle w:val="Hyperlink"/>
            <w:noProof/>
          </w:rPr>
          <w:t>8.2 Using PESTPP-OPT</w:t>
        </w:r>
        <w:r w:rsidR="000F2333">
          <w:rPr>
            <w:noProof/>
            <w:webHidden/>
          </w:rPr>
          <w:tab/>
        </w:r>
        <w:r w:rsidR="000F2333">
          <w:rPr>
            <w:noProof/>
            <w:webHidden/>
          </w:rPr>
          <w:fldChar w:fldCharType="begin"/>
        </w:r>
        <w:r w:rsidR="000F2333">
          <w:rPr>
            <w:noProof/>
            <w:webHidden/>
          </w:rPr>
          <w:instrText xml:space="preserve"> PAGEREF _Toc520535285 \h </w:instrText>
        </w:r>
        <w:r w:rsidR="000F2333">
          <w:rPr>
            <w:noProof/>
            <w:webHidden/>
          </w:rPr>
        </w:r>
        <w:r w:rsidR="000F2333">
          <w:rPr>
            <w:noProof/>
            <w:webHidden/>
          </w:rPr>
          <w:fldChar w:fldCharType="separate"/>
        </w:r>
        <w:r w:rsidR="000F2333">
          <w:rPr>
            <w:noProof/>
            <w:webHidden/>
          </w:rPr>
          <w:t>105</w:t>
        </w:r>
        <w:r w:rsidR="000F2333">
          <w:rPr>
            <w:noProof/>
            <w:webHidden/>
          </w:rPr>
          <w:fldChar w:fldCharType="end"/>
        </w:r>
      </w:hyperlink>
    </w:p>
    <w:p w14:paraId="169A5C6D" w14:textId="04DE3641" w:rsidR="000F2333" w:rsidRDefault="007769D5">
      <w:pPr>
        <w:pStyle w:val="TOC3"/>
        <w:tabs>
          <w:tab w:val="right" w:leader="dot" w:pos="9016"/>
        </w:tabs>
        <w:rPr>
          <w:rFonts w:asciiTheme="minorHAnsi" w:eastAsiaTheme="minorEastAsia" w:hAnsiTheme="minorHAnsi" w:cstheme="minorBidi"/>
          <w:noProof/>
          <w:sz w:val="22"/>
          <w:szCs w:val="22"/>
          <w:lang w:val="en-AU"/>
        </w:rPr>
      </w:pPr>
      <w:hyperlink w:anchor="_Toc520535286" w:history="1">
        <w:r w:rsidR="000F2333" w:rsidRPr="009F4893">
          <w:rPr>
            <w:rStyle w:val="Hyperlink"/>
            <w:noProof/>
          </w:rPr>
          <w:t>8.2.1The PEST Control File</w:t>
        </w:r>
        <w:r w:rsidR="000F2333">
          <w:rPr>
            <w:noProof/>
            <w:webHidden/>
          </w:rPr>
          <w:tab/>
        </w:r>
        <w:r w:rsidR="000F2333">
          <w:rPr>
            <w:noProof/>
            <w:webHidden/>
          </w:rPr>
          <w:fldChar w:fldCharType="begin"/>
        </w:r>
        <w:r w:rsidR="000F2333">
          <w:rPr>
            <w:noProof/>
            <w:webHidden/>
          </w:rPr>
          <w:instrText xml:space="preserve"> PAGEREF _Toc520535286 \h </w:instrText>
        </w:r>
        <w:r w:rsidR="000F2333">
          <w:rPr>
            <w:noProof/>
            <w:webHidden/>
          </w:rPr>
        </w:r>
        <w:r w:rsidR="000F2333">
          <w:rPr>
            <w:noProof/>
            <w:webHidden/>
          </w:rPr>
          <w:fldChar w:fldCharType="separate"/>
        </w:r>
        <w:r w:rsidR="000F2333">
          <w:rPr>
            <w:noProof/>
            <w:webHidden/>
          </w:rPr>
          <w:t>105</w:t>
        </w:r>
        <w:r w:rsidR="000F2333">
          <w:rPr>
            <w:noProof/>
            <w:webHidden/>
          </w:rPr>
          <w:fldChar w:fldCharType="end"/>
        </w:r>
      </w:hyperlink>
    </w:p>
    <w:p w14:paraId="3AD88C3A" w14:textId="065C2B88" w:rsidR="000F2333" w:rsidRDefault="007769D5">
      <w:pPr>
        <w:pStyle w:val="TOC3"/>
        <w:tabs>
          <w:tab w:val="right" w:leader="dot" w:pos="9016"/>
        </w:tabs>
        <w:rPr>
          <w:rFonts w:asciiTheme="minorHAnsi" w:eastAsiaTheme="minorEastAsia" w:hAnsiTheme="minorHAnsi" w:cstheme="minorBidi"/>
          <w:noProof/>
          <w:sz w:val="22"/>
          <w:szCs w:val="22"/>
          <w:lang w:val="en-AU"/>
        </w:rPr>
      </w:pPr>
      <w:hyperlink w:anchor="_Toc520535287" w:history="1">
        <w:r w:rsidR="000F2333" w:rsidRPr="009F4893">
          <w:rPr>
            <w:rStyle w:val="Hyperlink"/>
            <w:noProof/>
          </w:rPr>
          <w:t>8.2.2 Decision Variables and Parameters</w:t>
        </w:r>
        <w:r w:rsidR="000F2333">
          <w:rPr>
            <w:noProof/>
            <w:webHidden/>
          </w:rPr>
          <w:tab/>
        </w:r>
        <w:r w:rsidR="000F2333">
          <w:rPr>
            <w:noProof/>
            <w:webHidden/>
          </w:rPr>
          <w:fldChar w:fldCharType="begin"/>
        </w:r>
        <w:r w:rsidR="000F2333">
          <w:rPr>
            <w:noProof/>
            <w:webHidden/>
          </w:rPr>
          <w:instrText xml:space="preserve"> PAGEREF _Toc520535287 \h </w:instrText>
        </w:r>
        <w:r w:rsidR="000F2333">
          <w:rPr>
            <w:noProof/>
            <w:webHidden/>
          </w:rPr>
        </w:r>
        <w:r w:rsidR="000F2333">
          <w:rPr>
            <w:noProof/>
            <w:webHidden/>
          </w:rPr>
          <w:fldChar w:fldCharType="separate"/>
        </w:r>
        <w:r w:rsidR="000F2333">
          <w:rPr>
            <w:noProof/>
            <w:webHidden/>
          </w:rPr>
          <w:t>106</w:t>
        </w:r>
        <w:r w:rsidR="000F2333">
          <w:rPr>
            <w:noProof/>
            <w:webHidden/>
          </w:rPr>
          <w:fldChar w:fldCharType="end"/>
        </w:r>
      </w:hyperlink>
    </w:p>
    <w:p w14:paraId="2088639D" w14:textId="0BB5C742" w:rsidR="000F2333" w:rsidRDefault="007769D5">
      <w:pPr>
        <w:pStyle w:val="TOC3"/>
        <w:tabs>
          <w:tab w:val="right" w:leader="dot" w:pos="9016"/>
        </w:tabs>
        <w:rPr>
          <w:rFonts w:asciiTheme="minorHAnsi" w:eastAsiaTheme="minorEastAsia" w:hAnsiTheme="minorHAnsi" w:cstheme="minorBidi"/>
          <w:noProof/>
          <w:sz w:val="22"/>
          <w:szCs w:val="22"/>
          <w:lang w:val="en-AU"/>
        </w:rPr>
      </w:pPr>
      <w:hyperlink w:anchor="_Toc520535288" w:history="1">
        <w:r w:rsidR="000F2333" w:rsidRPr="009F4893">
          <w:rPr>
            <w:rStyle w:val="Hyperlink"/>
            <w:noProof/>
          </w:rPr>
          <w:t>8.2.3 Defining the Objective Function</w:t>
        </w:r>
        <w:r w:rsidR="000F2333">
          <w:rPr>
            <w:noProof/>
            <w:webHidden/>
          </w:rPr>
          <w:tab/>
        </w:r>
        <w:r w:rsidR="000F2333">
          <w:rPr>
            <w:noProof/>
            <w:webHidden/>
          </w:rPr>
          <w:fldChar w:fldCharType="begin"/>
        </w:r>
        <w:r w:rsidR="000F2333">
          <w:rPr>
            <w:noProof/>
            <w:webHidden/>
          </w:rPr>
          <w:instrText xml:space="preserve"> PAGEREF _Toc520535288 \h </w:instrText>
        </w:r>
        <w:r w:rsidR="000F2333">
          <w:rPr>
            <w:noProof/>
            <w:webHidden/>
          </w:rPr>
        </w:r>
        <w:r w:rsidR="000F2333">
          <w:rPr>
            <w:noProof/>
            <w:webHidden/>
          </w:rPr>
          <w:fldChar w:fldCharType="separate"/>
        </w:r>
        <w:r w:rsidR="000F2333">
          <w:rPr>
            <w:noProof/>
            <w:webHidden/>
          </w:rPr>
          <w:t>107</w:t>
        </w:r>
        <w:r w:rsidR="000F2333">
          <w:rPr>
            <w:noProof/>
            <w:webHidden/>
          </w:rPr>
          <w:fldChar w:fldCharType="end"/>
        </w:r>
      </w:hyperlink>
    </w:p>
    <w:p w14:paraId="2B625002" w14:textId="5DF2AF85" w:rsidR="000F2333" w:rsidRDefault="007769D5">
      <w:pPr>
        <w:pStyle w:val="TOC3"/>
        <w:tabs>
          <w:tab w:val="right" w:leader="dot" w:pos="9016"/>
        </w:tabs>
        <w:rPr>
          <w:rFonts w:asciiTheme="minorHAnsi" w:eastAsiaTheme="minorEastAsia" w:hAnsiTheme="minorHAnsi" w:cstheme="minorBidi"/>
          <w:noProof/>
          <w:sz w:val="22"/>
          <w:szCs w:val="22"/>
          <w:lang w:val="en-AU"/>
        </w:rPr>
      </w:pPr>
      <w:hyperlink w:anchor="_Toc520535289" w:history="1">
        <w:r w:rsidR="000F2333" w:rsidRPr="009F4893">
          <w:rPr>
            <w:rStyle w:val="Hyperlink"/>
            <w:noProof/>
          </w:rPr>
          <w:t>8.2.4 Constraints</w:t>
        </w:r>
        <w:r w:rsidR="000F2333">
          <w:rPr>
            <w:noProof/>
            <w:webHidden/>
          </w:rPr>
          <w:tab/>
        </w:r>
        <w:r w:rsidR="000F2333">
          <w:rPr>
            <w:noProof/>
            <w:webHidden/>
          </w:rPr>
          <w:fldChar w:fldCharType="begin"/>
        </w:r>
        <w:r w:rsidR="000F2333">
          <w:rPr>
            <w:noProof/>
            <w:webHidden/>
          </w:rPr>
          <w:instrText xml:space="preserve"> PAGEREF _Toc520535289 \h </w:instrText>
        </w:r>
        <w:r w:rsidR="000F2333">
          <w:rPr>
            <w:noProof/>
            <w:webHidden/>
          </w:rPr>
        </w:r>
        <w:r w:rsidR="000F2333">
          <w:rPr>
            <w:noProof/>
            <w:webHidden/>
          </w:rPr>
          <w:fldChar w:fldCharType="separate"/>
        </w:r>
        <w:r w:rsidR="000F2333">
          <w:rPr>
            <w:noProof/>
            <w:webHidden/>
          </w:rPr>
          <w:t>108</w:t>
        </w:r>
        <w:r w:rsidR="000F2333">
          <w:rPr>
            <w:noProof/>
            <w:webHidden/>
          </w:rPr>
          <w:fldChar w:fldCharType="end"/>
        </w:r>
      </w:hyperlink>
    </w:p>
    <w:p w14:paraId="75A42BA0" w14:textId="06F4B6AE" w:rsidR="000F2333" w:rsidRDefault="007769D5">
      <w:pPr>
        <w:pStyle w:val="TOC3"/>
        <w:tabs>
          <w:tab w:val="right" w:leader="dot" w:pos="9016"/>
        </w:tabs>
        <w:rPr>
          <w:rFonts w:asciiTheme="minorHAnsi" w:eastAsiaTheme="minorEastAsia" w:hAnsiTheme="minorHAnsi" w:cstheme="minorBidi"/>
          <w:noProof/>
          <w:sz w:val="22"/>
          <w:szCs w:val="22"/>
          <w:lang w:val="en-AU"/>
        </w:rPr>
      </w:pPr>
      <w:hyperlink w:anchor="_Toc520535290" w:history="1">
        <w:r w:rsidR="000F2333" w:rsidRPr="009F4893">
          <w:rPr>
            <w:rStyle w:val="Hyperlink"/>
            <w:noProof/>
          </w:rPr>
          <w:t>8.2.5 Observations</w:t>
        </w:r>
        <w:r w:rsidR="000F2333">
          <w:rPr>
            <w:noProof/>
            <w:webHidden/>
          </w:rPr>
          <w:tab/>
        </w:r>
        <w:r w:rsidR="000F2333">
          <w:rPr>
            <w:noProof/>
            <w:webHidden/>
          </w:rPr>
          <w:fldChar w:fldCharType="begin"/>
        </w:r>
        <w:r w:rsidR="000F2333">
          <w:rPr>
            <w:noProof/>
            <w:webHidden/>
          </w:rPr>
          <w:instrText xml:space="preserve"> PAGEREF _Toc520535290 \h </w:instrText>
        </w:r>
        <w:r w:rsidR="000F2333">
          <w:rPr>
            <w:noProof/>
            <w:webHidden/>
          </w:rPr>
        </w:r>
        <w:r w:rsidR="000F2333">
          <w:rPr>
            <w:noProof/>
            <w:webHidden/>
          </w:rPr>
          <w:fldChar w:fldCharType="separate"/>
        </w:r>
        <w:r w:rsidR="000F2333">
          <w:rPr>
            <w:noProof/>
            <w:webHidden/>
          </w:rPr>
          <w:t>109</w:t>
        </w:r>
        <w:r w:rsidR="000F2333">
          <w:rPr>
            <w:noProof/>
            <w:webHidden/>
          </w:rPr>
          <w:fldChar w:fldCharType="end"/>
        </w:r>
      </w:hyperlink>
    </w:p>
    <w:p w14:paraId="362A7D3B" w14:textId="32E58E48" w:rsidR="000F2333" w:rsidRDefault="007769D5">
      <w:pPr>
        <w:pStyle w:val="TOC3"/>
        <w:tabs>
          <w:tab w:val="right" w:leader="dot" w:pos="9016"/>
        </w:tabs>
        <w:rPr>
          <w:rFonts w:asciiTheme="minorHAnsi" w:eastAsiaTheme="minorEastAsia" w:hAnsiTheme="minorHAnsi" w:cstheme="minorBidi"/>
          <w:noProof/>
          <w:sz w:val="22"/>
          <w:szCs w:val="22"/>
          <w:lang w:val="en-AU"/>
        </w:rPr>
      </w:pPr>
      <w:hyperlink w:anchor="_Toc520535291" w:history="1">
        <w:r w:rsidR="000F2333" w:rsidRPr="009F4893">
          <w:rPr>
            <w:rStyle w:val="Hyperlink"/>
            <w:noProof/>
          </w:rPr>
          <w:t>8.2.6 Regularization</w:t>
        </w:r>
        <w:r w:rsidR="000F2333">
          <w:rPr>
            <w:noProof/>
            <w:webHidden/>
          </w:rPr>
          <w:tab/>
        </w:r>
        <w:r w:rsidR="000F2333">
          <w:rPr>
            <w:noProof/>
            <w:webHidden/>
          </w:rPr>
          <w:fldChar w:fldCharType="begin"/>
        </w:r>
        <w:r w:rsidR="000F2333">
          <w:rPr>
            <w:noProof/>
            <w:webHidden/>
          </w:rPr>
          <w:instrText xml:space="preserve"> PAGEREF _Toc520535291 \h </w:instrText>
        </w:r>
        <w:r w:rsidR="000F2333">
          <w:rPr>
            <w:noProof/>
            <w:webHidden/>
          </w:rPr>
        </w:r>
        <w:r w:rsidR="000F2333">
          <w:rPr>
            <w:noProof/>
            <w:webHidden/>
          </w:rPr>
          <w:fldChar w:fldCharType="separate"/>
        </w:r>
        <w:r w:rsidR="000F2333">
          <w:rPr>
            <w:noProof/>
            <w:webHidden/>
          </w:rPr>
          <w:t>110</w:t>
        </w:r>
        <w:r w:rsidR="000F2333">
          <w:rPr>
            <w:noProof/>
            <w:webHidden/>
          </w:rPr>
          <w:fldChar w:fldCharType="end"/>
        </w:r>
      </w:hyperlink>
    </w:p>
    <w:p w14:paraId="17130DB0" w14:textId="69F55FCE" w:rsidR="000F2333" w:rsidRDefault="007769D5">
      <w:pPr>
        <w:pStyle w:val="TOC3"/>
        <w:tabs>
          <w:tab w:val="right" w:leader="dot" w:pos="9016"/>
        </w:tabs>
        <w:rPr>
          <w:rFonts w:asciiTheme="minorHAnsi" w:eastAsiaTheme="minorEastAsia" w:hAnsiTheme="minorHAnsi" w:cstheme="minorBidi"/>
          <w:noProof/>
          <w:sz w:val="22"/>
          <w:szCs w:val="22"/>
          <w:lang w:val="en-AU"/>
        </w:rPr>
      </w:pPr>
      <w:hyperlink w:anchor="_Toc520535292" w:history="1">
        <w:r w:rsidR="000F2333" w:rsidRPr="009F4893">
          <w:rPr>
            <w:rStyle w:val="Hyperlink"/>
            <w:noProof/>
          </w:rPr>
          <w:t>8.2.7 Prior Covariance Matrix</w:t>
        </w:r>
        <w:r w:rsidR="000F2333">
          <w:rPr>
            <w:noProof/>
            <w:webHidden/>
          </w:rPr>
          <w:tab/>
        </w:r>
        <w:r w:rsidR="000F2333">
          <w:rPr>
            <w:noProof/>
            <w:webHidden/>
          </w:rPr>
          <w:fldChar w:fldCharType="begin"/>
        </w:r>
        <w:r w:rsidR="000F2333">
          <w:rPr>
            <w:noProof/>
            <w:webHidden/>
          </w:rPr>
          <w:instrText xml:space="preserve"> PAGEREF _Toc520535292 \h </w:instrText>
        </w:r>
        <w:r w:rsidR="000F2333">
          <w:rPr>
            <w:noProof/>
            <w:webHidden/>
          </w:rPr>
        </w:r>
        <w:r w:rsidR="000F2333">
          <w:rPr>
            <w:noProof/>
            <w:webHidden/>
          </w:rPr>
          <w:fldChar w:fldCharType="separate"/>
        </w:r>
        <w:r w:rsidR="000F2333">
          <w:rPr>
            <w:noProof/>
            <w:webHidden/>
          </w:rPr>
          <w:t>110</w:t>
        </w:r>
        <w:r w:rsidR="000F2333">
          <w:rPr>
            <w:noProof/>
            <w:webHidden/>
          </w:rPr>
          <w:fldChar w:fldCharType="end"/>
        </w:r>
      </w:hyperlink>
    </w:p>
    <w:p w14:paraId="5100D6D4" w14:textId="43505E1F" w:rsidR="000F2333" w:rsidRDefault="007769D5">
      <w:pPr>
        <w:pStyle w:val="TOC3"/>
        <w:tabs>
          <w:tab w:val="right" w:leader="dot" w:pos="9016"/>
        </w:tabs>
        <w:rPr>
          <w:rFonts w:asciiTheme="minorHAnsi" w:eastAsiaTheme="minorEastAsia" w:hAnsiTheme="minorHAnsi" w:cstheme="minorBidi"/>
          <w:noProof/>
          <w:sz w:val="22"/>
          <w:szCs w:val="22"/>
          <w:lang w:val="en-AU"/>
        </w:rPr>
      </w:pPr>
      <w:hyperlink w:anchor="_Toc520535293" w:history="1">
        <w:r w:rsidR="000F2333" w:rsidRPr="009F4893">
          <w:rPr>
            <w:rStyle w:val="Hyperlink"/>
            <w:noProof/>
          </w:rPr>
          <w:t>8.2.8 Risk</w:t>
        </w:r>
        <w:r w:rsidR="000F2333">
          <w:rPr>
            <w:noProof/>
            <w:webHidden/>
          </w:rPr>
          <w:tab/>
        </w:r>
        <w:r w:rsidR="000F2333">
          <w:rPr>
            <w:noProof/>
            <w:webHidden/>
          </w:rPr>
          <w:fldChar w:fldCharType="begin"/>
        </w:r>
        <w:r w:rsidR="000F2333">
          <w:rPr>
            <w:noProof/>
            <w:webHidden/>
          </w:rPr>
          <w:instrText xml:space="preserve"> PAGEREF _Toc520535293 \h </w:instrText>
        </w:r>
        <w:r w:rsidR="000F2333">
          <w:rPr>
            <w:noProof/>
            <w:webHidden/>
          </w:rPr>
        </w:r>
        <w:r w:rsidR="000F2333">
          <w:rPr>
            <w:noProof/>
            <w:webHidden/>
          </w:rPr>
          <w:fldChar w:fldCharType="separate"/>
        </w:r>
        <w:r w:rsidR="000F2333">
          <w:rPr>
            <w:noProof/>
            <w:webHidden/>
          </w:rPr>
          <w:t>110</w:t>
        </w:r>
        <w:r w:rsidR="000F2333">
          <w:rPr>
            <w:noProof/>
            <w:webHidden/>
          </w:rPr>
          <w:fldChar w:fldCharType="end"/>
        </w:r>
      </w:hyperlink>
    </w:p>
    <w:p w14:paraId="283E5E35" w14:textId="63712DB4" w:rsidR="000F2333" w:rsidRDefault="007769D5">
      <w:pPr>
        <w:pStyle w:val="TOC3"/>
        <w:tabs>
          <w:tab w:val="right" w:leader="dot" w:pos="9016"/>
        </w:tabs>
        <w:rPr>
          <w:rFonts w:asciiTheme="minorHAnsi" w:eastAsiaTheme="minorEastAsia" w:hAnsiTheme="minorHAnsi" w:cstheme="minorBidi"/>
          <w:noProof/>
          <w:sz w:val="22"/>
          <w:szCs w:val="22"/>
          <w:lang w:val="en-AU"/>
        </w:rPr>
      </w:pPr>
      <w:hyperlink w:anchor="_Toc520535294" w:history="1">
        <w:r w:rsidR="000F2333" w:rsidRPr="009F4893">
          <w:rPr>
            <w:rStyle w:val="Hyperlink"/>
            <w:noProof/>
          </w:rPr>
          <w:t>8.2.9 Jacobian  and Response Matrices</w:t>
        </w:r>
        <w:r w:rsidR="000F2333">
          <w:rPr>
            <w:noProof/>
            <w:webHidden/>
          </w:rPr>
          <w:tab/>
        </w:r>
        <w:r w:rsidR="000F2333">
          <w:rPr>
            <w:noProof/>
            <w:webHidden/>
          </w:rPr>
          <w:fldChar w:fldCharType="begin"/>
        </w:r>
        <w:r w:rsidR="000F2333">
          <w:rPr>
            <w:noProof/>
            <w:webHidden/>
          </w:rPr>
          <w:instrText xml:space="preserve"> PAGEREF _Toc520535294 \h </w:instrText>
        </w:r>
        <w:r w:rsidR="000F2333">
          <w:rPr>
            <w:noProof/>
            <w:webHidden/>
          </w:rPr>
        </w:r>
        <w:r w:rsidR="000F2333">
          <w:rPr>
            <w:noProof/>
            <w:webHidden/>
          </w:rPr>
          <w:fldChar w:fldCharType="separate"/>
        </w:r>
        <w:r w:rsidR="000F2333">
          <w:rPr>
            <w:noProof/>
            <w:webHidden/>
          </w:rPr>
          <w:t>111</w:t>
        </w:r>
        <w:r w:rsidR="000F2333">
          <w:rPr>
            <w:noProof/>
            <w:webHidden/>
          </w:rPr>
          <w:fldChar w:fldCharType="end"/>
        </w:r>
      </w:hyperlink>
    </w:p>
    <w:p w14:paraId="7BB0CCE6" w14:textId="7EE7AF73" w:rsidR="000F2333" w:rsidRDefault="007769D5">
      <w:pPr>
        <w:pStyle w:val="TOC3"/>
        <w:tabs>
          <w:tab w:val="right" w:leader="dot" w:pos="9016"/>
        </w:tabs>
        <w:rPr>
          <w:rFonts w:asciiTheme="minorHAnsi" w:eastAsiaTheme="minorEastAsia" w:hAnsiTheme="minorHAnsi" w:cstheme="minorBidi"/>
          <w:noProof/>
          <w:sz w:val="22"/>
          <w:szCs w:val="22"/>
          <w:lang w:val="en-AU"/>
        </w:rPr>
      </w:pPr>
      <w:hyperlink w:anchor="_Toc520535295" w:history="1">
        <w:r w:rsidR="000F2333" w:rsidRPr="009F4893">
          <w:rPr>
            <w:rStyle w:val="Hyperlink"/>
            <w:noProof/>
          </w:rPr>
          <w:t>8.2.10 Solution Convergence</w:t>
        </w:r>
        <w:r w:rsidR="000F2333">
          <w:rPr>
            <w:noProof/>
            <w:webHidden/>
          </w:rPr>
          <w:tab/>
        </w:r>
        <w:r w:rsidR="000F2333">
          <w:rPr>
            <w:noProof/>
            <w:webHidden/>
          </w:rPr>
          <w:fldChar w:fldCharType="begin"/>
        </w:r>
        <w:r w:rsidR="000F2333">
          <w:rPr>
            <w:noProof/>
            <w:webHidden/>
          </w:rPr>
          <w:instrText xml:space="preserve"> PAGEREF _Toc520535295 \h </w:instrText>
        </w:r>
        <w:r w:rsidR="000F2333">
          <w:rPr>
            <w:noProof/>
            <w:webHidden/>
          </w:rPr>
        </w:r>
        <w:r w:rsidR="000F2333">
          <w:rPr>
            <w:noProof/>
            <w:webHidden/>
          </w:rPr>
          <w:fldChar w:fldCharType="separate"/>
        </w:r>
        <w:r w:rsidR="000F2333">
          <w:rPr>
            <w:noProof/>
            <w:webHidden/>
          </w:rPr>
          <w:t>112</w:t>
        </w:r>
        <w:r w:rsidR="000F2333">
          <w:rPr>
            <w:noProof/>
            <w:webHidden/>
          </w:rPr>
          <w:fldChar w:fldCharType="end"/>
        </w:r>
      </w:hyperlink>
    </w:p>
    <w:p w14:paraId="48B195DB" w14:textId="095296D2" w:rsidR="000F2333" w:rsidRDefault="007769D5">
      <w:pPr>
        <w:pStyle w:val="TOC3"/>
        <w:tabs>
          <w:tab w:val="right" w:leader="dot" w:pos="9016"/>
        </w:tabs>
        <w:rPr>
          <w:rFonts w:asciiTheme="minorHAnsi" w:eastAsiaTheme="minorEastAsia" w:hAnsiTheme="minorHAnsi" w:cstheme="minorBidi"/>
          <w:noProof/>
          <w:sz w:val="22"/>
          <w:szCs w:val="22"/>
          <w:lang w:val="en-AU"/>
        </w:rPr>
      </w:pPr>
      <w:hyperlink w:anchor="_Toc520535296" w:history="1">
        <w:r w:rsidR="000F2333" w:rsidRPr="009F4893">
          <w:rPr>
            <w:rStyle w:val="Hyperlink"/>
            <w:noProof/>
          </w:rPr>
          <w:t>8.2.11 Other Control Variables</w:t>
        </w:r>
        <w:r w:rsidR="000F2333">
          <w:rPr>
            <w:noProof/>
            <w:webHidden/>
          </w:rPr>
          <w:tab/>
        </w:r>
        <w:r w:rsidR="000F2333">
          <w:rPr>
            <w:noProof/>
            <w:webHidden/>
          </w:rPr>
          <w:fldChar w:fldCharType="begin"/>
        </w:r>
        <w:r w:rsidR="000F2333">
          <w:rPr>
            <w:noProof/>
            <w:webHidden/>
          </w:rPr>
          <w:instrText xml:space="preserve"> PAGEREF _Toc520535296 \h </w:instrText>
        </w:r>
        <w:r w:rsidR="000F2333">
          <w:rPr>
            <w:noProof/>
            <w:webHidden/>
          </w:rPr>
        </w:r>
        <w:r w:rsidR="000F2333">
          <w:rPr>
            <w:noProof/>
            <w:webHidden/>
          </w:rPr>
          <w:fldChar w:fldCharType="separate"/>
        </w:r>
        <w:r w:rsidR="000F2333">
          <w:rPr>
            <w:noProof/>
            <w:webHidden/>
          </w:rPr>
          <w:t>113</w:t>
        </w:r>
        <w:r w:rsidR="000F2333">
          <w:rPr>
            <w:noProof/>
            <w:webHidden/>
          </w:rPr>
          <w:fldChar w:fldCharType="end"/>
        </w:r>
      </w:hyperlink>
    </w:p>
    <w:p w14:paraId="5FCEC79A" w14:textId="4B085308" w:rsidR="000F2333" w:rsidRDefault="007769D5">
      <w:pPr>
        <w:pStyle w:val="TOC3"/>
        <w:tabs>
          <w:tab w:val="right" w:leader="dot" w:pos="9016"/>
        </w:tabs>
        <w:rPr>
          <w:rFonts w:asciiTheme="minorHAnsi" w:eastAsiaTheme="minorEastAsia" w:hAnsiTheme="minorHAnsi" w:cstheme="minorBidi"/>
          <w:noProof/>
          <w:sz w:val="22"/>
          <w:szCs w:val="22"/>
          <w:lang w:val="en-AU"/>
        </w:rPr>
      </w:pPr>
      <w:hyperlink w:anchor="_Toc520535297" w:history="1">
        <w:r w:rsidR="000F2333" w:rsidRPr="009F4893">
          <w:rPr>
            <w:rStyle w:val="Hyperlink"/>
            <w:noProof/>
          </w:rPr>
          <w:t>8.2.12 Final Model Run</w:t>
        </w:r>
        <w:r w:rsidR="000F2333">
          <w:rPr>
            <w:noProof/>
            <w:webHidden/>
          </w:rPr>
          <w:tab/>
        </w:r>
        <w:r w:rsidR="000F2333">
          <w:rPr>
            <w:noProof/>
            <w:webHidden/>
          </w:rPr>
          <w:fldChar w:fldCharType="begin"/>
        </w:r>
        <w:r w:rsidR="000F2333">
          <w:rPr>
            <w:noProof/>
            <w:webHidden/>
          </w:rPr>
          <w:instrText xml:space="preserve"> PAGEREF _Toc520535297 \h </w:instrText>
        </w:r>
        <w:r w:rsidR="000F2333">
          <w:rPr>
            <w:noProof/>
            <w:webHidden/>
          </w:rPr>
        </w:r>
        <w:r w:rsidR="000F2333">
          <w:rPr>
            <w:noProof/>
            <w:webHidden/>
          </w:rPr>
          <w:fldChar w:fldCharType="separate"/>
        </w:r>
        <w:r w:rsidR="000F2333">
          <w:rPr>
            <w:noProof/>
            <w:webHidden/>
          </w:rPr>
          <w:t>113</w:t>
        </w:r>
        <w:r w:rsidR="000F2333">
          <w:rPr>
            <w:noProof/>
            <w:webHidden/>
          </w:rPr>
          <w:fldChar w:fldCharType="end"/>
        </w:r>
      </w:hyperlink>
    </w:p>
    <w:p w14:paraId="1ACC3F02" w14:textId="04C15580" w:rsidR="000F2333" w:rsidRDefault="007769D5">
      <w:pPr>
        <w:pStyle w:val="TOC3"/>
        <w:tabs>
          <w:tab w:val="right" w:leader="dot" w:pos="9016"/>
        </w:tabs>
        <w:rPr>
          <w:rFonts w:asciiTheme="minorHAnsi" w:eastAsiaTheme="minorEastAsia" w:hAnsiTheme="minorHAnsi" w:cstheme="minorBidi"/>
          <w:noProof/>
          <w:sz w:val="22"/>
          <w:szCs w:val="22"/>
          <w:lang w:val="en-AU"/>
        </w:rPr>
      </w:pPr>
      <w:hyperlink w:anchor="_Toc520535298" w:history="1">
        <w:r w:rsidR="000F2333" w:rsidRPr="009F4893">
          <w:rPr>
            <w:rStyle w:val="Hyperlink"/>
            <w:noProof/>
          </w:rPr>
          <w:t>8.2.13 Restarts</w:t>
        </w:r>
        <w:r w:rsidR="000F2333">
          <w:rPr>
            <w:noProof/>
            <w:webHidden/>
          </w:rPr>
          <w:tab/>
        </w:r>
        <w:r w:rsidR="000F2333">
          <w:rPr>
            <w:noProof/>
            <w:webHidden/>
          </w:rPr>
          <w:fldChar w:fldCharType="begin"/>
        </w:r>
        <w:r w:rsidR="000F2333">
          <w:rPr>
            <w:noProof/>
            <w:webHidden/>
          </w:rPr>
          <w:instrText xml:space="preserve"> PAGEREF _Toc520535298 \h </w:instrText>
        </w:r>
        <w:r w:rsidR="000F2333">
          <w:rPr>
            <w:noProof/>
            <w:webHidden/>
          </w:rPr>
        </w:r>
        <w:r w:rsidR="000F2333">
          <w:rPr>
            <w:noProof/>
            <w:webHidden/>
          </w:rPr>
          <w:fldChar w:fldCharType="separate"/>
        </w:r>
        <w:r w:rsidR="000F2333">
          <w:rPr>
            <w:noProof/>
            <w:webHidden/>
          </w:rPr>
          <w:t>113</w:t>
        </w:r>
        <w:r w:rsidR="000F2333">
          <w:rPr>
            <w:noProof/>
            <w:webHidden/>
          </w:rPr>
          <w:fldChar w:fldCharType="end"/>
        </w:r>
      </w:hyperlink>
    </w:p>
    <w:p w14:paraId="2899DDF6" w14:textId="768184F5" w:rsidR="000F2333" w:rsidRDefault="007769D5">
      <w:pPr>
        <w:pStyle w:val="TOC2"/>
        <w:tabs>
          <w:tab w:val="right" w:leader="dot" w:pos="9016"/>
        </w:tabs>
        <w:rPr>
          <w:rFonts w:asciiTheme="minorHAnsi" w:eastAsiaTheme="minorEastAsia" w:hAnsiTheme="minorHAnsi" w:cstheme="minorBidi"/>
          <w:noProof/>
          <w:sz w:val="22"/>
          <w:szCs w:val="22"/>
          <w:lang w:val="en-AU"/>
        </w:rPr>
      </w:pPr>
      <w:hyperlink w:anchor="_Toc520535299" w:history="1">
        <w:r w:rsidR="000F2333" w:rsidRPr="009F4893">
          <w:rPr>
            <w:rStyle w:val="Hyperlink"/>
            <w:noProof/>
          </w:rPr>
          <w:t>8.3 PESTPP-OPT Output Files</w:t>
        </w:r>
        <w:r w:rsidR="000F2333">
          <w:rPr>
            <w:noProof/>
            <w:webHidden/>
          </w:rPr>
          <w:tab/>
        </w:r>
        <w:r w:rsidR="000F2333">
          <w:rPr>
            <w:noProof/>
            <w:webHidden/>
          </w:rPr>
          <w:fldChar w:fldCharType="begin"/>
        </w:r>
        <w:r w:rsidR="000F2333">
          <w:rPr>
            <w:noProof/>
            <w:webHidden/>
          </w:rPr>
          <w:instrText xml:space="preserve"> PAGEREF _Toc520535299 \h </w:instrText>
        </w:r>
        <w:r w:rsidR="000F2333">
          <w:rPr>
            <w:noProof/>
            <w:webHidden/>
          </w:rPr>
        </w:r>
        <w:r w:rsidR="000F2333">
          <w:rPr>
            <w:noProof/>
            <w:webHidden/>
          </w:rPr>
          <w:fldChar w:fldCharType="separate"/>
        </w:r>
        <w:r w:rsidR="000F2333">
          <w:rPr>
            <w:noProof/>
            <w:webHidden/>
          </w:rPr>
          <w:t>113</w:t>
        </w:r>
        <w:r w:rsidR="000F2333">
          <w:rPr>
            <w:noProof/>
            <w:webHidden/>
          </w:rPr>
          <w:fldChar w:fldCharType="end"/>
        </w:r>
      </w:hyperlink>
    </w:p>
    <w:p w14:paraId="31E4DC9E" w14:textId="5F393F56" w:rsidR="000F2333" w:rsidRDefault="007769D5">
      <w:pPr>
        <w:pStyle w:val="TOC2"/>
        <w:tabs>
          <w:tab w:val="right" w:leader="dot" w:pos="9016"/>
        </w:tabs>
        <w:rPr>
          <w:rFonts w:asciiTheme="minorHAnsi" w:eastAsiaTheme="minorEastAsia" w:hAnsiTheme="minorHAnsi" w:cstheme="minorBidi"/>
          <w:noProof/>
          <w:sz w:val="22"/>
          <w:szCs w:val="22"/>
          <w:lang w:val="en-AU"/>
        </w:rPr>
      </w:pPr>
      <w:hyperlink w:anchor="_Toc520535300" w:history="1">
        <w:r w:rsidR="000F2333" w:rsidRPr="009F4893">
          <w:rPr>
            <w:rStyle w:val="Hyperlink"/>
            <w:noProof/>
          </w:rPr>
          <w:t>8.4 Summary of Control Variables</w:t>
        </w:r>
        <w:r w:rsidR="000F2333">
          <w:rPr>
            <w:noProof/>
            <w:webHidden/>
          </w:rPr>
          <w:tab/>
        </w:r>
        <w:r w:rsidR="000F2333">
          <w:rPr>
            <w:noProof/>
            <w:webHidden/>
          </w:rPr>
          <w:fldChar w:fldCharType="begin"/>
        </w:r>
        <w:r w:rsidR="000F2333">
          <w:rPr>
            <w:noProof/>
            <w:webHidden/>
          </w:rPr>
          <w:instrText xml:space="preserve"> PAGEREF _Toc520535300 \h </w:instrText>
        </w:r>
        <w:r w:rsidR="000F2333">
          <w:rPr>
            <w:noProof/>
            <w:webHidden/>
          </w:rPr>
        </w:r>
        <w:r w:rsidR="000F2333">
          <w:rPr>
            <w:noProof/>
            <w:webHidden/>
          </w:rPr>
          <w:fldChar w:fldCharType="separate"/>
        </w:r>
        <w:r w:rsidR="000F2333">
          <w:rPr>
            <w:noProof/>
            <w:webHidden/>
          </w:rPr>
          <w:t>114</w:t>
        </w:r>
        <w:r w:rsidR="000F2333">
          <w:rPr>
            <w:noProof/>
            <w:webHidden/>
          </w:rPr>
          <w:fldChar w:fldCharType="end"/>
        </w:r>
      </w:hyperlink>
    </w:p>
    <w:p w14:paraId="33F0605B" w14:textId="1D7A3209" w:rsidR="000F2333" w:rsidRDefault="007769D5">
      <w:pPr>
        <w:pStyle w:val="TOC1"/>
        <w:tabs>
          <w:tab w:val="right" w:leader="dot" w:pos="9016"/>
        </w:tabs>
        <w:rPr>
          <w:rFonts w:asciiTheme="minorHAnsi" w:eastAsiaTheme="minorEastAsia" w:hAnsiTheme="minorHAnsi" w:cstheme="minorBidi"/>
          <w:noProof/>
          <w:sz w:val="22"/>
          <w:szCs w:val="22"/>
          <w:lang w:val="en-AU"/>
        </w:rPr>
      </w:pPr>
      <w:hyperlink w:anchor="_Toc520535301" w:history="1">
        <w:r w:rsidR="000F2333" w:rsidRPr="009F4893">
          <w:rPr>
            <w:rStyle w:val="Hyperlink"/>
            <w:noProof/>
          </w:rPr>
          <w:t>9. PESTPP-IES</w:t>
        </w:r>
        <w:r w:rsidR="000F2333">
          <w:rPr>
            <w:noProof/>
            <w:webHidden/>
          </w:rPr>
          <w:tab/>
        </w:r>
        <w:r w:rsidR="000F2333">
          <w:rPr>
            <w:noProof/>
            <w:webHidden/>
          </w:rPr>
          <w:fldChar w:fldCharType="begin"/>
        </w:r>
        <w:r w:rsidR="000F2333">
          <w:rPr>
            <w:noProof/>
            <w:webHidden/>
          </w:rPr>
          <w:instrText xml:space="preserve"> PAGEREF _Toc520535301 \h </w:instrText>
        </w:r>
        <w:r w:rsidR="000F2333">
          <w:rPr>
            <w:noProof/>
            <w:webHidden/>
          </w:rPr>
        </w:r>
        <w:r w:rsidR="000F2333">
          <w:rPr>
            <w:noProof/>
            <w:webHidden/>
          </w:rPr>
          <w:fldChar w:fldCharType="separate"/>
        </w:r>
        <w:r w:rsidR="000F2333">
          <w:rPr>
            <w:noProof/>
            <w:webHidden/>
          </w:rPr>
          <w:t>116</w:t>
        </w:r>
        <w:r w:rsidR="000F2333">
          <w:rPr>
            <w:noProof/>
            <w:webHidden/>
          </w:rPr>
          <w:fldChar w:fldCharType="end"/>
        </w:r>
      </w:hyperlink>
    </w:p>
    <w:p w14:paraId="27AD5D6D" w14:textId="576AC5EF" w:rsidR="000F2333" w:rsidRDefault="007769D5">
      <w:pPr>
        <w:pStyle w:val="TOC2"/>
        <w:tabs>
          <w:tab w:val="right" w:leader="dot" w:pos="9016"/>
        </w:tabs>
        <w:rPr>
          <w:rFonts w:asciiTheme="minorHAnsi" w:eastAsiaTheme="minorEastAsia" w:hAnsiTheme="minorHAnsi" w:cstheme="minorBidi"/>
          <w:noProof/>
          <w:sz w:val="22"/>
          <w:szCs w:val="22"/>
          <w:lang w:val="en-AU"/>
        </w:rPr>
      </w:pPr>
      <w:hyperlink w:anchor="_Toc520535302" w:history="1">
        <w:r w:rsidR="000F2333" w:rsidRPr="009F4893">
          <w:rPr>
            <w:rStyle w:val="Hyperlink"/>
            <w:noProof/>
          </w:rPr>
          <w:t>9.1 Introduction</w:t>
        </w:r>
        <w:r w:rsidR="000F2333">
          <w:rPr>
            <w:noProof/>
            <w:webHidden/>
          </w:rPr>
          <w:tab/>
        </w:r>
        <w:r w:rsidR="000F2333">
          <w:rPr>
            <w:noProof/>
            <w:webHidden/>
          </w:rPr>
          <w:fldChar w:fldCharType="begin"/>
        </w:r>
        <w:r w:rsidR="000F2333">
          <w:rPr>
            <w:noProof/>
            <w:webHidden/>
          </w:rPr>
          <w:instrText xml:space="preserve"> PAGEREF _Toc520535302 \h </w:instrText>
        </w:r>
        <w:r w:rsidR="000F2333">
          <w:rPr>
            <w:noProof/>
            <w:webHidden/>
          </w:rPr>
        </w:r>
        <w:r w:rsidR="000F2333">
          <w:rPr>
            <w:noProof/>
            <w:webHidden/>
          </w:rPr>
          <w:fldChar w:fldCharType="separate"/>
        </w:r>
        <w:r w:rsidR="000F2333">
          <w:rPr>
            <w:noProof/>
            <w:webHidden/>
          </w:rPr>
          <w:t>116</w:t>
        </w:r>
        <w:r w:rsidR="000F2333">
          <w:rPr>
            <w:noProof/>
            <w:webHidden/>
          </w:rPr>
          <w:fldChar w:fldCharType="end"/>
        </w:r>
      </w:hyperlink>
    </w:p>
    <w:p w14:paraId="40E5D452" w14:textId="3A5E6282" w:rsidR="000F2333" w:rsidRDefault="007769D5">
      <w:pPr>
        <w:pStyle w:val="TOC3"/>
        <w:tabs>
          <w:tab w:val="right" w:leader="dot" w:pos="9016"/>
        </w:tabs>
        <w:rPr>
          <w:rFonts w:asciiTheme="minorHAnsi" w:eastAsiaTheme="minorEastAsia" w:hAnsiTheme="minorHAnsi" w:cstheme="minorBidi"/>
          <w:noProof/>
          <w:sz w:val="22"/>
          <w:szCs w:val="22"/>
          <w:lang w:val="en-AU"/>
        </w:rPr>
      </w:pPr>
      <w:hyperlink w:anchor="_Toc520535303" w:history="1">
        <w:r w:rsidR="000F2333" w:rsidRPr="009F4893">
          <w:rPr>
            <w:rStyle w:val="Hyperlink"/>
            <w:noProof/>
          </w:rPr>
          <w:t>9.1.1 Publications</w:t>
        </w:r>
        <w:r w:rsidR="000F2333">
          <w:rPr>
            <w:noProof/>
            <w:webHidden/>
          </w:rPr>
          <w:tab/>
        </w:r>
        <w:r w:rsidR="000F2333">
          <w:rPr>
            <w:noProof/>
            <w:webHidden/>
          </w:rPr>
          <w:fldChar w:fldCharType="begin"/>
        </w:r>
        <w:r w:rsidR="000F2333">
          <w:rPr>
            <w:noProof/>
            <w:webHidden/>
          </w:rPr>
          <w:instrText xml:space="preserve"> PAGEREF _Toc520535303 \h </w:instrText>
        </w:r>
        <w:r w:rsidR="000F2333">
          <w:rPr>
            <w:noProof/>
            <w:webHidden/>
          </w:rPr>
        </w:r>
        <w:r w:rsidR="000F2333">
          <w:rPr>
            <w:noProof/>
            <w:webHidden/>
          </w:rPr>
          <w:fldChar w:fldCharType="separate"/>
        </w:r>
        <w:r w:rsidR="000F2333">
          <w:rPr>
            <w:noProof/>
            <w:webHidden/>
          </w:rPr>
          <w:t>116</w:t>
        </w:r>
        <w:r w:rsidR="000F2333">
          <w:rPr>
            <w:noProof/>
            <w:webHidden/>
          </w:rPr>
          <w:fldChar w:fldCharType="end"/>
        </w:r>
      </w:hyperlink>
    </w:p>
    <w:p w14:paraId="4C0F30B2" w14:textId="0E0F981F" w:rsidR="000F2333" w:rsidRDefault="007769D5">
      <w:pPr>
        <w:pStyle w:val="TOC3"/>
        <w:tabs>
          <w:tab w:val="right" w:leader="dot" w:pos="9016"/>
        </w:tabs>
        <w:rPr>
          <w:rFonts w:asciiTheme="minorHAnsi" w:eastAsiaTheme="minorEastAsia" w:hAnsiTheme="minorHAnsi" w:cstheme="minorBidi"/>
          <w:noProof/>
          <w:sz w:val="22"/>
          <w:szCs w:val="22"/>
          <w:lang w:val="en-AU"/>
        </w:rPr>
      </w:pPr>
      <w:hyperlink w:anchor="_Toc520535304" w:history="1">
        <w:r w:rsidR="000F2333" w:rsidRPr="009F4893">
          <w:rPr>
            <w:rStyle w:val="Hyperlink"/>
            <w:noProof/>
          </w:rPr>
          <w:t>9.1.2 Overview</w:t>
        </w:r>
        <w:r w:rsidR="000F2333">
          <w:rPr>
            <w:noProof/>
            <w:webHidden/>
          </w:rPr>
          <w:tab/>
        </w:r>
        <w:r w:rsidR="000F2333">
          <w:rPr>
            <w:noProof/>
            <w:webHidden/>
          </w:rPr>
          <w:fldChar w:fldCharType="begin"/>
        </w:r>
        <w:r w:rsidR="000F2333">
          <w:rPr>
            <w:noProof/>
            <w:webHidden/>
          </w:rPr>
          <w:instrText xml:space="preserve"> PAGEREF _Toc520535304 \h </w:instrText>
        </w:r>
        <w:r w:rsidR="000F2333">
          <w:rPr>
            <w:noProof/>
            <w:webHidden/>
          </w:rPr>
        </w:r>
        <w:r w:rsidR="000F2333">
          <w:rPr>
            <w:noProof/>
            <w:webHidden/>
          </w:rPr>
          <w:fldChar w:fldCharType="separate"/>
        </w:r>
        <w:r w:rsidR="000F2333">
          <w:rPr>
            <w:noProof/>
            <w:webHidden/>
          </w:rPr>
          <w:t>116</w:t>
        </w:r>
        <w:r w:rsidR="000F2333">
          <w:rPr>
            <w:noProof/>
            <w:webHidden/>
          </w:rPr>
          <w:fldChar w:fldCharType="end"/>
        </w:r>
      </w:hyperlink>
    </w:p>
    <w:p w14:paraId="7DCBED82" w14:textId="22951F51" w:rsidR="000F2333" w:rsidRDefault="007769D5">
      <w:pPr>
        <w:pStyle w:val="TOC3"/>
        <w:tabs>
          <w:tab w:val="right" w:leader="dot" w:pos="9016"/>
        </w:tabs>
        <w:rPr>
          <w:rFonts w:asciiTheme="minorHAnsi" w:eastAsiaTheme="minorEastAsia" w:hAnsiTheme="minorHAnsi" w:cstheme="minorBidi"/>
          <w:noProof/>
          <w:sz w:val="22"/>
          <w:szCs w:val="22"/>
          <w:lang w:val="en-AU"/>
        </w:rPr>
      </w:pPr>
      <w:hyperlink w:anchor="_Toc520535305" w:history="1">
        <w:r w:rsidR="000F2333" w:rsidRPr="009F4893">
          <w:rPr>
            <w:rStyle w:val="Hyperlink"/>
            <w:noProof/>
          </w:rPr>
          <w:t>9.1.3 Ensemble Kalman Filters and Ensemble Smoothers</w:t>
        </w:r>
        <w:r w:rsidR="000F2333">
          <w:rPr>
            <w:noProof/>
            <w:webHidden/>
          </w:rPr>
          <w:tab/>
        </w:r>
        <w:r w:rsidR="000F2333">
          <w:rPr>
            <w:noProof/>
            <w:webHidden/>
          </w:rPr>
          <w:fldChar w:fldCharType="begin"/>
        </w:r>
        <w:r w:rsidR="000F2333">
          <w:rPr>
            <w:noProof/>
            <w:webHidden/>
          </w:rPr>
          <w:instrText xml:space="preserve"> PAGEREF _Toc520535305 \h </w:instrText>
        </w:r>
        <w:r w:rsidR="000F2333">
          <w:rPr>
            <w:noProof/>
            <w:webHidden/>
          </w:rPr>
        </w:r>
        <w:r w:rsidR="000F2333">
          <w:rPr>
            <w:noProof/>
            <w:webHidden/>
          </w:rPr>
          <w:fldChar w:fldCharType="separate"/>
        </w:r>
        <w:r w:rsidR="000F2333">
          <w:rPr>
            <w:noProof/>
            <w:webHidden/>
          </w:rPr>
          <w:t>118</w:t>
        </w:r>
        <w:r w:rsidR="000F2333">
          <w:rPr>
            <w:noProof/>
            <w:webHidden/>
          </w:rPr>
          <w:fldChar w:fldCharType="end"/>
        </w:r>
      </w:hyperlink>
    </w:p>
    <w:p w14:paraId="1363940F" w14:textId="36F500D2" w:rsidR="000F2333" w:rsidRDefault="007769D5">
      <w:pPr>
        <w:pStyle w:val="TOC3"/>
        <w:tabs>
          <w:tab w:val="right" w:leader="dot" w:pos="9016"/>
        </w:tabs>
        <w:rPr>
          <w:rFonts w:asciiTheme="minorHAnsi" w:eastAsiaTheme="minorEastAsia" w:hAnsiTheme="minorHAnsi" w:cstheme="minorBidi"/>
          <w:noProof/>
          <w:sz w:val="22"/>
          <w:szCs w:val="22"/>
          <w:lang w:val="en-AU"/>
        </w:rPr>
      </w:pPr>
      <w:hyperlink w:anchor="_Toc520535306" w:history="1">
        <w:r w:rsidR="000F2333" w:rsidRPr="009F4893">
          <w:rPr>
            <w:rStyle w:val="Hyperlink"/>
            <w:noProof/>
          </w:rPr>
          <w:t>9.1.4 Some Repercussions of Using Ensembles</w:t>
        </w:r>
        <w:r w:rsidR="000F2333">
          <w:rPr>
            <w:noProof/>
            <w:webHidden/>
          </w:rPr>
          <w:tab/>
        </w:r>
        <w:r w:rsidR="000F2333">
          <w:rPr>
            <w:noProof/>
            <w:webHidden/>
          </w:rPr>
          <w:fldChar w:fldCharType="begin"/>
        </w:r>
        <w:r w:rsidR="000F2333">
          <w:rPr>
            <w:noProof/>
            <w:webHidden/>
          </w:rPr>
          <w:instrText xml:space="preserve"> PAGEREF _Toc520535306 \h </w:instrText>
        </w:r>
        <w:r w:rsidR="000F2333">
          <w:rPr>
            <w:noProof/>
            <w:webHidden/>
          </w:rPr>
        </w:r>
        <w:r w:rsidR="000F2333">
          <w:rPr>
            <w:noProof/>
            <w:webHidden/>
          </w:rPr>
          <w:fldChar w:fldCharType="separate"/>
        </w:r>
        <w:r w:rsidR="000F2333">
          <w:rPr>
            <w:noProof/>
            <w:webHidden/>
          </w:rPr>
          <w:t>119</w:t>
        </w:r>
        <w:r w:rsidR="000F2333">
          <w:rPr>
            <w:noProof/>
            <w:webHidden/>
          </w:rPr>
          <w:fldChar w:fldCharType="end"/>
        </w:r>
      </w:hyperlink>
    </w:p>
    <w:p w14:paraId="6E33B26D" w14:textId="2270FC54" w:rsidR="000F2333" w:rsidRDefault="007769D5">
      <w:pPr>
        <w:pStyle w:val="TOC3"/>
        <w:tabs>
          <w:tab w:val="right" w:leader="dot" w:pos="9016"/>
        </w:tabs>
        <w:rPr>
          <w:rFonts w:asciiTheme="minorHAnsi" w:eastAsiaTheme="minorEastAsia" w:hAnsiTheme="minorHAnsi" w:cstheme="minorBidi"/>
          <w:noProof/>
          <w:sz w:val="22"/>
          <w:szCs w:val="22"/>
          <w:lang w:val="en-AU"/>
        </w:rPr>
      </w:pPr>
      <w:hyperlink w:anchor="_Toc520535307" w:history="1">
        <w:r w:rsidR="000F2333" w:rsidRPr="009F4893">
          <w:rPr>
            <w:rStyle w:val="Hyperlink"/>
            <w:noProof/>
          </w:rPr>
          <w:t>9.1.5 Iterations</w:t>
        </w:r>
        <w:r w:rsidR="000F2333">
          <w:rPr>
            <w:noProof/>
            <w:webHidden/>
          </w:rPr>
          <w:tab/>
        </w:r>
        <w:r w:rsidR="000F2333">
          <w:rPr>
            <w:noProof/>
            <w:webHidden/>
          </w:rPr>
          <w:fldChar w:fldCharType="begin"/>
        </w:r>
        <w:r w:rsidR="000F2333">
          <w:rPr>
            <w:noProof/>
            <w:webHidden/>
          </w:rPr>
          <w:instrText xml:space="preserve"> PAGEREF _Toc520535307 \h </w:instrText>
        </w:r>
        <w:r w:rsidR="000F2333">
          <w:rPr>
            <w:noProof/>
            <w:webHidden/>
          </w:rPr>
        </w:r>
        <w:r w:rsidR="000F2333">
          <w:rPr>
            <w:noProof/>
            <w:webHidden/>
          </w:rPr>
          <w:fldChar w:fldCharType="separate"/>
        </w:r>
        <w:r w:rsidR="000F2333">
          <w:rPr>
            <w:noProof/>
            <w:webHidden/>
          </w:rPr>
          <w:t>120</w:t>
        </w:r>
        <w:r w:rsidR="000F2333">
          <w:rPr>
            <w:noProof/>
            <w:webHidden/>
          </w:rPr>
          <w:fldChar w:fldCharType="end"/>
        </w:r>
      </w:hyperlink>
    </w:p>
    <w:p w14:paraId="5050FB87" w14:textId="736715F7" w:rsidR="000F2333" w:rsidRDefault="007769D5">
      <w:pPr>
        <w:pStyle w:val="TOC3"/>
        <w:tabs>
          <w:tab w:val="right" w:leader="dot" w:pos="9016"/>
        </w:tabs>
        <w:rPr>
          <w:rFonts w:asciiTheme="minorHAnsi" w:eastAsiaTheme="minorEastAsia" w:hAnsiTheme="minorHAnsi" w:cstheme="minorBidi"/>
          <w:noProof/>
          <w:sz w:val="22"/>
          <w:szCs w:val="22"/>
          <w:lang w:val="en-AU"/>
        </w:rPr>
      </w:pPr>
      <w:hyperlink w:anchor="_Toc520535308" w:history="1">
        <w:r w:rsidR="000F2333" w:rsidRPr="009F4893">
          <w:rPr>
            <w:rStyle w:val="Hyperlink"/>
            <w:noProof/>
          </w:rPr>
          <w:t>9.1.6 Measurement Noise</w:t>
        </w:r>
        <w:r w:rsidR="000F2333">
          <w:rPr>
            <w:noProof/>
            <w:webHidden/>
          </w:rPr>
          <w:tab/>
        </w:r>
        <w:r w:rsidR="000F2333">
          <w:rPr>
            <w:noProof/>
            <w:webHidden/>
          </w:rPr>
          <w:fldChar w:fldCharType="begin"/>
        </w:r>
        <w:r w:rsidR="000F2333">
          <w:rPr>
            <w:noProof/>
            <w:webHidden/>
          </w:rPr>
          <w:instrText xml:space="preserve"> PAGEREF _Toc520535308 \h </w:instrText>
        </w:r>
        <w:r w:rsidR="000F2333">
          <w:rPr>
            <w:noProof/>
            <w:webHidden/>
          </w:rPr>
        </w:r>
        <w:r w:rsidR="000F2333">
          <w:rPr>
            <w:noProof/>
            <w:webHidden/>
          </w:rPr>
          <w:fldChar w:fldCharType="separate"/>
        </w:r>
        <w:r w:rsidR="000F2333">
          <w:rPr>
            <w:noProof/>
            <w:webHidden/>
          </w:rPr>
          <w:t>120</w:t>
        </w:r>
        <w:r w:rsidR="000F2333">
          <w:rPr>
            <w:noProof/>
            <w:webHidden/>
          </w:rPr>
          <w:fldChar w:fldCharType="end"/>
        </w:r>
      </w:hyperlink>
    </w:p>
    <w:p w14:paraId="4DCE54AA" w14:textId="3D766A4B" w:rsidR="000F2333" w:rsidRDefault="007769D5">
      <w:pPr>
        <w:pStyle w:val="TOC3"/>
        <w:tabs>
          <w:tab w:val="right" w:leader="dot" w:pos="9016"/>
        </w:tabs>
        <w:rPr>
          <w:rFonts w:asciiTheme="minorHAnsi" w:eastAsiaTheme="minorEastAsia" w:hAnsiTheme="minorHAnsi" w:cstheme="minorBidi"/>
          <w:noProof/>
          <w:sz w:val="22"/>
          <w:szCs w:val="22"/>
          <w:lang w:val="en-AU"/>
        </w:rPr>
      </w:pPr>
      <w:hyperlink w:anchor="_Toc520535309" w:history="1">
        <w:r w:rsidR="000F2333" w:rsidRPr="009F4893">
          <w:rPr>
            <w:rStyle w:val="Hyperlink"/>
            <w:noProof/>
          </w:rPr>
          <w:t>9.1.7 Regularization</w:t>
        </w:r>
        <w:r w:rsidR="000F2333">
          <w:rPr>
            <w:noProof/>
            <w:webHidden/>
          </w:rPr>
          <w:tab/>
        </w:r>
        <w:r w:rsidR="000F2333">
          <w:rPr>
            <w:noProof/>
            <w:webHidden/>
          </w:rPr>
          <w:fldChar w:fldCharType="begin"/>
        </w:r>
        <w:r w:rsidR="000F2333">
          <w:rPr>
            <w:noProof/>
            <w:webHidden/>
          </w:rPr>
          <w:instrText xml:space="preserve"> PAGEREF _Toc520535309 \h </w:instrText>
        </w:r>
        <w:r w:rsidR="000F2333">
          <w:rPr>
            <w:noProof/>
            <w:webHidden/>
          </w:rPr>
        </w:r>
        <w:r w:rsidR="000F2333">
          <w:rPr>
            <w:noProof/>
            <w:webHidden/>
          </w:rPr>
          <w:fldChar w:fldCharType="separate"/>
        </w:r>
        <w:r w:rsidR="000F2333">
          <w:rPr>
            <w:noProof/>
            <w:webHidden/>
          </w:rPr>
          <w:t>121</w:t>
        </w:r>
        <w:r w:rsidR="000F2333">
          <w:rPr>
            <w:noProof/>
            <w:webHidden/>
          </w:rPr>
          <w:fldChar w:fldCharType="end"/>
        </w:r>
      </w:hyperlink>
    </w:p>
    <w:p w14:paraId="7F92E9CD" w14:textId="7CB70962" w:rsidR="000F2333" w:rsidRDefault="007769D5">
      <w:pPr>
        <w:pStyle w:val="TOC3"/>
        <w:tabs>
          <w:tab w:val="right" w:leader="dot" w:pos="9016"/>
        </w:tabs>
        <w:rPr>
          <w:rFonts w:asciiTheme="minorHAnsi" w:eastAsiaTheme="minorEastAsia" w:hAnsiTheme="minorHAnsi" w:cstheme="minorBidi"/>
          <w:noProof/>
          <w:sz w:val="22"/>
          <w:szCs w:val="22"/>
          <w:lang w:val="en-AU"/>
        </w:rPr>
      </w:pPr>
      <w:hyperlink w:anchor="_Toc520535310" w:history="1">
        <w:r w:rsidR="000F2333" w:rsidRPr="009F4893">
          <w:rPr>
            <w:rStyle w:val="Hyperlink"/>
            <w:noProof/>
          </w:rPr>
          <w:t>9.1.8 Base Realization</w:t>
        </w:r>
        <w:r w:rsidR="000F2333">
          <w:rPr>
            <w:noProof/>
            <w:webHidden/>
          </w:rPr>
          <w:tab/>
        </w:r>
        <w:r w:rsidR="000F2333">
          <w:rPr>
            <w:noProof/>
            <w:webHidden/>
          </w:rPr>
          <w:fldChar w:fldCharType="begin"/>
        </w:r>
        <w:r w:rsidR="000F2333">
          <w:rPr>
            <w:noProof/>
            <w:webHidden/>
          </w:rPr>
          <w:instrText xml:space="preserve"> PAGEREF _Toc520535310 \h </w:instrText>
        </w:r>
        <w:r w:rsidR="000F2333">
          <w:rPr>
            <w:noProof/>
            <w:webHidden/>
          </w:rPr>
        </w:r>
        <w:r w:rsidR="000F2333">
          <w:rPr>
            <w:noProof/>
            <w:webHidden/>
          </w:rPr>
          <w:fldChar w:fldCharType="separate"/>
        </w:r>
        <w:r w:rsidR="000F2333">
          <w:rPr>
            <w:noProof/>
            <w:webHidden/>
          </w:rPr>
          <w:t>122</w:t>
        </w:r>
        <w:r w:rsidR="000F2333">
          <w:rPr>
            <w:noProof/>
            <w:webHidden/>
          </w:rPr>
          <w:fldChar w:fldCharType="end"/>
        </w:r>
      </w:hyperlink>
    </w:p>
    <w:p w14:paraId="42205AD4" w14:textId="7E9561CE" w:rsidR="000F2333" w:rsidRDefault="007769D5">
      <w:pPr>
        <w:pStyle w:val="TOC3"/>
        <w:tabs>
          <w:tab w:val="right" w:leader="dot" w:pos="9016"/>
        </w:tabs>
        <w:rPr>
          <w:rFonts w:asciiTheme="minorHAnsi" w:eastAsiaTheme="minorEastAsia" w:hAnsiTheme="minorHAnsi" w:cstheme="minorBidi"/>
          <w:noProof/>
          <w:sz w:val="22"/>
          <w:szCs w:val="22"/>
          <w:lang w:val="en-AU"/>
        </w:rPr>
      </w:pPr>
      <w:hyperlink w:anchor="_Toc520535311" w:history="1">
        <w:r w:rsidR="000F2333" w:rsidRPr="009F4893">
          <w:rPr>
            <w:rStyle w:val="Hyperlink"/>
            <w:noProof/>
          </w:rPr>
          <w:t>9.1.9 Parameter Transformation Status</w:t>
        </w:r>
        <w:r w:rsidR="000F2333">
          <w:rPr>
            <w:noProof/>
            <w:webHidden/>
          </w:rPr>
          <w:tab/>
        </w:r>
        <w:r w:rsidR="000F2333">
          <w:rPr>
            <w:noProof/>
            <w:webHidden/>
          </w:rPr>
          <w:fldChar w:fldCharType="begin"/>
        </w:r>
        <w:r w:rsidR="000F2333">
          <w:rPr>
            <w:noProof/>
            <w:webHidden/>
          </w:rPr>
          <w:instrText xml:space="preserve"> PAGEREF _Toc520535311 \h </w:instrText>
        </w:r>
        <w:r w:rsidR="000F2333">
          <w:rPr>
            <w:noProof/>
            <w:webHidden/>
          </w:rPr>
        </w:r>
        <w:r w:rsidR="000F2333">
          <w:rPr>
            <w:noProof/>
            <w:webHidden/>
          </w:rPr>
          <w:fldChar w:fldCharType="separate"/>
        </w:r>
        <w:r w:rsidR="000F2333">
          <w:rPr>
            <w:noProof/>
            <w:webHidden/>
          </w:rPr>
          <w:t>122</w:t>
        </w:r>
        <w:r w:rsidR="000F2333">
          <w:rPr>
            <w:noProof/>
            <w:webHidden/>
          </w:rPr>
          <w:fldChar w:fldCharType="end"/>
        </w:r>
      </w:hyperlink>
    </w:p>
    <w:p w14:paraId="6E494C82" w14:textId="499C2C15" w:rsidR="000F2333" w:rsidRDefault="007769D5">
      <w:pPr>
        <w:pStyle w:val="TOC3"/>
        <w:tabs>
          <w:tab w:val="right" w:leader="dot" w:pos="9016"/>
        </w:tabs>
        <w:rPr>
          <w:rFonts w:asciiTheme="minorHAnsi" w:eastAsiaTheme="minorEastAsia" w:hAnsiTheme="minorHAnsi" w:cstheme="minorBidi"/>
          <w:noProof/>
          <w:sz w:val="22"/>
          <w:szCs w:val="22"/>
          <w:lang w:val="en-AU"/>
        </w:rPr>
      </w:pPr>
      <w:hyperlink w:anchor="_Toc520535312" w:history="1">
        <w:r w:rsidR="000F2333" w:rsidRPr="009F4893">
          <w:rPr>
            <w:rStyle w:val="Hyperlink"/>
            <w:noProof/>
          </w:rPr>
          <w:t>9.1.10 Comparative Observations</w:t>
        </w:r>
        <w:r w:rsidR="000F2333">
          <w:rPr>
            <w:noProof/>
            <w:webHidden/>
          </w:rPr>
          <w:tab/>
        </w:r>
        <w:r w:rsidR="000F2333">
          <w:rPr>
            <w:noProof/>
            <w:webHidden/>
          </w:rPr>
          <w:fldChar w:fldCharType="begin"/>
        </w:r>
        <w:r w:rsidR="000F2333">
          <w:rPr>
            <w:noProof/>
            <w:webHidden/>
          </w:rPr>
          <w:instrText xml:space="preserve"> PAGEREF _Toc520535312 \h </w:instrText>
        </w:r>
        <w:r w:rsidR="000F2333">
          <w:rPr>
            <w:noProof/>
            <w:webHidden/>
          </w:rPr>
        </w:r>
        <w:r w:rsidR="000F2333">
          <w:rPr>
            <w:noProof/>
            <w:webHidden/>
          </w:rPr>
          <w:fldChar w:fldCharType="separate"/>
        </w:r>
        <w:r w:rsidR="000F2333">
          <w:rPr>
            <w:noProof/>
            <w:webHidden/>
          </w:rPr>
          <w:t>123</w:t>
        </w:r>
        <w:r w:rsidR="000F2333">
          <w:rPr>
            <w:noProof/>
            <w:webHidden/>
          </w:rPr>
          <w:fldChar w:fldCharType="end"/>
        </w:r>
      </w:hyperlink>
    </w:p>
    <w:p w14:paraId="0D08FABC" w14:textId="135A4D5C" w:rsidR="000F2333" w:rsidRDefault="007769D5">
      <w:pPr>
        <w:pStyle w:val="TOC3"/>
        <w:tabs>
          <w:tab w:val="right" w:leader="dot" w:pos="9016"/>
        </w:tabs>
        <w:rPr>
          <w:rFonts w:asciiTheme="minorHAnsi" w:eastAsiaTheme="minorEastAsia" w:hAnsiTheme="minorHAnsi" w:cstheme="minorBidi"/>
          <w:noProof/>
          <w:sz w:val="22"/>
          <w:szCs w:val="22"/>
          <w:lang w:val="en-AU"/>
        </w:rPr>
      </w:pPr>
      <w:hyperlink w:anchor="_Toc520535313" w:history="1">
        <w:r w:rsidR="000F2333" w:rsidRPr="009F4893">
          <w:rPr>
            <w:rStyle w:val="Hyperlink"/>
            <w:noProof/>
          </w:rPr>
          <w:t>9.1.11 Localization</w:t>
        </w:r>
        <w:r w:rsidR="000F2333">
          <w:rPr>
            <w:noProof/>
            <w:webHidden/>
          </w:rPr>
          <w:tab/>
        </w:r>
        <w:r w:rsidR="000F2333">
          <w:rPr>
            <w:noProof/>
            <w:webHidden/>
          </w:rPr>
          <w:fldChar w:fldCharType="begin"/>
        </w:r>
        <w:r w:rsidR="000F2333">
          <w:rPr>
            <w:noProof/>
            <w:webHidden/>
          </w:rPr>
          <w:instrText xml:space="preserve"> PAGEREF _Toc520535313 \h </w:instrText>
        </w:r>
        <w:r w:rsidR="000F2333">
          <w:rPr>
            <w:noProof/>
            <w:webHidden/>
          </w:rPr>
        </w:r>
        <w:r w:rsidR="000F2333">
          <w:rPr>
            <w:noProof/>
            <w:webHidden/>
          </w:rPr>
          <w:fldChar w:fldCharType="separate"/>
        </w:r>
        <w:r w:rsidR="000F2333">
          <w:rPr>
            <w:noProof/>
            <w:webHidden/>
          </w:rPr>
          <w:t>123</w:t>
        </w:r>
        <w:r w:rsidR="000F2333">
          <w:rPr>
            <w:noProof/>
            <w:webHidden/>
          </w:rPr>
          <w:fldChar w:fldCharType="end"/>
        </w:r>
      </w:hyperlink>
    </w:p>
    <w:p w14:paraId="2C87BA2B" w14:textId="262D5B07" w:rsidR="000F2333" w:rsidRDefault="007769D5">
      <w:pPr>
        <w:pStyle w:val="TOC2"/>
        <w:tabs>
          <w:tab w:val="right" w:leader="dot" w:pos="9016"/>
        </w:tabs>
        <w:rPr>
          <w:rFonts w:asciiTheme="minorHAnsi" w:eastAsiaTheme="minorEastAsia" w:hAnsiTheme="minorHAnsi" w:cstheme="minorBidi"/>
          <w:noProof/>
          <w:sz w:val="22"/>
          <w:szCs w:val="22"/>
          <w:lang w:val="en-AU"/>
        </w:rPr>
      </w:pPr>
      <w:hyperlink w:anchor="_Toc520535314" w:history="1">
        <w:r w:rsidR="000F2333" w:rsidRPr="009F4893">
          <w:rPr>
            <w:rStyle w:val="Hyperlink"/>
            <w:noProof/>
          </w:rPr>
          <w:t>9.2 Using PESTPP-IES</w:t>
        </w:r>
        <w:r w:rsidR="000F2333">
          <w:rPr>
            <w:noProof/>
            <w:webHidden/>
          </w:rPr>
          <w:tab/>
        </w:r>
        <w:r w:rsidR="000F2333">
          <w:rPr>
            <w:noProof/>
            <w:webHidden/>
          </w:rPr>
          <w:fldChar w:fldCharType="begin"/>
        </w:r>
        <w:r w:rsidR="000F2333">
          <w:rPr>
            <w:noProof/>
            <w:webHidden/>
          </w:rPr>
          <w:instrText xml:space="preserve"> PAGEREF _Toc520535314 \h </w:instrText>
        </w:r>
        <w:r w:rsidR="000F2333">
          <w:rPr>
            <w:noProof/>
            <w:webHidden/>
          </w:rPr>
        </w:r>
        <w:r w:rsidR="000F2333">
          <w:rPr>
            <w:noProof/>
            <w:webHidden/>
          </w:rPr>
          <w:fldChar w:fldCharType="separate"/>
        </w:r>
        <w:r w:rsidR="000F2333">
          <w:rPr>
            <w:noProof/>
            <w:webHidden/>
          </w:rPr>
          <w:t>124</w:t>
        </w:r>
        <w:r w:rsidR="000F2333">
          <w:rPr>
            <w:noProof/>
            <w:webHidden/>
          </w:rPr>
          <w:fldChar w:fldCharType="end"/>
        </w:r>
      </w:hyperlink>
    </w:p>
    <w:p w14:paraId="6DFDBC1D" w14:textId="7458E31C" w:rsidR="000F2333" w:rsidRDefault="007769D5">
      <w:pPr>
        <w:pStyle w:val="TOC3"/>
        <w:tabs>
          <w:tab w:val="right" w:leader="dot" w:pos="9016"/>
        </w:tabs>
        <w:rPr>
          <w:rFonts w:asciiTheme="minorHAnsi" w:eastAsiaTheme="minorEastAsia" w:hAnsiTheme="minorHAnsi" w:cstheme="minorBidi"/>
          <w:noProof/>
          <w:sz w:val="22"/>
          <w:szCs w:val="22"/>
          <w:lang w:val="en-AU"/>
        </w:rPr>
      </w:pPr>
      <w:hyperlink w:anchor="_Toc520535315" w:history="1">
        <w:r w:rsidR="000F2333" w:rsidRPr="009F4893">
          <w:rPr>
            <w:rStyle w:val="Hyperlink"/>
            <w:noProof/>
          </w:rPr>
          <w:t>9.2.1 General</w:t>
        </w:r>
        <w:r w:rsidR="000F2333">
          <w:rPr>
            <w:noProof/>
            <w:webHidden/>
          </w:rPr>
          <w:tab/>
        </w:r>
        <w:r w:rsidR="000F2333">
          <w:rPr>
            <w:noProof/>
            <w:webHidden/>
          </w:rPr>
          <w:fldChar w:fldCharType="begin"/>
        </w:r>
        <w:r w:rsidR="000F2333">
          <w:rPr>
            <w:noProof/>
            <w:webHidden/>
          </w:rPr>
          <w:instrText xml:space="preserve"> PAGEREF _Toc520535315 \h </w:instrText>
        </w:r>
        <w:r w:rsidR="000F2333">
          <w:rPr>
            <w:noProof/>
            <w:webHidden/>
          </w:rPr>
        </w:r>
        <w:r w:rsidR="000F2333">
          <w:rPr>
            <w:noProof/>
            <w:webHidden/>
          </w:rPr>
          <w:fldChar w:fldCharType="separate"/>
        </w:r>
        <w:r w:rsidR="000F2333">
          <w:rPr>
            <w:noProof/>
            <w:webHidden/>
          </w:rPr>
          <w:t>124</w:t>
        </w:r>
        <w:r w:rsidR="000F2333">
          <w:rPr>
            <w:noProof/>
            <w:webHidden/>
          </w:rPr>
          <w:fldChar w:fldCharType="end"/>
        </w:r>
      </w:hyperlink>
    </w:p>
    <w:p w14:paraId="3A26A317" w14:textId="1F6D5FD6" w:rsidR="000F2333" w:rsidRDefault="007769D5">
      <w:pPr>
        <w:pStyle w:val="TOC3"/>
        <w:tabs>
          <w:tab w:val="right" w:leader="dot" w:pos="9016"/>
        </w:tabs>
        <w:rPr>
          <w:rFonts w:asciiTheme="minorHAnsi" w:eastAsiaTheme="minorEastAsia" w:hAnsiTheme="minorHAnsi" w:cstheme="minorBidi"/>
          <w:noProof/>
          <w:sz w:val="22"/>
          <w:szCs w:val="22"/>
          <w:lang w:val="en-AU"/>
        </w:rPr>
      </w:pPr>
      <w:hyperlink w:anchor="_Toc520535316" w:history="1">
        <w:r w:rsidR="000F2333" w:rsidRPr="009F4893">
          <w:rPr>
            <w:rStyle w:val="Hyperlink"/>
            <w:noProof/>
          </w:rPr>
          <w:t>9.2.2 Initial Realizations</w:t>
        </w:r>
        <w:r w:rsidR="000F2333">
          <w:rPr>
            <w:noProof/>
            <w:webHidden/>
          </w:rPr>
          <w:tab/>
        </w:r>
        <w:r w:rsidR="000F2333">
          <w:rPr>
            <w:noProof/>
            <w:webHidden/>
          </w:rPr>
          <w:fldChar w:fldCharType="begin"/>
        </w:r>
        <w:r w:rsidR="000F2333">
          <w:rPr>
            <w:noProof/>
            <w:webHidden/>
          </w:rPr>
          <w:instrText xml:space="preserve"> PAGEREF _Toc520535316 \h </w:instrText>
        </w:r>
        <w:r w:rsidR="000F2333">
          <w:rPr>
            <w:noProof/>
            <w:webHidden/>
          </w:rPr>
        </w:r>
        <w:r w:rsidR="000F2333">
          <w:rPr>
            <w:noProof/>
            <w:webHidden/>
          </w:rPr>
          <w:fldChar w:fldCharType="separate"/>
        </w:r>
        <w:r w:rsidR="000F2333">
          <w:rPr>
            <w:noProof/>
            <w:webHidden/>
          </w:rPr>
          <w:t>125</w:t>
        </w:r>
        <w:r w:rsidR="000F2333">
          <w:rPr>
            <w:noProof/>
            <w:webHidden/>
          </w:rPr>
          <w:fldChar w:fldCharType="end"/>
        </w:r>
      </w:hyperlink>
    </w:p>
    <w:p w14:paraId="774B7B40" w14:textId="4734F68F" w:rsidR="000F2333" w:rsidRDefault="007769D5">
      <w:pPr>
        <w:pStyle w:val="TOC3"/>
        <w:tabs>
          <w:tab w:val="right" w:leader="dot" w:pos="9016"/>
        </w:tabs>
        <w:rPr>
          <w:rFonts w:asciiTheme="minorHAnsi" w:eastAsiaTheme="minorEastAsia" w:hAnsiTheme="minorHAnsi" w:cstheme="minorBidi"/>
          <w:noProof/>
          <w:sz w:val="22"/>
          <w:szCs w:val="22"/>
          <w:lang w:val="en-AU"/>
        </w:rPr>
      </w:pPr>
      <w:hyperlink w:anchor="_Toc520535317" w:history="1">
        <w:r w:rsidR="000F2333" w:rsidRPr="009F4893">
          <w:rPr>
            <w:rStyle w:val="Hyperlink"/>
            <w:noProof/>
          </w:rPr>
          <w:t>9.2.3 “Regularization”</w:t>
        </w:r>
        <w:r w:rsidR="000F2333">
          <w:rPr>
            <w:noProof/>
            <w:webHidden/>
          </w:rPr>
          <w:tab/>
        </w:r>
        <w:r w:rsidR="000F2333">
          <w:rPr>
            <w:noProof/>
            <w:webHidden/>
          </w:rPr>
          <w:fldChar w:fldCharType="begin"/>
        </w:r>
        <w:r w:rsidR="000F2333">
          <w:rPr>
            <w:noProof/>
            <w:webHidden/>
          </w:rPr>
          <w:instrText xml:space="preserve"> PAGEREF _Toc520535317 \h </w:instrText>
        </w:r>
        <w:r w:rsidR="000F2333">
          <w:rPr>
            <w:noProof/>
            <w:webHidden/>
          </w:rPr>
        </w:r>
        <w:r w:rsidR="000F2333">
          <w:rPr>
            <w:noProof/>
            <w:webHidden/>
          </w:rPr>
          <w:fldChar w:fldCharType="separate"/>
        </w:r>
        <w:r w:rsidR="000F2333">
          <w:rPr>
            <w:noProof/>
            <w:webHidden/>
          </w:rPr>
          <w:t>127</w:t>
        </w:r>
        <w:r w:rsidR="000F2333">
          <w:rPr>
            <w:noProof/>
            <w:webHidden/>
          </w:rPr>
          <w:fldChar w:fldCharType="end"/>
        </w:r>
      </w:hyperlink>
    </w:p>
    <w:p w14:paraId="25C4348C" w14:textId="52DFA117" w:rsidR="000F2333" w:rsidRDefault="007769D5">
      <w:pPr>
        <w:pStyle w:val="TOC3"/>
        <w:tabs>
          <w:tab w:val="right" w:leader="dot" w:pos="9016"/>
        </w:tabs>
        <w:rPr>
          <w:rFonts w:asciiTheme="minorHAnsi" w:eastAsiaTheme="minorEastAsia" w:hAnsiTheme="minorHAnsi" w:cstheme="minorBidi"/>
          <w:noProof/>
          <w:sz w:val="22"/>
          <w:szCs w:val="22"/>
          <w:lang w:val="en-AU"/>
        </w:rPr>
      </w:pPr>
      <w:hyperlink w:anchor="_Toc520535318" w:history="1">
        <w:r w:rsidR="000F2333" w:rsidRPr="009F4893">
          <w:rPr>
            <w:rStyle w:val="Hyperlink"/>
            <w:noProof/>
          </w:rPr>
          <w:t>9.2.4 Prior Parameter Scaling</w:t>
        </w:r>
        <w:r w:rsidR="000F2333">
          <w:rPr>
            <w:noProof/>
            <w:webHidden/>
          </w:rPr>
          <w:tab/>
        </w:r>
        <w:r w:rsidR="000F2333">
          <w:rPr>
            <w:noProof/>
            <w:webHidden/>
          </w:rPr>
          <w:fldChar w:fldCharType="begin"/>
        </w:r>
        <w:r w:rsidR="000F2333">
          <w:rPr>
            <w:noProof/>
            <w:webHidden/>
          </w:rPr>
          <w:instrText xml:space="preserve"> PAGEREF _Toc520535318 \h </w:instrText>
        </w:r>
        <w:r w:rsidR="000F2333">
          <w:rPr>
            <w:noProof/>
            <w:webHidden/>
          </w:rPr>
        </w:r>
        <w:r w:rsidR="000F2333">
          <w:rPr>
            <w:noProof/>
            <w:webHidden/>
          </w:rPr>
          <w:fldChar w:fldCharType="separate"/>
        </w:r>
        <w:r w:rsidR="000F2333">
          <w:rPr>
            <w:noProof/>
            <w:webHidden/>
          </w:rPr>
          <w:t>129</w:t>
        </w:r>
        <w:r w:rsidR="000F2333">
          <w:rPr>
            <w:noProof/>
            <w:webHidden/>
          </w:rPr>
          <w:fldChar w:fldCharType="end"/>
        </w:r>
      </w:hyperlink>
    </w:p>
    <w:p w14:paraId="7320A0B8" w14:textId="0BD529A6" w:rsidR="000F2333" w:rsidRDefault="007769D5">
      <w:pPr>
        <w:pStyle w:val="TOC3"/>
        <w:tabs>
          <w:tab w:val="right" w:leader="dot" w:pos="9016"/>
        </w:tabs>
        <w:rPr>
          <w:rFonts w:asciiTheme="minorHAnsi" w:eastAsiaTheme="minorEastAsia" w:hAnsiTheme="minorHAnsi" w:cstheme="minorBidi"/>
          <w:noProof/>
          <w:sz w:val="22"/>
          <w:szCs w:val="22"/>
          <w:lang w:val="en-AU"/>
        </w:rPr>
      </w:pPr>
      <w:hyperlink w:anchor="_Toc520535319" w:history="1">
        <w:r w:rsidR="000F2333" w:rsidRPr="009F4893">
          <w:rPr>
            <w:rStyle w:val="Hyperlink"/>
            <w:noProof/>
          </w:rPr>
          <w:t>9.2.5 The Marquardt Lambda</w:t>
        </w:r>
        <w:r w:rsidR="000F2333">
          <w:rPr>
            <w:noProof/>
            <w:webHidden/>
          </w:rPr>
          <w:tab/>
        </w:r>
        <w:r w:rsidR="000F2333">
          <w:rPr>
            <w:noProof/>
            <w:webHidden/>
          </w:rPr>
          <w:fldChar w:fldCharType="begin"/>
        </w:r>
        <w:r w:rsidR="000F2333">
          <w:rPr>
            <w:noProof/>
            <w:webHidden/>
          </w:rPr>
          <w:instrText xml:space="preserve"> PAGEREF _Toc520535319 \h </w:instrText>
        </w:r>
        <w:r w:rsidR="000F2333">
          <w:rPr>
            <w:noProof/>
            <w:webHidden/>
          </w:rPr>
        </w:r>
        <w:r w:rsidR="000F2333">
          <w:rPr>
            <w:noProof/>
            <w:webHidden/>
          </w:rPr>
          <w:fldChar w:fldCharType="separate"/>
        </w:r>
        <w:r w:rsidR="000F2333">
          <w:rPr>
            <w:noProof/>
            <w:webHidden/>
          </w:rPr>
          <w:t>130</w:t>
        </w:r>
        <w:r w:rsidR="000F2333">
          <w:rPr>
            <w:noProof/>
            <w:webHidden/>
          </w:rPr>
          <w:fldChar w:fldCharType="end"/>
        </w:r>
      </w:hyperlink>
    </w:p>
    <w:p w14:paraId="45C2A615" w14:textId="2F64767F" w:rsidR="000F2333" w:rsidRDefault="007769D5">
      <w:pPr>
        <w:pStyle w:val="TOC3"/>
        <w:tabs>
          <w:tab w:val="right" w:leader="dot" w:pos="9016"/>
        </w:tabs>
        <w:rPr>
          <w:rFonts w:asciiTheme="minorHAnsi" w:eastAsiaTheme="minorEastAsia" w:hAnsiTheme="minorHAnsi" w:cstheme="minorBidi"/>
          <w:noProof/>
          <w:sz w:val="22"/>
          <w:szCs w:val="22"/>
          <w:lang w:val="en-AU"/>
        </w:rPr>
      </w:pPr>
      <w:hyperlink w:anchor="_Toc520535320" w:history="1">
        <w:r w:rsidR="000F2333" w:rsidRPr="009F4893">
          <w:rPr>
            <w:rStyle w:val="Hyperlink"/>
            <w:noProof/>
          </w:rPr>
          <w:t>9.2.6 Restarting</w:t>
        </w:r>
        <w:r w:rsidR="000F2333">
          <w:rPr>
            <w:noProof/>
            <w:webHidden/>
          </w:rPr>
          <w:tab/>
        </w:r>
        <w:r w:rsidR="000F2333">
          <w:rPr>
            <w:noProof/>
            <w:webHidden/>
          </w:rPr>
          <w:fldChar w:fldCharType="begin"/>
        </w:r>
        <w:r w:rsidR="000F2333">
          <w:rPr>
            <w:noProof/>
            <w:webHidden/>
          </w:rPr>
          <w:instrText xml:space="preserve"> PAGEREF _Toc520535320 \h </w:instrText>
        </w:r>
        <w:r w:rsidR="000F2333">
          <w:rPr>
            <w:noProof/>
            <w:webHidden/>
          </w:rPr>
        </w:r>
        <w:r w:rsidR="000F2333">
          <w:rPr>
            <w:noProof/>
            <w:webHidden/>
          </w:rPr>
          <w:fldChar w:fldCharType="separate"/>
        </w:r>
        <w:r w:rsidR="000F2333">
          <w:rPr>
            <w:noProof/>
            <w:webHidden/>
          </w:rPr>
          <w:t>131</w:t>
        </w:r>
        <w:r w:rsidR="000F2333">
          <w:rPr>
            <w:noProof/>
            <w:webHidden/>
          </w:rPr>
          <w:fldChar w:fldCharType="end"/>
        </w:r>
      </w:hyperlink>
    </w:p>
    <w:p w14:paraId="576A5B8E" w14:textId="1F2B13FB" w:rsidR="000F2333" w:rsidRDefault="007769D5">
      <w:pPr>
        <w:pStyle w:val="TOC3"/>
        <w:tabs>
          <w:tab w:val="right" w:leader="dot" w:pos="9016"/>
        </w:tabs>
        <w:rPr>
          <w:rFonts w:asciiTheme="minorHAnsi" w:eastAsiaTheme="minorEastAsia" w:hAnsiTheme="minorHAnsi" w:cstheme="minorBidi"/>
          <w:noProof/>
          <w:sz w:val="22"/>
          <w:szCs w:val="22"/>
          <w:lang w:val="en-AU"/>
        </w:rPr>
      </w:pPr>
      <w:hyperlink w:anchor="_Toc520535321" w:history="1">
        <w:r w:rsidR="000F2333" w:rsidRPr="009F4893">
          <w:rPr>
            <w:rStyle w:val="Hyperlink"/>
            <w:noProof/>
          </w:rPr>
          <w:t>9.2.7 Failed Model Runs</w:t>
        </w:r>
        <w:r w:rsidR="000F2333">
          <w:rPr>
            <w:noProof/>
            <w:webHidden/>
          </w:rPr>
          <w:tab/>
        </w:r>
        <w:r w:rsidR="000F2333">
          <w:rPr>
            <w:noProof/>
            <w:webHidden/>
          </w:rPr>
          <w:fldChar w:fldCharType="begin"/>
        </w:r>
        <w:r w:rsidR="000F2333">
          <w:rPr>
            <w:noProof/>
            <w:webHidden/>
          </w:rPr>
          <w:instrText xml:space="preserve"> PAGEREF _Toc520535321 \h </w:instrText>
        </w:r>
        <w:r w:rsidR="000F2333">
          <w:rPr>
            <w:noProof/>
            <w:webHidden/>
          </w:rPr>
        </w:r>
        <w:r w:rsidR="000F2333">
          <w:rPr>
            <w:noProof/>
            <w:webHidden/>
          </w:rPr>
          <w:fldChar w:fldCharType="separate"/>
        </w:r>
        <w:r w:rsidR="000F2333">
          <w:rPr>
            <w:noProof/>
            <w:webHidden/>
          </w:rPr>
          <w:t>132</w:t>
        </w:r>
        <w:r w:rsidR="000F2333">
          <w:rPr>
            <w:noProof/>
            <w:webHidden/>
          </w:rPr>
          <w:fldChar w:fldCharType="end"/>
        </w:r>
      </w:hyperlink>
    </w:p>
    <w:p w14:paraId="26472DF4" w14:textId="0A6A0BDA" w:rsidR="000F2333" w:rsidRDefault="007769D5">
      <w:pPr>
        <w:pStyle w:val="TOC3"/>
        <w:tabs>
          <w:tab w:val="right" w:leader="dot" w:pos="9016"/>
        </w:tabs>
        <w:rPr>
          <w:rFonts w:asciiTheme="minorHAnsi" w:eastAsiaTheme="minorEastAsia" w:hAnsiTheme="minorHAnsi" w:cstheme="minorBidi"/>
          <w:noProof/>
          <w:sz w:val="22"/>
          <w:szCs w:val="22"/>
          <w:lang w:val="en-AU"/>
        </w:rPr>
      </w:pPr>
      <w:hyperlink w:anchor="_Toc520535322" w:history="1">
        <w:r w:rsidR="000F2333" w:rsidRPr="009F4893">
          <w:rPr>
            <w:rStyle w:val="Hyperlink"/>
            <w:noProof/>
          </w:rPr>
          <w:t>9.2.8 Reporting</w:t>
        </w:r>
        <w:r w:rsidR="000F2333">
          <w:rPr>
            <w:noProof/>
            <w:webHidden/>
          </w:rPr>
          <w:tab/>
        </w:r>
        <w:r w:rsidR="000F2333">
          <w:rPr>
            <w:noProof/>
            <w:webHidden/>
          </w:rPr>
          <w:fldChar w:fldCharType="begin"/>
        </w:r>
        <w:r w:rsidR="000F2333">
          <w:rPr>
            <w:noProof/>
            <w:webHidden/>
          </w:rPr>
          <w:instrText xml:space="preserve"> PAGEREF _Toc520535322 \h </w:instrText>
        </w:r>
        <w:r w:rsidR="000F2333">
          <w:rPr>
            <w:noProof/>
            <w:webHidden/>
          </w:rPr>
        </w:r>
        <w:r w:rsidR="000F2333">
          <w:rPr>
            <w:noProof/>
            <w:webHidden/>
          </w:rPr>
          <w:fldChar w:fldCharType="separate"/>
        </w:r>
        <w:r w:rsidR="000F2333">
          <w:rPr>
            <w:noProof/>
            <w:webHidden/>
          </w:rPr>
          <w:t>133</w:t>
        </w:r>
        <w:r w:rsidR="000F2333">
          <w:rPr>
            <w:noProof/>
            <w:webHidden/>
          </w:rPr>
          <w:fldChar w:fldCharType="end"/>
        </w:r>
      </w:hyperlink>
    </w:p>
    <w:p w14:paraId="13BABB8A" w14:textId="7F98A223" w:rsidR="000F2333" w:rsidRDefault="007769D5">
      <w:pPr>
        <w:pStyle w:val="TOC3"/>
        <w:tabs>
          <w:tab w:val="right" w:leader="dot" w:pos="9016"/>
        </w:tabs>
        <w:rPr>
          <w:rFonts w:asciiTheme="minorHAnsi" w:eastAsiaTheme="minorEastAsia" w:hAnsiTheme="minorHAnsi" w:cstheme="minorBidi"/>
          <w:noProof/>
          <w:sz w:val="22"/>
          <w:szCs w:val="22"/>
          <w:lang w:val="en-AU"/>
        </w:rPr>
      </w:pPr>
      <w:hyperlink w:anchor="_Toc520535323" w:history="1">
        <w:r w:rsidR="000F2333" w:rsidRPr="009F4893">
          <w:rPr>
            <w:rStyle w:val="Hyperlink"/>
            <w:noProof/>
          </w:rPr>
          <w:t>9.2.9 Termination Criteria</w:t>
        </w:r>
        <w:r w:rsidR="000F2333">
          <w:rPr>
            <w:noProof/>
            <w:webHidden/>
          </w:rPr>
          <w:tab/>
        </w:r>
        <w:r w:rsidR="000F2333">
          <w:rPr>
            <w:noProof/>
            <w:webHidden/>
          </w:rPr>
          <w:fldChar w:fldCharType="begin"/>
        </w:r>
        <w:r w:rsidR="000F2333">
          <w:rPr>
            <w:noProof/>
            <w:webHidden/>
          </w:rPr>
          <w:instrText xml:space="preserve"> PAGEREF _Toc520535323 \h </w:instrText>
        </w:r>
        <w:r w:rsidR="000F2333">
          <w:rPr>
            <w:noProof/>
            <w:webHidden/>
          </w:rPr>
        </w:r>
        <w:r w:rsidR="000F2333">
          <w:rPr>
            <w:noProof/>
            <w:webHidden/>
          </w:rPr>
          <w:fldChar w:fldCharType="separate"/>
        </w:r>
        <w:r w:rsidR="000F2333">
          <w:rPr>
            <w:noProof/>
            <w:webHidden/>
          </w:rPr>
          <w:t>133</w:t>
        </w:r>
        <w:r w:rsidR="000F2333">
          <w:rPr>
            <w:noProof/>
            <w:webHidden/>
          </w:rPr>
          <w:fldChar w:fldCharType="end"/>
        </w:r>
      </w:hyperlink>
    </w:p>
    <w:p w14:paraId="7DB9650F" w14:textId="5C2D7F07" w:rsidR="000F2333" w:rsidRDefault="007769D5">
      <w:pPr>
        <w:pStyle w:val="TOC2"/>
        <w:tabs>
          <w:tab w:val="right" w:leader="dot" w:pos="9016"/>
        </w:tabs>
        <w:rPr>
          <w:rFonts w:asciiTheme="minorHAnsi" w:eastAsiaTheme="minorEastAsia" w:hAnsiTheme="minorHAnsi" w:cstheme="minorBidi"/>
          <w:noProof/>
          <w:sz w:val="22"/>
          <w:szCs w:val="22"/>
          <w:lang w:val="en-AU"/>
        </w:rPr>
      </w:pPr>
      <w:hyperlink w:anchor="_Toc520535324" w:history="1">
        <w:r w:rsidR="000F2333" w:rsidRPr="009F4893">
          <w:rPr>
            <w:rStyle w:val="Hyperlink"/>
            <w:noProof/>
          </w:rPr>
          <w:t>9.3 PESTPP-IES Output Files</w:t>
        </w:r>
        <w:r w:rsidR="000F2333">
          <w:rPr>
            <w:noProof/>
            <w:webHidden/>
          </w:rPr>
          <w:tab/>
        </w:r>
        <w:r w:rsidR="000F2333">
          <w:rPr>
            <w:noProof/>
            <w:webHidden/>
          </w:rPr>
          <w:fldChar w:fldCharType="begin"/>
        </w:r>
        <w:r w:rsidR="000F2333">
          <w:rPr>
            <w:noProof/>
            <w:webHidden/>
          </w:rPr>
          <w:instrText xml:space="preserve"> PAGEREF _Toc520535324 \h </w:instrText>
        </w:r>
        <w:r w:rsidR="000F2333">
          <w:rPr>
            <w:noProof/>
            <w:webHidden/>
          </w:rPr>
        </w:r>
        <w:r w:rsidR="000F2333">
          <w:rPr>
            <w:noProof/>
            <w:webHidden/>
          </w:rPr>
          <w:fldChar w:fldCharType="separate"/>
        </w:r>
        <w:r w:rsidR="000F2333">
          <w:rPr>
            <w:noProof/>
            <w:webHidden/>
          </w:rPr>
          <w:t>134</w:t>
        </w:r>
        <w:r w:rsidR="000F2333">
          <w:rPr>
            <w:noProof/>
            <w:webHidden/>
          </w:rPr>
          <w:fldChar w:fldCharType="end"/>
        </w:r>
      </w:hyperlink>
    </w:p>
    <w:p w14:paraId="4C66FF0A" w14:textId="22832467" w:rsidR="000F2333" w:rsidRDefault="007769D5">
      <w:pPr>
        <w:pStyle w:val="TOC3"/>
        <w:tabs>
          <w:tab w:val="right" w:leader="dot" w:pos="9016"/>
        </w:tabs>
        <w:rPr>
          <w:rFonts w:asciiTheme="minorHAnsi" w:eastAsiaTheme="minorEastAsia" w:hAnsiTheme="minorHAnsi" w:cstheme="minorBidi"/>
          <w:noProof/>
          <w:sz w:val="22"/>
          <w:szCs w:val="22"/>
          <w:lang w:val="en-AU"/>
        </w:rPr>
      </w:pPr>
      <w:hyperlink w:anchor="_Toc520535325" w:history="1">
        <w:r w:rsidR="000F2333" w:rsidRPr="009F4893">
          <w:rPr>
            <w:rStyle w:val="Hyperlink"/>
            <w:noProof/>
          </w:rPr>
          <w:t>9.3.1 CSV Output Files</w:t>
        </w:r>
        <w:r w:rsidR="000F2333">
          <w:rPr>
            <w:noProof/>
            <w:webHidden/>
          </w:rPr>
          <w:tab/>
        </w:r>
        <w:r w:rsidR="000F2333">
          <w:rPr>
            <w:noProof/>
            <w:webHidden/>
          </w:rPr>
          <w:fldChar w:fldCharType="begin"/>
        </w:r>
        <w:r w:rsidR="000F2333">
          <w:rPr>
            <w:noProof/>
            <w:webHidden/>
          </w:rPr>
          <w:instrText xml:space="preserve"> PAGEREF _Toc520535325 \h </w:instrText>
        </w:r>
        <w:r w:rsidR="000F2333">
          <w:rPr>
            <w:noProof/>
            <w:webHidden/>
          </w:rPr>
        </w:r>
        <w:r w:rsidR="000F2333">
          <w:rPr>
            <w:noProof/>
            <w:webHidden/>
          </w:rPr>
          <w:fldChar w:fldCharType="separate"/>
        </w:r>
        <w:r w:rsidR="000F2333">
          <w:rPr>
            <w:noProof/>
            <w:webHidden/>
          </w:rPr>
          <w:t>134</w:t>
        </w:r>
        <w:r w:rsidR="000F2333">
          <w:rPr>
            <w:noProof/>
            <w:webHidden/>
          </w:rPr>
          <w:fldChar w:fldCharType="end"/>
        </w:r>
      </w:hyperlink>
    </w:p>
    <w:p w14:paraId="2652EF96" w14:textId="2F14FE59" w:rsidR="000F2333" w:rsidRDefault="007769D5">
      <w:pPr>
        <w:pStyle w:val="TOC3"/>
        <w:tabs>
          <w:tab w:val="right" w:leader="dot" w:pos="9016"/>
        </w:tabs>
        <w:rPr>
          <w:rFonts w:asciiTheme="minorHAnsi" w:eastAsiaTheme="minorEastAsia" w:hAnsiTheme="minorHAnsi" w:cstheme="minorBidi"/>
          <w:noProof/>
          <w:sz w:val="22"/>
          <w:szCs w:val="22"/>
          <w:lang w:val="en-AU"/>
        </w:rPr>
      </w:pPr>
      <w:hyperlink w:anchor="_Toc520535326" w:history="1">
        <w:r w:rsidR="000F2333" w:rsidRPr="009F4893">
          <w:rPr>
            <w:rStyle w:val="Hyperlink"/>
            <w:noProof/>
          </w:rPr>
          <w:t>9.3.2 Non-CSV Output Files</w:t>
        </w:r>
        <w:r w:rsidR="000F2333">
          <w:rPr>
            <w:noProof/>
            <w:webHidden/>
          </w:rPr>
          <w:tab/>
        </w:r>
        <w:r w:rsidR="000F2333">
          <w:rPr>
            <w:noProof/>
            <w:webHidden/>
          </w:rPr>
          <w:fldChar w:fldCharType="begin"/>
        </w:r>
        <w:r w:rsidR="000F2333">
          <w:rPr>
            <w:noProof/>
            <w:webHidden/>
          </w:rPr>
          <w:instrText xml:space="preserve"> PAGEREF _Toc520535326 \h </w:instrText>
        </w:r>
        <w:r w:rsidR="000F2333">
          <w:rPr>
            <w:noProof/>
            <w:webHidden/>
          </w:rPr>
        </w:r>
        <w:r w:rsidR="000F2333">
          <w:rPr>
            <w:noProof/>
            <w:webHidden/>
          </w:rPr>
          <w:fldChar w:fldCharType="separate"/>
        </w:r>
        <w:r w:rsidR="000F2333">
          <w:rPr>
            <w:noProof/>
            <w:webHidden/>
          </w:rPr>
          <w:t>135</w:t>
        </w:r>
        <w:r w:rsidR="000F2333">
          <w:rPr>
            <w:noProof/>
            <w:webHidden/>
          </w:rPr>
          <w:fldChar w:fldCharType="end"/>
        </w:r>
      </w:hyperlink>
    </w:p>
    <w:p w14:paraId="56BE15DF" w14:textId="63447425" w:rsidR="000F2333" w:rsidRDefault="007769D5">
      <w:pPr>
        <w:pStyle w:val="TOC2"/>
        <w:tabs>
          <w:tab w:val="right" w:leader="dot" w:pos="9016"/>
        </w:tabs>
        <w:rPr>
          <w:rFonts w:asciiTheme="minorHAnsi" w:eastAsiaTheme="minorEastAsia" w:hAnsiTheme="minorHAnsi" w:cstheme="minorBidi"/>
          <w:noProof/>
          <w:sz w:val="22"/>
          <w:szCs w:val="22"/>
          <w:lang w:val="en-AU"/>
        </w:rPr>
      </w:pPr>
      <w:hyperlink w:anchor="_Toc520535327" w:history="1">
        <w:r w:rsidR="000F2333" w:rsidRPr="009F4893">
          <w:rPr>
            <w:rStyle w:val="Hyperlink"/>
            <w:noProof/>
          </w:rPr>
          <w:t>9.4 Summary of Control Variables</w:t>
        </w:r>
        <w:r w:rsidR="000F2333">
          <w:rPr>
            <w:noProof/>
            <w:webHidden/>
          </w:rPr>
          <w:tab/>
        </w:r>
        <w:r w:rsidR="000F2333">
          <w:rPr>
            <w:noProof/>
            <w:webHidden/>
          </w:rPr>
          <w:fldChar w:fldCharType="begin"/>
        </w:r>
        <w:r w:rsidR="000F2333">
          <w:rPr>
            <w:noProof/>
            <w:webHidden/>
          </w:rPr>
          <w:instrText xml:space="preserve"> PAGEREF _Toc520535327 \h </w:instrText>
        </w:r>
        <w:r w:rsidR="000F2333">
          <w:rPr>
            <w:noProof/>
            <w:webHidden/>
          </w:rPr>
        </w:r>
        <w:r w:rsidR="000F2333">
          <w:rPr>
            <w:noProof/>
            <w:webHidden/>
          </w:rPr>
          <w:fldChar w:fldCharType="separate"/>
        </w:r>
        <w:r w:rsidR="000F2333">
          <w:rPr>
            <w:noProof/>
            <w:webHidden/>
          </w:rPr>
          <w:t>135</w:t>
        </w:r>
        <w:r w:rsidR="000F2333">
          <w:rPr>
            <w:noProof/>
            <w:webHidden/>
          </w:rPr>
          <w:fldChar w:fldCharType="end"/>
        </w:r>
      </w:hyperlink>
    </w:p>
    <w:p w14:paraId="5559F7AF" w14:textId="2E8DDE53" w:rsidR="000F2333" w:rsidRDefault="007769D5">
      <w:pPr>
        <w:pStyle w:val="TOC1"/>
        <w:tabs>
          <w:tab w:val="right" w:leader="dot" w:pos="9016"/>
        </w:tabs>
        <w:rPr>
          <w:rFonts w:asciiTheme="minorHAnsi" w:eastAsiaTheme="minorEastAsia" w:hAnsiTheme="minorHAnsi" w:cstheme="minorBidi"/>
          <w:noProof/>
          <w:sz w:val="22"/>
          <w:szCs w:val="22"/>
          <w:lang w:val="en-AU"/>
        </w:rPr>
      </w:pPr>
      <w:hyperlink w:anchor="_Toc520535328" w:history="1">
        <w:r w:rsidR="000F2333" w:rsidRPr="009F4893">
          <w:rPr>
            <w:rStyle w:val="Hyperlink"/>
            <w:noProof/>
          </w:rPr>
          <w:t>10. PESTPP-SWP</w:t>
        </w:r>
        <w:r w:rsidR="000F2333">
          <w:rPr>
            <w:noProof/>
            <w:webHidden/>
          </w:rPr>
          <w:tab/>
        </w:r>
        <w:r w:rsidR="000F2333">
          <w:rPr>
            <w:noProof/>
            <w:webHidden/>
          </w:rPr>
          <w:fldChar w:fldCharType="begin"/>
        </w:r>
        <w:r w:rsidR="000F2333">
          <w:rPr>
            <w:noProof/>
            <w:webHidden/>
          </w:rPr>
          <w:instrText xml:space="preserve"> PAGEREF _Toc520535328 \h </w:instrText>
        </w:r>
        <w:r w:rsidR="000F2333">
          <w:rPr>
            <w:noProof/>
            <w:webHidden/>
          </w:rPr>
        </w:r>
        <w:r w:rsidR="000F2333">
          <w:rPr>
            <w:noProof/>
            <w:webHidden/>
          </w:rPr>
          <w:fldChar w:fldCharType="separate"/>
        </w:r>
        <w:r w:rsidR="000F2333">
          <w:rPr>
            <w:noProof/>
            <w:webHidden/>
          </w:rPr>
          <w:t>138</w:t>
        </w:r>
        <w:r w:rsidR="000F2333">
          <w:rPr>
            <w:noProof/>
            <w:webHidden/>
          </w:rPr>
          <w:fldChar w:fldCharType="end"/>
        </w:r>
      </w:hyperlink>
    </w:p>
    <w:p w14:paraId="777FCF16" w14:textId="160AECF3" w:rsidR="000F2333" w:rsidRDefault="007769D5">
      <w:pPr>
        <w:pStyle w:val="TOC2"/>
        <w:tabs>
          <w:tab w:val="right" w:leader="dot" w:pos="9016"/>
        </w:tabs>
        <w:rPr>
          <w:rFonts w:asciiTheme="minorHAnsi" w:eastAsiaTheme="minorEastAsia" w:hAnsiTheme="minorHAnsi" w:cstheme="minorBidi"/>
          <w:noProof/>
          <w:sz w:val="22"/>
          <w:szCs w:val="22"/>
          <w:lang w:val="en-AU"/>
        </w:rPr>
      </w:pPr>
      <w:hyperlink w:anchor="_Toc520535329" w:history="1">
        <w:r w:rsidR="000F2333" w:rsidRPr="009F4893">
          <w:rPr>
            <w:rStyle w:val="Hyperlink"/>
            <w:noProof/>
          </w:rPr>
          <w:t>10.1 Introduction</w:t>
        </w:r>
        <w:r w:rsidR="000F2333">
          <w:rPr>
            <w:noProof/>
            <w:webHidden/>
          </w:rPr>
          <w:tab/>
        </w:r>
        <w:r w:rsidR="000F2333">
          <w:rPr>
            <w:noProof/>
            <w:webHidden/>
          </w:rPr>
          <w:fldChar w:fldCharType="begin"/>
        </w:r>
        <w:r w:rsidR="000F2333">
          <w:rPr>
            <w:noProof/>
            <w:webHidden/>
          </w:rPr>
          <w:instrText xml:space="preserve"> PAGEREF _Toc520535329 \h </w:instrText>
        </w:r>
        <w:r w:rsidR="000F2333">
          <w:rPr>
            <w:noProof/>
            <w:webHidden/>
          </w:rPr>
        </w:r>
        <w:r w:rsidR="000F2333">
          <w:rPr>
            <w:noProof/>
            <w:webHidden/>
          </w:rPr>
          <w:fldChar w:fldCharType="separate"/>
        </w:r>
        <w:r w:rsidR="000F2333">
          <w:rPr>
            <w:noProof/>
            <w:webHidden/>
          </w:rPr>
          <w:t>138</w:t>
        </w:r>
        <w:r w:rsidR="000F2333">
          <w:rPr>
            <w:noProof/>
            <w:webHidden/>
          </w:rPr>
          <w:fldChar w:fldCharType="end"/>
        </w:r>
      </w:hyperlink>
    </w:p>
    <w:p w14:paraId="7D386903" w14:textId="24D6C13E" w:rsidR="000F2333" w:rsidRDefault="007769D5">
      <w:pPr>
        <w:pStyle w:val="TOC2"/>
        <w:tabs>
          <w:tab w:val="right" w:leader="dot" w:pos="9016"/>
        </w:tabs>
        <w:rPr>
          <w:rFonts w:asciiTheme="minorHAnsi" w:eastAsiaTheme="minorEastAsia" w:hAnsiTheme="minorHAnsi" w:cstheme="minorBidi"/>
          <w:noProof/>
          <w:sz w:val="22"/>
          <w:szCs w:val="22"/>
          <w:lang w:val="en-AU"/>
        </w:rPr>
      </w:pPr>
      <w:hyperlink w:anchor="_Toc520535330" w:history="1">
        <w:r w:rsidR="000F2333" w:rsidRPr="009F4893">
          <w:rPr>
            <w:rStyle w:val="Hyperlink"/>
            <w:noProof/>
          </w:rPr>
          <w:t>10.2 Using PESTPP-SWP</w:t>
        </w:r>
        <w:r w:rsidR="000F2333">
          <w:rPr>
            <w:noProof/>
            <w:webHidden/>
          </w:rPr>
          <w:tab/>
        </w:r>
        <w:r w:rsidR="000F2333">
          <w:rPr>
            <w:noProof/>
            <w:webHidden/>
          </w:rPr>
          <w:fldChar w:fldCharType="begin"/>
        </w:r>
        <w:r w:rsidR="000F2333">
          <w:rPr>
            <w:noProof/>
            <w:webHidden/>
          </w:rPr>
          <w:instrText xml:space="preserve"> PAGEREF _Toc520535330 \h </w:instrText>
        </w:r>
        <w:r w:rsidR="000F2333">
          <w:rPr>
            <w:noProof/>
            <w:webHidden/>
          </w:rPr>
        </w:r>
        <w:r w:rsidR="000F2333">
          <w:rPr>
            <w:noProof/>
            <w:webHidden/>
          </w:rPr>
          <w:fldChar w:fldCharType="separate"/>
        </w:r>
        <w:r w:rsidR="000F2333">
          <w:rPr>
            <w:noProof/>
            <w:webHidden/>
          </w:rPr>
          <w:t>138</w:t>
        </w:r>
        <w:r w:rsidR="000F2333">
          <w:rPr>
            <w:noProof/>
            <w:webHidden/>
          </w:rPr>
          <w:fldChar w:fldCharType="end"/>
        </w:r>
      </w:hyperlink>
    </w:p>
    <w:p w14:paraId="78219930" w14:textId="5B5B5AAF" w:rsidR="000F2333" w:rsidRDefault="007769D5">
      <w:pPr>
        <w:pStyle w:val="TOC2"/>
        <w:tabs>
          <w:tab w:val="right" w:leader="dot" w:pos="9016"/>
        </w:tabs>
        <w:rPr>
          <w:rFonts w:asciiTheme="minorHAnsi" w:eastAsiaTheme="minorEastAsia" w:hAnsiTheme="minorHAnsi" w:cstheme="minorBidi"/>
          <w:noProof/>
          <w:sz w:val="22"/>
          <w:szCs w:val="22"/>
          <w:lang w:val="en-AU"/>
        </w:rPr>
      </w:pPr>
      <w:hyperlink w:anchor="_Toc520535331" w:history="1">
        <w:r w:rsidR="000F2333" w:rsidRPr="009F4893">
          <w:rPr>
            <w:rStyle w:val="Hyperlink"/>
            <w:noProof/>
          </w:rPr>
          <w:t>10.3 Summary of Control Variables</w:t>
        </w:r>
        <w:r w:rsidR="000F2333">
          <w:rPr>
            <w:noProof/>
            <w:webHidden/>
          </w:rPr>
          <w:tab/>
        </w:r>
        <w:r w:rsidR="000F2333">
          <w:rPr>
            <w:noProof/>
            <w:webHidden/>
          </w:rPr>
          <w:fldChar w:fldCharType="begin"/>
        </w:r>
        <w:r w:rsidR="000F2333">
          <w:rPr>
            <w:noProof/>
            <w:webHidden/>
          </w:rPr>
          <w:instrText xml:space="preserve"> PAGEREF _Toc520535331 \h </w:instrText>
        </w:r>
        <w:r w:rsidR="000F2333">
          <w:rPr>
            <w:noProof/>
            <w:webHidden/>
          </w:rPr>
        </w:r>
        <w:r w:rsidR="000F2333">
          <w:rPr>
            <w:noProof/>
            <w:webHidden/>
          </w:rPr>
          <w:fldChar w:fldCharType="separate"/>
        </w:r>
        <w:r w:rsidR="000F2333">
          <w:rPr>
            <w:noProof/>
            <w:webHidden/>
          </w:rPr>
          <w:t>139</w:t>
        </w:r>
        <w:r w:rsidR="000F2333">
          <w:rPr>
            <w:noProof/>
            <w:webHidden/>
          </w:rPr>
          <w:fldChar w:fldCharType="end"/>
        </w:r>
      </w:hyperlink>
    </w:p>
    <w:p w14:paraId="3BFEC571" w14:textId="3A50CB7B" w:rsidR="000F2333" w:rsidRDefault="007769D5">
      <w:pPr>
        <w:pStyle w:val="TOC1"/>
        <w:tabs>
          <w:tab w:val="right" w:leader="dot" w:pos="9016"/>
        </w:tabs>
        <w:rPr>
          <w:rFonts w:asciiTheme="minorHAnsi" w:eastAsiaTheme="minorEastAsia" w:hAnsiTheme="minorHAnsi" w:cstheme="minorBidi"/>
          <w:noProof/>
          <w:sz w:val="22"/>
          <w:szCs w:val="22"/>
          <w:lang w:val="en-AU"/>
        </w:rPr>
      </w:pPr>
      <w:hyperlink w:anchor="_Toc520535332" w:history="1">
        <w:r w:rsidR="000F2333" w:rsidRPr="009F4893">
          <w:rPr>
            <w:rStyle w:val="Hyperlink"/>
            <w:noProof/>
          </w:rPr>
          <w:t>11. References</w:t>
        </w:r>
        <w:r w:rsidR="000F2333">
          <w:rPr>
            <w:noProof/>
            <w:webHidden/>
          </w:rPr>
          <w:tab/>
        </w:r>
        <w:r w:rsidR="000F2333">
          <w:rPr>
            <w:noProof/>
            <w:webHidden/>
          </w:rPr>
          <w:fldChar w:fldCharType="begin"/>
        </w:r>
        <w:r w:rsidR="000F2333">
          <w:rPr>
            <w:noProof/>
            <w:webHidden/>
          </w:rPr>
          <w:instrText xml:space="preserve"> PAGEREF _Toc520535332 \h </w:instrText>
        </w:r>
        <w:r w:rsidR="000F2333">
          <w:rPr>
            <w:noProof/>
            <w:webHidden/>
          </w:rPr>
        </w:r>
        <w:r w:rsidR="000F2333">
          <w:rPr>
            <w:noProof/>
            <w:webHidden/>
          </w:rPr>
          <w:fldChar w:fldCharType="separate"/>
        </w:r>
        <w:r w:rsidR="000F2333">
          <w:rPr>
            <w:noProof/>
            <w:webHidden/>
          </w:rPr>
          <w:t>140</w:t>
        </w:r>
        <w:r w:rsidR="000F2333">
          <w:rPr>
            <w:noProof/>
            <w:webHidden/>
          </w:rPr>
          <w:fldChar w:fldCharType="end"/>
        </w:r>
      </w:hyperlink>
    </w:p>
    <w:p w14:paraId="37E95565" w14:textId="58E6F330" w:rsidR="000F2333" w:rsidRDefault="007769D5">
      <w:pPr>
        <w:pStyle w:val="TOC1"/>
        <w:tabs>
          <w:tab w:val="right" w:leader="dot" w:pos="9016"/>
        </w:tabs>
        <w:rPr>
          <w:rFonts w:asciiTheme="minorHAnsi" w:eastAsiaTheme="minorEastAsia" w:hAnsiTheme="minorHAnsi" w:cstheme="minorBidi"/>
          <w:noProof/>
          <w:sz w:val="22"/>
          <w:szCs w:val="22"/>
          <w:lang w:val="en-AU"/>
        </w:rPr>
      </w:pPr>
      <w:hyperlink w:anchor="_Toc520535333" w:history="1">
        <w:r w:rsidR="000F2333" w:rsidRPr="009F4893">
          <w:rPr>
            <w:rStyle w:val="Hyperlink"/>
            <w:noProof/>
          </w:rPr>
          <w:t>Appendix A. PEST Control File Specifications</w:t>
        </w:r>
        <w:r w:rsidR="000F2333">
          <w:rPr>
            <w:noProof/>
            <w:webHidden/>
          </w:rPr>
          <w:tab/>
        </w:r>
        <w:r w:rsidR="000F2333">
          <w:rPr>
            <w:noProof/>
            <w:webHidden/>
          </w:rPr>
          <w:fldChar w:fldCharType="begin"/>
        </w:r>
        <w:r w:rsidR="000F2333">
          <w:rPr>
            <w:noProof/>
            <w:webHidden/>
          </w:rPr>
          <w:instrText xml:space="preserve"> PAGEREF _Toc520535333 \h </w:instrText>
        </w:r>
        <w:r w:rsidR="000F2333">
          <w:rPr>
            <w:noProof/>
            <w:webHidden/>
          </w:rPr>
        </w:r>
        <w:r w:rsidR="000F2333">
          <w:rPr>
            <w:noProof/>
            <w:webHidden/>
          </w:rPr>
          <w:fldChar w:fldCharType="separate"/>
        </w:r>
        <w:r w:rsidR="000F2333">
          <w:rPr>
            <w:noProof/>
            <w:webHidden/>
          </w:rPr>
          <w:t>143</w:t>
        </w:r>
        <w:r w:rsidR="000F2333">
          <w:rPr>
            <w:noProof/>
            <w:webHidden/>
          </w:rPr>
          <w:fldChar w:fldCharType="end"/>
        </w:r>
      </w:hyperlink>
    </w:p>
    <w:p w14:paraId="0D7DD943" w14:textId="4587EC3E" w:rsidR="000F2333" w:rsidRDefault="007769D5">
      <w:pPr>
        <w:pStyle w:val="TOC1"/>
        <w:tabs>
          <w:tab w:val="right" w:leader="dot" w:pos="9016"/>
        </w:tabs>
        <w:rPr>
          <w:rFonts w:asciiTheme="minorHAnsi" w:eastAsiaTheme="minorEastAsia" w:hAnsiTheme="minorHAnsi" w:cstheme="minorBidi"/>
          <w:noProof/>
          <w:sz w:val="22"/>
          <w:szCs w:val="22"/>
          <w:lang w:val="en-AU"/>
        </w:rPr>
      </w:pPr>
      <w:hyperlink w:anchor="_Toc520535334" w:history="1">
        <w:r w:rsidR="000F2333" w:rsidRPr="009F4893">
          <w:rPr>
            <w:rStyle w:val="Hyperlink"/>
            <w:noProof/>
          </w:rPr>
          <w:t>Appendix B. Some File Formats</w:t>
        </w:r>
        <w:r w:rsidR="000F2333">
          <w:rPr>
            <w:noProof/>
            <w:webHidden/>
          </w:rPr>
          <w:tab/>
        </w:r>
        <w:r w:rsidR="000F2333">
          <w:rPr>
            <w:noProof/>
            <w:webHidden/>
          </w:rPr>
          <w:fldChar w:fldCharType="begin"/>
        </w:r>
        <w:r w:rsidR="000F2333">
          <w:rPr>
            <w:noProof/>
            <w:webHidden/>
          </w:rPr>
          <w:instrText xml:space="preserve"> PAGEREF _Toc520535334 \h </w:instrText>
        </w:r>
        <w:r w:rsidR="000F2333">
          <w:rPr>
            <w:noProof/>
            <w:webHidden/>
          </w:rPr>
        </w:r>
        <w:r w:rsidR="000F2333">
          <w:rPr>
            <w:noProof/>
            <w:webHidden/>
          </w:rPr>
          <w:fldChar w:fldCharType="separate"/>
        </w:r>
        <w:r w:rsidR="000F2333">
          <w:rPr>
            <w:noProof/>
            <w:webHidden/>
          </w:rPr>
          <w:t>160</w:t>
        </w:r>
        <w:r w:rsidR="000F2333">
          <w:rPr>
            <w:noProof/>
            <w:webHidden/>
          </w:rPr>
          <w:fldChar w:fldCharType="end"/>
        </w:r>
      </w:hyperlink>
    </w:p>
    <w:p w14:paraId="3004A373" w14:textId="75F9B581" w:rsidR="000F2333" w:rsidRDefault="007769D5">
      <w:pPr>
        <w:pStyle w:val="TOC2"/>
        <w:tabs>
          <w:tab w:val="right" w:leader="dot" w:pos="9016"/>
        </w:tabs>
        <w:rPr>
          <w:rFonts w:asciiTheme="minorHAnsi" w:eastAsiaTheme="minorEastAsia" w:hAnsiTheme="minorHAnsi" w:cstheme="minorBidi"/>
          <w:noProof/>
          <w:sz w:val="22"/>
          <w:szCs w:val="22"/>
          <w:lang w:val="en-AU"/>
        </w:rPr>
      </w:pPr>
      <w:hyperlink w:anchor="_Toc520535335" w:history="1">
        <w:r w:rsidR="000F2333" w:rsidRPr="009F4893">
          <w:rPr>
            <w:rStyle w:val="Hyperlink"/>
            <w:noProof/>
          </w:rPr>
          <w:t>B.1 Introduction</w:t>
        </w:r>
        <w:r w:rsidR="000F2333">
          <w:rPr>
            <w:noProof/>
            <w:webHidden/>
          </w:rPr>
          <w:tab/>
        </w:r>
        <w:r w:rsidR="000F2333">
          <w:rPr>
            <w:noProof/>
            <w:webHidden/>
          </w:rPr>
          <w:fldChar w:fldCharType="begin"/>
        </w:r>
        <w:r w:rsidR="000F2333">
          <w:rPr>
            <w:noProof/>
            <w:webHidden/>
          </w:rPr>
          <w:instrText xml:space="preserve"> PAGEREF _Toc520535335 \h </w:instrText>
        </w:r>
        <w:r w:rsidR="000F2333">
          <w:rPr>
            <w:noProof/>
            <w:webHidden/>
          </w:rPr>
        </w:r>
        <w:r w:rsidR="000F2333">
          <w:rPr>
            <w:noProof/>
            <w:webHidden/>
          </w:rPr>
          <w:fldChar w:fldCharType="separate"/>
        </w:r>
        <w:r w:rsidR="000F2333">
          <w:rPr>
            <w:noProof/>
            <w:webHidden/>
          </w:rPr>
          <w:t>160</w:t>
        </w:r>
        <w:r w:rsidR="000F2333">
          <w:rPr>
            <w:noProof/>
            <w:webHidden/>
          </w:rPr>
          <w:fldChar w:fldCharType="end"/>
        </w:r>
      </w:hyperlink>
    </w:p>
    <w:p w14:paraId="3CFF50E3" w14:textId="61FF34BB" w:rsidR="000F2333" w:rsidRDefault="007769D5">
      <w:pPr>
        <w:pStyle w:val="TOC2"/>
        <w:tabs>
          <w:tab w:val="right" w:leader="dot" w:pos="9016"/>
        </w:tabs>
        <w:rPr>
          <w:rFonts w:asciiTheme="minorHAnsi" w:eastAsiaTheme="minorEastAsia" w:hAnsiTheme="minorHAnsi" w:cstheme="minorBidi"/>
          <w:noProof/>
          <w:sz w:val="22"/>
          <w:szCs w:val="22"/>
          <w:lang w:val="en-AU"/>
        </w:rPr>
      </w:pPr>
      <w:hyperlink w:anchor="_Toc520535336" w:history="1">
        <w:r w:rsidR="000F2333" w:rsidRPr="009F4893">
          <w:rPr>
            <w:rStyle w:val="Hyperlink"/>
            <w:noProof/>
          </w:rPr>
          <w:t>B.2 Matrix File</w:t>
        </w:r>
        <w:r w:rsidR="000F2333">
          <w:rPr>
            <w:noProof/>
            <w:webHidden/>
          </w:rPr>
          <w:tab/>
        </w:r>
        <w:r w:rsidR="000F2333">
          <w:rPr>
            <w:noProof/>
            <w:webHidden/>
          </w:rPr>
          <w:fldChar w:fldCharType="begin"/>
        </w:r>
        <w:r w:rsidR="000F2333">
          <w:rPr>
            <w:noProof/>
            <w:webHidden/>
          </w:rPr>
          <w:instrText xml:space="preserve"> PAGEREF _Toc520535336 \h </w:instrText>
        </w:r>
        <w:r w:rsidR="000F2333">
          <w:rPr>
            <w:noProof/>
            <w:webHidden/>
          </w:rPr>
        </w:r>
        <w:r w:rsidR="000F2333">
          <w:rPr>
            <w:noProof/>
            <w:webHidden/>
          </w:rPr>
          <w:fldChar w:fldCharType="separate"/>
        </w:r>
        <w:r w:rsidR="000F2333">
          <w:rPr>
            <w:noProof/>
            <w:webHidden/>
          </w:rPr>
          <w:t>160</w:t>
        </w:r>
        <w:r w:rsidR="000F2333">
          <w:rPr>
            <w:noProof/>
            <w:webHidden/>
          </w:rPr>
          <w:fldChar w:fldCharType="end"/>
        </w:r>
      </w:hyperlink>
    </w:p>
    <w:p w14:paraId="29CEF3B3" w14:textId="765A7C93" w:rsidR="000F2333" w:rsidRDefault="007769D5">
      <w:pPr>
        <w:pStyle w:val="TOC3"/>
        <w:tabs>
          <w:tab w:val="right" w:leader="dot" w:pos="9016"/>
        </w:tabs>
        <w:rPr>
          <w:rFonts w:asciiTheme="minorHAnsi" w:eastAsiaTheme="minorEastAsia" w:hAnsiTheme="minorHAnsi" w:cstheme="minorBidi"/>
          <w:noProof/>
          <w:sz w:val="22"/>
          <w:szCs w:val="22"/>
          <w:lang w:val="en-AU"/>
        </w:rPr>
      </w:pPr>
      <w:hyperlink w:anchor="_Toc520535337" w:history="1">
        <w:r w:rsidR="000F2333" w:rsidRPr="009F4893">
          <w:rPr>
            <w:rStyle w:val="Hyperlink"/>
            <w:noProof/>
          </w:rPr>
          <w:t>B.2.1 General</w:t>
        </w:r>
        <w:r w:rsidR="000F2333">
          <w:rPr>
            <w:noProof/>
            <w:webHidden/>
          </w:rPr>
          <w:tab/>
        </w:r>
        <w:r w:rsidR="000F2333">
          <w:rPr>
            <w:noProof/>
            <w:webHidden/>
          </w:rPr>
          <w:fldChar w:fldCharType="begin"/>
        </w:r>
        <w:r w:rsidR="000F2333">
          <w:rPr>
            <w:noProof/>
            <w:webHidden/>
          </w:rPr>
          <w:instrText xml:space="preserve"> PAGEREF _Toc520535337 \h </w:instrText>
        </w:r>
        <w:r w:rsidR="000F2333">
          <w:rPr>
            <w:noProof/>
            <w:webHidden/>
          </w:rPr>
        </w:r>
        <w:r w:rsidR="000F2333">
          <w:rPr>
            <w:noProof/>
            <w:webHidden/>
          </w:rPr>
          <w:fldChar w:fldCharType="separate"/>
        </w:r>
        <w:r w:rsidR="000F2333">
          <w:rPr>
            <w:noProof/>
            <w:webHidden/>
          </w:rPr>
          <w:t>160</w:t>
        </w:r>
        <w:r w:rsidR="000F2333">
          <w:rPr>
            <w:noProof/>
            <w:webHidden/>
          </w:rPr>
          <w:fldChar w:fldCharType="end"/>
        </w:r>
      </w:hyperlink>
    </w:p>
    <w:p w14:paraId="0367EEB3" w14:textId="027A599E" w:rsidR="000F2333" w:rsidRDefault="007769D5">
      <w:pPr>
        <w:pStyle w:val="TOC3"/>
        <w:tabs>
          <w:tab w:val="right" w:leader="dot" w:pos="9016"/>
        </w:tabs>
        <w:rPr>
          <w:rFonts w:asciiTheme="minorHAnsi" w:eastAsiaTheme="minorEastAsia" w:hAnsiTheme="minorHAnsi" w:cstheme="minorBidi"/>
          <w:noProof/>
          <w:sz w:val="22"/>
          <w:szCs w:val="22"/>
          <w:lang w:val="en-AU"/>
        </w:rPr>
      </w:pPr>
      <w:hyperlink w:anchor="_Toc520535338" w:history="1">
        <w:r w:rsidR="000F2333" w:rsidRPr="009F4893">
          <w:rPr>
            <w:rStyle w:val="Hyperlink"/>
            <w:noProof/>
          </w:rPr>
          <w:t>B.2.2 Specifications</w:t>
        </w:r>
        <w:r w:rsidR="000F2333">
          <w:rPr>
            <w:noProof/>
            <w:webHidden/>
          </w:rPr>
          <w:tab/>
        </w:r>
        <w:r w:rsidR="000F2333">
          <w:rPr>
            <w:noProof/>
            <w:webHidden/>
          </w:rPr>
          <w:fldChar w:fldCharType="begin"/>
        </w:r>
        <w:r w:rsidR="000F2333">
          <w:rPr>
            <w:noProof/>
            <w:webHidden/>
          </w:rPr>
          <w:instrText xml:space="preserve"> PAGEREF _Toc520535338 \h </w:instrText>
        </w:r>
        <w:r w:rsidR="000F2333">
          <w:rPr>
            <w:noProof/>
            <w:webHidden/>
          </w:rPr>
        </w:r>
        <w:r w:rsidR="000F2333">
          <w:rPr>
            <w:noProof/>
            <w:webHidden/>
          </w:rPr>
          <w:fldChar w:fldCharType="separate"/>
        </w:r>
        <w:r w:rsidR="000F2333">
          <w:rPr>
            <w:noProof/>
            <w:webHidden/>
          </w:rPr>
          <w:t>160</w:t>
        </w:r>
        <w:r w:rsidR="000F2333">
          <w:rPr>
            <w:noProof/>
            <w:webHidden/>
          </w:rPr>
          <w:fldChar w:fldCharType="end"/>
        </w:r>
      </w:hyperlink>
    </w:p>
    <w:p w14:paraId="453D063E" w14:textId="47B1304A" w:rsidR="000F2333" w:rsidRDefault="007769D5">
      <w:pPr>
        <w:pStyle w:val="TOC2"/>
        <w:tabs>
          <w:tab w:val="right" w:leader="dot" w:pos="9016"/>
        </w:tabs>
        <w:rPr>
          <w:rFonts w:asciiTheme="minorHAnsi" w:eastAsiaTheme="minorEastAsia" w:hAnsiTheme="minorHAnsi" w:cstheme="minorBidi"/>
          <w:noProof/>
          <w:sz w:val="22"/>
          <w:szCs w:val="22"/>
          <w:lang w:val="en-AU"/>
        </w:rPr>
      </w:pPr>
      <w:hyperlink w:anchor="_Toc520535339" w:history="1">
        <w:r w:rsidR="000F2333" w:rsidRPr="009F4893">
          <w:rPr>
            <w:rStyle w:val="Hyperlink"/>
            <w:noProof/>
          </w:rPr>
          <w:t>B.3 Uncertainty Files</w:t>
        </w:r>
        <w:r w:rsidR="000F2333">
          <w:rPr>
            <w:noProof/>
            <w:webHidden/>
          </w:rPr>
          <w:tab/>
        </w:r>
        <w:r w:rsidR="000F2333">
          <w:rPr>
            <w:noProof/>
            <w:webHidden/>
          </w:rPr>
          <w:fldChar w:fldCharType="begin"/>
        </w:r>
        <w:r w:rsidR="000F2333">
          <w:rPr>
            <w:noProof/>
            <w:webHidden/>
          </w:rPr>
          <w:instrText xml:space="preserve"> PAGEREF _Toc520535339 \h </w:instrText>
        </w:r>
        <w:r w:rsidR="000F2333">
          <w:rPr>
            <w:noProof/>
            <w:webHidden/>
          </w:rPr>
        </w:r>
        <w:r w:rsidR="000F2333">
          <w:rPr>
            <w:noProof/>
            <w:webHidden/>
          </w:rPr>
          <w:fldChar w:fldCharType="separate"/>
        </w:r>
        <w:r w:rsidR="000F2333">
          <w:rPr>
            <w:noProof/>
            <w:webHidden/>
          </w:rPr>
          <w:t>161</w:t>
        </w:r>
        <w:r w:rsidR="000F2333">
          <w:rPr>
            <w:noProof/>
            <w:webHidden/>
          </w:rPr>
          <w:fldChar w:fldCharType="end"/>
        </w:r>
      </w:hyperlink>
    </w:p>
    <w:p w14:paraId="512561B9" w14:textId="3136A5F3" w:rsidR="000F2333" w:rsidRDefault="007769D5">
      <w:pPr>
        <w:pStyle w:val="TOC3"/>
        <w:tabs>
          <w:tab w:val="right" w:leader="dot" w:pos="9016"/>
        </w:tabs>
        <w:rPr>
          <w:rFonts w:asciiTheme="minorHAnsi" w:eastAsiaTheme="minorEastAsia" w:hAnsiTheme="minorHAnsi" w:cstheme="minorBidi"/>
          <w:noProof/>
          <w:sz w:val="22"/>
          <w:szCs w:val="22"/>
          <w:lang w:val="en-AU"/>
        </w:rPr>
      </w:pPr>
      <w:hyperlink w:anchor="_Toc520535340" w:history="1">
        <w:r w:rsidR="000F2333" w:rsidRPr="009F4893">
          <w:rPr>
            <w:rStyle w:val="Hyperlink"/>
            <w:noProof/>
          </w:rPr>
          <w:t>B.3.1 Introduction</w:t>
        </w:r>
        <w:r w:rsidR="000F2333">
          <w:rPr>
            <w:noProof/>
            <w:webHidden/>
          </w:rPr>
          <w:tab/>
        </w:r>
        <w:r w:rsidR="000F2333">
          <w:rPr>
            <w:noProof/>
            <w:webHidden/>
          </w:rPr>
          <w:fldChar w:fldCharType="begin"/>
        </w:r>
        <w:r w:rsidR="000F2333">
          <w:rPr>
            <w:noProof/>
            <w:webHidden/>
          </w:rPr>
          <w:instrText xml:space="preserve"> PAGEREF _Toc520535340 \h </w:instrText>
        </w:r>
        <w:r w:rsidR="000F2333">
          <w:rPr>
            <w:noProof/>
            <w:webHidden/>
          </w:rPr>
        </w:r>
        <w:r w:rsidR="000F2333">
          <w:rPr>
            <w:noProof/>
            <w:webHidden/>
          </w:rPr>
          <w:fldChar w:fldCharType="separate"/>
        </w:r>
        <w:r w:rsidR="000F2333">
          <w:rPr>
            <w:noProof/>
            <w:webHidden/>
          </w:rPr>
          <w:t>161</w:t>
        </w:r>
        <w:r w:rsidR="000F2333">
          <w:rPr>
            <w:noProof/>
            <w:webHidden/>
          </w:rPr>
          <w:fldChar w:fldCharType="end"/>
        </w:r>
      </w:hyperlink>
    </w:p>
    <w:p w14:paraId="2222D0F3" w14:textId="4412C9E9" w:rsidR="000F2333" w:rsidRDefault="007769D5">
      <w:pPr>
        <w:pStyle w:val="TOC3"/>
        <w:tabs>
          <w:tab w:val="right" w:leader="dot" w:pos="9016"/>
        </w:tabs>
        <w:rPr>
          <w:rFonts w:asciiTheme="minorHAnsi" w:eastAsiaTheme="minorEastAsia" w:hAnsiTheme="minorHAnsi" w:cstheme="minorBidi"/>
          <w:noProof/>
          <w:sz w:val="22"/>
          <w:szCs w:val="22"/>
          <w:lang w:val="en-AU"/>
        </w:rPr>
      </w:pPr>
      <w:hyperlink w:anchor="_Toc520535341" w:history="1">
        <w:r w:rsidR="000F2333" w:rsidRPr="009F4893">
          <w:rPr>
            <w:rStyle w:val="Hyperlink"/>
            <w:noProof/>
          </w:rPr>
          <w:t>B.3.2 Specifications</w:t>
        </w:r>
        <w:r w:rsidR="000F2333">
          <w:rPr>
            <w:noProof/>
            <w:webHidden/>
          </w:rPr>
          <w:tab/>
        </w:r>
        <w:r w:rsidR="000F2333">
          <w:rPr>
            <w:noProof/>
            <w:webHidden/>
          </w:rPr>
          <w:fldChar w:fldCharType="begin"/>
        </w:r>
        <w:r w:rsidR="000F2333">
          <w:rPr>
            <w:noProof/>
            <w:webHidden/>
          </w:rPr>
          <w:instrText xml:space="preserve"> PAGEREF _Toc520535341 \h </w:instrText>
        </w:r>
        <w:r w:rsidR="000F2333">
          <w:rPr>
            <w:noProof/>
            <w:webHidden/>
          </w:rPr>
        </w:r>
        <w:r w:rsidR="000F2333">
          <w:rPr>
            <w:noProof/>
            <w:webHidden/>
          </w:rPr>
          <w:fldChar w:fldCharType="separate"/>
        </w:r>
        <w:r w:rsidR="000F2333">
          <w:rPr>
            <w:noProof/>
            <w:webHidden/>
          </w:rPr>
          <w:t>161</w:t>
        </w:r>
        <w:r w:rsidR="000F2333">
          <w:rPr>
            <w:noProof/>
            <w:webHidden/>
          </w:rPr>
          <w:fldChar w:fldCharType="end"/>
        </w:r>
      </w:hyperlink>
    </w:p>
    <w:p w14:paraId="4BD28FB0" w14:textId="3FFEE273" w:rsidR="004A48F2" w:rsidRDefault="0071629F" w:rsidP="000A7E5A">
      <w:pPr>
        <w:rPr>
          <w:b/>
          <w:sz w:val="56"/>
          <w:szCs w:val="56"/>
          <w:lang w:val="en-AU"/>
        </w:rPr>
      </w:pPr>
      <w:r>
        <w:rPr>
          <w:b/>
          <w:sz w:val="56"/>
          <w:szCs w:val="56"/>
          <w:lang w:val="en-AU"/>
        </w:rPr>
        <w:fldChar w:fldCharType="end"/>
      </w:r>
    </w:p>
    <w:p w14:paraId="67DF3145" w14:textId="77777777" w:rsidR="00093B0F" w:rsidRDefault="00093B0F" w:rsidP="007E7655">
      <w:pPr>
        <w:rPr>
          <w:b/>
          <w:spacing w:val="-6"/>
          <w:kern w:val="28"/>
          <w:sz w:val="48"/>
          <w:lang w:val="en-AU"/>
        </w:rPr>
        <w:sectPr w:rsidR="00093B0F" w:rsidSect="00456A65">
          <w:headerReference w:type="default" r:id="rId14"/>
          <w:endnotePr>
            <w:numFmt w:val="decimal"/>
          </w:endnotePr>
          <w:pgSz w:w="11906" w:h="16838" w:code="9"/>
          <w:pgMar w:top="1440" w:right="1440" w:bottom="864" w:left="1440" w:header="1296" w:footer="864" w:gutter="0"/>
          <w:pgNumType w:start="1" w:chapStyle="1"/>
          <w:cols w:space="720"/>
          <w:noEndnote/>
        </w:sectPr>
      </w:pPr>
    </w:p>
    <w:p w14:paraId="78721834" w14:textId="77777777" w:rsidR="00B21031" w:rsidRPr="00E24E54" w:rsidRDefault="00B21031" w:rsidP="00F94EC9">
      <w:pPr>
        <w:pStyle w:val="Heading1"/>
      </w:pPr>
      <w:bookmarkStart w:id="7" w:name="_Toc439790895"/>
      <w:bookmarkStart w:id="8" w:name="_Toc439791349"/>
      <w:bookmarkStart w:id="9" w:name="_Toc439791804"/>
      <w:bookmarkStart w:id="10" w:name="_Toc439792258"/>
      <w:bookmarkStart w:id="11" w:name="_Toc439792712"/>
      <w:bookmarkStart w:id="12" w:name="_Toc439793166"/>
      <w:bookmarkStart w:id="13" w:name="_Toc439793620"/>
      <w:bookmarkStart w:id="14" w:name="_Toc439794074"/>
      <w:bookmarkStart w:id="15" w:name="_Toc439794528"/>
      <w:bookmarkStart w:id="16" w:name="_Toc439794981"/>
      <w:bookmarkStart w:id="17" w:name="_Toc439822965"/>
      <w:bookmarkStart w:id="18" w:name="_Toc445910127"/>
      <w:bookmarkStart w:id="19" w:name="_Toc510516343"/>
      <w:bookmarkStart w:id="20" w:name="_Toc520535147"/>
      <w:r>
        <w:lastRenderedPageBreak/>
        <w:t xml:space="preserve">1. </w:t>
      </w:r>
      <w:r w:rsidR="0071629F" w:rsidRPr="00E24E54">
        <w:fldChar w:fldCharType="begin"/>
      </w:r>
      <w:r w:rsidRPr="00E24E54">
        <w:instrText xml:space="preserve">PRIVATE </w:instrText>
      </w:r>
      <w:r w:rsidR="0071629F" w:rsidRPr="00E24E54">
        <w:fldChar w:fldCharType="end"/>
      </w:r>
      <w:r w:rsidRPr="00E24E54">
        <w:t>Introduction</w:t>
      </w:r>
      <w:bookmarkEnd w:id="7"/>
      <w:bookmarkEnd w:id="8"/>
      <w:bookmarkEnd w:id="9"/>
      <w:bookmarkEnd w:id="10"/>
      <w:bookmarkEnd w:id="11"/>
      <w:bookmarkEnd w:id="12"/>
      <w:bookmarkEnd w:id="13"/>
      <w:bookmarkEnd w:id="14"/>
      <w:bookmarkEnd w:id="15"/>
      <w:bookmarkEnd w:id="16"/>
      <w:bookmarkEnd w:id="17"/>
      <w:bookmarkEnd w:id="18"/>
      <w:bookmarkEnd w:id="19"/>
      <w:bookmarkEnd w:id="20"/>
      <w:r w:rsidR="0071629F" w:rsidRPr="00E24E54">
        <w:fldChar w:fldCharType="begin"/>
      </w:r>
      <w:r w:rsidRPr="00E24E54">
        <w:instrText>tc  \l 11 ". Introduction"</w:instrText>
      </w:r>
      <w:r w:rsidR="0071629F" w:rsidRPr="00E24E54">
        <w:fldChar w:fldCharType="end"/>
      </w:r>
    </w:p>
    <w:p w14:paraId="4C17718F" w14:textId="77777777" w:rsidR="003471D9" w:rsidRDefault="003471D9" w:rsidP="00771471">
      <w:pPr>
        <w:pStyle w:val="Heading2"/>
      </w:pPr>
      <w:bookmarkStart w:id="21" w:name="_Toc520535148"/>
      <w:r>
        <w:t xml:space="preserve">1.1 </w:t>
      </w:r>
      <w:r w:rsidR="003F7EAE">
        <w:t>PEST++ and PEST</w:t>
      </w:r>
      <w:bookmarkEnd w:id="21"/>
    </w:p>
    <w:p w14:paraId="3A6C5FBA" w14:textId="77777777" w:rsidR="00230DCB" w:rsidRDefault="003471D9" w:rsidP="003471D9">
      <w:pPr>
        <w:rPr>
          <w:lang w:val="en-AU"/>
        </w:rPr>
      </w:pPr>
      <w:r>
        <w:rPr>
          <w:lang w:val="en-AU"/>
        </w:rPr>
        <w:t xml:space="preserve">The name “PEST++” refers to a suite of programs which </w:t>
      </w:r>
      <w:r w:rsidR="00CE7287">
        <w:rPr>
          <w:lang w:val="en-AU"/>
        </w:rPr>
        <w:t>have some things in common but which are also very different</w:t>
      </w:r>
      <w:r w:rsidR="00287145">
        <w:rPr>
          <w:lang w:val="en-AU"/>
        </w:rPr>
        <w:t xml:space="preserve"> from each other</w:t>
      </w:r>
      <w:r w:rsidR="00CE7287">
        <w:rPr>
          <w:lang w:val="en-AU"/>
        </w:rPr>
        <w:t xml:space="preserve">. </w:t>
      </w:r>
      <w:r w:rsidR="004E0B29">
        <w:rPr>
          <w:lang w:val="en-AU"/>
        </w:rPr>
        <w:t xml:space="preserve">The original “PEST++” program is part of </w:t>
      </w:r>
      <w:r w:rsidR="006548BC">
        <w:rPr>
          <w:lang w:val="en-AU"/>
        </w:rPr>
        <w:t>the PEST++</w:t>
      </w:r>
      <w:r w:rsidR="004E0B29">
        <w:rPr>
          <w:lang w:val="en-AU"/>
        </w:rPr>
        <w:t xml:space="preserve"> suite; it is</w:t>
      </w:r>
      <w:r w:rsidR="00ED5D97">
        <w:rPr>
          <w:lang w:val="en-AU"/>
        </w:rPr>
        <w:t xml:space="preserve"> now</w:t>
      </w:r>
      <w:r w:rsidR="004E0B29">
        <w:rPr>
          <w:lang w:val="en-AU"/>
        </w:rPr>
        <w:t xml:space="preserve"> named PESTPP.</w:t>
      </w:r>
      <w:r w:rsidR="00D074E6">
        <w:rPr>
          <w:lang w:val="en-AU"/>
        </w:rPr>
        <w:t xml:space="preserve"> PEST++ inherits its name from the PEST package. PEST stands for “Parameter ESTimation”. </w:t>
      </w:r>
    </w:p>
    <w:p w14:paraId="6AA1482C" w14:textId="77777777" w:rsidR="00D074E6" w:rsidRDefault="00D074E6" w:rsidP="003471D9">
      <w:pPr>
        <w:rPr>
          <w:lang w:val="en-AU"/>
        </w:rPr>
      </w:pPr>
      <w:r>
        <w:rPr>
          <w:lang w:val="en-AU"/>
        </w:rPr>
        <w:t>PEST was released in 1995</w:t>
      </w:r>
      <w:r w:rsidR="006548BC">
        <w:rPr>
          <w:lang w:val="en-AU"/>
        </w:rPr>
        <w:t>; it has</w:t>
      </w:r>
      <w:r>
        <w:rPr>
          <w:lang w:val="en-AU"/>
        </w:rPr>
        <w:t xml:space="preserve"> been continually improved since then. It undertakes highly parameterized inversion of environmental models. In doing so, it runs a model many times, either sequentially or in parallel. It does this in a non-intrusive manner. Before it runs a model</w:t>
      </w:r>
      <w:r w:rsidR="006548BC">
        <w:rPr>
          <w:lang w:val="en-AU"/>
        </w:rPr>
        <w:t>, it</w:t>
      </w:r>
      <w:r>
        <w:rPr>
          <w:lang w:val="en-AU"/>
        </w:rPr>
        <w:t xml:space="preserve"> </w:t>
      </w:r>
      <w:r w:rsidR="00230DCB">
        <w:rPr>
          <w:lang w:val="en-AU"/>
        </w:rPr>
        <w:t xml:space="preserve">records </w:t>
      </w:r>
      <w:r w:rsidR="006548BC">
        <w:rPr>
          <w:lang w:val="en-AU"/>
        </w:rPr>
        <w:t>parameter</w:t>
      </w:r>
      <w:r w:rsidR="00230DCB">
        <w:rPr>
          <w:lang w:val="en-AU"/>
        </w:rPr>
        <w:t xml:space="preserve"> values that it wishes the model to use on that particular run on input files required by the model. User-prepared template files of model input files guide it in this task. After the model</w:t>
      </w:r>
      <w:r w:rsidR="006548BC">
        <w:rPr>
          <w:lang w:val="en-AU"/>
        </w:rPr>
        <w:t xml:space="preserve"> run is complete</w:t>
      </w:r>
      <w:r w:rsidR="00230DCB">
        <w:rPr>
          <w:lang w:val="en-AU"/>
        </w:rPr>
        <w:t xml:space="preserve">, </w:t>
      </w:r>
      <w:r w:rsidR="006548BC">
        <w:rPr>
          <w:lang w:val="en-AU"/>
        </w:rPr>
        <w:t>PEST</w:t>
      </w:r>
      <w:r w:rsidR="00230DCB">
        <w:rPr>
          <w:lang w:val="en-AU"/>
        </w:rPr>
        <w:t xml:space="preserve"> reads numbers from model output files which </w:t>
      </w:r>
      <w:r w:rsidR="006548BC">
        <w:rPr>
          <w:lang w:val="en-AU"/>
        </w:rPr>
        <w:t xml:space="preserve">it </w:t>
      </w:r>
      <w:r w:rsidR="00230DCB">
        <w:rPr>
          <w:lang w:val="en-AU"/>
        </w:rPr>
        <w:t>then compare</w:t>
      </w:r>
      <w:r w:rsidR="006548BC">
        <w:rPr>
          <w:lang w:val="en-AU"/>
        </w:rPr>
        <w:t>s</w:t>
      </w:r>
      <w:r w:rsidR="00230DCB">
        <w:rPr>
          <w:lang w:val="en-AU"/>
        </w:rPr>
        <w:t xml:space="preserve"> with field measurements. User-prepared instruction files guide it in this task. All other information which PEST requires is recorded in a PEST control file.</w:t>
      </w:r>
    </w:p>
    <w:p w14:paraId="485AA583" w14:textId="77777777" w:rsidR="00B146BA" w:rsidRDefault="00230DCB" w:rsidP="003471D9">
      <w:pPr>
        <w:rPr>
          <w:lang w:val="en-AU"/>
        </w:rPr>
      </w:pPr>
      <w:r>
        <w:rPr>
          <w:lang w:val="en-AU"/>
        </w:rPr>
        <w:t xml:space="preserve">Like PEST, PESTPP undertakes non-intrusive, highly parameterized inversion of an environmental model. As such, it can be considered as a direct replacement for PEST. </w:t>
      </w:r>
      <w:r w:rsidR="006548BC">
        <w:rPr>
          <w:lang w:val="en-AU"/>
        </w:rPr>
        <w:t>While omitting some PEST</w:t>
      </w:r>
      <w:r>
        <w:rPr>
          <w:lang w:val="en-AU"/>
        </w:rPr>
        <w:t xml:space="preserve"> functionality</w:t>
      </w:r>
      <w:r w:rsidR="006548BC">
        <w:rPr>
          <w:lang w:val="en-AU"/>
        </w:rPr>
        <w:t>,</w:t>
      </w:r>
      <w:r>
        <w:rPr>
          <w:lang w:val="en-AU"/>
        </w:rPr>
        <w:t xml:space="preserve"> it includes significant functionality that is absent from PEST. It </w:t>
      </w:r>
      <w:r w:rsidR="006548BC">
        <w:rPr>
          <w:lang w:val="en-AU"/>
        </w:rPr>
        <w:t>uses</w:t>
      </w:r>
      <w:r>
        <w:rPr>
          <w:lang w:val="en-AU"/>
        </w:rPr>
        <w:t xml:space="preserve"> the same template and instruction files</w:t>
      </w:r>
      <w:r w:rsidR="006548BC">
        <w:rPr>
          <w:lang w:val="en-AU"/>
        </w:rPr>
        <w:t xml:space="preserve"> that </w:t>
      </w:r>
      <w:r>
        <w:rPr>
          <w:lang w:val="en-AU"/>
        </w:rPr>
        <w:t>PEST</w:t>
      </w:r>
      <w:r w:rsidR="006548BC">
        <w:rPr>
          <w:lang w:val="en-AU"/>
        </w:rPr>
        <w:t xml:space="preserve"> uses to </w:t>
      </w:r>
      <w:r>
        <w:rPr>
          <w:lang w:val="en-AU"/>
        </w:rPr>
        <w:t>interact with a model. It reads a PEST control file</w:t>
      </w:r>
      <w:r w:rsidR="006548BC">
        <w:rPr>
          <w:lang w:val="en-AU"/>
        </w:rPr>
        <w:t xml:space="preserve"> to acquire information on problem definition</w:t>
      </w:r>
      <w:r>
        <w:rPr>
          <w:lang w:val="en-AU"/>
        </w:rPr>
        <w:t xml:space="preserve">. Like PEST, it can </w:t>
      </w:r>
      <w:r w:rsidR="00B146BA">
        <w:rPr>
          <w:lang w:val="en-AU"/>
        </w:rPr>
        <w:t xml:space="preserve">conduct model runs in serial or in parallel. </w:t>
      </w:r>
    </w:p>
    <w:p w14:paraId="588C7126" w14:textId="73D214BD" w:rsidR="00230DCB" w:rsidRDefault="00B146BA" w:rsidP="003471D9">
      <w:pPr>
        <w:rPr>
          <w:lang w:val="en-AU"/>
        </w:rPr>
      </w:pPr>
      <w:r>
        <w:rPr>
          <w:lang w:val="en-AU"/>
        </w:rPr>
        <w:t xml:space="preserve">Parallelization of model runs follows </w:t>
      </w:r>
      <w:r w:rsidR="006548BC">
        <w:rPr>
          <w:lang w:val="en-AU"/>
        </w:rPr>
        <w:t>the</w:t>
      </w:r>
      <w:r>
        <w:rPr>
          <w:lang w:val="en-AU"/>
        </w:rPr>
        <w:t xml:space="preserve"> “manager” and “worker” concept. </w:t>
      </w:r>
      <w:r w:rsidR="00815A1C">
        <w:rPr>
          <w:lang w:val="en-AU"/>
        </w:rPr>
        <w:t>A</w:t>
      </w:r>
      <w:r>
        <w:rPr>
          <w:lang w:val="en-AU"/>
        </w:rPr>
        <w:t xml:space="preserve"> user must</w:t>
      </w:r>
      <w:r w:rsidR="00815A1C">
        <w:rPr>
          <w:lang w:val="en-AU"/>
        </w:rPr>
        <w:t xml:space="preserve"> start up </w:t>
      </w:r>
      <w:r>
        <w:rPr>
          <w:lang w:val="en-AU"/>
        </w:rPr>
        <w:t>worker</w:t>
      </w:r>
      <w:r w:rsidR="00815A1C">
        <w:rPr>
          <w:lang w:val="en-AU"/>
        </w:rPr>
        <w:t>s</w:t>
      </w:r>
      <w:r>
        <w:rPr>
          <w:lang w:val="en-AU"/>
        </w:rPr>
        <w:t xml:space="preserve"> in </w:t>
      </w:r>
      <w:r w:rsidR="00815A1C">
        <w:rPr>
          <w:lang w:val="en-AU"/>
        </w:rPr>
        <w:t>all</w:t>
      </w:r>
      <w:r>
        <w:rPr>
          <w:lang w:val="en-AU"/>
        </w:rPr>
        <w:t xml:space="preserve"> folder</w:t>
      </w:r>
      <w:r w:rsidR="00815A1C">
        <w:rPr>
          <w:lang w:val="en-AU"/>
        </w:rPr>
        <w:t>s</w:t>
      </w:r>
      <w:r>
        <w:rPr>
          <w:lang w:val="en-AU"/>
        </w:rPr>
        <w:t xml:space="preserve"> in which he/she wishes that model runs be carried out. Workers can </w:t>
      </w:r>
      <w:r w:rsidR="006548BC">
        <w:rPr>
          <w:lang w:val="en-AU"/>
        </w:rPr>
        <w:t>run</w:t>
      </w:r>
      <w:r>
        <w:rPr>
          <w:lang w:val="en-AU"/>
        </w:rPr>
        <w:t xml:space="preserve"> on the same </w:t>
      </w:r>
      <w:r w:rsidR="006548BC">
        <w:rPr>
          <w:lang w:val="en-AU"/>
        </w:rPr>
        <w:t>computer</w:t>
      </w:r>
      <w:r>
        <w:rPr>
          <w:lang w:val="en-AU"/>
        </w:rPr>
        <w:t xml:space="preserve"> as the manager, on </w:t>
      </w:r>
      <w:r w:rsidR="006548BC">
        <w:rPr>
          <w:lang w:val="en-AU"/>
        </w:rPr>
        <w:t>network</w:t>
      </w:r>
      <w:r w:rsidR="00815A1C">
        <w:rPr>
          <w:lang w:val="en-AU"/>
        </w:rPr>
        <w:t>-connected personal</w:t>
      </w:r>
      <w:r>
        <w:rPr>
          <w:lang w:val="en-AU"/>
        </w:rPr>
        <w:t xml:space="preserve"> </w:t>
      </w:r>
      <w:r w:rsidR="006548BC">
        <w:rPr>
          <w:lang w:val="en-AU"/>
        </w:rPr>
        <w:t>computer</w:t>
      </w:r>
      <w:r w:rsidR="00815A1C">
        <w:rPr>
          <w:lang w:val="en-AU"/>
        </w:rPr>
        <w:t>s</w:t>
      </w:r>
      <w:r>
        <w:rPr>
          <w:lang w:val="en-AU"/>
        </w:rPr>
        <w:t xml:space="preserve">, on </w:t>
      </w:r>
      <w:r w:rsidR="00815A1C">
        <w:rPr>
          <w:lang w:val="en-AU"/>
        </w:rPr>
        <w:t xml:space="preserve">nodes of a </w:t>
      </w:r>
      <w:r>
        <w:rPr>
          <w:lang w:val="en-AU"/>
        </w:rPr>
        <w:t>high performance comput</w:t>
      </w:r>
      <w:r w:rsidR="006548BC">
        <w:rPr>
          <w:lang w:val="en-AU"/>
        </w:rPr>
        <w:t>ing cluster</w:t>
      </w:r>
      <w:r>
        <w:rPr>
          <w:lang w:val="en-AU"/>
        </w:rPr>
        <w:t xml:space="preserve">, </w:t>
      </w:r>
      <w:r w:rsidR="00815A1C">
        <w:rPr>
          <w:lang w:val="en-AU"/>
        </w:rPr>
        <w:t>and</w:t>
      </w:r>
      <w:r>
        <w:rPr>
          <w:lang w:val="en-AU"/>
        </w:rPr>
        <w:t xml:space="preserve"> on the cloud.</w:t>
      </w:r>
      <w:r w:rsidR="008D28B6">
        <w:rPr>
          <w:lang w:val="en-AU"/>
        </w:rPr>
        <w:t xml:space="preserve"> </w:t>
      </w:r>
      <w:r w:rsidR="00815A1C">
        <w:rPr>
          <w:lang w:val="en-AU"/>
        </w:rPr>
        <w:t xml:space="preserve">Workers communicate with their manager using the </w:t>
      </w:r>
      <w:r w:rsidR="008D28B6">
        <w:rPr>
          <w:lang w:val="en-AU"/>
        </w:rPr>
        <w:t xml:space="preserve">TCP/IP protocol. </w:t>
      </w:r>
      <w:r w:rsidR="00815A1C">
        <w:rPr>
          <w:lang w:val="en-AU"/>
        </w:rPr>
        <w:t>If</w:t>
      </w:r>
      <w:r w:rsidR="008D28B6">
        <w:rPr>
          <w:lang w:val="en-AU"/>
        </w:rPr>
        <w:t xml:space="preserve"> the manager</w:t>
      </w:r>
      <w:r w:rsidR="00815A1C">
        <w:rPr>
          <w:lang w:val="en-AU"/>
        </w:rPr>
        <w:t>’s machine</w:t>
      </w:r>
      <w:r w:rsidR="008D28B6">
        <w:rPr>
          <w:lang w:val="en-AU"/>
        </w:rPr>
        <w:t xml:space="preserve"> can be “pinged” from the worker’s machine, and</w:t>
      </w:r>
      <w:r w:rsidR="00815A1C">
        <w:rPr>
          <w:lang w:val="en-AU"/>
        </w:rPr>
        <w:t xml:space="preserve"> if</w:t>
      </w:r>
      <w:r w:rsidR="008D28B6">
        <w:rPr>
          <w:lang w:val="en-AU"/>
        </w:rPr>
        <w:t xml:space="preserve"> </w:t>
      </w:r>
      <w:r w:rsidR="00815A1C">
        <w:rPr>
          <w:lang w:val="en-AU"/>
        </w:rPr>
        <w:t>a</w:t>
      </w:r>
      <w:r w:rsidR="008D28B6">
        <w:rPr>
          <w:lang w:val="en-AU"/>
        </w:rPr>
        <w:t xml:space="preserve"> worker</w:t>
      </w:r>
      <w:r w:rsidR="00815A1C">
        <w:rPr>
          <w:lang w:val="en-AU"/>
        </w:rPr>
        <w:t>’s machine</w:t>
      </w:r>
      <w:r w:rsidR="008D28B6">
        <w:rPr>
          <w:lang w:val="en-AU"/>
        </w:rPr>
        <w:t xml:space="preserve"> can be “pinged” from the manager’s machine, then </w:t>
      </w:r>
      <w:r w:rsidR="00815A1C">
        <w:rPr>
          <w:lang w:val="en-AU"/>
        </w:rPr>
        <w:t>communication channels are open for parallelization of model runs.</w:t>
      </w:r>
      <w:r w:rsidR="008D28B6">
        <w:rPr>
          <w:lang w:val="en-AU"/>
        </w:rPr>
        <w:t xml:space="preserve"> Whenever PESTPP requires that a model run be </w:t>
      </w:r>
      <w:r w:rsidR="006548BC">
        <w:rPr>
          <w:lang w:val="en-AU"/>
        </w:rPr>
        <w:t>undertaken</w:t>
      </w:r>
      <w:r w:rsidR="008D28B6">
        <w:rPr>
          <w:lang w:val="en-AU"/>
        </w:rPr>
        <w:t xml:space="preserve">, </w:t>
      </w:r>
      <w:r w:rsidR="00815A1C">
        <w:rPr>
          <w:lang w:val="en-AU"/>
        </w:rPr>
        <w:t>its</w:t>
      </w:r>
      <w:r w:rsidR="00AF65E0">
        <w:rPr>
          <w:lang w:val="en-AU"/>
        </w:rPr>
        <w:t xml:space="preserve"> parallel</w:t>
      </w:r>
      <w:r w:rsidR="008D28B6">
        <w:rPr>
          <w:lang w:val="en-AU"/>
        </w:rPr>
        <w:t xml:space="preserve"> run manager chooses a worker</w:t>
      </w:r>
      <w:r w:rsidR="00815A1C">
        <w:rPr>
          <w:lang w:val="en-AU"/>
        </w:rPr>
        <w:t xml:space="preserve"> for the task,</w:t>
      </w:r>
      <w:r w:rsidR="008D28B6">
        <w:rPr>
          <w:lang w:val="en-AU"/>
        </w:rPr>
        <w:t xml:space="preserve"> and then sends to the worker the numbers that must be written to model input files. Using template files</w:t>
      </w:r>
      <w:r w:rsidR="00AF65E0">
        <w:rPr>
          <w:lang w:val="en-AU"/>
        </w:rPr>
        <w:t>,</w:t>
      </w:r>
      <w:r w:rsidR="008D28B6">
        <w:rPr>
          <w:lang w:val="en-AU"/>
        </w:rPr>
        <w:t xml:space="preserve"> the worker writes these numbers to model input files</w:t>
      </w:r>
      <w:r w:rsidR="005338E6">
        <w:rPr>
          <w:lang w:val="en-AU"/>
        </w:rPr>
        <w:t>, and it commands</w:t>
      </w:r>
      <w:r w:rsidR="008D28B6">
        <w:rPr>
          <w:lang w:val="en-AU"/>
        </w:rPr>
        <w:t xml:space="preserve"> its local operating system to </w:t>
      </w:r>
      <w:r w:rsidR="00AF65E0">
        <w:rPr>
          <w:lang w:val="en-AU"/>
        </w:rPr>
        <w:t>run the model</w:t>
      </w:r>
      <w:r w:rsidR="008D28B6">
        <w:rPr>
          <w:lang w:val="en-AU"/>
        </w:rPr>
        <w:t>. When the model run is complete, it</w:t>
      </w:r>
      <w:r w:rsidR="00AF65E0">
        <w:rPr>
          <w:lang w:val="en-AU"/>
        </w:rPr>
        <w:t xml:space="preserve"> reads model output files using </w:t>
      </w:r>
      <w:r w:rsidR="008D28B6">
        <w:rPr>
          <w:lang w:val="en-AU"/>
        </w:rPr>
        <w:t xml:space="preserve">instruction files. </w:t>
      </w:r>
      <w:r w:rsidR="00AF65E0">
        <w:rPr>
          <w:lang w:val="en-AU"/>
        </w:rPr>
        <w:t>I</w:t>
      </w:r>
      <w:r w:rsidR="008D28B6">
        <w:rPr>
          <w:lang w:val="en-AU"/>
        </w:rPr>
        <w:t>t</w:t>
      </w:r>
      <w:r w:rsidR="00AF65E0">
        <w:rPr>
          <w:lang w:val="en-AU"/>
        </w:rPr>
        <w:t xml:space="preserve"> then</w:t>
      </w:r>
      <w:r w:rsidR="008D28B6">
        <w:rPr>
          <w:lang w:val="en-AU"/>
        </w:rPr>
        <w:t xml:space="preserve"> sends the numbers</w:t>
      </w:r>
      <w:r w:rsidR="00815A1C">
        <w:rPr>
          <w:lang w:val="en-AU"/>
        </w:rPr>
        <w:t xml:space="preserve"> which it reads from these files</w:t>
      </w:r>
      <w:r w:rsidR="008D28B6">
        <w:rPr>
          <w:lang w:val="en-AU"/>
        </w:rPr>
        <w:t xml:space="preserve"> back to the manager</w:t>
      </w:r>
      <w:r w:rsidR="00AF65E0">
        <w:rPr>
          <w:lang w:val="en-AU"/>
        </w:rPr>
        <w:t xml:space="preserve"> using TCP/IP</w:t>
      </w:r>
      <w:r w:rsidR="008D28B6">
        <w:rPr>
          <w:lang w:val="en-AU"/>
        </w:rPr>
        <w:t>.</w:t>
      </w:r>
    </w:p>
    <w:p w14:paraId="1EDDA17D" w14:textId="0E8CEF85" w:rsidR="008D28B6" w:rsidRDefault="008D28B6" w:rsidP="003471D9">
      <w:pPr>
        <w:rPr>
          <w:lang w:val="en-AU"/>
        </w:rPr>
      </w:pPr>
      <w:r>
        <w:rPr>
          <w:lang w:val="en-AU"/>
        </w:rPr>
        <w:t xml:space="preserve">One of the original design specifications of PESTPP was that </w:t>
      </w:r>
      <w:r w:rsidR="00213959">
        <w:rPr>
          <w:lang w:val="en-AU"/>
        </w:rPr>
        <w:t>its</w:t>
      </w:r>
      <w:r w:rsidR="00246013">
        <w:rPr>
          <w:lang w:val="en-AU"/>
        </w:rPr>
        <w:t xml:space="preserve"> parallel</w:t>
      </w:r>
      <w:r>
        <w:rPr>
          <w:lang w:val="en-AU"/>
        </w:rPr>
        <w:t xml:space="preserve"> run manager be modular</w:t>
      </w:r>
      <w:r w:rsidR="00246013">
        <w:rPr>
          <w:lang w:val="en-AU"/>
        </w:rPr>
        <w:t>, and separate from PESTPP,</w:t>
      </w:r>
      <w:r>
        <w:rPr>
          <w:lang w:val="en-AU"/>
        </w:rPr>
        <w:t xml:space="preserve"> so that it could be </w:t>
      </w:r>
      <w:r w:rsidR="00246013">
        <w:rPr>
          <w:lang w:val="en-AU"/>
        </w:rPr>
        <w:t xml:space="preserve">used by any program that </w:t>
      </w:r>
      <w:r w:rsidR="00AF65E0">
        <w:rPr>
          <w:lang w:val="en-AU"/>
        </w:rPr>
        <w:t>conducts</w:t>
      </w:r>
      <w:r w:rsidR="00246013">
        <w:rPr>
          <w:lang w:val="en-AU"/>
        </w:rPr>
        <w:t xml:space="preserve"> non-intrusive</w:t>
      </w:r>
      <w:r w:rsidR="00AF65E0">
        <w:rPr>
          <w:lang w:val="en-AU"/>
        </w:rPr>
        <w:t>,</w:t>
      </w:r>
      <w:r w:rsidR="00246013">
        <w:rPr>
          <w:lang w:val="en-AU"/>
        </w:rPr>
        <w:t xml:space="preserve"> parallelized model runs for any purpose. It is this facet of its design that has spawned the development of other members of the PEST++ suite. At the time of writing, the composition of the</w:t>
      </w:r>
      <w:r w:rsidR="001F1BE7">
        <w:rPr>
          <w:lang w:val="en-AU"/>
        </w:rPr>
        <w:t xml:space="preserve"> PEST++</w:t>
      </w:r>
      <w:r w:rsidR="00246013">
        <w:rPr>
          <w:lang w:val="en-AU"/>
        </w:rPr>
        <w:t xml:space="preserve"> suite is </w:t>
      </w:r>
      <w:r w:rsidR="001F1BE7">
        <w:rPr>
          <w:lang w:val="en-AU"/>
        </w:rPr>
        <w:t>listed</w:t>
      </w:r>
      <w:r w:rsidR="00246013">
        <w:rPr>
          <w:lang w:val="en-AU"/>
        </w:rPr>
        <w:t xml:space="preserve"> in </w:t>
      </w:r>
      <w:r w:rsidR="005338E6">
        <w:rPr>
          <w:lang w:val="en-AU"/>
        </w:rPr>
        <w:t>t</w:t>
      </w:r>
      <w:r w:rsidR="00246013">
        <w:rPr>
          <w:lang w:val="en-AU"/>
        </w:rPr>
        <w:t>able 1.1.</w:t>
      </w:r>
    </w:p>
    <w:p w14:paraId="3788F45B" w14:textId="77777777" w:rsidR="001F1BE7" w:rsidRDefault="001F1BE7" w:rsidP="003471D9">
      <w:pPr>
        <w:rPr>
          <w:lang w:val="en-AU"/>
        </w:rPr>
      </w:pPr>
    </w:p>
    <w:p w14:paraId="1C130686" w14:textId="77777777" w:rsidR="00FC7D84" w:rsidRDefault="00FC7D84" w:rsidP="003471D9">
      <w:pPr>
        <w:rPr>
          <w:lang w:val="en-AU"/>
        </w:rPr>
      </w:pPr>
    </w:p>
    <w:p w14:paraId="20EE16C0" w14:textId="77777777" w:rsidR="00FC7D84" w:rsidRDefault="00FC7D84" w:rsidP="003471D9">
      <w:pPr>
        <w:rPr>
          <w:lang w:val="en-AU"/>
        </w:rPr>
      </w:pPr>
    </w:p>
    <w:p w14:paraId="68EB95F2" w14:textId="77777777" w:rsidR="00FC7D84" w:rsidRDefault="00FC7D84" w:rsidP="003471D9">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6186"/>
      </w:tblGrid>
      <w:tr w:rsidR="00FC7D84" w14:paraId="1CF252DF" w14:textId="77777777" w:rsidTr="00C40A21">
        <w:trPr>
          <w:cantSplit/>
        </w:trPr>
        <w:tc>
          <w:tcPr>
            <w:tcW w:w="2830" w:type="dxa"/>
            <w:shd w:val="clear" w:color="auto" w:fill="auto"/>
          </w:tcPr>
          <w:p w14:paraId="30E448B8" w14:textId="77777777" w:rsidR="00FC7D84" w:rsidRPr="00C40A21" w:rsidRDefault="00FC7D84" w:rsidP="000D104E">
            <w:pPr>
              <w:rPr>
                <w:rFonts w:ascii="Arial" w:hAnsi="Arial" w:cs="Arial"/>
                <w:b/>
                <w:sz w:val="20"/>
              </w:rPr>
            </w:pPr>
            <w:r w:rsidRPr="00C40A21">
              <w:rPr>
                <w:rFonts w:ascii="Arial" w:hAnsi="Arial" w:cs="Arial"/>
                <w:b/>
                <w:sz w:val="20"/>
              </w:rPr>
              <w:lastRenderedPageBreak/>
              <w:t>Program Name</w:t>
            </w:r>
          </w:p>
        </w:tc>
        <w:tc>
          <w:tcPr>
            <w:tcW w:w="6186" w:type="dxa"/>
            <w:shd w:val="clear" w:color="auto" w:fill="auto"/>
          </w:tcPr>
          <w:p w14:paraId="40C69296" w14:textId="77777777" w:rsidR="00FC7D84" w:rsidRPr="00C40A21" w:rsidRDefault="00FC7D84" w:rsidP="000D104E">
            <w:pPr>
              <w:rPr>
                <w:rFonts w:ascii="Arial" w:hAnsi="Arial" w:cs="Arial"/>
                <w:b/>
                <w:sz w:val="20"/>
              </w:rPr>
            </w:pPr>
            <w:r w:rsidRPr="00C40A21">
              <w:rPr>
                <w:rFonts w:ascii="Arial" w:hAnsi="Arial" w:cs="Arial"/>
                <w:b/>
                <w:sz w:val="20"/>
              </w:rPr>
              <w:t>Function</w:t>
            </w:r>
          </w:p>
        </w:tc>
      </w:tr>
      <w:tr w:rsidR="00FC7D84" w14:paraId="040E8C3E" w14:textId="77777777" w:rsidTr="00C40A21">
        <w:trPr>
          <w:cantSplit/>
        </w:trPr>
        <w:tc>
          <w:tcPr>
            <w:tcW w:w="2830" w:type="dxa"/>
            <w:shd w:val="clear" w:color="auto" w:fill="auto"/>
          </w:tcPr>
          <w:p w14:paraId="1761E857" w14:textId="77777777" w:rsidR="00FC7D84" w:rsidRPr="00C40A21" w:rsidRDefault="00FC7D84" w:rsidP="000D104E">
            <w:pPr>
              <w:rPr>
                <w:rFonts w:ascii="Arial" w:hAnsi="Arial" w:cs="Arial"/>
                <w:sz w:val="20"/>
              </w:rPr>
            </w:pPr>
            <w:r w:rsidRPr="00C40A21">
              <w:rPr>
                <w:rFonts w:ascii="Arial" w:hAnsi="Arial" w:cs="Arial"/>
                <w:sz w:val="20"/>
              </w:rPr>
              <w:t>PESTPP</w:t>
            </w:r>
          </w:p>
        </w:tc>
        <w:tc>
          <w:tcPr>
            <w:tcW w:w="6186" w:type="dxa"/>
            <w:shd w:val="clear" w:color="auto" w:fill="auto"/>
          </w:tcPr>
          <w:p w14:paraId="221B1558" w14:textId="77777777" w:rsidR="00FC7D84" w:rsidRPr="00C40A21" w:rsidRDefault="00FC7D84" w:rsidP="000D104E">
            <w:pPr>
              <w:rPr>
                <w:rFonts w:ascii="Arial" w:hAnsi="Arial" w:cs="Arial"/>
                <w:sz w:val="20"/>
              </w:rPr>
            </w:pPr>
            <w:r w:rsidRPr="00C40A21">
              <w:rPr>
                <w:rFonts w:ascii="Arial" w:hAnsi="Arial" w:cs="Arial"/>
                <w:sz w:val="20"/>
              </w:rPr>
              <w:t xml:space="preserve">Highly parameterized inversion, and global optimization </w:t>
            </w:r>
            <w:r w:rsidR="00AF65E0" w:rsidRPr="00C40A21">
              <w:rPr>
                <w:rFonts w:ascii="Arial" w:hAnsi="Arial" w:cs="Arial"/>
                <w:sz w:val="20"/>
              </w:rPr>
              <w:t>using</w:t>
            </w:r>
            <w:r w:rsidRPr="00C40A21">
              <w:rPr>
                <w:rFonts w:ascii="Arial" w:hAnsi="Arial" w:cs="Arial"/>
                <w:sz w:val="20"/>
              </w:rPr>
              <w:t xml:space="preserve"> differential evolution</w:t>
            </w:r>
          </w:p>
        </w:tc>
      </w:tr>
      <w:tr w:rsidR="00FC7D84" w14:paraId="1AE576EB" w14:textId="77777777" w:rsidTr="00C40A21">
        <w:trPr>
          <w:cantSplit/>
        </w:trPr>
        <w:tc>
          <w:tcPr>
            <w:tcW w:w="2830" w:type="dxa"/>
            <w:shd w:val="clear" w:color="auto" w:fill="auto"/>
          </w:tcPr>
          <w:p w14:paraId="3D26CDA3" w14:textId="77777777" w:rsidR="00FC7D84" w:rsidRPr="00C40A21" w:rsidRDefault="00FC7D84" w:rsidP="000D104E">
            <w:pPr>
              <w:rPr>
                <w:rFonts w:ascii="Arial" w:hAnsi="Arial" w:cs="Arial"/>
                <w:sz w:val="20"/>
              </w:rPr>
            </w:pPr>
            <w:r w:rsidRPr="00C40A21">
              <w:rPr>
                <w:rFonts w:ascii="Arial" w:hAnsi="Arial" w:cs="Arial"/>
                <w:sz w:val="20"/>
              </w:rPr>
              <w:t>PESTPP-GSA</w:t>
            </w:r>
          </w:p>
        </w:tc>
        <w:tc>
          <w:tcPr>
            <w:tcW w:w="6186" w:type="dxa"/>
            <w:shd w:val="clear" w:color="auto" w:fill="auto"/>
          </w:tcPr>
          <w:p w14:paraId="14ABB903" w14:textId="77777777" w:rsidR="00FC7D84" w:rsidRPr="00C40A21" w:rsidRDefault="00FC7D84" w:rsidP="000D104E">
            <w:pPr>
              <w:rPr>
                <w:rFonts w:ascii="Arial" w:hAnsi="Arial" w:cs="Arial"/>
                <w:sz w:val="20"/>
              </w:rPr>
            </w:pPr>
            <w:r w:rsidRPr="00C40A21">
              <w:rPr>
                <w:rFonts w:ascii="Arial" w:hAnsi="Arial" w:cs="Arial"/>
                <w:sz w:val="20"/>
              </w:rPr>
              <w:t>Global sensitivity analysis using the methods of Morris and Saltelli</w:t>
            </w:r>
          </w:p>
        </w:tc>
      </w:tr>
      <w:tr w:rsidR="00FC7D84" w14:paraId="0482A799" w14:textId="77777777" w:rsidTr="00C40A21">
        <w:trPr>
          <w:cantSplit/>
        </w:trPr>
        <w:tc>
          <w:tcPr>
            <w:tcW w:w="2830" w:type="dxa"/>
            <w:shd w:val="clear" w:color="auto" w:fill="auto"/>
          </w:tcPr>
          <w:p w14:paraId="700FCC24" w14:textId="77777777" w:rsidR="00FC7D84" w:rsidRPr="00C40A21" w:rsidRDefault="00FC7D84" w:rsidP="000D104E">
            <w:pPr>
              <w:rPr>
                <w:rFonts w:ascii="Arial" w:hAnsi="Arial" w:cs="Arial"/>
                <w:sz w:val="20"/>
              </w:rPr>
            </w:pPr>
            <w:r w:rsidRPr="00C40A21">
              <w:rPr>
                <w:rFonts w:ascii="Arial" w:hAnsi="Arial" w:cs="Arial"/>
                <w:sz w:val="20"/>
              </w:rPr>
              <w:t>PESTPP-OPT</w:t>
            </w:r>
          </w:p>
        </w:tc>
        <w:tc>
          <w:tcPr>
            <w:tcW w:w="6186" w:type="dxa"/>
            <w:shd w:val="clear" w:color="auto" w:fill="auto"/>
          </w:tcPr>
          <w:p w14:paraId="291778D1" w14:textId="77777777" w:rsidR="00FC7D84" w:rsidRPr="00C40A21" w:rsidRDefault="00FC7D84" w:rsidP="000D104E">
            <w:pPr>
              <w:rPr>
                <w:rFonts w:ascii="Arial" w:hAnsi="Arial" w:cs="Arial"/>
                <w:sz w:val="20"/>
              </w:rPr>
            </w:pPr>
            <w:r w:rsidRPr="00C40A21">
              <w:rPr>
                <w:rFonts w:ascii="Arial" w:hAnsi="Arial" w:cs="Arial"/>
                <w:sz w:val="20"/>
              </w:rPr>
              <w:t xml:space="preserve">Decision </w:t>
            </w:r>
            <w:r w:rsidR="007310FB" w:rsidRPr="00C40A21">
              <w:rPr>
                <w:rFonts w:ascii="Arial" w:hAnsi="Arial" w:cs="Arial"/>
                <w:sz w:val="20"/>
              </w:rPr>
              <w:t>optimization</w:t>
            </w:r>
            <w:r w:rsidRPr="00C40A21">
              <w:rPr>
                <w:rFonts w:ascii="Arial" w:hAnsi="Arial" w:cs="Arial"/>
                <w:sz w:val="20"/>
              </w:rPr>
              <w:t xml:space="preserve"> under uncertainty using sequential linear programming and linearized chance constraints</w:t>
            </w:r>
          </w:p>
        </w:tc>
      </w:tr>
      <w:tr w:rsidR="00FC7D84" w14:paraId="48226230" w14:textId="77777777" w:rsidTr="00C40A21">
        <w:trPr>
          <w:cantSplit/>
        </w:trPr>
        <w:tc>
          <w:tcPr>
            <w:tcW w:w="2830" w:type="dxa"/>
            <w:shd w:val="clear" w:color="auto" w:fill="auto"/>
          </w:tcPr>
          <w:p w14:paraId="23643881" w14:textId="77777777" w:rsidR="00FC7D84" w:rsidRPr="00C40A21" w:rsidRDefault="00FC7D84" w:rsidP="000D104E">
            <w:pPr>
              <w:rPr>
                <w:rFonts w:ascii="Arial" w:hAnsi="Arial" w:cs="Arial"/>
                <w:sz w:val="20"/>
              </w:rPr>
            </w:pPr>
            <w:r w:rsidRPr="00C40A21">
              <w:rPr>
                <w:rFonts w:ascii="Arial" w:hAnsi="Arial" w:cs="Arial"/>
                <w:sz w:val="20"/>
              </w:rPr>
              <w:t>PESTPP-IES</w:t>
            </w:r>
          </w:p>
        </w:tc>
        <w:tc>
          <w:tcPr>
            <w:tcW w:w="6186" w:type="dxa"/>
            <w:shd w:val="clear" w:color="auto" w:fill="auto"/>
          </w:tcPr>
          <w:p w14:paraId="56D86EE0" w14:textId="77777777" w:rsidR="00FC7D84" w:rsidRPr="00C40A21" w:rsidRDefault="006F2D9D" w:rsidP="006F2D9D">
            <w:pPr>
              <w:rPr>
                <w:rFonts w:ascii="Arial" w:hAnsi="Arial" w:cs="Arial"/>
                <w:sz w:val="20"/>
              </w:rPr>
            </w:pPr>
            <w:r w:rsidRPr="00C40A21">
              <w:rPr>
                <w:rFonts w:ascii="Arial" w:hAnsi="Arial" w:cs="Arial"/>
                <w:sz w:val="20"/>
              </w:rPr>
              <w:t>Iterative e</w:t>
            </w:r>
            <w:r w:rsidR="00FC7D84" w:rsidRPr="00C40A21">
              <w:rPr>
                <w:rFonts w:ascii="Arial" w:hAnsi="Arial" w:cs="Arial"/>
                <w:sz w:val="20"/>
              </w:rPr>
              <w:t xml:space="preserve">nsemble </w:t>
            </w:r>
            <w:r w:rsidR="00AF65E0" w:rsidRPr="00C40A21">
              <w:rPr>
                <w:rFonts w:ascii="Arial" w:hAnsi="Arial" w:cs="Arial"/>
                <w:sz w:val="20"/>
              </w:rPr>
              <w:t>s</w:t>
            </w:r>
            <w:r w:rsidR="00FC7D84" w:rsidRPr="00C40A21">
              <w:rPr>
                <w:rFonts w:ascii="Arial" w:hAnsi="Arial" w:cs="Arial"/>
                <w:sz w:val="20"/>
              </w:rPr>
              <w:t>moother for production of a suite of calibration-constrained parameter fields</w:t>
            </w:r>
          </w:p>
        </w:tc>
      </w:tr>
      <w:tr w:rsidR="00FC7D84" w14:paraId="7A012C4F" w14:textId="77777777" w:rsidTr="00C40A21">
        <w:trPr>
          <w:cantSplit/>
        </w:trPr>
        <w:tc>
          <w:tcPr>
            <w:tcW w:w="2830" w:type="dxa"/>
            <w:shd w:val="clear" w:color="auto" w:fill="auto"/>
          </w:tcPr>
          <w:p w14:paraId="6A1DAAF8" w14:textId="77777777" w:rsidR="00FC7D84" w:rsidRPr="00C40A21" w:rsidRDefault="00FC7D84" w:rsidP="000D104E">
            <w:pPr>
              <w:rPr>
                <w:rFonts w:ascii="Arial" w:hAnsi="Arial" w:cs="Arial"/>
                <w:sz w:val="20"/>
              </w:rPr>
            </w:pPr>
            <w:r w:rsidRPr="00C40A21">
              <w:rPr>
                <w:rFonts w:ascii="Arial" w:hAnsi="Arial" w:cs="Arial"/>
                <w:sz w:val="20"/>
              </w:rPr>
              <w:t>PESTPP-SWP</w:t>
            </w:r>
          </w:p>
        </w:tc>
        <w:tc>
          <w:tcPr>
            <w:tcW w:w="6186" w:type="dxa"/>
            <w:shd w:val="clear" w:color="auto" w:fill="auto"/>
          </w:tcPr>
          <w:p w14:paraId="0F34DCA4" w14:textId="77777777" w:rsidR="00FC7D84" w:rsidRPr="00C40A21" w:rsidRDefault="00FC7D84" w:rsidP="000D104E">
            <w:pPr>
              <w:rPr>
                <w:rFonts w:ascii="Arial" w:hAnsi="Arial" w:cs="Arial"/>
                <w:sz w:val="20"/>
              </w:rPr>
            </w:pPr>
            <w:r w:rsidRPr="00C40A21">
              <w:rPr>
                <w:rFonts w:ascii="Arial" w:hAnsi="Arial" w:cs="Arial"/>
                <w:sz w:val="20"/>
              </w:rPr>
              <w:t>Undertakes a suite of parallelized model runs for any reason</w:t>
            </w:r>
          </w:p>
        </w:tc>
      </w:tr>
      <w:tr w:rsidR="00FC7D84" w14:paraId="3BCBF8A0" w14:textId="77777777" w:rsidTr="00C40A21">
        <w:trPr>
          <w:cantSplit/>
        </w:trPr>
        <w:tc>
          <w:tcPr>
            <w:tcW w:w="2830" w:type="dxa"/>
            <w:shd w:val="clear" w:color="auto" w:fill="auto"/>
          </w:tcPr>
          <w:p w14:paraId="1A0DBD66" w14:textId="77777777" w:rsidR="00FC7D84" w:rsidRPr="00C40A21" w:rsidRDefault="00FC7D84" w:rsidP="000D104E">
            <w:pPr>
              <w:rPr>
                <w:rFonts w:ascii="Arial" w:hAnsi="Arial" w:cs="Arial"/>
                <w:sz w:val="20"/>
              </w:rPr>
            </w:pPr>
            <w:r w:rsidRPr="00C40A21">
              <w:rPr>
                <w:rFonts w:ascii="Arial" w:hAnsi="Arial" w:cs="Arial"/>
                <w:sz w:val="20"/>
              </w:rPr>
              <w:t>PESTPP-WKR</w:t>
            </w:r>
          </w:p>
        </w:tc>
        <w:tc>
          <w:tcPr>
            <w:tcW w:w="6186" w:type="dxa"/>
            <w:shd w:val="clear" w:color="auto" w:fill="auto"/>
          </w:tcPr>
          <w:p w14:paraId="1C27BEB5" w14:textId="77777777" w:rsidR="00FC7D84" w:rsidRPr="00C40A21" w:rsidRDefault="00FC7D84" w:rsidP="000D104E">
            <w:pPr>
              <w:rPr>
                <w:rFonts w:ascii="Arial" w:hAnsi="Arial" w:cs="Arial"/>
                <w:sz w:val="20"/>
              </w:rPr>
            </w:pPr>
            <w:r w:rsidRPr="00C40A21">
              <w:rPr>
                <w:rFonts w:ascii="Arial" w:hAnsi="Arial" w:cs="Arial"/>
                <w:sz w:val="20"/>
              </w:rPr>
              <w:t>Universal worker</w:t>
            </w:r>
          </w:p>
        </w:tc>
      </w:tr>
    </w:tbl>
    <w:p w14:paraId="1B0DE7EC" w14:textId="77777777" w:rsidR="00FC7D84" w:rsidRDefault="00FC7D84" w:rsidP="00FC7D84">
      <w:pPr>
        <w:pStyle w:val="Caption"/>
      </w:pPr>
      <w:r>
        <w:t>Table 1.1 Programs comprising version 4 of the PEST++ suite.</w:t>
      </w:r>
    </w:p>
    <w:p w14:paraId="7F86FB62" w14:textId="77777777" w:rsidR="00F73B57" w:rsidRPr="00F73B57" w:rsidRDefault="00F73B57" w:rsidP="00FC7D84">
      <w:r>
        <w:t>The parallel run manager used by version 4 of PEST++ is named PANTHER. It is</w:t>
      </w:r>
      <w:r w:rsidR="00AF65E0">
        <w:t xml:space="preserve"> available as a public domain</w:t>
      </w:r>
      <w:r>
        <w:t xml:space="preserve"> library for static linkage to other codes written in a number of languages. Source code (in C++) is also available. It is hoped that its free availability will spawn the development of other software that </w:t>
      </w:r>
      <w:r w:rsidR="00AF65E0">
        <w:t xml:space="preserve">can </w:t>
      </w:r>
      <w:r>
        <w:t>add value to</w:t>
      </w:r>
      <w:r w:rsidR="00AF65E0">
        <w:t xml:space="preserve"> environmental</w:t>
      </w:r>
      <w:r>
        <w:t xml:space="preserve"> models through </w:t>
      </w:r>
      <w:r w:rsidR="00AF65E0">
        <w:t xml:space="preserve">processing the </w:t>
      </w:r>
      <w:r w:rsidR="001F1BE7">
        <w:t>outcomes</w:t>
      </w:r>
      <w:r w:rsidR="00AF65E0">
        <w:t xml:space="preserve"> of many model runs</w:t>
      </w:r>
      <w:r>
        <w:t xml:space="preserve">. </w:t>
      </w:r>
      <w:r w:rsidR="00AF65E0">
        <w:t>The PANTHER run manager is described in a companion manual.</w:t>
      </w:r>
    </w:p>
    <w:p w14:paraId="7866D6B5" w14:textId="47388DBA" w:rsidR="00FC7D84" w:rsidRDefault="004B0CC2" w:rsidP="00FC7D84">
      <w:r>
        <w:t xml:space="preserve">As well as their </w:t>
      </w:r>
      <w:r w:rsidR="007310FB">
        <w:t>usage</w:t>
      </w:r>
      <w:r>
        <w:t xml:space="preserve"> of the PANTHER run manager (and hence of template and instruction files as a mechanism for non-intrusive communication with a model), the programs listed in </w:t>
      </w:r>
      <w:r w:rsidR="005338E6">
        <w:t>t</w:t>
      </w:r>
      <w:r>
        <w:t xml:space="preserve">able 1.1 have </w:t>
      </w:r>
      <w:r w:rsidR="001F1BE7">
        <w:t>other</w:t>
      </w:r>
      <w:r>
        <w:t xml:space="preserve"> commonalities. They all manipulate model parameters</w:t>
      </w:r>
      <w:r w:rsidR="00AF65E0">
        <w:t xml:space="preserve"> (which sometimes play the role</w:t>
      </w:r>
      <w:r w:rsidR="005338E6">
        <w:t>s</w:t>
      </w:r>
      <w:r w:rsidR="00AF65E0">
        <w:t xml:space="preserve"> of</w:t>
      </w:r>
      <w:r>
        <w:t xml:space="preserve"> decision variables</w:t>
      </w:r>
      <w:r w:rsidR="00AF65E0">
        <w:t>)</w:t>
      </w:r>
      <w:r>
        <w:t>. Most of the</w:t>
      </w:r>
      <w:r w:rsidR="00431374">
        <w:t>m</w:t>
      </w:r>
      <w:r>
        <w:t xml:space="preserve"> quantify mismatch between model outputs and field data. Information on parameters and field data is obtained from a PEST control file. So too is information that controls the way in which their algorithms operate.</w:t>
      </w:r>
    </w:p>
    <w:p w14:paraId="1C47E48D" w14:textId="77777777" w:rsidR="00431374" w:rsidRDefault="007778E2" w:rsidP="00FC7D84">
      <w:r>
        <w:t xml:space="preserve">Use of a PEST control file for </w:t>
      </w:r>
      <w:r w:rsidR="00431374">
        <w:t>storage</w:t>
      </w:r>
      <w:r>
        <w:t xml:space="preserve"> of parameter, observation and control data was an important design consideration for the original version of PESTPP. This allowed interchangeable use with PEST. This remains a consideration for many members of the</w:t>
      </w:r>
      <w:r w:rsidR="00431374">
        <w:t xml:space="preserve"> PEST</w:t>
      </w:r>
      <w:r w:rsidR="001F1BE7">
        <w:t>++</w:t>
      </w:r>
      <w:r>
        <w:t xml:space="preserve"> suite. However it is not an essential element of the PANTHER run manager. Hence future versions of the PEST++ suite</w:t>
      </w:r>
      <w:r w:rsidR="00431374">
        <w:t xml:space="preserve"> </w:t>
      </w:r>
      <w:r>
        <w:t xml:space="preserve">may dispense with </w:t>
      </w:r>
      <w:r w:rsidR="001F1BE7">
        <w:t>the</w:t>
      </w:r>
      <w:r>
        <w:t xml:space="preserve"> necessity</w:t>
      </w:r>
      <w:r w:rsidR="001F1BE7">
        <w:t xml:space="preserve"> to read a PEST control file</w:t>
      </w:r>
      <w:r>
        <w:t>.</w:t>
      </w:r>
      <w:r w:rsidR="00431374">
        <w:t xml:space="preserve"> So too can third-party </w:t>
      </w:r>
      <w:r w:rsidR="001F1BE7">
        <w:t>software developers</w:t>
      </w:r>
      <w:r w:rsidR="00431374">
        <w:t xml:space="preserve"> who use the PANTHER run manager</w:t>
      </w:r>
      <w:r w:rsidR="001F1BE7">
        <w:t xml:space="preserve"> in their own programs</w:t>
      </w:r>
      <w:r w:rsidR="00431374">
        <w:t>.</w:t>
      </w:r>
      <w:r>
        <w:t xml:space="preserve"> </w:t>
      </w:r>
    </w:p>
    <w:p w14:paraId="0D17C660" w14:textId="77777777" w:rsidR="00A03A1D" w:rsidRDefault="00431374" w:rsidP="00FC7D84">
      <w:r>
        <w:t>Most</w:t>
      </w:r>
      <w:r w:rsidR="00A03A1D">
        <w:t xml:space="preserve"> programs</w:t>
      </w:r>
      <w:r>
        <w:t xml:space="preserve"> of the PEST++ suite</w:t>
      </w:r>
      <w:r w:rsidR="00A03A1D">
        <w:t xml:space="preserve"> that read a PEST control file</w:t>
      </w:r>
      <w:r>
        <w:t xml:space="preserve"> obtain the values of control variables that are unique to that program from lines within the PEST control file that begin with the </w:t>
      </w:r>
      <w:r w:rsidR="007778E2">
        <w:t>“++” string. PEST</w:t>
      </w:r>
      <w:r>
        <w:t>,</w:t>
      </w:r>
      <w:r w:rsidR="00A03A1D">
        <w:t xml:space="preserve"> and most of its associated utility software</w:t>
      </w:r>
      <w:r>
        <w:t>,</w:t>
      </w:r>
      <w:r w:rsidR="00A03A1D">
        <w:t xml:space="preserve"> ignores</w:t>
      </w:r>
      <w:r w:rsidR="007778E2">
        <w:t xml:space="preserve"> these lines. </w:t>
      </w:r>
      <w:r>
        <w:t>I</w:t>
      </w:r>
      <w:r w:rsidR="00A03A1D">
        <w:t>nteroperability of the PEST and PEST++ suites is</w:t>
      </w:r>
      <w:r>
        <w:t xml:space="preserve"> thereby</w:t>
      </w:r>
      <w:r w:rsidR="00A03A1D">
        <w:t xml:space="preserve"> maintained.</w:t>
      </w:r>
    </w:p>
    <w:p w14:paraId="6421F97C" w14:textId="77777777" w:rsidR="00A03A1D" w:rsidRDefault="00A03A1D" w:rsidP="00FC7D84">
      <w:r>
        <w:t>If salient to</w:t>
      </w:r>
      <w:r w:rsidR="00650040">
        <w:t xml:space="preserve"> the tasks which they implement</w:t>
      </w:r>
      <w:r>
        <w:t>, members of the PEST++ suite write two other file types that are compatible with PEST-suite files that hold the same information. These are parameter value files (i.e. PAR files) and Jacobian matrix files (i.e. JCO files</w:t>
      </w:r>
      <w:r w:rsidR="00A76471">
        <w:t xml:space="preserve"> – also referred to as JCB files</w:t>
      </w:r>
      <w:r w:rsidR="001F1BE7">
        <w:t xml:space="preserve"> in</w:t>
      </w:r>
      <w:r w:rsidR="00A76471">
        <w:t xml:space="preserve"> PEST++ </w:t>
      </w:r>
      <w:r w:rsidR="001F1BE7">
        <w:t>parlance</w:t>
      </w:r>
      <w:r>
        <w:t xml:space="preserve">). This, together with </w:t>
      </w:r>
      <w:r w:rsidR="007310FB">
        <w:t>compatibility</w:t>
      </w:r>
      <w:r>
        <w:t xml:space="preserve"> of the PEST control file, allows </w:t>
      </w:r>
      <w:r w:rsidR="000B1E8C">
        <w:t>utilities which support the use of PEST</w:t>
      </w:r>
      <w:r w:rsidR="00650040">
        <w:t xml:space="preserve"> to </w:t>
      </w:r>
      <w:r w:rsidR="000B1E8C">
        <w:t>perform the same role</w:t>
      </w:r>
      <w:r w:rsidR="00650040">
        <w:t>s</w:t>
      </w:r>
      <w:r w:rsidR="000B1E8C">
        <w:t xml:space="preserve"> for members of the PEST++ suite. See Doherty</w:t>
      </w:r>
      <w:r w:rsidR="003A7C89">
        <w:t xml:space="preserve"> et al</w:t>
      </w:r>
      <w:r w:rsidR="000B1E8C">
        <w:t xml:space="preserve"> (2018) for an overview of PEST utility support software.</w:t>
      </w:r>
    </w:p>
    <w:p w14:paraId="066CF520" w14:textId="77777777" w:rsidR="007778E2" w:rsidRDefault="00A03A1D" w:rsidP="00FC7D84">
      <w:r>
        <w:t xml:space="preserve">The release of version 4 of PEST++ coincides with the release of version 15 of PEST. </w:t>
      </w:r>
      <w:r w:rsidR="00650040">
        <w:t xml:space="preserve">Enhancements introduced </w:t>
      </w:r>
      <w:r w:rsidR="001F1BE7">
        <w:t>to</w:t>
      </w:r>
      <w:r w:rsidR="00650040">
        <w:t xml:space="preserve"> version 15 of PEST </w:t>
      </w:r>
      <w:r>
        <w:t xml:space="preserve">include those required to </w:t>
      </w:r>
      <w:r w:rsidR="000B1E8C">
        <w:t>promulgate inter-</w:t>
      </w:r>
      <w:r w:rsidR="000B1E8C">
        <w:lastRenderedPageBreak/>
        <w:t xml:space="preserve">operability </w:t>
      </w:r>
      <w:r w:rsidR="00650040">
        <w:t xml:space="preserve">with the PEST++ </w:t>
      </w:r>
      <w:r w:rsidR="000B1E8C">
        <w:t>suite.</w:t>
      </w:r>
      <w:r w:rsidR="007778E2">
        <w:t xml:space="preserve"> </w:t>
      </w:r>
      <w:r w:rsidR="00650040">
        <w:t xml:space="preserve">This inter-operability provides </w:t>
      </w:r>
      <w:r w:rsidR="007310FB">
        <w:t>modelers</w:t>
      </w:r>
      <w:r w:rsidR="00650040">
        <w:t xml:space="preserve"> with </w:t>
      </w:r>
      <w:r w:rsidR="000B1E8C">
        <w:t>access to a broader range of model-value-adding functionality than that</w:t>
      </w:r>
      <w:r w:rsidR="00650040">
        <w:t xml:space="preserve"> which is</w:t>
      </w:r>
      <w:r w:rsidR="000B1E8C">
        <w:t xml:space="preserve"> provided by either suite alone.</w:t>
      </w:r>
    </w:p>
    <w:p w14:paraId="1D046F65" w14:textId="77777777" w:rsidR="00B21031" w:rsidRPr="00E24E54" w:rsidRDefault="0071629F" w:rsidP="00771471">
      <w:pPr>
        <w:pStyle w:val="Heading2"/>
        <w:rPr>
          <w:rFonts w:ascii="Bookman" w:hAnsi="Bookman"/>
          <w:spacing w:val="-3"/>
        </w:rPr>
      </w:pPr>
      <w:r w:rsidRPr="00E24E54">
        <w:fldChar w:fldCharType="begin"/>
      </w:r>
      <w:r w:rsidR="00B21031" w:rsidRPr="00E24E54">
        <w:instrText xml:space="preserve">PRIVATE </w:instrText>
      </w:r>
      <w:r w:rsidRPr="00E24E54">
        <w:fldChar w:fldCharType="end"/>
      </w:r>
      <w:bookmarkStart w:id="22" w:name="_Toc439790896"/>
      <w:bookmarkStart w:id="23" w:name="_Toc439791350"/>
      <w:bookmarkStart w:id="24" w:name="_Toc439791805"/>
      <w:bookmarkStart w:id="25" w:name="_Toc439792259"/>
      <w:bookmarkStart w:id="26" w:name="_Toc439792713"/>
      <w:bookmarkStart w:id="27" w:name="_Toc439793167"/>
      <w:bookmarkStart w:id="28" w:name="_Toc439793621"/>
      <w:bookmarkStart w:id="29" w:name="_Toc439794075"/>
      <w:bookmarkStart w:id="30" w:name="_Toc439794529"/>
      <w:bookmarkStart w:id="31" w:name="_Toc439794982"/>
      <w:bookmarkStart w:id="32" w:name="_Toc439822966"/>
      <w:bookmarkStart w:id="33" w:name="_Toc445910128"/>
      <w:bookmarkStart w:id="34" w:name="_Toc510516344"/>
      <w:bookmarkStart w:id="35" w:name="_Toc520535149"/>
      <w:r w:rsidR="00B21031" w:rsidRPr="00E24E54">
        <w:t>1.</w:t>
      </w:r>
      <w:r w:rsidR="008A6476">
        <w:t>2</w:t>
      </w:r>
      <w:r w:rsidR="00B21031" w:rsidRPr="00E24E54">
        <w:t xml:space="preserve"> </w:t>
      </w:r>
      <w:r w:rsidR="00A610FC">
        <w:t xml:space="preserve">Software </w:t>
      </w:r>
      <w:r w:rsidR="00B21031" w:rsidRPr="00E24E54">
        <w:t>Installation</w:t>
      </w:r>
      <w:bookmarkEnd w:id="22"/>
      <w:bookmarkEnd w:id="23"/>
      <w:bookmarkEnd w:id="24"/>
      <w:bookmarkEnd w:id="25"/>
      <w:bookmarkEnd w:id="26"/>
      <w:bookmarkEnd w:id="27"/>
      <w:bookmarkEnd w:id="28"/>
      <w:bookmarkEnd w:id="29"/>
      <w:bookmarkEnd w:id="30"/>
      <w:bookmarkEnd w:id="31"/>
      <w:bookmarkEnd w:id="32"/>
      <w:bookmarkEnd w:id="33"/>
      <w:bookmarkEnd w:id="34"/>
      <w:bookmarkEnd w:id="35"/>
    </w:p>
    <w:p w14:paraId="594C2EE4" w14:textId="0A1E86FE" w:rsidR="00B21031" w:rsidRDefault="008A6476" w:rsidP="008A6476">
      <w:pPr>
        <w:rPr>
          <w:lang w:val="en-AU"/>
        </w:rPr>
      </w:pPr>
      <w:r>
        <w:rPr>
          <w:lang w:val="en-AU"/>
        </w:rPr>
        <w:t xml:space="preserve">Copy </w:t>
      </w:r>
      <w:r w:rsidR="005338E6">
        <w:rPr>
          <w:lang w:val="en-AU"/>
        </w:rPr>
        <w:t>PEST++ executable</w:t>
      </w:r>
      <w:r>
        <w:rPr>
          <w:lang w:val="en-AU"/>
        </w:rPr>
        <w:t xml:space="preserve"> programs to a suitable folder on your hard disk.</w:t>
      </w:r>
      <w:r w:rsidR="00B21031">
        <w:rPr>
          <w:lang w:val="en-AU"/>
        </w:rPr>
        <w:t xml:space="preserve"> Then make sure that this folder is cited in the PATH environment variable</w:t>
      </w:r>
      <w:r w:rsidR="001F1BE7">
        <w:rPr>
          <w:lang w:val="en-AU"/>
        </w:rPr>
        <w:t>,</w:t>
      </w:r>
      <w:r w:rsidR="00B21031">
        <w:rPr>
          <w:lang w:val="en-AU"/>
        </w:rPr>
        <w:t xml:space="preserve"> so that your </w:t>
      </w:r>
      <w:r w:rsidR="00320B02">
        <w:rPr>
          <w:lang w:val="en-AU"/>
        </w:rPr>
        <w:t>computer</w:t>
      </w:r>
      <w:r w:rsidR="00B21031">
        <w:rPr>
          <w:lang w:val="en-AU"/>
        </w:rPr>
        <w:t xml:space="preserve"> can find </w:t>
      </w:r>
      <w:r w:rsidR="005338E6">
        <w:rPr>
          <w:lang w:val="en-AU"/>
        </w:rPr>
        <w:t>them</w:t>
      </w:r>
      <w:r w:rsidR="00B21031">
        <w:rPr>
          <w:lang w:val="en-AU"/>
        </w:rPr>
        <w:t xml:space="preserve"> regardless of your current working </w:t>
      </w:r>
      <w:r w:rsidR="001F1BE7">
        <w:rPr>
          <w:lang w:val="en-AU"/>
        </w:rPr>
        <w:t>folder</w:t>
      </w:r>
      <w:r w:rsidR="00B21031">
        <w:rPr>
          <w:lang w:val="en-AU"/>
        </w:rPr>
        <w:t>.</w:t>
      </w:r>
    </w:p>
    <w:p w14:paraId="23343CD0" w14:textId="1488FEA4" w:rsidR="008A6476" w:rsidRDefault="008A6476" w:rsidP="008A6476">
      <w:pPr>
        <w:rPr>
          <w:lang w:val="en-AU"/>
        </w:rPr>
      </w:pPr>
      <w:r>
        <w:rPr>
          <w:lang w:val="en-AU"/>
        </w:rPr>
        <w:t>Source code</w:t>
      </w:r>
      <w:r w:rsidR="003F7EAE">
        <w:rPr>
          <w:lang w:val="en-AU"/>
        </w:rPr>
        <w:t>,</w:t>
      </w:r>
      <w:r>
        <w:rPr>
          <w:lang w:val="en-AU"/>
        </w:rPr>
        <w:t xml:space="preserve"> Visual Studio solution files</w:t>
      </w:r>
      <w:r w:rsidR="003F7EAE">
        <w:rPr>
          <w:lang w:val="en-AU"/>
        </w:rPr>
        <w:t xml:space="preserve"> and UNIX makefiles</w:t>
      </w:r>
      <w:r>
        <w:rPr>
          <w:lang w:val="en-AU"/>
        </w:rPr>
        <w:t xml:space="preserve"> </w:t>
      </w:r>
      <w:r w:rsidR="005338E6">
        <w:rPr>
          <w:lang w:val="en-AU"/>
        </w:rPr>
        <w:t>for PEST++ suite programs are also freely available.</w:t>
      </w:r>
    </w:p>
    <w:p w14:paraId="260DB23C" w14:textId="77777777" w:rsidR="008A6476" w:rsidRDefault="00A610FC" w:rsidP="00A610FC">
      <w:pPr>
        <w:pStyle w:val="Heading2"/>
      </w:pPr>
      <w:bookmarkStart w:id="36" w:name="_Toc520535150"/>
      <w:r>
        <w:t>1.3 This Document</w:t>
      </w:r>
      <w:bookmarkEnd w:id="36"/>
    </w:p>
    <w:p w14:paraId="767B63E3" w14:textId="732D9924" w:rsidR="00A610FC" w:rsidRDefault="002B712B" w:rsidP="00A610FC">
      <w:pPr>
        <w:rPr>
          <w:lang w:val="en-AU"/>
        </w:rPr>
      </w:pPr>
      <w:r>
        <w:rPr>
          <w:lang w:val="en-AU"/>
        </w:rPr>
        <w:t xml:space="preserve">This document constitutes a manual for programs </w:t>
      </w:r>
      <w:r w:rsidR="00320B02">
        <w:rPr>
          <w:lang w:val="en-AU"/>
        </w:rPr>
        <w:t>of</w:t>
      </w:r>
      <w:r>
        <w:rPr>
          <w:lang w:val="en-AU"/>
        </w:rPr>
        <w:t xml:space="preserve"> the PEST++ suite. </w:t>
      </w:r>
      <w:r w:rsidR="00320B02">
        <w:rPr>
          <w:lang w:val="en-AU"/>
        </w:rPr>
        <w:t>As such, it records their capabilities and lists variables that control their operation. However, while</w:t>
      </w:r>
      <w:r w:rsidR="001F1BE7">
        <w:rPr>
          <w:lang w:val="en-AU"/>
        </w:rPr>
        <w:t xml:space="preserve"> it</w:t>
      </w:r>
      <w:r w:rsidR="00320B02">
        <w:rPr>
          <w:lang w:val="en-AU"/>
        </w:rPr>
        <w:t xml:space="preserve"> discuss</w:t>
      </w:r>
      <w:r w:rsidR="001F1BE7">
        <w:rPr>
          <w:lang w:val="en-AU"/>
        </w:rPr>
        <w:t>es</w:t>
      </w:r>
      <w:r w:rsidR="00320B02">
        <w:rPr>
          <w:lang w:val="en-AU"/>
        </w:rPr>
        <w:t xml:space="preserve"> the algorithms which they implement to some extent, it does not describe </w:t>
      </w:r>
      <w:r w:rsidR="001F1BE7">
        <w:rPr>
          <w:lang w:val="en-AU"/>
        </w:rPr>
        <w:t>them</w:t>
      </w:r>
      <w:r w:rsidR="00320B02">
        <w:rPr>
          <w:lang w:val="en-AU"/>
        </w:rPr>
        <w:t xml:space="preserve"> in detail.</w:t>
      </w:r>
      <w:r>
        <w:rPr>
          <w:lang w:val="en-AU"/>
        </w:rPr>
        <w:t xml:space="preserve"> </w:t>
      </w:r>
      <w:r w:rsidR="00320B02">
        <w:rPr>
          <w:lang w:val="en-AU"/>
        </w:rPr>
        <w:t>Instead</w:t>
      </w:r>
      <w:r>
        <w:rPr>
          <w:lang w:val="en-AU"/>
        </w:rPr>
        <w:t xml:space="preserve">, reference is made to </w:t>
      </w:r>
      <w:r w:rsidR="00320B02">
        <w:rPr>
          <w:lang w:val="en-AU"/>
        </w:rPr>
        <w:t>publications</w:t>
      </w:r>
      <w:r>
        <w:rPr>
          <w:lang w:val="en-AU"/>
        </w:rPr>
        <w:t xml:space="preserve"> where these explanations </w:t>
      </w:r>
      <w:r w:rsidR="00320B02">
        <w:rPr>
          <w:lang w:val="en-AU"/>
        </w:rPr>
        <w:t>are made</w:t>
      </w:r>
      <w:r>
        <w:rPr>
          <w:lang w:val="en-AU"/>
        </w:rPr>
        <w:t xml:space="preserve">. </w:t>
      </w:r>
      <w:r w:rsidR="00320B02">
        <w:rPr>
          <w:lang w:val="en-AU"/>
        </w:rPr>
        <w:t>T</w:t>
      </w:r>
      <w:r>
        <w:rPr>
          <w:lang w:val="en-AU"/>
        </w:rPr>
        <w:t xml:space="preserve">hese </w:t>
      </w:r>
      <w:r w:rsidR="005338E6">
        <w:rPr>
          <w:lang w:val="en-AU"/>
        </w:rPr>
        <w:t>texts</w:t>
      </w:r>
      <w:r>
        <w:rPr>
          <w:lang w:val="en-AU"/>
        </w:rPr>
        <w:t xml:space="preserve"> thus constitute recommended reading</w:t>
      </w:r>
      <w:r w:rsidR="00320B02">
        <w:rPr>
          <w:lang w:val="en-AU"/>
        </w:rPr>
        <w:t xml:space="preserve"> for those who wish to take full advantage of PEST++ software</w:t>
      </w:r>
      <w:r>
        <w:rPr>
          <w:lang w:val="en-AU"/>
        </w:rPr>
        <w:t>.</w:t>
      </w:r>
      <w:r w:rsidR="0041225D">
        <w:rPr>
          <w:lang w:val="en-AU"/>
        </w:rPr>
        <w:t xml:space="preserve"> </w:t>
      </w:r>
      <w:r w:rsidR="00320B02">
        <w:rPr>
          <w:lang w:val="en-AU"/>
        </w:rPr>
        <w:t xml:space="preserve">Another relevant publication is </w:t>
      </w:r>
      <w:r w:rsidR="0041225D">
        <w:rPr>
          <w:lang w:val="en-AU"/>
        </w:rPr>
        <w:t>the “PEST Book” (Doherty, 2015). This provides an extensive theoretical overview of model calibration and linear/nonlinear predictive uncertainty analysis</w:t>
      </w:r>
      <w:r w:rsidR="00320B02">
        <w:rPr>
          <w:lang w:val="en-AU"/>
        </w:rPr>
        <w:t>. It also discusse</w:t>
      </w:r>
      <w:r w:rsidR="001F1BE7">
        <w:rPr>
          <w:lang w:val="en-AU"/>
        </w:rPr>
        <w:t>s</w:t>
      </w:r>
      <w:r w:rsidR="0041225D">
        <w:rPr>
          <w:lang w:val="en-AU"/>
        </w:rPr>
        <w:t xml:space="preserve"> the role that </w:t>
      </w:r>
      <w:r w:rsidR="0051304A">
        <w:rPr>
          <w:lang w:val="en-AU"/>
        </w:rPr>
        <w:t>modeling</w:t>
      </w:r>
      <w:r w:rsidR="0041225D">
        <w:rPr>
          <w:lang w:val="en-AU"/>
        </w:rPr>
        <w:t xml:space="preserve"> can play in environmental decision support.</w:t>
      </w:r>
    </w:p>
    <w:p w14:paraId="76B3EF3A" w14:textId="4DD2C052" w:rsidR="002B712B" w:rsidRDefault="002B712B" w:rsidP="00A610FC">
      <w:pPr>
        <w:rPr>
          <w:lang w:val="en-AU"/>
        </w:rPr>
      </w:pPr>
      <w:r>
        <w:rPr>
          <w:lang w:val="en-AU"/>
        </w:rPr>
        <w:t xml:space="preserve">To avoid excessive cross-referencing, parts of the PEST manual are reproduced in this document. </w:t>
      </w:r>
      <w:r w:rsidR="00320B02">
        <w:rPr>
          <w:lang w:val="en-AU"/>
        </w:rPr>
        <w:t>This allows a</w:t>
      </w:r>
      <w:r>
        <w:rPr>
          <w:lang w:val="en-AU"/>
        </w:rPr>
        <w:t xml:space="preserve"> user of the PEST++ suite </w:t>
      </w:r>
      <w:r w:rsidR="00320B02">
        <w:rPr>
          <w:lang w:val="en-AU"/>
        </w:rPr>
        <w:t xml:space="preserve">to </w:t>
      </w:r>
      <w:r>
        <w:rPr>
          <w:lang w:val="en-AU"/>
        </w:rPr>
        <w:t>dispense with the need to read the manual for PEST in addition to the present text. However</w:t>
      </w:r>
      <w:r w:rsidR="00320B02">
        <w:rPr>
          <w:lang w:val="en-AU"/>
        </w:rPr>
        <w:t xml:space="preserve"> the reader’s attention is drawn to</w:t>
      </w:r>
      <w:r>
        <w:rPr>
          <w:lang w:val="en-AU"/>
        </w:rPr>
        <w:t xml:space="preserve"> a</w:t>
      </w:r>
      <w:r w:rsidR="00320B02">
        <w:rPr>
          <w:lang w:val="en-AU"/>
        </w:rPr>
        <w:t xml:space="preserve"> companion document (Doherty</w:t>
      </w:r>
      <w:r w:rsidR="005338E6">
        <w:rPr>
          <w:lang w:val="en-AU"/>
        </w:rPr>
        <w:t xml:space="preserve"> et al</w:t>
      </w:r>
      <w:r w:rsidR="00320B02">
        <w:rPr>
          <w:lang w:val="en-AU"/>
        </w:rPr>
        <w:t xml:space="preserve">, 2018) which describes the relationship between the PEST and PEST++ suites. </w:t>
      </w:r>
      <w:r w:rsidR="006F47A2">
        <w:rPr>
          <w:lang w:val="en-AU"/>
        </w:rPr>
        <w:t xml:space="preserve">Perusal of this document may </w:t>
      </w:r>
      <w:r w:rsidR="00320B02">
        <w:rPr>
          <w:lang w:val="en-AU"/>
        </w:rPr>
        <w:t xml:space="preserve">suggest ways in which </w:t>
      </w:r>
      <w:r>
        <w:rPr>
          <w:lang w:val="en-AU"/>
        </w:rPr>
        <w:t xml:space="preserve">PEST utility support software can </w:t>
      </w:r>
      <w:r w:rsidR="00320B02">
        <w:rPr>
          <w:lang w:val="en-AU"/>
        </w:rPr>
        <w:t xml:space="preserve">assist setup and usage of </w:t>
      </w:r>
      <w:r>
        <w:rPr>
          <w:lang w:val="en-AU"/>
        </w:rPr>
        <w:t xml:space="preserve">PEST++ </w:t>
      </w:r>
      <w:r w:rsidR="00320B02">
        <w:rPr>
          <w:lang w:val="en-AU"/>
        </w:rPr>
        <w:t>programs</w:t>
      </w:r>
      <w:r>
        <w:rPr>
          <w:lang w:val="en-AU"/>
        </w:rPr>
        <w:t>.</w:t>
      </w:r>
    </w:p>
    <w:p w14:paraId="03E19B3C" w14:textId="500006C2" w:rsidR="00D633B1" w:rsidRDefault="002B712B" w:rsidP="005338E6">
      <w:r>
        <w:rPr>
          <w:lang w:val="en-AU"/>
        </w:rPr>
        <w:t>PEST++ user</w:t>
      </w:r>
      <w:r w:rsidR="005338E6">
        <w:rPr>
          <w:lang w:val="en-AU"/>
        </w:rPr>
        <w:t>s</w:t>
      </w:r>
      <w:r>
        <w:rPr>
          <w:lang w:val="en-AU"/>
        </w:rPr>
        <w:t xml:space="preserve"> should also be aware</w:t>
      </w:r>
      <w:r w:rsidR="006F47A2">
        <w:rPr>
          <w:lang w:val="en-AU"/>
        </w:rPr>
        <w:t xml:space="preserve"> of</w:t>
      </w:r>
      <w:r>
        <w:rPr>
          <w:lang w:val="en-AU"/>
        </w:rPr>
        <w:t xml:space="preserve"> setup and processing assistance provided by the Python PyEMU library. This is discussed by White et al (</w:t>
      </w:r>
      <w:r w:rsidR="00362A6A">
        <w:rPr>
          <w:lang w:val="en-AU"/>
        </w:rPr>
        <w:t>2016</w:t>
      </w:r>
      <w:r>
        <w:rPr>
          <w:lang w:val="en-AU"/>
        </w:rPr>
        <w:t>).</w:t>
      </w:r>
      <w:r w:rsidR="005338E6">
        <w:t xml:space="preserve"> </w:t>
      </w:r>
    </w:p>
    <w:p w14:paraId="010D061F" w14:textId="77777777" w:rsidR="00B21031" w:rsidRDefault="00B21031" w:rsidP="00BA6261">
      <w:pPr>
        <w:pStyle w:val="Heading2"/>
      </w:pPr>
      <w:bookmarkStart w:id="37" w:name="_Toc439790902"/>
      <w:bookmarkStart w:id="38" w:name="_Toc439791356"/>
      <w:bookmarkStart w:id="39" w:name="_Toc439791811"/>
      <w:bookmarkStart w:id="40" w:name="_Toc439792265"/>
      <w:bookmarkStart w:id="41" w:name="_Toc439792719"/>
      <w:bookmarkStart w:id="42" w:name="_Toc439793173"/>
      <w:bookmarkStart w:id="43" w:name="_Toc439793627"/>
      <w:bookmarkStart w:id="44" w:name="_Toc439794081"/>
      <w:bookmarkStart w:id="45" w:name="_Toc439794535"/>
      <w:bookmarkStart w:id="46" w:name="_Toc439794988"/>
      <w:bookmarkStart w:id="47" w:name="_Toc439822972"/>
      <w:bookmarkStart w:id="48" w:name="_Toc445910134"/>
      <w:bookmarkStart w:id="49" w:name="_Toc510516350"/>
      <w:bookmarkStart w:id="50" w:name="_Toc520535151"/>
      <w:r>
        <w:t>1.</w:t>
      </w:r>
      <w:r w:rsidR="00BA6261">
        <w:t>4</w:t>
      </w:r>
      <w:r>
        <w:t xml:space="preserve"> </w:t>
      </w:r>
      <w:r w:rsidR="00362A6A">
        <w:t>A</w:t>
      </w:r>
      <w:r>
        <w:t xml:space="preserve"> Model</w:t>
      </w:r>
      <w:bookmarkEnd w:id="37"/>
      <w:bookmarkEnd w:id="38"/>
      <w:bookmarkEnd w:id="39"/>
      <w:bookmarkEnd w:id="40"/>
      <w:bookmarkEnd w:id="41"/>
      <w:bookmarkEnd w:id="42"/>
      <w:bookmarkEnd w:id="43"/>
      <w:bookmarkEnd w:id="44"/>
      <w:bookmarkEnd w:id="45"/>
      <w:bookmarkEnd w:id="46"/>
      <w:bookmarkEnd w:id="47"/>
      <w:bookmarkEnd w:id="48"/>
      <w:bookmarkEnd w:id="49"/>
      <w:r w:rsidR="00362A6A">
        <w:t>: Some Considerations</w:t>
      </w:r>
      <w:bookmarkEnd w:id="50"/>
    </w:p>
    <w:p w14:paraId="6BB08503" w14:textId="77777777" w:rsidR="002F2CB4" w:rsidRDefault="002F2CB4" w:rsidP="002F2CB4">
      <w:pPr>
        <w:pStyle w:val="Heading3"/>
      </w:pPr>
      <w:bookmarkStart w:id="51" w:name="_Toc520535152"/>
      <w:r>
        <w:t xml:space="preserve">1.4.1 </w:t>
      </w:r>
      <w:r w:rsidR="007310FB">
        <w:t>Running</w:t>
      </w:r>
      <w:r>
        <w:t xml:space="preserve"> </w:t>
      </w:r>
      <w:r w:rsidR="00362A6A">
        <w:t>a</w:t>
      </w:r>
      <w:r>
        <w:t xml:space="preserve"> Model</w:t>
      </w:r>
      <w:bookmarkEnd w:id="51"/>
    </w:p>
    <w:p w14:paraId="6DEBB54E" w14:textId="77777777" w:rsidR="00B21031" w:rsidRDefault="00B21031" w:rsidP="00B21031">
      <w:pPr>
        <w:rPr>
          <w:lang w:val="en-AU"/>
        </w:rPr>
      </w:pPr>
      <w:r>
        <w:rPr>
          <w:lang w:val="en-AU"/>
        </w:rPr>
        <w:t>In the course of estimating its parameters,</w:t>
      </w:r>
      <w:r w:rsidR="002F2CB4">
        <w:rPr>
          <w:lang w:val="en-AU"/>
        </w:rPr>
        <w:t xml:space="preserve"> optimizing its decision variables,</w:t>
      </w:r>
      <w:r>
        <w:rPr>
          <w:lang w:val="en-AU"/>
        </w:rPr>
        <w:t xml:space="preserve"> and/or computing sensitivities of model outputs to</w:t>
      </w:r>
      <w:r w:rsidR="005F53F1">
        <w:rPr>
          <w:lang w:val="en-AU"/>
        </w:rPr>
        <w:t xml:space="preserve"> its</w:t>
      </w:r>
      <w:r>
        <w:rPr>
          <w:lang w:val="en-AU"/>
        </w:rPr>
        <w:t xml:space="preserve"> parameters, </w:t>
      </w:r>
      <w:r w:rsidR="002F2CB4">
        <w:rPr>
          <w:lang w:val="en-AU"/>
        </w:rPr>
        <w:t xml:space="preserve">members of the </w:t>
      </w:r>
      <w:r>
        <w:rPr>
          <w:lang w:val="en-AU"/>
        </w:rPr>
        <w:t>PEST</w:t>
      </w:r>
      <w:r w:rsidR="002F2CB4">
        <w:rPr>
          <w:lang w:val="en-AU"/>
        </w:rPr>
        <w:t>++ suite</w:t>
      </w:r>
      <w:r>
        <w:rPr>
          <w:lang w:val="en-AU"/>
        </w:rPr>
        <w:t xml:space="preserve"> must run a model many times. </w:t>
      </w:r>
      <w:r w:rsidR="002F2CB4">
        <w:rPr>
          <w:lang w:val="en-AU"/>
        </w:rPr>
        <w:t xml:space="preserve">They can do this directly, or they can run the model through the PANTHER run manager. In either case, the model is run by submitting </w:t>
      </w:r>
      <w:r w:rsidR="005F53F1">
        <w:rPr>
          <w:lang w:val="en-AU"/>
        </w:rPr>
        <w:t>its</w:t>
      </w:r>
      <w:r w:rsidR="002F2CB4">
        <w:rPr>
          <w:lang w:val="en-AU"/>
        </w:rPr>
        <w:t xml:space="preserve"> command</w:t>
      </w:r>
      <w:r w:rsidR="005F53F1">
        <w:rPr>
          <w:lang w:val="en-AU"/>
        </w:rPr>
        <w:t xml:space="preserve"> line</w:t>
      </w:r>
      <w:r w:rsidR="002F2CB4">
        <w:rPr>
          <w:lang w:val="en-AU"/>
        </w:rPr>
        <w:t xml:space="preserve"> to the operating system</w:t>
      </w:r>
      <w:r w:rsidR="005F53F1">
        <w:rPr>
          <w:lang w:val="en-AU"/>
        </w:rPr>
        <w:t xml:space="preserve"> through a so-called</w:t>
      </w:r>
      <w:r>
        <w:rPr>
          <w:lang w:val="en-AU"/>
        </w:rPr>
        <w:t xml:space="preserve"> “system call”. This call has the same effect as typing the name of the model (and any arguments required by the model which follow its name) in a command line window. Hence the model must be accessible to a user (and therefore </w:t>
      </w:r>
      <w:r w:rsidR="009D30F9">
        <w:rPr>
          <w:lang w:val="en-AU"/>
        </w:rPr>
        <w:t xml:space="preserve">to </w:t>
      </w:r>
      <w:r w:rsidR="002F2CB4">
        <w:rPr>
          <w:lang w:val="en-AU"/>
        </w:rPr>
        <w:t xml:space="preserve">the pertinent </w:t>
      </w:r>
      <w:r>
        <w:rPr>
          <w:lang w:val="en-AU"/>
        </w:rPr>
        <w:t>PEST</w:t>
      </w:r>
      <w:r w:rsidR="002F2CB4">
        <w:rPr>
          <w:lang w:val="en-AU"/>
        </w:rPr>
        <w:t>++ program</w:t>
      </w:r>
      <w:r>
        <w:rPr>
          <w:lang w:val="en-AU"/>
        </w:rPr>
        <w:t xml:space="preserve">) through the command line. Ideally, the </w:t>
      </w:r>
      <w:r w:rsidR="002F2CB4">
        <w:rPr>
          <w:lang w:val="en-AU"/>
        </w:rPr>
        <w:t>folder</w:t>
      </w:r>
      <w:r>
        <w:rPr>
          <w:lang w:val="en-AU"/>
        </w:rPr>
        <w:t xml:space="preserve"> </w:t>
      </w:r>
      <w:r w:rsidR="00FA6D75">
        <w:rPr>
          <w:lang w:val="en-AU"/>
        </w:rPr>
        <w:t xml:space="preserve">(i.e. </w:t>
      </w:r>
      <w:r w:rsidR="005F53F1">
        <w:rPr>
          <w:lang w:val="en-AU"/>
        </w:rPr>
        <w:t xml:space="preserve">the </w:t>
      </w:r>
      <w:r w:rsidR="002F2CB4">
        <w:rPr>
          <w:lang w:val="en-AU"/>
        </w:rPr>
        <w:t>directory</w:t>
      </w:r>
      <w:r w:rsidR="00FA6D75">
        <w:rPr>
          <w:lang w:val="en-AU"/>
        </w:rPr>
        <w:t xml:space="preserve">) </w:t>
      </w:r>
      <w:r>
        <w:rPr>
          <w:lang w:val="en-AU"/>
        </w:rPr>
        <w:t>in which the model</w:t>
      </w:r>
      <w:r w:rsidR="00FA6D75">
        <w:rPr>
          <w:lang w:val="en-AU"/>
        </w:rPr>
        <w:t xml:space="preserve"> executable resides should </w:t>
      </w:r>
      <w:r>
        <w:rPr>
          <w:lang w:val="en-AU"/>
        </w:rPr>
        <w:t>be featured in the PATH environment variable so that the operating system knows where to find it.</w:t>
      </w:r>
    </w:p>
    <w:p w14:paraId="06976867" w14:textId="77777777" w:rsidR="00B21031" w:rsidRDefault="00B21031" w:rsidP="00B21031">
      <w:pPr>
        <w:rPr>
          <w:lang w:val="en-AU"/>
        </w:rPr>
      </w:pPr>
      <w:r>
        <w:rPr>
          <w:lang w:val="en-AU"/>
        </w:rPr>
        <w:t xml:space="preserve">Some models are not accessible to </w:t>
      </w:r>
      <w:r w:rsidR="00594278">
        <w:rPr>
          <w:lang w:val="en-AU"/>
        </w:rPr>
        <w:t>a</w:t>
      </w:r>
      <w:r>
        <w:rPr>
          <w:lang w:val="en-AU"/>
        </w:rPr>
        <w:t xml:space="preserve"> user in this way</w:t>
      </w:r>
      <w:r w:rsidR="00594278">
        <w:rPr>
          <w:lang w:val="en-AU"/>
        </w:rPr>
        <w:t xml:space="preserve"> because they </w:t>
      </w:r>
      <w:r>
        <w:rPr>
          <w:lang w:val="en-AU"/>
        </w:rPr>
        <w:t>can only be run through their own model-specific</w:t>
      </w:r>
      <w:r w:rsidR="001F1BE7">
        <w:rPr>
          <w:lang w:val="en-AU"/>
        </w:rPr>
        <w:t>,</w:t>
      </w:r>
      <w:r>
        <w:rPr>
          <w:lang w:val="en-AU"/>
        </w:rPr>
        <w:t xml:space="preserve"> graphical user interface; they may be called as a</w:t>
      </w:r>
      <w:r w:rsidR="00594278">
        <w:rPr>
          <w:lang w:val="en-AU"/>
        </w:rPr>
        <w:t xml:space="preserve"> dynamic linked library</w:t>
      </w:r>
      <w:r w:rsidR="001F1BE7">
        <w:rPr>
          <w:lang w:val="en-AU"/>
        </w:rPr>
        <w:t xml:space="preserve"> (i.e. DLL)</w:t>
      </w:r>
      <w:r>
        <w:rPr>
          <w:lang w:val="en-AU"/>
        </w:rPr>
        <w:t xml:space="preserve"> by this interface. Models which can only be accessed in this way cannot be used with</w:t>
      </w:r>
      <w:r w:rsidR="002F2CB4">
        <w:rPr>
          <w:lang w:val="en-AU"/>
        </w:rPr>
        <w:t xml:space="preserve"> members of the</w:t>
      </w:r>
      <w:r>
        <w:rPr>
          <w:lang w:val="en-AU"/>
        </w:rPr>
        <w:t xml:space="preserve"> PEST</w:t>
      </w:r>
      <w:r w:rsidR="002F2CB4">
        <w:rPr>
          <w:lang w:val="en-AU"/>
        </w:rPr>
        <w:t>++ suite</w:t>
      </w:r>
      <w:r w:rsidR="00336034">
        <w:rPr>
          <w:lang w:val="en-AU"/>
        </w:rPr>
        <w:t xml:space="preserve"> unless a “driver” program</w:t>
      </w:r>
      <w:r w:rsidR="001F1BE7">
        <w:rPr>
          <w:lang w:val="en-AU"/>
        </w:rPr>
        <w:t xml:space="preserve"> is available (or written) that can </w:t>
      </w:r>
      <w:r w:rsidR="001F1BE7">
        <w:rPr>
          <w:lang w:val="en-AU"/>
        </w:rPr>
        <w:lastRenderedPageBreak/>
        <w:t>call the DLL.</w:t>
      </w:r>
    </w:p>
    <w:p w14:paraId="798CDCA7" w14:textId="18E528B9" w:rsidR="00594278" w:rsidRDefault="00FA6D75" w:rsidP="00B21031">
      <w:pPr>
        <w:rPr>
          <w:lang w:val="en-AU"/>
        </w:rPr>
      </w:pPr>
      <w:r>
        <w:rPr>
          <w:lang w:val="en-AU"/>
        </w:rPr>
        <w:t>Nevertheless, t</w:t>
      </w:r>
      <w:r w:rsidR="00B21031">
        <w:rPr>
          <w:lang w:val="en-AU"/>
        </w:rPr>
        <w:t>here is a considerable amount of flexibility in what constitutes “a model”</w:t>
      </w:r>
      <w:r>
        <w:rPr>
          <w:lang w:val="en-AU"/>
        </w:rPr>
        <w:t xml:space="preserve"> that can be run by</w:t>
      </w:r>
      <w:r w:rsidR="00594278">
        <w:rPr>
          <w:lang w:val="en-AU"/>
        </w:rPr>
        <w:t xml:space="preserve"> </w:t>
      </w:r>
      <w:r w:rsidR="007310FB">
        <w:rPr>
          <w:lang w:val="en-AU"/>
        </w:rPr>
        <w:t>programs</w:t>
      </w:r>
      <w:r w:rsidR="00594278">
        <w:rPr>
          <w:lang w:val="en-AU"/>
        </w:rPr>
        <w:t xml:space="preserve"> of the</w:t>
      </w:r>
      <w:r>
        <w:rPr>
          <w:lang w:val="en-AU"/>
        </w:rPr>
        <w:t xml:space="preserve"> PEST</w:t>
      </w:r>
      <w:r w:rsidR="002F2CB4">
        <w:rPr>
          <w:lang w:val="en-AU"/>
        </w:rPr>
        <w:t>++ suite</w:t>
      </w:r>
      <w:r w:rsidR="00B21031">
        <w:rPr>
          <w:lang w:val="en-AU"/>
        </w:rPr>
        <w:t>. A model can be a batch</w:t>
      </w:r>
      <w:r w:rsidR="00336034">
        <w:rPr>
          <w:lang w:val="en-AU"/>
        </w:rPr>
        <w:t xml:space="preserve"> script</w:t>
      </w:r>
      <w:r w:rsidR="00B21031">
        <w:rPr>
          <w:lang w:val="en-AU"/>
        </w:rPr>
        <w:t xml:space="preserve"> (on a WINDOWS system) </w:t>
      </w:r>
      <w:r w:rsidR="001F1BE7">
        <w:rPr>
          <w:lang w:val="en-AU"/>
        </w:rPr>
        <w:t>a</w:t>
      </w:r>
      <w:r w:rsidR="00B21031">
        <w:rPr>
          <w:lang w:val="en-AU"/>
        </w:rPr>
        <w:t xml:space="preserve"> </w:t>
      </w:r>
      <w:r w:rsidR="00336034">
        <w:rPr>
          <w:lang w:val="en-AU"/>
        </w:rPr>
        <w:t xml:space="preserve">shell </w:t>
      </w:r>
      <w:r w:rsidR="00B21031">
        <w:rPr>
          <w:lang w:val="en-AU"/>
        </w:rPr>
        <w:t>script (on a UNIX system)</w:t>
      </w:r>
      <w:r w:rsidR="001F1BE7">
        <w:rPr>
          <w:lang w:val="en-AU"/>
        </w:rPr>
        <w:t>,</w:t>
      </w:r>
      <w:r w:rsidR="00336034">
        <w:rPr>
          <w:lang w:val="en-AU"/>
        </w:rPr>
        <w:t xml:space="preserve"> or a python script</w:t>
      </w:r>
      <w:r w:rsidR="001F1BE7">
        <w:rPr>
          <w:lang w:val="en-AU"/>
        </w:rPr>
        <w:t xml:space="preserve"> (on either system)</w:t>
      </w:r>
      <w:r w:rsidR="00336034">
        <w:rPr>
          <w:lang w:val="en-AU"/>
        </w:rPr>
        <w:t xml:space="preserve">. These </w:t>
      </w:r>
      <w:r w:rsidR="001F1BE7">
        <w:rPr>
          <w:lang w:val="en-AU"/>
        </w:rPr>
        <w:t>scripts</w:t>
      </w:r>
      <w:r w:rsidR="00336034">
        <w:rPr>
          <w:lang w:val="en-AU"/>
        </w:rPr>
        <w:t xml:space="preserve"> can be used to r</w:t>
      </w:r>
      <w:r w:rsidR="00B21031">
        <w:rPr>
          <w:lang w:val="en-AU"/>
        </w:rPr>
        <w:t>un one or a number of executable programs in succession. Hence</w:t>
      </w:r>
      <w:r w:rsidR="001F1BE7">
        <w:rPr>
          <w:lang w:val="en-AU"/>
        </w:rPr>
        <w:t>, for example,</w:t>
      </w:r>
      <w:r w:rsidR="00B21031">
        <w:rPr>
          <w:lang w:val="en-AU"/>
        </w:rPr>
        <w:t xml:space="preserve"> a</w:t>
      </w:r>
      <w:r w:rsidR="00594278">
        <w:rPr>
          <w:lang w:val="en-AU"/>
        </w:rPr>
        <w:t xml:space="preserve"> numerical</w:t>
      </w:r>
      <w:r w:rsidR="00B21031">
        <w:rPr>
          <w:lang w:val="en-AU"/>
        </w:rPr>
        <w:t xml:space="preserve"> simulator can be accompanied by </w:t>
      </w:r>
      <w:r w:rsidR="00F90CDB">
        <w:rPr>
          <w:lang w:val="en-AU"/>
        </w:rPr>
        <w:t>pre-processors</w:t>
      </w:r>
      <w:r w:rsidR="00B21031">
        <w:rPr>
          <w:lang w:val="en-AU"/>
        </w:rPr>
        <w:t xml:space="preserve"> and postprocessors</w:t>
      </w:r>
      <w:r w:rsidR="00594278">
        <w:rPr>
          <w:lang w:val="en-AU"/>
        </w:rPr>
        <w:t>.</w:t>
      </w:r>
      <w:r w:rsidR="00B21031">
        <w:rPr>
          <w:lang w:val="en-AU"/>
        </w:rPr>
        <w:t xml:space="preserve"> </w:t>
      </w:r>
      <w:r w:rsidR="00594278">
        <w:rPr>
          <w:lang w:val="en-AU"/>
        </w:rPr>
        <w:t>T</w:t>
      </w:r>
      <w:r w:rsidR="00B21031">
        <w:rPr>
          <w:lang w:val="en-AU"/>
        </w:rPr>
        <w:t>he former may manipulate parameters</w:t>
      </w:r>
      <w:r w:rsidR="002F2CB4">
        <w:rPr>
          <w:lang w:val="en-AU"/>
        </w:rPr>
        <w:t xml:space="preserve"> </w:t>
      </w:r>
      <w:r w:rsidR="00B21031">
        <w:rPr>
          <w:lang w:val="en-AU"/>
        </w:rPr>
        <w:t>(for example</w:t>
      </w:r>
      <w:r w:rsidR="00594278">
        <w:rPr>
          <w:lang w:val="en-AU"/>
        </w:rPr>
        <w:t>, it may</w:t>
      </w:r>
      <w:r w:rsidR="00B21031">
        <w:rPr>
          <w:lang w:val="en-AU"/>
        </w:rPr>
        <w:t xml:space="preserve"> interpolate </w:t>
      </w:r>
      <w:r w:rsidR="00594278">
        <w:rPr>
          <w:lang w:val="en-AU"/>
        </w:rPr>
        <w:t xml:space="preserve">the values of </w:t>
      </w:r>
      <w:r w:rsidR="00B21031">
        <w:rPr>
          <w:lang w:val="en-AU"/>
        </w:rPr>
        <w:t xml:space="preserve">pilot point parameters to the cells </w:t>
      </w:r>
      <w:r w:rsidR="00594278">
        <w:rPr>
          <w:lang w:val="en-AU"/>
        </w:rPr>
        <w:t>of</w:t>
      </w:r>
      <w:r w:rsidR="00B21031">
        <w:rPr>
          <w:lang w:val="en-AU"/>
        </w:rPr>
        <w:t xml:space="preserve"> a model grid)</w:t>
      </w:r>
      <w:r>
        <w:rPr>
          <w:lang w:val="en-AU"/>
        </w:rPr>
        <w:t>,</w:t>
      </w:r>
      <w:r w:rsidR="00B21031">
        <w:rPr>
          <w:lang w:val="en-AU"/>
        </w:rPr>
        <w:t xml:space="preserve"> while the latter may manipulate model outputs (for example</w:t>
      </w:r>
      <w:r w:rsidR="00594278">
        <w:rPr>
          <w:lang w:val="en-AU"/>
        </w:rPr>
        <w:t>, it may</w:t>
      </w:r>
      <w:r w:rsidR="00B21031">
        <w:rPr>
          <w:lang w:val="en-AU"/>
        </w:rPr>
        <w:t xml:space="preserve"> interpolate model outputs from grid cell centres to the locations of observation points). </w:t>
      </w:r>
      <w:r w:rsidR="001F1BE7">
        <w:rPr>
          <w:lang w:val="en-AU"/>
        </w:rPr>
        <w:t>Alternatively, or as well, t</w:t>
      </w:r>
      <w:r w:rsidR="00B21031">
        <w:rPr>
          <w:lang w:val="en-AU"/>
        </w:rPr>
        <w:t>he model may actually be comprised of a number of simulators which are run in succession (for example</w:t>
      </w:r>
      <w:r w:rsidR="00594278">
        <w:rPr>
          <w:lang w:val="en-AU"/>
        </w:rPr>
        <w:t>,</w:t>
      </w:r>
      <w:r w:rsidR="00B21031">
        <w:rPr>
          <w:lang w:val="en-AU"/>
        </w:rPr>
        <w:t xml:space="preserve"> a flow model followed by a </w:t>
      </w:r>
      <w:r w:rsidR="00594278">
        <w:rPr>
          <w:lang w:val="en-AU"/>
        </w:rPr>
        <w:t xml:space="preserve">contaminant </w:t>
      </w:r>
      <w:r w:rsidR="00B21031">
        <w:rPr>
          <w:lang w:val="en-AU"/>
        </w:rPr>
        <w:t xml:space="preserve">transport model). </w:t>
      </w:r>
    </w:p>
    <w:p w14:paraId="2BF9FD70" w14:textId="77777777" w:rsidR="00B21031" w:rsidRDefault="00B21031" w:rsidP="00B21031">
      <w:pPr>
        <w:rPr>
          <w:lang w:val="en-AU"/>
        </w:rPr>
      </w:pPr>
      <w:r>
        <w:rPr>
          <w:lang w:val="en-AU"/>
        </w:rPr>
        <w:t>Where</w:t>
      </w:r>
      <w:r w:rsidR="001F1BE7">
        <w:rPr>
          <w:lang w:val="en-AU"/>
        </w:rPr>
        <w:t xml:space="preserve"> simulators and pre/postprocessors are accessed through </w:t>
      </w:r>
      <w:r w:rsidR="00594278">
        <w:rPr>
          <w:lang w:val="en-AU"/>
        </w:rPr>
        <w:t xml:space="preserve">a </w:t>
      </w:r>
      <w:r w:rsidR="00336034">
        <w:rPr>
          <w:lang w:val="en-AU"/>
        </w:rPr>
        <w:t>script</w:t>
      </w:r>
      <w:r w:rsidR="00FA6D75">
        <w:rPr>
          <w:lang w:val="en-AU"/>
        </w:rPr>
        <w:t>,</w:t>
      </w:r>
      <w:r>
        <w:rPr>
          <w:lang w:val="en-AU"/>
        </w:rPr>
        <w:t xml:space="preserve"> it is a good idea to commence such a</w:t>
      </w:r>
      <w:r w:rsidR="00336034">
        <w:rPr>
          <w:lang w:val="en-AU"/>
        </w:rPr>
        <w:t xml:space="preserve"> </w:t>
      </w:r>
      <w:r w:rsidR="00594278">
        <w:rPr>
          <w:lang w:val="en-AU"/>
        </w:rPr>
        <w:t>script</w:t>
      </w:r>
      <w:r>
        <w:rPr>
          <w:lang w:val="en-AU"/>
        </w:rPr>
        <w:t xml:space="preserve"> with command</w:t>
      </w:r>
      <w:r w:rsidR="001F1BE7">
        <w:rPr>
          <w:lang w:val="en-AU"/>
        </w:rPr>
        <w:t>s</w:t>
      </w:r>
      <w:r>
        <w:rPr>
          <w:lang w:val="en-AU"/>
        </w:rPr>
        <w:t xml:space="preserve"> to delete all files which are written by one executable program and then read by another. Thus if the first executable</w:t>
      </w:r>
      <w:r w:rsidR="00594278">
        <w:rPr>
          <w:lang w:val="en-AU"/>
        </w:rPr>
        <w:t xml:space="preserve"> program</w:t>
      </w:r>
      <w:r>
        <w:rPr>
          <w:lang w:val="en-AU"/>
        </w:rPr>
        <w:t xml:space="preserve"> </w:t>
      </w:r>
      <w:r w:rsidR="001F1BE7">
        <w:rPr>
          <w:lang w:val="en-AU"/>
        </w:rPr>
        <w:t>fails to</w:t>
      </w:r>
      <w:r>
        <w:rPr>
          <w:lang w:val="en-AU"/>
        </w:rPr>
        <w:t xml:space="preserve"> run</w:t>
      </w:r>
      <w:r w:rsidR="00FA6D75">
        <w:rPr>
          <w:lang w:val="en-AU"/>
        </w:rPr>
        <w:t>,</w:t>
      </w:r>
      <w:r>
        <w:rPr>
          <w:lang w:val="en-AU"/>
        </w:rPr>
        <w:t xml:space="preserve"> the second executable</w:t>
      </w:r>
      <w:r w:rsidR="00594278">
        <w:rPr>
          <w:lang w:val="en-AU"/>
        </w:rPr>
        <w:t xml:space="preserve"> program</w:t>
      </w:r>
      <w:r>
        <w:rPr>
          <w:lang w:val="en-AU"/>
        </w:rPr>
        <w:t xml:space="preserve"> will not read an old file</w:t>
      </w:r>
      <w:r w:rsidR="00FA6D75">
        <w:rPr>
          <w:lang w:val="en-AU"/>
        </w:rPr>
        <w:t xml:space="preserve"> generated by the first executable</w:t>
      </w:r>
      <w:r w:rsidR="00594278">
        <w:rPr>
          <w:lang w:val="en-AU"/>
        </w:rPr>
        <w:t xml:space="preserve"> program</w:t>
      </w:r>
      <w:r w:rsidR="00FA6D75">
        <w:rPr>
          <w:lang w:val="en-AU"/>
        </w:rPr>
        <w:t>,</w:t>
      </w:r>
      <w:r>
        <w:rPr>
          <w:lang w:val="en-AU"/>
        </w:rPr>
        <w:t xml:space="preserve"> mistaking it for a new one. It will therefore crash</w:t>
      </w:r>
      <w:r w:rsidR="001F1BE7">
        <w:rPr>
          <w:lang w:val="en-AU"/>
        </w:rPr>
        <w:t>,</w:t>
      </w:r>
      <w:r w:rsidR="00594278">
        <w:rPr>
          <w:lang w:val="en-AU"/>
        </w:rPr>
        <w:t xml:space="preserve"> as will all succeeding executable programs</w:t>
      </w:r>
      <w:r>
        <w:rPr>
          <w:lang w:val="en-AU"/>
        </w:rPr>
        <w:t xml:space="preserve">. </w:t>
      </w:r>
      <w:r w:rsidR="00594278">
        <w:rPr>
          <w:lang w:val="en-AU"/>
        </w:rPr>
        <w:t>Some or all of the files</w:t>
      </w:r>
      <w:r>
        <w:rPr>
          <w:lang w:val="en-AU"/>
        </w:rPr>
        <w:t xml:space="preserve"> which</w:t>
      </w:r>
      <w:r w:rsidR="00594278">
        <w:rPr>
          <w:lang w:val="en-AU"/>
        </w:rPr>
        <w:t xml:space="preserve"> must be read by the </w:t>
      </w:r>
      <w:r>
        <w:rPr>
          <w:lang w:val="en-AU"/>
        </w:rPr>
        <w:t>PEST</w:t>
      </w:r>
      <w:r w:rsidR="002F2CB4">
        <w:rPr>
          <w:lang w:val="en-AU"/>
        </w:rPr>
        <w:t xml:space="preserve">++ </w:t>
      </w:r>
      <w:r w:rsidR="007310FB">
        <w:rPr>
          <w:lang w:val="en-AU"/>
        </w:rPr>
        <w:t>program</w:t>
      </w:r>
      <w:r w:rsidR="00594278">
        <w:rPr>
          <w:lang w:val="en-AU"/>
        </w:rPr>
        <w:t xml:space="preserve"> which commissioned the model run</w:t>
      </w:r>
      <w:r>
        <w:rPr>
          <w:lang w:val="en-AU"/>
        </w:rPr>
        <w:t xml:space="preserve"> will then </w:t>
      </w:r>
      <w:r w:rsidR="00FA6D75">
        <w:rPr>
          <w:lang w:val="en-AU"/>
        </w:rPr>
        <w:t>be absent</w:t>
      </w:r>
      <w:r w:rsidR="00594278">
        <w:rPr>
          <w:lang w:val="en-AU"/>
        </w:rPr>
        <w:t>;</w:t>
      </w:r>
      <w:r>
        <w:rPr>
          <w:lang w:val="en-AU"/>
        </w:rPr>
        <w:t xml:space="preserve"> </w:t>
      </w:r>
      <w:r w:rsidR="002F2CB4">
        <w:rPr>
          <w:lang w:val="en-AU"/>
        </w:rPr>
        <w:t xml:space="preserve">members of the </w:t>
      </w:r>
      <w:r>
        <w:rPr>
          <w:lang w:val="en-AU"/>
        </w:rPr>
        <w:t>PEST</w:t>
      </w:r>
      <w:r w:rsidR="002F2CB4">
        <w:rPr>
          <w:lang w:val="en-AU"/>
        </w:rPr>
        <w:t>++ suite</w:t>
      </w:r>
      <w:r>
        <w:rPr>
          <w:lang w:val="en-AU"/>
        </w:rPr>
        <w:t xml:space="preserve"> delete these files before </w:t>
      </w:r>
      <w:r w:rsidR="002F2CB4">
        <w:rPr>
          <w:lang w:val="en-AU"/>
        </w:rPr>
        <w:t>they</w:t>
      </w:r>
      <w:r>
        <w:rPr>
          <w:lang w:val="en-AU"/>
        </w:rPr>
        <w:t xml:space="preserve"> run the model. </w:t>
      </w:r>
      <w:r w:rsidR="00594278">
        <w:rPr>
          <w:lang w:val="en-AU"/>
        </w:rPr>
        <w:t xml:space="preserve">The </w:t>
      </w:r>
      <w:r>
        <w:rPr>
          <w:lang w:val="en-AU"/>
        </w:rPr>
        <w:t>PEST</w:t>
      </w:r>
      <w:r w:rsidR="002F2CB4">
        <w:rPr>
          <w:lang w:val="en-AU"/>
        </w:rPr>
        <w:t>++ program</w:t>
      </w:r>
      <w:r>
        <w:rPr>
          <w:lang w:val="en-AU"/>
        </w:rPr>
        <w:t xml:space="preserve"> will then cease execution gracefully with an appropriate error message. </w:t>
      </w:r>
    </w:p>
    <w:p w14:paraId="307C7473" w14:textId="3B1C8519" w:rsidR="00FA6D75" w:rsidRDefault="00B21031" w:rsidP="00B21031">
      <w:pPr>
        <w:rPr>
          <w:lang w:val="en-AU"/>
        </w:rPr>
      </w:pPr>
      <w:r>
        <w:rPr>
          <w:lang w:val="en-AU"/>
        </w:rPr>
        <w:t>Sometimes, in the WINDOWS environment, a model whose execution is initiated from the command line</w:t>
      </w:r>
      <w:r w:rsidR="00FA6D75">
        <w:rPr>
          <w:lang w:val="en-AU"/>
        </w:rPr>
        <w:t>,</w:t>
      </w:r>
      <w:r>
        <w:rPr>
          <w:lang w:val="en-AU"/>
        </w:rPr>
        <w:t xml:space="preserve"> or through a system call</w:t>
      </w:r>
      <w:r w:rsidR="00FA6D75">
        <w:rPr>
          <w:lang w:val="en-AU"/>
        </w:rPr>
        <w:t>,</w:t>
      </w:r>
      <w:r>
        <w:rPr>
          <w:lang w:val="en-AU"/>
        </w:rPr>
        <w:t xml:space="preserve"> returns control to the calling program (or</w:t>
      </w:r>
      <w:r w:rsidR="002A29AB">
        <w:rPr>
          <w:lang w:val="en-AU"/>
        </w:rPr>
        <w:t xml:space="preserve"> to</w:t>
      </w:r>
      <w:r>
        <w:rPr>
          <w:lang w:val="en-AU"/>
        </w:rPr>
        <w:t xml:space="preserve"> the user prompt) immediately</w:t>
      </w:r>
      <w:r w:rsidR="0002532B">
        <w:rPr>
          <w:lang w:val="en-AU"/>
        </w:rPr>
        <w:t>,</w:t>
      </w:r>
      <w:r>
        <w:rPr>
          <w:lang w:val="en-AU"/>
        </w:rPr>
        <w:t xml:space="preserve"> even though </w:t>
      </w:r>
      <w:r w:rsidR="00A74087">
        <w:rPr>
          <w:lang w:val="en-AU"/>
        </w:rPr>
        <w:t>the model</w:t>
      </w:r>
      <w:r>
        <w:rPr>
          <w:lang w:val="en-AU"/>
        </w:rPr>
        <w:t xml:space="preserve"> is still running. This would cause </w:t>
      </w:r>
      <w:r w:rsidR="002F2CB4">
        <w:rPr>
          <w:lang w:val="en-AU"/>
        </w:rPr>
        <w:t xml:space="preserve">the </w:t>
      </w:r>
      <w:r>
        <w:rPr>
          <w:lang w:val="en-AU"/>
        </w:rPr>
        <w:t>PEST</w:t>
      </w:r>
      <w:r w:rsidR="002F2CB4">
        <w:rPr>
          <w:lang w:val="en-AU"/>
        </w:rPr>
        <w:t>++ program</w:t>
      </w:r>
      <w:r w:rsidR="002A29AB">
        <w:rPr>
          <w:lang w:val="en-AU"/>
        </w:rPr>
        <w:t xml:space="preserve"> which instigated the model run</w:t>
      </w:r>
      <w:r>
        <w:rPr>
          <w:lang w:val="en-AU"/>
        </w:rPr>
        <w:t xml:space="preserve"> to look for </w:t>
      </w:r>
      <w:r w:rsidR="00A74087">
        <w:rPr>
          <w:lang w:val="en-AU"/>
        </w:rPr>
        <w:t>the model’s</w:t>
      </w:r>
      <w:r>
        <w:rPr>
          <w:lang w:val="en-AU"/>
        </w:rPr>
        <w:t xml:space="preserve"> output files, thinking that it</w:t>
      </w:r>
      <w:r w:rsidR="002A29AB">
        <w:rPr>
          <w:lang w:val="en-AU"/>
        </w:rPr>
        <w:t>s execution was</w:t>
      </w:r>
      <w:r>
        <w:rPr>
          <w:lang w:val="en-AU"/>
        </w:rPr>
        <w:t xml:space="preserve"> finished. This can be prevented by usin</w:t>
      </w:r>
      <w:r w:rsidR="00FA6D75">
        <w:rPr>
          <w:lang w:val="en-AU"/>
        </w:rPr>
        <w:t xml:space="preserve">g the “start /w” command. Type </w:t>
      </w:r>
    </w:p>
    <w:p w14:paraId="318C338C" w14:textId="77777777" w:rsidR="00FA6D75" w:rsidRPr="00FA6D75" w:rsidRDefault="00FA6D75" w:rsidP="002A29AB">
      <w:pPr>
        <w:ind w:firstLine="720"/>
        <w:rPr>
          <w:lang w:val="en-AU"/>
        </w:rPr>
      </w:pPr>
      <w:r>
        <w:rPr>
          <w:rFonts w:ascii="Courier New" w:hAnsi="Courier New" w:cs="Courier New"/>
          <w:sz w:val="20"/>
          <w:lang w:val="en-AU"/>
        </w:rPr>
        <w:t>start /?</w:t>
      </w:r>
      <w:r w:rsidR="00B21031" w:rsidRPr="00FA6D75">
        <w:rPr>
          <w:lang w:val="en-AU"/>
        </w:rPr>
        <w:t xml:space="preserve"> </w:t>
      </w:r>
    </w:p>
    <w:p w14:paraId="6AA25E8B" w14:textId="77777777" w:rsidR="00B21031" w:rsidRDefault="00B21031" w:rsidP="00B21031">
      <w:pPr>
        <w:rPr>
          <w:lang w:val="en-AU"/>
        </w:rPr>
      </w:pPr>
      <w:r>
        <w:rPr>
          <w:lang w:val="en-AU"/>
        </w:rPr>
        <w:t>at the command line prompt for “start” command</w:t>
      </w:r>
      <w:r w:rsidR="001F1BE7">
        <w:rPr>
          <w:lang w:val="en-AU"/>
        </w:rPr>
        <w:t xml:space="preserve"> details</w:t>
      </w:r>
      <w:r>
        <w:rPr>
          <w:lang w:val="en-AU"/>
        </w:rPr>
        <w:t>.</w:t>
      </w:r>
    </w:p>
    <w:p w14:paraId="7211EEC8" w14:textId="77777777" w:rsidR="000A61AE" w:rsidRDefault="000A61AE" w:rsidP="00B21031">
      <w:pPr>
        <w:rPr>
          <w:lang w:val="en-AU"/>
        </w:rPr>
      </w:pPr>
      <w:r>
        <w:rPr>
          <w:lang w:val="en-AU"/>
        </w:rPr>
        <w:t xml:space="preserve">If, on commencement of execution, a model prompts the user for keyboard input, this situation can be easily </w:t>
      </w:r>
      <w:r w:rsidR="00FA6D75">
        <w:rPr>
          <w:lang w:val="en-AU"/>
        </w:rPr>
        <w:t>accommodated</w:t>
      </w:r>
      <w:r w:rsidR="00336034">
        <w:rPr>
          <w:lang w:val="en-AU"/>
        </w:rPr>
        <w:t xml:space="preserve"> through input redirection in the batch or shell script environment</w:t>
      </w:r>
      <w:r>
        <w:rPr>
          <w:lang w:val="en-AU"/>
        </w:rPr>
        <w:t xml:space="preserve">. The keyboard responses to </w:t>
      </w:r>
      <w:r w:rsidR="002A29AB">
        <w:rPr>
          <w:lang w:val="en-AU"/>
        </w:rPr>
        <w:t>a</w:t>
      </w:r>
      <w:r>
        <w:rPr>
          <w:lang w:val="en-AU"/>
        </w:rPr>
        <w:t xml:space="preserve"> model’s prompts can be placed in a text file. Suppose that this file is named </w:t>
      </w:r>
      <w:r>
        <w:rPr>
          <w:i/>
          <w:lang w:val="en-AU"/>
        </w:rPr>
        <w:t>model.inp</w:t>
      </w:r>
      <w:r w:rsidR="00496B05">
        <w:rPr>
          <w:lang w:val="en-AU"/>
        </w:rPr>
        <w:t xml:space="preserve">. Suppose also that the name of </w:t>
      </w:r>
      <w:r w:rsidR="00FA6D75">
        <w:rPr>
          <w:lang w:val="en-AU"/>
        </w:rPr>
        <w:t xml:space="preserve">the </w:t>
      </w:r>
      <w:r w:rsidR="00496B05">
        <w:rPr>
          <w:lang w:val="en-AU"/>
        </w:rPr>
        <w:t xml:space="preserve">model executable file is </w:t>
      </w:r>
      <w:r w:rsidR="00496B05">
        <w:rPr>
          <w:i/>
          <w:lang w:val="en-AU"/>
        </w:rPr>
        <w:t>model.exe</w:t>
      </w:r>
      <w:r w:rsidR="00496B05">
        <w:rPr>
          <w:lang w:val="en-AU"/>
        </w:rPr>
        <w:t xml:space="preserve">, or simply </w:t>
      </w:r>
      <w:r w:rsidR="00496B05">
        <w:rPr>
          <w:i/>
          <w:lang w:val="en-AU"/>
        </w:rPr>
        <w:t>model</w:t>
      </w:r>
      <w:r w:rsidR="00496B05">
        <w:rPr>
          <w:lang w:val="en-AU"/>
        </w:rPr>
        <w:t xml:space="preserve"> on a UNIX platform. Then if the</w:t>
      </w:r>
      <w:r w:rsidR="00FA6D75">
        <w:rPr>
          <w:lang w:val="en-AU"/>
        </w:rPr>
        <w:t xml:space="preserve"> model is run using the command</w:t>
      </w:r>
    </w:p>
    <w:p w14:paraId="35026B43" w14:textId="77777777" w:rsidR="00496B05" w:rsidRPr="00FA6D75" w:rsidRDefault="00496B05" w:rsidP="002A29AB">
      <w:pPr>
        <w:ind w:firstLine="720"/>
        <w:rPr>
          <w:rFonts w:ascii="Courier New" w:hAnsi="Courier New" w:cs="Courier New"/>
          <w:sz w:val="20"/>
          <w:lang w:val="en-AU"/>
        </w:rPr>
      </w:pPr>
      <w:r w:rsidRPr="00FA6D75">
        <w:rPr>
          <w:rFonts w:ascii="Courier New" w:hAnsi="Courier New" w:cs="Courier New"/>
          <w:sz w:val="20"/>
          <w:lang w:val="en-AU"/>
        </w:rPr>
        <w:t>model &lt; model.inp</w:t>
      </w:r>
    </w:p>
    <w:p w14:paraId="38D9C5E1" w14:textId="77777777" w:rsidR="00496B05" w:rsidRPr="00496B05" w:rsidRDefault="002A29AB" w:rsidP="00B21031">
      <w:pPr>
        <w:rPr>
          <w:lang w:val="en-AU"/>
        </w:rPr>
      </w:pPr>
      <w:r>
        <w:rPr>
          <w:lang w:val="en-AU"/>
        </w:rPr>
        <w:t>the model</w:t>
      </w:r>
      <w:r w:rsidR="00496B05">
        <w:rPr>
          <w:lang w:val="en-AU"/>
        </w:rPr>
        <w:t xml:space="preserve"> will look to file </w:t>
      </w:r>
      <w:r w:rsidR="00496B05">
        <w:rPr>
          <w:i/>
          <w:lang w:val="en-AU"/>
        </w:rPr>
        <w:t>model.inp</w:t>
      </w:r>
      <w:r w:rsidRPr="002A29AB">
        <w:rPr>
          <w:lang w:val="en-AU"/>
        </w:rPr>
        <w:t>,</w:t>
      </w:r>
      <w:r w:rsidR="00496B05">
        <w:rPr>
          <w:lang w:val="en-AU"/>
        </w:rPr>
        <w:t xml:space="preserve"> rather than</w:t>
      </w:r>
      <w:r w:rsidR="001F1BE7">
        <w:rPr>
          <w:lang w:val="en-AU"/>
        </w:rPr>
        <w:t xml:space="preserve"> to</w:t>
      </w:r>
      <w:r w:rsidR="00496B05">
        <w:rPr>
          <w:lang w:val="en-AU"/>
        </w:rPr>
        <w:t xml:space="preserve"> the keyboa</w:t>
      </w:r>
      <w:r w:rsidR="00FA6D75">
        <w:rPr>
          <w:lang w:val="en-AU"/>
        </w:rPr>
        <w:t>rd</w:t>
      </w:r>
      <w:r>
        <w:rPr>
          <w:lang w:val="en-AU"/>
        </w:rPr>
        <w:t>,</w:t>
      </w:r>
      <w:r w:rsidR="00FA6D75">
        <w:rPr>
          <w:lang w:val="en-AU"/>
        </w:rPr>
        <w:t xml:space="preserve"> for its input. </w:t>
      </w:r>
      <w:r>
        <w:rPr>
          <w:lang w:val="en-AU"/>
        </w:rPr>
        <w:t>A</w:t>
      </w:r>
      <w:r w:rsidR="002F2CB4">
        <w:rPr>
          <w:lang w:val="en-AU"/>
        </w:rPr>
        <w:t xml:space="preserve"> </w:t>
      </w:r>
      <w:r w:rsidR="00FA6D75">
        <w:rPr>
          <w:lang w:val="en-AU"/>
        </w:rPr>
        <w:t>PEST</w:t>
      </w:r>
      <w:r w:rsidR="002F2CB4">
        <w:rPr>
          <w:lang w:val="en-AU"/>
        </w:rPr>
        <w:t>++ program</w:t>
      </w:r>
      <w:r w:rsidR="00FA6D75">
        <w:rPr>
          <w:lang w:val="en-AU"/>
        </w:rPr>
        <w:t xml:space="preserve"> can</w:t>
      </w:r>
      <w:r>
        <w:rPr>
          <w:lang w:val="en-AU"/>
        </w:rPr>
        <w:t xml:space="preserve"> therefore</w:t>
      </w:r>
      <w:r w:rsidR="00FA6D75">
        <w:rPr>
          <w:lang w:val="en-AU"/>
        </w:rPr>
        <w:t xml:space="preserve"> </w:t>
      </w:r>
      <w:r w:rsidR="00496B05">
        <w:rPr>
          <w:lang w:val="en-AU"/>
        </w:rPr>
        <w:t>run the model without the need for any user involvement.</w:t>
      </w:r>
    </w:p>
    <w:p w14:paraId="158908BB" w14:textId="77777777" w:rsidR="00B21031" w:rsidRDefault="00B21031" w:rsidP="00B21031">
      <w:pPr>
        <w:pStyle w:val="Heading3"/>
      </w:pPr>
      <w:bookmarkStart w:id="52" w:name="_Toc439790903"/>
      <w:bookmarkStart w:id="53" w:name="_Toc439791357"/>
      <w:bookmarkStart w:id="54" w:name="_Toc439791812"/>
      <w:bookmarkStart w:id="55" w:name="_Toc439792266"/>
      <w:bookmarkStart w:id="56" w:name="_Toc439792720"/>
      <w:bookmarkStart w:id="57" w:name="_Toc439793174"/>
      <w:bookmarkStart w:id="58" w:name="_Toc439793628"/>
      <w:bookmarkStart w:id="59" w:name="_Toc439794082"/>
      <w:bookmarkStart w:id="60" w:name="_Toc439794536"/>
      <w:bookmarkStart w:id="61" w:name="_Toc439794989"/>
      <w:bookmarkStart w:id="62" w:name="_Toc439822973"/>
      <w:bookmarkStart w:id="63" w:name="_Toc445910135"/>
      <w:bookmarkStart w:id="64" w:name="_Toc510516351"/>
      <w:bookmarkStart w:id="65" w:name="_Toc520535153"/>
      <w:r>
        <w:t>1.</w:t>
      </w:r>
      <w:r w:rsidR="002F2CB4">
        <w:t>4</w:t>
      </w:r>
      <w:r>
        <w:t>.2 Model Input and Output Files</w:t>
      </w:r>
      <w:bookmarkEnd w:id="52"/>
      <w:bookmarkEnd w:id="53"/>
      <w:bookmarkEnd w:id="54"/>
      <w:bookmarkEnd w:id="55"/>
      <w:bookmarkEnd w:id="56"/>
      <w:bookmarkEnd w:id="57"/>
      <w:bookmarkEnd w:id="58"/>
      <w:bookmarkEnd w:id="59"/>
      <w:bookmarkEnd w:id="60"/>
      <w:bookmarkEnd w:id="61"/>
      <w:bookmarkEnd w:id="62"/>
      <w:bookmarkEnd w:id="63"/>
      <w:bookmarkEnd w:id="64"/>
      <w:bookmarkEnd w:id="65"/>
    </w:p>
    <w:p w14:paraId="4520A60E" w14:textId="77777777" w:rsidR="00B21031" w:rsidRDefault="00B12CF3" w:rsidP="00B21031">
      <w:pPr>
        <w:rPr>
          <w:lang w:val="en-AU"/>
        </w:rPr>
      </w:pPr>
      <w:r>
        <w:rPr>
          <w:lang w:val="en-AU"/>
        </w:rPr>
        <w:t>As already discussed, p</w:t>
      </w:r>
      <w:r w:rsidR="006A52E9">
        <w:rPr>
          <w:lang w:val="en-AU"/>
        </w:rPr>
        <w:t xml:space="preserve">rograms </w:t>
      </w:r>
      <w:r w:rsidR="002A29AB">
        <w:rPr>
          <w:lang w:val="en-AU"/>
        </w:rPr>
        <w:t>of</w:t>
      </w:r>
      <w:r w:rsidR="006A52E9">
        <w:rPr>
          <w:lang w:val="en-AU"/>
        </w:rPr>
        <w:t xml:space="preserve"> the </w:t>
      </w:r>
      <w:r w:rsidR="00B21031">
        <w:rPr>
          <w:lang w:val="en-AU"/>
        </w:rPr>
        <w:t>PEST</w:t>
      </w:r>
      <w:r w:rsidR="006A52E9">
        <w:rPr>
          <w:lang w:val="en-AU"/>
        </w:rPr>
        <w:t xml:space="preserve">++ suite </w:t>
      </w:r>
      <w:r w:rsidR="00B21031">
        <w:rPr>
          <w:lang w:val="en-AU"/>
        </w:rPr>
        <w:t>interact with a model through the model’s</w:t>
      </w:r>
      <w:r w:rsidR="002A29AB">
        <w:rPr>
          <w:lang w:val="en-AU"/>
        </w:rPr>
        <w:t xml:space="preserve"> own</w:t>
      </w:r>
      <w:r w:rsidR="00B21031">
        <w:rPr>
          <w:lang w:val="en-AU"/>
        </w:rPr>
        <w:t xml:space="preserve"> input and output files</w:t>
      </w:r>
      <w:r w:rsidR="002A29AB">
        <w:rPr>
          <w:lang w:val="en-AU"/>
        </w:rPr>
        <w:t>; these constitute their</w:t>
      </w:r>
      <w:r w:rsidR="006A52E9">
        <w:rPr>
          <w:lang w:val="en-AU"/>
        </w:rPr>
        <w:t xml:space="preserve"> non-intrusive interface with the model</w:t>
      </w:r>
      <w:r w:rsidR="00B21031">
        <w:rPr>
          <w:lang w:val="en-AU"/>
        </w:rPr>
        <w:t>. A model can have many input files and many output files</w:t>
      </w:r>
      <w:r w:rsidR="002A29AB">
        <w:rPr>
          <w:lang w:val="en-AU"/>
        </w:rPr>
        <w:t>.</w:t>
      </w:r>
      <w:r w:rsidR="00B21031">
        <w:rPr>
          <w:lang w:val="en-AU"/>
        </w:rPr>
        <w:t xml:space="preserve"> PEST</w:t>
      </w:r>
      <w:r w:rsidR="006A52E9">
        <w:rPr>
          <w:lang w:val="en-AU"/>
        </w:rPr>
        <w:t>++ programs</w:t>
      </w:r>
      <w:r w:rsidR="00B21031">
        <w:rPr>
          <w:lang w:val="en-AU"/>
        </w:rPr>
        <w:t xml:space="preserve"> can interact with all of these</w:t>
      </w:r>
      <w:r w:rsidR="00FA6D75">
        <w:rPr>
          <w:lang w:val="en-AU"/>
        </w:rPr>
        <w:t xml:space="preserve">; </w:t>
      </w:r>
      <w:r w:rsidR="00B21031">
        <w:rPr>
          <w:lang w:val="en-AU"/>
        </w:rPr>
        <w:t>the number of input and output files does not matter.</w:t>
      </w:r>
    </w:p>
    <w:p w14:paraId="108F42CD" w14:textId="77777777" w:rsidR="00B21031" w:rsidRDefault="002A29AB" w:rsidP="00B21031">
      <w:pPr>
        <w:rPr>
          <w:lang w:val="en-AU"/>
        </w:rPr>
      </w:pPr>
      <w:r>
        <w:rPr>
          <w:lang w:val="en-AU"/>
        </w:rPr>
        <w:t>A PEST++ user must prepare s</w:t>
      </w:r>
      <w:r w:rsidR="00B21031">
        <w:rPr>
          <w:lang w:val="en-AU"/>
        </w:rPr>
        <w:t xml:space="preserve">o-called “template files”, based on model input files, to allow </w:t>
      </w:r>
      <w:r w:rsidR="006A52E9">
        <w:rPr>
          <w:lang w:val="en-AU"/>
        </w:rPr>
        <w:t>programs</w:t>
      </w:r>
      <w:r w:rsidR="00286BA6">
        <w:rPr>
          <w:lang w:val="en-AU"/>
        </w:rPr>
        <w:t xml:space="preserve"> of the PEST++ suite</w:t>
      </w:r>
      <w:r w:rsidR="00B21031">
        <w:rPr>
          <w:lang w:val="en-AU"/>
        </w:rPr>
        <w:t xml:space="preserve"> to recognize those parts of a model input file which it must change before running the model. Alterations to a model’s input file are only required for the purpose of providing the model with a set of parameter values which are appropriate for </w:t>
      </w:r>
      <w:r w:rsidR="00623E1F">
        <w:rPr>
          <w:lang w:val="en-AU"/>
        </w:rPr>
        <w:t>a particular</w:t>
      </w:r>
      <w:r w:rsidR="00B21031">
        <w:rPr>
          <w:lang w:val="en-AU"/>
        </w:rPr>
        <w:t xml:space="preserve"> model run. A thus-altered model input file must be an ASCII file; it cannot be a </w:t>
      </w:r>
      <w:r w:rsidR="00B21031">
        <w:rPr>
          <w:lang w:val="en-AU"/>
        </w:rPr>
        <w:lastRenderedPageBreak/>
        <w:t>binary file. Hence even if a particular model reads much of its input dataset from one or more binary files, the file or files which contain parameter values must be ASCII (i.e. text) files.</w:t>
      </w:r>
    </w:p>
    <w:p w14:paraId="63027289" w14:textId="77777777" w:rsidR="00B21031" w:rsidRDefault="00B21031" w:rsidP="00B21031">
      <w:pPr>
        <w:rPr>
          <w:lang w:val="en-AU"/>
        </w:rPr>
      </w:pPr>
      <w:r>
        <w:rPr>
          <w:lang w:val="en-AU"/>
        </w:rPr>
        <w:t xml:space="preserve">Similar considerations apply to model output files. </w:t>
      </w:r>
      <w:r w:rsidR="001C6509">
        <w:rPr>
          <w:lang w:val="en-AU"/>
        </w:rPr>
        <w:t xml:space="preserve">Programs of the </w:t>
      </w:r>
      <w:r>
        <w:rPr>
          <w:lang w:val="en-AU"/>
        </w:rPr>
        <w:t>PEST</w:t>
      </w:r>
      <w:r w:rsidR="006A52E9">
        <w:rPr>
          <w:lang w:val="en-AU"/>
        </w:rPr>
        <w:t xml:space="preserve">++ </w:t>
      </w:r>
      <w:r w:rsidR="001C6509">
        <w:rPr>
          <w:lang w:val="en-AU"/>
        </w:rPr>
        <w:t>suite</w:t>
      </w:r>
      <w:r>
        <w:rPr>
          <w:lang w:val="en-AU"/>
        </w:rPr>
        <w:t xml:space="preserve"> read numbers from model output files us</w:t>
      </w:r>
      <w:r w:rsidR="00FA6D75">
        <w:rPr>
          <w:lang w:val="en-AU"/>
        </w:rPr>
        <w:t xml:space="preserve">ing </w:t>
      </w:r>
      <w:r w:rsidR="001C6509">
        <w:rPr>
          <w:lang w:val="en-AU"/>
        </w:rPr>
        <w:t>directives</w:t>
      </w:r>
      <w:r w:rsidR="00FA6D75">
        <w:rPr>
          <w:lang w:val="en-AU"/>
        </w:rPr>
        <w:t xml:space="preserve"> contained in </w:t>
      </w:r>
      <w:r>
        <w:rPr>
          <w:lang w:val="en-AU"/>
        </w:rPr>
        <w:t>so-called “</w:t>
      </w:r>
      <w:r w:rsidR="0016262C">
        <w:rPr>
          <w:lang w:val="en-AU"/>
        </w:rPr>
        <w:t>instruction</w:t>
      </w:r>
      <w:r>
        <w:rPr>
          <w:lang w:val="en-AU"/>
        </w:rPr>
        <w:t xml:space="preserve"> file</w:t>
      </w:r>
      <w:r w:rsidR="00FA6D75">
        <w:rPr>
          <w:lang w:val="en-AU"/>
        </w:rPr>
        <w:t>s</w:t>
      </w:r>
      <w:r>
        <w:rPr>
          <w:lang w:val="en-AU"/>
        </w:rPr>
        <w:t>”. The file</w:t>
      </w:r>
      <w:r w:rsidR="00FA6D75">
        <w:rPr>
          <w:lang w:val="en-AU"/>
        </w:rPr>
        <w:t>s</w:t>
      </w:r>
      <w:r>
        <w:rPr>
          <w:lang w:val="en-AU"/>
        </w:rPr>
        <w:t xml:space="preserve"> from which th</w:t>
      </w:r>
      <w:r w:rsidR="00FA6D75">
        <w:rPr>
          <w:lang w:val="en-AU"/>
        </w:rPr>
        <w:t xml:space="preserve">ese numbers are read must be </w:t>
      </w:r>
      <w:r>
        <w:rPr>
          <w:lang w:val="en-AU"/>
        </w:rPr>
        <w:t>ASCII file</w:t>
      </w:r>
      <w:r w:rsidR="00FA6D75">
        <w:rPr>
          <w:lang w:val="en-AU"/>
        </w:rPr>
        <w:t>s</w:t>
      </w:r>
      <w:r>
        <w:rPr>
          <w:lang w:val="en-AU"/>
        </w:rPr>
        <w:t xml:space="preserve">. If the model writes its outputs to a binary file, then a </w:t>
      </w:r>
      <w:r w:rsidR="00BB18D4">
        <w:rPr>
          <w:lang w:val="en-AU"/>
        </w:rPr>
        <w:t>postproc</w:t>
      </w:r>
      <w:r>
        <w:rPr>
          <w:lang w:val="en-AU"/>
        </w:rPr>
        <w:t>essor which follows the model in a batch or script file must be used to re</w:t>
      </w:r>
      <w:r w:rsidR="00FA6D75">
        <w:rPr>
          <w:lang w:val="en-AU"/>
        </w:rPr>
        <w:t>write</w:t>
      </w:r>
      <w:r>
        <w:rPr>
          <w:lang w:val="en-AU"/>
        </w:rPr>
        <w:t xml:space="preserve"> pertinent model outputs in ASCII format.</w:t>
      </w:r>
    </w:p>
    <w:p w14:paraId="6FF0D738" w14:textId="77777777" w:rsidR="002A29AB" w:rsidRDefault="002A29AB" w:rsidP="00B21031">
      <w:pPr>
        <w:rPr>
          <w:lang w:val="en-AU"/>
        </w:rPr>
      </w:pPr>
      <w:r>
        <w:rPr>
          <w:lang w:val="en-AU"/>
        </w:rPr>
        <w:t>Template and instruction files are described in detail in the next chapter.</w:t>
      </w:r>
    </w:p>
    <w:p w14:paraId="057D7D4D" w14:textId="77777777" w:rsidR="00B21031" w:rsidRDefault="00B21031" w:rsidP="00B21031">
      <w:pPr>
        <w:pStyle w:val="Heading3"/>
      </w:pPr>
      <w:bookmarkStart w:id="66" w:name="_Toc439790905"/>
      <w:bookmarkStart w:id="67" w:name="_Toc439791359"/>
      <w:bookmarkStart w:id="68" w:name="_Toc439791814"/>
      <w:bookmarkStart w:id="69" w:name="_Toc439792268"/>
      <w:bookmarkStart w:id="70" w:name="_Toc439792722"/>
      <w:bookmarkStart w:id="71" w:name="_Toc439793176"/>
      <w:bookmarkStart w:id="72" w:name="_Toc439793630"/>
      <w:bookmarkStart w:id="73" w:name="_Toc439794084"/>
      <w:bookmarkStart w:id="74" w:name="_Toc439794538"/>
      <w:bookmarkStart w:id="75" w:name="_Toc439794991"/>
      <w:bookmarkStart w:id="76" w:name="_Toc439822975"/>
      <w:bookmarkStart w:id="77" w:name="_Toc445910137"/>
      <w:bookmarkStart w:id="78" w:name="_Toc510516353"/>
      <w:bookmarkStart w:id="79" w:name="_Toc520535154"/>
      <w:r>
        <w:t>1.</w:t>
      </w:r>
      <w:r w:rsidR="006A52E9">
        <w:t>4</w:t>
      </w:r>
      <w:r>
        <w:t>.</w:t>
      </w:r>
      <w:r w:rsidR="006A52E9">
        <w:t>3</w:t>
      </w:r>
      <w:r>
        <w:t xml:space="preserve"> Differentiability</w:t>
      </w:r>
      <w:bookmarkEnd w:id="66"/>
      <w:bookmarkEnd w:id="67"/>
      <w:bookmarkEnd w:id="68"/>
      <w:bookmarkEnd w:id="69"/>
      <w:bookmarkEnd w:id="70"/>
      <w:bookmarkEnd w:id="71"/>
      <w:bookmarkEnd w:id="72"/>
      <w:bookmarkEnd w:id="73"/>
      <w:bookmarkEnd w:id="74"/>
      <w:bookmarkEnd w:id="75"/>
      <w:bookmarkEnd w:id="76"/>
      <w:bookmarkEnd w:id="77"/>
      <w:bookmarkEnd w:id="78"/>
      <w:r w:rsidR="006A52E9">
        <w:t xml:space="preserve"> of Model Outputs</w:t>
      </w:r>
      <w:bookmarkEnd w:id="79"/>
    </w:p>
    <w:p w14:paraId="3A3CB37D" w14:textId="1D252313" w:rsidR="00B21031" w:rsidRDefault="00A12A99" w:rsidP="00B21031">
      <w:pPr>
        <w:rPr>
          <w:lang w:val="en-AU"/>
        </w:rPr>
      </w:pPr>
      <w:r>
        <w:rPr>
          <w:lang w:val="en-AU"/>
        </w:rPr>
        <w:t>T</w:t>
      </w:r>
      <w:r w:rsidR="00DE6BE7">
        <w:rPr>
          <w:lang w:val="en-AU"/>
        </w:rPr>
        <w:t>asks performed by</w:t>
      </w:r>
      <w:r>
        <w:rPr>
          <w:lang w:val="en-AU"/>
        </w:rPr>
        <w:t xml:space="preserve"> some (but not all)</w:t>
      </w:r>
      <w:r w:rsidR="00DE6BE7">
        <w:rPr>
          <w:lang w:val="en-AU"/>
        </w:rPr>
        <w:t xml:space="preserve"> members of the PEST++ suite</w:t>
      </w:r>
      <w:r>
        <w:rPr>
          <w:lang w:val="en-AU"/>
        </w:rPr>
        <w:t xml:space="preserve"> include regularised inversion, linear parameter and predictive uncertainty analysis, and nonlinear optimization through sequential linear programming. These methods are powerful. Furthermore</w:t>
      </w:r>
      <w:r w:rsidR="001C6509">
        <w:rPr>
          <w:lang w:val="en-AU"/>
        </w:rPr>
        <w:t>,</w:t>
      </w:r>
      <w:r>
        <w:rPr>
          <w:lang w:val="en-AU"/>
        </w:rPr>
        <w:t xml:space="preserve"> they can</w:t>
      </w:r>
      <w:r w:rsidR="00623E1F">
        <w:rPr>
          <w:lang w:val="en-AU"/>
        </w:rPr>
        <w:t xml:space="preserve"> be used to</w:t>
      </w:r>
      <w:r>
        <w:rPr>
          <w:lang w:val="en-AU"/>
        </w:rPr>
        <w:t xml:space="preserve"> </w:t>
      </w:r>
      <w:r w:rsidR="001C6509">
        <w:rPr>
          <w:lang w:val="en-AU"/>
        </w:rPr>
        <w:t xml:space="preserve">manipulate </w:t>
      </w:r>
      <w:r>
        <w:rPr>
          <w:lang w:val="en-AU"/>
        </w:rPr>
        <w:t>large numbers of parameters and/or decision variables. Their power rests on an ability to employ partial derivatives of model outputs with respect to adjustable parameters or decision variables</w:t>
      </w:r>
      <w:r w:rsidR="00623E1F">
        <w:rPr>
          <w:lang w:val="en-AU"/>
        </w:rPr>
        <w:t>, for the purpose of estimating these parameters or optimizing these decision variables</w:t>
      </w:r>
      <w:r>
        <w:rPr>
          <w:lang w:val="en-AU"/>
        </w:rPr>
        <w:t>.</w:t>
      </w:r>
      <w:r w:rsidR="00B21031">
        <w:rPr>
          <w:lang w:val="en-AU"/>
        </w:rPr>
        <w:t xml:space="preserve"> PEST</w:t>
      </w:r>
      <w:r>
        <w:rPr>
          <w:lang w:val="en-AU"/>
        </w:rPr>
        <w:t>++ programs</w:t>
      </w:r>
      <w:r w:rsidR="00B21031">
        <w:rPr>
          <w:lang w:val="en-AU"/>
        </w:rPr>
        <w:t xml:space="preserve"> calculate these derivatives using finite differences; </w:t>
      </w:r>
      <w:r w:rsidR="00623E1F">
        <w:rPr>
          <w:lang w:val="en-AU"/>
        </w:rPr>
        <w:t>a</w:t>
      </w:r>
      <w:r w:rsidR="00A74087">
        <w:rPr>
          <w:lang w:val="en-AU"/>
        </w:rPr>
        <w:t xml:space="preserve"> PEST++</w:t>
      </w:r>
      <w:r>
        <w:rPr>
          <w:lang w:val="en-AU"/>
        </w:rPr>
        <w:t xml:space="preserve"> program</w:t>
      </w:r>
      <w:r w:rsidR="00B21031">
        <w:rPr>
          <w:lang w:val="en-AU"/>
        </w:rPr>
        <w:t xml:space="preserve"> varies a parameter</w:t>
      </w:r>
      <w:r>
        <w:rPr>
          <w:lang w:val="en-AU"/>
        </w:rPr>
        <w:t xml:space="preserve"> or decision variable</w:t>
      </w:r>
      <w:r w:rsidR="00B21031">
        <w:rPr>
          <w:lang w:val="en-AU"/>
        </w:rPr>
        <w:t xml:space="preserve"> incrementally, and then divides the incremental change in pertinent model outputs by the incremental change in </w:t>
      </w:r>
      <w:r w:rsidR="00BB47C9">
        <w:rPr>
          <w:lang w:val="en-AU"/>
        </w:rPr>
        <w:t>the parameter</w:t>
      </w:r>
      <w:r>
        <w:rPr>
          <w:lang w:val="en-AU"/>
        </w:rPr>
        <w:t xml:space="preserve"> or decision variable</w:t>
      </w:r>
      <w:r w:rsidR="00623E1F">
        <w:rPr>
          <w:lang w:val="en-AU"/>
        </w:rPr>
        <w:t xml:space="preserve"> to approximate the partial derivative</w:t>
      </w:r>
      <w:r w:rsidR="00B21031">
        <w:rPr>
          <w:lang w:val="en-AU"/>
        </w:rPr>
        <w:t xml:space="preserve">. </w:t>
      </w:r>
    </w:p>
    <w:p w14:paraId="45BE84F2" w14:textId="77777777" w:rsidR="00B21031" w:rsidRDefault="00B21031" w:rsidP="00B21031">
      <w:pPr>
        <w:rPr>
          <w:lang w:val="en-AU"/>
        </w:rPr>
      </w:pPr>
      <w:r>
        <w:rPr>
          <w:lang w:val="en-AU"/>
        </w:rPr>
        <w:t xml:space="preserve">If </w:t>
      </w:r>
      <w:r w:rsidR="00BB47C9">
        <w:rPr>
          <w:lang w:val="en-AU"/>
        </w:rPr>
        <w:t>numbers calculated by a</w:t>
      </w:r>
      <w:r>
        <w:rPr>
          <w:lang w:val="en-AU"/>
        </w:rPr>
        <w:t xml:space="preserve"> model are not continuous functions of </w:t>
      </w:r>
      <w:r w:rsidR="00BB47C9">
        <w:rPr>
          <w:lang w:val="en-AU"/>
        </w:rPr>
        <w:t xml:space="preserve">the model’s </w:t>
      </w:r>
      <w:r>
        <w:rPr>
          <w:lang w:val="en-AU"/>
        </w:rPr>
        <w:t>parameters</w:t>
      </w:r>
      <w:r w:rsidR="00623E1F">
        <w:rPr>
          <w:lang w:val="en-AU"/>
        </w:rPr>
        <w:t xml:space="preserve"> or decision variables</w:t>
      </w:r>
      <w:r w:rsidR="00BB47C9">
        <w:rPr>
          <w:lang w:val="en-AU"/>
        </w:rPr>
        <w:t xml:space="preserve"> </w:t>
      </w:r>
      <w:r>
        <w:rPr>
          <w:lang w:val="en-AU"/>
        </w:rPr>
        <w:t>this process fail</w:t>
      </w:r>
      <w:r w:rsidR="001C6509">
        <w:rPr>
          <w:lang w:val="en-AU"/>
        </w:rPr>
        <w:t>s</w:t>
      </w:r>
      <w:r>
        <w:rPr>
          <w:lang w:val="en-AU"/>
        </w:rPr>
        <w:t>. Non-continuity of model outputs with respect to parameters</w:t>
      </w:r>
      <w:r w:rsidR="00623E1F">
        <w:rPr>
          <w:lang w:val="en-AU"/>
        </w:rPr>
        <w:t>/decision variables</w:t>
      </w:r>
      <w:r>
        <w:rPr>
          <w:lang w:val="en-AU"/>
        </w:rPr>
        <w:t xml:space="preserve"> can be an outcome of poor model design, or it can be an inadvertent outcome of numerical difficulties that a model may experience – particularly if it employs an iterative </w:t>
      </w:r>
      <w:r w:rsidR="00BB47C9">
        <w:rPr>
          <w:lang w:val="en-AU"/>
        </w:rPr>
        <w:t>scheme to solve</w:t>
      </w:r>
      <w:r>
        <w:rPr>
          <w:lang w:val="en-AU"/>
        </w:rPr>
        <w:t xml:space="preserve"> the equations which describe the processes which it simulates.</w:t>
      </w:r>
    </w:p>
    <w:p w14:paraId="38FF1D25" w14:textId="34BF5A62" w:rsidR="00B21031" w:rsidRDefault="00B21031" w:rsidP="00B21031">
      <w:pPr>
        <w:rPr>
          <w:lang w:val="en-AU"/>
        </w:rPr>
      </w:pPr>
      <w:r>
        <w:rPr>
          <w:lang w:val="en-AU"/>
        </w:rPr>
        <w:t>Often simple steps can (and should) be taken to make use of a model</w:t>
      </w:r>
      <w:r w:rsidR="001C6509">
        <w:rPr>
          <w:lang w:val="en-AU"/>
        </w:rPr>
        <w:t xml:space="preserve"> more </w:t>
      </w:r>
      <w:r w:rsidR="007310FB">
        <w:rPr>
          <w:lang w:val="en-AU"/>
        </w:rPr>
        <w:t>tractable</w:t>
      </w:r>
      <w:r w:rsidR="001C6509">
        <w:rPr>
          <w:lang w:val="en-AU"/>
        </w:rPr>
        <w:t xml:space="preserve"> when it is deployed</w:t>
      </w:r>
      <w:r>
        <w:rPr>
          <w:lang w:val="en-AU"/>
        </w:rPr>
        <w:t xml:space="preserve"> </w:t>
      </w:r>
      <w:r w:rsidR="001C6509">
        <w:rPr>
          <w:lang w:val="en-AU"/>
        </w:rPr>
        <w:t xml:space="preserve">in conjunction </w:t>
      </w:r>
      <w:r>
        <w:rPr>
          <w:lang w:val="en-AU"/>
        </w:rPr>
        <w:t xml:space="preserve">with </w:t>
      </w:r>
      <w:r w:rsidR="00A12A99">
        <w:rPr>
          <w:lang w:val="en-AU"/>
        </w:rPr>
        <w:t xml:space="preserve">those members of the </w:t>
      </w:r>
      <w:r>
        <w:rPr>
          <w:lang w:val="en-AU"/>
        </w:rPr>
        <w:t>PEST</w:t>
      </w:r>
      <w:r w:rsidR="00A12A99">
        <w:rPr>
          <w:lang w:val="en-AU"/>
        </w:rPr>
        <w:t xml:space="preserve">++ suite which require </w:t>
      </w:r>
      <w:r w:rsidR="001C6509">
        <w:rPr>
          <w:lang w:val="en-AU"/>
        </w:rPr>
        <w:t>continuity</w:t>
      </w:r>
      <w:r w:rsidR="00A12A99">
        <w:rPr>
          <w:lang w:val="en-AU"/>
        </w:rPr>
        <w:t xml:space="preserve"> of model outputs with respect to adjustable parameters</w:t>
      </w:r>
      <w:r w:rsidR="00623E1F">
        <w:rPr>
          <w:lang w:val="en-AU"/>
        </w:rPr>
        <w:t xml:space="preserve"> or decision variables</w:t>
      </w:r>
      <w:r>
        <w:rPr>
          <w:lang w:val="en-AU"/>
        </w:rPr>
        <w:t xml:space="preserve">. </w:t>
      </w:r>
      <w:r w:rsidR="00EE30C4">
        <w:rPr>
          <w:lang w:val="en-AU"/>
        </w:rPr>
        <w:t>Model-calculated numbers which PEST++ programs read</w:t>
      </w:r>
      <w:r>
        <w:rPr>
          <w:lang w:val="en-AU"/>
        </w:rPr>
        <w:t xml:space="preserve"> should be recorded</w:t>
      </w:r>
      <w:r w:rsidR="00EE30C4">
        <w:rPr>
          <w:lang w:val="en-AU"/>
        </w:rPr>
        <w:t xml:space="preserve"> on model output files</w:t>
      </w:r>
      <w:r>
        <w:rPr>
          <w:lang w:val="en-AU"/>
        </w:rPr>
        <w:t xml:space="preserve"> with as much numerical precision as the model allows (seven significant figures if the model uses single precision arithmetic). When </w:t>
      </w:r>
      <w:r w:rsidR="00EE30C4">
        <w:rPr>
          <w:lang w:val="en-AU"/>
        </w:rPr>
        <w:t xml:space="preserve">a </w:t>
      </w:r>
      <w:r>
        <w:rPr>
          <w:lang w:val="en-AU"/>
        </w:rPr>
        <w:t>PEST</w:t>
      </w:r>
      <w:r w:rsidR="00A12A99">
        <w:rPr>
          <w:lang w:val="en-AU"/>
        </w:rPr>
        <w:t>++ program</w:t>
      </w:r>
      <w:r>
        <w:rPr>
          <w:lang w:val="en-AU"/>
        </w:rPr>
        <w:t xml:space="preserve"> computes </w:t>
      </w:r>
      <w:r w:rsidR="00EE30C4">
        <w:rPr>
          <w:lang w:val="en-AU"/>
        </w:rPr>
        <w:t xml:space="preserve">a </w:t>
      </w:r>
      <w:r>
        <w:rPr>
          <w:lang w:val="en-AU"/>
        </w:rPr>
        <w:t xml:space="preserve">derivative using finite differences, it must subtract numbers which are very </w:t>
      </w:r>
      <w:r w:rsidR="0016262C">
        <w:rPr>
          <w:lang w:val="en-AU"/>
        </w:rPr>
        <w:t>similar</w:t>
      </w:r>
      <w:r>
        <w:rPr>
          <w:lang w:val="en-AU"/>
        </w:rPr>
        <w:t>. Leading significant figures are lost in this process, leaving only the trailing significant figures</w:t>
      </w:r>
      <w:r w:rsidR="00EE30C4">
        <w:rPr>
          <w:lang w:val="en-AU"/>
        </w:rPr>
        <w:t xml:space="preserve"> to carry the value of the derivative</w:t>
      </w:r>
      <w:r>
        <w:rPr>
          <w:lang w:val="en-AU"/>
        </w:rPr>
        <w:t xml:space="preserve">. If these </w:t>
      </w:r>
      <w:r w:rsidR="00EE30C4">
        <w:rPr>
          <w:lang w:val="en-AU"/>
        </w:rPr>
        <w:t>are absent from a number</w:t>
      </w:r>
      <w:r>
        <w:rPr>
          <w:lang w:val="en-AU"/>
        </w:rPr>
        <w:t xml:space="preserve">, then </w:t>
      </w:r>
      <w:r w:rsidR="001A69FA">
        <w:rPr>
          <w:lang w:val="en-AU"/>
        </w:rPr>
        <w:t>finite-difference</w:t>
      </w:r>
      <w:r>
        <w:rPr>
          <w:lang w:val="en-AU"/>
        </w:rPr>
        <w:t xml:space="preserve"> derivatives lose their integrity.</w:t>
      </w:r>
    </w:p>
    <w:p w14:paraId="2E0DD721" w14:textId="77777777" w:rsidR="00B21031" w:rsidRDefault="00B21031" w:rsidP="00B21031">
      <w:pPr>
        <w:rPr>
          <w:lang w:val="en-AU"/>
        </w:rPr>
      </w:pPr>
      <w:r>
        <w:rPr>
          <w:lang w:val="en-AU"/>
        </w:rPr>
        <w:t>Similarly, convergence criteria of iterative solvers employed by a model should be set tightly. The loss of significant figures</w:t>
      </w:r>
      <w:r w:rsidR="00A53601">
        <w:rPr>
          <w:lang w:val="en-AU"/>
        </w:rPr>
        <w:t xml:space="preserve"> incurred by loose convergence</w:t>
      </w:r>
      <w:r>
        <w:rPr>
          <w:lang w:val="en-AU"/>
        </w:rPr>
        <w:t xml:space="preserve"> matters little</w:t>
      </w:r>
      <w:r w:rsidR="004D6DB4">
        <w:rPr>
          <w:lang w:val="en-AU"/>
        </w:rPr>
        <w:t xml:space="preserve"> in many model</w:t>
      </w:r>
      <w:r w:rsidR="00C76D65">
        <w:rPr>
          <w:lang w:val="en-AU"/>
        </w:rPr>
        <w:t>ing</w:t>
      </w:r>
      <w:r w:rsidR="004D6DB4">
        <w:rPr>
          <w:lang w:val="en-AU"/>
        </w:rPr>
        <w:t xml:space="preserve"> contexts.</w:t>
      </w:r>
      <w:r>
        <w:rPr>
          <w:lang w:val="en-AU"/>
        </w:rPr>
        <w:t xml:space="preserve"> However th</w:t>
      </w:r>
      <w:r w:rsidR="004D6DB4">
        <w:rPr>
          <w:lang w:val="en-AU"/>
        </w:rPr>
        <w:t>is can</w:t>
      </w:r>
      <w:r>
        <w:rPr>
          <w:lang w:val="en-AU"/>
        </w:rPr>
        <w:t xml:space="preserve"> inflict a heavy cost on </w:t>
      </w:r>
      <w:r w:rsidR="001A69FA">
        <w:rPr>
          <w:lang w:val="en-AU"/>
        </w:rPr>
        <w:t>finite-difference</w:t>
      </w:r>
      <w:r>
        <w:rPr>
          <w:lang w:val="en-AU"/>
        </w:rPr>
        <w:t xml:space="preserve"> derivatives. Sometimes it may be necessary to </w:t>
      </w:r>
      <w:r w:rsidR="004D6DB4">
        <w:rPr>
          <w:lang w:val="en-AU"/>
        </w:rPr>
        <w:t>limit</w:t>
      </w:r>
      <w:r>
        <w:rPr>
          <w:lang w:val="en-AU"/>
        </w:rPr>
        <w:t xml:space="preserve"> the </w:t>
      </w:r>
      <w:r w:rsidR="004D6DB4">
        <w:rPr>
          <w:lang w:val="en-AU"/>
        </w:rPr>
        <w:t>use</w:t>
      </w:r>
      <w:r>
        <w:rPr>
          <w:lang w:val="en-AU"/>
        </w:rPr>
        <w:t xml:space="preserve"> of</w:t>
      </w:r>
      <w:r w:rsidR="004D6DB4">
        <w:rPr>
          <w:lang w:val="en-AU"/>
        </w:rPr>
        <w:t xml:space="preserve"> model numerical</w:t>
      </w:r>
      <w:r>
        <w:rPr>
          <w:lang w:val="en-AU"/>
        </w:rPr>
        <w:t xml:space="preserve"> devices such as adaptive time stepping if it is felt that they may unwittingly contribute alterations to model outputs that</w:t>
      </w:r>
      <w:r w:rsidR="0002532B">
        <w:rPr>
          <w:lang w:val="en-AU"/>
        </w:rPr>
        <w:t xml:space="preserve"> d</w:t>
      </w:r>
      <w:r w:rsidR="00957B76">
        <w:rPr>
          <w:lang w:val="en-AU"/>
        </w:rPr>
        <w:t>o not</w:t>
      </w:r>
      <w:r w:rsidR="0002532B">
        <w:rPr>
          <w:lang w:val="en-AU"/>
        </w:rPr>
        <w:t xml:space="preserve"> arise</w:t>
      </w:r>
      <w:r>
        <w:rPr>
          <w:lang w:val="en-AU"/>
        </w:rPr>
        <w:t xml:space="preserve"> exclusively </w:t>
      </w:r>
      <w:r w:rsidR="0002532B">
        <w:rPr>
          <w:lang w:val="en-AU"/>
        </w:rPr>
        <w:t>from</w:t>
      </w:r>
      <w:r>
        <w:rPr>
          <w:lang w:val="en-AU"/>
        </w:rPr>
        <w:t xml:space="preserve"> alterations to the values of model parameters</w:t>
      </w:r>
      <w:r w:rsidR="00C76D65">
        <w:rPr>
          <w:lang w:val="en-AU"/>
        </w:rPr>
        <w:t xml:space="preserve"> or decision variables</w:t>
      </w:r>
      <w:r>
        <w:rPr>
          <w:lang w:val="en-AU"/>
        </w:rPr>
        <w:t>.</w:t>
      </w:r>
    </w:p>
    <w:p w14:paraId="6402D9CA" w14:textId="77777777" w:rsidR="00A12A99" w:rsidRDefault="00A12A99" w:rsidP="00B21031">
      <w:pPr>
        <w:rPr>
          <w:lang w:val="en-AU"/>
        </w:rPr>
      </w:pPr>
      <w:r>
        <w:rPr>
          <w:lang w:val="en-AU"/>
        </w:rPr>
        <w:t xml:space="preserve">If a PEST++ program which relies on partial derivatives fails to perform well, </w:t>
      </w:r>
      <w:r w:rsidR="004D6DB4">
        <w:rPr>
          <w:lang w:val="en-AU"/>
        </w:rPr>
        <w:t xml:space="preserve">this may indicate that </w:t>
      </w:r>
      <w:r>
        <w:rPr>
          <w:lang w:val="en-AU"/>
        </w:rPr>
        <w:t>the integrity of these derivatives is questionable. This can be checked using the JACTEST utility provided with the PEST suite. If derivatives fail the test, then there may be no alternative but to</w:t>
      </w:r>
      <w:r w:rsidR="004D6DB4">
        <w:rPr>
          <w:lang w:val="en-AU"/>
        </w:rPr>
        <w:t xml:space="preserve"> attempt</w:t>
      </w:r>
      <w:r>
        <w:rPr>
          <w:lang w:val="en-AU"/>
        </w:rPr>
        <w:t xml:space="preserve"> the same task using another</w:t>
      </w:r>
      <w:r w:rsidR="004D6DB4">
        <w:rPr>
          <w:lang w:val="en-AU"/>
        </w:rPr>
        <w:t xml:space="preserve"> methodology that does not require </w:t>
      </w:r>
      <w:r w:rsidR="007310FB">
        <w:rPr>
          <w:lang w:val="en-AU"/>
        </w:rPr>
        <w:t>derivatives</w:t>
      </w:r>
      <w:r w:rsidR="004D6DB4">
        <w:rPr>
          <w:lang w:val="en-AU"/>
        </w:rPr>
        <w:t xml:space="preserve"> of model outputs with respect to parameters</w:t>
      </w:r>
      <w:r w:rsidR="00C76D65">
        <w:rPr>
          <w:lang w:val="en-AU"/>
        </w:rPr>
        <w:t>/decision variables</w:t>
      </w:r>
      <w:r w:rsidR="004D6DB4">
        <w:rPr>
          <w:lang w:val="en-AU"/>
        </w:rPr>
        <w:t xml:space="preserve">. </w:t>
      </w:r>
      <w:r w:rsidR="005C4EFC">
        <w:rPr>
          <w:lang w:val="en-AU"/>
        </w:rPr>
        <w:t>Both the PEST++ and PEST suites provide global optimizers. The PEST++ suite</w:t>
      </w:r>
      <w:r w:rsidR="00C76D65">
        <w:rPr>
          <w:lang w:val="en-AU"/>
        </w:rPr>
        <w:t xml:space="preserve"> also</w:t>
      </w:r>
      <w:r w:rsidR="005C4EFC">
        <w:rPr>
          <w:lang w:val="en-AU"/>
        </w:rPr>
        <w:t xml:space="preserve"> provides the powerful </w:t>
      </w:r>
      <w:r w:rsidR="001E250B">
        <w:rPr>
          <w:lang w:val="en-AU"/>
        </w:rPr>
        <w:t>PESTPP-IES</w:t>
      </w:r>
      <w:r w:rsidR="005C4EFC">
        <w:rPr>
          <w:lang w:val="en-AU"/>
        </w:rPr>
        <w:t xml:space="preserve"> </w:t>
      </w:r>
      <w:r w:rsidR="00F37457">
        <w:rPr>
          <w:lang w:val="en-AU"/>
        </w:rPr>
        <w:lastRenderedPageBreak/>
        <w:t xml:space="preserve">iterative </w:t>
      </w:r>
      <w:r w:rsidR="005C4EFC">
        <w:rPr>
          <w:lang w:val="en-AU"/>
        </w:rPr>
        <w:t xml:space="preserve">ensemble smoother whose performance is not </w:t>
      </w:r>
      <w:r w:rsidR="007310FB">
        <w:rPr>
          <w:lang w:val="en-AU"/>
        </w:rPr>
        <w:t>hampered</w:t>
      </w:r>
      <w:r w:rsidR="005C4EFC">
        <w:rPr>
          <w:lang w:val="en-AU"/>
        </w:rPr>
        <w:t xml:space="preserve"> by poor numerical der</w:t>
      </w:r>
      <w:r w:rsidR="007310FB">
        <w:rPr>
          <w:lang w:val="en-AU"/>
        </w:rPr>
        <w:t>iv</w:t>
      </w:r>
      <w:r w:rsidR="005C4EFC">
        <w:rPr>
          <w:lang w:val="en-AU"/>
        </w:rPr>
        <w:t>atives.</w:t>
      </w:r>
    </w:p>
    <w:p w14:paraId="5C69FB30" w14:textId="77777777" w:rsidR="00B21031" w:rsidRDefault="00B21031" w:rsidP="00B21031">
      <w:pPr>
        <w:pStyle w:val="Heading3"/>
      </w:pPr>
      <w:bookmarkStart w:id="80" w:name="_Toc439790907"/>
      <w:bookmarkStart w:id="81" w:name="_Toc439791361"/>
      <w:bookmarkStart w:id="82" w:name="_Toc439791816"/>
      <w:bookmarkStart w:id="83" w:name="_Toc439792270"/>
      <w:bookmarkStart w:id="84" w:name="_Toc439792724"/>
      <w:bookmarkStart w:id="85" w:name="_Toc439793178"/>
      <w:bookmarkStart w:id="86" w:name="_Toc439793632"/>
      <w:bookmarkStart w:id="87" w:name="_Toc439794086"/>
      <w:bookmarkStart w:id="88" w:name="_Toc439794540"/>
      <w:bookmarkStart w:id="89" w:name="_Toc439794993"/>
      <w:bookmarkStart w:id="90" w:name="_Toc439822977"/>
      <w:bookmarkStart w:id="91" w:name="_Toc445910139"/>
      <w:bookmarkStart w:id="92" w:name="_Toc510516355"/>
      <w:bookmarkStart w:id="93" w:name="_Toc520535155"/>
      <w:r>
        <w:t>1.</w:t>
      </w:r>
      <w:r w:rsidR="001E250B">
        <w:t>4</w:t>
      </w:r>
      <w:r>
        <w:t>.</w:t>
      </w:r>
      <w:r w:rsidR="00833721">
        <w:t>4</w:t>
      </w:r>
      <w:r>
        <w:t xml:space="preserve"> Observations and Predictions</w:t>
      </w:r>
      <w:bookmarkEnd w:id="80"/>
      <w:bookmarkEnd w:id="81"/>
      <w:bookmarkEnd w:id="82"/>
      <w:bookmarkEnd w:id="83"/>
      <w:bookmarkEnd w:id="84"/>
      <w:bookmarkEnd w:id="85"/>
      <w:bookmarkEnd w:id="86"/>
      <w:bookmarkEnd w:id="87"/>
      <w:bookmarkEnd w:id="88"/>
      <w:bookmarkEnd w:id="89"/>
      <w:bookmarkEnd w:id="90"/>
      <w:bookmarkEnd w:id="91"/>
      <w:bookmarkEnd w:id="92"/>
      <w:bookmarkEnd w:id="93"/>
    </w:p>
    <w:p w14:paraId="68D65459" w14:textId="77777777" w:rsidR="00B21031" w:rsidRDefault="005C4EFC" w:rsidP="00B21031">
      <w:pPr>
        <w:rPr>
          <w:lang w:val="en-AU"/>
        </w:rPr>
      </w:pPr>
      <w:r>
        <w:rPr>
          <w:lang w:val="en-AU"/>
        </w:rPr>
        <w:t xml:space="preserve">The numbers that </w:t>
      </w:r>
      <w:r w:rsidR="007310FB">
        <w:rPr>
          <w:lang w:val="en-AU"/>
        </w:rPr>
        <w:t>programs</w:t>
      </w:r>
      <w:r>
        <w:rPr>
          <w:lang w:val="en-AU"/>
        </w:rPr>
        <w:t xml:space="preserve"> of the </w:t>
      </w:r>
      <w:r w:rsidR="001A26A8">
        <w:rPr>
          <w:lang w:val="en-AU"/>
        </w:rPr>
        <w:t>PEST</w:t>
      </w:r>
      <w:r w:rsidR="001E250B">
        <w:rPr>
          <w:lang w:val="en-AU"/>
        </w:rPr>
        <w:t xml:space="preserve">++ </w:t>
      </w:r>
      <w:r>
        <w:rPr>
          <w:lang w:val="en-AU"/>
        </w:rPr>
        <w:t xml:space="preserve">suite </w:t>
      </w:r>
      <w:r w:rsidR="00B21031">
        <w:rPr>
          <w:lang w:val="en-AU"/>
        </w:rPr>
        <w:t xml:space="preserve">read from model output files </w:t>
      </w:r>
      <w:r>
        <w:rPr>
          <w:lang w:val="en-AU"/>
        </w:rPr>
        <w:t>o</w:t>
      </w:r>
      <w:r w:rsidR="001E250B">
        <w:rPr>
          <w:lang w:val="en-AU"/>
        </w:rPr>
        <w:t xml:space="preserve">ften (but not always) </w:t>
      </w:r>
      <w:r>
        <w:rPr>
          <w:lang w:val="en-AU"/>
        </w:rPr>
        <w:t>have measured real-world</w:t>
      </w:r>
      <w:r w:rsidR="00B21031">
        <w:rPr>
          <w:lang w:val="en-AU"/>
        </w:rPr>
        <w:t xml:space="preserve"> counterparts. </w:t>
      </w:r>
      <w:r w:rsidR="001A26A8">
        <w:rPr>
          <w:lang w:val="en-AU"/>
        </w:rPr>
        <w:t>C</w:t>
      </w:r>
      <w:r w:rsidR="0016262C">
        <w:rPr>
          <w:lang w:val="en-AU"/>
        </w:rPr>
        <w:t>ollectively</w:t>
      </w:r>
      <w:r w:rsidR="001A26A8">
        <w:rPr>
          <w:lang w:val="en-AU"/>
        </w:rPr>
        <w:t xml:space="preserve"> these numbers comprise</w:t>
      </w:r>
      <w:r w:rsidR="00B21031">
        <w:rPr>
          <w:lang w:val="en-AU"/>
        </w:rPr>
        <w:t xml:space="preserve"> </w:t>
      </w:r>
      <w:r>
        <w:rPr>
          <w:lang w:val="en-AU"/>
        </w:rPr>
        <w:t>a</w:t>
      </w:r>
      <w:r w:rsidR="001A26A8">
        <w:rPr>
          <w:lang w:val="en-AU"/>
        </w:rPr>
        <w:t xml:space="preserve"> calibration dataset. </w:t>
      </w:r>
      <w:r>
        <w:rPr>
          <w:lang w:val="en-AU"/>
        </w:rPr>
        <w:t>Sometimes, however, number</w:t>
      </w:r>
      <w:r w:rsidR="00C76D65">
        <w:rPr>
          <w:lang w:val="en-AU"/>
        </w:rPr>
        <w:t>s</w:t>
      </w:r>
      <w:r>
        <w:rPr>
          <w:lang w:val="en-AU"/>
        </w:rPr>
        <w:t xml:space="preserve"> of interest</w:t>
      </w:r>
      <w:r w:rsidR="00C76D65">
        <w:rPr>
          <w:lang w:val="en-AU"/>
        </w:rPr>
        <w:t xml:space="preserve"> that are read from</w:t>
      </w:r>
      <w:r>
        <w:rPr>
          <w:lang w:val="en-AU"/>
        </w:rPr>
        <w:t xml:space="preserve"> model output files </w:t>
      </w:r>
      <w:r w:rsidR="00C76D65">
        <w:rPr>
          <w:lang w:val="en-AU"/>
        </w:rPr>
        <w:t>may comprise</w:t>
      </w:r>
      <w:r w:rsidR="001A26A8">
        <w:rPr>
          <w:lang w:val="en-AU"/>
        </w:rPr>
        <w:t xml:space="preserve"> predictions for which there are</w:t>
      </w:r>
      <w:r w:rsidR="00B21031">
        <w:rPr>
          <w:lang w:val="en-AU"/>
        </w:rPr>
        <w:t xml:space="preserve"> no measured counterpart</w:t>
      </w:r>
      <w:r w:rsidR="001A26A8">
        <w:rPr>
          <w:lang w:val="en-AU"/>
        </w:rPr>
        <w:t>s</w:t>
      </w:r>
      <w:r w:rsidR="00B21031">
        <w:rPr>
          <w:lang w:val="en-AU"/>
        </w:rPr>
        <w:t>.</w:t>
      </w:r>
    </w:p>
    <w:p w14:paraId="016EDA77" w14:textId="4C189E2C" w:rsidR="00B21031" w:rsidRDefault="00C76D65" w:rsidP="00B21031">
      <w:pPr>
        <w:rPr>
          <w:lang w:val="en-AU"/>
        </w:rPr>
      </w:pPr>
      <w:r>
        <w:rPr>
          <w:lang w:val="en-AU"/>
        </w:rPr>
        <w:t>In PEST and PESTPP parlance, a</w:t>
      </w:r>
      <w:r w:rsidR="00B21031">
        <w:rPr>
          <w:lang w:val="en-AU"/>
        </w:rPr>
        <w:t>ny number read from a model output file is referred to as “an observation”.</w:t>
      </w:r>
      <w:r w:rsidR="005C4EFC">
        <w:rPr>
          <w:lang w:val="en-AU"/>
        </w:rPr>
        <w:t xml:space="preserve"> “Measured” counterparts to these numbers are provided in </w:t>
      </w:r>
      <w:r w:rsidR="00A74087">
        <w:rPr>
          <w:lang w:val="en-AU"/>
        </w:rPr>
        <w:t>the</w:t>
      </w:r>
      <w:r w:rsidR="005C4EFC">
        <w:rPr>
          <w:lang w:val="en-AU"/>
        </w:rPr>
        <w:t xml:space="preserve"> PEST control file.</w:t>
      </w:r>
      <w:r w:rsidR="00B21031">
        <w:rPr>
          <w:lang w:val="en-AU"/>
        </w:rPr>
        <w:t xml:space="preserve"> If</w:t>
      </w:r>
      <w:r w:rsidR="005C4EFC">
        <w:rPr>
          <w:lang w:val="en-AU"/>
        </w:rPr>
        <w:t xml:space="preserve"> </w:t>
      </w:r>
      <w:r>
        <w:rPr>
          <w:lang w:val="en-AU"/>
        </w:rPr>
        <w:t>a</w:t>
      </w:r>
      <w:r w:rsidR="005C4EFC">
        <w:rPr>
          <w:lang w:val="en-AU"/>
        </w:rPr>
        <w:t xml:space="preserve"> measurement is </w:t>
      </w:r>
      <w:r w:rsidR="00B21031">
        <w:rPr>
          <w:lang w:val="en-AU"/>
        </w:rPr>
        <w:t>given a weight of zero, it is not</w:t>
      </w:r>
      <w:r w:rsidR="005C4EFC">
        <w:rPr>
          <w:lang w:val="en-AU"/>
        </w:rPr>
        <w:t xml:space="preserve"> actually compared with a model output</w:t>
      </w:r>
      <w:r>
        <w:rPr>
          <w:lang w:val="en-AU"/>
        </w:rPr>
        <w:t>; the corresponding model output is thus read for its own sake.</w:t>
      </w:r>
      <w:r w:rsidR="005C4EFC">
        <w:rPr>
          <w:lang w:val="en-AU"/>
        </w:rPr>
        <w:t xml:space="preserve"> </w:t>
      </w:r>
      <w:r w:rsidR="00B21031">
        <w:rPr>
          <w:lang w:val="en-AU"/>
        </w:rPr>
        <w:t>Hence some “observations”</w:t>
      </w:r>
      <w:r w:rsidR="005C4EFC">
        <w:rPr>
          <w:lang w:val="en-AU"/>
        </w:rPr>
        <w:t xml:space="preserve"> that are provided in a PEST control file</w:t>
      </w:r>
      <w:r w:rsidR="00B21031">
        <w:rPr>
          <w:lang w:val="en-AU"/>
        </w:rPr>
        <w:t xml:space="preserve"> can </w:t>
      </w:r>
      <w:r w:rsidR="005C4EFC">
        <w:rPr>
          <w:lang w:val="en-AU"/>
        </w:rPr>
        <w:t>actually</w:t>
      </w:r>
      <w:r w:rsidR="00B21031">
        <w:rPr>
          <w:lang w:val="en-AU"/>
        </w:rPr>
        <w:t xml:space="preserve"> be </w:t>
      </w:r>
      <w:r>
        <w:rPr>
          <w:lang w:val="en-AU"/>
        </w:rPr>
        <w:t xml:space="preserve">model </w:t>
      </w:r>
      <w:r w:rsidR="00B21031">
        <w:rPr>
          <w:lang w:val="en-AU"/>
        </w:rPr>
        <w:t>predictions. As such</w:t>
      </w:r>
      <w:r w:rsidR="001A26A8">
        <w:rPr>
          <w:lang w:val="en-AU"/>
        </w:rPr>
        <w:t>,</w:t>
      </w:r>
      <w:r w:rsidR="00B21031">
        <w:rPr>
          <w:lang w:val="en-AU"/>
        </w:rPr>
        <w:t xml:space="preserve"> they </w:t>
      </w:r>
      <w:r w:rsidR="005C4EFC">
        <w:rPr>
          <w:lang w:val="en-AU"/>
        </w:rPr>
        <w:t>can</w:t>
      </w:r>
      <w:r w:rsidR="001A26A8">
        <w:rPr>
          <w:lang w:val="en-AU"/>
        </w:rPr>
        <w:t xml:space="preserve"> feature in </w:t>
      </w:r>
      <w:r w:rsidR="00B21031">
        <w:rPr>
          <w:lang w:val="en-AU"/>
        </w:rPr>
        <w:t>linear and nonlinear predictive uncertainty analysis</w:t>
      </w:r>
      <w:r w:rsidR="00287AD6">
        <w:rPr>
          <w:lang w:val="en-AU"/>
        </w:rPr>
        <w:t>,</w:t>
      </w:r>
      <w:r w:rsidR="00D314E3">
        <w:rPr>
          <w:lang w:val="en-AU"/>
        </w:rPr>
        <w:t xml:space="preserve"> </w:t>
      </w:r>
      <w:r>
        <w:rPr>
          <w:lang w:val="en-AU"/>
        </w:rPr>
        <w:t>and/</w:t>
      </w:r>
      <w:r w:rsidR="00D314E3">
        <w:rPr>
          <w:lang w:val="en-AU"/>
        </w:rPr>
        <w:t>or can be used</w:t>
      </w:r>
      <w:r>
        <w:rPr>
          <w:lang w:val="en-AU"/>
        </w:rPr>
        <w:t xml:space="preserve"> by pertinent PEST utilities and </w:t>
      </w:r>
      <w:r w:rsidR="00A71C5B">
        <w:rPr>
          <w:lang w:val="en-AU"/>
        </w:rPr>
        <w:t>P</w:t>
      </w:r>
      <w:r>
        <w:rPr>
          <w:lang w:val="en-AU"/>
        </w:rPr>
        <w:t xml:space="preserve">yEMU functions for purposes such as </w:t>
      </w:r>
      <w:r w:rsidR="00D314E3">
        <w:rPr>
          <w:lang w:val="en-AU"/>
        </w:rPr>
        <w:t>data worth analys</w:t>
      </w:r>
      <w:r>
        <w:rPr>
          <w:lang w:val="en-AU"/>
        </w:rPr>
        <w:t>i</w:t>
      </w:r>
      <w:r w:rsidR="00D314E3">
        <w:rPr>
          <w:lang w:val="en-AU"/>
        </w:rPr>
        <w:t>s.</w:t>
      </w:r>
      <w:r w:rsidR="00287AD6">
        <w:rPr>
          <w:lang w:val="en-AU"/>
        </w:rPr>
        <w:t xml:space="preserve"> </w:t>
      </w:r>
    </w:p>
    <w:p w14:paraId="14BFAB93" w14:textId="77777777" w:rsidR="00A856B6" w:rsidRDefault="00A856B6" w:rsidP="00456A65"/>
    <w:p w14:paraId="1825DD8E" w14:textId="77777777" w:rsidR="00BE3F92" w:rsidRDefault="00BE3F92" w:rsidP="00456A65">
      <w:pPr>
        <w:sectPr w:rsidR="00BE3F92" w:rsidSect="00456A65">
          <w:headerReference w:type="default" r:id="rId15"/>
          <w:footerReference w:type="default" r:id="rId16"/>
          <w:endnotePr>
            <w:numFmt w:val="decimal"/>
          </w:endnotePr>
          <w:pgSz w:w="11906" w:h="16838" w:code="9"/>
          <w:pgMar w:top="1440" w:right="1440" w:bottom="864" w:left="1440" w:header="1296" w:footer="864" w:gutter="0"/>
          <w:pgNumType w:start="1" w:chapStyle="1"/>
          <w:cols w:space="720"/>
          <w:noEndnote/>
        </w:sectPr>
      </w:pPr>
    </w:p>
    <w:p w14:paraId="7FB14392" w14:textId="77777777" w:rsidR="00B21031" w:rsidRDefault="00380713" w:rsidP="007D598A">
      <w:pPr>
        <w:pStyle w:val="Heading1"/>
      </w:pPr>
      <w:bookmarkStart w:id="94" w:name="_Toc439790919"/>
      <w:bookmarkStart w:id="95" w:name="_Toc439791373"/>
      <w:bookmarkStart w:id="96" w:name="_Toc439791828"/>
      <w:bookmarkStart w:id="97" w:name="_Toc439792282"/>
      <w:bookmarkStart w:id="98" w:name="_Toc439792736"/>
      <w:bookmarkStart w:id="99" w:name="_Toc439793190"/>
      <w:bookmarkStart w:id="100" w:name="_Toc439793644"/>
      <w:bookmarkStart w:id="101" w:name="_Toc439794098"/>
      <w:bookmarkStart w:id="102" w:name="_Toc439794552"/>
      <w:bookmarkStart w:id="103" w:name="_Toc439795005"/>
      <w:bookmarkStart w:id="104" w:name="_Toc439822989"/>
      <w:bookmarkStart w:id="105" w:name="_Toc445910151"/>
      <w:bookmarkStart w:id="106" w:name="_Toc510516367"/>
      <w:bookmarkStart w:id="107" w:name="_Toc520535156"/>
      <w:r w:rsidRPr="007D598A">
        <w:lastRenderedPageBreak/>
        <w:t xml:space="preserve">2. </w:t>
      </w:r>
      <w:r w:rsidR="0071629F" w:rsidRPr="007D598A">
        <w:fldChar w:fldCharType="begin"/>
      </w:r>
      <w:r w:rsidR="00B21031" w:rsidRPr="007D598A">
        <w:instrText xml:space="preserve">PRIVATE </w:instrText>
      </w:r>
      <w:r w:rsidR="0071629F" w:rsidRPr="007D598A">
        <w:fldChar w:fldCharType="end"/>
      </w:r>
      <w:bookmarkStart w:id="108" w:name="_Toc429752457"/>
      <w:bookmarkStart w:id="109" w:name="_Toc429752937"/>
      <w:bookmarkStart w:id="110" w:name="_Toc429753363"/>
      <w:bookmarkStart w:id="111" w:name="_Toc429753761"/>
      <w:bookmarkStart w:id="112" w:name="_Toc429753962"/>
      <w:bookmarkStart w:id="113" w:name="_Toc429754140"/>
      <w:bookmarkStart w:id="114" w:name="_Toc429754318"/>
      <w:bookmarkStart w:id="115" w:name="_Toc429754852"/>
      <w:bookmarkStart w:id="116" w:name="_Toc429755030"/>
      <w:bookmarkStart w:id="117" w:name="_Toc429755208"/>
      <w:bookmarkStart w:id="118" w:name="_Toc429755624"/>
      <w:bookmarkStart w:id="119" w:name="_Toc430192467"/>
      <w:bookmarkStart w:id="120" w:name="_Toc430192897"/>
      <w:bookmarkStart w:id="121" w:name="_Toc430193075"/>
      <w:bookmarkStart w:id="122" w:name="_Toc430193253"/>
      <w:bookmarkStart w:id="123" w:name="_Toc463719478"/>
      <w:bookmarkStart w:id="124" w:name="_Toc464233012"/>
      <w:bookmarkStart w:id="125" w:name="_Toc467082423"/>
      <w:bookmarkStart w:id="126" w:name="_Toc467748654"/>
      <w:bookmarkStart w:id="127" w:name="_Toc472333429"/>
      <w:bookmarkStart w:id="128" w:name="_Toc472357958"/>
      <w:bookmarkStart w:id="129" w:name="_Toc475556646"/>
      <w:bookmarkStart w:id="130" w:name="_Toc475556930"/>
      <w:bookmarkStart w:id="131" w:name="_Toc475589101"/>
      <w:bookmarkStart w:id="132" w:name="_Toc530644301"/>
      <w:bookmarkStart w:id="133" w:name="_Toc530731171"/>
      <w:bookmarkStart w:id="134" w:name="_Toc532791067"/>
      <w:bookmarkStart w:id="135" w:name="_Toc532791351"/>
      <w:bookmarkStart w:id="136" w:name="_Toc532800406"/>
      <w:bookmarkStart w:id="137" w:name="_Toc534947790"/>
      <w:bookmarkStart w:id="138" w:name="_Toc535239206"/>
      <w:bookmarkStart w:id="139" w:name="_Toc535247408"/>
      <w:bookmarkStart w:id="140" w:name="_Toc73181769"/>
      <w:bookmarkStart w:id="141" w:name="_Toc73183747"/>
      <w:bookmarkStart w:id="142" w:name="_Toc73526106"/>
      <w:bookmarkStart w:id="143" w:name="_Toc73526470"/>
      <w:bookmarkStart w:id="144" w:name="_Toc73596506"/>
      <w:bookmarkStart w:id="145" w:name="_Toc80980715"/>
      <w:bookmarkStart w:id="146" w:name="_Toc80981338"/>
      <w:bookmarkStart w:id="147" w:name="_Toc221857793"/>
      <w:bookmarkStart w:id="148" w:name="_Toc258071325"/>
      <w:bookmarkStart w:id="149" w:name="_Toc396034777"/>
      <w:r w:rsidR="00B21031" w:rsidRPr="007D598A">
        <w:t xml:space="preserve"> </w:t>
      </w:r>
      <w:r w:rsidR="00362A6A">
        <w:t xml:space="preserve">The PEST(++) Model </w:t>
      </w:r>
      <w:r w:rsidR="00B21031" w:rsidRPr="007D598A">
        <w:t>Interface</w:t>
      </w:r>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p>
    <w:p w14:paraId="4E7A3C53" w14:textId="77777777" w:rsidR="004D5C06" w:rsidRDefault="004D5C06" w:rsidP="004D5C06">
      <w:pPr>
        <w:pStyle w:val="Heading2"/>
      </w:pPr>
      <w:bookmarkStart w:id="150" w:name="_Toc520535157"/>
      <w:r>
        <w:t>2.1 Introduction</w:t>
      </w:r>
      <w:bookmarkEnd w:id="150"/>
    </w:p>
    <w:p w14:paraId="42691D2F" w14:textId="3E96CF1E" w:rsidR="004D5C06" w:rsidRPr="004D5C06" w:rsidRDefault="004D5C06" w:rsidP="004D5C06">
      <w:pPr>
        <w:rPr>
          <w:lang w:val="en-AU"/>
        </w:rPr>
      </w:pPr>
      <w:r>
        <w:rPr>
          <w:lang w:val="en-AU"/>
        </w:rPr>
        <w:t>This chapter</w:t>
      </w:r>
      <w:r w:rsidR="00406381">
        <w:rPr>
          <w:lang w:val="en-AU"/>
        </w:rPr>
        <w:t xml:space="preserve"> reproduces material</w:t>
      </w:r>
      <w:r>
        <w:rPr>
          <w:lang w:val="en-AU"/>
        </w:rPr>
        <w:t xml:space="preserve"> from the </w:t>
      </w:r>
      <w:r w:rsidR="00A74087">
        <w:rPr>
          <w:lang w:val="en-AU"/>
        </w:rPr>
        <w:t>seventh</w:t>
      </w:r>
      <w:r>
        <w:rPr>
          <w:lang w:val="en-AU"/>
        </w:rPr>
        <w:t xml:space="preserve"> edition of the PEST manual. </w:t>
      </w:r>
      <w:r w:rsidR="00406381">
        <w:rPr>
          <w:lang w:val="en-AU"/>
        </w:rPr>
        <w:t>This</w:t>
      </w:r>
      <w:r>
        <w:rPr>
          <w:lang w:val="en-AU"/>
        </w:rPr>
        <w:t xml:space="preserve"> reflects the fact that programs of both the PEST and PEST++ suites employ template and instruction files as the basis for their non-intrusive model interface.</w:t>
      </w:r>
    </w:p>
    <w:p w14:paraId="55917687" w14:textId="77777777" w:rsidR="00B21031" w:rsidRPr="007D598A" w:rsidRDefault="0071629F" w:rsidP="007D598A">
      <w:pPr>
        <w:pStyle w:val="Heading2"/>
      </w:pPr>
      <w:r w:rsidRPr="007D598A">
        <w:fldChar w:fldCharType="begin"/>
      </w:r>
      <w:r w:rsidR="00B21031" w:rsidRPr="007D598A">
        <w:instrText xml:space="preserve">PRIVATE </w:instrText>
      </w:r>
      <w:r w:rsidRPr="007D598A">
        <w:fldChar w:fldCharType="end"/>
      </w:r>
      <w:bookmarkStart w:id="151" w:name="_Toc429752458"/>
      <w:bookmarkStart w:id="152" w:name="_Toc429752938"/>
      <w:bookmarkStart w:id="153" w:name="_Toc429753364"/>
      <w:bookmarkStart w:id="154" w:name="_Toc429753762"/>
      <w:bookmarkStart w:id="155" w:name="_Toc429753963"/>
      <w:bookmarkStart w:id="156" w:name="_Toc429754141"/>
      <w:bookmarkStart w:id="157" w:name="_Toc429754319"/>
      <w:bookmarkStart w:id="158" w:name="_Toc429754853"/>
      <w:bookmarkStart w:id="159" w:name="_Toc429755031"/>
      <w:bookmarkStart w:id="160" w:name="_Toc429755209"/>
      <w:bookmarkStart w:id="161" w:name="_Toc429755625"/>
      <w:bookmarkStart w:id="162" w:name="_Toc430192468"/>
      <w:bookmarkStart w:id="163" w:name="_Toc430192898"/>
      <w:bookmarkStart w:id="164" w:name="_Toc430193076"/>
      <w:bookmarkStart w:id="165" w:name="_Toc430193254"/>
      <w:bookmarkStart w:id="166" w:name="_Toc463719479"/>
      <w:bookmarkStart w:id="167" w:name="_Toc464233013"/>
      <w:bookmarkStart w:id="168" w:name="_Toc467082424"/>
      <w:bookmarkStart w:id="169" w:name="_Toc467748655"/>
      <w:bookmarkStart w:id="170" w:name="_Toc472333430"/>
      <w:bookmarkStart w:id="171" w:name="_Toc472357959"/>
      <w:bookmarkStart w:id="172" w:name="_Toc475556647"/>
      <w:bookmarkStart w:id="173" w:name="_Toc475556931"/>
      <w:bookmarkStart w:id="174" w:name="_Toc475589102"/>
      <w:bookmarkStart w:id="175" w:name="_Toc530644302"/>
      <w:bookmarkStart w:id="176" w:name="_Toc530731172"/>
      <w:bookmarkStart w:id="177" w:name="_Toc532791068"/>
      <w:bookmarkStart w:id="178" w:name="_Toc532791352"/>
      <w:bookmarkStart w:id="179" w:name="_Toc532800407"/>
      <w:bookmarkStart w:id="180" w:name="_Toc534947791"/>
      <w:bookmarkStart w:id="181" w:name="_Toc535239207"/>
      <w:bookmarkStart w:id="182" w:name="_Toc535247409"/>
      <w:bookmarkStart w:id="183" w:name="_Toc73181770"/>
      <w:bookmarkStart w:id="184" w:name="_Toc73183748"/>
      <w:bookmarkStart w:id="185" w:name="_Toc73526107"/>
      <w:bookmarkStart w:id="186" w:name="_Toc73526471"/>
      <w:bookmarkStart w:id="187" w:name="_Toc73596507"/>
      <w:bookmarkStart w:id="188" w:name="_Toc80980716"/>
      <w:bookmarkStart w:id="189" w:name="_Toc80981339"/>
      <w:bookmarkStart w:id="190" w:name="_Toc221857794"/>
      <w:bookmarkStart w:id="191" w:name="_Toc258071326"/>
      <w:bookmarkStart w:id="192" w:name="_Toc396034778"/>
      <w:bookmarkStart w:id="193" w:name="_Toc439790920"/>
      <w:bookmarkStart w:id="194" w:name="_Toc439791374"/>
      <w:bookmarkStart w:id="195" w:name="_Toc439791829"/>
      <w:bookmarkStart w:id="196" w:name="_Toc439792283"/>
      <w:bookmarkStart w:id="197" w:name="_Toc439792737"/>
      <w:bookmarkStart w:id="198" w:name="_Toc439793191"/>
      <w:bookmarkStart w:id="199" w:name="_Toc439793645"/>
      <w:bookmarkStart w:id="200" w:name="_Toc439794099"/>
      <w:bookmarkStart w:id="201" w:name="_Toc439794553"/>
      <w:bookmarkStart w:id="202" w:name="_Toc439795006"/>
      <w:bookmarkStart w:id="203" w:name="_Toc439822990"/>
      <w:bookmarkStart w:id="204" w:name="_Toc445910152"/>
      <w:bookmarkStart w:id="205" w:name="_Toc510516368"/>
      <w:bookmarkStart w:id="206" w:name="_Toc520535158"/>
      <w:r w:rsidR="00380713" w:rsidRPr="007D598A">
        <w:t>2</w:t>
      </w:r>
      <w:r w:rsidR="00B21031" w:rsidRPr="007D598A">
        <w:t>.</w:t>
      </w:r>
      <w:r w:rsidR="004D5C06">
        <w:t>2</w:t>
      </w:r>
      <w:r w:rsidR="00B21031" w:rsidRPr="007D598A">
        <w:t xml:space="preserve"> PEST</w:t>
      </w:r>
      <w:r w:rsidR="004D5C06">
        <w:t>++</w:t>
      </w:r>
      <w:r w:rsidR="00B21031" w:rsidRPr="007D598A">
        <w:t xml:space="preserve"> Input Files</w:t>
      </w:r>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p>
    <w:p w14:paraId="487D0CCF" w14:textId="77777777" w:rsidR="00B21031" w:rsidRPr="00B21031" w:rsidRDefault="004D5C06" w:rsidP="00B21031">
      <w:pPr>
        <w:rPr>
          <w:lang w:val="en-AU"/>
        </w:rPr>
      </w:pPr>
      <w:r>
        <w:rPr>
          <w:lang w:val="en-AU"/>
        </w:rPr>
        <w:t xml:space="preserve">Programs of both the </w:t>
      </w:r>
      <w:r w:rsidR="00B21031" w:rsidRPr="00B21031">
        <w:rPr>
          <w:lang w:val="en-AU"/>
        </w:rPr>
        <w:t>PEST</w:t>
      </w:r>
      <w:r>
        <w:rPr>
          <w:lang w:val="en-AU"/>
        </w:rPr>
        <w:t xml:space="preserve"> and PEST++ suites</w:t>
      </w:r>
      <w:r w:rsidR="00B21031" w:rsidRPr="00B21031">
        <w:rPr>
          <w:lang w:val="en-AU"/>
        </w:rPr>
        <w:t xml:space="preserve"> require three</w:t>
      </w:r>
      <w:r w:rsidR="00160A0A">
        <w:rPr>
          <w:lang w:val="en-AU"/>
        </w:rPr>
        <w:t xml:space="preserve"> types of input file. These are</w:t>
      </w:r>
      <w:r w:rsidR="00406381">
        <w:rPr>
          <w:lang w:val="en-AU"/>
        </w:rPr>
        <w:t>:</w:t>
      </w:r>
    </w:p>
    <w:p w14:paraId="00612D08" w14:textId="77777777" w:rsidR="00B21031" w:rsidRPr="00B21031" w:rsidRDefault="0071629F" w:rsidP="003314D9">
      <w:pPr>
        <w:numPr>
          <w:ilvl w:val="0"/>
          <w:numId w:val="1"/>
        </w:numPr>
        <w:tabs>
          <w:tab w:val="left" w:pos="360"/>
        </w:tabs>
        <w:rPr>
          <w:lang w:val="en-AU"/>
        </w:rPr>
      </w:pPr>
      <w:r w:rsidRPr="00B21031">
        <w:rPr>
          <w:lang w:val="en-AU"/>
        </w:rPr>
        <w:fldChar w:fldCharType="begin"/>
      </w:r>
      <w:r w:rsidR="00B21031" w:rsidRPr="00B21031">
        <w:rPr>
          <w:lang w:val="en-AU"/>
        </w:rPr>
        <w:instrText>xe "Template files"</w:instrText>
      </w:r>
      <w:r w:rsidRPr="00B21031">
        <w:rPr>
          <w:lang w:val="en-AU"/>
        </w:rPr>
        <w:fldChar w:fldCharType="end"/>
      </w:r>
      <w:r w:rsidR="00B21031" w:rsidRPr="00B21031">
        <w:rPr>
          <w:lang w:val="en-AU"/>
        </w:rPr>
        <w:t>template files, one for each model i</w:t>
      </w:r>
      <w:r w:rsidR="00160A0A">
        <w:rPr>
          <w:lang w:val="en-AU"/>
        </w:rPr>
        <w:t>nput file i</w:t>
      </w:r>
      <w:r w:rsidR="00B21031" w:rsidRPr="00B21031">
        <w:rPr>
          <w:lang w:val="en-AU"/>
        </w:rPr>
        <w:t xml:space="preserve">n </w:t>
      </w:r>
      <w:r w:rsidR="007E0597">
        <w:rPr>
          <w:lang w:val="en-AU"/>
        </w:rPr>
        <w:t xml:space="preserve">which parameters </w:t>
      </w:r>
      <w:r w:rsidR="003D50A6">
        <w:rPr>
          <w:lang w:val="en-AU"/>
        </w:rPr>
        <w:t>or decision variables reside</w:t>
      </w:r>
      <w:r w:rsidR="007E0597">
        <w:rPr>
          <w:lang w:val="en-AU"/>
        </w:rPr>
        <w:t>;</w:t>
      </w:r>
    </w:p>
    <w:p w14:paraId="2B09387D" w14:textId="77777777" w:rsidR="00B21031" w:rsidRPr="00B21031" w:rsidRDefault="00B21031" w:rsidP="003314D9">
      <w:pPr>
        <w:numPr>
          <w:ilvl w:val="0"/>
          <w:numId w:val="1"/>
        </w:numPr>
        <w:tabs>
          <w:tab w:val="left" w:pos="360"/>
        </w:tabs>
        <w:rPr>
          <w:lang w:val="en-AU"/>
        </w:rPr>
      </w:pPr>
      <w:r w:rsidRPr="00B21031">
        <w:rPr>
          <w:lang w:val="en-AU"/>
        </w:rPr>
        <w:t>instruction files, one for each model output file</w:t>
      </w:r>
      <w:r w:rsidR="003D50A6">
        <w:rPr>
          <w:lang w:val="en-AU"/>
        </w:rPr>
        <w:t xml:space="preserve"> from which numbers must be read</w:t>
      </w:r>
      <w:r w:rsidR="00406381">
        <w:rPr>
          <w:lang w:val="en-AU"/>
        </w:rPr>
        <w:t>; and</w:t>
      </w:r>
    </w:p>
    <w:p w14:paraId="1BC8F02D" w14:textId="0A6F66E5" w:rsidR="00B21031" w:rsidRPr="00B21031" w:rsidRDefault="007E0597" w:rsidP="003314D9">
      <w:pPr>
        <w:numPr>
          <w:ilvl w:val="0"/>
          <w:numId w:val="1"/>
        </w:numPr>
        <w:tabs>
          <w:tab w:val="left" w:pos="360"/>
        </w:tabs>
        <w:rPr>
          <w:rFonts w:ascii="Bookman" w:hAnsi="Bookman"/>
          <w:spacing w:val="-3"/>
          <w:lang w:val="en-AU"/>
        </w:rPr>
      </w:pPr>
      <w:r>
        <w:rPr>
          <w:lang w:val="en-AU"/>
        </w:rPr>
        <w:t>a</w:t>
      </w:r>
      <w:r w:rsidR="00B21031" w:rsidRPr="00B21031">
        <w:rPr>
          <w:lang w:val="en-AU"/>
        </w:rPr>
        <w:t xml:space="preserve"> control file, supplying </w:t>
      </w:r>
      <w:r w:rsidR="004D5C06">
        <w:rPr>
          <w:lang w:val="en-AU"/>
        </w:rPr>
        <w:t xml:space="preserve">the </w:t>
      </w:r>
      <w:r w:rsidR="00B21031" w:rsidRPr="00B21031">
        <w:rPr>
          <w:lang w:val="en-AU"/>
        </w:rPr>
        <w:t>PEST</w:t>
      </w:r>
      <w:r w:rsidR="004D5C06">
        <w:rPr>
          <w:lang w:val="en-AU"/>
        </w:rPr>
        <w:t xml:space="preserve"> or PEST++ program</w:t>
      </w:r>
      <w:r w:rsidR="00B21031" w:rsidRPr="00B21031">
        <w:rPr>
          <w:lang w:val="en-AU"/>
        </w:rPr>
        <w:t xml:space="preserve"> with the names of all template and instruction files, the names of corresponding model input and output files, the </w:t>
      </w:r>
      <w:r w:rsidR="00406381">
        <w:rPr>
          <w:lang w:val="en-AU"/>
        </w:rPr>
        <w:t>values of</w:t>
      </w:r>
      <w:r w:rsidR="00B21031" w:rsidRPr="00B21031">
        <w:rPr>
          <w:lang w:val="en-AU"/>
        </w:rPr>
        <w:t xml:space="preserve"> control variables, initial parameter values, measurement values</w:t>
      </w:r>
      <w:r w:rsidR="00A74087">
        <w:rPr>
          <w:lang w:val="en-AU"/>
        </w:rPr>
        <w:t>,</w:t>
      </w:r>
      <w:r w:rsidR="00B21031" w:rsidRPr="00B21031">
        <w:rPr>
          <w:lang w:val="en-AU"/>
        </w:rPr>
        <w:t xml:space="preserve"> weights, etc.</w:t>
      </w:r>
    </w:p>
    <w:p w14:paraId="06B2AB45" w14:textId="186F8F0F" w:rsidR="00B21031" w:rsidRPr="00B21031" w:rsidRDefault="00B21031" w:rsidP="00B21031">
      <w:pPr>
        <w:rPr>
          <w:lang w:val="en-AU"/>
        </w:rPr>
      </w:pPr>
      <w:r w:rsidRPr="00B21031">
        <w:rPr>
          <w:lang w:val="en-AU"/>
        </w:rPr>
        <w:t xml:space="preserve">This chapter describes the first two of these file types in detail; the PEST control file is discussed </w:t>
      </w:r>
      <w:r w:rsidR="00406381">
        <w:rPr>
          <w:lang w:val="en-AU"/>
        </w:rPr>
        <w:t>later in</w:t>
      </w:r>
      <w:r w:rsidR="00466CC5">
        <w:rPr>
          <w:lang w:val="en-AU"/>
        </w:rPr>
        <w:t xml:space="preserve"> </w:t>
      </w:r>
      <w:r w:rsidR="00A856B6">
        <w:rPr>
          <w:lang w:val="en-AU"/>
        </w:rPr>
        <w:t>this manual</w:t>
      </w:r>
      <w:r w:rsidRPr="00B21031">
        <w:rPr>
          <w:lang w:val="en-AU"/>
        </w:rPr>
        <w:t xml:space="preserve"> Template files and instruction files can be written using a general-purpose text editor following specifications set out in this chapter.</w:t>
      </w:r>
      <w:r w:rsidR="00A856B6">
        <w:rPr>
          <w:lang w:val="en-AU"/>
        </w:rPr>
        <w:t xml:space="preserve"> Alternatively, they can be written using special-purpose software that is specific to a particular </w:t>
      </w:r>
      <w:r w:rsidR="0051304A">
        <w:rPr>
          <w:lang w:val="en-AU"/>
        </w:rPr>
        <w:t>modeling</w:t>
      </w:r>
      <w:r w:rsidR="00A856B6">
        <w:rPr>
          <w:lang w:val="en-AU"/>
        </w:rPr>
        <w:t xml:space="preserve"> application.</w:t>
      </w:r>
      <w:r w:rsidRPr="00B21031">
        <w:rPr>
          <w:lang w:val="en-AU"/>
        </w:rPr>
        <w:t xml:space="preserve"> Once built, they can be checked for correctness and consistency using the utility programs TEMPCHEK, INSCHEK and PESTCHEK</w:t>
      </w:r>
      <w:r w:rsidR="004D5C06">
        <w:rPr>
          <w:lang w:val="en-AU"/>
        </w:rPr>
        <w:t xml:space="preserve"> </w:t>
      </w:r>
      <w:r w:rsidR="00A74087">
        <w:rPr>
          <w:lang w:val="en-AU"/>
        </w:rPr>
        <w:t>supplied with</w:t>
      </w:r>
      <w:r w:rsidR="004D5C06">
        <w:rPr>
          <w:lang w:val="en-AU"/>
        </w:rPr>
        <w:t xml:space="preserve"> the PEST suite. These are</w:t>
      </w:r>
      <w:r w:rsidR="007E0597">
        <w:rPr>
          <w:lang w:val="en-AU"/>
        </w:rPr>
        <w:t xml:space="preserve"> documented in part II of </w:t>
      </w:r>
      <w:r w:rsidR="004D5C06">
        <w:rPr>
          <w:lang w:val="en-AU"/>
        </w:rPr>
        <w:t>the PEST</w:t>
      </w:r>
      <w:r w:rsidR="007E0597">
        <w:rPr>
          <w:lang w:val="en-AU"/>
        </w:rPr>
        <w:t xml:space="preserve"> manual</w:t>
      </w:r>
      <w:r w:rsidR="004D598E">
        <w:rPr>
          <w:lang w:val="en-AU"/>
        </w:rPr>
        <w:t xml:space="preserve"> (Doherty, 2018</w:t>
      </w:r>
      <w:r w:rsidR="003D50A6">
        <w:rPr>
          <w:lang w:val="en-AU"/>
        </w:rPr>
        <w:t>b</w:t>
      </w:r>
      <w:r w:rsidR="004D598E">
        <w:rPr>
          <w:lang w:val="en-AU"/>
        </w:rPr>
        <w:t>)</w:t>
      </w:r>
      <w:r w:rsidRPr="00B21031">
        <w:rPr>
          <w:lang w:val="en-AU"/>
        </w:rPr>
        <w:t>.</w:t>
      </w:r>
      <w:r w:rsidR="00867A28">
        <w:rPr>
          <w:lang w:val="en-AU"/>
        </w:rPr>
        <w:t xml:space="preserve"> </w:t>
      </w:r>
    </w:p>
    <w:p w14:paraId="0F611D08" w14:textId="150942B4" w:rsidR="00B21031" w:rsidRPr="00B21031" w:rsidRDefault="00352551" w:rsidP="00352551">
      <w:pPr>
        <w:rPr>
          <w:rFonts w:ascii="Bookman" w:hAnsi="Bookman"/>
          <w:b/>
          <w:spacing w:val="-3"/>
          <w:lang w:val="en-AU"/>
        </w:rPr>
      </w:pPr>
      <w:r>
        <w:rPr>
          <w:lang w:val="en-AU"/>
        </w:rPr>
        <w:t xml:space="preserve">In order to make the </w:t>
      </w:r>
      <w:r w:rsidR="003D50A6">
        <w:rPr>
          <w:lang w:val="en-AU"/>
        </w:rPr>
        <w:t>remainder of this chapter</w:t>
      </w:r>
      <w:r>
        <w:rPr>
          <w:lang w:val="en-AU"/>
        </w:rPr>
        <w:t xml:space="preserve"> easier to read</w:t>
      </w:r>
      <w:r w:rsidR="003D50A6">
        <w:rPr>
          <w:lang w:val="en-AU"/>
        </w:rPr>
        <w:t xml:space="preserve">, the word “parameter” </w:t>
      </w:r>
      <w:r>
        <w:rPr>
          <w:lang w:val="en-AU"/>
        </w:rPr>
        <w:t>will be</w:t>
      </w:r>
      <w:r w:rsidR="003D50A6">
        <w:rPr>
          <w:lang w:val="en-AU"/>
        </w:rPr>
        <w:t xml:space="preserve"> used</w:t>
      </w:r>
      <w:r>
        <w:rPr>
          <w:lang w:val="en-AU"/>
        </w:rPr>
        <w:t xml:space="preserve"> to denote both a parameter and a decision variable. T</w:t>
      </w:r>
      <w:r w:rsidR="00B21031" w:rsidRPr="00B21031">
        <w:rPr>
          <w:lang w:val="en-AU"/>
        </w:rPr>
        <w:t>he word “</w:t>
      </w:r>
      <w:r w:rsidR="0071629F" w:rsidRPr="00B21031">
        <w:rPr>
          <w:lang w:val="en-AU"/>
        </w:rPr>
        <w:fldChar w:fldCharType="begin"/>
      </w:r>
      <w:r w:rsidR="00B21031" w:rsidRPr="00B21031">
        <w:rPr>
          <w:lang w:val="en-AU"/>
        </w:rPr>
        <w:instrText>xe "Observations"</w:instrText>
      </w:r>
      <w:r w:rsidR="0071629F" w:rsidRPr="00B21031">
        <w:rPr>
          <w:lang w:val="en-AU"/>
        </w:rPr>
        <w:fldChar w:fldCharType="end"/>
      </w:r>
      <w:r w:rsidR="007E0597">
        <w:rPr>
          <w:lang w:val="en-AU"/>
        </w:rPr>
        <w:t>observation</w:t>
      </w:r>
      <w:r w:rsidR="00B21031" w:rsidRPr="00B21031">
        <w:rPr>
          <w:lang w:val="en-AU"/>
        </w:rPr>
        <w:t xml:space="preserve">” </w:t>
      </w:r>
      <w:r>
        <w:rPr>
          <w:lang w:val="en-AU"/>
        </w:rPr>
        <w:t>will be</w:t>
      </w:r>
      <w:r w:rsidR="00B21031" w:rsidRPr="00B21031">
        <w:rPr>
          <w:lang w:val="en-AU"/>
        </w:rPr>
        <w:t xml:space="preserve"> used to denote</w:t>
      </w:r>
      <w:r w:rsidR="00A856B6">
        <w:rPr>
          <w:lang w:val="en-AU"/>
        </w:rPr>
        <w:t xml:space="preserve"> a number that is read from a model output file. A field measurement may correspond to this number</w:t>
      </w:r>
      <w:r w:rsidR="00406381">
        <w:rPr>
          <w:lang w:val="en-AU"/>
        </w:rPr>
        <w:t>; in this case the number read from the model output file is the</w:t>
      </w:r>
      <w:r w:rsidR="00A856B6">
        <w:rPr>
          <w:lang w:val="en-AU"/>
        </w:rPr>
        <w:t xml:space="preserve"> model-generated counterpart </w:t>
      </w:r>
      <w:r w:rsidR="00C5380F">
        <w:rPr>
          <w:lang w:val="en-AU"/>
        </w:rPr>
        <w:t>of</w:t>
      </w:r>
      <w:r w:rsidR="00A856B6">
        <w:rPr>
          <w:lang w:val="en-AU"/>
        </w:rPr>
        <w:t xml:space="preserve"> this </w:t>
      </w:r>
      <w:r w:rsidR="00160A0A">
        <w:rPr>
          <w:lang w:val="en-AU"/>
        </w:rPr>
        <w:t>measurement</w:t>
      </w:r>
      <w:r w:rsidR="00A856B6">
        <w:rPr>
          <w:lang w:val="en-AU"/>
        </w:rPr>
        <w:t>.</w:t>
      </w:r>
      <w:r w:rsidR="00C5380F">
        <w:rPr>
          <w:lang w:val="en-AU"/>
        </w:rPr>
        <w:t xml:space="preserve"> In other cases the number extracted from a model output file </w:t>
      </w:r>
      <w:r>
        <w:rPr>
          <w:lang w:val="en-AU"/>
        </w:rPr>
        <w:t xml:space="preserve">may be a model prediction to which a constraint is applied (by PESTPP-OPT), a model prediction for which sensitivities are required (by PESTPP, PEST utilities or </w:t>
      </w:r>
      <w:r w:rsidR="00A71C5B">
        <w:rPr>
          <w:lang w:val="en-AU"/>
        </w:rPr>
        <w:t>P</w:t>
      </w:r>
      <w:r>
        <w:rPr>
          <w:lang w:val="en-AU"/>
        </w:rPr>
        <w:t xml:space="preserve">yEMU), or simply a model output of interest. </w:t>
      </w:r>
    </w:p>
    <w:p w14:paraId="1BA380C5" w14:textId="77777777" w:rsidR="00B21031" w:rsidRPr="00B21031" w:rsidRDefault="0071629F" w:rsidP="005E5BF9">
      <w:pPr>
        <w:pStyle w:val="Heading2"/>
        <w:rPr>
          <w:rFonts w:ascii="Bookman" w:hAnsi="Bookman"/>
          <w:spacing w:val="-3"/>
        </w:rPr>
      </w:pPr>
      <w:r w:rsidRPr="00B21031">
        <w:fldChar w:fldCharType="begin"/>
      </w:r>
      <w:r w:rsidR="00B21031" w:rsidRPr="00B21031">
        <w:instrText xml:space="preserve">PRIVATE </w:instrText>
      </w:r>
      <w:r w:rsidRPr="00B21031">
        <w:fldChar w:fldCharType="end"/>
      </w:r>
      <w:bookmarkStart w:id="207" w:name="_Toc429752459"/>
      <w:bookmarkStart w:id="208" w:name="_Toc429752939"/>
      <w:bookmarkStart w:id="209" w:name="_Toc429753365"/>
      <w:bookmarkStart w:id="210" w:name="_Toc429753763"/>
      <w:bookmarkStart w:id="211" w:name="_Toc429753964"/>
      <w:bookmarkStart w:id="212" w:name="_Toc429754142"/>
      <w:bookmarkStart w:id="213" w:name="_Toc429754320"/>
      <w:bookmarkStart w:id="214" w:name="_Toc429754854"/>
      <w:bookmarkStart w:id="215" w:name="_Toc429755032"/>
      <w:bookmarkStart w:id="216" w:name="_Toc429755210"/>
      <w:bookmarkStart w:id="217" w:name="_Toc429755626"/>
      <w:bookmarkStart w:id="218" w:name="_Toc430192469"/>
      <w:bookmarkStart w:id="219" w:name="_Toc430192899"/>
      <w:bookmarkStart w:id="220" w:name="_Toc430193077"/>
      <w:bookmarkStart w:id="221" w:name="_Toc430193255"/>
      <w:bookmarkStart w:id="222" w:name="_Toc463719480"/>
      <w:bookmarkStart w:id="223" w:name="_Toc464233014"/>
      <w:bookmarkStart w:id="224" w:name="_Toc467082425"/>
      <w:bookmarkStart w:id="225" w:name="_Toc467748656"/>
      <w:bookmarkStart w:id="226" w:name="_Toc472333431"/>
      <w:bookmarkStart w:id="227" w:name="_Toc472357960"/>
      <w:bookmarkStart w:id="228" w:name="_Toc475556648"/>
      <w:bookmarkStart w:id="229" w:name="_Toc475556932"/>
      <w:bookmarkStart w:id="230" w:name="_Toc475589103"/>
      <w:bookmarkStart w:id="231" w:name="_Toc530644303"/>
      <w:bookmarkStart w:id="232" w:name="_Toc530731173"/>
      <w:bookmarkStart w:id="233" w:name="_Toc532791069"/>
      <w:bookmarkStart w:id="234" w:name="_Toc532791353"/>
      <w:bookmarkStart w:id="235" w:name="_Toc532800408"/>
      <w:bookmarkStart w:id="236" w:name="_Toc534947792"/>
      <w:bookmarkStart w:id="237" w:name="_Toc535239208"/>
      <w:bookmarkStart w:id="238" w:name="_Toc535247410"/>
      <w:bookmarkStart w:id="239" w:name="_Toc73181771"/>
      <w:bookmarkStart w:id="240" w:name="_Toc73183749"/>
      <w:bookmarkStart w:id="241" w:name="_Toc73526108"/>
      <w:bookmarkStart w:id="242" w:name="_Toc73526472"/>
      <w:bookmarkStart w:id="243" w:name="_Toc73596508"/>
      <w:bookmarkStart w:id="244" w:name="_Toc80980717"/>
      <w:bookmarkStart w:id="245" w:name="_Toc80981340"/>
      <w:bookmarkStart w:id="246" w:name="_Toc221857795"/>
      <w:bookmarkStart w:id="247" w:name="_Toc258071327"/>
      <w:bookmarkStart w:id="248" w:name="_Toc396034779"/>
      <w:bookmarkStart w:id="249" w:name="_Toc439790921"/>
      <w:bookmarkStart w:id="250" w:name="_Toc439791375"/>
      <w:bookmarkStart w:id="251" w:name="_Toc439791830"/>
      <w:bookmarkStart w:id="252" w:name="_Toc439792284"/>
      <w:bookmarkStart w:id="253" w:name="_Toc439792738"/>
      <w:bookmarkStart w:id="254" w:name="_Toc439793192"/>
      <w:bookmarkStart w:id="255" w:name="_Toc439793646"/>
      <w:bookmarkStart w:id="256" w:name="_Toc439794100"/>
      <w:bookmarkStart w:id="257" w:name="_Toc439794554"/>
      <w:bookmarkStart w:id="258" w:name="_Toc439795007"/>
      <w:bookmarkStart w:id="259" w:name="_Toc439822991"/>
      <w:bookmarkStart w:id="260" w:name="_Toc445910153"/>
      <w:bookmarkStart w:id="261" w:name="_Toc510516369"/>
      <w:bookmarkStart w:id="262" w:name="_Toc520535159"/>
      <w:r w:rsidR="00380713">
        <w:t>2</w:t>
      </w:r>
      <w:r w:rsidR="00B21031" w:rsidRPr="00B21031">
        <w:t>.</w:t>
      </w:r>
      <w:r w:rsidR="005A77B4">
        <w:t>3</w:t>
      </w:r>
      <w:r w:rsidR="00B21031" w:rsidRPr="00B21031">
        <w:t xml:space="preserve"> </w:t>
      </w:r>
      <w:r w:rsidR="00B21031" w:rsidRPr="005E5BF9">
        <w:t>Template</w:t>
      </w:r>
      <w:r w:rsidR="00B21031" w:rsidRPr="00B21031">
        <w:t xml:space="preserve"> Files</w:t>
      </w:r>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p>
    <w:p w14:paraId="6A8FB644" w14:textId="77777777" w:rsidR="00B21031" w:rsidRPr="00B21031" w:rsidRDefault="0071629F" w:rsidP="005E5BF9">
      <w:pPr>
        <w:pStyle w:val="Heading3"/>
        <w:rPr>
          <w:rFonts w:ascii="Bookman" w:hAnsi="Bookman"/>
          <w:spacing w:val="-3"/>
        </w:rPr>
      </w:pPr>
      <w:r w:rsidRPr="00B21031">
        <w:fldChar w:fldCharType="begin"/>
      </w:r>
      <w:r w:rsidR="00B21031" w:rsidRPr="00B21031">
        <w:instrText xml:space="preserve">PRIVATE </w:instrText>
      </w:r>
      <w:r w:rsidRPr="00B21031">
        <w:fldChar w:fldCharType="end"/>
      </w:r>
      <w:bookmarkStart w:id="263" w:name="_Toc429752460"/>
      <w:bookmarkStart w:id="264" w:name="_Toc429752940"/>
      <w:bookmarkStart w:id="265" w:name="_Toc429753366"/>
      <w:bookmarkStart w:id="266" w:name="_Toc429753764"/>
      <w:bookmarkStart w:id="267" w:name="_Toc429753965"/>
      <w:bookmarkStart w:id="268" w:name="_Toc429754143"/>
      <w:bookmarkStart w:id="269" w:name="_Toc429754321"/>
      <w:bookmarkStart w:id="270" w:name="_Toc429754855"/>
      <w:bookmarkStart w:id="271" w:name="_Toc429755033"/>
      <w:bookmarkStart w:id="272" w:name="_Toc429755211"/>
      <w:bookmarkStart w:id="273" w:name="_Toc429755627"/>
      <w:bookmarkStart w:id="274" w:name="_Toc430192470"/>
      <w:bookmarkStart w:id="275" w:name="_Toc430192900"/>
      <w:bookmarkStart w:id="276" w:name="_Toc430193078"/>
      <w:bookmarkStart w:id="277" w:name="_Toc430193256"/>
      <w:bookmarkStart w:id="278" w:name="_Toc463719481"/>
      <w:bookmarkStart w:id="279" w:name="_Toc464233015"/>
      <w:bookmarkStart w:id="280" w:name="_Toc467082426"/>
      <w:bookmarkStart w:id="281" w:name="_Toc467748657"/>
      <w:bookmarkStart w:id="282" w:name="_Toc472333432"/>
      <w:bookmarkStart w:id="283" w:name="_Toc472357961"/>
      <w:bookmarkStart w:id="284" w:name="_Toc475556649"/>
      <w:bookmarkStart w:id="285" w:name="_Toc475556933"/>
      <w:bookmarkStart w:id="286" w:name="_Toc475589104"/>
      <w:bookmarkStart w:id="287" w:name="_Toc530644304"/>
      <w:bookmarkStart w:id="288" w:name="_Toc530731174"/>
      <w:bookmarkStart w:id="289" w:name="_Toc532791070"/>
      <w:bookmarkStart w:id="290" w:name="_Toc532791354"/>
      <w:bookmarkStart w:id="291" w:name="_Toc532800409"/>
      <w:bookmarkStart w:id="292" w:name="_Toc534947793"/>
      <w:bookmarkStart w:id="293" w:name="_Toc535239209"/>
      <w:bookmarkStart w:id="294" w:name="_Toc535247411"/>
      <w:bookmarkStart w:id="295" w:name="_Toc73181772"/>
      <w:bookmarkStart w:id="296" w:name="_Toc73183750"/>
      <w:bookmarkStart w:id="297" w:name="_Toc73526109"/>
      <w:bookmarkStart w:id="298" w:name="_Toc73526473"/>
      <w:bookmarkStart w:id="299" w:name="_Toc73596509"/>
      <w:bookmarkStart w:id="300" w:name="_Toc80980718"/>
      <w:bookmarkStart w:id="301" w:name="_Toc80981341"/>
      <w:bookmarkStart w:id="302" w:name="_Toc221857796"/>
      <w:bookmarkStart w:id="303" w:name="_Toc258071328"/>
      <w:bookmarkStart w:id="304" w:name="_Toc396034780"/>
      <w:bookmarkStart w:id="305" w:name="_Toc439790922"/>
      <w:bookmarkStart w:id="306" w:name="_Toc439791376"/>
      <w:bookmarkStart w:id="307" w:name="_Toc439791831"/>
      <w:bookmarkStart w:id="308" w:name="_Toc439792285"/>
      <w:bookmarkStart w:id="309" w:name="_Toc439792739"/>
      <w:bookmarkStart w:id="310" w:name="_Toc439793193"/>
      <w:bookmarkStart w:id="311" w:name="_Toc439793647"/>
      <w:bookmarkStart w:id="312" w:name="_Toc439794101"/>
      <w:bookmarkStart w:id="313" w:name="_Toc439794555"/>
      <w:bookmarkStart w:id="314" w:name="_Toc439795008"/>
      <w:bookmarkStart w:id="315" w:name="_Toc439822992"/>
      <w:bookmarkStart w:id="316" w:name="_Toc445910154"/>
      <w:bookmarkStart w:id="317" w:name="_Toc510516370"/>
      <w:bookmarkStart w:id="318" w:name="_Toc520535160"/>
      <w:r w:rsidR="00380713">
        <w:t>2</w:t>
      </w:r>
      <w:r w:rsidR="00B21031" w:rsidRPr="00B21031">
        <w:t>.</w:t>
      </w:r>
      <w:r w:rsidR="005A77B4">
        <w:t>3</w:t>
      </w:r>
      <w:r w:rsidR="00B21031" w:rsidRPr="00B21031">
        <w:t>.1 Model Input Files</w:t>
      </w:r>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p>
    <w:p w14:paraId="26505174" w14:textId="77777777" w:rsidR="00B21031" w:rsidRPr="00B21031" w:rsidRDefault="00B21031" w:rsidP="00B21031">
      <w:pPr>
        <w:rPr>
          <w:lang w:val="en-AU"/>
        </w:rPr>
      </w:pPr>
      <w:r w:rsidRPr="00B21031">
        <w:rPr>
          <w:lang w:val="en-AU"/>
        </w:rPr>
        <w:t>Whenever</w:t>
      </w:r>
      <w:r w:rsidR="005A77B4">
        <w:rPr>
          <w:lang w:val="en-AU"/>
        </w:rPr>
        <w:t xml:space="preserve"> a PEST++ program </w:t>
      </w:r>
      <w:r w:rsidRPr="00B21031">
        <w:rPr>
          <w:lang w:val="en-AU"/>
        </w:rPr>
        <w:t>runs a model, as it must do many times in</w:t>
      </w:r>
      <w:r w:rsidR="005A77B4">
        <w:rPr>
          <w:lang w:val="en-AU"/>
        </w:rPr>
        <w:t xml:space="preserve"> the course of carrying out the parameter estimation</w:t>
      </w:r>
      <w:r w:rsidR="00126CB1">
        <w:rPr>
          <w:lang w:val="en-AU"/>
        </w:rPr>
        <w:t>, uncertainty analysis,</w:t>
      </w:r>
      <w:r w:rsidR="005A77B4">
        <w:rPr>
          <w:lang w:val="en-AU"/>
        </w:rPr>
        <w:t xml:space="preserve"> or </w:t>
      </w:r>
      <w:r w:rsidR="0092655E">
        <w:rPr>
          <w:lang w:val="en-AU"/>
        </w:rPr>
        <w:t>optimization</w:t>
      </w:r>
      <w:r w:rsidR="005A77B4">
        <w:rPr>
          <w:lang w:val="en-AU"/>
        </w:rPr>
        <w:t xml:space="preserve"> </w:t>
      </w:r>
      <w:r w:rsidR="007F722B">
        <w:rPr>
          <w:lang w:val="en-AU"/>
        </w:rPr>
        <w:t>process</w:t>
      </w:r>
      <w:r w:rsidR="005A77B4">
        <w:rPr>
          <w:lang w:val="en-AU"/>
        </w:rPr>
        <w:t xml:space="preserve"> for which it was designed,</w:t>
      </w:r>
      <w:r w:rsidRPr="00B21031">
        <w:rPr>
          <w:lang w:val="en-AU"/>
        </w:rPr>
        <w:t xml:space="preserve"> it must first write </w:t>
      </w:r>
      <w:r w:rsidR="005A77B4">
        <w:rPr>
          <w:lang w:val="en-AU"/>
        </w:rPr>
        <w:t xml:space="preserve">the values of </w:t>
      </w:r>
      <w:r w:rsidRPr="00B21031">
        <w:rPr>
          <w:lang w:val="en-AU"/>
        </w:rPr>
        <w:t>parameter</w:t>
      </w:r>
      <w:r w:rsidR="005A77B4">
        <w:rPr>
          <w:lang w:val="en-AU"/>
        </w:rPr>
        <w:t xml:space="preserve">s </w:t>
      </w:r>
      <w:r w:rsidRPr="00B21031">
        <w:rPr>
          <w:lang w:val="en-AU"/>
        </w:rPr>
        <w:t xml:space="preserve">to the model input files which hold them. </w:t>
      </w:r>
      <w:r w:rsidR="005A77B4">
        <w:rPr>
          <w:lang w:val="en-AU"/>
        </w:rPr>
        <w:t>The model can thus access these values as it would on any other occasion that it is run.</w:t>
      </w:r>
    </w:p>
    <w:p w14:paraId="7251A78E" w14:textId="77777777" w:rsidR="00B21031" w:rsidRPr="00B21031" w:rsidRDefault="00B21031" w:rsidP="00B21031">
      <w:pPr>
        <w:rPr>
          <w:lang w:val="en-AU"/>
        </w:rPr>
      </w:pPr>
      <w:r w:rsidRPr="00B21031">
        <w:rPr>
          <w:lang w:val="en-AU"/>
        </w:rPr>
        <w:t xml:space="preserve">A model may read many input files; however a template is needed only for those input files which contain parameters. </w:t>
      </w:r>
    </w:p>
    <w:p w14:paraId="4195D950" w14:textId="77777777" w:rsidR="00B21031" w:rsidRPr="00B21031" w:rsidRDefault="005A77B4" w:rsidP="00B21031">
      <w:pPr>
        <w:rPr>
          <w:lang w:val="en-AU"/>
        </w:rPr>
      </w:pPr>
      <w:r>
        <w:rPr>
          <w:lang w:val="en-AU"/>
        </w:rPr>
        <w:t xml:space="preserve">Programs of the </w:t>
      </w:r>
      <w:r w:rsidR="00B21031" w:rsidRPr="00B21031">
        <w:rPr>
          <w:lang w:val="en-AU"/>
        </w:rPr>
        <w:t>PEST</w:t>
      </w:r>
      <w:r>
        <w:rPr>
          <w:lang w:val="en-AU"/>
        </w:rPr>
        <w:t>++ suite</w:t>
      </w:r>
      <w:r w:rsidR="00B21031" w:rsidRPr="00B21031">
        <w:rPr>
          <w:lang w:val="en-AU"/>
        </w:rPr>
        <w:t xml:space="preserve"> can only write parameters to </w:t>
      </w:r>
      <w:r w:rsidR="0071629F" w:rsidRPr="00B21031">
        <w:rPr>
          <w:lang w:val="en-AU"/>
        </w:rPr>
        <w:fldChar w:fldCharType="begin"/>
      </w:r>
      <w:r w:rsidR="00B21031" w:rsidRPr="00B21031">
        <w:rPr>
          <w:lang w:val="en-AU"/>
        </w:rPr>
        <w:instrText>xe "ASCII files"</w:instrText>
      </w:r>
      <w:r w:rsidR="0071629F" w:rsidRPr="00B21031">
        <w:rPr>
          <w:lang w:val="en-AU"/>
        </w:rPr>
        <w:fldChar w:fldCharType="end"/>
      </w:r>
      <w:r w:rsidR="00B21031" w:rsidRPr="00B21031">
        <w:rPr>
          <w:lang w:val="en-AU"/>
        </w:rPr>
        <w:t>ASCII (</w:t>
      </w:r>
      <w:r w:rsidR="0016262C" w:rsidRPr="00B21031">
        <w:rPr>
          <w:lang w:val="en-AU"/>
        </w:rPr>
        <w:t>i.e.</w:t>
      </w:r>
      <w:r w:rsidR="00B21031" w:rsidRPr="00B21031">
        <w:rPr>
          <w:lang w:val="en-AU"/>
        </w:rPr>
        <w:t xml:space="preserve"> text) input files. If a model requires a </w:t>
      </w:r>
      <w:r w:rsidR="0071629F" w:rsidRPr="00B21031">
        <w:rPr>
          <w:lang w:val="en-AU"/>
        </w:rPr>
        <w:fldChar w:fldCharType="begin"/>
      </w:r>
      <w:r w:rsidR="00B21031" w:rsidRPr="00B21031">
        <w:rPr>
          <w:lang w:val="en-AU"/>
        </w:rPr>
        <w:instrText>xe "Binary files"</w:instrText>
      </w:r>
      <w:r w:rsidR="0071629F" w:rsidRPr="00B21031">
        <w:rPr>
          <w:lang w:val="en-AU"/>
        </w:rPr>
        <w:fldChar w:fldCharType="end"/>
      </w:r>
      <w:r w:rsidR="00B21031" w:rsidRPr="00B21031">
        <w:rPr>
          <w:lang w:val="en-AU"/>
        </w:rPr>
        <w:t xml:space="preserve">binary input file, you must write a program which translates data written to </w:t>
      </w:r>
      <w:r w:rsidR="00B21031" w:rsidRPr="00B21031">
        <w:rPr>
          <w:lang w:val="en-AU"/>
        </w:rPr>
        <w:lastRenderedPageBreak/>
        <w:t>an ASCII file to</w:t>
      </w:r>
      <w:r w:rsidR="00DD6154">
        <w:rPr>
          <w:lang w:val="en-AU"/>
        </w:rPr>
        <w:t xml:space="preserve"> the</w:t>
      </w:r>
      <w:r w:rsidR="00B21031" w:rsidRPr="00B21031">
        <w:rPr>
          <w:lang w:val="en-AU"/>
        </w:rPr>
        <w:t xml:space="preserve"> binary form</w:t>
      </w:r>
      <w:r w:rsidR="007E0597">
        <w:rPr>
          <w:lang w:val="en-AU"/>
        </w:rPr>
        <w:t xml:space="preserve"> expected by the model</w:t>
      </w:r>
      <w:r w:rsidR="00B21031" w:rsidRPr="00B21031">
        <w:rPr>
          <w:lang w:val="en-AU"/>
        </w:rPr>
        <w:t xml:space="preserve">. The translator program, and then the model, can be run in sequence by listing them in a </w:t>
      </w:r>
      <w:r w:rsidR="0071629F" w:rsidRPr="00B21031">
        <w:rPr>
          <w:lang w:val="en-AU"/>
        </w:rPr>
        <w:fldChar w:fldCharType="begin"/>
      </w:r>
      <w:r w:rsidR="00B21031" w:rsidRPr="00B21031">
        <w:rPr>
          <w:lang w:val="en-AU"/>
        </w:rPr>
        <w:instrText>xe "Batch file"</w:instrText>
      </w:r>
      <w:r w:rsidR="0071629F" w:rsidRPr="00B21031">
        <w:rPr>
          <w:lang w:val="en-AU"/>
        </w:rPr>
        <w:fldChar w:fldCharType="end"/>
      </w:r>
      <w:r w:rsidR="00B21031" w:rsidRPr="00B21031">
        <w:rPr>
          <w:lang w:val="en-AU"/>
        </w:rPr>
        <w:t xml:space="preserve">batch </w:t>
      </w:r>
      <w:r w:rsidR="00241D7A">
        <w:rPr>
          <w:lang w:val="en-AU"/>
        </w:rPr>
        <w:t xml:space="preserve">or script </w:t>
      </w:r>
      <w:r w:rsidR="00B21031" w:rsidRPr="00B21031">
        <w:rPr>
          <w:lang w:val="en-AU"/>
        </w:rPr>
        <w:t xml:space="preserve">file which </w:t>
      </w:r>
      <w:r>
        <w:rPr>
          <w:lang w:val="en-AU"/>
        </w:rPr>
        <w:t xml:space="preserve">the </w:t>
      </w:r>
      <w:r w:rsidR="00B21031" w:rsidRPr="00B21031">
        <w:rPr>
          <w:lang w:val="en-AU"/>
        </w:rPr>
        <w:t>PEST</w:t>
      </w:r>
      <w:r>
        <w:rPr>
          <w:lang w:val="en-AU"/>
        </w:rPr>
        <w:t>++ program</w:t>
      </w:r>
      <w:r w:rsidR="00B21031" w:rsidRPr="00B21031">
        <w:rPr>
          <w:lang w:val="en-AU"/>
        </w:rPr>
        <w:t xml:space="preserve"> runs as </w:t>
      </w:r>
      <w:r w:rsidR="007E0597">
        <w:rPr>
          <w:lang w:val="en-AU"/>
        </w:rPr>
        <w:t>“</w:t>
      </w:r>
      <w:r w:rsidR="00B21031" w:rsidRPr="00B21031">
        <w:rPr>
          <w:lang w:val="en-AU"/>
        </w:rPr>
        <w:t>the model</w:t>
      </w:r>
      <w:r w:rsidR="007E0597">
        <w:rPr>
          <w:lang w:val="en-AU"/>
        </w:rPr>
        <w:t>”</w:t>
      </w:r>
      <w:r w:rsidR="00B21031" w:rsidRPr="00B21031">
        <w:rPr>
          <w:lang w:val="en-AU"/>
        </w:rPr>
        <w:t>. The ASCII input file to the translator program will then become a model input file</w:t>
      </w:r>
      <w:r w:rsidR="00241D7A">
        <w:rPr>
          <w:lang w:val="en-AU"/>
        </w:rPr>
        <w:t xml:space="preserve"> as far as PEST++ programs are concerned; a template is required for this file.</w:t>
      </w:r>
    </w:p>
    <w:p w14:paraId="2CBEAD1A" w14:textId="77777777" w:rsidR="00B21031" w:rsidRPr="00B21031" w:rsidRDefault="00B21031" w:rsidP="00B21031">
      <w:pPr>
        <w:rPr>
          <w:rFonts w:ascii="Bookman" w:hAnsi="Bookman"/>
          <w:spacing w:val="-3"/>
          <w:lang w:val="en-AU"/>
        </w:rPr>
      </w:pPr>
      <w:r w:rsidRPr="00B21031">
        <w:rPr>
          <w:lang w:val="en-AU"/>
        </w:rPr>
        <w:t xml:space="preserve">It is suggested that template files be provided with the extension </w:t>
      </w:r>
      <w:r w:rsidRPr="00DC38CD">
        <w:rPr>
          <w:i/>
          <w:lang w:val="en-AU"/>
        </w:rPr>
        <w:t>.tpl</w:t>
      </w:r>
      <w:r w:rsidRPr="00B21031">
        <w:rPr>
          <w:lang w:val="en-AU"/>
        </w:rPr>
        <w:t xml:space="preserve"> in order to distinguish them from other types of file.</w:t>
      </w:r>
    </w:p>
    <w:p w14:paraId="2A038C86"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319" w:name="_Toc429752461"/>
      <w:bookmarkStart w:id="320" w:name="_Toc429752941"/>
      <w:bookmarkStart w:id="321" w:name="_Toc429753367"/>
      <w:bookmarkStart w:id="322" w:name="_Toc429753765"/>
      <w:bookmarkStart w:id="323" w:name="_Toc429753966"/>
      <w:bookmarkStart w:id="324" w:name="_Toc429754144"/>
      <w:bookmarkStart w:id="325" w:name="_Toc429754322"/>
      <w:bookmarkStart w:id="326" w:name="_Toc429754856"/>
      <w:bookmarkStart w:id="327" w:name="_Toc429755034"/>
      <w:bookmarkStart w:id="328" w:name="_Toc429755212"/>
      <w:bookmarkStart w:id="329" w:name="_Toc429755628"/>
      <w:bookmarkStart w:id="330" w:name="_Toc430192471"/>
      <w:bookmarkStart w:id="331" w:name="_Toc430192901"/>
      <w:bookmarkStart w:id="332" w:name="_Toc430193079"/>
      <w:bookmarkStart w:id="333" w:name="_Toc430193257"/>
      <w:bookmarkStart w:id="334" w:name="_Toc463719482"/>
      <w:bookmarkStart w:id="335" w:name="_Toc464233016"/>
      <w:bookmarkStart w:id="336" w:name="_Toc467082427"/>
      <w:bookmarkStart w:id="337" w:name="_Toc467748658"/>
      <w:bookmarkStart w:id="338" w:name="_Toc472333433"/>
      <w:bookmarkStart w:id="339" w:name="_Toc472357962"/>
      <w:bookmarkStart w:id="340" w:name="_Toc475556650"/>
      <w:bookmarkStart w:id="341" w:name="_Toc475556934"/>
      <w:bookmarkStart w:id="342" w:name="_Toc475589105"/>
      <w:bookmarkStart w:id="343" w:name="_Toc530644305"/>
      <w:bookmarkStart w:id="344" w:name="_Toc530731175"/>
      <w:bookmarkStart w:id="345" w:name="_Toc532791071"/>
      <w:bookmarkStart w:id="346" w:name="_Toc532791355"/>
      <w:bookmarkStart w:id="347" w:name="_Toc532800410"/>
      <w:bookmarkStart w:id="348" w:name="_Toc534947794"/>
      <w:bookmarkStart w:id="349" w:name="_Toc535239210"/>
      <w:bookmarkStart w:id="350" w:name="_Toc535247412"/>
      <w:bookmarkStart w:id="351" w:name="_Toc73181773"/>
      <w:bookmarkStart w:id="352" w:name="_Toc73183751"/>
      <w:bookmarkStart w:id="353" w:name="_Toc73526110"/>
      <w:bookmarkStart w:id="354" w:name="_Toc73526474"/>
      <w:bookmarkStart w:id="355" w:name="_Toc73596510"/>
      <w:bookmarkStart w:id="356" w:name="_Toc80980719"/>
      <w:bookmarkStart w:id="357" w:name="_Toc80981342"/>
      <w:bookmarkStart w:id="358" w:name="_Toc221857797"/>
      <w:bookmarkStart w:id="359" w:name="_Toc258071329"/>
      <w:bookmarkStart w:id="360" w:name="_Toc396034781"/>
      <w:bookmarkStart w:id="361" w:name="_Toc439790923"/>
      <w:bookmarkStart w:id="362" w:name="_Toc439791377"/>
      <w:bookmarkStart w:id="363" w:name="_Toc439791832"/>
      <w:bookmarkStart w:id="364" w:name="_Toc439792286"/>
      <w:bookmarkStart w:id="365" w:name="_Toc439792740"/>
      <w:bookmarkStart w:id="366" w:name="_Toc439793194"/>
      <w:bookmarkStart w:id="367" w:name="_Toc439793648"/>
      <w:bookmarkStart w:id="368" w:name="_Toc439794102"/>
      <w:bookmarkStart w:id="369" w:name="_Toc439794556"/>
      <w:bookmarkStart w:id="370" w:name="_Toc439795009"/>
      <w:bookmarkStart w:id="371" w:name="_Toc439822993"/>
      <w:bookmarkStart w:id="372" w:name="_Toc445910155"/>
      <w:bookmarkStart w:id="373" w:name="_Toc510516371"/>
      <w:bookmarkStart w:id="374" w:name="_Toc520535161"/>
      <w:r w:rsidR="00380713" w:rsidRPr="005E5BF9">
        <w:t>2</w:t>
      </w:r>
      <w:r w:rsidR="00B21031" w:rsidRPr="005E5BF9">
        <w:t>.</w:t>
      </w:r>
      <w:r w:rsidR="005A77B4">
        <w:t>3</w:t>
      </w:r>
      <w:r w:rsidR="00B21031" w:rsidRPr="005E5BF9">
        <w:t>.2 An Example</w:t>
      </w:r>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p>
    <w:p w14:paraId="6532AE7E" w14:textId="77777777" w:rsidR="00B21031" w:rsidRPr="00B21031" w:rsidRDefault="00B21031" w:rsidP="00B21031">
      <w:pPr>
        <w:rPr>
          <w:lang w:val="en-AU"/>
        </w:rPr>
      </w:pPr>
      <w:r w:rsidRPr="00B21031">
        <w:rPr>
          <w:lang w:val="en-AU"/>
        </w:rPr>
        <w:t>A template file receives its name from the fact that it is simply a replica of a model input file</w:t>
      </w:r>
      <w:r w:rsidR="00241D7A">
        <w:rPr>
          <w:lang w:val="en-AU"/>
        </w:rPr>
        <w:t>,</w:t>
      </w:r>
      <w:r w:rsidRPr="00B21031">
        <w:rPr>
          <w:lang w:val="en-AU"/>
        </w:rPr>
        <w:t xml:space="preserve"> except that the space occupied by each parameter in the latter file is replaced by a sequence of characters which identify the space as belonging to that parameter.</w:t>
      </w:r>
    </w:p>
    <w:p w14:paraId="645D125B" w14:textId="77777777" w:rsidR="00FF4B77" w:rsidRDefault="00B21031" w:rsidP="00B21031">
      <w:pPr>
        <w:rPr>
          <w:lang w:val="en-AU"/>
        </w:rPr>
      </w:pPr>
      <w:r w:rsidRPr="00B21031">
        <w:rPr>
          <w:lang w:val="en-AU"/>
        </w:rPr>
        <w:t xml:space="preserve">Consider the model input file shown in </w:t>
      </w:r>
      <w:r w:rsidR="008E5BB4">
        <w:rPr>
          <w:lang w:val="en-AU"/>
        </w:rPr>
        <w:t>f</w:t>
      </w:r>
      <w:r w:rsidR="00577BB3">
        <w:rPr>
          <w:lang w:val="en-AU"/>
        </w:rPr>
        <w:t>igure</w:t>
      </w:r>
      <w:r w:rsidR="001018AE">
        <w:rPr>
          <w:lang w:val="en-AU"/>
        </w:rPr>
        <w:t xml:space="preserve"> 2</w:t>
      </w:r>
      <w:r w:rsidRPr="00B21031">
        <w:rPr>
          <w:lang w:val="en-AU"/>
        </w:rPr>
        <w:t>.1; this file supplies data to a program which computes the “apparent resistivity” on the surface of a layered half-space for different surface electrode configurations. Suppose that we wish to use this program (</w:t>
      </w:r>
      <w:r w:rsidR="0016262C" w:rsidRPr="00B21031">
        <w:rPr>
          <w:lang w:val="en-AU"/>
        </w:rPr>
        <w:t>i.e.</w:t>
      </w:r>
      <w:r w:rsidRPr="00B21031">
        <w:rPr>
          <w:lang w:val="en-AU"/>
        </w:rPr>
        <w:t xml:space="preserve"> model</w:t>
      </w:r>
      <w:r w:rsidR="008E5BB4">
        <w:rPr>
          <w:lang w:val="en-AU"/>
        </w:rPr>
        <w:t>)</w:t>
      </w:r>
      <w:r w:rsidR="00241D7A">
        <w:rPr>
          <w:lang w:val="en-AU"/>
        </w:rPr>
        <w:t xml:space="preserve"> in an inversion process through which </w:t>
      </w:r>
      <w:r w:rsidR="008E5BB4">
        <w:rPr>
          <w:lang w:val="en-AU"/>
        </w:rPr>
        <w:t>properties of</w:t>
      </w:r>
      <w:r w:rsidRPr="00B21031">
        <w:rPr>
          <w:lang w:val="en-AU"/>
        </w:rPr>
        <w:t xml:space="preserve"> each of three half-space layers </w:t>
      </w:r>
      <w:r w:rsidR="00241D7A">
        <w:rPr>
          <w:lang w:val="en-AU"/>
        </w:rPr>
        <w:t xml:space="preserve">are estimated </w:t>
      </w:r>
      <w:r w:rsidRPr="00B21031">
        <w:rPr>
          <w:lang w:val="en-AU"/>
        </w:rPr>
        <w:t xml:space="preserve">from apparent resistivity data collected on the surface of the half-space. The parameters for which we want estimates are the resistivity and thickness of the upper two layers and the resistivity of the third (its thickness is infinite). A suitable template file appears in </w:t>
      </w:r>
      <w:r w:rsidR="008E5BB4">
        <w:rPr>
          <w:lang w:val="en-AU"/>
        </w:rPr>
        <w:t>f</w:t>
      </w:r>
      <w:r w:rsidR="00577BB3">
        <w:rPr>
          <w:lang w:val="en-AU"/>
        </w:rPr>
        <w:t>igure</w:t>
      </w:r>
      <w:r w:rsidR="001018AE">
        <w:rPr>
          <w:lang w:val="en-AU"/>
        </w:rPr>
        <w:t xml:space="preserve"> 2</w:t>
      </w:r>
      <w:r w:rsidRPr="00B21031">
        <w:rPr>
          <w:lang w:val="en-AU"/>
        </w:rPr>
        <w:t>.2.</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06429B" w14:paraId="7F2C7381" w14:textId="77777777" w:rsidTr="00C40A21">
        <w:trPr>
          <w:cantSplit/>
          <w:trHeight w:val="1526"/>
        </w:trPr>
        <w:tc>
          <w:tcPr>
            <w:tcW w:w="9180" w:type="dxa"/>
            <w:shd w:val="clear" w:color="auto" w:fill="auto"/>
          </w:tcPr>
          <w:p w14:paraId="61960D31"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MODEL INPUT FILE</w:t>
            </w:r>
          </w:p>
          <w:p w14:paraId="5484EC5D"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3, 19                          no. of layers, no. of spacings</w:t>
            </w:r>
          </w:p>
          <w:p w14:paraId="0A6C8447"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1.0, 1.0                       resistivity, thickness: layer 1</w:t>
            </w:r>
          </w:p>
          <w:p w14:paraId="001B5F21"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40.0, 20.0                     resistivity, thickness: layer 2</w:t>
            </w:r>
          </w:p>
          <w:p w14:paraId="351D257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5.0                            resistivity: layer 3</w:t>
            </w:r>
          </w:p>
          <w:p w14:paraId="3A333414"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1.0                            electrode spacings</w:t>
            </w:r>
          </w:p>
          <w:p w14:paraId="5961B011"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1.47</w:t>
            </w:r>
          </w:p>
          <w:p w14:paraId="13AC5CFC"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2.15</w:t>
            </w:r>
          </w:p>
          <w:p w14:paraId="5677FD19"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3.16</w:t>
            </w:r>
          </w:p>
          <w:p w14:paraId="543581D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4.64</w:t>
            </w:r>
          </w:p>
          <w:p w14:paraId="23C32C8A"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6.81</w:t>
            </w:r>
          </w:p>
          <w:p w14:paraId="1190614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10.0</w:t>
            </w:r>
          </w:p>
          <w:p w14:paraId="6AF0D501"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14.9</w:t>
            </w:r>
          </w:p>
          <w:p w14:paraId="34287D00"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21.5</w:t>
            </w:r>
          </w:p>
          <w:p w14:paraId="105049BC"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31.6</w:t>
            </w:r>
          </w:p>
          <w:p w14:paraId="732977E0"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46.4</w:t>
            </w:r>
          </w:p>
          <w:p w14:paraId="18E8D0A0"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68.1</w:t>
            </w:r>
          </w:p>
          <w:p w14:paraId="3698548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100</w:t>
            </w:r>
          </w:p>
          <w:p w14:paraId="0CEFA70C"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149</w:t>
            </w:r>
          </w:p>
          <w:p w14:paraId="60E82F54"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215</w:t>
            </w:r>
          </w:p>
          <w:p w14:paraId="466C9DA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316</w:t>
            </w:r>
          </w:p>
          <w:p w14:paraId="4FE8FE56"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464</w:t>
            </w:r>
          </w:p>
          <w:p w14:paraId="38720DF2"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681</w:t>
            </w:r>
          </w:p>
          <w:p w14:paraId="0A8DDB8D" w14:textId="77777777" w:rsidR="0006429B" w:rsidRPr="00C40A21" w:rsidRDefault="0006429B" w:rsidP="00C40A21">
            <w:pPr>
              <w:keepNext/>
              <w:spacing w:before="0" w:after="0"/>
              <w:jc w:val="left"/>
              <w:rPr>
                <w:lang w:val="en-AU"/>
              </w:rPr>
            </w:pPr>
            <w:r w:rsidRPr="00594F36">
              <w:rPr>
                <w:rFonts w:ascii="Courier New" w:hAnsi="Courier New"/>
                <w:sz w:val="18"/>
                <w:lang w:val="en-AU"/>
              </w:rPr>
              <w:t>1000</w:t>
            </w:r>
          </w:p>
        </w:tc>
      </w:tr>
    </w:tbl>
    <w:p w14:paraId="67582069" w14:textId="77777777" w:rsidR="00722F57" w:rsidRDefault="00B21031" w:rsidP="00FF4B77">
      <w:pPr>
        <w:pStyle w:val="Caption"/>
        <w:rPr>
          <w:lang w:val="en-AU"/>
        </w:rPr>
      </w:pPr>
      <w:r w:rsidRPr="00B21031">
        <w:rPr>
          <w:lang w:val="en-AU"/>
        </w:rPr>
        <w:t xml:space="preserve"> </w:t>
      </w:r>
      <w:r w:rsidR="00722F57">
        <w:rPr>
          <w:lang w:val="en-AU"/>
        </w:rPr>
        <w:t>Figure 2</w:t>
      </w:r>
      <w:r w:rsidR="00722F57" w:rsidRPr="00B21031">
        <w:rPr>
          <w:lang w:val="en-AU"/>
        </w:rPr>
        <w:t>.1 A model input file.</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037304" w14:paraId="1D32F107" w14:textId="77777777" w:rsidTr="00C40A21">
        <w:trPr>
          <w:cantSplit/>
        </w:trPr>
        <w:tc>
          <w:tcPr>
            <w:tcW w:w="9180" w:type="dxa"/>
            <w:shd w:val="clear" w:color="auto" w:fill="auto"/>
          </w:tcPr>
          <w:p w14:paraId="3AE0426C" w14:textId="77777777" w:rsidR="00037304" w:rsidRPr="00594F36" w:rsidRDefault="0071629F"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z w:val="18"/>
                <w:lang w:val="en-AU"/>
              </w:rPr>
              <w:lastRenderedPageBreak/>
              <w:fldChar w:fldCharType="begin"/>
            </w:r>
            <w:r w:rsidR="00037304" w:rsidRPr="00594F36">
              <w:rPr>
                <w:rFonts w:ascii="Courier New" w:hAnsi="Courier New"/>
                <w:sz w:val="18"/>
                <w:lang w:val="en-AU"/>
              </w:rPr>
              <w:instrText xml:space="preserve">PRIVATE </w:instrText>
            </w:r>
            <w:r w:rsidRPr="00594F36">
              <w:rPr>
                <w:rFonts w:ascii="Courier New" w:hAnsi="Courier New"/>
                <w:sz w:val="18"/>
                <w:lang w:val="en-AU"/>
              </w:rPr>
              <w:fldChar w:fldCharType="end"/>
            </w:r>
            <w:r w:rsidR="00037304" w:rsidRPr="00594F36">
              <w:rPr>
                <w:rFonts w:ascii="Courier New" w:hAnsi="Courier New"/>
                <w:spacing w:val="-2"/>
                <w:sz w:val="18"/>
                <w:lang w:val="en-AU"/>
              </w:rPr>
              <w:t>ptf #</w:t>
            </w:r>
          </w:p>
          <w:p w14:paraId="486100C0"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MODEL INPUT FILE</w:t>
            </w:r>
          </w:p>
          <w:p w14:paraId="4C66A595"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3, 19</w:t>
            </w:r>
            <w:r w:rsidRPr="00594F36">
              <w:rPr>
                <w:rFonts w:ascii="Courier New" w:hAnsi="Courier New"/>
                <w:spacing w:val="-2"/>
                <w:sz w:val="18"/>
                <w:lang w:val="en-AU"/>
              </w:rPr>
              <w:tab/>
            </w:r>
            <w:r w:rsidRPr="00594F36">
              <w:rPr>
                <w:rFonts w:ascii="Courier New" w:hAnsi="Courier New"/>
                <w:spacing w:val="-2"/>
                <w:sz w:val="18"/>
                <w:lang w:val="en-AU"/>
              </w:rPr>
              <w:tab/>
            </w:r>
            <w:r w:rsidRPr="00594F36">
              <w:rPr>
                <w:rFonts w:ascii="Courier New" w:hAnsi="Courier New"/>
                <w:spacing w:val="-2"/>
                <w:sz w:val="18"/>
                <w:lang w:val="en-AU"/>
              </w:rPr>
              <w:tab/>
            </w:r>
            <w:r w:rsidRPr="00594F36">
              <w:rPr>
                <w:rFonts w:ascii="Courier New" w:hAnsi="Courier New"/>
                <w:spacing w:val="-2"/>
                <w:sz w:val="18"/>
                <w:lang w:val="en-AU"/>
              </w:rPr>
              <w:tab/>
            </w:r>
            <w:r w:rsidRPr="00594F36">
              <w:rPr>
                <w:rFonts w:ascii="Courier New" w:hAnsi="Courier New"/>
                <w:spacing w:val="-2"/>
                <w:sz w:val="18"/>
                <w:lang w:val="en-AU"/>
              </w:rPr>
              <w:tab/>
            </w:r>
            <w:r w:rsidRPr="00594F36">
              <w:rPr>
                <w:rFonts w:ascii="Courier New" w:hAnsi="Courier New"/>
                <w:spacing w:val="-2"/>
                <w:sz w:val="18"/>
                <w:lang w:val="en-AU"/>
              </w:rPr>
              <w:tab/>
              <w:t>no. of layers, no. of spacings</w:t>
            </w:r>
          </w:p>
          <w:p w14:paraId="18EB2B2F"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#res1     #,#t1        #</w:t>
            </w:r>
            <w:r w:rsidRPr="00594F36">
              <w:rPr>
                <w:rFonts w:ascii="Courier New" w:hAnsi="Courier New"/>
                <w:spacing w:val="-2"/>
                <w:sz w:val="18"/>
                <w:lang w:val="en-AU"/>
              </w:rPr>
              <w:tab/>
              <w:t xml:space="preserve">      resistivity, thickness: layer 1</w:t>
            </w:r>
          </w:p>
          <w:p w14:paraId="10E46CB0"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#res2     #,#t2        #</w:t>
            </w:r>
            <w:r w:rsidRPr="00594F36">
              <w:rPr>
                <w:rFonts w:ascii="Courier New" w:hAnsi="Courier New"/>
                <w:spacing w:val="-2"/>
                <w:sz w:val="18"/>
                <w:lang w:val="en-AU"/>
              </w:rPr>
              <w:tab/>
              <w:t xml:space="preserve">      resistivity, thickness: layer 2</w:t>
            </w:r>
          </w:p>
          <w:p w14:paraId="262A61C6"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#res3     #</w:t>
            </w:r>
            <w:r w:rsidRPr="00594F36">
              <w:rPr>
                <w:rFonts w:ascii="Courier New" w:hAnsi="Courier New"/>
                <w:spacing w:val="-2"/>
                <w:sz w:val="18"/>
                <w:lang w:val="en-AU"/>
              </w:rPr>
              <w:tab/>
            </w:r>
            <w:r w:rsidRPr="00594F36">
              <w:rPr>
                <w:rFonts w:ascii="Courier New" w:hAnsi="Courier New"/>
                <w:spacing w:val="-2"/>
                <w:sz w:val="18"/>
                <w:lang w:val="en-AU"/>
              </w:rPr>
              <w:tab/>
            </w:r>
            <w:r w:rsidRPr="00594F36">
              <w:rPr>
                <w:rFonts w:ascii="Courier New" w:hAnsi="Courier New"/>
                <w:spacing w:val="-2"/>
                <w:sz w:val="18"/>
                <w:lang w:val="en-AU"/>
              </w:rPr>
              <w:tab/>
            </w:r>
            <w:r w:rsidRPr="00594F36">
              <w:rPr>
                <w:rFonts w:ascii="Courier New" w:hAnsi="Courier New"/>
                <w:spacing w:val="-2"/>
                <w:sz w:val="18"/>
                <w:lang w:val="en-AU"/>
              </w:rPr>
              <w:tab/>
              <w:t xml:space="preserve">      resistivity: layer 3</w:t>
            </w:r>
          </w:p>
          <w:p w14:paraId="42F5A77F"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1.0</w:t>
            </w:r>
            <w:r w:rsidRPr="00594F36">
              <w:rPr>
                <w:rFonts w:ascii="Courier New" w:hAnsi="Courier New"/>
                <w:spacing w:val="-2"/>
                <w:sz w:val="18"/>
                <w:lang w:val="en-AU"/>
              </w:rPr>
              <w:tab/>
            </w:r>
            <w:r w:rsidRPr="00594F36">
              <w:rPr>
                <w:rFonts w:ascii="Courier New" w:hAnsi="Courier New"/>
                <w:spacing w:val="-2"/>
                <w:sz w:val="18"/>
                <w:lang w:val="en-AU"/>
              </w:rPr>
              <w:tab/>
            </w:r>
            <w:r w:rsidRPr="00594F36">
              <w:rPr>
                <w:rFonts w:ascii="Courier New" w:hAnsi="Courier New"/>
                <w:spacing w:val="-2"/>
                <w:sz w:val="18"/>
                <w:lang w:val="en-AU"/>
              </w:rPr>
              <w:tab/>
            </w:r>
            <w:r w:rsidRPr="00594F36">
              <w:rPr>
                <w:rFonts w:ascii="Courier New" w:hAnsi="Courier New"/>
                <w:spacing w:val="-2"/>
                <w:sz w:val="18"/>
                <w:lang w:val="en-AU"/>
              </w:rPr>
              <w:tab/>
            </w:r>
            <w:r w:rsidRPr="00594F36">
              <w:rPr>
                <w:rFonts w:ascii="Courier New" w:hAnsi="Courier New"/>
                <w:spacing w:val="-2"/>
                <w:sz w:val="18"/>
                <w:lang w:val="en-AU"/>
              </w:rPr>
              <w:tab/>
            </w:r>
            <w:r w:rsidRPr="00594F36">
              <w:rPr>
                <w:rFonts w:ascii="Courier New" w:hAnsi="Courier New"/>
                <w:spacing w:val="-2"/>
                <w:sz w:val="18"/>
                <w:lang w:val="en-AU"/>
              </w:rPr>
              <w:tab/>
              <w:t>electrode spacings</w:t>
            </w:r>
          </w:p>
          <w:p w14:paraId="65278050"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1.47</w:t>
            </w:r>
          </w:p>
          <w:p w14:paraId="37725A59"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2.15</w:t>
            </w:r>
          </w:p>
          <w:p w14:paraId="3900E7A4"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3.16</w:t>
            </w:r>
          </w:p>
          <w:p w14:paraId="72C35A36"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4.64</w:t>
            </w:r>
          </w:p>
          <w:p w14:paraId="4B68CF70"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6.81</w:t>
            </w:r>
          </w:p>
          <w:p w14:paraId="0EEAE56A"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10.0</w:t>
            </w:r>
          </w:p>
          <w:p w14:paraId="646FD24C"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14.9</w:t>
            </w:r>
          </w:p>
          <w:p w14:paraId="30E38FB1"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21.5</w:t>
            </w:r>
          </w:p>
          <w:p w14:paraId="250C4A3A"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31.6</w:t>
            </w:r>
          </w:p>
          <w:p w14:paraId="63884D23"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46.4</w:t>
            </w:r>
          </w:p>
          <w:p w14:paraId="7F042F26"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68.1</w:t>
            </w:r>
          </w:p>
          <w:p w14:paraId="5E91B32C"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100</w:t>
            </w:r>
          </w:p>
          <w:p w14:paraId="16938E41"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149</w:t>
            </w:r>
          </w:p>
          <w:p w14:paraId="35C52357"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215</w:t>
            </w:r>
          </w:p>
          <w:p w14:paraId="66E97E45"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316</w:t>
            </w:r>
          </w:p>
          <w:p w14:paraId="269E09B7"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464</w:t>
            </w:r>
          </w:p>
          <w:p w14:paraId="17E7737F"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681</w:t>
            </w:r>
          </w:p>
          <w:p w14:paraId="25468397" w14:textId="77777777" w:rsidR="00037304" w:rsidRPr="00C40A21" w:rsidRDefault="00037304" w:rsidP="00C40A21">
            <w:pPr>
              <w:keepNext/>
              <w:spacing w:before="0" w:after="0"/>
              <w:rPr>
                <w:lang w:val="en-AU"/>
              </w:rPr>
            </w:pPr>
            <w:r w:rsidRPr="00594F36">
              <w:rPr>
                <w:rFonts w:ascii="Courier New" w:hAnsi="Courier New"/>
                <w:sz w:val="18"/>
                <w:lang w:val="en-AU"/>
              </w:rPr>
              <w:t>1000</w:t>
            </w:r>
          </w:p>
        </w:tc>
      </w:tr>
    </w:tbl>
    <w:p w14:paraId="465563B9" w14:textId="77777777" w:rsidR="00B21031" w:rsidRPr="00B21031" w:rsidRDefault="008942D3" w:rsidP="00560FBE">
      <w:pPr>
        <w:pStyle w:val="Caption"/>
        <w:rPr>
          <w:lang w:val="en-AU"/>
        </w:rPr>
      </w:pPr>
      <w:r>
        <w:rPr>
          <w:lang w:val="en-AU"/>
        </w:rPr>
        <w:t>Figure 2</w:t>
      </w:r>
      <w:r w:rsidRPr="00B21031">
        <w:rPr>
          <w:lang w:val="en-AU"/>
        </w:rPr>
        <w:t>.2 A template file.</w:t>
      </w:r>
    </w:p>
    <w:p w14:paraId="54DF834D"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375" w:name="_Toc429752462"/>
      <w:bookmarkStart w:id="376" w:name="_Toc429752942"/>
      <w:bookmarkStart w:id="377" w:name="_Toc429753368"/>
      <w:bookmarkStart w:id="378" w:name="_Toc429753766"/>
      <w:bookmarkStart w:id="379" w:name="_Toc429753967"/>
      <w:bookmarkStart w:id="380" w:name="_Toc429754145"/>
      <w:bookmarkStart w:id="381" w:name="_Toc429754323"/>
      <w:bookmarkStart w:id="382" w:name="_Toc429754857"/>
      <w:bookmarkStart w:id="383" w:name="_Toc429755035"/>
      <w:bookmarkStart w:id="384" w:name="_Toc429755213"/>
      <w:bookmarkStart w:id="385" w:name="_Toc429755629"/>
      <w:bookmarkStart w:id="386" w:name="_Toc430192472"/>
      <w:bookmarkStart w:id="387" w:name="_Toc430192902"/>
      <w:bookmarkStart w:id="388" w:name="_Toc430193080"/>
      <w:bookmarkStart w:id="389" w:name="_Toc430193258"/>
      <w:bookmarkStart w:id="390" w:name="_Toc463719483"/>
      <w:bookmarkStart w:id="391" w:name="_Toc464233017"/>
      <w:bookmarkStart w:id="392" w:name="_Toc467082428"/>
      <w:bookmarkStart w:id="393" w:name="_Toc467748659"/>
      <w:bookmarkStart w:id="394" w:name="_Toc472333434"/>
      <w:bookmarkStart w:id="395" w:name="_Toc472357963"/>
      <w:bookmarkStart w:id="396" w:name="_Toc475556651"/>
      <w:bookmarkStart w:id="397" w:name="_Toc475556935"/>
      <w:bookmarkStart w:id="398" w:name="_Toc475589106"/>
      <w:bookmarkStart w:id="399" w:name="_Toc530644306"/>
      <w:bookmarkStart w:id="400" w:name="_Toc530731176"/>
      <w:bookmarkStart w:id="401" w:name="_Toc532791072"/>
      <w:bookmarkStart w:id="402" w:name="_Toc532791356"/>
      <w:bookmarkStart w:id="403" w:name="_Toc532800411"/>
      <w:bookmarkStart w:id="404" w:name="_Toc534947795"/>
      <w:bookmarkStart w:id="405" w:name="_Toc535239211"/>
      <w:bookmarkStart w:id="406" w:name="_Toc535247413"/>
      <w:bookmarkStart w:id="407" w:name="_Toc73181774"/>
      <w:bookmarkStart w:id="408" w:name="_Toc73183752"/>
      <w:bookmarkStart w:id="409" w:name="_Toc73526111"/>
      <w:bookmarkStart w:id="410" w:name="_Toc73526475"/>
      <w:bookmarkStart w:id="411" w:name="_Toc73596511"/>
      <w:bookmarkStart w:id="412" w:name="_Toc80980720"/>
      <w:bookmarkStart w:id="413" w:name="_Toc80981343"/>
      <w:bookmarkStart w:id="414" w:name="_Toc221857798"/>
      <w:bookmarkStart w:id="415" w:name="_Toc258071330"/>
      <w:bookmarkStart w:id="416" w:name="_Toc396034782"/>
      <w:bookmarkStart w:id="417" w:name="_Toc439790924"/>
      <w:bookmarkStart w:id="418" w:name="_Toc439791378"/>
      <w:bookmarkStart w:id="419" w:name="_Toc439791833"/>
      <w:bookmarkStart w:id="420" w:name="_Toc439792287"/>
      <w:bookmarkStart w:id="421" w:name="_Toc439792741"/>
      <w:bookmarkStart w:id="422" w:name="_Toc439793195"/>
      <w:bookmarkStart w:id="423" w:name="_Toc439793649"/>
      <w:bookmarkStart w:id="424" w:name="_Toc439794103"/>
      <w:bookmarkStart w:id="425" w:name="_Toc439794557"/>
      <w:bookmarkStart w:id="426" w:name="_Toc439795010"/>
      <w:bookmarkStart w:id="427" w:name="_Toc439822994"/>
      <w:bookmarkStart w:id="428" w:name="_Toc445910156"/>
      <w:bookmarkStart w:id="429" w:name="_Toc510516372"/>
      <w:bookmarkStart w:id="430" w:name="_Toc520535162"/>
      <w:r w:rsidR="00380713" w:rsidRPr="005E5BF9">
        <w:t>2</w:t>
      </w:r>
      <w:r w:rsidR="00B21031" w:rsidRPr="005E5BF9">
        <w:t>.</w:t>
      </w:r>
      <w:r w:rsidR="00037304">
        <w:t>3</w:t>
      </w:r>
      <w:r w:rsidR="00B21031" w:rsidRPr="005E5BF9">
        <w:t>.3 The Parameter Delimiter</w:t>
      </w:r>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p>
    <w:p w14:paraId="1DBD0BAC" w14:textId="77777777" w:rsidR="00B21031" w:rsidRPr="00B21031" w:rsidRDefault="00B21031" w:rsidP="00B21031">
      <w:pPr>
        <w:rPr>
          <w:lang w:val="en-AU"/>
        </w:rPr>
      </w:pPr>
      <w:r w:rsidRPr="00B21031">
        <w:rPr>
          <w:lang w:val="en-AU"/>
        </w:rPr>
        <w:t xml:space="preserve">As </w:t>
      </w:r>
      <w:r w:rsidR="00FF6AD3">
        <w:rPr>
          <w:lang w:val="en-AU"/>
        </w:rPr>
        <w:t>figure</w:t>
      </w:r>
      <w:r w:rsidR="001018AE">
        <w:rPr>
          <w:lang w:val="en-AU"/>
        </w:rPr>
        <w:t xml:space="preserve"> 2</w:t>
      </w:r>
      <w:r w:rsidRPr="00B21031">
        <w:rPr>
          <w:lang w:val="en-AU"/>
        </w:rPr>
        <w:t>.2 shows, the first line of a template file must contain the letters “ptf” followed by a space, followed by a single character (“ptf” stands for “</w:t>
      </w:r>
      <w:r w:rsidRPr="00FF6AD3">
        <w:rPr>
          <w:u w:val="single"/>
          <w:lang w:val="en-AU"/>
        </w:rPr>
        <w:t>P</w:t>
      </w:r>
      <w:r w:rsidRPr="00B21031">
        <w:rPr>
          <w:lang w:val="en-AU"/>
        </w:rPr>
        <w:t xml:space="preserve">EST </w:t>
      </w:r>
      <w:r w:rsidRPr="00FF6AD3">
        <w:rPr>
          <w:u w:val="single"/>
          <w:lang w:val="en-AU"/>
        </w:rPr>
        <w:t>t</w:t>
      </w:r>
      <w:r w:rsidRPr="00B21031">
        <w:rPr>
          <w:lang w:val="en-AU"/>
        </w:rPr>
        <w:t xml:space="preserve">emplate </w:t>
      </w:r>
      <w:r w:rsidRPr="00FF6AD3">
        <w:rPr>
          <w:u w:val="single"/>
          <w:lang w:val="en-AU"/>
        </w:rPr>
        <w:t>f</w:t>
      </w:r>
      <w:r w:rsidRPr="00B21031">
        <w:rPr>
          <w:lang w:val="en-AU"/>
        </w:rPr>
        <w:t>ile”). The character following the space is the “parameter delimiter”. In a template file, a “</w:t>
      </w:r>
      <w:r w:rsidR="0071629F" w:rsidRPr="00B21031">
        <w:rPr>
          <w:lang w:val="en-AU"/>
        </w:rPr>
        <w:fldChar w:fldCharType="begin"/>
      </w:r>
      <w:r w:rsidRPr="00B21031">
        <w:rPr>
          <w:lang w:val="en-AU"/>
        </w:rPr>
        <w:instrText>xe "Parameter space"</w:instrText>
      </w:r>
      <w:r w:rsidR="0071629F" w:rsidRPr="00B21031">
        <w:rPr>
          <w:lang w:val="en-AU"/>
        </w:rPr>
        <w:fldChar w:fldCharType="end"/>
      </w:r>
      <w:r w:rsidRPr="00B21031">
        <w:rPr>
          <w:lang w:val="en-AU"/>
        </w:rPr>
        <w:t xml:space="preserve">parameter space” is identified as the set of characters between and including a pair of parameter delimiters. When </w:t>
      </w:r>
      <w:r w:rsidR="00037304">
        <w:rPr>
          <w:lang w:val="en-AU"/>
        </w:rPr>
        <w:t xml:space="preserve">a </w:t>
      </w:r>
      <w:r w:rsidR="00A25B30">
        <w:rPr>
          <w:lang w:val="en-AU"/>
        </w:rPr>
        <w:t xml:space="preserve">PEST or </w:t>
      </w:r>
      <w:r w:rsidRPr="00B21031">
        <w:rPr>
          <w:lang w:val="en-AU"/>
        </w:rPr>
        <w:t>PEST</w:t>
      </w:r>
      <w:r w:rsidR="000C5DF1">
        <w:rPr>
          <w:lang w:val="en-AU"/>
        </w:rPr>
        <w:t>++</w:t>
      </w:r>
      <w:r w:rsidR="00037304">
        <w:rPr>
          <w:lang w:val="en-AU"/>
        </w:rPr>
        <w:t xml:space="preserve"> program</w:t>
      </w:r>
      <w:r w:rsidRPr="00B21031">
        <w:rPr>
          <w:lang w:val="en-AU"/>
        </w:rPr>
        <w:t xml:space="preserve"> writes a model input file based on a template file, it replaces all characters between and including these parameter delimiters by a number representing the current value of the parameter that owns the space; that parameter is identified by name within the parameter space, between the parameter delimiters.</w:t>
      </w:r>
    </w:p>
    <w:p w14:paraId="78759222" w14:textId="77777777" w:rsidR="00B21031" w:rsidRPr="00B21031" w:rsidRDefault="00B21031" w:rsidP="00B21031">
      <w:pPr>
        <w:rPr>
          <w:rFonts w:ascii="Bookman" w:hAnsi="Bookman"/>
          <w:b/>
          <w:spacing w:val="-3"/>
          <w:lang w:val="en-AU"/>
        </w:rPr>
      </w:pPr>
      <w:r w:rsidRPr="00B21031">
        <w:rPr>
          <w:lang w:val="en-AU"/>
        </w:rPr>
        <w:t>You must choose the parameter delimiter yourself</w:t>
      </w:r>
      <w:r w:rsidR="00A25B30">
        <w:rPr>
          <w:lang w:val="en-AU"/>
        </w:rPr>
        <w:t>.</w:t>
      </w:r>
      <w:r w:rsidRPr="00B21031">
        <w:rPr>
          <w:lang w:val="en-AU"/>
        </w:rPr>
        <w:t xml:space="preserve"> </w:t>
      </w:r>
      <w:r w:rsidR="00A25B30">
        <w:rPr>
          <w:lang w:val="en-AU"/>
        </w:rPr>
        <w:t>H</w:t>
      </w:r>
      <w:r w:rsidRPr="00B21031">
        <w:rPr>
          <w:lang w:val="en-AU"/>
        </w:rPr>
        <w:t>owever your choice is restricted</w:t>
      </w:r>
      <w:r w:rsidR="00A25B30">
        <w:rPr>
          <w:lang w:val="en-AU"/>
        </w:rPr>
        <w:t>;</w:t>
      </w:r>
      <w:r w:rsidRPr="00B21031">
        <w:rPr>
          <w:lang w:val="en-AU"/>
        </w:rPr>
        <w:t xml:space="preserve"> the characters [a-z], [A-Z] and [0-9] are invalid. </w:t>
      </w:r>
      <w:r w:rsidRPr="00B21031">
        <w:rPr>
          <w:i/>
          <w:lang w:val="en-AU"/>
        </w:rPr>
        <w:t>The parameter delimiter character must appear nowhere within the template file except in its capacity as a parameter delimiter</w:t>
      </w:r>
      <w:r w:rsidRPr="00B21031">
        <w:rPr>
          <w:lang w:val="en-AU"/>
        </w:rPr>
        <w:t xml:space="preserve">, for whenever </w:t>
      </w:r>
      <w:r w:rsidR="00037304">
        <w:rPr>
          <w:lang w:val="en-AU"/>
        </w:rPr>
        <w:t xml:space="preserve">a </w:t>
      </w:r>
      <w:r w:rsidRPr="00B21031">
        <w:rPr>
          <w:lang w:val="en-AU"/>
        </w:rPr>
        <w:t>PEST</w:t>
      </w:r>
      <w:r w:rsidR="00037304">
        <w:rPr>
          <w:lang w:val="en-AU"/>
        </w:rPr>
        <w:t>++ program</w:t>
      </w:r>
      <w:r w:rsidRPr="00B21031">
        <w:rPr>
          <w:lang w:val="en-AU"/>
        </w:rPr>
        <w:t xml:space="preserve"> encounters that character in a template file it assumes that it is defining a parameter space.</w:t>
      </w:r>
    </w:p>
    <w:p w14:paraId="51741B96"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431" w:name="_Toc429752463"/>
      <w:bookmarkStart w:id="432" w:name="_Toc429752943"/>
      <w:bookmarkStart w:id="433" w:name="_Toc429753369"/>
      <w:bookmarkStart w:id="434" w:name="_Toc429753767"/>
      <w:bookmarkStart w:id="435" w:name="_Toc429753968"/>
      <w:bookmarkStart w:id="436" w:name="_Toc429754146"/>
      <w:bookmarkStart w:id="437" w:name="_Toc429754324"/>
      <w:bookmarkStart w:id="438" w:name="_Toc429754858"/>
      <w:bookmarkStart w:id="439" w:name="_Toc429755036"/>
      <w:bookmarkStart w:id="440" w:name="_Toc429755214"/>
      <w:bookmarkStart w:id="441" w:name="_Toc429755630"/>
      <w:bookmarkStart w:id="442" w:name="_Toc430192473"/>
      <w:bookmarkStart w:id="443" w:name="_Toc430192903"/>
      <w:bookmarkStart w:id="444" w:name="_Toc430193081"/>
      <w:bookmarkStart w:id="445" w:name="_Toc430193259"/>
      <w:bookmarkStart w:id="446" w:name="_Toc463719484"/>
      <w:bookmarkStart w:id="447" w:name="_Toc464233018"/>
      <w:bookmarkStart w:id="448" w:name="_Toc467082429"/>
      <w:bookmarkStart w:id="449" w:name="_Toc467748660"/>
      <w:bookmarkStart w:id="450" w:name="_Toc472333435"/>
      <w:bookmarkStart w:id="451" w:name="_Toc472357964"/>
      <w:bookmarkStart w:id="452" w:name="_Toc475556652"/>
      <w:bookmarkStart w:id="453" w:name="_Toc475556936"/>
      <w:bookmarkStart w:id="454" w:name="_Toc475589107"/>
      <w:bookmarkStart w:id="455" w:name="_Toc530644307"/>
      <w:bookmarkStart w:id="456" w:name="_Toc530731177"/>
      <w:bookmarkStart w:id="457" w:name="_Toc532791073"/>
      <w:bookmarkStart w:id="458" w:name="_Toc532791357"/>
      <w:bookmarkStart w:id="459" w:name="_Toc532800412"/>
      <w:bookmarkStart w:id="460" w:name="_Toc534947796"/>
      <w:bookmarkStart w:id="461" w:name="_Toc535239212"/>
      <w:bookmarkStart w:id="462" w:name="_Toc535247414"/>
      <w:bookmarkStart w:id="463" w:name="_Toc73181775"/>
      <w:bookmarkStart w:id="464" w:name="_Toc73183753"/>
      <w:bookmarkStart w:id="465" w:name="_Toc73526112"/>
      <w:bookmarkStart w:id="466" w:name="_Toc73526476"/>
      <w:bookmarkStart w:id="467" w:name="_Toc73596512"/>
      <w:bookmarkStart w:id="468" w:name="_Toc80980721"/>
      <w:bookmarkStart w:id="469" w:name="_Toc80981344"/>
      <w:bookmarkStart w:id="470" w:name="_Toc221857799"/>
      <w:bookmarkStart w:id="471" w:name="_Toc258071331"/>
      <w:bookmarkStart w:id="472" w:name="_Toc396034783"/>
      <w:bookmarkStart w:id="473" w:name="_Toc439790925"/>
      <w:bookmarkStart w:id="474" w:name="_Toc439791379"/>
      <w:bookmarkStart w:id="475" w:name="_Toc439791834"/>
      <w:bookmarkStart w:id="476" w:name="_Toc439792288"/>
      <w:bookmarkStart w:id="477" w:name="_Toc439792742"/>
      <w:bookmarkStart w:id="478" w:name="_Toc439793196"/>
      <w:bookmarkStart w:id="479" w:name="_Toc439793650"/>
      <w:bookmarkStart w:id="480" w:name="_Toc439794104"/>
      <w:bookmarkStart w:id="481" w:name="_Toc439794558"/>
      <w:bookmarkStart w:id="482" w:name="_Toc439795011"/>
      <w:bookmarkStart w:id="483" w:name="_Toc439822995"/>
      <w:bookmarkStart w:id="484" w:name="_Toc445910157"/>
      <w:bookmarkStart w:id="485" w:name="_Toc510516373"/>
      <w:bookmarkStart w:id="486" w:name="_Toc520535163"/>
      <w:r w:rsidR="00380713" w:rsidRPr="005E5BF9">
        <w:t>2</w:t>
      </w:r>
      <w:r w:rsidR="00B21031" w:rsidRPr="005E5BF9">
        <w:t>.</w:t>
      </w:r>
      <w:r w:rsidR="00037304">
        <w:t>3</w:t>
      </w:r>
      <w:r w:rsidR="00B21031" w:rsidRPr="005E5BF9">
        <w:t>.4 Parameter Names</w:t>
      </w:r>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p>
    <w:p w14:paraId="6E531F6F" w14:textId="77777777" w:rsidR="00B21031" w:rsidRPr="00B21031" w:rsidRDefault="00B21031" w:rsidP="00B21031">
      <w:pPr>
        <w:rPr>
          <w:lang w:val="en-AU"/>
        </w:rPr>
      </w:pPr>
      <w:r w:rsidRPr="00B21031">
        <w:rPr>
          <w:lang w:val="en-AU"/>
        </w:rPr>
        <w:t>All parameters are referenced by name. Parameter references are required both in template files (where the locations of parameters on model input files are identified)</w:t>
      </w:r>
      <w:r w:rsidR="00DC38CD">
        <w:rPr>
          <w:lang w:val="en-AU"/>
        </w:rPr>
        <w:t xml:space="preserve">, </w:t>
      </w:r>
      <w:r w:rsidR="00594F36">
        <w:rPr>
          <w:lang w:val="en-AU"/>
        </w:rPr>
        <w:t xml:space="preserve">and </w:t>
      </w:r>
      <w:r w:rsidR="00DC38CD">
        <w:rPr>
          <w:lang w:val="en-AU"/>
        </w:rPr>
        <w:t>in</w:t>
      </w:r>
      <w:r w:rsidRPr="00B21031">
        <w:rPr>
          <w:lang w:val="en-AU"/>
        </w:rPr>
        <w:t xml:space="preserve"> the PEST control file (where parameter initial values, lower and upper bounds and </w:t>
      </w:r>
      <w:r w:rsidR="00DC38CD">
        <w:rPr>
          <w:lang w:val="en-AU"/>
        </w:rPr>
        <w:t>other information are provided).</w:t>
      </w:r>
      <w:r w:rsidRPr="00B21031">
        <w:rPr>
          <w:lang w:val="en-AU"/>
        </w:rPr>
        <w:t xml:space="preserve"> Parameter names can be from one to twelve characters in length, any characters being legal except for the space character and the parameter delimiter character. Parameter names are case-insensitive.</w:t>
      </w:r>
    </w:p>
    <w:p w14:paraId="05E9CC48" w14:textId="77777777" w:rsidR="00B21031" w:rsidRPr="00B21031" w:rsidRDefault="00B21031" w:rsidP="00B21031">
      <w:pPr>
        <w:rPr>
          <w:lang w:val="en-AU"/>
        </w:rPr>
      </w:pPr>
      <w:r w:rsidRPr="00B21031">
        <w:rPr>
          <w:lang w:val="en-AU"/>
        </w:rPr>
        <w:t>Each parameter space is defined by two parameter delimiters; the name of the parameter to which the space belongs must be written between the two delimiters.</w:t>
      </w:r>
    </w:p>
    <w:p w14:paraId="754E8972" w14:textId="77777777" w:rsidR="00B21031" w:rsidRPr="00B21031" w:rsidRDefault="00B21031" w:rsidP="00B21031">
      <w:pPr>
        <w:rPr>
          <w:lang w:val="en-AU"/>
        </w:rPr>
      </w:pPr>
      <w:r w:rsidRPr="00B21031">
        <w:rPr>
          <w:lang w:val="en-AU"/>
        </w:rPr>
        <w:t xml:space="preserve">If a model input file is such that the space available for writing a certain parameter is limited, the parameter name may need to be considerably less than twelve characters long in order that </w:t>
      </w:r>
      <w:r w:rsidRPr="00B21031">
        <w:rPr>
          <w:lang w:val="en-AU"/>
        </w:rPr>
        <w:lastRenderedPageBreak/>
        <w:t>both the name and the left and right delimiters can be written within the limited space available. The minimum allowable parameter space width is thus three characters, one character for each of the left and right delimiters</w:t>
      </w:r>
      <w:r w:rsidR="00594F36">
        <w:rPr>
          <w:lang w:val="en-AU"/>
        </w:rPr>
        <w:t>,</w:t>
      </w:r>
      <w:r w:rsidRPr="00B21031">
        <w:rPr>
          <w:lang w:val="en-AU"/>
        </w:rPr>
        <w:t xml:space="preserve"> and one for the parameter name.</w:t>
      </w:r>
    </w:p>
    <w:p w14:paraId="60FBC975"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487" w:name="_Toc429752464"/>
      <w:bookmarkStart w:id="488" w:name="_Toc429752944"/>
      <w:bookmarkStart w:id="489" w:name="_Toc429753370"/>
      <w:bookmarkStart w:id="490" w:name="_Toc429753768"/>
      <w:bookmarkStart w:id="491" w:name="_Toc429753969"/>
      <w:bookmarkStart w:id="492" w:name="_Toc429754147"/>
      <w:bookmarkStart w:id="493" w:name="_Toc429754325"/>
      <w:bookmarkStart w:id="494" w:name="_Toc429754859"/>
      <w:bookmarkStart w:id="495" w:name="_Toc429755037"/>
      <w:bookmarkStart w:id="496" w:name="_Toc429755215"/>
      <w:bookmarkStart w:id="497" w:name="_Toc429755631"/>
      <w:bookmarkStart w:id="498" w:name="_Toc430192474"/>
      <w:bookmarkStart w:id="499" w:name="_Toc430192904"/>
      <w:bookmarkStart w:id="500" w:name="_Toc430193082"/>
      <w:bookmarkStart w:id="501" w:name="_Toc430193260"/>
      <w:bookmarkStart w:id="502" w:name="_Toc463719485"/>
      <w:bookmarkStart w:id="503" w:name="_Toc464233019"/>
      <w:bookmarkStart w:id="504" w:name="_Toc467082430"/>
      <w:bookmarkStart w:id="505" w:name="_Toc467748661"/>
      <w:bookmarkStart w:id="506" w:name="_Toc472333436"/>
      <w:bookmarkStart w:id="507" w:name="_Toc472357965"/>
      <w:bookmarkStart w:id="508" w:name="_Toc475556653"/>
      <w:bookmarkStart w:id="509" w:name="_Toc475556937"/>
      <w:bookmarkStart w:id="510" w:name="_Toc475589108"/>
      <w:bookmarkStart w:id="511" w:name="_Toc530644308"/>
      <w:bookmarkStart w:id="512" w:name="_Toc530731178"/>
      <w:bookmarkStart w:id="513" w:name="_Toc532791074"/>
      <w:bookmarkStart w:id="514" w:name="_Toc532791358"/>
      <w:bookmarkStart w:id="515" w:name="_Toc532800413"/>
      <w:bookmarkStart w:id="516" w:name="_Toc534947797"/>
      <w:bookmarkStart w:id="517" w:name="_Toc535239213"/>
      <w:bookmarkStart w:id="518" w:name="_Toc535247415"/>
      <w:bookmarkStart w:id="519" w:name="_Toc73181776"/>
      <w:bookmarkStart w:id="520" w:name="_Toc73183754"/>
      <w:bookmarkStart w:id="521" w:name="_Toc73526113"/>
      <w:bookmarkStart w:id="522" w:name="_Toc73526477"/>
      <w:bookmarkStart w:id="523" w:name="_Toc73596513"/>
      <w:bookmarkStart w:id="524" w:name="_Toc80980722"/>
      <w:bookmarkStart w:id="525" w:name="_Toc80981345"/>
      <w:bookmarkStart w:id="526" w:name="_Toc221857800"/>
      <w:bookmarkStart w:id="527" w:name="_Toc258071332"/>
      <w:bookmarkStart w:id="528" w:name="_Toc396034784"/>
      <w:bookmarkStart w:id="529" w:name="_Toc439790926"/>
      <w:bookmarkStart w:id="530" w:name="_Toc439791380"/>
      <w:bookmarkStart w:id="531" w:name="_Toc439791835"/>
      <w:bookmarkStart w:id="532" w:name="_Toc439792289"/>
      <w:bookmarkStart w:id="533" w:name="_Toc439792743"/>
      <w:bookmarkStart w:id="534" w:name="_Toc439793197"/>
      <w:bookmarkStart w:id="535" w:name="_Toc439793651"/>
      <w:bookmarkStart w:id="536" w:name="_Toc439794105"/>
      <w:bookmarkStart w:id="537" w:name="_Toc439794559"/>
      <w:bookmarkStart w:id="538" w:name="_Toc439795012"/>
      <w:bookmarkStart w:id="539" w:name="_Toc439822996"/>
      <w:bookmarkStart w:id="540" w:name="_Toc445910158"/>
      <w:bookmarkStart w:id="541" w:name="_Toc510516374"/>
      <w:bookmarkStart w:id="542" w:name="_Toc520535164"/>
      <w:r w:rsidR="00380713" w:rsidRPr="005E5BF9">
        <w:t>2</w:t>
      </w:r>
      <w:r w:rsidR="00B21031" w:rsidRPr="005E5BF9">
        <w:t>.</w:t>
      </w:r>
      <w:r w:rsidR="00037304">
        <w:t>3</w:t>
      </w:r>
      <w:r w:rsidR="00B21031" w:rsidRPr="005E5BF9">
        <w:t>.5 Setting the Parameter Space Width</w:t>
      </w:r>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r w:rsidR="00B21031" w:rsidRPr="005E5BF9">
        <w:t xml:space="preserve"> </w:t>
      </w:r>
      <w:r w:rsidRPr="005E5BF9">
        <w:fldChar w:fldCharType="begin"/>
      </w:r>
      <w:r w:rsidR="00B21031" w:rsidRPr="005E5BF9">
        <w:instrText>tc  \l 33 ".2.5 Setting the Parameter Space Width"</w:instrText>
      </w:r>
      <w:r w:rsidRPr="005E5BF9">
        <w:fldChar w:fldCharType="end"/>
      </w:r>
    </w:p>
    <w:p w14:paraId="366C6ED6" w14:textId="77777777" w:rsidR="00B21031" w:rsidRPr="00B21031" w:rsidRDefault="00B21031" w:rsidP="00B21031">
      <w:pPr>
        <w:rPr>
          <w:lang w:val="en-AU"/>
        </w:rPr>
      </w:pPr>
      <w:r w:rsidRPr="00B21031">
        <w:rPr>
          <w:lang w:val="en-AU"/>
        </w:rPr>
        <w:t>In general, the wider is a parameter space (up to a certain limit - see below), the better</w:t>
      </w:r>
      <w:r w:rsidR="00333796">
        <w:rPr>
          <w:lang w:val="en-AU"/>
        </w:rPr>
        <w:t xml:space="preserve"> it is</w:t>
      </w:r>
      <w:r w:rsidRPr="00B21031">
        <w:rPr>
          <w:lang w:val="en-AU"/>
        </w:rPr>
        <w:t xml:space="preserve">, for numbers can be represented with greater </w:t>
      </w:r>
      <w:r w:rsidR="0071629F" w:rsidRPr="00B21031">
        <w:rPr>
          <w:lang w:val="en-AU"/>
        </w:rPr>
        <w:fldChar w:fldCharType="begin"/>
      </w:r>
      <w:r w:rsidRPr="00B21031">
        <w:rPr>
          <w:lang w:val="en-AU"/>
        </w:rPr>
        <w:instrText>xe "Precision"</w:instrText>
      </w:r>
      <w:r w:rsidR="0071629F" w:rsidRPr="00B21031">
        <w:rPr>
          <w:lang w:val="en-AU"/>
        </w:rPr>
        <w:fldChar w:fldCharType="end"/>
      </w:r>
      <w:r w:rsidRPr="00B21031">
        <w:rPr>
          <w:lang w:val="en-AU"/>
        </w:rPr>
        <w:t xml:space="preserve">precision in wider spaces than they can be in narrower spaces. However, unlike the case of model-generated observations where maximum precision is crucial to obtaining useable </w:t>
      </w:r>
      <w:r w:rsidR="005C7F20">
        <w:rPr>
          <w:lang w:val="en-AU"/>
        </w:rPr>
        <w:t xml:space="preserve">finite-difference </w:t>
      </w:r>
      <w:r w:rsidRPr="00B21031">
        <w:rPr>
          <w:lang w:val="en-AU"/>
        </w:rPr>
        <w:t>derivatives</w:t>
      </w:r>
      <w:r w:rsidR="005C7F20">
        <w:rPr>
          <w:lang w:val="en-AU"/>
        </w:rPr>
        <w:t xml:space="preserve"> (see section 3.3.5)</w:t>
      </w:r>
      <w:r w:rsidRPr="00B21031">
        <w:rPr>
          <w:lang w:val="en-AU"/>
        </w:rPr>
        <w:t>, PEST</w:t>
      </w:r>
      <w:r w:rsidR="00333796">
        <w:rPr>
          <w:lang w:val="en-AU"/>
        </w:rPr>
        <w:t>++ programs</w:t>
      </w:r>
      <w:r w:rsidRPr="00B21031">
        <w:rPr>
          <w:lang w:val="en-AU"/>
        </w:rPr>
        <w:t xml:space="preserve"> can adjust to limited precision in the representation of parameters on model input files, as long as enough precision is employed such that a parameter value can be distinguished from the value of that same parameter incremented for derivatives calculation. Hence, beyond a certain number of characters, the exact number depending on the parameter value and the size and type of parameter increment employed, extra precision is not critical. Nevertheless, it is good practice to endow parameter values with as much precision as the model is capable of reading them with, so that they can be provided to the model with the same precision with which </w:t>
      </w:r>
      <w:r w:rsidR="005C7F20">
        <w:rPr>
          <w:lang w:val="en-AU"/>
        </w:rPr>
        <w:t>they are calculated by programs of the PEST++ suite</w:t>
      </w:r>
      <w:r w:rsidRPr="00B21031">
        <w:rPr>
          <w:lang w:val="en-AU"/>
        </w:rPr>
        <w:t>.</w:t>
      </w:r>
    </w:p>
    <w:p w14:paraId="78E4DFB4" w14:textId="77777777" w:rsidR="00B21031" w:rsidRPr="00B21031" w:rsidRDefault="00B21031" w:rsidP="00B21031">
      <w:pPr>
        <w:rPr>
          <w:lang w:val="en-AU"/>
        </w:rPr>
      </w:pPr>
      <w:r w:rsidRPr="00B21031">
        <w:rPr>
          <w:lang w:val="en-AU"/>
        </w:rPr>
        <w:t>Generally</w:t>
      </w:r>
      <w:r w:rsidR="00A25B30">
        <w:rPr>
          <w:lang w:val="en-AU"/>
        </w:rPr>
        <w:t>,</w:t>
      </w:r>
      <w:r w:rsidRPr="00B21031">
        <w:rPr>
          <w:lang w:val="en-AU"/>
        </w:rPr>
        <w:t xml:space="preserve"> </w:t>
      </w:r>
      <w:r w:rsidR="005C7F20">
        <w:rPr>
          <w:lang w:val="en-AU"/>
        </w:rPr>
        <w:t xml:space="preserve">a </w:t>
      </w:r>
      <w:r w:rsidRPr="00B21031">
        <w:rPr>
          <w:lang w:val="en-AU"/>
        </w:rPr>
        <w:t>model read</w:t>
      </w:r>
      <w:r w:rsidR="005C7F20">
        <w:rPr>
          <w:lang w:val="en-AU"/>
        </w:rPr>
        <w:t>s</w:t>
      </w:r>
      <w:r w:rsidRPr="00B21031">
        <w:rPr>
          <w:lang w:val="en-AU"/>
        </w:rPr>
        <w:t xml:space="preserve"> numbers from an input file in either of two ways, </w:t>
      </w:r>
      <w:r w:rsidR="0016406C">
        <w:rPr>
          <w:lang w:val="en-AU"/>
        </w:rPr>
        <w:t>namely</w:t>
      </w:r>
      <w:r w:rsidRPr="00B21031">
        <w:rPr>
          <w:lang w:val="en-AU"/>
        </w:rPr>
        <w:t xml:space="preserve"> from specified fields, or as a sequence of numbers, each of which may be of any length; the latter method is often referred to as “</w:t>
      </w:r>
      <w:r w:rsidR="0071629F" w:rsidRPr="00B21031">
        <w:rPr>
          <w:lang w:val="en-AU"/>
        </w:rPr>
        <w:fldChar w:fldCharType="begin"/>
      </w:r>
      <w:r w:rsidRPr="00B21031">
        <w:rPr>
          <w:lang w:val="en-AU"/>
        </w:rPr>
        <w:instrText>xe "List-directed input"</w:instrText>
      </w:r>
      <w:r w:rsidR="0071629F" w:rsidRPr="00B21031">
        <w:rPr>
          <w:lang w:val="en-AU"/>
        </w:rPr>
        <w:fldChar w:fldCharType="end"/>
      </w:r>
      <w:r w:rsidRPr="00B21031">
        <w:rPr>
          <w:lang w:val="en-AU"/>
        </w:rPr>
        <w:t>free field” input</w:t>
      </w:r>
      <w:r w:rsidR="00DC38CD">
        <w:rPr>
          <w:lang w:val="en-AU"/>
        </w:rPr>
        <w:t xml:space="preserve"> or as “list-directed” input</w:t>
      </w:r>
      <w:r w:rsidRPr="00B21031">
        <w:rPr>
          <w:lang w:val="en-AU"/>
        </w:rPr>
        <w:t>. If the model uses the former method, then somewhere within the model program the format (</w:t>
      </w:r>
      <w:r w:rsidR="0016262C" w:rsidRPr="00B21031">
        <w:rPr>
          <w:lang w:val="en-AU"/>
        </w:rPr>
        <w:t>i.e.</w:t>
      </w:r>
      <w:r w:rsidRPr="00B21031">
        <w:rPr>
          <w:lang w:val="en-AU"/>
        </w:rPr>
        <w:t xml:space="preserve"> field specification) for data entry is defined for every number which must be read in this fashion.</w:t>
      </w:r>
    </w:p>
    <w:p w14:paraId="7F670608" w14:textId="77777777" w:rsidR="003045C3" w:rsidRDefault="00B21031" w:rsidP="00B21031">
      <w:pPr>
        <w:rPr>
          <w:lang w:val="en-AU"/>
        </w:rPr>
      </w:pPr>
      <w:r w:rsidRPr="00B21031">
        <w:rPr>
          <w:lang w:val="en-AU"/>
        </w:rPr>
        <w:t xml:space="preserve">The </w:t>
      </w:r>
      <w:r w:rsidR="0071629F" w:rsidRPr="00B21031">
        <w:rPr>
          <w:lang w:val="en-AU"/>
        </w:rPr>
        <w:fldChar w:fldCharType="begin"/>
      </w:r>
      <w:r w:rsidRPr="00B21031">
        <w:rPr>
          <w:lang w:val="en-AU"/>
        </w:rPr>
        <w:instrText>xe "FORTRAN"</w:instrText>
      </w:r>
      <w:r w:rsidR="0071629F" w:rsidRPr="00B21031">
        <w:rPr>
          <w:lang w:val="en-AU"/>
        </w:rPr>
        <w:fldChar w:fldCharType="end"/>
      </w:r>
      <w:r w:rsidRPr="00B21031">
        <w:rPr>
          <w:lang w:val="en-AU"/>
        </w:rPr>
        <w:t xml:space="preserve">FORTRAN code of </w:t>
      </w:r>
      <w:r w:rsidR="00FF6AD3">
        <w:rPr>
          <w:lang w:val="en-AU"/>
        </w:rPr>
        <w:t>figure</w:t>
      </w:r>
      <w:r w:rsidR="001018AE">
        <w:rPr>
          <w:lang w:val="en-AU"/>
        </w:rPr>
        <w:t xml:space="preserve"> 2</w:t>
      </w:r>
      <w:r w:rsidRPr="00B21031">
        <w:rPr>
          <w:lang w:val="en-AU"/>
        </w:rPr>
        <w:t>.3 directs a program to read five real numbers. The first three are read using a format specifier, whereas the last two are read in free field fashion.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3045C3" w14:paraId="66C66960" w14:textId="77777777" w:rsidTr="00C40A21">
        <w:trPr>
          <w:cantSplit/>
        </w:trPr>
        <w:tc>
          <w:tcPr>
            <w:tcW w:w="9180" w:type="dxa"/>
            <w:shd w:val="clear" w:color="auto" w:fill="auto"/>
          </w:tcPr>
          <w:p w14:paraId="2E5F54AC" w14:textId="77777777" w:rsidR="003045C3" w:rsidRPr="00C40A21" w:rsidRDefault="003045C3" w:rsidP="00C40A21">
            <w:pPr>
              <w:keepNext/>
              <w:spacing w:before="0" w:after="0"/>
              <w:jc w:val="left"/>
              <w:rPr>
                <w:rFonts w:ascii="Courier New" w:hAnsi="Courier New"/>
                <w:sz w:val="20"/>
                <w:lang w:val="en-AU"/>
              </w:rPr>
            </w:pPr>
            <w:r w:rsidRPr="00C40A21">
              <w:rPr>
                <w:rFonts w:ascii="Courier New" w:hAnsi="Courier New"/>
                <w:sz w:val="20"/>
                <w:lang w:val="en-AU"/>
              </w:rPr>
              <w:t xml:space="preserve">      READ(20,100) A,B,C</w:t>
            </w:r>
          </w:p>
          <w:p w14:paraId="1A401664" w14:textId="77777777" w:rsidR="003045C3" w:rsidRPr="00C40A21" w:rsidRDefault="003045C3" w:rsidP="00C40A21">
            <w:pPr>
              <w:keepNext/>
              <w:spacing w:before="0" w:after="0"/>
              <w:ind w:left="90"/>
              <w:jc w:val="left"/>
              <w:rPr>
                <w:rFonts w:ascii="Courier New" w:hAnsi="Courier New"/>
                <w:sz w:val="20"/>
                <w:lang w:val="en-AU"/>
              </w:rPr>
            </w:pPr>
            <w:r w:rsidRPr="00C40A21">
              <w:rPr>
                <w:rFonts w:ascii="Courier New" w:hAnsi="Courier New"/>
                <w:sz w:val="20"/>
                <w:lang w:val="en-AU"/>
              </w:rPr>
              <w:t>100</w:t>
            </w:r>
            <w:r w:rsidRPr="00C40A21">
              <w:rPr>
                <w:rFonts w:ascii="Courier New" w:hAnsi="Courier New"/>
                <w:sz w:val="20"/>
                <w:lang w:val="en-AU"/>
              </w:rPr>
              <w:tab/>
              <w:t>FORMAT(3F10.0)</w:t>
            </w:r>
          </w:p>
          <w:p w14:paraId="27A7ADE1" w14:textId="77777777" w:rsidR="003045C3" w:rsidRPr="00C40A21" w:rsidRDefault="003045C3" w:rsidP="00C40A21">
            <w:pPr>
              <w:spacing w:before="0" w:after="0"/>
              <w:rPr>
                <w:lang w:val="en-AU"/>
              </w:rPr>
            </w:pPr>
            <w:r w:rsidRPr="00C40A21">
              <w:rPr>
                <w:rFonts w:ascii="Courier New" w:hAnsi="Courier New"/>
                <w:sz w:val="20"/>
                <w:lang w:val="en-AU"/>
              </w:rPr>
              <w:tab/>
              <w:t>READ(20,*) D,E</w:t>
            </w:r>
          </w:p>
        </w:tc>
      </w:tr>
    </w:tbl>
    <w:p w14:paraId="64C58381" w14:textId="77777777" w:rsidR="003045C3" w:rsidRDefault="003045C3" w:rsidP="003045C3">
      <w:pPr>
        <w:pStyle w:val="Caption"/>
        <w:rPr>
          <w:lang w:val="en-AU"/>
        </w:rPr>
      </w:pPr>
      <w:r>
        <w:rPr>
          <w:lang w:val="en-AU"/>
        </w:rPr>
        <w:t>Figure 2</w:t>
      </w:r>
      <w:r w:rsidRPr="00B21031">
        <w:rPr>
          <w:lang w:val="en-AU"/>
        </w:rPr>
        <w:t xml:space="preserve">.3 Formatted and </w:t>
      </w:r>
      <w:r w:rsidRPr="003045C3">
        <w:t>free</w:t>
      </w:r>
      <w:r w:rsidRPr="00B21031">
        <w:rPr>
          <w:lang w:val="en-AU"/>
        </w:rPr>
        <w:t xml:space="preserve"> field input.</w:t>
      </w:r>
    </w:p>
    <w:p w14:paraId="0852E0D4" w14:textId="77777777" w:rsidR="008942D3" w:rsidRDefault="008942D3" w:rsidP="00B21031">
      <w:pPr>
        <w:spacing w:before="0" w:after="0"/>
        <w:rPr>
          <w:lang w:val="en-AU"/>
        </w:rPr>
      </w:pPr>
    </w:p>
    <w:p w14:paraId="6E87ED3E" w14:textId="0ACFE15C" w:rsidR="00B21031" w:rsidRDefault="00B21031" w:rsidP="00B21031">
      <w:pPr>
        <w:spacing w:before="0" w:after="0"/>
        <w:rPr>
          <w:lang w:val="en-AU"/>
        </w:rPr>
      </w:pPr>
      <w:r w:rsidRPr="00B21031">
        <w:rPr>
          <w:lang w:val="en-AU"/>
        </w:rPr>
        <w:t>The relevant part of the</w:t>
      </w:r>
      <w:r w:rsidR="005C7F20">
        <w:rPr>
          <w:lang w:val="en-AU"/>
        </w:rPr>
        <w:t xml:space="preserve"> model</w:t>
      </w:r>
      <w:r w:rsidRPr="00B21031">
        <w:rPr>
          <w:lang w:val="en-AU"/>
        </w:rPr>
        <w:t xml:space="preserve"> input file may be as illustrated in </w:t>
      </w:r>
      <w:r w:rsidR="00FF6AD3">
        <w:rPr>
          <w:lang w:val="en-AU"/>
        </w:rPr>
        <w:t>figure</w:t>
      </w:r>
      <w:r w:rsidR="001018AE">
        <w:rPr>
          <w:lang w:val="en-AU"/>
        </w:rPr>
        <w:t xml:space="preserve"> 2</w:t>
      </w:r>
      <w:r w:rsidRPr="00B21031">
        <w:rPr>
          <w:lang w:val="en-AU"/>
        </w:rPr>
        <w:t>.4.</w:t>
      </w:r>
    </w:p>
    <w:p w14:paraId="64052EA8" w14:textId="77777777" w:rsidR="00A74087" w:rsidRDefault="00A74087" w:rsidP="00B21031">
      <w:pPr>
        <w:spacing w:before="0" w:after="0"/>
        <w:rPr>
          <w:lang w:val="en-AU"/>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3045C3" w14:paraId="09668E2D" w14:textId="77777777" w:rsidTr="00C40A21">
        <w:trPr>
          <w:cantSplit/>
        </w:trPr>
        <w:tc>
          <w:tcPr>
            <w:tcW w:w="9180" w:type="dxa"/>
            <w:shd w:val="clear" w:color="auto" w:fill="auto"/>
          </w:tcPr>
          <w:p w14:paraId="6FA5679F" w14:textId="77777777" w:rsidR="003045C3" w:rsidRPr="00C40A21" w:rsidRDefault="0071629F" w:rsidP="00C40A21">
            <w:pPr>
              <w:keepNext/>
              <w:spacing w:before="20" w:after="20"/>
              <w:ind w:left="90"/>
              <w:jc w:val="left"/>
              <w:rPr>
                <w:rFonts w:ascii="Courier" w:hAnsi="Courier"/>
                <w:sz w:val="20"/>
                <w:lang w:val="en-AU"/>
              </w:rPr>
            </w:pPr>
            <w:r w:rsidRPr="00C40A21">
              <w:rPr>
                <w:rFonts w:ascii="Courier" w:hAnsi="Courier"/>
                <w:sz w:val="20"/>
                <w:lang w:val="en-AU"/>
              </w:rPr>
              <w:fldChar w:fldCharType="begin"/>
            </w:r>
            <w:r w:rsidR="003045C3" w:rsidRPr="00C40A21">
              <w:rPr>
                <w:rFonts w:ascii="Courier" w:hAnsi="Courier"/>
                <w:sz w:val="20"/>
                <w:lang w:val="en-AU"/>
              </w:rPr>
              <w:instrText xml:space="preserve">PRIVATE </w:instrText>
            </w:r>
            <w:r w:rsidRPr="00C40A21">
              <w:rPr>
                <w:rFonts w:ascii="Courier" w:hAnsi="Courier"/>
                <w:sz w:val="20"/>
                <w:lang w:val="en-AU"/>
              </w:rPr>
              <w:fldChar w:fldCharType="end"/>
            </w:r>
            <w:r w:rsidR="003045C3" w:rsidRPr="00C40A21">
              <w:rPr>
                <w:rFonts w:ascii="Courier" w:hAnsi="Courier"/>
                <w:sz w:val="20"/>
                <w:lang w:val="en-AU"/>
              </w:rPr>
              <w:t xml:space="preserve">      6.32  1.42E-05123.456789</w:t>
            </w:r>
          </w:p>
          <w:p w14:paraId="37852198" w14:textId="77777777" w:rsidR="003045C3" w:rsidRPr="00C40A21" w:rsidRDefault="003045C3" w:rsidP="00C40A21">
            <w:pPr>
              <w:keepNext/>
              <w:spacing w:before="0" w:after="0"/>
              <w:rPr>
                <w:lang w:val="en-AU"/>
              </w:rPr>
            </w:pPr>
            <w:r w:rsidRPr="00C40A21">
              <w:rPr>
                <w:rFonts w:ascii="Courier" w:hAnsi="Courier"/>
                <w:sz w:val="20"/>
                <w:lang w:val="en-AU"/>
              </w:rPr>
              <w:t>34.567, 1.2E17</w:t>
            </w:r>
          </w:p>
        </w:tc>
      </w:tr>
    </w:tbl>
    <w:p w14:paraId="3E69128A" w14:textId="77777777" w:rsidR="008942D3" w:rsidRDefault="008942D3" w:rsidP="00560FBE">
      <w:pPr>
        <w:pStyle w:val="Caption"/>
        <w:rPr>
          <w:lang w:val="en-AU"/>
        </w:rPr>
      </w:pPr>
      <w:r>
        <w:rPr>
          <w:lang w:val="en-AU"/>
        </w:rPr>
        <w:t>Figure 2</w:t>
      </w:r>
      <w:r w:rsidRPr="00B21031">
        <w:rPr>
          <w:lang w:val="en-AU"/>
        </w:rPr>
        <w:t xml:space="preserve">.4 Numbers read using the code of </w:t>
      </w:r>
      <w:r w:rsidR="00FF6AD3">
        <w:rPr>
          <w:lang w:val="en-AU"/>
        </w:rPr>
        <w:t>figure</w:t>
      </w:r>
      <w:r>
        <w:rPr>
          <w:lang w:val="en-AU"/>
        </w:rPr>
        <w:t xml:space="preserve"> 2</w:t>
      </w:r>
      <w:r w:rsidRPr="00B21031">
        <w:rPr>
          <w:lang w:val="en-AU"/>
        </w:rPr>
        <w:t>.3</w:t>
      </w:r>
      <w:r w:rsidR="00257DDE">
        <w:rPr>
          <w:lang w:val="en-AU"/>
        </w:rPr>
        <w:t>.</w:t>
      </w:r>
    </w:p>
    <w:p w14:paraId="5FF908D4" w14:textId="77777777" w:rsidR="00B21031" w:rsidRPr="00B21031" w:rsidRDefault="00B21031" w:rsidP="00B21031">
      <w:pPr>
        <w:rPr>
          <w:lang w:val="en-AU"/>
        </w:rPr>
      </w:pPr>
      <w:r w:rsidRPr="00B21031">
        <w:rPr>
          <w:lang w:val="en-AU"/>
        </w:rPr>
        <w:t xml:space="preserve">Notice how no whitespace or comma is needed between numbers which are read using a field specifier. The </w:t>
      </w:r>
      <w:r w:rsidR="0071629F" w:rsidRPr="00B21031">
        <w:rPr>
          <w:lang w:val="en-AU"/>
        </w:rPr>
        <w:fldChar w:fldCharType="begin"/>
      </w:r>
      <w:r w:rsidRPr="00B21031">
        <w:rPr>
          <w:lang w:val="en-AU"/>
        </w:rPr>
        <w:instrText>xe "Formatted input"</w:instrText>
      </w:r>
      <w:r w:rsidR="0071629F" w:rsidRPr="00B21031">
        <w:rPr>
          <w:lang w:val="en-AU"/>
        </w:rPr>
        <w:fldChar w:fldCharType="end"/>
      </w:r>
      <w:r w:rsidRPr="00B21031">
        <w:rPr>
          <w:lang w:val="en-AU"/>
        </w:rPr>
        <w:t xml:space="preserve">format statement labelled “100” in </w:t>
      </w:r>
      <w:r w:rsidR="00FF6AD3">
        <w:rPr>
          <w:lang w:val="en-AU"/>
        </w:rPr>
        <w:t>figure</w:t>
      </w:r>
      <w:r w:rsidR="001018AE">
        <w:rPr>
          <w:lang w:val="en-AU"/>
        </w:rPr>
        <w:t xml:space="preserve"> 2</w:t>
      </w:r>
      <w:r w:rsidRPr="00B21031">
        <w:rPr>
          <w:lang w:val="en-AU"/>
        </w:rPr>
        <w:t xml:space="preserve">.3 directs that variable </w:t>
      </w:r>
      <w:r w:rsidRPr="005C7F20">
        <w:rPr>
          <w:i/>
          <w:lang w:val="en-AU"/>
        </w:rPr>
        <w:t>A</w:t>
      </w:r>
      <w:r w:rsidRPr="00B21031">
        <w:rPr>
          <w:lang w:val="en-AU"/>
        </w:rPr>
        <w:t xml:space="preserve"> be read from the first 10 positions on the line, that variable </w:t>
      </w:r>
      <w:r w:rsidRPr="005C7F20">
        <w:rPr>
          <w:i/>
          <w:lang w:val="en-AU"/>
        </w:rPr>
        <w:t>B</w:t>
      </w:r>
      <w:r w:rsidRPr="00B21031">
        <w:rPr>
          <w:lang w:val="en-AU"/>
        </w:rPr>
        <w:t xml:space="preserve"> be read from the next 10 positions, and that variable </w:t>
      </w:r>
      <w:r w:rsidRPr="005C7F20">
        <w:rPr>
          <w:i/>
          <w:lang w:val="en-AU"/>
        </w:rPr>
        <w:t>C</w:t>
      </w:r>
      <w:r w:rsidRPr="00B21031">
        <w:rPr>
          <w:lang w:val="en-AU"/>
        </w:rPr>
        <w:t xml:space="preserve"> be read from the 10 positions thereafter. When the program reads any of these numbers it is unconcerned as to what characters lie outside of the field on which its attention is currently focussed. However the numbers to be read into variables </w:t>
      </w:r>
      <w:r w:rsidRPr="005C7F20">
        <w:rPr>
          <w:i/>
          <w:lang w:val="en-AU"/>
        </w:rPr>
        <w:t>D</w:t>
      </w:r>
      <w:r w:rsidRPr="00B21031">
        <w:rPr>
          <w:lang w:val="en-AU"/>
        </w:rPr>
        <w:t xml:space="preserve"> and </w:t>
      </w:r>
      <w:r w:rsidRPr="005C7F20">
        <w:rPr>
          <w:i/>
          <w:lang w:val="en-AU"/>
        </w:rPr>
        <w:t>E</w:t>
      </w:r>
      <w:r w:rsidRPr="00B21031">
        <w:rPr>
          <w:lang w:val="en-AU"/>
        </w:rPr>
        <w:t xml:space="preserve"> must be separated by whitespace or a comma in order that the program knows where one number ends and the next number begins.</w:t>
      </w:r>
    </w:p>
    <w:p w14:paraId="6FD49EE7" w14:textId="77777777" w:rsidR="00B21031" w:rsidRDefault="00B21031" w:rsidP="00B21031">
      <w:pPr>
        <w:rPr>
          <w:lang w:val="en-AU"/>
        </w:rPr>
      </w:pPr>
      <w:r w:rsidRPr="00B21031">
        <w:rPr>
          <w:lang w:val="en-AU"/>
        </w:rPr>
        <w:t xml:space="preserve">Suppose all of variables </w:t>
      </w:r>
      <w:r w:rsidRPr="005C7F20">
        <w:rPr>
          <w:i/>
          <w:lang w:val="en-AU"/>
        </w:rPr>
        <w:t>A</w:t>
      </w:r>
      <w:r w:rsidRPr="00B21031">
        <w:rPr>
          <w:lang w:val="en-AU"/>
        </w:rPr>
        <w:t xml:space="preserve"> to </w:t>
      </w:r>
      <w:r w:rsidRPr="005C7F20">
        <w:rPr>
          <w:i/>
          <w:lang w:val="en-AU"/>
        </w:rPr>
        <w:t>E</w:t>
      </w:r>
      <w:r w:rsidRPr="00B21031">
        <w:rPr>
          <w:lang w:val="en-AU"/>
        </w:rPr>
        <w:t xml:space="preserve"> are model parameters, and that </w:t>
      </w:r>
      <w:r w:rsidR="003045C3">
        <w:rPr>
          <w:lang w:val="en-AU"/>
        </w:rPr>
        <w:t xml:space="preserve">a </w:t>
      </w:r>
      <w:r w:rsidRPr="00B21031">
        <w:rPr>
          <w:lang w:val="en-AU"/>
        </w:rPr>
        <w:t>PEST</w:t>
      </w:r>
      <w:r w:rsidR="003045C3">
        <w:rPr>
          <w:lang w:val="en-AU"/>
        </w:rPr>
        <w:t>++ program</w:t>
      </w:r>
      <w:r w:rsidRPr="00B21031">
        <w:rPr>
          <w:lang w:val="en-AU"/>
        </w:rPr>
        <w:t xml:space="preserve"> has been</w:t>
      </w:r>
      <w:r w:rsidR="00044EC1">
        <w:rPr>
          <w:lang w:val="en-AU"/>
        </w:rPr>
        <w:t xml:space="preserve"> assigned the task of estimating</w:t>
      </w:r>
      <w:r w:rsidRPr="00B21031">
        <w:rPr>
          <w:lang w:val="en-AU"/>
        </w:rPr>
        <w:t xml:space="preserve"> them. For convenience we provide the same names for these parameters as are used by the model code (this, of course, will not normally be the case). The template fragment corresponding to </w:t>
      </w:r>
      <w:r w:rsidR="00FF6AD3">
        <w:rPr>
          <w:lang w:val="en-AU"/>
        </w:rPr>
        <w:t>figure</w:t>
      </w:r>
      <w:r w:rsidR="001018AE">
        <w:rPr>
          <w:lang w:val="en-AU"/>
        </w:rPr>
        <w:t xml:space="preserve"> 2</w:t>
      </w:r>
      <w:r w:rsidRPr="00B21031">
        <w:rPr>
          <w:lang w:val="en-AU"/>
        </w:rPr>
        <w:t xml:space="preserve">.4 may then be as set out in </w:t>
      </w:r>
      <w:r w:rsidR="00FF6AD3">
        <w:rPr>
          <w:lang w:val="en-AU"/>
        </w:rPr>
        <w:t>figure</w:t>
      </w:r>
      <w:r w:rsidR="001018AE">
        <w:rPr>
          <w:lang w:val="en-AU"/>
        </w:rPr>
        <w:t xml:space="preserve"> 2</w:t>
      </w:r>
      <w:r w:rsidRPr="00B21031">
        <w:rPr>
          <w:lang w:val="en-AU"/>
        </w:rPr>
        <w:t xml:space="preserve">.5. Notice how </w:t>
      </w:r>
      <w:r w:rsidRPr="00B21031">
        <w:rPr>
          <w:lang w:val="en-AU"/>
        </w:rPr>
        <w:lastRenderedPageBreak/>
        <w:t xml:space="preserve">the parameter space for each of parameters </w:t>
      </w:r>
      <w:r w:rsidRPr="005C7F20">
        <w:rPr>
          <w:i/>
          <w:lang w:val="en-AU"/>
        </w:rPr>
        <w:t>A</w:t>
      </w:r>
      <w:r w:rsidRPr="00B21031">
        <w:rPr>
          <w:lang w:val="en-AU"/>
        </w:rPr>
        <w:t xml:space="preserve">, </w:t>
      </w:r>
      <w:r w:rsidRPr="005C7F20">
        <w:rPr>
          <w:i/>
          <w:lang w:val="en-AU"/>
        </w:rPr>
        <w:t>B</w:t>
      </w:r>
      <w:r w:rsidRPr="00B21031">
        <w:rPr>
          <w:lang w:val="en-AU"/>
        </w:rPr>
        <w:t xml:space="preserve"> and </w:t>
      </w:r>
      <w:r w:rsidRPr="005C7F20">
        <w:rPr>
          <w:i/>
          <w:lang w:val="en-AU"/>
        </w:rPr>
        <w:t>C</w:t>
      </w:r>
      <w:r w:rsidRPr="00B21031">
        <w:rPr>
          <w:lang w:val="en-AU"/>
        </w:rPr>
        <w:t xml:space="preserve"> is 10 characters wide, and that the parameter spaces abut each other in accordance with the expectations of the model as defined through the format specifier of </w:t>
      </w:r>
      <w:r w:rsidR="00FF6AD3">
        <w:rPr>
          <w:lang w:val="en-AU"/>
        </w:rPr>
        <w:t>figure</w:t>
      </w:r>
      <w:r w:rsidR="001018AE">
        <w:rPr>
          <w:lang w:val="en-AU"/>
        </w:rPr>
        <w:t xml:space="preserve"> 2</w:t>
      </w:r>
      <w:r w:rsidRPr="00B21031">
        <w:rPr>
          <w:lang w:val="en-AU"/>
        </w:rPr>
        <w:t xml:space="preserve">.3. If the parameter space for any of these parameters </w:t>
      </w:r>
      <w:r w:rsidR="00044EC1">
        <w:rPr>
          <w:lang w:val="en-AU"/>
        </w:rPr>
        <w:t>is</w:t>
      </w:r>
      <w:r w:rsidRPr="00B21031">
        <w:rPr>
          <w:lang w:val="en-AU"/>
        </w:rPr>
        <w:t xml:space="preserve"> greater than 10 characters in width, then </w:t>
      </w:r>
      <w:r w:rsidR="003045C3">
        <w:rPr>
          <w:lang w:val="en-AU"/>
        </w:rPr>
        <w:t xml:space="preserve">the </w:t>
      </w:r>
      <w:r w:rsidRPr="00B21031">
        <w:rPr>
          <w:lang w:val="en-AU"/>
        </w:rPr>
        <w:t>PEST</w:t>
      </w:r>
      <w:r w:rsidR="005C7F20">
        <w:rPr>
          <w:lang w:val="en-AU"/>
        </w:rPr>
        <w:t>++</w:t>
      </w:r>
      <w:r w:rsidR="003045C3">
        <w:rPr>
          <w:lang w:val="en-AU"/>
        </w:rPr>
        <w:t xml:space="preserve"> program</w:t>
      </w:r>
      <w:r w:rsidRPr="00B21031">
        <w:rPr>
          <w:lang w:val="en-AU"/>
        </w:rPr>
        <w:t>, when it replaces each parameter space by the current parameter value, would construct a model input file which would be incorrectly read by the model. (You could have designed parameter spaces</w:t>
      </w:r>
      <w:r w:rsidR="005C7F20">
        <w:rPr>
          <w:lang w:val="en-AU"/>
        </w:rPr>
        <w:t xml:space="preserve"> to be</w:t>
      </w:r>
      <w:r w:rsidRPr="00B21031">
        <w:rPr>
          <w:lang w:val="en-AU"/>
        </w:rPr>
        <w:t xml:space="preserve"> less than 10 characters wide if you wished, as long as you placed enough whitespace between each parameter space in order that the number which will replace each such space when </w:t>
      </w:r>
      <w:r w:rsidR="00A25B30">
        <w:rPr>
          <w:lang w:val="en-AU"/>
        </w:rPr>
        <w:t xml:space="preserve">the </w:t>
      </w:r>
      <w:r w:rsidRPr="00B21031">
        <w:rPr>
          <w:lang w:val="en-AU"/>
        </w:rPr>
        <w:t>PEST</w:t>
      </w:r>
      <w:r w:rsidR="00A25B30">
        <w:rPr>
          <w:lang w:val="en-AU"/>
        </w:rPr>
        <w:t>++ program</w:t>
      </w:r>
      <w:r w:rsidRPr="00B21031">
        <w:rPr>
          <w:lang w:val="en-AU"/>
        </w:rPr>
        <w:t xml:space="preserve"> writes the model input file falls within the field expected by the model. However, defining the parameter spaces in this way would achieve nothing</w:t>
      </w:r>
      <w:r w:rsidR="005C7F20">
        <w:rPr>
          <w:lang w:val="en-AU"/>
        </w:rPr>
        <w:t>,</w:t>
      </w:r>
      <w:r w:rsidRPr="00B21031">
        <w:rPr>
          <w:lang w:val="en-AU"/>
        </w:rPr>
        <w:t xml:space="preserve"> as there would be no advantage in using less than the full 10 characters allowed by the model.)</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3045C3" w14:paraId="1BE366D7" w14:textId="77777777" w:rsidTr="00C40A21">
        <w:trPr>
          <w:cantSplit/>
        </w:trPr>
        <w:tc>
          <w:tcPr>
            <w:tcW w:w="9180" w:type="dxa"/>
            <w:shd w:val="clear" w:color="auto" w:fill="auto"/>
          </w:tcPr>
          <w:p w14:paraId="4AE107B7" w14:textId="77777777" w:rsidR="003045C3" w:rsidRPr="00C40A21" w:rsidRDefault="0071629F" w:rsidP="00C40A21">
            <w:pPr>
              <w:spacing w:before="20" w:after="20"/>
              <w:ind w:left="90"/>
              <w:jc w:val="left"/>
              <w:rPr>
                <w:rFonts w:ascii="Courier New" w:hAnsi="Courier New"/>
                <w:sz w:val="20"/>
                <w:lang w:val="en-AU"/>
              </w:rPr>
            </w:pPr>
            <w:r w:rsidRPr="00C40A21">
              <w:rPr>
                <w:rFonts w:ascii="Courier New" w:hAnsi="Courier New"/>
                <w:sz w:val="20"/>
                <w:lang w:val="en-AU"/>
              </w:rPr>
              <w:fldChar w:fldCharType="begin"/>
            </w:r>
            <w:r w:rsidR="003045C3" w:rsidRPr="00C40A21">
              <w:rPr>
                <w:rFonts w:ascii="Courier New" w:hAnsi="Courier New"/>
                <w:sz w:val="20"/>
                <w:lang w:val="en-AU"/>
              </w:rPr>
              <w:instrText xml:space="preserve">PRIVATE </w:instrText>
            </w:r>
            <w:r w:rsidRPr="00C40A21">
              <w:rPr>
                <w:rFonts w:ascii="Courier New" w:hAnsi="Courier New"/>
                <w:sz w:val="20"/>
                <w:lang w:val="en-AU"/>
              </w:rPr>
              <w:fldChar w:fldCharType="end"/>
            </w:r>
            <w:r w:rsidR="003045C3" w:rsidRPr="00C40A21">
              <w:rPr>
                <w:rFonts w:ascii="Courier New" w:hAnsi="Courier New"/>
                <w:sz w:val="20"/>
                <w:lang w:val="en-AU"/>
              </w:rPr>
              <w:t>#  A     ##    B   ##  C     #</w:t>
            </w:r>
          </w:p>
          <w:p w14:paraId="35F1E4CD" w14:textId="77777777" w:rsidR="003045C3" w:rsidRPr="00C40A21" w:rsidRDefault="003045C3" w:rsidP="00C40A21">
            <w:pPr>
              <w:spacing w:before="20" w:after="20"/>
              <w:ind w:left="90"/>
              <w:jc w:val="left"/>
              <w:rPr>
                <w:rFonts w:ascii="Courier New" w:hAnsi="Courier New"/>
                <w:sz w:val="20"/>
                <w:lang w:val="en-AU"/>
              </w:rPr>
            </w:pPr>
            <w:r w:rsidRPr="00C40A21">
              <w:rPr>
                <w:rFonts w:ascii="Courier New" w:hAnsi="Courier New"/>
                <w:sz w:val="20"/>
                <w:lang w:val="en-AU"/>
              </w:rPr>
              <w:t>#   D       #, #  E        #</w:t>
            </w:r>
          </w:p>
        </w:tc>
      </w:tr>
    </w:tbl>
    <w:p w14:paraId="7DECFBD3" w14:textId="77777777" w:rsidR="003045C3" w:rsidRDefault="003045C3" w:rsidP="003045C3">
      <w:pPr>
        <w:pStyle w:val="Caption"/>
        <w:rPr>
          <w:lang w:val="en-AU"/>
        </w:rPr>
      </w:pPr>
      <w:r>
        <w:rPr>
          <w:lang w:val="en-AU"/>
        </w:rPr>
        <w:t>Figure 2</w:t>
      </w:r>
      <w:r w:rsidRPr="00B21031">
        <w:rPr>
          <w:lang w:val="en-AU"/>
        </w:rPr>
        <w:t>.5 Fragment of a template file corresponding to</w:t>
      </w:r>
      <w:r>
        <w:rPr>
          <w:lang w:val="en-AU"/>
        </w:rPr>
        <w:t xml:space="preserve"> parameters represented in</w:t>
      </w:r>
      <w:r w:rsidRPr="00B21031">
        <w:rPr>
          <w:lang w:val="en-AU"/>
        </w:rPr>
        <w:t xml:space="preserve"> </w:t>
      </w:r>
      <w:r>
        <w:rPr>
          <w:lang w:val="en-AU"/>
        </w:rPr>
        <w:t>figure 2</w:t>
      </w:r>
      <w:r w:rsidRPr="00B21031">
        <w:rPr>
          <w:lang w:val="en-AU"/>
        </w:rPr>
        <w:t>.4</w:t>
      </w:r>
      <w:r>
        <w:rPr>
          <w:lang w:val="en-AU"/>
        </w:rPr>
        <w:t>.</w:t>
      </w:r>
    </w:p>
    <w:p w14:paraId="0785D6ED" w14:textId="77777777" w:rsidR="00B21031" w:rsidRPr="00B21031" w:rsidRDefault="00B21031" w:rsidP="00B21031">
      <w:pPr>
        <w:rPr>
          <w:lang w:val="en-AU"/>
        </w:rPr>
      </w:pPr>
      <w:r w:rsidRPr="00B21031">
        <w:rPr>
          <w:lang w:val="en-AU"/>
        </w:rPr>
        <w:t xml:space="preserve">Parameters </w:t>
      </w:r>
      <w:r w:rsidRPr="005C7F20">
        <w:rPr>
          <w:i/>
          <w:lang w:val="en-AU"/>
        </w:rPr>
        <w:t>D</w:t>
      </w:r>
      <w:r w:rsidRPr="00B21031">
        <w:rPr>
          <w:lang w:val="en-AU"/>
        </w:rPr>
        <w:t xml:space="preserve"> and </w:t>
      </w:r>
      <w:r w:rsidRPr="005C7F20">
        <w:rPr>
          <w:i/>
          <w:lang w:val="en-AU"/>
        </w:rPr>
        <w:t>E</w:t>
      </w:r>
      <w:r w:rsidRPr="00B21031">
        <w:rPr>
          <w:lang w:val="en-AU"/>
        </w:rPr>
        <w:t xml:space="preserve"> are treated very differently to parameters </w:t>
      </w:r>
      <w:r w:rsidRPr="005C7F20">
        <w:rPr>
          <w:i/>
          <w:lang w:val="en-AU"/>
        </w:rPr>
        <w:t>A</w:t>
      </w:r>
      <w:r w:rsidRPr="00B21031">
        <w:rPr>
          <w:lang w:val="en-AU"/>
        </w:rPr>
        <w:t xml:space="preserve">, </w:t>
      </w:r>
      <w:r w:rsidRPr="005C7F20">
        <w:rPr>
          <w:i/>
          <w:lang w:val="en-AU"/>
        </w:rPr>
        <w:t>B</w:t>
      </w:r>
      <w:r w:rsidRPr="00B21031">
        <w:rPr>
          <w:lang w:val="en-AU"/>
        </w:rPr>
        <w:t xml:space="preserve"> and </w:t>
      </w:r>
      <w:r w:rsidRPr="005C7F20">
        <w:rPr>
          <w:i/>
          <w:lang w:val="en-AU"/>
        </w:rPr>
        <w:t>C</w:t>
      </w:r>
      <w:r w:rsidRPr="00B21031">
        <w:rPr>
          <w:lang w:val="en-AU"/>
        </w:rPr>
        <w:t xml:space="preserve">. As </w:t>
      </w:r>
      <w:r w:rsidR="00FF6AD3">
        <w:rPr>
          <w:lang w:val="en-AU"/>
        </w:rPr>
        <w:t>figure</w:t>
      </w:r>
      <w:r w:rsidR="001018AE">
        <w:rPr>
          <w:lang w:val="en-AU"/>
        </w:rPr>
        <w:t xml:space="preserve"> 2</w:t>
      </w:r>
      <w:r w:rsidRPr="00B21031">
        <w:rPr>
          <w:lang w:val="en-AU"/>
        </w:rPr>
        <w:t xml:space="preserve">.3 shows, the model simply expects two numbers in succession. If the spaces for parameters </w:t>
      </w:r>
      <w:r w:rsidRPr="005C7F20">
        <w:rPr>
          <w:i/>
          <w:lang w:val="en-AU"/>
        </w:rPr>
        <w:t>D</w:t>
      </w:r>
      <w:r w:rsidRPr="00B21031">
        <w:rPr>
          <w:lang w:val="en-AU"/>
        </w:rPr>
        <w:t xml:space="preserve"> and </w:t>
      </w:r>
      <w:r w:rsidRPr="005C7F20">
        <w:rPr>
          <w:i/>
          <w:lang w:val="en-AU"/>
        </w:rPr>
        <w:t>E</w:t>
      </w:r>
      <w:r w:rsidRPr="00B21031">
        <w:rPr>
          <w:lang w:val="en-AU"/>
        </w:rPr>
        <w:t xml:space="preserve"> appearing in </w:t>
      </w:r>
      <w:r w:rsidR="00FF6AD3">
        <w:rPr>
          <w:lang w:val="en-AU"/>
        </w:rPr>
        <w:t>figure</w:t>
      </w:r>
      <w:r w:rsidR="001018AE">
        <w:rPr>
          <w:lang w:val="en-AU"/>
        </w:rPr>
        <w:t xml:space="preserve"> 2</w:t>
      </w:r>
      <w:r w:rsidRPr="00B21031">
        <w:rPr>
          <w:lang w:val="en-AU"/>
        </w:rPr>
        <w:t xml:space="preserve">.5 are replaced by two numbers (each will be 13 characters long) the model’s requirement for two numbers in succession separated by whitespace or a comma will have been satisfied, as will </w:t>
      </w:r>
      <w:r w:rsidR="008632D8">
        <w:rPr>
          <w:lang w:val="en-AU"/>
        </w:rPr>
        <w:t>the</w:t>
      </w:r>
      <w:r w:rsidRPr="00B21031">
        <w:rPr>
          <w:lang w:val="en-AU"/>
        </w:rPr>
        <w:t xml:space="preserve"> preference for maximum precision.</w:t>
      </w:r>
    </w:p>
    <w:p w14:paraId="3492EC95" w14:textId="77777777" w:rsidR="00B21031" w:rsidRPr="00B21031" w:rsidRDefault="00B21031" w:rsidP="00B21031">
      <w:pPr>
        <w:rPr>
          <w:lang w:val="en-AU"/>
        </w:rPr>
      </w:pPr>
      <w:r w:rsidRPr="00B21031">
        <w:rPr>
          <w:lang w:val="en-AU"/>
        </w:rPr>
        <w:t xml:space="preserve">Comparing </w:t>
      </w:r>
      <w:r w:rsidR="00FF6AD3">
        <w:rPr>
          <w:lang w:val="en-AU"/>
        </w:rPr>
        <w:t>figure</w:t>
      </w:r>
      <w:r w:rsidR="001018AE">
        <w:rPr>
          <w:lang w:val="en-AU"/>
        </w:rPr>
        <w:t>s 2.4 and 2</w:t>
      </w:r>
      <w:r w:rsidRPr="00B21031">
        <w:rPr>
          <w:lang w:val="en-AU"/>
        </w:rPr>
        <w:t xml:space="preserve">.5, it is obvious that the spaces for parameters </w:t>
      </w:r>
      <w:r w:rsidRPr="005C7F20">
        <w:rPr>
          <w:i/>
          <w:lang w:val="en-AU"/>
        </w:rPr>
        <w:t>D</w:t>
      </w:r>
      <w:r w:rsidRPr="00B21031">
        <w:rPr>
          <w:lang w:val="en-AU"/>
        </w:rPr>
        <w:t xml:space="preserve"> and </w:t>
      </w:r>
      <w:r w:rsidRPr="005C7F20">
        <w:rPr>
          <w:i/>
          <w:lang w:val="en-AU"/>
        </w:rPr>
        <w:t>E</w:t>
      </w:r>
      <w:r w:rsidRPr="00B21031">
        <w:rPr>
          <w:lang w:val="en-AU"/>
        </w:rPr>
        <w:t xml:space="preserve"> on the template file are greater than the spaces occupied by the corresponding numbers on the model input file from which the template file was constructed; the same applies for the parameter spaces defined in </w:t>
      </w:r>
      <w:r w:rsidR="00FF6AD3">
        <w:rPr>
          <w:lang w:val="en-AU"/>
        </w:rPr>
        <w:t>figure</w:t>
      </w:r>
      <w:r w:rsidR="001018AE">
        <w:rPr>
          <w:lang w:val="en-AU"/>
        </w:rPr>
        <w:t xml:space="preserve"> 2</w:t>
      </w:r>
      <w:r w:rsidRPr="00B21031">
        <w:rPr>
          <w:lang w:val="en-AU"/>
        </w:rPr>
        <w:t xml:space="preserve">.2 pertaining to the model input file of </w:t>
      </w:r>
      <w:r w:rsidR="00FF6AD3">
        <w:rPr>
          <w:lang w:val="en-AU"/>
        </w:rPr>
        <w:t>figure</w:t>
      </w:r>
      <w:r w:rsidR="001018AE">
        <w:rPr>
          <w:lang w:val="en-AU"/>
        </w:rPr>
        <w:t xml:space="preserve"> 2</w:t>
      </w:r>
      <w:r w:rsidRPr="00B21031">
        <w:rPr>
          <w:lang w:val="en-AU"/>
        </w:rPr>
        <w:t>.1. In most cases of template file construction, a model input file will be used as the starting point. In such a file, numbers read using free field input will often be written with trailing zeros omitted. In constructing the template file</w:t>
      </w:r>
      <w:r w:rsidR="00A25B30">
        <w:rPr>
          <w:lang w:val="en-AU"/>
        </w:rPr>
        <w:t>,</w:t>
      </w:r>
      <w:r w:rsidRPr="00B21031">
        <w:rPr>
          <w:lang w:val="en-AU"/>
        </w:rPr>
        <w:t xml:space="preserve"> you should recognise which numbers are read using free field input and expand the parameter space (to the right) accordingly beyond the original number, making sure to leave whitespace or a comma between successive spaces, or between a parameter space and a neighbouring character or number.</w:t>
      </w:r>
    </w:p>
    <w:p w14:paraId="038AE999" w14:textId="77777777" w:rsidR="00B21031" w:rsidRPr="00B21031" w:rsidRDefault="00B21031" w:rsidP="00B21031">
      <w:pPr>
        <w:rPr>
          <w:lang w:val="en-AU"/>
        </w:rPr>
      </w:pPr>
      <w:r w:rsidRPr="00B21031">
        <w:rPr>
          <w:lang w:val="en-AU"/>
        </w:rPr>
        <w:t>Similarly, numbers read through field-specifying format statements may not occupy the full field width in a model input file from which a template file is being constructed (</w:t>
      </w:r>
      <w:r w:rsidR="0016262C" w:rsidRPr="00B21031">
        <w:rPr>
          <w:lang w:val="en-AU"/>
        </w:rPr>
        <w:t>e.g.</w:t>
      </w:r>
      <w:r w:rsidRPr="00B21031">
        <w:rPr>
          <w:lang w:val="en-AU"/>
        </w:rPr>
        <w:t xml:space="preserve"> variable </w:t>
      </w:r>
      <w:r w:rsidRPr="005C7F20">
        <w:rPr>
          <w:i/>
          <w:lang w:val="en-AU"/>
        </w:rPr>
        <w:t>A</w:t>
      </w:r>
      <w:r w:rsidRPr="00B21031">
        <w:rPr>
          <w:lang w:val="en-AU"/>
        </w:rPr>
        <w:t xml:space="preserve"> in </w:t>
      </w:r>
      <w:r w:rsidR="00FF6AD3">
        <w:rPr>
          <w:lang w:val="en-AU"/>
        </w:rPr>
        <w:t>figure</w:t>
      </w:r>
      <w:r w:rsidR="001018AE">
        <w:rPr>
          <w:lang w:val="en-AU"/>
        </w:rPr>
        <w:t xml:space="preserve"> 2</w:t>
      </w:r>
      <w:r w:rsidRPr="00B21031">
        <w:rPr>
          <w:lang w:val="en-AU"/>
        </w:rPr>
        <w:t>.4). In such a case you should, again, expand the parameter space beyond the extent of the number (normally to the left of the number only) until the space coincides with the field defined in the format specifier with which the model reads the number. (If you are not sure of this field because the model manual does not inform you of it</w:t>
      </w:r>
      <w:r w:rsidR="00A25B30">
        <w:rPr>
          <w:lang w:val="en-AU"/>
        </w:rPr>
        <w:t>,</w:t>
      </w:r>
      <w:r w:rsidRPr="00B21031">
        <w:rPr>
          <w:lang w:val="en-AU"/>
        </w:rPr>
        <w:t xml:space="preserve"> or you do not have the model’s source code, you will often, nevertheless, be able to make a pretty good guess as to what the field width is. As long as the parameter space you define does not transgress the bounds of the format-specified field, and the space is wide enough to allow discrimination between a parameter value and an incrementally-varied parameter value, this is good enough.)</w:t>
      </w:r>
    </w:p>
    <w:p w14:paraId="0330416B"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543" w:name="_Toc429752465"/>
      <w:bookmarkStart w:id="544" w:name="_Toc429752945"/>
      <w:bookmarkStart w:id="545" w:name="_Toc429753371"/>
      <w:bookmarkStart w:id="546" w:name="_Toc429753769"/>
      <w:bookmarkStart w:id="547" w:name="_Toc429753970"/>
      <w:bookmarkStart w:id="548" w:name="_Toc429754148"/>
      <w:bookmarkStart w:id="549" w:name="_Toc429754326"/>
      <w:bookmarkStart w:id="550" w:name="_Toc429754860"/>
      <w:bookmarkStart w:id="551" w:name="_Toc429755038"/>
      <w:bookmarkStart w:id="552" w:name="_Toc429755216"/>
      <w:bookmarkStart w:id="553" w:name="_Toc429755632"/>
      <w:bookmarkStart w:id="554" w:name="_Toc430192475"/>
      <w:bookmarkStart w:id="555" w:name="_Toc430192905"/>
      <w:bookmarkStart w:id="556" w:name="_Toc430193083"/>
      <w:bookmarkStart w:id="557" w:name="_Toc430193261"/>
      <w:bookmarkStart w:id="558" w:name="_Toc463719486"/>
      <w:bookmarkStart w:id="559" w:name="_Toc464233020"/>
      <w:bookmarkStart w:id="560" w:name="_Toc467082431"/>
      <w:bookmarkStart w:id="561" w:name="_Toc467748662"/>
      <w:bookmarkStart w:id="562" w:name="_Toc472333437"/>
      <w:bookmarkStart w:id="563" w:name="_Toc472357966"/>
      <w:bookmarkStart w:id="564" w:name="_Toc475556654"/>
      <w:bookmarkStart w:id="565" w:name="_Toc475556938"/>
      <w:bookmarkStart w:id="566" w:name="_Toc475589109"/>
      <w:bookmarkStart w:id="567" w:name="_Toc530644309"/>
      <w:bookmarkStart w:id="568" w:name="_Toc530731179"/>
      <w:bookmarkStart w:id="569" w:name="_Toc532791075"/>
      <w:bookmarkStart w:id="570" w:name="_Toc532791359"/>
      <w:bookmarkStart w:id="571" w:name="_Toc532800414"/>
      <w:bookmarkStart w:id="572" w:name="_Toc534947798"/>
      <w:bookmarkStart w:id="573" w:name="_Toc535239214"/>
      <w:bookmarkStart w:id="574" w:name="_Toc535247416"/>
      <w:bookmarkStart w:id="575" w:name="_Toc73181777"/>
      <w:bookmarkStart w:id="576" w:name="_Toc73183755"/>
      <w:bookmarkStart w:id="577" w:name="_Toc73526114"/>
      <w:bookmarkStart w:id="578" w:name="_Toc73526478"/>
      <w:bookmarkStart w:id="579" w:name="_Toc73596514"/>
      <w:bookmarkStart w:id="580" w:name="_Toc80980723"/>
      <w:bookmarkStart w:id="581" w:name="_Toc80981346"/>
      <w:bookmarkStart w:id="582" w:name="_Toc221857801"/>
      <w:bookmarkStart w:id="583" w:name="_Toc258071333"/>
      <w:bookmarkStart w:id="584" w:name="_Toc396034785"/>
      <w:bookmarkStart w:id="585" w:name="_Toc439790927"/>
      <w:bookmarkStart w:id="586" w:name="_Toc439791381"/>
      <w:bookmarkStart w:id="587" w:name="_Toc439791836"/>
      <w:bookmarkStart w:id="588" w:name="_Toc439792290"/>
      <w:bookmarkStart w:id="589" w:name="_Toc439792744"/>
      <w:bookmarkStart w:id="590" w:name="_Toc439793198"/>
      <w:bookmarkStart w:id="591" w:name="_Toc439793652"/>
      <w:bookmarkStart w:id="592" w:name="_Toc439794106"/>
      <w:bookmarkStart w:id="593" w:name="_Toc439794560"/>
      <w:bookmarkStart w:id="594" w:name="_Toc439795013"/>
      <w:bookmarkStart w:id="595" w:name="_Toc439822997"/>
      <w:bookmarkStart w:id="596" w:name="_Toc445910159"/>
      <w:bookmarkStart w:id="597" w:name="_Toc510516375"/>
      <w:bookmarkStart w:id="598" w:name="_Toc520535165"/>
      <w:r w:rsidR="00380713" w:rsidRPr="005E5BF9">
        <w:t>2</w:t>
      </w:r>
      <w:r w:rsidR="00B21031" w:rsidRPr="005E5BF9">
        <w:t>.</w:t>
      </w:r>
      <w:r w:rsidR="008632D8">
        <w:t>3</w:t>
      </w:r>
      <w:r w:rsidR="00B21031" w:rsidRPr="005E5BF9">
        <w:t>.6 How a Parameter Space</w:t>
      </w:r>
      <w:r w:rsidR="00A25B30">
        <w:t xml:space="preserve"> is Filled</w:t>
      </w:r>
      <w:r w:rsidR="00B21031" w:rsidRPr="005E5BF9">
        <w:t xml:space="preserve"> with a Number</w:t>
      </w:r>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p>
    <w:p w14:paraId="6D4A4723" w14:textId="77777777" w:rsidR="00B21031" w:rsidRPr="00B21031" w:rsidRDefault="0079189D" w:rsidP="00B21031">
      <w:pPr>
        <w:rPr>
          <w:lang w:val="en-AU"/>
        </w:rPr>
      </w:pPr>
      <w:r>
        <w:rPr>
          <w:lang w:val="en-AU"/>
        </w:rPr>
        <w:t xml:space="preserve">Programs of the </w:t>
      </w:r>
      <w:r w:rsidR="00B21031" w:rsidRPr="00B21031">
        <w:rPr>
          <w:lang w:val="en-AU"/>
        </w:rPr>
        <w:t>PEST</w:t>
      </w:r>
      <w:r>
        <w:rPr>
          <w:lang w:val="en-AU"/>
        </w:rPr>
        <w:t>++ suite</w:t>
      </w:r>
      <w:r w:rsidR="00B21031" w:rsidRPr="00B21031">
        <w:rPr>
          <w:lang w:val="en-AU"/>
        </w:rPr>
        <w:t xml:space="preserve"> write as many significant figures to a parameter space as </w:t>
      </w:r>
      <w:r>
        <w:rPr>
          <w:lang w:val="en-AU"/>
        </w:rPr>
        <w:t>they</w:t>
      </w:r>
      <w:r w:rsidR="00B21031" w:rsidRPr="00B21031">
        <w:rPr>
          <w:lang w:val="en-AU"/>
        </w:rPr>
        <w:t xml:space="preserve"> can. </w:t>
      </w:r>
      <w:r>
        <w:rPr>
          <w:lang w:val="en-AU"/>
        </w:rPr>
        <w:t>They</w:t>
      </w:r>
      <w:r w:rsidR="00B21031" w:rsidRPr="00B21031">
        <w:rPr>
          <w:lang w:val="en-AU"/>
        </w:rPr>
        <w:t xml:space="preserve"> do this so that even if a parameter space must be small in order to satisfy the input field requirements of a model, there is still every chance that a parameter value can be distinguished from its incrementally-varied counterpart so as to allow proper derivatives calculation with respect to that parameter. Also, as has already been discussed, even though </w:t>
      </w:r>
      <w:r w:rsidR="00B21031" w:rsidRPr="00B21031">
        <w:rPr>
          <w:lang w:val="en-AU"/>
        </w:rPr>
        <w:lastRenderedPageBreak/>
        <w:t>PEST</w:t>
      </w:r>
      <w:r>
        <w:rPr>
          <w:lang w:val="en-AU"/>
        </w:rPr>
        <w:t>++ programs</w:t>
      </w:r>
      <w:r w:rsidR="00B21031" w:rsidRPr="00B21031">
        <w:rPr>
          <w:lang w:val="en-AU"/>
        </w:rPr>
        <w:t xml:space="preserve"> adjust </w:t>
      </w:r>
      <w:r>
        <w:rPr>
          <w:lang w:val="en-AU"/>
        </w:rPr>
        <w:t>their</w:t>
      </w:r>
      <w:r w:rsidR="00B21031" w:rsidRPr="00B21031">
        <w:rPr>
          <w:lang w:val="en-AU"/>
        </w:rPr>
        <w:t xml:space="preserve"> internal representation of a parameter value to the precision with which the model can read it so that </w:t>
      </w:r>
      <w:r>
        <w:rPr>
          <w:lang w:val="en-AU"/>
        </w:rPr>
        <w:t xml:space="preserve">the </w:t>
      </w:r>
      <w:r w:rsidR="00B21031" w:rsidRPr="00B21031">
        <w:rPr>
          <w:lang w:val="en-AU"/>
        </w:rPr>
        <w:t>PEST</w:t>
      </w:r>
      <w:r>
        <w:rPr>
          <w:lang w:val="en-AU"/>
        </w:rPr>
        <w:t>++ program</w:t>
      </w:r>
      <w:r w:rsidR="00B21031" w:rsidRPr="00B21031">
        <w:rPr>
          <w:lang w:val="en-AU"/>
        </w:rPr>
        <w:t xml:space="preserve"> and the model are using the same number, in general more </w:t>
      </w:r>
      <w:r w:rsidR="0071629F" w:rsidRPr="00B21031">
        <w:rPr>
          <w:lang w:val="en-AU"/>
        </w:rPr>
        <w:fldChar w:fldCharType="begin"/>
      </w:r>
      <w:r w:rsidR="00B21031" w:rsidRPr="00B21031">
        <w:rPr>
          <w:lang w:val="en-AU"/>
        </w:rPr>
        <w:instrText>xe "Precision"</w:instrText>
      </w:r>
      <w:r w:rsidR="0071629F" w:rsidRPr="00B21031">
        <w:rPr>
          <w:lang w:val="en-AU"/>
        </w:rPr>
        <w:fldChar w:fldCharType="end"/>
      </w:r>
      <w:r w:rsidR="00B21031" w:rsidRPr="00B21031">
        <w:rPr>
          <w:lang w:val="en-AU"/>
        </w:rPr>
        <w:t>precision is better.</w:t>
      </w:r>
    </w:p>
    <w:p w14:paraId="5597FC6E" w14:textId="77777777" w:rsidR="00B21031" w:rsidRPr="00B21031" w:rsidRDefault="00837026" w:rsidP="00B21031">
      <w:pPr>
        <w:rPr>
          <w:lang w:val="en-AU"/>
        </w:rPr>
      </w:pPr>
      <w:r>
        <w:rPr>
          <w:lang w:val="en-AU"/>
        </w:rPr>
        <w:t>PEST provides two</w:t>
      </w:r>
      <w:r w:rsidR="00B21031" w:rsidRPr="00B21031">
        <w:rPr>
          <w:lang w:val="en-AU"/>
        </w:rPr>
        <w:t xml:space="preserve"> control variables, </w:t>
      </w:r>
      <w:r w:rsidR="0071629F" w:rsidRPr="00B21031">
        <w:rPr>
          <w:lang w:val="en-AU"/>
        </w:rPr>
        <w:fldChar w:fldCharType="begin"/>
      </w:r>
      <w:r w:rsidR="00B21031" w:rsidRPr="00B21031">
        <w:rPr>
          <w:lang w:val="en-AU"/>
        </w:rPr>
        <w:instrText>xe "PRECIS"</w:instrText>
      </w:r>
      <w:r w:rsidR="0071629F" w:rsidRPr="00B21031">
        <w:rPr>
          <w:lang w:val="en-AU"/>
        </w:rPr>
        <w:fldChar w:fldCharType="end"/>
      </w:r>
      <w:r w:rsidR="00B21031" w:rsidRPr="00B21031">
        <w:rPr>
          <w:lang w:val="en-AU"/>
        </w:rPr>
        <w:t xml:space="preserve">PRECIS and </w:t>
      </w:r>
      <w:r w:rsidR="0071629F" w:rsidRPr="00B21031">
        <w:rPr>
          <w:lang w:val="en-AU"/>
        </w:rPr>
        <w:fldChar w:fldCharType="begin"/>
      </w:r>
      <w:r w:rsidR="00B21031" w:rsidRPr="00B21031">
        <w:rPr>
          <w:lang w:val="en-AU"/>
        </w:rPr>
        <w:instrText>xe "DPOINT"</w:instrText>
      </w:r>
      <w:r w:rsidR="0071629F" w:rsidRPr="00B21031">
        <w:rPr>
          <w:lang w:val="en-AU"/>
        </w:rPr>
        <w:fldChar w:fldCharType="end"/>
      </w:r>
      <w:r w:rsidR="00B21031" w:rsidRPr="00B21031">
        <w:rPr>
          <w:lang w:val="en-AU"/>
        </w:rPr>
        <w:t>DPOINT</w:t>
      </w:r>
      <w:r>
        <w:rPr>
          <w:lang w:val="en-AU"/>
        </w:rPr>
        <w:t>, that</w:t>
      </w:r>
      <w:r w:rsidR="00B21031" w:rsidRPr="00B21031">
        <w:rPr>
          <w:lang w:val="en-AU"/>
        </w:rPr>
        <w:t xml:space="preserve"> affect the manner in which </w:t>
      </w:r>
      <w:r>
        <w:rPr>
          <w:lang w:val="en-AU"/>
        </w:rPr>
        <w:t xml:space="preserve">numbers fill a parameter space. These can </w:t>
      </w:r>
      <w:r w:rsidR="005C7F20">
        <w:rPr>
          <w:lang w:val="en-AU"/>
        </w:rPr>
        <w:t>optimize</w:t>
      </w:r>
      <w:r>
        <w:rPr>
          <w:lang w:val="en-AU"/>
        </w:rPr>
        <w:t xml:space="preserve"> representation of numbers that are written to parameter spaces that are very broad or very narrow. Programs of the PEST++ suite do not use these control variables. </w:t>
      </w:r>
    </w:p>
    <w:p w14:paraId="42BBFC53"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599" w:name="_Toc429752466"/>
      <w:bookmarkStart w:id="600" w:name="_Toc429752946"/>
      <w:bookmarkStart w:id="601" w:name="_Toc429753372"/>
      <w:bookmarkStart w:id="602" w:name="_Toc429753770"/>
      <w:bookmarkStart w:id="603" w:name="_Toc429753971"/>
      <w:bookmarkStart w:id="604" w:name="_Toc429754149"/>
      <w:bookmarkStart w:id="605" w:name="_Toc429754327"/>
      <w:bookmarkStart w:id="606" w:name="_Toc429754861"/>
      <w:bookmarkStart w:id="607" w:name="_Toc429755039"/>
      <w:bookmarkStart w:id="608" w:name="_Toc429755217"/>
      <w:bookmarkStart w:id="609" w:name="_Toc429755633"/>
      <w:bookmarkStart w:id="610" w:name="_Toc430192476"/>
      <w:bookmarkStart w:id="611" w:name="_Toc430192906"/>
      <w:bookmarkStart w:id="612" w:name="_Toc430193084"/>
      <w:bookmarkStart w:id="613" w:name="_Toc430193262"/>
      <w:bookmarkStart w:id="614" w:name="_Toc463719487"/>
      <w:bookmarkStart w:id="615" w:name="_Toc464233021"/>
      <w:bookmarkStart w:id="616" w:name="_Toc467082432"/>
      <w:bookmarkStart w:id="617" w:name="_Toc467748663"/>
      <w:bookmarkStart w:id="618" w:name="_Toc472333438"/>
      <w:bookmarkStart w:id="619" w:name="_Toc472357967"/>
      <w:bookmarkStart w:id="620" w:name="_Toc475556655"/>
      <w:bookmarkStart w:id="621" w:name="_Toc475556939"/>
      <w:bookmarkStart w:id="622" w:name="_Toc475589110"/>
      <w:bookmarkStart w:id="623" w:name="_Toc530644310"/>
      <w:bookmarkStart w:id="624" w:name="_Toc530731180"/>
      <w:bookmarkStart w:id="625" w:name="_Toc532791076"/>
      <w:bookmarkStart w:id="626" w:name="_Toc532791360"/>
      <w:bookmarkStart w:id="627" w:name="_Toc532800415"/>
      <w:bookmarkStart w:id="628" w:name="_Toc534947799"/>
      <w:bookmarkStart w:id="629" w:name="_Toc535239215"/>
      <w:bookmarkStart w:id="630" w:name="_Toc535247417"/>
      <w:bookmarkStart w:id="631" w:name="_Toc73181778"/>
      <w:bookmarkStart w:id="632" w:name="_Toc73183756"/>
      <w:bookmarkStart w:id="633" w:name="_Toc73526115"/>
      <w:bookmarkStart w:id="634" w:name="_Toc73526479"/>
      <w:bookmarkStart w:id="635" w:name="_Toc73596515"/>
      <w:bookmarkStart w:id="636" w:name="_Toc80980724"/>
      <w:bookmarkStart w:id="637" w:name="_Toc80981347"/>
      <w:bookmarkStart w:id="638" w:name="_Toc221857802"/>
      <w:bookmarkStart w:id="639" w:name="_Toc258071334"/>
      <w:bookmarkStart w:id="640" w:name="_Toc396034786"/>
      <w:bookmarkStart w:id="641" w:name="_Toc439790928"/>
      <w:bookmarkStart w:id="642" w:name="_Toc439791382"/>
      <w:bookmarkStart w:id="643" w:name="_Toc439791837"/>
      <w:bookmarkStart w:id="644" w:name="_Toc439792291"/>
      <w:bookmarkStart w:id="645" w:name="_Toc439792745"/>
      <w:bookmarkStart w:id="646" w:name="_Toc439793199"/>
      <w:bookmarkStart w:id="647" w:name="_Toc439793653"/>
      <w:bookmarkStart w:id="648" w:name="_Toc439794107"/>
      <w:bookmarkStart w:id="649" w:name="_Toc439794561"/>
      <w:bookmarkStart w:id="650" w:name="_Toc439795014"/>
      <w:bookmarkStart w:id="651" w:name="_Toc439822998"/>
      <w:bookmarkStart w:id="652" w:name="_Toc445910160"/>
      <w:bookmarkStart w:id="653" w:name="_Toc510516376"/>
      <w:bookmarkStart w:id="654" w:name="_Toc520535166"/>
      <w:r w:rsidR="00380713" w:rsidRPr="005E5BF9">
        <w:t>2</w:t>
      </w:r>
      <w:r w:rsidR="00B21031" w:rsidRPr="005E5BF9">
        <w:t>.</w:t>
      </w:r>
      <w:r w:rsidR="00837026">
        <w:t>3</w:t>
      </w:r>
      <w:r w:rsidR="00B21031" w:rsidRPr="005E5BF9">
        <w:t>.7 Multiple Occurrences of the Same Parameter</w:t>
      </w:r>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p>
    <w:p w14:paraId="40CBD95D" w14:textId="77777777" w:rsidR="00614AF7" w:rsidRDefault="00614AF7" w:rsidP="00B21031">
      <w:pPr>
        <w:rPr>
          <w:lang w:val="en-AU"/>
        </w:rPr>
      </w:pPr>
      <w:r>
        <w:rPr>
          <w:lang w:val="en-AU"/>
        </w:rPr>
        <w:t xml:space="preserve">The same parameter can appear multiple times on the same template file. It can also appear on multiple template files that are used to transfer numbers to multiple model input files. Where a parameter appears multiple times, and the width of the parameter space differs between these multiple occurrences, the representation of the parameter will nevertheless be the same as it is written to each parameter space. This representation will accord with the shortest of the parameter spaces. </w:t>
      </w:r>
    </w:p>
    <w:p w14:paraId="675E9D20" w14:textId="77777777" w:rsidR="00B21031" w:rsidRDefault="00837026" w:rsidP="00B21031">
      <w:pPr>
        <w:rPr>
          <w:lang w:val="en-AU"/>
        </w:rPr>
      </w:pPr>
      <w:r>
        <w:rPr>
          <w:lang w:val="en-AU"/>
        </w:rPr>
        <w:t xml:space="preserve">Programs of the PEST++ suite </w:t>
      </w:r>
      <w:r w:rsidR="00B21031" w:rsidRPr="00B21031">
        <w:rPr>
          <w:lang w:val="en-AU"/>
        </w:rPr>
        <w:t xml:space="preserve">require that each parameter cited in </w:t>
      </w:r>
      <w:r>
        <w:rPr>
          <w:lang w:val="en-AU"/>
        </w:rPr>
        <w:t>a</w:t>
      </w:r>
      <w:r w:rsidR="00B21031" w:rsidRPr="00B21031">
        <w:rPr>
          <w:lang w:val="en-AU"/>
        </w:rPr>
        <w:t xml:space="preserve"> PEST control file</w:t>
      </w:r>
      <w:r>
        <w:rPr>
          <w:lang w:val="en-AU"/>
        </w:rPr>
        <w:t xml:space="preserve"> </w:t>
      </w:r>
      <w:r w:rsidR="005C7F20">
        <w:rPr>
          <w:lang w:val="en-AU"/>
        </w:rPr>
        <w:t>be</w:t>
      </w:r>
      <w:r w:rsidR="00402035">
        <w:rPr>
          <w:lang w:val="en-AU"/>
        </w:rPr>
        <w:t xml:space="preserve"> cited on one or more </w:t>
      </w:r>
      <w:r w:rsidR="00B21031" w:rsidRPr="00B21031">
        <w:rPr>
          <w:lang w:val="en-AU"/>
        </w:rPr>
        <w:t>template file</w:t>
      </w:r>
      <w:r w:rsidR="00402035">
        <w:rPr>
          <w:lang w:val="en-AU"/>
        </w:rPr>
        <w:t>s</w:t>
      </w:r>
      <w:r w:rsidR="00B21031" w:rsidRPr="00B21031">
        <w:rPr>
          <w:lang w:val="en-AU"/>
        </w:rPr>
        <w:t>.</w:t>
      </w:r>
      <w:r w:rsidR="00614AF7">
        <w:rPr>
          <w:lang w:val="en-AU"/>
        </w:rPr>
        <w:t xml:space="preserve"> </w:t>
      </w:r>
      <w:r w:rsidR="005C7F20">
        <w:rPr>
          <w:lang w:val="en-AU"/>
        </w:rPr>
        <w:t>Conversely, they require</w:t>
      </w:r>
      <w:r w:rsidR="00614AF7">
        <w:rPr>
          <w:lang w:val="en-AU"/>
        </w:rPr>
        <w:t xml:space="preserve"> that any parameter that is cited in a template file be cited in the PEST control file.</w:t>
      </w:r>
    </w:p>
    <w:p w14:paraId="33BEB462"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655" w:name="_Toc429752467"/>
      <w:bookmarkStart w:id="656" w:name="_Toc429752947"/>
      <w:bookmarkStart w:id="657" w:name="_Toc429753373"/>
      <w:bookmarkStart w:id="658" w:name="_Toc429753771"/>
      <w:bookmarkStart w:id="659" w:name="_Toc429753972"/>
      <w:bookmarkStart w:id="660" w:name="_Toc429754150"/>
      <w:bookmarkStart w:id="661" w:name="_Toc429754328"/>
      <w:bookmarkStart w:id="662" w:name="_Toc429754862"/>
      <w:bookmarkStart w:id="663" w:name="_Toc429755040"/>
      <w:bookmarkStart w:id="664" w:name="_Toc429755218"/>
      <w:bookmarkStart w:id="665" w:name="_Toc429755634"/>
      <w:bookmarkStart w:id="666" w:name="_Toc430192477"/>
      <w:bookmarkStart w:id="667" w:name="_Toc430192907"/>
      <w:bookmarkStart w:id="668" w:name="_Toc430193085"/>
      <w:bookmarkStart w:id="669" w:name="_Toc430193263"/>
      <w:bookmarkStart w:id="670" w:name="_Toc463719488"/>
      <w:bookmarkStart w:id="671" w:name="_Toc464233022"/>
      <w:bookmarkStart w:id="672" w:name="_Toc467082433"/>
      <w:bookmarkStart w:id="673" w:name="_Toc467748664"/>
      <w:bookmarkStart w:id="674" w:name="_Toc472333439"/>
      <w:bookmarkStart w:id="675" w:name="_Toc472357968"/>
      <w:bookmarkStart w:id="676" w:name="_Toc475556656"/>
      <w:bookmarkStart w:id="677" w:name="_Toc475556940"/>
      <w:bookmarkStart w:id="678" w:name="_Toc475589111"/>
      <w:bookmarkStart w:id="679" w:name="_Toc530644311"/>
      <w:bookmarkStart w:id="680" w:name="_Toc530731181"/>
      <w:bookmarkStart w:id="681" w:name="_Toc532791077"/>
      <w:bookmarkStart w:id="682" w:name="_Toc532791361"/>
      <w:bookmarkStart w:id="683" w:name="_Toc532800416"/>
      <w:bookmarkStart w:id="684" w:name="_Toc534947800"/>
      <w:bookmarkStart w:id="685" w:name="_Toc535239216"/>
      <w:bookmarkStart w:id="686" w:name="_Toc535247418"/>
      <w:bookmarkStart w:id="687" w:name="_Toc73181779"/>
      <w:bookmarkStart w:id="688" w:name="_Toc73183757"/>
      <w:bookmarkStart w:id="689" w:name="_Toc73526116"/>
      <w:bookmarkStart w:id="690" w:name="_Toc73526480"/>
      <w:bookmarkStart w:id="691" w:name="_Toc73596516"/>
      <w:bookmarkStart w:id="692" w:name="_Toc80980725"/>
      <w:bookmarkStart w:id="693" w:name="_Toc80981348"/>
      <w:bookmarkStart w:id="694" w:name="_Toc221857803"/>
      <w:bookmarkStart w:id="695" w:name="_Toc258071335"/>
      <w:bookmarkStart w:id="696" w:name="_Toc396034787"/>
      <w:bookmarkStart w:id="697" w:name="_Toc439790929"/>
      <w:bookmarkStart w:id="698" w:name="_Toc439791383"/>
      <w:bookmarkStart w:id="699" w:name="_Toc439791838"/>
      <w:bookmarkStart w:id="700" w:name="_Toc439792292"/>
      <w:bookmarkStart w:id="701" w:name="_Toc439792746"/>
      <w:bookmarkStart w:id="702" w:name="_Toc439793200"/>
      <w:bookmarkStart w:id="703" w:name="_Toc439793654"/>
      <w:bookmarkStart w:id="704" w:name="_Toc439794108"/>
      <w:bookmarkStart w:id="705" w:name="_Toc439794562"/>
      <w:bookmarkStart w:id="706" w:name="_Toc439795015"/>
      <w:bookmarkStart w:id="707" w:name="_Toc439822999"/>
      <w:bookmarkStart w:id="708" w:name="_Toc445910161"/>
      <w:bookmarkStart w:id="709" w:name="_Toc510516377"/>
      <w:bookmarkStart w:id="710" w:name="_Toc520535167"/>
      <w:r w:rsidR="00380713" w:rsidRPr="005E5BF9">
        <w:t>2</w:t>
      </w:r>
      <w:r w:rsidR="00B21031" w:rsidRPr="005E5BF9">
        <w:t>.</w:t>
      </w:r>
      <w:r w:rsidR="00614AF7">
        <w:t>3</w:t>
      </w:r>
      <w:r w:rsidR="00B21031" w:rsidRPr="005E5BF9">
        <w:t>.8 Preparing a Template File</w:t>
      </w:r>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p>
    <w:p w14:paraId="361AF2B0" w14:textId="77777777" w:rsidR="00B21031" w:rsidRPr="00B21031" w:rsidRDefault="00B21031" w:rsidP="00B21031">
      <w:pPr>
        <w:rPr>
          <w:lang w:val="en-AU"/>
        </w:rPr>
      </w:pPr>
      <w:r w:rsidRPr="00B21031">
        <w:rPr>
          <w:lang w:val="en-AU"/>
        </w:rPr>
        <w:t>Preparation of a template file is a simple procedure. For most models it can be done in a matter of moments using a text editor to replace parameter values on a typical model input file by their respective parameter space identifiers.</w:t>
      </w:r>
    </w:p>
    <w:p w14:paraId="42DD10AC" w14:textId="77777777" w:rsidR="00B21031" w:rsidRPr="00B21031" w:rsidRDefault="00B21031" w:rsidP="00B21031">
      <w:pPr>
        <w:rPr>
          <w:lang w:val="en-AU"/>
        </w:rPr>
      </w:pPr>
      <w:r w:rsidRPr="00B21031">
        <w:rPr>
          <w:lang w:val="en-AU"/>
        </w:rPr>
        <w:t xml:space="preserve">Once a template file has been prepared, it can be checked for correctness using the utility program </w:t>
      </w:r>
      <w:r w:rsidR="0071629F" w:rsidRPr="00B21031">
        <w:rPr>
          <w:lang w:val="en-AU"/>
        </w:rPr>
        <w:fldChar w:fldCharType="begin"/>
      </w:r>
      <w:r w:rsidRPr="00B21031">
        <w:rPr>
          <w:lang w:val="en-AU"/>
        </w:rPr>
        <w:instrText>xe "TEMPCHEK"</w:instrText>
      </w:r>
      <w:r w:rsidR="0071629F" w:rsidRPr="00B21031">
        <w:rPr>
          <w:lang w:val="en-AU"/>
        </w:rPr>
        <w:fldChar w:fldCharType="end"/>
      </w:r>
      <w:r w:rsidRPr="00B21031">
        <w:rPr>
          <w:lang w:val="en-AU"/>
        </w:rPr>
        <w:t>TEMPCHEK</w:t>
      </w:r>
      <w:r w:rsidR="00765B32">
        <w:rPr>
          <w:lang w:val="en-AU"/>
        </w:rPr>
        <w:t xml:space="preserve"> supplied with PEST</w:t>
      </w:r>
      <w:r w:rsidRPr="00B21031">
        <w:rPr>
          <w:lang w:val="en-AU"/>
        </w:rPr>
        <w:t xml:space="preserve">; see </w:t>
      </w:r>
      <w:r w:rsidR="00101F1E">
        <w:rPr>
          <w:lang w:val="en-AU"/>
        </w:rPr>
        <w:t xml:space="preserve">part II of </w:t>
      </w:r>
      <w:r w:rsidR="00765B32">
        <w:rPr>
          <w:lang w:val="en-AU"/>
        </w:rPr>
        <w:t>the PEST</w:t>
      </w:r>
      <w:r w:rsidR="00101F1E">
        <w:rPr>
          <w:lang w:val="en-AU"/>
        </w:rPr>
        <w:t xml:space="preserve"> manual</w:t>
      </w:r>
      <w:r w:rsidRPr="00B21031">
        <w:rPr>
          <w:lang w:val="en-AU"/>
        </w:rPr>
        <w:t xml:space="preserve">. TEMPCHEK also has the ability to write a model input file on the basis of a template file and a user-supplied list of parameter values. If you then run your model, providing it with such a TEMPCHEK-prepared input file, you can verify that the model will have no difficulties in reading input files </w:t>
      </w:r>
      <w:r w:rsidR="0080368D">
        <w:rPr>
          <w:lang w:val="en-AU"/>
        </w:rPr>
        <w:t>written</w:t>
      </w:r>
      <w:r w:rsidRPr="00B21031">
        <w:rPr>
          <w:lang w:val="en-AU"/>
        </w:rPr>
        <w:t xml:space="preserve"> by </w:t>
      </w:r>
      <w:r w:rsidR="00765B32">
        <w:rPr>
          <w:lang w:val="en-AU"/>
        </w:rPr>
        <w:t xml:space="preserve">a program from the </w:t>
      </w:r>
      <w:r w:rsidRPr="00B21031">
        <w:rPr>
          <w:lang w:val="en-AU"/>
        </w:rPr>
        <w:t>PEST</w:t>
      </w:r>
      <w:r w:rsidR="00765B32">
        <w:rPr>
          <w:lang w:val="en-AU"/>
        </w:rPr>
        <w:t>++ suite</w:t>
      </w:r>
      <w:r w:rsidRPr="00B21031">
        <w:rPr>
          <w:lang w:val="en-AU"/>
        </w:rPr>
        <w:t>.</w:t>
      </w:r>
    </w:p>
    <w:p w14:paraId="35D55BF2" w14:textId="77777777" w:rsidR="00B21031" w:rsidRPr="00BD124A" w:rsidRDefault="0071629F" w:rsidP="00BD124A">
      <w:pPr>
        <w:pStyle w:val="Heading2"/>
      </w:pPr>
      <w:r w:rsidRPr="00BD124A">
        <w:fldChar w:fldCharType="begin"/>
      </w:r>
      <w:r w:rsidR="00B21031" w:rsidRPr="00BD124A">
        <w:instrText xml:space="preserve">PRIVATE </w:instrText>
      </w:r>
      <w:r w:rsidRPr="00BD124A">
        <w:fldChar w:fldCharType="end"/>
      </w:r>
      <w:bookmarkStart w:id="711" w:name="_Toc429752468"/>
      <w:bookmarkStart w:id="712" w:name="_Toc429752948"/>
      <w:bookmarkStart w:id="713" w:name="_Toc429753374"/>
      <w:bookmarkStart w:id="714" w:name="_Toc429753772"/>
      <w:bookmarkStart w:id="715" w:name="_Toc429753973"/>
      <w:bookmarkStart w:id="716" w:name="_Toc429754151"/>
      <w:bookmarkStart w:id="717" w:name="_Toc429754329"/>
      <w:bookmarkStart w:id="718" w:name="_Toc429754863"/>
      <w:bookmarkStart w:id="719" w:name="_Toc429755041"/>
      <w:bookmarkStart w:id="720" w:name="_Toc429755219"/>
      <w:bookmarkStart w:id="721" w:name="_Toc429755635"/>
      <w:bookmarkStart w:id="722" w:name="_Toc430192478"/>
      <w:bookmarkStart w:id="723" w:name="_Toc430192908"/>
      <w:bookmarkStart w:id="724" w:name="_Toc430193086"/>
      <w:bookmarkStart w:id="725" w:name="_Toc430193264"/>
      <w:bookmarkStart w:id="726" w:name="_Toc463719489"/>
      <w:bookmarkStart w:id="727" w:name="_Toc464233023"/>
      <w:bookmarkStart w:id="728" w:name="_Toc467082434"/>
      <w:bookmarkStart w:id="729" w:name="_Toc467748665"/>
      <w:bookmarkStart w:id="730" w:name="_Toc472333440"/>
      <w:bookmarkStart w:id="731" w:name="_Toc472357969"/>
      <w:bookmarkStart w:id="732" w:name="_Toc475556657"/>
      <w:bookmarkStart w:id="733" w:name="_Toc475556941"/>
      <w:bookmarkStart w:id="734" w:name="_Toc475589112"/>
      <w:bookmarkStart w:id="735" w:name="_Toc530644312"/>
      <w:bookmarkStart w:id="736" w:name="_Toc530731182"/>
      <w:bookmarkStart w:id="737" w:name="_Toc532791078"/>
      <w:bookmarkStart w:id="738" w:name="_Toc532791362"/>
      <w:bookmarkStart w:id="739" w:name="_Toc532800417"/>
      <w:bookmarkStart w:id="740" w:name="_Toc534947801"/>
      <w:bookmarkStart w:id="741" w:name="_Toc535239217"/>
      <w:bookmarkStart w:id="742" w:name="_Toc535247419"/>
      <w:bookmarkStart w:id="743" w:name="_Toc73181780"/>
      <w:bookmarkStart w:id="744" w:name="_Toc73183758"/>
      <w:bookmarkStart w:id="745" w:name="_Toc73526117"/>
      <w:bookmarkStart w:id="746" w:name="_Toc73526481"/>
      <w:bookmarkStart w:id="747" w:name="_Toc73596517"/>
      <w:bookmarkStart w:id="748" w:name="_Toc80980726"/>
      <w:bookmarkStart w:id="749" w:name="_Toc80981349"/>
      <w:bookmarkStart w:id="750" w:name="_Toc221857804"/>
      <w:bookmarkStart w:id="751" w:name="_Toc258071336"/>
      <w:bookmarkStart w:id="752" w:name="_Toc396034788"/>
      <w:bookmarkStart w:id="753" w:name="_Toc439790930"/>
      <w:bookmarkStart w:id="754" w:name="_Toc439791384"/>
      <w:bookmarkStart w:id="755" w:name="_Toc439791839"/>
      <w:bookmarkStart w:id="756" w:name="_Toc439792293"/>
      <w:bookmarkStart w:id="757" w:name="_Toc439792747"/>
      <w:bookmarkStart w:id="758" w:name="_Toc439793201"/>
      <w:bookmarkStart w:id="759" w:name="_Toc439793655"/>
      <w:bookmarkStart w:id="760" w:name="_Toc439794109"/>
      <w:bookmarkStart w:id="761" w:name="_Toc439794563"/>
      <w:bookmarkStart w:id="762" w:name="_Toc439795016"/>
      <w:bookmarkStart w:id="763" w:name="_Toc439823000"/>
      <w:bookmarkStart w:id="764" w:name="_Toc445910162"/>
      <w:bookmarkStart w:id="765" w:name="_Toc510516378"/>
      <w:bookmarkStart w:id="766" w:name="_Toc520535168"/>
      <w:r w:rsidR="00380713" w:rsidRPr="00BD124A">
        <w:t>2</w:t>
      </w:r>
      <w:r w:rsidR="00B21031" w:rsidRPr="00BD124A">
        <w:t>.</w:t>
      </w:r>
      <w:r w:rsidR="0026412F">
        <w:t>4</w:t>
      </w:r>
      <w:r w:rsidR="00B21031" w:rsidRPr="00BD124A">
        <w:t xml:space="preserve"> Instruction Files</w:t>
      </w:r>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p>
    <w:p w14:paraId="55351500" w14:textId="2056BD44" w:rsidR="00B21031" w:rsidRPr="00B21031" w:rsidRDefault="00B21031" w:rsidP="00B21031">
      <w:pPr>
        <w:rPr>
          <w:lang w:val="en-AU"/>
        </w:rPr>
      </w:pPr>
      <w:r w:rsidRPr="00B21031">
        <w:rPr>
          <w:lang w:val="en-AU"/>
        </w:rPr>
        <w:t>Of the possibly voluminous amounts of information that a model may write to its output file(s), PEST</w:t>
      </w:r>
      <w:r w:rsidR="003D5B51">
        <w:rPr>
          <w:lang w:val="en-AU"/>
        </w:rPr>
        <w:t>++ programs</w:t>
      </w:r>
      <w:r w:rsidRPr="00B21031">
        <w:rPr>
          <w:lang w:val="en-AU"/>
        </w:rPr>
        <w:t xml:space="preserve"> </w:t>
      </w:r>
      <w:r w:rsidR="003D5B51">
        <w:rPr>
          <w:lang w:val="en-AU"/>
        </w:rPr>
        <w:t>are</w:t>
      </w:r>
      <w:r w:rsidRPr="00B21031">
        <w:rPr>
          <w:lang w:val="en-AU"/>
        </w:rPr>
        <w:t xml:space="preserve"> i</w:t>
      </w:r>
      <w:r w:rsidR="00360A24">
        <w:rPr>
          <w:lang w:val="en-AU"/>
        </w:rPr>
        <w:t xml:space="preserve">nterested in only a few numbers. </w:t>
      </w:r>
      <w:r w:rsidR="0080368D">
        <w:rPr>
          <w:lang w:val="en-AU"/>
        </w:rPr>
        <w:t>As has already been discussed, t</w:t>
      </w:r>
      <w:r w:rsidR="00360A24">
        <w:rPr>
          <w:lang w:val="en-AU"/>
        </w:rPr>
        <w:t>hese can be</w:t>
      </w:r>
      <w:r w:rsidRPr="00B21031">
        <w:rPr>
          <w:lang w:val="en-AU"/>
        </w:rPr>
        <w:t xml:space="preserve"> numbers for which corresponding field or laboratory data are available</w:t>
      </w:r>
      <w:r w:rsidR="002D165D">
        <w:rPr>
          <w:lang w:val="en-AU"/>
        </w:rPr>
        <w:t>.</w:t>
      </w:r>
      <w:r w:rsidR="00360A24">
        <w:rPr>
          <w:lang w:val="en-AU"/>
        </w:rPr>
        <w:t xml:space="preserve"> Alternatively</w:t>
      </w:r>
      <w:r w:rsidR="00021E03">
        <w:rPr>
          <w:lang w:val="en-AU"/>
        </w:rPr>
        <w:t>,</w:t>
      </w:r>
      <w:r w:rsidR="00360A24">
        <w:rPr>
          <w:lang w:val="en-AU"/>
        </w:rPr>
        <w:t xml:space="preserve"> they can be model predictions of </w:t>
      </w:r>
      <w:r w:rsidR="0016262C">
        <w:rPr>
          <w:lang w:val="en-AU"/>
        </w:rPr>
        <w:t>particular</w:t>
      </w:r>
      <w:r w:rsidR="00360A24">
        <w:rPr>
          <w:lang w:val="en-AU"/>
        </w:rPr>
        <w:t xml:space="preserve"> interest,</w:t>
      </w:r>
      <w:r w:rsidR="00021E03">
        <w:rPr>
          <w:lang w:val="en-AU"/>
        </w:rPr>
        <w:t xml:space="preserve"> model-calculated values to which optimization constraints must be applied,</w:t>
      </w:r>
      <w:r w:rsidR="00360A24">
        <w:rPr>
          <w:lang w:val="en-AU"/>
        </w:rPr>
        <w:t xml:space="preserve"> model outputs for which sensitivities with respect to parameters are required</w:t>
      </w:r>
      <w:r w:rsidR="00021E03">
        <w:rPr>
          <w:lang w:val="en-AU"/>
        </w:rPr>
        <w:t>, or simply model outputs</w:t>
      </w:r>
      <w:r w:rsidR="00A74087">
        <w:rPr>
          <w:lang w:val="en-AU"/>
        </w:rPr>
        <w:t xml:space="preserve"> whose values you need to know</w:t>
      </w:r>
      <w:r w:rsidR="00360A24">
        <w:rPr>
          <w:lang w:val="en-AU"/>
        </w:rPr>
        <w:t>.</w:t>
      </w:r>
      <w:r w:rsidRPr="00B21031">
        <w:rPr>
          <w:lang w:val="en-AU"/>
        </w:rPr>
        <w:t xml:space="preserve"> These particular model-generated numbers are referred to as “</w:t>
      </w:r>
      <w:r w:rsidR="0071629F" w:rsidRPr="00B21031">
        <w:rPr>
          <w:lang w:val="en-AU"/>
        </w:rPr>
        <w:fldChar w:fldCharType="begin"/>
      </w:r>
      <w:r w:rsidRPr="00B21031">
        <w:rPr>
          <w:lang w:val="en-AU"/>
        </w:rPr>
        <w:instrText>xe "Observations"</w:instrText>
      </w:r>
      <w:r w:rsidR="0071629F" w:rsidRPr="00B21031">
        <w:rPr>
          <w:lang w:val="en-AU"/>
        </w:rPr>
        <w:fldChar w:fldCharType="end"/>
      </w:r>
      <w:r w:rsidRPr="00B21031">
        <w:rPr>
          <w:lang w:val="en-AU"/>
        </w:rPr>
        <w:t>observations” or “</w:t>
      </w:r>
      <w:r w:rsidR="0071629F" w:rsidRPr="00B21031">
        <w:rPr>
          <w:lang w:val="en-AU"/>
        </w:rPr>
        <w:fldChar w:fldCharType="begin"/>
      </w:r>
      <w:r w:rsidRPr="00B21031">
        <w:rPr>
          <w:lang w:val="en-AU"/>
        </w:rPr>
        <w:instrText>xe "Model-generated observations"</w:instrText>
      </w:r>
      <w:r w:rsidR="0071629F" w:rsidRPr="00B21031">
        <w:rPr>
          <w:lang w:val="en-AU"/>
        </w:rPr>
        <w:fldChar w:fldCharType="end"/>
      </w:r>
      <w:r w:rsidRPr="00B21031">
        <w:rPr>
          <w:lang w:val="en-AU"/>
        </w:rPr>
        <w:t>model-generated observations” in the discussion which follows</w:t>
      </w:r>
      <w:r w:rsidR="00360A24">
        <w:rPr>
          <w:lang w:val="en-AU"/>
        </w:rPr>
        <w:t>.</w:t>
      </w:r>
    </w:p>
    <w:p w14:paraId="707382C7" w14:textId="77777777" w:rsidR="00B21031" w:rsidRPr="00B21031" w:rsidRDefault="00B21031" w:rsidP="00B21031">
      <w:pPr>
        <w:rPr>
          <w:lang w:val="en-AU"/>
        </w:rPr>
      </w:pPr>
      <w:r w:rsidRPr="00B21031">
        <w:rPr>
          <w:lang w:val="en-AU"/>
        </w:rPr>
        <w:t xml:space="preserve">For every </w:t>
      </w:r>
      <w:r w:rsidR="0071629F" w:rsidRPr="00B21031">
        <w:rPr>
          <w:lang w:val="en-AU"/>
        </w:rPr>
        <w:fldChar w:fldCharType="begin"/>
      </w:r>
      <w:r w:rsidRPr="00B21031">
        <w:rPr>
          <w:lang w:val="en-AU"/>
        </w:rPr>
        <w:instrText>xe "Model output files"</w:instrText>
      </w:r>
      <w:r w:rsidR="0071629F" w:rsidRPr="00B21031">
        <w:rPr>
          <w:lang w:val="en-AU"/>
        </w:rPr>
        <w:fldChar w:fldCharType="end"/>
      </w:r>
      <w:r w:rsidRPr="00B21031">
        <w:rPr>
          <w:lang w:val="en-AU"/>
        </w:rPr>
        <w:t>model output file containing observations, you must provide an instruction file containing the directions which PEST</w:t>
      </w:r>
      <w:r w:rsidR="003D5B51">
        <w:rPr>
          <w:lang w:val="en-AU"/>
        </w:rPr>
        <w:t>++ programs</w:t>
      </w:r>
      <w:r w:rsidRPr="00B21031">
        <w:rPr>
          <w:lang w:val="en-AU"/>
        </w:rPr>
        <w:t xml:space="preserve"> must follow in order to read that file.</w:t>
      </w:r>
    </w:p>
    <w:p w14:paraId="1A6D0E12" w14:textId="77777777" w:rsidR="00B21031" w:rsidRPr="00B21031" w:rsidRDefault="00B21031" w:rsidP="00B21031">
      <w:pPr>
        <w:rPr>
          <w:lang w:val="en-AU"/>
        </w:rPr>
      </w:pPr>
      <w:r w:rsidRPr="00B21031">
        <w:rPr>
          <w:lang w:val="en-AU"/>
        </w:rPr>
        <w:t xml:space="preserve">Some models write some or all of their output data to the </w:t>
      </w:r>
      <w:r w:rsidR="0071629F" w:rsidRPr="00B21031">
        <w:rPr>
          <w:lang w:val="en-AU"/>
        </w:rPr>
        <w:fldChar w:fldCharType="begin"/>
      </w:r>
      <w:r w:rsidRPr="00B21031">
        <w:rPr>
          <w:lang w:val="en-AU"/>
        </w:rPr>
        <w:instrText>xe "Terminal output"</w:instrText>
      </w:r>
      <w:r w:rsidR="0071629F" w:rsidRPr="00B21031">
        <w:rPr>
          <w:lang w:val="en-AU"/>
        </w:rPr>
        <w:fldChar w:fldCharType="end"/>
      </w:r>
      <w:r w:rsidRPr="00B21031">
        <w:rPr>
          <w:lang w:val="en-AU"/>
        </w:rPr>
        <w:t>terminal. You can redirect this screen output to a file using the “&gt;” symbol</w:t>
      </w:r>
      <w:r w:rsidR="00021E03">
        <w:rPr>
          <w:lang w:val="en-AU"/>
        </w:rPr>
        <w:t>. You can</w:t>
      </w:r>
      <w:r w:rsidRPr="00B21031">
        <w:rPr>
          <w:lang w:val="en-AU"/>
        </w:rPr>
        <w:t xml:space="preserve"> teach </w:t>
      </w:r>
      <w:r w:rsidR="003D5B51">
        <w:rPr>
          <w:lang w:val="en-AU"/>
        </w:rPr>
        <w:t xml:space="preserve">a </w:t>
      </w:r>
      <w:r w:rsidRPr="00B21031">
        <w:rPr>
          <w:lang w:val="en-AU"/>
        </w:rPr>
        <w:t>PEST</w:t>
      </w:r>
      <w:r w:rsidR="003D5B51">
        <w:rPr>
          <w:lang w:val="en-AU"/>
        </w:rPr>
        <w:t>++ program</w:t>
      </w:r>
      <w:r w:rsidRPr="00B21031">
        <w:rPr>
          <w:lang w:val="en-AU"/>
        </w:rPr>
        <w:t xml:space="preserve"> how to read this file using a matching instruction file in the usual manner.</w:t>
      </w:r>
    </w:p>
    <w:p w14:paraId="64C19317" w14:textId="4924EC47" w:rsidR="00B21031" w:rsidRPr="00B21031" w:rsidRDefault="00B21031" w:rsidP="00B21031">
      <w:pPr>
        <w:rPr>
          <w:rFonts w:ascii="Bookman" w:hAnsi="Bookman"/>
          <w:lang w:val="en-AU"/>
        </w:rPr>
      </w:pPr>
      <w:r w:rsidRPr="00B21031">
        <w:rPr>
          <w:lang w:val="en-AU"/>
        </w:rPr>
        <w:t xml:space="preserve">It is suggested that instruction files be provided with the extension </w:t>
      </w:r>
      <w:r w:rsidRPr="00360A24">
        <w:rPr>
          <w:i/>
          <w:lang w:val="en-AU"/>
        </w:rPr>
        <w:t>.ins</w:t>
      </w:r>
      <w:r w:rsidRPr="00B21031">
        <w:rPr>
          <w:lang w:val="en-AU"/>
        </w:rPr>
        <w:t xml:space="preserve"> in order to distinguish </w:t>
      </w:r>
      <w:r w:rsidRPr="00B21031">
        <w:rPr>
          <w:lang w:val="en-AU"/>
        </w:rPr>
        <w:lastRenderedPageBreak/>
        <w:t>them from other types of file.</w:t>
      </w:r>
    </w:p>
    <w:p w14:paraId="7134CF4A"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767" w:name="_Toc429752469"/>
      <w:bookmarkStart w:id="768" w:name="_Toc429752949"/>
      <w:bookmarkStart w:id="769" w:name="_Toc429753375"/>
      <w:bookmarkStart w:id="770" w:name="_Toc429753773"/>
      <w:bookmarkStart w:id="771" w:name="_Toc429753974"/>
      <w:bookmarkStart w:id="772" w:name="_Toc429754152"/>
      <w:bookmarkStart w:id="773" w:name="_Toc429754330"/>
      <w:bookmarkStart w:id="774" w:name="_Toc429754864"/>
      <w:bookmarkStart w:id="775" w:name="_Toc429755042"/>
      <w:bookmarkStart w:id="776" w:name="_Toc429755220"/>
      <w:bookmarkStart w:id="777" w:name="_Toc429755636"/>
      <w:bookmarkStart w:id="778" w:name="_Toc430192479"/>
      <w:bookmarkStart w:id="779" w:name="_Toc430192909"/>
      <w:bookmarkStart w:id="780" w:name="_Toc430193087"/>
      <w:bookmarkStart w:id="781" w:name="_Toc430193265"/>
      <w:bookmarkStart w:id="782" w:name="_Toc463719490"/>
      <w:bookmarkStart w:id="783" w:name="_Toc464233024"/>
      <w:bookmarkStart w:id="784" w:name="_Toc467082435"/>
      <w:bookmarkStart w:id="785" w:name="_Toc467748666"/>
      <w:bookmarkStart w:id="786" w:name="_Toc472333441"/>
      <w:bookmarkStart w:id="787" w:name="_Toc472357970"/>
      <w:bookmarkStart w:id="788" w:name="_Toc475556658"/>
      <w:bookmarkStart w:id="789" w:name="_Toc475556942"/>
      <w:bookmarkStart w:id="790" w:name="_Toc475589113"/>
      <w:bookmarkStart w:id="791" w:name="_Toc530644313"/>
      <w:bookmarkStart w:id="792" w:name="_Toc530731183"/>
      <w:bookmarkStart w:id="793" w:name="_Toc532791079"/>
      <w:bookmarkStart w:id="794" w:name="_Toc532791363"/>
      <w:bookmarkStart w:id="795" w:name="_Toc532800418"/>
      <w:bookmarkStart w:id="796" w:name="_Toc534947802"/>
      <w:bookmarkStart w:id="797" w:name="_Toc535239218"/>
      <w:bookmarkStart w:id="798" w:name="_Toc535247420"/>
      <w:bookmarkStart w:id="799" w:name="_Toc73181781"/>
      <w:bookmarkStart w:id="800" w:name="_Toc73183759"/>
      <w:bookmarkStart w:id="801" w:name="_Toc73526118"/>
      <w:bookmarkStart w:id="802" w:name="_Toc73526482"/>
      <w:bookmarkStart w:id="803" w:name="_Toc73596518"/>
      <w:bookmarkStart w:id="804" w:name="_Toc80980727"/>
      <w:bookmarkStart w:id="805" w:name="_Toc80981350"/>
      <w:bookmarkStart w:id="806" w:name="_Toc221857805"/>
      <w:bookmarkStart w:id="807" w:name="_Toc258071337"/>
      <w:bookmarkStart w:id="808" w:name="_Toc396034789"/>
      <w:bookmarkStart w:id="809" w:name="_Toc439790931"/>
      <w:bookmarkStart w:id="810" w:name="_Toc439791385"/>
      <w:bookmarkStart w:id="811" w:name="_Toc439791840"/>
      <w:bookmarkStart w:id="812" w:name="_Toc439792294"/>
      <w:bookmarkStart w:id="813" w:name="_Toc439792748"/>
      <w:bookmarkStart w:id="814" w:name="_Toc439793202"/>
      <w:bookmarkStart w:id="815" w:name="_Toc439793656"/>
      <w:bookmarkStart w:id="816" w:name="_Toc439794110"/>
      <w:bookmarkStart w:id="817" w:name="_Toc439794564"/>
      <w:bookmarkStart w:id="818" w:name="_Toc439795017"/>
      <w:bookmarkStart w:id="819" w:name="_Toc439823001"/>
      <w:bookmarkStart w:id="820" w:name="_Toc445910163"/>
      <w:bookmarkStart w:id="821" w:name="_Toc510516379"/>
      <w:bookmarkStart w:id="822" w:name="_Toc520535169"/>
      <w:r w:rsidR="00380713" w:rsidRPr="00BD124A">
        <w:t>2</w:t>
      </w:r>
      <w:r w:rsidR="00B21031" w:rsidRPr="00BD124A">
        <w:t>.</w:t>
      </w:r>
      <w:r w:rsidR="003D5B51">
        <w:t>4</w:t>
      </w:r>
      <w:r w:rsidR="00B21031" w:rsidRPr="00BD124A">
        <w:t>.1 Precision in Model Output Files</w:t>
      </w:r>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p>
    <w:p w14:paraId="12014658" w14:textId="77777777" w:rsidR="00B21031" w:rsidRPr="00B21031" w:rsidRDefault="00360A24" w:rsidP="00B21031">
      <w:pPr>
        <w:rPr>
          <w:rFonts w:ascii="Bookman" w:hAnsi="Bookman"/>
          <w:lang w:val="en-AU"/>
        </w:rPr>
      </w:pPr>
      <w:r>
        <w:rPr>
          <w:lang w:val="en-AU"/>
        </w:rPr>
        <w:t>I</w:t>
      </w:r>
      <w:r w:rsidR="00B21031" w:rsidRPr="00B21031">
        <w:rPr>
          <w:lang w:val="en-AU"/>
        </w:rPr>
        <w:t xml:space="preserve">f there are any </w:t>
      </w:r>
      <w:r>
        <w:rPr>
          <w:lang w:val="en-AU"/>
        </w:rPr>
        <w:t>control</w:t>
      </w:r>
      <w:r w:rsidR="00B21031" w:rsidRPr="00B21031">
        <w:rPr>
          <w:lang w:val="en-AU"/>
        </w:rPr>
        <w:t xml:space="preserve"> variables which allow you to vary the precision with which </w:t>
      </w:r>
      <w:r>
        <w:rPr>
          <w:lang w:val="en-AU"/>
        </w:rPr>
        <w:t>a model’s output data are written, these</w:t>
      </w:r>
      <w:r w:rsidR="00B21031" w:rsidRPr="00B21031">
        <w:rPr>
          <w:lang w:val="en-AU"/>
        </w:rPr>
        <w:t xml:space="preserve"> should be adjusted</w:t>
      </w:r>
      <w:r>
        <w:rPr>
          <w:lang w:val="en-AU"/>
        </w:rPr>
        <w:t xml:space="preserve"> such that model outputs which</w:t>
      </w:r>
      <w:r w:rsidR="00101F1E">
        <w:rPr>
          <w:lang w:val="en-AU"/>
        </w:rPr>
        <w:t xml:space="preserve"> are</w:t>
      </w:r>
      <w:r>
        <w:rPr>
          <w:lang w:val="en-AU"/>
        </w:rPr>
        <w:t xml:space="preserve"> read by</w:t>
      </w:r>
      <w:r w:rsidR="00021E03">
        <w:rPr>
          <w:lang w:val="en-AU"/>
        </w:rPr>
        <w:t xml:space="preserve"> </w:t>
      </w:r>
      <w:r>
        <w:rPr>
          <w:lang w:val="en-AU"/>
        </w:rPr>
        <w:t>PEST</w:t>
      </w:r>
      <w:r w:rsidR="00ED3C2F">
        <w:rPr>
          <w:lang w:val="en-AU"/>
        </w:rPr>
        <w:t xml:space="preserve">++ </w:t>
      </w:r>
      <w:r w:rsidR="00021E03">
        <w:rPr>
          <w:lang w:val="en-AU"/>
        </w:rPr>
        <w:t>programs</w:t>
      </w:r>
      <w:r w:rsidR="00172488">
        <w:rPr>
          <w:lang w:val="en-AU"/>
        </w:rPr>
        <w:t xml:space="preserve"> </w:t>
      </w:r>
      <w:r>
        <w:rPr>
          <w:lang w:val="en-AU"/>
        </w:rPr>
        <w:t xml:space="preserve">are recorded with </w:t>
      </w:r>
      <w:r w:rsidR="00B21031" w:rsidRPr="00B21031">
        <w:rPr>
          <w:lang w:val="en-AU"/>
        </w:rPr>
        <w:t xml:space="preserve">maximum </w:t>
      </w:r>
      <w:r>
        <w:rPr>
          <w:lang w:val="en-AU"/>
        </w:rPr>
        <w:t>available</w:t>
      </w:r>
      <w:r w:rsidR="00B21031" w:rsidRPr="00B21031">
        <w:rPr>
          <w:lang w:val="en-AU"/>
        </w:rPr>
        <w:t xml:space="preserve"> precision. </w:t>
      </w:r>
      <w:r w:rsidR="00021E03">
        <w:rPr>
          <w:lang w:val="en-AU"/>
        </w:rPr>
        <w:t>This applies particularly to members of the PEST++ suite which calculate finite difference derivatives</w:t>
      </w:r>
      <w:r w:rsidR="002D165D">
        <w:rPr>
          <w:lang w:val="en-AU"/>
        </w:rPr>
        <w:t>, notably PESTPP and PESTPP-OPT.</w:t>
      </w:r>
      <w:r w:rsidR="00021E03">
        <w:rPr>
          <w:lang w:val="en-AU"/>
        </w:rPr>
        <w:t xml:space="preserve"> </w:t>
      </w:r>
      <w:r w:rsidR="00B21031" w:rsidRPr="00B21031">
        <w:rPr>
          <w:lang w:val="en-AU"/>
        </w:rPr>
        <w:t>Unlike parameter values, for which precision is important but not essential, precision in the representation of model-generated observations is crucial</w:t>
      </w:r>
      <w:r w:rsidR="00172488">
        <w:rPr>
          <w:lang w:val="en-AU"/>
        </w:rPr>
        <w:t xml:space="preserve"> for calculation of </w:t>
      </w:r>
      <w:r w:rsidR="00021E03">
        <w:rPr>
          <w:lang w:val="en-AU"/>
        </w:rPr>
        <w:t>numerical</w:t>
      </w:r>
      <w:r w:rsidR="00172488">
        <w:rPr>
          <w:lang w:val="en-AU"/>
        </w:rPr>
        <w:t xml:space="preserve"> derivatives</w:t>
      </w:r>
      <w:r w:rsidR="00B21031" w:rsidRPr="00B21031">
        <w:rPr>
          <w:lang w:val="en-AU"/>
        </w:rPr>
        <w:t>.</w:t>
      </w:r>
      <w:r>
        <w:rPr>
          <w:lang w:val="en-AU"/>
        </w:rPr>
        <w:t xml:space="preserve"> </w:t>
      </w:r>
      <w:r w:rsidR="00172488">
        <w:rPr>
          <w:lang w:val="en-AU"/>
        </w:rPr>
        <w:t xml:space="preserve">These are calculated by subtracting </w:t>
      </w:r>
      <w:r w:rsidR="00420221">
        <w:rPr>
          <w:lang w:val="en-AU"/>
        </w:rPr>
        <w:t xml:space="preserve">model-generated numbers of </w:t>
      </w:r>
      <w:r w:rsidR="007310FB">
        <w:rPr>
          <w:lang w:val="en-AU"/>
        </w:rPr>
        <w:t>similar</w:t>
      </w:r>
      <w:r w:rsidR="00420221">
        <w:rPr>
          <w:lang w:val="en-AU"/>
        </w:rPr>
        <w:t xml:space="preserve"> magnitude from each other. Subtraction involves loss of precision if differences are small.</w:t>
      </w:r>
      <w:r w:rsidR="00B21031" w:rsidRPr="00B21031">
        <w:rPr>
          <w:lang w:val="en-AU"/>
        </w:rPr>
        <w:t xml:space="preserve"> Unless the</w:t>
      </w:r>
      <w:r w:rsidR="00420221">
        <w:rPr>
          <w:lang w:val="en-AU"/>
        </w:rPr>
        <w:t xml:space="preserve"> numbers which </w:t>
      </w:r>
      <w:r w:rsidR="00172488">
        <w:rPr>
          <w:lang w:val="en-AU"/>
        </w:rPr>
        <w:t>are</w:t>
      </w:r>
      <w:r w:rsidR="00420221">
        <w:rPr>
          <w:lang w:val="en-AU"/>
        </w:rPr>
        <w:t xml:space="preserve"> read from model output files</w:t>
      </w:r>
      <w:r w:rsidR="00B21031" w:rsidRPr="00B21031">
        <w:rPr>
          <w:lang w:val="en-AU"/>
        </w:rPr>
        <w:t xml:space="preserve"> are represented with maximum precision</w:t>
      </w:r>
      <w:r w:rsidR="00420221">
        <w:rPr>
          <w:lang w:val="en-AU"/>
        </w:rPr>
        <w:t xml:space="preserve"> on those files, loss of precision incurred through subtraction may be sufficient to invalidate thus-calculated derivatives.</w:t>
      </w:r>
      <w:r w:rsidR="00021E03">
        <w:rPr>
          <w:lang w:val="en-AU"/>
        </w:rPr>
        <w:t xml:space="preserve"> The algorithm which uses these derivatives may fail as a result.</w:t>
      </w:r>
      <w:r w:rsidR="00B21031" w:rsidRPr="00B21031">
        <w:rPr>
          <w:lang w:val="en-AU"/>
        </w:rPr>
        <w:t xml:space="preserve"> </w:t>
      </w:r>
    </w:p>
    <w:p w14:paraId="55F44634"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823" w:name="_Toc429752470"/>
      <w:bookmarkStart w:id="824" w:name="_Toc429752950"/>
      <w:bookmarkStart w:id="825" w:name="_Toc429753376"/>
      <w:bookmarkStart w:id="826" w:name="_Toc429753774"/>
      <w:bookmarkStart w:id="827" w:name="_Toc429753975"/>
      <w:bookmarkStart w:id="828" w:name="_Toc429754153"/>
      <w:bookmarkStart w:id="829" w:name="_Toc429754331"/>
      <w:bookmarkStart w:id="830" w:name="_Toc429754865"/>
      <w:bookmarkStart w:id="831" w:name="_Toc429755043"/>
      <w:bookmarkStart w:id="832" w:name="_Toc429755221"/>
      <w:bookmarkStart w:id="833" w:name="_Toc429755637"/>
      <w:bookmarkStart w:id="834" w:name="_Toc430192480"/>
      <w:bookmarkStart w:id="835" w:name="_Toc430192910"/>
      <w:bookmarkStart w:id="836" w:name="_Toc430193088"/>
      <w:bookmarkStart w:id="837" w:name="_Toc430193266"/>
      <w:bookmarkStart w:id="838" w:name="_Toc463719491"/>
      <w:bookmarkStart w:id="839" w:name="_Toc464233025"/>
      <w:bookmarkStart w:id="840" w:name="_Toc467082436"/>
      <w:bookmarkStart w:id="841" w:name="_Toc467748667"/>
      <w:bookmarkStart w:id="842" w:name="_Toc472333442"/>
      <w:bookmarkStart w:id="843" w:name="_Toc472357971"/>
      <w:bookmarkStart w:id="844" w:name="_Toc475556659"/>
      <w:bookmarkStart w:id="845" w:name="_Toc475556943"/>
      <w:bookmarkStart w:id="846" w:name="_Toc475589114"/>
      <w:bookmarkStart w:id="847" w:name="_Toc530644314"/>
      <w:bookmarkStart w:id="848" w:name="_Toc530731184"/>
      <w:bookmarkStart w:id="849" w:name="_Toc532791080"/>
      <w:bookmarkStart w:id="850" w:name="_Toc532791364"/>
      <w:bookmarkStart w:id="851" w:name="_Toc532800419"/>
      <w:bookmarkStart w:id="852" w:name="_Toc534947803"/>
      <w:bookmarkStart w:id="853" w:name="_Toc535239219"/>
      <w:bookmarkStart w:id="854" w:name="_Toc535247421"/>
      <w:bookmarkStart w:id="855" w:name="_Toc73181782"/>
      <w:bookmarkStart w:id="856" w:name="_Toc73183760"/>
      <w:bookmarkStart w:id="857" w:name="_Toc73526119"/>
      <w:bookmarkStart w:id="858" w:name="_Toc73526483"/>
      <w:bookmarkStart w:id="859" w:name="_Toc73596519"/>
      <w:bookmarkStart w:id="860" w:name="_Toc80980728"/>
      <w:bookmarkStart w:id="861" w:name="_Toc80981351"/>
      <w:bookmarkStart w:id="862" w:name="_Toc221857806"/>
      <w:bookmarkStart w:id="863" w:name="_Toc258071338"/>
      <w:bookmarkStart w:id="864" w:name="_Toc396034790"/>
      <w:bookmarkStart w:id="865" w:name="_Toc439790932"/>
      <w:bookmarkStart w:id="866" w:name="_Toc439791386"/>
      <w:bookmarkStart w:id="867" w:name="_Toc439791841"/>
      <w:bookmarkStart w:id="868" w:name="_Toc439792295"/>
      <w:bookmarkStart w:id="869" w:name="_Toc439792749"/>
      <w:bookmarkStart w:id="870" w:name="_Toc439793203"/>
      <w:bookmarkStart w:id="871" w:name="_Toc439793657"/>
      <w:bookmarkStart w:id="872" w:name="_Toc439794111"/>
      <w:bookmarkStart w:id="873" w:name="_Toc439794565"/>
      <w:bookmarkStart w:id="874" w:name="_Toc439795018"/>
      <w:bookmarkStart w:id="875" w:name="_Toc439823002"/>
      <w:bookmarkStart w:id="876" w:name="_Toc445910164"/>
      <w:bookmarkStart w:id="877" w:name="_Toc510516380"/>
      <w:bookmarkStart w:id="878" w:name="_Toc520535170"/>
      <w:r w:rsidR="00380713" w:rsidRPr="00BD124A">
        <w:t>2</w:t>
      </w:r>
      <w:r w:rsidR="00B21031" w:rsidRPr="00BD124A">
        <w:t>.</w:t>
      </w:r>
      <w:r w:rsidR="00172488">
        <w:t>4</w:t>
      </w:r>
      <w:r w:rsidR="00B21031" w:rsidRPr="00BD124A">
        <w:t>.2 How Model Output File</w:t>
      </w:r>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r w:rsidR="00172488">
        <w:t>s are Read</w:t>
      </w:r>
      <w:bookmarkEnd w:id="878"/>
    </w:p>
    <w:p w14:paraId="1736277D" w14:textId="316BFAD4" w:rsidR="00B21031" w:rsidRPr="00B21031" w:rsidRDefault="00A74087" w:rsidP="00B21031">
      <w:pPr>
        <w:rPr>
          <w:lang w:val="en-AU"/>
        </w:rPr>
      </w:pPr>
      <w:r>
        <w:rPr>
          <w:lang w:val="en-AU"/>
        </w:rPr>
        <w:t>A p</w:t>
      </w:r>
      <w:r w:rsidR="00DF224F">
        <w:rPr>
          <w:lang w:val="en-AU"/>
        </w:rPr>
        <w:t xml:space="preserve">rogram of the </w:t>
      </w:r>
      <w:r w:rsidR="00B21031" w:rsidRPr="00B21031">
        <w:rPr>
          <w:lang w:val="en-AU"/>
        </w:rPr>
        <w:t>PEST</w:t>
      </w:r>
      <w:r w:rsidR="00DF224F">
        <w:rPr>
          <w:lang w:val="en-AU"/>
        </w:rPr>
        <w:t>++ suite</w:t>
      </w:r>
      <w:r w:rsidR="00B21031" w:rsidRPr="00B21031">
        <w:rPr>
          <w:lang w:val="en-AU"/>
        </w:rPr>
        <w:t xml:space="preserve"> must be </w:t>
      </w:r>
      <w:r w:rsidR="00C13848">
        <w:rPr>
          <w:lang w:val="en-AU"/>
        </w:rPr>
        <w:t>taught</w:t>
      </w:r>
      <w:r w:rsidR="00B21031" w:rsidRPr="00B21031">
        <w:rPr>
          <w:lang w:val="en-AU"/>
        </w:rPr>
        <w:t xml:space="preserve"> how to read a model output file</w:t>
      </w:r>
      <w:r>
        <w:rPr>
          <w:lang w:val="en-AU"/>
        </w:rPr>
        <w:t>,</w:t>
      </w:r>
      <w:r w:rsidR="00B21031" w:rsidRPr="00B21031">
        <w:rPr>
          <w:lang w:val="en-AU"/>
        </w:rPr>
        <w:t xml:space="preserve"> and</w:t>
      </w:r>
      <w:r>
        <w:rPr>
          <w:lang w:val="en-AU"/>
        </w:rPr>
        <w:t xml:space="preserve"> how to</w:t>
      </w:r>
      <w:r w:rsidR="00B21031" w:rsidRPr="00B21031">
        <w:rPr>
          <w:lang w:val="en-AU"/>
        </w:rPr>
        <w:t xml:space="preserve"> identify</w:t>
      </w:r>
      <w:r w:rsidR="00C13848">
        <w:rPr>
          <w:lang w:val="en-AU"/>
        </w:rPr>
        <w:t xml:space="preserve"> the numbers</w:t>
      </w:r>
      <w:r>
        <w:rPr>
          <w:lang w:val="en-AU"/>
        </w:rPr>
        <w:t xml:space="preserve"> that</w:t>
      </w:r>
      <w:r w:rsidR="00C13848">
        <w:rPr>
          <w:lang w:val="en-AU"/>
        </w:rPr>
        <w:t xml:space="preserve"> it must extract from that file</w:t>
      </w:r>
      <w:r w:rsidR="00B21031" w:rsidRPr="00B21031">
        <w:rPr>
          <w:lang w:val="en-AU"/>
        </w:rPr>
        <w:t xml:space="preserve">. For </w:t>
      </w:r>
      <w:r w:rsidR="00C13848">
        <w:rPr>
          <w:lang w:val="en-AU"/>
        </w:rPr>
        <w:t>this</w:t>
      </w:r>
      <w:r w:rsidR="00B21031" w:rsidRPr="00B21031">
        <w:rPr>
          <w:lang w:val="en-AU"/>
        </w:rPr>
        <w:t xml:space="preserve"> to </w:t>
      </w:r>
      <w:r w:rsidR="00C13848">
        <w:rPr>
          <w:lang w:val="en-AU"/>
        </w:rPr>
        <w:t>happen</w:t>
      </w:r>
      <w:r w:rsidR="00B21031" w:rsidRPr="00B21031">
        <w:rPr>
          <w:lang w:val="en-AU"/>
        </w:rPr>
        <w:t>, model output files</w:t>
      </w:r>
      <w:r w:rsidR="00C13848">
        <w:rPr>
          <w:lang w:val="en-AU"/>
        </w:rPr>
        <w:t xml:space="preserve"> read by PEST</w:t>
      </w:r>
      <w:r w:rsidR="00DF224F">
        <w:rPr>
          <w:lang w:val="en-AU"/>
        </w:rPr>
        <w:t>++ programs</w:t>
      </w:r>
      <w:r w:rsidR="00B21031" w:rsidRPr="00B21031">
        <w:rPr>
          <w:lang w:val="en-AU"/>
        </w:rPr>
        <w:t xml:space="preserve"> must be text files; </w:t>
      </w:r>
      <w:r w:rsidR="00DF224F">
        <w:rPr>
          <w:lang w:val="en-AU"/>
        </w:rPr>
        <w:t>they</w:t>
      </w:r>
      <w:r w:rsidR="00B21031" w:rsidRPr="00B21031">
        <w:rPr>
          <w:lang w:val="en-AU"/>
        </w:rPr>
        <w:t xml:space="preserve"> cannot </w:t>
      </w:r>
      <w:r w:rsidR="00021E03">
        <w:rPr>
          <w:lang w:val="en-AU"/>
        </w:rPr>
        <w:t>be</w:t>
      </w:r>
      <w:r w:rsidR="00B21031" w:rsidRPr="00B21031">
        <w:rPr>
          <w:lang w:val="en-AU"/>
        </w:rPr>
        <w:t xml:space="preserve"> binary file</w:t>
      </w:r>
      <w:r w:rsidR="00021E03">
        <w:rPr>
          <w:lang w:val="en-AU"/>
        </w:rPr>
        <w:t>s</w:t>
      </w:r>
      <w:r w:rsidR="00B21031" w:rsidRPr="00B21031">
        <w:rPr>
          <w:lang w:val="en-AU"/>
        </w:rPr>
        <w:t xml:space="preserve">. If your model produces only </w:t>
      </w:r>
      <w:r w:rsidR="0071629F" w:rsidRPr="00B21031">
        <w:rPr>
          <w:lang w:val="en-AU"/>
        </w:rPr>
        <w:fldChar w:fldCharType="begin"/>
      </w:r>
      <w:r w:rsidR="00B21031" w:rsidRPr="00B21031">
        <w:rPr>
          <w:lang w:val="en-AU"/>
        </w:rPr>
        <w:instrText>xe "Binary files"</w:instrText>
      </w:r>
      <w:r w:rsidR="0071629F" w:rsidRPr="00B21031">
        <w:rPr>
          <w:lang w:val="en-AU"/>
        </w:rPr>
        <w:fldChar w:fldCharType="end"/>
      </w:r>
      <w:r w:rsidR="00B21031" w:rsidRPr="00B21031">
        <w:rPr>
          <w:lang w:val="en-AU"/>
        </w:rPr>
        <w:t xml:space="preserve">binary files, you </w:t>
      </w:r>
      <w:r w:rsidR="002D165D">
        <w:rPr>
          <w:lang w:val="en-AU"/>
        </w:rPr>
        <w:t>must</w:t>
      </w:r>
      <w:r w:rsidR="00B21031" w:rsidRPr="00B21031">
        <w:rPr>
          <w:lang w:val="en-AU"/>
        </w:rPr>
        <w:t xml:space="preserve"> write a simple program which reads this binary data and rewrites it in ASCII form; PEST</w:t>
      </w:r>
      <w:r w:rsidR="00DF224F">
        <w:rPr>
          <w:lang w:val="en-AU"/>
        </w:rPr>
        <w:t>++ programs</w:t>
      </w:r>
      <w:r w:rsidR="00B21031" w:rsidRPr="00B21031">
        <w:rPr>
          <w:lang w:val="en-AU"/>
        </w:rPr>
        <w:t xml:space="preserve"> can then </w:t>
      </w:r>
      <w:r w:rsidR="00C13848">
        <w:rPr>
          <w:lang w:val="en-AU"/>
        </w:rPr>
        <w:t>search</w:t>
      </w:r>
      <w:r w:rsidR="00B21031" w:rsidRPr="00B21031">
        <w:rPr>
          <w:lang w:val="en-AU"/>
        </w:rPr>
        <w:t xml:space="preserve"> the </w:t>
      </w:r>
      <w:r w:rsidR="0071629F" w:rsidRPr="00B21031">
        <w:rPr>
          <w:lang w:val="en-AU"/>
        </w:rPr>
        <w:fldChar w:fldCharType="begin"/>
      </w:r>
      <w:r w:rsidR="00B21031" w:rsidRPr="00B21031">
        <w:rPr>
          <w:lang w:val="en-AU"/>
        </w:rPr>
        <w:instrText>xe "ASCII files"</w:instrText>
      </w:r>
      <w:r w:rsidR="0071629F" w:rsidRPr="00B21031">
        <w:rPr>
          <w:lang w:val="en-AU"/>
        </w:rPr>
        <w:fldChar w:fldCharType="end"/>
      </w:r>
      <w:r w:rsidR="00B21031" w:rsidRPr="00B21031">
        <w:rPr>
          <w:lang w:val="en-AU"/>
        </w:rPr>
        <w:t xml:space="preserve">ASCII file for the </w:t>
      </w:r>
      <w:r w:rsidR="00C13848">
        <w:rPr>
          <w:lang w:val="en-AU"/>
        </w:rPr>
        <w:t>numbers</w:t>
      </w:r>
      <w:r w:rsidR="00B21031" w:rsidRPr="00B21031">
        <w:rPr>
          <w:lang w:val="en-AU"/>
        </w:rPr>
        <w:t xml:space="preserve"> </w:t>
      </w:r>
      <w:r w:rsidR="00DF224F">
        <w:rPr>
          <w:lang w:val="en-AU"/>
        </w:rPr>
        <w:t>they</w:t>
      </w:r>
      <w:r w:rsidR="00B21031" w:rsidRPr="00B21031">
        <w:rPr>
          <w:lang w:val="en-AU"/>
        </w:rPr>
        <w:t xml:space="preserve"> need.</w:t>
      </w:r>
    </w:p>
    <w:p w14:paraId="13959DC9" w14:textId="77777777" w:rsidR="00B21031" w:rsidRPr="00B21031" w:rsidRDefault="00B21031" w:rsidP="00B21031">
      <w:pPr>
        <w:rPr>
          <w:rFonts w:ascii="Bookman" w:hAnsi="Bookman"/>
          <w:lang w:val="en-AU"/>
        </w:rPr>
      </w:pPr>
      <w:r w:rsidRPr="00B21031">
        <w:rPr>
          <w:lang w:val="en-AU"/>
        </w:rPr>
        <w:t xml:space="preserve">Unfortunately, </w:t>
      </w:r>
      <w:r w:rsidR="00C13848">
        <w:rPr>
          <w:lang w:val="en-AU"/>
        </w:rPr>
        <w:t>number</w:t>
      </w:r>
      <w:r w:rsidR="00021E03">
        <w:rPr>
          <w:lang w:val="en-AU"/>
        </w:rPr>
        <w:t>s</w:t>
      </w:r>
      <w:r w:rsidRPr="00B21031">
        <w:rPr>
          <w:lang w:val="en-AU"/>
        </w:rPr>
        <w:t xml:space="preserve"> cannot be read from model output files using the template concept. This is because many models cannot be relied upon to produce an output file of identical structure on each model run. So instead of using an output file template, you must provide </w:t>
      </w:r>
      <w:r w:rsidR="009002D1">
        <w:rPr>
          <w:lang w:val="en-AU"/>
        </w:rPr>
        <w:t xml:space="preserve">programs of the </w:t>
      </w:r>
      <w:r w:rsidRPr="00B21031">
        <w:rPr>
          <w:lang w:val="en-AU"/>
        </w:rPr>
        <w:t>PEST</w:t>
      </w:r>
      <w:r w:rsidR="00DF224F">
        <w:rPr>
          <w:lang w:val="en-AU"/>
        </w:rPr>
        <w:t xml:space="preserve">++ </w:t>
      </w:r>
      <w:r w:rsidR="009002D1">
        <w:rPr>
          <w:lang w:val="en-AU"/>
        </w:rPr>
        <w:t>suite</w:t>
      </w:r>
      <w:r w:rsidRPr="00B21031">
        <w:rPr>
          <w:lang w:val="en-AU"/>
        </w:rPr>
        <w:t xml:space="preserve"> with a list of instructions on how to find observations on an output file. Basically, </w:t>
      </w:r>
      <w:r w:rsidR="00DF224F">
        <w:rPr>
          <w:lang w:val="en-AU"/>
        </w:rPr>
        <w:t>programs which use instruction files</w:t>
      </w:r>
      <w:r w:rsidRPr="00B21031">
        <w:rPr>
          <w:lang w:val="en-AU"/>
        </w:rPr>
        <w:t xml:space="preserve"> find observations on a model output file in the same way that a person does. A person runs his/her eye down the file looking for something which he/she recognises - a “marker”; if this marker is properly selected, observations can usually be linked to it in a simple manner. For example, if you are looking for the outcome of </w:t>
      </w:r>
      <w:r w:rsidR="002D165D">
        <w:rPr>
          <w:lang w:val="en-AU"/>
        </w:rPr>
        <w:t>a</w:t>
      </w:r>
      <w:r w:rsidRPr="00B21031">
        <w:rPr>
          <w:lang w:val="en-AU"/>
        </w:rPr>
        <w:t xml:space="preserve"> model’s deliberations at an elapsed time of 100 </w:t>
      </w:r>
      <w:r w:rsidR="00C13848">
        <w:rPr>
          <w:lang w:val="en-AU"/>
        </w:rPr>
        <w:t>days</w:t>
      </w:r>
      <w:r w:rsidRPr="00B21031">
        <w:rPr>
          <w:lang w:val="en-AU"/>
        </w:rPr>
        <w:t xml:space="preserve">, you may instruct </w:t>
      </w:r>
      <w:r w:rsidR="002D165D">
        <w:rPr>
          <w:lang w:val="en-AU"/>
        </w:rPr>
        <w:t xml:space="preserve">a PEST++ </w:t>
      </w:r>
      <w:r w:rsidR="00DF224F">
        <w:rPr>
          <w:lang w:val="en-AU"/>
        </w:rPr>
        <w:t xml:space="preserve">program </w:t>
      </w:r>
      <w:r w:rsidRPr="00B21031">
        <w:rPr>
          <w:lang w:val="en-AU"/>
        </w:rPr>
        <w:t xml:space="preserve">to read </w:t>
      </w:r>
      <w:r w:rsidR="00DF224F">
        <w:rPr>
          <w:lang w:val="en-AU"/>
        </w:rPr>
        <w:t>the model’s</w:t>
      </w:r>
      <w:r w:rsidRPr="00B21031">
        <w:rPr>
          <w:lang w:val="en-AU"/>
        </w:rPr>
        <w:t xml:space="preserve"> output file looking for the</w:t>
      </w:r>
      <w:r w:rsidR="009002D1">
        <w:rPr>
          <w:lang w:val="en-AU"/>
        </w:rPr>
        <w:t xml:space="preserve"> following</w:t>
      </w:r>
      <w:r w:rsidRPr="00B21031">
        <w:rPr>
          <w:lang w:val="en-AU"/>
        </w:rPr>
        <w:t xml:space="preserve"> </w:t>
      </w:r>
      <w:r w:rsidR="0071629F" w:rsidRPr="00B21031">
        <w:rPr>
          <w:lang w:val="en-AU"/>
        </w:rPr>
        <w:fldChar w:fldCharType="begin"/>
      </w:r>
      <w:r w:rsidRPr="00B21031">
        <w:rPr>
          <w:lang w:val="en-AU"/>
        </w:rPr>
        <w:instrText>xe "Markers"</w:instrText>
      </w:r>
      <w:r w:rsidR="0071629F" w:rsidRPr="00B21031">
        <w:rPr>
          <w:lang w:val="en-AU"/>
        </w:rPr>
        <w:fldChar w:fldCharType="end"/>
      </w:r>
      <w:r w:rsidRPr="00B21031">
        <w:rPr>
          <w:lang w:val="en-AU"/>
        </w:rPr>
        <w:t>marker</w:t>
      </w:r>
      <w:r w:rsidR="009002D1">
        <w:rPr>
          <w:lang w:val="en-AU"/>
        </w:rPr>
        <w:t>:</w:t>
      </w:r>
    </w:p>
    <w:p w14:paraId="6DD2E469"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 xml:space="preserve">STRESS CALCULATED AT FINITE ELEMENT NODES: ELAPSED TIME = 100 </w:t>
      </w:r>
      <w:r w:rsidR="00C13848">
        <w:rPr>
          <w:rFonts w:ascii="Courier" w:hAnsi="Courier"/>
          <w:sz w:val="20"/>
          <w:lang w:val="en-AU"/>
        </w:rPr>
        <w:t>DAYS</w:t>
      </w:r>
    </w:p>
    <w:p w14:paraId="4E91796B" w14:textId="77777777" w:rsidR="00B21031" w:rsidRPr="00B21031" w:rsidRDefault="00B21031" w:rsidP="00B21031">
      <w:pPr>
        <w:rPr>
          <w:lang w:val="en-AU"/>
        </w:rPr>
      </w:pPr>
      <w:r w:rsidRPr="00B21031">
        <w:rPr>
          <w:lang w:val="en-AU"/>
        </w:rPr>
        <w:t>A particular</w:t>
      </w:r>
      <w:r w:rsidR="002D165D">
        <w:rPr>
          <w:lang w:val="en-AU"/>
        </w:rPr>
        <w:t xml:space="preserve"> model output which you must read</w:t>
      </w:r>
      <w:r w:rsidRPr="00B21031">
        <w:rPr>
          <w:lang w:val="en-AU"/>
        </w:rPr>
        <w:t xml:space="preserve"> may then be found, for example, between character positions 23 and 30 on the 4th line following the above marker, or as the 5th item on the 3rd line after the marker, etc. Note that for simple models, especially “home-made”, single-purpose models where little development time has been invested in highly descriptive output files, no markers may be necessary, the default initial marker being the top of the file.</w:t>
      </w:r>
    </w:p>
    <w:p w14:paraId="3DEBDFA7" w14:textId="77777777" w:rsidR="00B21031" w:rsidRPr="00B21031" w:rsidRDefault="00B21031" w:rsidP="00B21031">
      <w:pPr>
        <w:rPr>
          <w:rFonts w:ascii="Bookman" w:hAnsi="Bookman"/>
          <w:lang w:val="en-AU"/>
        </w:rPr>
      </w:pPr>
      <w:r w:rsidRPr="00B21031">
        <w:rPr>
          <w:lang w:val="en-AU"/>
        </w:rPr>
        <w:t>Markers can be of either primary or secondary type. PEST</w:t>
      </w:r>
      <w:r w:rsidR="00DF224F">
        <w:rPr>
          <w:lang w:val="en-AU"/>
        </w:rPr>
        <w:t>++ programs</w:t>
      </w:r>
      <w:r w:rsidRPr="00B21031">
        <w:rPr>
          <w:lang w:val="en-AU"/>
        </w:rPr>
        <w:t xml:space="preserve"> use a primary marker as </w:t>
      </w:r>
      <w:r w:rsidR="00DF224F">
        <w:rPr>
          <w:lang w:val="en-AU"/>
        </w:rPr>
        <w:t>they</w:t>
      </w:r>
      <w:r w:rsidRPr="00B21031">
        <w:rPr>
          <w:lang w:val="en-AU"/>
        </w:rPr>
        <w:t xml:space="preserve"> scan the model output file line by line, looking for a reference point for subsequent observation identification or further scanning. A secondary marker is used </w:t>
      </w:r>
      <w:r w:rsidR="002D165D">
        <w:rPr>
          <w:lang w:val="en-AU"/>
        </w:rPr>
        <w:t>as</w:t>
      </w:r>
      <w:r w:rsidRPr="00B21031">
        <w:rPr>
          <w:lang w:val="en-AU"/>
        </w:rPr>
        <w:t xml:space="preserve"> a reference point as a single line is examined from left to right.</w:t>
      </w:r>
    </w:p>
    <w:p w14:paraId="1CEFE515"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879" w:name="_Toc429752471"/>
      <w:bookmarkStart w:id="880" w:name="_Toc429752951"/>
      <w:bookmarkStart w:id="881" w:name="_Toc429753377"/>
      <w:bookmarkStart w:id="882" w:name="_Toc429753775"/>
      <w:bookmarkStart w:id="883" w:name="_Toc429753976"/>
      <w:bookmarkStart w:id="884" w:name="_Toc429754154"/>
      <w:bookmarkStart w:id="885" w:name="_Toc429754332"/>
      <w:bookmarkStart w:id="886" w:name="_Toc429754866"/>
      <w:bookmarkStart w:id="887" w:name="_Toc429755044"/>
      <w:bookmarkStart w:id="888" w:name="_Toc429755222"/>
      <w:bookmarkStart w:id="889" w:name="_Toc429755638"/>
      <w:bookmarkStart w:id="890" w:name="_Toc430192481"/>
      <w:bookmarkStart w:id="891" w:name="_Toc430192911"/>
      <w:bookmarkStart w:id="892" w:name="_Toc430193089"/>
      <w:bookmarkStart w:id="893" w:name="_Toc430193267"/>
      <w:bookmarkStart w:id="894" w:name="_Toc463719492"/>
      <w:bookmarkStart w:id="895" w:name="_Toc464233026"/>
      <w:bookmarkStart w:id="896" w:name="_Toc467082437"/>
      <w:bookmarkStart w:id="897" w:name="_Toc467748668"/>
      <w:bookmarkStart w:id="898" w:name="_Toc472333443"/>
      <w:bookmarkStart w:id="899" w:name="_Toc472357972"/>
      <w:bookmarkStart w:id="900" w:name="_Toc475556660"/>
      <w:bookmarkStart w:id="901" w:name="_Toc475556944"/>
      <w:bookmarkStart w:id="902" w:name="_Toc475589115"/>
      <w:bookmarkStart w:id="903" w:name="_Toc530644315"/>
      <w:bookmarkStart w:id="904" w:name="_Toc530731185"/>
      <w:bookmarkStart w:id="905" w:name="_Toc532791081"/>
      <w:bookmarkStart w:id="906" w:name="_Toc532791365"/>
      <w:bookmarkStart w:id="907" w:name="_Toc532800420"/>
      <w:bookmarkStart w:id="908" w:name="_Toc534947804"/>
      <w:bookmarkStart w:id="909" w:name="_Toc535239220"/>
      <w:bookmarkStart w:id="910" w:name="_Toc535247422"/>
      <w:bookmarkStart w:id="911" w:name="_Toc73181783"/>
      <w:bookmarkStart w:id="912" w:name="_Toc73183761"/>
      <w:bookmarkStart w:id="913" w:name="_Toc73526120"/>
      <w:bookmarkStart w:id="914" w:name="_Toc73526484"/>
      <w:bookmarkStart w:id="915" w:name="_Toc73596520"/>
      <w:bookmarkStart w:id="916" w:name="_Toc80980729"/>
      <w:bookmarkStart w:id="917" w:name="_Toc80981352"/>
      <w:bookmarkStart w:id="918" w:name="_Toc221857807"/>
      <w:bookmarkStart w:id="919" w:name="_Toc258071339"/>
      <w:bookmarkStart w:id="920" w:name="_Toc396034791"/>
      <w:bookmarkStart w:id="921" w:name="_Toc439790933"/>
      <w:bookmarkStart w:id="922" w:name="_Toc439791387"/>
      <w:bookmarkStart w:id="923" w:name="_Toc439791842"/>
      <w:bookmarkStart w:id="924" w:name="_Toc439792296"/>
      <w:bookmarkStart w:id="925" w:name="_Toc439792750"/>
      <w:bookmarkStart w:id="926" w:name="_Toc439793204"/>
      <w:bookmarkStart w:id="927" w:name="_Toc439793658"/>
      <w:bookmarkStart w:id="928" w:name="_Toc439794112"/>
      <w:bookmarkStart w:id="929" w:name="_Toc439794566"/>
      <w:bookmarkStart w:id="930" w:name="_Toc439795019"/>
      <w:bookmarkStart w:id="931" w:name="_Toc439823003"/>
      <w:bookmarkStart w:id="932" w:name="_Toc445910165"/>
      <w:bookmarkStart w:id="933" w:name="_Toc510516381"/>
      <w:bookmarkStart w:id="934" w:name="_Toc520535171"/>
      <w:r w:rsidR="00380713" w:rsidRPr="00BD124A">
        <w:t>2</w:t>
      </w:r>
      <w:r w:rsidR="00B21031" w:rsidRPr="00BD124A">
        <w:t>.</w:t>
      </w:r>
      <w:r w:rsidR="00DF224F">
        <w:t>4</w:t>
      </w:r>
      <w:r w:rsidR="00B21031" w:rsidRPr="00BD124A">
        <w:t>.3 An Example Instruction File</w:t>
      </w:r>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p>
    <w:p w14:paraId="3A34212F" w14:textId="16825655" w:rsidR="00B21031" w:rsidRDefault="001018AE" w:rsidP="00B21031">
      <w:pPr>
        <w:rPr>
          <w:lang w:val="en-AU"/>
        </w:rPr>
      </w:pPr>
      <w:r>
        <w:rPr>
          <w:lang w:val="en-AU"/>
        </w:rPr>
        <w:t>Figure</w:t>
      </w:r>
      <w:r w:rsidR="00B21031" w:rsidRPr="00B21031">
        <w:rPr>
          <w:lang w:val="en-AU"/>
        </w:rPr>
        <w:t xml:space="preserve"> </w:t>
      </w:r>
      <w:r>
        <w:rPr>
          <w:lang w:val="en-AU"/>
        </w:rPr>
        <w:t>2</w:t>
      </w:r>
      <w:r w:rsidR="00B21031" w:rsidRPr="00B21031">
        <w:rPr>
          <w:lang w:val="en-AU"/>
        </w:rPr>
        <w:t xml:space="preserve">.6 shows an output file written by the model whose input file appears in </w:t>
      </w:r>
      <w:r w:rsidR="00577BB3">
        <w:rPr>
          <w:lang w:val="en-AU"/>
        </w:rPr>
        <w:t>figure</w:t>
      </w:r>
      <w:r w:rsidRPr="00B21031">
        <w:rPr>
          <w:lang w:val="en-AU"/>
        </w:rPr>
        <w:t xml:space="preserve"> </w:t>
      </w:r>
      <w:r>
        <w:rPr>
          <w:lang w:val="en-AU"/>
        </w:rPr>
        <w:t>2</w:t>
      </w:r>
      <w:r w:rsidR="00B21031" w:rsidRPr="00B21031">
        <w:rPr>
          <w:lang w:val="en-AU"/>
        </w:rPr>
        <w:t xml:space="preserve">.1. </w:t>
      </w:r>
      <w:r w:rsidR="00B21031" w:rsidRPr="00B21031">
        <w:rPr>
          <w:lang w:val="en-AU"/>
        </w:rPr>
        <w:lastRenderedPageBreak/>
        <w:t xml:space="preserve">Suppose that we wish to estimate the parameters appearing in the template file of </w:t>
      </w:r>
      <w:r w:rsidR="00577BB3">
        <w:rPr>
          <w:lang w:val="en-AU"/>
        </w:rPr>
        <w:t>figure</w:t>
      </w:r>
      <w:r>
        <w:rPr>
          <w:lang w:val="en-AU"/>
        </w:rPr>
        <w:t xml:space="preserve"> 2</w:t>
      </w:r>
      <w:r w:rsidR="00B21031" w:rsidRPr="00B21031">
        <w:rPr>
          <w:lang w:val="en-AU"/>
        </w:rPr>
        <w:t>.2 (i</w:t>
      </w:r>
      <w:r w:rsidR="00C13848">
        <w:rPr>
          <w:lang w:val="en-AU"/>
        </w:rPr>
        <w:t>.</w:t>
      </w:r>
      <w:r w:rsidR="00B21031" w:rsidRPr="00B21031">
        <w:rPr>
          <w:lang w:val="en-AU"/>
        </w:rPr>
        <w:t>e. the resistivities of the three half-space layers and the thicknesses of the upper two) by comparing apparent resistivities generated by the model with a set of apparent resistivities provided by field measurement</w:t>
      </w:r>
      <w:r w:rsidR="00A74087">
        <w:rPr>
          <w:lang w:val="en-AU"/>
        </w:rPr>
        <w:t>s</w:t>
      </w:r>
      <w:r w:rsidR="00B21031" w:rsidRPr="00B21031">
        <w:rPr>
          <w:lang w:val="en-AU"/>
        </w:rPr>
        <w:t>. Then we need to provide instructions</w:t>
      </w:r>
      <w:r w:rsidR="002D165D">
        <w:rPr>
          <w:lang w:val="en-AU"/>
        </w:rPr>
        <w:t xml:space="preserve"> which teach PEST++ programs</w:t>
      </w:r>
      <w:r w:rsidR="00B21031" w:rsidRPr="00B21031">
        <w:rPr>
          <w:lang w:val="en-AU"/>
        </w:rPr>
        <w:t xml:space="preserve"> how to read each of the apparent resistivities appearing in </w:t>
      </w:r>
      <w:r w:rsidR="00577BB3">
        <w:rPr>
          <w:lang w:val="en-AU"/>
        </w:rPr>
        <w:t>figure</w:t>
      </w:r>
      <w:r w:rsidR="00B21031" w:rsidRPr="00B21031">
        <w:rPr>
          <w:lang w:val="en-AU"/>
        </w:rPr>
        <w:t xml:space="preserve"> </w:t>
      </w:r>
      <w:r>
        <w:rPr>
          <w:lang w:val="en-AU"/>
        </w:rPr>
        <w:t>2</w:t>
      </w:r>
      <w:r w:rsidR="00B21031" w:rsidRPr="00B21031">
        <w:rPr>
          <w:lang w:val="en-AU"/>
        </w:rPr>
        <w:t xml:space="preserve">.6. An appropriate instruction file is shown in </w:t>
      </w:r>
      <w:r w:rsidR="00577BB3">
        <w:rPr>
          <w:lang w:val="en-AU"/>
        </w:rPr>
        <w:t>figure</w:t>
      </w:r>
      <w:r>
        <w:rPr>
          <w:lang w:val="en-AU"/>
        </w:rPr>
        <w:t xml:space="preserve"> 2</w:t>
      </w:r>
      <w:r w:rsidR="00B21031" w:rsidRPr="00B21031">
        <w:rPr>
          <w:lang w:val="en-AU"/>
        </w:rPr>
        <w:t>.7.</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DF224F" w14:paraId="35172453" w14:textId="77777777" w:rsidTr="00C40A21">
        <w:trPr>
          <w:cantSplit/>
        </w:trPr>
        <w:tc>
          <w:tcPr>
            <w:tcW w:w="9242" w:type="dxa"/>
            <w:shd w:val="clear" w:color="auto" w:fill="auto"/>
          </w:tcPr>
          <w:p w14:paraId="7CE9D7A5" w14:textId="77777777" w:rsidR="00DF224F" w:rsidRPr="002D165D" w:rsidRDefault="0071629F" w:rsidP="00C40A21">
            <w:pPr>
              <w:keepNext/>
              <w:spacing w:before="0" w:after="0"/>
              <w:ind w:left="91"/>
              <w:jc w:val="left"/>
              <w:rPr>
                <w:rFonts w:ascii="Courier" w:hAnsi="Courier"/>
                <w:sz w:val="18"/>
                <w:lang w:val="en-AU"/>
              </w:rPr>
            </w:pPr>
            <w:r w:rsidRPr="002D165D">
              <w:rPr>
                <w:rFonts w:ascii="Courier" w:hAnsi="Courier"/>
                <w:sz w:val="18"/>
                <w:lang w:val="en-AU"/>
              </w:rPr>
              <w:fldChar w:fldCharType="begin"/>
            </w:r>
            <w:r w:rsidR="00DF224F" w:rsidRPr="002D165D">
              <w:rPr>
                <w:rFonts w:ascii="Courier" w:hAnsi="Courier"/>
                <w:sz w:val="18"/>
                <w:lang w:val="en-AU"/>
              </w:rPr>
              <w:instrText xml:space="preserve">PRIVATE </w:instrText>
            </w:r>
            <w:r w:rsidRPr="002D165D">
              <w:rPr>
                <w:rFonts w:ascii="Courier" w:hAnsi="Courier"/>
                <w:sz w:val="18"/>
                <w:lang w:val="en-AU"/>
              </w:rPr>
              <w:fldChar w:fldCharType="end"/>
            </w:r>
            <w:r w:rsidR="00DF224F" w:rsidRPr="002D165D">
              <w:rPr>
                <w:rFonts w:ascii="Courier" w:hAnsi="Courier"/>
                <w:sz w:val="18"/>
                <w:lang w:val="en-AU"/>
              </w:rPr>
              <w:t>SCHLUMBERGER ELECTRIC SOUNDING</w:t>
            </w:r>
          </w:p>
          <w:p w14:paraId="3202D166" w14:textId="77777777" w:rsidR="00DF224F" w:rsidRPr="002D165D" w:rsidRDefault="00DF224F" w:rsidP="00C40A21">
            <w:pPr>
              <w:keepNext/>
              <w:spacing w:before="0" w:after="0"/>
              <w:ind w:left="91"/>
              <w:jc w:val="left"/>
              <w:rPr>
                <w:rFonts w:ascii="Courier" w:hAnsi="Courier"/>
                <w:sz w:val="18"/>
                <w:lang w:val="en-AU"/>
              </w:rPr>
            </w:pPr>
          </w:p>
          <w:p w14:paraId="312804A8"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Apparent resistivities calculated using the linear filter method</w:t>
            </w:r>
          </w:p>
          <w:p w14:paraId="67476943" w14:textId="77777777" w:rsidR="00DF224F" w:rsidRPr="002D165D" w:rsidRDefault="00DF224F" w:rsidP="00C40A21">
            <w:pPr>
              <w:keepNext/>
              <w:spacing w:before="0" w:after="0"/>
              <w:ind w:left="91"/>
              <w:jc w:val="left"/>
              <w:rPr>
                <w:rFonts w:ascii="Courier" w:hAnsi="Courier"/>
                <w:sz w:val="18"/>
                <w:lang w:val="en-AU"/>
              </w:rPr>
            </w:pPr>
          </w:p>
          <w:p w14:paraId="399E0D13"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electrode spacing  apparent resistivity</w:t>
            </w:r>
          </w:p>
          <w:p w14:paraId="7F6874A7"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1.00            1.21072    </w:t>
            </w:r>
          </w:p>
          <w:p w14:paraId="65503A4E"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1.47            1.51313    </w:t>
            </w:r>
          </w:p>
          <w:p w14:paraId="51D9A41E"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2.15            2.07536    </w:t>
            </w:r>
          </w:p>
          <w:p w14:paraId="2579EE50"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3.16            2.95097    </w:t>
            </w:r>
          </w:p>
          <w:p w14:paraId="51B83D9E"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4.64            4.19023    </w:t>
            </w:r>
          </w:p>
          <w:p w14:paraId="2420A5F9"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6.81            5.87513    </w:t>
            </w:r>
          </w:p>
          <w:p w14:paraId="138C178D"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10.0            8.08115    </w:t>
            </w:r>
          </w:p>
          <w:p w14:paraId="00704AC0"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14.7            10.8029    </w:t>
            </w:r>
          </w:p>
          <w:p w14:paraId="6EF06903"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21.5            13.8229    </w:t>
            </w:r>
          </w:p>
          <w:p w14:paraId="17F979F3"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31.6            16.5158    </w:t>
            </w:r>
          </w:p>
          <w:p w14:paraId="58C826D5"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46.4            17.7689    </w:t>
            </w:r>
          </w:p>
          <w:p w14:paraId="1186A521"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68.1            16.4943    </w:t>
            </w:r>
          </w:p>
          <w:p w14:paraId="75799E1B"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100.            12.8532    </w:t>
            </w:r>
          </w:p>
          <w:p w14:paraId="55B357B6"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147.            8.79979    </w:t>
            </w:r>
          </w:p>
          <w:p w14:paraId="5C38BC27"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215.            6.30746    </w:t>
            </w:r>
          </w:p>
          <w:p w14:paraId="0797189C"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316.            5.40524    </w:t>
            </w:r>
          </w:p>
          <w:p w14:paraId="4A97D67D"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464.            5.15234    </w:t>
            </w:r>
          </w:p>
          <w:p w14:paraId="3E0C4DA1"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681.            5.06595</w:t>
            </w:r>
          </w:p>
          <w:p w14:paraId="790AF99E" w14:textId="77777777" w:rsidR="00DF224F" w:rsidRPr="00C40A21" w:rsidRDefault="00DF224F" w:rsidP="00C40A21">
            <w:pPr>
              <w:spacing w:before="0" w:after="0"/>
              <w:rPr>
                <w:lang w:val="en-AU"/>
              </w:rPr>
            </w:pPr>
            <w:r w:rsidRPr="002D165D">
              <w:rPr>
                <w:rFonts w:ascii="Courier" w:hAnsi="Courier"/>
                <w:sz w:val="18"/>
                <w:lang w:val="en-AU"/>
              </w:rPr>
              <w:t xml:space="preserve">    1000.            5.02980    </w:t>
            </w:r>
          </w:p>
        </w:tc>
      </w:tr>
    </w:tbl>
    <w:p w14:paraId="53D95CCB" w14:textId="2136C104" w:rsidR="00FF7596" w:rsidRDefault="00FF7596" w:rsidP="00560FBE">
      <w:pPr>
        <w:pStyle w:val="Caption"/>
        <w:rPr>
          <w:lang w:val="en-AU"/>
        </w:rPr>
      </w:pPr>
      <w:r>
        <w:rPr>
          <w:lang w:val="en-AU"/>
        </w:rPr>
        <w:t>Figure 2</w:t>
      </w:r>
      <w:r w:rsidRPr="00B21031">
        <w:rPr>
          <w:lang w:val="en-AU"/>
        </w:rPr>
        <w:t>.6 A model output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D82937" w14:paraId="755FB1EF" w14:textId="77777777" w:rsidTr="00C40A21">
        <w:trPr>
          <w:cantSplit/>
        </w:trPr>
        <w:tc>
          <w:tcPr>
            <w:tcW w:w="9242" w:type="dxa"/>
            <w:shd w:val="clear" w:color="auto" w:fill="auto"/>
          </w:tcPr>
          <w:p w14:paraId="54C9AD03" w14:textId="77777777" w:rsidR="00D82937" w:rsidRPr="002D165D" w:rsidRDefault="0071629F" w:rsidP="00A74087">
            <w:pPr>
              <w:keepNext/>
              <w:spacing w:before="0" w:after="0"/>
              <w:ind w:left="91"/>
              <w:jc w:val="left"/>
              <w:rPr>
                <w:rFonts w:ascii="Courier" w:hAnsi="Courier"/>
                <w:sz w:val="18"/>
                <w:lang w:val="pt-BR"/>
              </w:rPr>
            </w:pPr>
            <w:r w:rsidRPr="002D165D">
              <w:rPr>
                <w:rFonts w:ascii="Courier" w:hAnsi="Courier"/>
                <w:sz w:val="18"/>
                <w:lang w:val="en-AU"/>
              </w:rPr>
              <w:fldChar w:fldCharType="begin"/>
            </w:r>
            <w:r w:rsidR="00D82937" w:rsidRPr="002D165D">
              <w:rPr>
                <w:rFonts w:ascii="Courier" w:hAnsi="Courier"/>
                <w:sz w:val="18"/>
                <w:lang w:val="pt-BR"/>
              </w:rPr>
              <w:instrText xml:space="preserve">PRIVATE </w:instrText>
            </w:r>
            <w:r w:rsidRPr="002D165D">
              <w:rPr>
                <w:rFonts w:ascii="Courier" w:hAnsi="Courier"/>
                <w:sz w:val="18"/>
                <w:lang w:val="en-AU"/>
              </w:rPr>
              <w:fldChar w:fldCharType="end"/>
            </w:r>
            <w:r w:rsidR="00D82937" w:rsidRPr="002D165D">
              <w:rPr>
                <w:rFonts w:ascii="Courier" w:hAnsi="Courier"/>
                <w:sz w:val="18"/>
                <w:lang w:val="pt-BR"/>
              </w:rPr>
              <w:t>pif @</w:t>
            </w:r>
          </w:p>
          <w:p w14:paraId="57FF410D"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@electrode@</w:t>
            </w:r>
          </w:p>
          <w:p w14:paraId="766F7E50"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[ar1]21:27</w:t>
            </w:r>
          </w:p>
          <w:p w14:paraId="2E4DC72A"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[ar2]21:27</w:t>
            </w:r>
          </w:p>
          <w:p w14:paraId="78DE52B9"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[ar3]21:27</w:t>
            </w:r>
          </w:p>
          <w:p w14:paraId="04187374"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[ar4]21:27</w:t>
            </w:r>
          </w:p>
          <w:p w14:paraId="3911E083"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[ar5]21:27</w:t>
            </w:r>
          </w:p>
          <w:p w14:paraId="7DDEE458"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[ar6]21:27</w:t>
            </w:r>
          </w:p>
          <w:p w14:paraId="6AEAED3E"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[ar7]21:27</w:t>
            </w:r>
          </w:p>
          <w:p w14:paraId="519C454E"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[ar8]21:27</w:t>
            </w:r>
          </w:p>
          <w:p w14:paraId="731B9CD2"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[ar9]21:27</w:t>
            </w:r>
          </w:p>
          <w:p w14:paraId="055C1C2E"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[ar10]21:27</w:t>
            </w:r>
          </w:p>
          <w:p w14:paraId="39B1B5CD"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[ar11]21:27</w:t>
            </w:r>
          </w:p>
          <w:p w14:paraId="71984FF0"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[ar12]21:27</w:t>
            </w:r>
          </w:p>
          <w:p w14:paraId="7B3F9B8D"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[ar13]21:27</w:t>
            </w:r>
          </w:p>
          <w:p w14:paraId="523F69AE"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[ar14]21:27</w:t>
            </w:r>
          </w:p>
          <w:p w14:paraId="65C622FB"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[ar15]21:27</w:t>
            </w:r>
          </w:p>
          <w:p w14:paraId="7D38F12A"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[ar16]21:27</w:t>
            </w:r>
          </w:p>
          <w:p w14:paraId="0C88CD60"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[ar17]21:27</w:t>
            </w:r>
          </w:p>
          <w:p w14:paraId="773B8BC0"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[ar18]21:27</w:t>
            </w:r>
          </w:p>
          <w:p w14:paraId="426D4793" w14:textId="77777777" w:rsidR="00D82937" w:rsidRPr="00C40A21" w:rsidRDefault="00D82937" w:rsidP="00A74087">
            <w:pPr>
              <w:spacing w:before="0" w:after="0"/>
              <w:rPr>
                <w:lang w:val="en-AU"/>
              </w:rPr>
            </w:pPr>
            <w:r w:rsidRPr="002D165D">
              <w:rPr>
                <w:rFonts w:ascii="Courier" w:hAnsi="Courier"/>
                <w:sz w:val="18"/>
                <w:lang w:val="pt-BR"/>
              </w:rPr>
              <w:t xml:space="preserve"> l1 [ar19]21:27</w:t>
            </w:r>
          </w:p>
        </w:tc>
      </w:tr>
    </w:tbl>
    <w:p w14:paraId="733A0E5D" w14:textId="77777777" w:rsidR="00FF7596" w:rsidRDefault="00073F67" w:rsidP="00560FBE">
      <w:pPr>
        <w:pStyle w:val="Caption"/>
        <w:rPr>
          <w:lang w:val="en-AU"/>
        </w:rPr>
      </w:pPr>
      <w:r>
        <w:rPr>
          <w:lang w:val="en-AU"/>
        </w:rPr>
        <w:t>Figure 2</w:t>
      </w:r>
      <w:r w:rsidRPr="00B21031">
        <w:rPr>
          <w:lang w:val="en-AU"/>
        </w:rPr>
        <w:t>.7 A PEST instruction file.</w:t>
      </w:r>
      <w:r w:rsidR="009827C8">
        <w:rPr>
          <w:lang w:val="en-AU"/>
        </w:rPr>
        <w:t xml:space="preserve"> </w:t>
      </w:r>
    </w:p>
    <w:p w14:paraId="1545FF66"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935" w:name="_Toc429752472"/>
      <w:bookmarkStart w:id="936" w:name="_Toc429752952"/>
      <w:bookmarkStart w:id="937" w:name="_Toc429753378"/>
      <w:bookmarkStart w:id="938" w:name="_Toc429753776"/>
      <w:bookmarkStart w:id="939" w:name="_Toc429753977"/>
      <w:bookmarkStart w:id="940" w:name="_Toc429754155"/>
      <w:bookmarkStart w:id="941" w:name="_Toc429754333"/>
      <w:bookmarkStart w:id="942" w:name="_Toc429754867"/>
      <w:bookmarkStart w:id="943" w:name="_Toc429755045"/>
      <w:bookmarkStart w:id="944" w:name="_Toc429755223"/>
      <w:bookmarkStart w:id="945" w:name="_Toc429755639"/>
      <w:bookmarkStart w:id="946" w:name="_Toc430192482"/>
      <w:bookmarkStart w:id="947" w:name="_Toc430192912"/>
      <w:bookmarkStart w:id="948" w:name="_Toc430193090"/>
      <w:bookmarkStart w:id="949" w:name="_Toc430193268"/>
      <w:bookmarkStart w:id="950" w:name="_Toc463719493"/>
      <w:bookmarkStart w:id="951" w:name="_Toc464233027"/>
      <w:bookmarkStart w:id="952" w:name="_Toc467082438"/>
      <w:bookmarkStart w:id="953" w:name="_Toc467748669"/>
      <w:bookmarkStart w:id="954" w:name="_Toc472333444"/>
      <w:bookmarkStart w:id="955" w:name="_Toc472357973"/>
      <w:bookmarkStart w:id="956" w:name="_Toc475556661"/>
      <w:bookmarkStart w:id="957" w:name="_Toc475556945"/>
      <w:bookmarkStart w:id="958" w:name="_Toc475589116"/>
      <w:bookmarkStart w:id="959" w:name="_Toc530644316"/>
      <w:bookmarkStart w:id="960" w:name="_Toc530731186"/>
      <w:bookmarkStart w:id="961" w:name="_Toc532791082"/>
      <w:bookmarkStart w:id="962" w:name="_Toc532791366"/>
      <w:bookmarkStart w:id="963" w:name="_Toc532800421"/>
      <w:bookmarkStart w:id="964" w:name="_Toc534947805"/>
      <w:bookmarkStart w:id="965" w:name="_Toc535239221"/>
      <w:bookmarkStart w:id="966" w:name="_Toc535247423"/>
      <w:bookmarkStart w:id="967" w:name="_Toc73181784"/>
      <w:bookmarkStart w:id="968" w:name="_Toc73183762"/>
      <w:bookmarkStart w:id="969" w:name="_Toc73526121"/>
      <w:bookmarkStart w:id="970" w:name="_Toc73526485"/>
      <w:bookmarkStart w:id="971" w:name="_Toc73596521"/>
      <w:bookmarkStart w:id="972" w:name="_Toc80980730"/>
      <w:bookmarkStart w:id="973" w:name="_Toc80981353"/>
      <w:bookmarkStart w:id="974" w:name="_Toc221857808"/>
      <w:bookmarkStart w:id="975" w:name="_Toc258071340"/>
      <w:bookmarkStart w:id="976" w:name="_Toc396034792"/>
      <w:bookmarkStart w:id="977" w:name="_Toc439790934"/>
      <w:bookmarkStart w:id="978" w:name="_Toc439791388"/>
      <w:bookmarkStart w:id="979" w:name="_Toc439791843"/>
      <w:bookmarkStart w:id="980" w:name="_Toc439792297"/>
      <w:bookmarkStart w:id="981" w:name="_Toc439792751"/>
      <w:bookmarkStart w:id="982" w:name="_Toc439793205"/>
      <w:bookmarkStart w:id="983" w:name="_Toc439793659"/>
      <w:bookmarkStart w:id="984" w:name="_Toc439794113"/>
      <w:bookmarkStart w:id="985" w:name="_Toc439794567"/>
      <w:bookmarkStart w:id="986" w:name="_Toc439795020"/>
      <w:bookmarkStart w:id="987" w:name="_Toc439823004"/>
      <w:bookmarkStart w:id="988" w:name="_Toc445910166"/>
      <w:bookmarkStart w:id="989" w:name="_Toc510516382"/>
      <w:bookmarkStart w:id="990" w:name="_Toc520535172"/>
      <w:r w:rsidR="00380713" w:rsidRPr="00BD124A">
        <w:t>2</w:t>
      </w:r>
      <w:r w:rsidR="00B21031" w:rsidRPr="00BD124A">
        <w:t>.</w:t>
      </w:r>
      <w:r w:rsidR="00AF4A13">
        <w:t>4</w:t>
      </w:r>
      <w:r w:rsidR="00B21031" w:rsidRPr="00BD124A">
        <w:t>.4 The Marker Delimiter</w:t>
      </w:r>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p>
    <w:p w14:paraId="3963980A" w14:textId="77777777" w:rsidR="00B21031" w:rsidRPr="00B21031" w:rsidRDefault="00B21031" w:rsidP="00B21031">
      <w:pPr>
        <w:rPr>
          <w:lang w:val="en-AU"/>
        </w:rPr>
      </w:pPr>
      <w:r w:rsidRPr="00B21031">
        <w:rPr>
          <w:lang w:val="en-AU"/>
        </w:rPr>
        <w:t>The first line of a</w:t>
      </w:r>
      <w:r w:rsidR="00AF4A13">
        <w:rPr>
          <w:lang w:val="en-AU"/>
        </w:rPr>
        <w:t>n</w:t>
      </w:r>
      <w:r w:rsidRPr="00B21031">
        <w:rPr>
          <w:lang w:val="en-AU"/>
        </w:rPr>
        <w:t xml:space="preserve"> instruction file must begin with the three letters “pif” which stand for “</w:t>
      </w:r>
      <w:r w:rsidRPr="00EB2939">
        <w:rPr>
          <w:u w:val="single"/>
          <w:lang w:val="en-AU"/>
        </w:rPr>
        <w:t>P</w:t>
      </w:r>
      <w:r w:rsidRPr="00B21031">
        <w:rPr>
          <w:lang w:val="en-AU"/>
        </w:rPr>
        <w:t xml:space="preserve">EST </w:t>
      </w:r>
      <w:r w:rsidRPr="00EB2939">
        <w:rPr>
          <w:u w:val="single"/>
          <w:lang w:val="en-AU"/>
        </w:rPr>
        <w:t>i</w:t>
      </w:r>
      <w:r w:rsidRPr="00B21031">
        <w:rPr>
          <w:lang w:val="en-AU"/>
        </w:rPr>
        <w:t xml:space="preserve">nstruction </w:t>
      </w:r>
      <w:r w:rsidRPr="00EB2939">
        <w:rPr>
          <w:u w:val="single"/>
          <w:lang w:val="en-AU"/>
        </w:rPr>
        <w:t>f</w:t>
      </w:r>
      <w:r w:rsidRPr="00B21031">
        <w:rPr>
          <w:lang w:val="en-AU"/>
        </w:rPr>
        <w:t xml:space="preserve">ile”. Then, after a single space, must follow a single character, the marker delimiter. The role of the marker delimiter in an instruction file is not unlike that of the parameter delimiter in a template file. Its role is to define the extent of a marker; a marker delimiter must </w:t>
      </w:r>
      <w:r w:rsidRPr="00B21031">
        <w:rPr>
          <w:lang w:val="en-AU"/>
        </w:rPr>
        <w:lastRenderedPageBreak/>
        <w:t>be placed just before the first character of a text string comprising a marker and immediately after the last character of the marker string. In treating the text between a pair of marker delimiters as a marker, PEST</w:t>
      </w:r>
      <w:r w:rsidR="00AF4A13">
        <w:rPr>
          <w:lang w:val="en-AU"/>
        </w:rPr>
        <w:t>++ programs</w:t>
      </w:r>
      <w:r w:rsidRPr="00B21031">
        <w:rPr>
          <w:lang w:val="en-AU"/>
        </w:rPr>
        <w:t xml:space="preserve"> do not try to interpret this text as a</w:t>
      </w:r>
      <w:r w:rsidR="002D165D">
        <w:rPr>
          <w:lang w:val="en-AU"/>
        </w:rPr>
        <w:t>n</w:t>
      </w:r>
      <w:r w:rsidRPr="00B21031">
        <w:rPr>
          <w:lang w:val="en-AU"/>
        </w:rPr>
        <w:t xml:space="preserve"> instruction.</w:t>
      </w:r>
    </w:p>
    <w:p w14:paraId="3CCC8303" w14:textId="77777777" w:rsidR="00B21031" w:rsidRPr="00B21031" w:rsidRDefault="00B21031" w:rsidP="00B21031">
      <w:pPr>
        <w:rPr>
          <w:lang w:val="en-AU"/>
        </w:rPr>
      </w:pPr>
      <w:r w:rsidRPr="00B21031">
        <w:rPr>
          <w:lang w:val="en-AU"/>
        </w:rPr>
        <w:t>You can choose the marker delimiter character yourself; however your choice is limited. A marker delimiter must not be one of the characters A - Z, a - z, 0 - 9, !, [, ], (, ), :,</w:t>
      </w:r>
      <w:r w:rsidR="00D70AB0">
        <w:rPr>
          <w:lang w:val="en-AU"/>
        </w:rPr>
        <w:t xml:space="preserve"> the space or tab characters,</w:t>
      </w:r>
      <w:r w:rsidRPr="00B21031">
        <w:rPr>
          <w:lang w:val="en-AU"/>
        </w:rPr>
        <w:t xml:space="preserve"> or &amp;; the choice of any of these characters may result in confusion, as they may occur elsewhere in an instruction file in a role other than that of marker delimiter. Note that the character you choose as the marker delimiter should not occur within the text of any markers as this, too, will cause confusion.</w:t>
      </w:r>
    </w:p>
    <w:p w14:paraId="0CCAD998"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991" w:name="_Toc429752473"/>
      <w:bookmarkStart w:id="992" w:name="_Toc429752953"/>
      <w:bookmarkStart w:id="993" w:name="_Toc429753379"/>
      <w:bookmarkStart w:id="994" w:name="_Toc429753777"/>
      <w:bookmarkStart w:id="995" w:name="_Toc429753978"/>
      <w:bookmarkStart w:id="996" w:name="_Toc429754156"/>
      <w:bookmarkStart w:id="997" w:name="_Toc429754334"/>
      <w:bookmarkStart w:id="998" w:name="_Toc429754868"/>
      <w:bookmarkStart w:id="999" w:name="_Toc429755046"/>
      <w:bookmarkStart w:id="1000" w:name="_Toc429755224"/>
      <w:bookmarkStart w:id="1001" w:name="_Toc429755640"/>
      <w:bookmarkStart w:id="1002" w:name="_Toc430192483"/>
      <w:bookmarkStart w:id="1003" w:name="_Toc430192913"/>
      <w:bookmarkStart w:id="1004" w:name="_Toc430193091"/>
      <w:bookmarkStart w:id="1005" w:name="_Toc430193269"/>
      <w:bookmarkStart w:id="1006" w:name="_Toc463719494"/>
      <w:bookmarkStart w:id="1007" w:name="_Toc464233028"/>
      <w:bookmarkStart w:id="1008" w:name="_Toc467082439"/>
      <w:bookmarkStart w:id="1009" w:name="_Toc467748670"/>
      <w:bookmarkStart w:id="1010" w:name="_Toc472333445"/>
      <w:bookmarkStart w:id="1011" w:name="_Toc472357974"/>
      <w:bookmarkStart w:id="1012" w:name="_Toc475556662"/>
      <w:bookmarkStart w:id="1013" w:name="_Toc475556946"/>
      <w:bookmarkStart w:id="1014" w:name="_Toc475589117"/>
      <w:bookmarkStart w:id="1015" w:name="_Toc530644317"/>
      <w:bookmarkStart w:id="1016" w:name="_Toc530731187"/>
      <w:bookmarkStart w:id="1017" w:name="_Toc532791083"/>
      <w:bookmarkStart w:id="1018" w:name="_Toc532791367"/>
      <w:bookmarkStart w:id="1019" w:name="_Toc532800422"/>
      <w:bookmarkStart w:id="1020" w:name="_Toc534947806"/>
      <w:bookmarkStart w:id="1021" w:name="_Toc535239222"/>
      <w:bookmarkStart w:id="1022" w:name="_Toc535247424"/>
      <w:bookmarkStart w:id="1023" w:name="_Toc73181785"/>
      <w:bookmarkStart w:id="1024" w:name="_Toc73183763"/>
      <w:bookmarkStart w:id="1025" w:name="_Toc73526122"/>
      <w:bookmarkStart w:id="1026" w:name="_Toc73526486"/>
      <w:bookmarkStart w:id="1027" w:name="_Toc73596522"/>
      <w:bookmarkStart w:id="1028" w:name="_Toc80980731"/>
      <w:bookmarkStart w:id="1029" w:name="_Toc80981354"/>
      <w:bookmarkStart w:id="1030" w:name="_Toc221857809"/>
      <w:bookmarkStart w:id="1031" w:name="_Toc258071341"/>
      <w:bookmarkStart w:id="1032" w:name="_Toc396034793"/>
      <w:bookmarkStart w:id="1033" w:name="_Toc439790935"/>
      <w:bookmarkStart w:id="1034" w:name="_Toc439791389"/>
      <w:bookmarkStart w:id="1035" w:name="_Toc439791844"/>
      <w:bookmarkStart w:id="1036" w:name="_Toc439792298"/>
      <w:bookmarkStart w:id="1037" w:name="_Toc439792752"/>
      <w:bookmarkStart w:id="1038" w:name="_Toc439793206"/>
      <w:bookmarkStart w:id="1039" w:name="_Toc439793660"/>
      <w:bookmarkStart w:id="1040" w:name="_Toc439794114"/>
      <w:bookmarkStart w:id="1041" w:name="_Toc439794568"/>
      <w:bookmarkStart w:id="1042" w:name="_Toc439795021"/>
      <w:bookmarkStart w:id="1043" w:name="_Toc439823005"/>
      <w:bookmarkStart w:id="1044" w:name="_Toc445910167"/>
      <w:bookmarkStart w:id="1045" w:name="_Toc510516383"/>
      <w:bookmarkStart w:id="1046" w:name="_Toc520535173"/>
      <w:r w:rsidR="00380713" w:rsidRPr="00BD124A">
        <w:t>2</w:t>
      </w:r>
      <w:r w:rsidR="00B21031" w:rsidRPr="00BD124A">
        <w:t>.</w:t>
      </w:r>
      <w:r w:rsidR="00AF4A13">
        <w:t>4</w:t>
      </w:r>
      <w:r w:rsidR="00B21031" w:rsidRPr="00BD124A">
        <w:t>.5 Observation Names</w:t>
      </w:r>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p>
    <w:p w14:paraId="5D0A44FA" w14:textId="77777777" w:rsidR="00B21031" w:rsidRPr="00B21031" w:rsidRDefault="00B21031" w:rsidP="00B21031">
      <w:pPr>
        <w:rPr>
          <w:lang w:val="en-AU"/>
        </w:rPr>
      </w:pPr>
      <w:r w:rsidRPr="00B21031">
        <w:rPr>
          <w:lang w:val="en-AU"/>
        </w:rPr>
        <w:t>In the same way that each parameter must have a unique name, so too must each observation be provided with a unique name. Observation names must be twenty characters or less in length. These twenty characters can be any ASCII characters except for [, ], (, ), or the marker delimiter character.</w:t>
      </w:r>
    </w:p>
    <w:p w14:paraId="6E0523D4" w14:textId="35F9C1B9" w:rsidR="00B21031" w:rsidRDefault="00B21031" w:rsidP="00B21031">
      <w:pPr>
        <w:rPr>
          <w:lang w:val="en-AU"/>
        </w:rPr>
      </w:pPr>
      <w:r w:rsidRPr="00B21031">
        <w:rPr>
          <w:lang w:val="en-AU"/>
        </w:rPr>
        <w:t>As discussed above, a parameter name can occur more than once within a parameter template file; PEST</w:t>
      </w:r>
      <w:r w:rsidR="00AF4A13">
        <w:rPr>
          <w:lang w:val="en-AU"/>
        </w:rPr>
        <w:t>++ programs</w:t>
      </w:r>
      <w:r w:rsidRPr="00B21031">
        <w:rPr>
          <w:lang w:val="en-AU"/>
        </w:rPr>
        <w:t xml:space="preserve"> simply replace each parameter space in which the name appears with the current value of the pertinent parameter. However the same does not apply to an observation name. Every observation is unique and must have a unique observation name. In </w:t>
      </w:r>
      <w:r w:rsidR="00577BB3">
        <w:rPr>
          <w:lang w:val="en-AU"/>
        </w:rPr>
        <w:t>figure</w:t>
      </w:r>
      <w:r w:rsidR="001018AE">
        <w:rPr>
          <w:lang w:val="en-AU"/>
        </w:rPr>
        <w:t xml:space="preserve"> 2</w:t>
      </w:r>
      <w:r w:rsidRPr="00B21031">
        <w:rPr>
          <w:lang w:val="en-AU"/>
        </w:rPr>
        <w:t>.</w:t>
      </w:r>
      <w:r w:rsidR="00A74087">
        <w:rPr>
          <w:lang w:val="en-AU"/>
        </w:rPr>
        <w:t>7</w:t>
      </w:r>
      <w:r w:rsidRPr="00B21031">
        <w:rPr>
          <w:lang w:val="en-AU"/>
        </w:rPr>
        <w:t>, observations are named “ar1”, “ar2” etc. These same observation names must also be cited in the PEST control file where measurement values and weights are provided.</w:t>
      </w:r>
    </w:p>
    <w:p w14:paraId="563C6344" w14:textId="77777777" w:rsidR="009232FA" w:rsidRPr="00B21031" w:rsidRDefault="009232FA" w:rsidP="00B21031">
      <w:pPr>
        <w:rPr>
          <w:lang w:val="en-AU"/>
        </w:rPr>
      </w:pPr>
      <w:r w:rsidRPr="00B21031">
        <w:rPr>
          <w:lang w:val="en-AU"/>
        </w:rPr>
        <w:t xml:space="preserve">There is one observation name, however, to which these rules do not apply, </w:t>
      </w:r>
      <w:r>
        <w:rPr>
          <w:lang w:val="en-AU"/>
        </w:rPr>
        <w:t>namely</w:t>
      </w:r>
      <w:r w:rsidRPr="00B21031">
        <w:rPr>
          <w:lang w:val="en-AU"/>
        </w:rPr>
        <w:t xml:space="preserve"> the </w:t>
      </w:r>
      <w:r w:rsidR="0071629F" w:rsidRPr="00B21031">
        <w:rPr>
          <w:lang w:val="en-AU"/>
        </w:rPr>
        <w:fldChar w:fldCharType="begin"/>
      </w:r>
      <w:r w:rsidRPr="00B21031">
        <w:rPr>
          <w:lang w:val="en-AU"/>
        </w:rPr>
        <w:instrText>xe "Dummy observation"</w:instrText>
      </w:r>
      <w:r w:rsidR="0071629F" w:rsidRPr="00B21031">
        <w:rPr>
          <w:lang w:val="en-AU"/>
        </w:rPr>
        <w:fldChar w:fldCharType="end"/>
      </w:r>
      <w:r w:rsidRPr="00B21031">
        <w:rPr>
          <w:lang w:val="en-AU"/>
        </w:rPr>
        <w:t xml:space="preserve">dummy observation name “dum”. This name can occur many times, if necessary, in an instruction file; it signifies to </w:t>
      </w:r>
      <w:r>
        <w:rPr>
          <w:lang w:val="en-AU"/>
        </w:rPr>
        <w:t xml:space="preserve">a </w:t>
      </w:r>
      <w:r w:rsidRPr="00B21031">
        <w:rPr>
          <w:lang w:val="en-AU"/>
        </w:rPr>
        <w:t>PEST</w:t>
      </w:r>
      <w:r>
        <w:rPr>
          <w:lang w:val="en-AU"/>
        </w:rPr>
        <w:t>++ program</w:t>
      </w:r>
      <w:r w:rsidRPr="00B21031">
        <w:rPr>
          <w:lang w:val="en-AU"/>
        </w:rPr>
        <w:t xml:space="preserve"> that, although the observation is to be located as if it were a normal observation, the number corresponding to the dummy observation on the model output file is not actually matched with any laboratory or field measurement. Hence an observation named “dum” must not appear in </w:t>
      </w:r>
      <w:r w:rsidR="0074787C">
        <w:rPr>
          <w:lang w:val="en-AU"/>
        </w:rPr>
        <w:t>a</w:t>
      </w:r>
      <w:r w:rsidRPr="00B21031">
        <w:rPr>
          <w:lang w:val="en-AU"/>
        </w:rPr>
        <w:t xml:space="preserve"> PEST control file. As is illustrated below, the dummy observation is simply a </w:t>
      </w:r>
      <w:r>
        <w:rPr>
          <w:lang w:val="en-AU"/>
        </w:rPr>
        <w:t>device</w:t>
      </w:r>
      <w:r w:rsidRPr="00B21031">
        <w:rPr>
          <w:lang w:val="en-AU"/>
        </w:rPr>
        <w:t xml:space="preserve"> for model output file navigation.</w:t>
      </w:r>
    </w:p>
    <w:p w14:paraId="65B90D3B"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1047" w:name="_Toc429752474"/>
      <w:bookmarkStart w:id="1048" w:name="_Toc429752954"/>
      <w:bookmarkStart w:id="1049" w:name="_Toc429753380"/>
      <w:bookmarkStart w:id="1050" w:name="_Toc429753778"/>
      <w:bookmarkStart w:id="1051" w:name="_Toc429753979"/>
      <w:bookmarkStart w:id="1052" w:name="_Toc429754157"/>
      <w:bookmarkStart w:id="1053" w:name="_Toc429754335"/>
      <w:bookmarkStart w:id="1054" w:name="_Toc429754869"/>
      <w:bookmarkStart w:id="1055" w:name="_Toc429755047"/>
      <w:bookmarkStart w:id="1056" w:name="_Toc429755225"/>
      <w:bookmarkStart w:id="1057" w:name="_Toc429755641"/>
      <w:bookmarkStart w:id="1058" w:name="_Toc430192484"/>
      <w:bookmarkStart w:id="1059" w:name="_Toc430192914"/>
      <w:bookmarkStart w:id="1060" w:name="_Toc430193092"/>
      <w:bookmarkStart w:id="1061" w:name="_Toc430193270"/>
      <w:bookmarkStart w:id="1062" w:name="_Toc463719495"/>
      <w:bookmarkStart w:id="1063" w:name="_Toc464233029"/>
      <w:bookmarkStart w:id="1064" w:name="_Toc467082440"/>
      <w:bookmarkStart w:id="1065" w:name="_Toc467748671"/>
      <w:bookmarkStart w:id="1066" w:name="_Toc472333446"/>
      <w:bookmarkStart w:id="1067" w:name="_Toc472357975"/>
      <w:bookmarkStart w:id="1068" w:name="_Toc475556663"/>
      <w:bookmarkStart w:id="1069" w:name="_Toc475556947"/>
      <w:bookmarkStart w:id="1070" w:name="_Toc475589118"/>
      <w:bookmarkStart w:id="1071" w:name="_Toc530644318"/>
      <w:bookmarkStart w:id="1072" w:name="_Toc530731188"/>
      <w:bookmarkStart w:id="1073" w:name="_Toc532791084"/>
      <w:bookmarkStart w:id="1074" w:name="_Toc532791368"/>
      <w:bookmarkStart w:id="1075" w:name="_Toc532800423"/>
      <w:bookmarkStart w:id="1076" w:name="_Toc534947807"/>
      <w:bookmarkStart w:id="1077" w:name="_Toc535239223"/>
      <w:bookmarkStart w:id="1078" w:name="_Toc535247425"/>
      <w:bookmarkStart w:id="1079" w:name="_Toc73181786"/>
      <w:bookmarkStart w:id="1080" w:name="_Toc73183764"/>
      <w:bookmarkStart w:id="1081" w:name="_Toc73526123"/>
      <w:bookmarkStart w:id="1082" w:name="_Toc73526487"/>
      <w:bookmarkStart w:id="1083" w:name="_Toc73596523"/>
      <w:bookmarkStart w:id="1084" w:name="_Toc80980732"/>
      <w:bookmarkStart w:id="1085" w:name="_Toc80981355"/>
      <w:bookmarkStart w:id="1086" w:name="_Toc221857810"/>
      <w:bookmarkStart w:id="1087" w:name="_Toc258071342"/>
      <w:bookmarkStart w:id="1088" w:name="_Toc396034794"/>
      <w:bookmarkStart w:id="1089" w:name="_Toc439790936"/>
      <w:bookmarkStart w:id="1090" w:name="_Toc439791390"/>
      <w:bookmarkStart w:id="1091" w:name="_Toc439791845"/>
      <w:bookmarkStart w:id="1092" w:name="_Toc439792299"/>
      <w:bookmarkStart w:id="1093" w:name="_Toc439792753"/>
      <w:bookmarkStart w:id="1094" w:name="_Toc439793207"/>
      <w:bookmarkStart w:id="1095" w:name="_Toc439793661"/>
      <w:bookmarkStart w:id="1096" w:name="_Toc439794115"/>
      <w:bookmarkStart w:id="1097" w:name="_Toc439794569"/>
      <w:bookmarkStart w:id="1098" w:name="_Toc439795022"/>
      <w:bookmarkStart w:id="1099" w:name="_Toc439823006"/>
      <w:bookmarkStart w:id="1100" w:name="_Toc445910168"/>
      <w:bookmarkStart w:id="1101" w:name="_Toc510516384"/>
      <w:bookmarkStart w:id="1102" w:name="_Toc520535174"/>
      <w:r w:rsidR="00380713" w:rsidRPr="00BD124A">
        <w:t>2</w:t>
      </w:r>
      <w:r w:rsidR="00B21031" w:rsidRPr="00BD124A">
        <w:t>.</w:t>
      </w:r>
      <w:r w:rsidR="00216703">
        <w:t>4</w:t>
      </w:r>
      <w:r w:rsidR="00B21031" w:rsidRPr="00BD124A">
        <w:t>.6 The Instruction Set</w:t>
      </w:r>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p>
    <w:p w14:paraId="073D6EFF" w14:textId="77777777" w:rsidR="00B21031" w:rsidRPr="00B21031" w:rsidRDefault="00B21031" w:rsidP="00B21031">
      <w:pPr>
        <w:rPr>
          <w:lang w:val="en-AU"/>
        </w:rPr>
      </w:pPr>
      <w:r w:rsidRPr="00B21031">
        <w:rPr>
          <w:lang w:val="en-AU"/>
        </w:rPr>
        <w:t xml:space="preserve">Each of the available instructions is now described in detail. When creating your own instruction files, the syntax provided for each instruction must be followed exactly. If a number of instruction items appear on a single line of an instruction file, these items must be separated from each other by at least one space. Instructions pertaining to a single line on a model output file are written on a single line of a PEST instruction file. Thus the start of a new instruction line signifies that </w:t>
      </w:r>
      <w:r w:rsidR="0074787C">
        <w:rPr>
          <w:lang w:val="en-AU"/>
        </w:rPr>
        <w:t xml:space="preserve">a </w:t>
      </w:r>
      <w:r w:rsidRPr="00B21031">
        <w:rPr>
          <w:lang w:val="en-AU"/>
        </w:rPr>
        <w:t>PEST</w:t>
      </w:r>
      <w:r w:rsidR="00725A30">
        <w:rPr>
          <w:lang w:val="en-AU"/>
        </w:rPr>
        <w:t>++ program</w:t>
      </w:r>
      <w:r w:rsidRPr="00B21031">
        <w:rPr>
          <w:lang w:val="en-AU"/>
        </w:rPr>
        <w:t xml:space="preserve"> must read at least one new model output file line; just how many lines it needs to read depends on the first instruction on the new instruction line. Note, however, that if the first instruction on the new line is the character “&amp;”, the new instruction line is simply a continuation of the old one. Like all other instruction items, the “</w:t>
      </w:r>
      <w:r w:rsidR="0071629F" w:rsidRPr="00B21031">
        <w:rPr>
          <w:lang w:val="en-AU"/>
        </w:rPr>
        <w:fldChar w:fldCharType="begin"/>
      </w:r>
      <w:r w:rsidRPr="00B21031">
        <w:rPr>
          <w:lang w:val="en-AU"/>
        </w:rPr>
        <w:instrText>xe "&amp;"</w:instrText>
      </w:r>
      <w:r w:rsidR="0071629F" w:rsidRPr="00B21031">
        <w:rPr>
          <w:lang w:val="en-AU"/>
        </w:rPr>
        <w:fldChar w:fldCharType="end"/>
      </w:r>
      <w:r w:rsidRPr="00B21031">
        <w:rPr>
          <w:lang w:val="en-AU"/>
        </w:rPr>
        <w:t>&amp;” character used in this context must be separated from its following instruction item by at least one space.</w:t>
      </w:r>
    </w:p>
    <w:p w14:paraId="5AD7E8F4" w14:textId="77777777" w:rsidR="00B21031" w:rsidRPr="00B21031" w:rsidRDefault="009002D1" w:rsidP="00B21031">
      <w:pPr>
        <w:rPr>
          <w:lang w:val="en-AU"/>
        </w:rPr>
      </w:pPr>
      <w:r>
        <w:rPr>
          <w:lang w:val="en-AU"/>
        </w:rPr>
        <w:t xml:space="preserve">Programs of the </w:t>
      </w:r>
      <w:r w:rsidR="00B21031" w:rsidRPr="00B21031">
        <w:rPr>
          <w:lang w:val="en-AU"/>
        </w:rPr>
        <w:t>PEST</w:t>
      </w:r>
      <w:r w:rsidR="00725A30">
        <w:rPr>
          <w:lang w:val="en-AU"/>
        </w:rPr>
        <w:t xml:space="preserve">++ </w:t>
      </w:r>
      <w:r>
        <w:rPr>
          <w:lang w:val="en-AU"/>
        </w:rPr>
        <w:t>suite</w:t>
      </w:r>
      <w:r w:rsidR="00B21031" w:rsidRPr="00B21031">
        <w:rPr>
          <w:lang w:val="en-AU"/>
        </w:rPr>
        <w:t xml:space="preserve"> read a model output file in the forward (top-to-bottom) direction, looking to the instructions in the instruction file to tell it what to do next. Instructions should be written with this in mind; an instruction cannot direct </w:t>
      </w:r>
      <w:r w:rsidR="00725A30">
        <w:rPr>
          <w:lang w:val="en-AU"/>
        </w:rPr>
        <w:t xml:space="preserve">a </w:t>
      </w:r>
      <w:r w:rsidR="00B21031" w:rsidRPr="00B21031">
        <w:rPr>
          <w:lang w:val="en-AU"/>
        </w:rPr>
        <w:t>PEST</w:t>
      </w:r>
      <w:r w:rsidR="00725A30">
        <w:rPr>
          <w:lang w:val="en-AU"/>
        </w:rPr>
        <w:t>++ program</w:t>
      </w:r>
      <w:r w:rsidR="00B21031" w:rsidRPr="00B21031">
        <w:rPr>
          <w:lang w:val="en-AU"/>
        </w:rPr>
        <w:t xml:space="preserve"> to “backtrack” to a previous line on the model output file. Also, because PEST</w:t>
      </w:r>
      <w:r w:rsidR="00725A30">
        <w:rPr>
          <w:lang w:val="en-AU"/>
        </w:rPr>
        <w:t>++ programs</w:t>
      </w:r>
      <w:r w:rsidR="00B21031" w:rsidRPr="00B21031">
        <w:rPr>
          <w:lang w:val="en-AU"/>
        </w:rPr>
        <w:t xml:space="preserve"> process model output file lines from left to right, an instruction cannot direct </w:t>
      </w:r>
      <w:r w:rsidR="00725A30">
        <w:rPr>
          <w:lang w:val="en-AU"/>
        </w:rPr>
        <w:t>this program</w:t>
      </w:r>
      <w:r w:rsidR="00B21031" w:rsidRPr="00B21031">
        <w:rPr>
          <w:lang w:val="en-AU"/>
        </w:rPr>
        <w:t xml:space="preserve"> backwards to an earlier part of a model output file line than the part of the line to which its attention is currently </w:t>
      </w:r>
      <w:r w:rsidR="00B21031" w:rsidRPr="00B21031">
        <w:rPr>
          <w:lang w:val="en-AU"/>
        </w:rPr>
        <w:lastRenderedPageBreak/>
        <w:t>focussed as a result of the previous instruction.</w:t>
      </w:r>
    </w:p>
    <w:p w14:paraId="2810BAF3" w14:textId="77777777" w:rsidR="00B21031" w:rsidRPr="00B21031" w:rsidRDefault="00B21031" w:rsidP="00EB2939">
      <w:pPr>
        <w:pStyle w:val="Heading4"/>
        <w:rPr>
          <w:lang w:val="en-AU"/>
        </w:rPr>
      </w:pPr>
      <w:r w:rsidRPr="00B21031">
        <w:rPr>
          <w:lang w:val="en-AU"/>
        </w:rPr>
        <w:t>Primary Marker</w:t>
      </w:r>
    </w:p>
    <w:p w14:paraId="24E0BBBE" w14:textId="77777777" w:rsidR="00B21031" w:rsidRPr="00B21031" w:rsidRDefault="00B21031" w:rsidP="00B21031">
      <w:pPr>
        <w:rPr>
          <w:lang w:val="en-AU"/>
        </w:rPr>
      </w:pPr>
      <w:r w:rsidRPr="00B21031">
        <w:rPr>
          <w:lang w:val="en-AU"/>
        </w:rPr>
        <w:t xml:space="preserve">Unless it is a continuation of a previous line, each instruction line must begin with either of two instruction items, </w:t>
      </w:r>
      <w:r w:rsidR="0016406C">
        <w:rPr>
          <w:lang w:val="en-AU"/>
        </w:rPr>
        <w:t>namely</w:t>
      </w:r>
      <w:r w:rsidRPr="00B21031">
        <w:rPr>
          <w:lang w:val="en-AU"/>
        </w:rPr>
        <w:t xml:space="preserve"> a </w:t>
      </w:r>
      <w:r w:rsidR="0071629F" w:rsidRPr="00B21031">
        <w:rPr>
          <w:lang w:val="en-AU"/>
        </w:rPr>
        <w:fldChar w:fldCharType="begin"/>
      </w:r>
      <w:r w:rsidRPr="00B21031">
        <w:rPr>
          <w:lang w:val="en-AU"/>
        </w:rPr>
        <w:instrText>xe "Primary marker"</w:instrText>
      </w:r>
      <w:r w:rsidR="0071629F" w:rsidRPr="00B21031">
        <w:rPr>
          <w:lang w:val="en-AU"/>
        </w:rPr>
        <w:fldChar w:fldCharType="end"/>
      </w:r>
      <w:r w:rsidRPr="00B21031">
        <w:rPr>
          <w:lang w:val="en-AU"/>
        </w:rPr>
        <w:t xml:space="preserve">primary marker or a line advance item. The primary marker has already been discussed briefly. It is a string of characters, bracketed at each end by a marker delimiter. If a marker is the first item on an instruction line, then it is a primary marker; if it occurs later in the line, following other instruction items, it is a secondary marker, the operation of which </w:t>
      </w:r>
      <w:r w:rsidR="0074787C">
        <w:rPr>
          <w:lang w:val="en-AU"/>
        </w:rPr>
        <w:t>is</w:t>
      </w:r>
      <w:r w:rsidRPr="00B21031">
        <w:rPr>
          <w:lang w:val="en-AU"/>
        </w:rPr>
        <w:t xml:space="preserve"> discussed below.</w:t>
      </w:r>
    </w:p>
    <w:p w14:paraId="5C8F3C17" w14:textId="77777777" w:rsidR="00B21031" w:rsidRPr="00B21031" w:rsidRDefault="00B21031" w:rsidP="00B21031">
      <w:pPr>
        <w:rPr>
          <w:lang w:val="en-AU"/>
        </w:rPr>
      </w:pPr>
      <w:r w:rsidRPr="00B21031">
        <w:rPr>
          <w:lang w:val="en-AU"/>
        </w:rPr>
        <w:t>On encountering a primary marker in an instruction file</w:t>
      </w:r>
      <w:r w:rsidR="009002D1">
        <w:rPr>
          <w:lang w:val="en-AU"/>
        </w:rPr>
        <w:t>,</w:t>
      </w:r>
      <w:r w:rsidRPr="00B21031">
        <w:rPr>
          <w:lang w:val="en-AU"/>
        </w:rPr>
        <w:t xml:space="preserve"> </w:t>
      </w:r>
      <w:r w:rsidR="00725A30">
        <w:rPr>
          <w:lang w:val="en-AU"/>
        </w:rPr>
        <w:t xml:space="preserve">a </w:t>
      </w:r>
      <w:r w:rsidRPr="00B21031">
        <w:rPr>
          <w:lang w:val="en-AU"/>
        </w:rPr>
        <w:t>PEST</w:t>
      </w:r>
      <w:r w:rsidR="00725A30">
        <w:rPr>
          <w:lang w:val="en-AU"/>
        </w:rPr>
        <w:t>++ program</w:t>
      </w:r>
      <w:r w:rsidRPr="00B21031">
        <w:rPr>
          <w:lang w:val="en-AU"/>
        </w:rPr>
        <w:t xml:space="preserve"> reads the model output file, line by line, searching for the string between the </w:t>
      </w:r>
      <w:r w:rsidR="0071629F" w:rsidRPr="00B21031">
        <w:rPr>
          <w:lang w:val="en-AU"/>
        </w:rPr>
        <w:fldChar w:fldCharType="begin"/>
      </w:r>
      <w:r w:rsidRPr="00B21031">
        <w:rPr>
          <w:lang w:val="en-AU"/>
        </w:rPr>
        <w:instrText>xe "Marker delimiter"</w:instrText>
      </w:r>
      <w:r w:rsidR="0071629F" w:rsidRPr="00B21031">
        <w:rPr>
          <w:lang w:val="en-AU"/>
        </w:rPr>
        <w:fldChar w:fldCharType="end"/>
      </w:r>
      <w:r w:rsidRPr="00B21031">
        <w:rPr>
          <w:lang w:val="en-AU"/>
        </w:rPr>
        <w:t xml:space="preserve">marker delimiter characters. When it finds the string it places its “cursor” at the last character of the string. (Note that this </w:t>
      </w:r>
      <w:r w:rsidR="0071629F" w:rsidRPr="00B21031">
        <w:rPr>
          <w:lang w:val="en-AU"/>
        </w:rPr>
        <w:fldChar w:fldCharType="begin"/>
      </w:r>
      <w:r w:rsidRPr="00B21031">
        <w:rPr>
          <w:lang w:val="en-AU"/>
        </w:rPr>
        <w:instrText>xe "Cursor"</w:instrText>
      </w:r>
      <w:r w:rsidR="0071629F" w:rsidRPr="00B21031">
        <w:rPr>
          <w:lang w:val="en-AU"/>
        </w:rPr>
        <w:fldChar w:fldCharType="end"/>
      </w:r>
      <w:r w:rsidRPr="00B21031">
        <w:rPr>
          <w:lang w:val="en-AU"/>
        </w:rPr>
        <w:t xml:space="preserve">cursor is never actually seen by the user; it simply marks the point </w:t>
      </w:r>
      <w:r w:rsidR="00725A30">
        <w:rPr>
          <w:lang w:val="en-AU"/>
        </w:rPr>
        <w:t xml:space="preserve">of current processing of the </w:t>
      </w:r>
      <w:r w:rsidRPr="00B21031">
        <w:rPr>
          <w:lang w:val="en-AU"/>
        </w:rPr>
        <w:t xml:space="preserve">model output file.) This means that if any further instructions on the same instruction line as the primary marker </w:t>
      </w:r>
      <w:r w:rsidR="00725A30">
        <w:rPr>
          <w:lang w:val="en-AU"/>
        </w:rPr>
        <w:t xml:space="preserve">require </w:t>
      </w:r>
      <w:r w:rsidRPr="00B21031">
        <w:rPr>
          <w:lang w:val="en-AU"/>
        </w:rPr>
        <w:t>further processing of this line, that processing must pertain to parts of the model output file line following the string identified as the primary marker.</w:t>
      </w:r>
    </w:p>
    <w:p w14:paraId="7E0136E9" w14:textId="77777777" w:rsidR="00B21031" w:rsidRPr="00B21031" w:rsidRDefault="00B21031" w:rsidP="00B21031">
      <w:pPr>
        <w:rPr>
          <w:lang w:val="en-AU"/>
        </w:rPr>
      </w:pPr>
      <w:r w:rsidRPr="00B21031">
        <w:rPr>
          <w:lang w:val="en-AU"/>
        </w:rPr>
        <w:t>Note that if there are blank characters in a primary (or secondary) marker, exactly the same number of blank characters is expected in the matching string on the model output file.</w:t>
      </w:r>
    </w:p>
    <w:p w14:paraId="0FA492D1" w14:textId="77777777" w:rsidR="00B21031" w:rsidRPr="00B21031" w:rsidRDefault="00B21031" w:rsidP="00B21031">
      <w:pPr>
        <w:rPr>
          <w:lang w:val="en-AU"/>
        </w:rPr>
      </w:pPr>
      <w:r w:rsidRPr="00B21031">
        <w:rPr>
          <w:lang w:val="en-AU"/>
        </w:rPr>
        <w:t xml:space="preserve">Often, as in </w:t>
      </w:r>
      <w:r w:rsidR="00577BB3">
        <w:rPr>
          <w:lang w:val="en-AU"/>
        </w:rPr>
        <w:t>figure</w:t>
      </w:r>
      <w:r w:rsidR="001018AE">
        <w:rPr>
          <w:lang w:val="en-AU"/>
        </w:rPr>
        <w:t xml:space="preserve"> 2</w:t>
      </w:r>
      <w:r w:rsidRPr="00B21031">
        <w:rPr>
          <w:lang w:val="en-AU"/>
        </w:rPr>
        <w:t>.7, a primary marker will be part or all of some kind of header or label; such a header or label often precedes a model’s listing of the outcomes of its calculations</w:t>
      </w:r>
      <w:r w:rsidR="0074787C">
        <w:rPr>
          <w:lang w:val="en-AU"/>
        </w:rPr>
        <w:t>,</w:t>
      </w:r>
      <w:r w:rsidRPr="00B21031">
        <w:rPr>
          <w:lang w:val="en-AU"/>
        </w:rPr>
        <w:t xml:space="preserve"> and thus makes a convenient reference point from which to search for the latter. It should be noted, however, that the search for a primary marker is a time-consuming process as each line of the model output file must be individually read and scanned for the marker. Hence if the same observations are always written to the same lines of a model output file (these lines being invariant from model run to model run), you should use the line advance item in preference to a primary marker.</w:t>
      </w:r>
    </w:p>
    <w:p w14:paraId="37A10D4E" w14:textId="77777777" w:rsidR="00B21031" w:rsidRPr="00B21031" w:rsidRDefault="00B21031" w:rsidP="00B21031">
      <w:pPr>
        <w:rPr>
          <w:lang w:val="en-AU"/>
        </w:rPr>
      </w:pPr>
      <w:r w:rsidRPr="00B21031">
        <w:rPr>
          <w:lang w:val="en-AU"/>
        </w:rPr>
        <w:t>A primary marker may be the only item on a</w:t>
      </w:r>
      <w:r w:rsidR="00725A30">
        <w:rPr>
          <w:lang w:val="en-AU"/>
        </w:rPr>
        <w:t>n</w:t>
      </w:r>
      <w:r w:rsidRPr="00B21031">
        <w:rPr>
          <w:lang w:val="en-AU"/>
        </w:rPr>
        <w:t xml:space="preserve"> instruction line, or it may precede a number of other items directing further processing of the line containing the marker. In the former case the purpose of the primary marker is simply to establish a reference point for further downward movement within the model output file as set out in subsequent instruction lines.</w:t>
      </w:r>
    </w:p>
    <w:p w14:paraId="388837B6" w14:textId="77777777" w:rsidR="00B21031" w:rsidRDefault="00B21031" w:rsidP="00B21031">
      <w:pPr>
        <w:rPr>
          <w:lang w:val="en-AU"/>
        </w:rPr>
      </w:pPr>
      <w:r w:rsidRPr="00B21031">
        <w:rPr>
          <w:lang w:val="en-AU"/>
        </w:rPr>
        <w:t xml:space="preserve">Primary markers can provide a useful means of navigating a model output file. Consider the extract from a model output file shown in </w:t>
      </w:r>
      <w:r w:rsidR="00577BB3">
        <w:rPr>
          <w:lang w:val="en-AU"/>
        </w:rPr>
        <w:t>figure</w:t>
      </w:r>
      <w:r w:rsidR="001018AE">
        <w:rPr>
          <w:lang w:val="en-AU"/>
        </w:rPr>
        <w:t xml:space="preserve"> 2</w:t>
      </w:r>
      <w:r w:rsidRPr="00B21031">
        <w:rPr>
          <w:lang w:val="en-AU"/>
        </w:rPr>
        <w:t xml:space="preserve">.8 (the dots replace one or a number of lines not shown in the example in order to conserve space). The instruction file extract shown in </w:t>
      </w:r>
      <w:r w:rsidR="00577BB3">
        <w:rPr>
          <w:lang w:val="en-AU"/>
        </w:rPr>
        <w:t>figure</w:t>
      </w:r>
      <w:r w:rsidR="001018AE">
        <w:rPr>
          <w:lang w:val="en-AU"/>
        </w:rPr>
        <w:t xml:space="preserve"> 2</w:t>
      </w:r>
      <w:r w:rsidRPr="00B21031">
        <w:rPr>
          <w:lang w:val="en-AU"/>
        </w:rPr>
        <w:t xml:space="preserve">.9 provides a means to read the numbers comprising the third solution vector. Notice how the “SOLUTION VECTOR” primary marker is preceded by the “PERIOD NO. 3” primary marker. The latter marker is used purely to establish a reference point from which a search can be made for the “SOLUTION VECTOR” marker; if this reference point were not established (using either a primary marker or line advance item) </w:t>
      </w:r>
      <w:r w:rsidR="00725A30">
        <w:rPr>
          <w:lang w:val="en-AU"/>
        </w:rPr>
        <w:t>the program which is perusing the file</w:t>
      </w:r>
      <w:r w:rsidRPr="00B21031">
        <w:rPr>
          <w:lang w:val="en-AU"/>
        </w:rPr>
        <w:t xml:space="preserve"> would read the solution vector pertaining to a previous time period.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725A30" w14:paraId="3025547E" w14:textId="77777777" w:rsidTr="00C40A21">
        <w:trPr>
          <w:cantSplit/>
        </w:trPr>
        <w:tc>
          <w:tcPr>
            <w:tcW w:w="9242" w:type="dxa"/>
            <w:shd w:val="clear" w:color="auto" w:fill="auto"/>
          </w:tcPr>
          <w:p w14:paraId="5CCE1ACE"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lastRenderedPageBreak/>
              <w:t>TIME PERIOD NO. 1 ---&gt;</w:t>
            </w:r>
          </w:p>
          <w:p w14:paraId="69E73AEF"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66CCC474"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589989FB"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SOLUTION VECTOR:</w:t>
            </w:r>
          </w:p>
          <w:p w14:paraId="154F34FB"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 xml:space="preserve">  1.43253  6.43235  7.44532  4.23443  91.3425  3.39872  </w:t>
            </w:r>
          </w:p>
          <w:p w14:paraId="1AB05003"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78FA39DC"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328AA4A9"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TIME PERIOD NO. 2 ---&gt;</w:t>
            </w:r>
          </w:p>
          <w:p w14:paraId="0BDBA510"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04581D19"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43610A18"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SOLUTION VECTOR</w:t>
            </w:r>
          </w:p>
          <w:p w14:paraId="7CCD1587"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 xml:space="preserve">  1.34356  7.59892  8.54195  5.32094  80.9443  5.49399</w:t>
            </w:r>
          </w:p>
          <w:p w14:paraId="62BFE1F0"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764BA4CD"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4EFE4CE6"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TIME PERIOD NO. 3 ---&gt;</w:t>
            </w:r>
          </w:p>
          <w:p w14:paraId="0CD8FA49"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t xml:space="preserve"> </w:t>
            </w:r>
            <w:r w:rsidRPr="0074787C">
              <w:rPr>
                <w:rFonts w:ascii="Courier" w:hAnsi="Courier"/>
                <w:sz w:val="18"/>
                <w:lang w:val="en-AU"/>
              </w:rPr>
              <w:tab/>
              <w:t>.</w:t>
            </w:r>
          </w:p>
          <w:p w14:paraId="7B06771E"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4214A75E"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SOLUTION VECTOR</w:t>
            </w:r>
          </w:p>
          <w:p w14:paraId="2D65A986" w14:textId="77777777" w:rsidR="00725A30" w:rsidRPr="00C40A21" w:rsidRDefault="00725A30" w:rsidP="00725A30">
            <w:pPr>
              <w:rPr>
                <w:lang w:val="en-AU"/>
              </w:rPr>
            </w:pPr>
            <w:r w:rsidRPr="0074787C">
              <w:rPr>
                <w:rFonts w:ascii="Courier" w:hAnsi="Courier"/>
                <w:sz w:val="18"/>
                <w:lang w:val="en-AU"/>
              </w:rPr>
              <w:t xml:space="preserve">  2.09485  8.49021  9.39382  6.39920  79.9482  6.20983</w:t>
            </w:r>
          </w:p>
        </w:tc>
      </w:tr>
    </w:tbl>
    <w:p w14:paraId="434A617D" w14:textId="78F4FBE3" w:rsidR="00A74087" w:rsidRPr="00A74087" w:rsidRDefault="009827C8" w:rsidP="00F25FED">
      <w:pPr>
        <w:pStyle w:val="Caption"/>
        <w:rPr>
          <w:lang w:val="en-AU"/>
        </w:rPr>
      </w:pPr>
      <w:r>
        <w:rPr>
          <w:lang w:val="en-AU"/>
        </w:rPr>
        <w:t>Figure 2</w:t>
      </w:r>
      <w:r w:rsidRPr="00B21031">
        <w:rPr>
          <w:lang w:val="en-AU"/>
        </w:rPr>
        <w:t>.8 Extract from a model output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725A30" w14:paraId="74FB2F98" w14:textId="77777777" w:rsidTr="00C40A21">
        <w:trPr>
          <w:cantSplit/>
        </w:trPr>
        <w:tc>
          <w:tcPr>
            <w:tcW w:w="9242" w:type="dxa"/>
            <w:shd w:val="clear" w:color="auto" w:fill="auto"/>
          </w:tcPr>
          <w:p w14:paraId="349AB1E1" w14:textId="77777777" w:rsidR="00725A30" w:rsidRPr="0074787C" w:rsidRDefault="0071629F" w:rsidP="00C40A21">
            <w:pPr>
              <w:keepNext/>
              <w:spacing w:before="0" w:after="0"/>
              <w:ind w:left="91"/>
              <w:jc w:val="left"/>
              <w:rPr>
                <w:rFonts w:ascii="Courier" w:hAnsi="Courier"/>
                <w:sz w:val="18"/>
                <w:lang w:val="en-AU"/>
              </w:rPr>
            </w:pPr>
            <w:r w:rsidRPr="0074787C">
              <w:rPr>
                <w:rFonts w:ascii="Courier" w:hAnsi="Courier"/>
                <w:sz w:val="18"/>
                <w:lang w:val="en-AU"/>
              </w:rPr>
              <w:fldChar w:fldCharType="begin"/>
            </w:r>
            <w:r w:rsidR="00725A30" w:rsidRPr="0074787C">
              <w:rPr>
                <w:rFonts w:ascii="Courier" w:hAnsi="Courier"/>
                <w:sz w:val="18"/>
                <w:lang w:val="en-AU"/>
              </w:rPr>
              <w:instrText xml:space="preserve">PRIVATE </w:instrText>
            </w:r>
            <w:r w:rsidRPr="0074787C">
              <w:rPr>
                <w:rFonts w:ascii="Courier" w:hAnsi="Courier"/>
                <w:sz w:val="18"/>
                <w:lang w:val="en-AU"/>
              </w:rPr>
              <w:fldChar w:fldCharType="end"/>
            </w:r>
            <w:r w:rsidR="00725A30" w:rsidRPr="0074787C">
              <w:rPr>
                <w:rFonts w:ascii="Courier" w:hAnsi="Courier"/>
                <w:sz w:val="18"/>
                <w:lang w:val="en-AU"/>
              </w:rPr>
              <w:t>pif *</w:t>
            </w:r>
          </w:p>
          <w:p w14:paraId="2DA6D7D6"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74B2F113"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0FD758EC"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*PERIOD NO. 3*</w:t>
            </w:r>
          </w:p>
          <w:p w14:paraId="537B0251"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*SOLUTION VECTOR*</w:t>
            </w:r>
          </w:p>
          <w:p w14:paraId="3114BA30"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l1 (obs1)5:10 (obs2)12:17 (obs3)21:28 (obs4)32:37 (obs5)41:45</w:t>
            </w:r>
          </w:p>
          <w:p w14:paraId="03379856"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&amp; (obs6)50:55</w:t>
            </w:r>
          </w:p>
          <w:p w14:paraId="06DBC701"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386E27D7" w14:textId="77777777" w:rsidR="00725A30" w:rsidRPr="00C40A21" w:rsidRDefault="00725A30" w:rsidP="00C40A21">
            <w:pPr>
              <w:spacing w:before="0" w:after="0"/>
              <w:rPr>
                <w:lang w:val="en-AU"/>
              </w:rPr>
            </w:pPr>
            <w:r w:rsidRPr="0074787C">
              <w:rPr>
                <w:rFonts w:ascii="Courier" w:hAnsi="Courier"/>
                <w:sz w:val="18"/>
                <w:lang w:val="en-AU"/>
              </w:rPr>
              <w:tab/>
              <w:t>.</w:t>
            </w:r>
          </w:p>
        </w:tc>
      </w:tr>
    </w:tbl>
    <w:p w14:paraId="635DDC98" w14:textId="77777777" w:rsidR="00B21031" w:rsidRPr="00B21031" w:rsidRDefault="008257D1" w:rsidP="00560FBE">
      <w:pPr>
        <w:pStyle w:val="Caption"/>
        <w:rPr>
          <w:rFonts w:ascii="Bookman" w:hAnsi="Bookman"/>
          <w:lang w:val="en-AU"/>
        </w:rPr>
      </w:pPr>
      <w:r>
        <w:rPr>
          <w:lang w:val="en-AU"/>
        </w:rPr>
        <w:t>Figure 2</w:t>
      </w:r>
      <w:r w:rsidRPr="00B21031">
        <w:rPr>
          <w:lang w:val="en-AU"/>
        </w:rPr>
        <w:t>.9 Extract from an instruction file.</w:t>
      </w:r>
    </w:p>
    <w:p w14:paraId="22E48F28" w14:textId="77777777" w:rsidR="00B21031" w:rsidRPr="00B21031" w:rsidRDefault="00B21031" w:rsidP="009F1C05">
      <w:pPr>
        <w:pStyle w:val="Heading4"/>
        <w:rPr>
          <w:lang w:val="en-AU"/>
        </w:rPr>
      </w:pPr>
      <w:r w:rsidRPr="00B21031">
        <w:rPr>
          <w:lang w:val="en-AU"/>
        </w:rPr>
        <w:t>Line Advance</w:t>
      </w:r>
    </w:p>
    <w:p w14:paraId="3554C680" w14:textId="40C6D642" w:rsidR="00B21031" w:rsidRPr="00B21031" w:rsidRDefault="00B21031" w:rsidP="00B21031">
      <w:pPr>
        <w:rPr>
          <w:lang w:val="en-AU"/>
        </w:rPr>
      </w:pPr>
      <w:r w:rsidRPr="00B21031">
        <w:rPr>
          <w:lang w:val="en-AU"/>
        </w:rPr>
        <w:t xml:space="preserve">The syntax for the </w:t>
      </w:r>
      <w:r w:rsidR="0071629F" w:rsidRPr="00B21031">
        <w:rPr>
          <w:lang w:val="en-AU"/>
        </w:rPr>
        <w:fldChar w:fldCharType="begin"/>
      </w:r>
      <w:r w:rsidRPr="00B21031">
        <w:rPr>
          <w:lang w:val="en-AU"/>
        </w:rPr>
        <w:instrText>xe "Line advance"</w:instrText>
      </w:r>
      <w:r w:rsidR="0071629F" w:rsidRPr="00B21031">
        <w:rPr>
          <w:lang w:val="en-AU"/>
        </w:rPr>
        <w:fldChar w:fldCharType="end"/>
      </w:r>
      <w:r w:rsidRPr="00B21031">
        <w:rPr>
          <w:lang w:val="en-AU"/>
        </w:rPr>
        <w:t>line advance item is “l</w:t>
      </w:r>
      <w:r w:rsidRPr="00B21031">
        <w:rPr>
          <w:i/>
          <w:lang w:val="en-AU"/>
        </w:rPr>
        <w:t>n</w:t>
      </w:r>
      <w:r w:rsidRPr="00B21031">
        <w:rPr>
          <w:lang w:val="en-AU"/>
        </w:rPr>
        <w:t xml:space="preserve">” where </w:t>
      </w:r>
      <w:r w:rsidRPr="00B21031">
        <w:rPr>
          <w:i/>
          <w:lang w:val="en-AU"/>
        </w:rPr>
        <w:t>n</w:t>
      </w:r>
      <w:r w:rsidRPr="00B21031">
        <w:rPr>
          <w:lang w:val="en-AU"/>
        </w:rPr>
        <w:t xml:space="preserve"> is the number of lines to advance; note that “l” is “el”, the twelfth letter of the alphabet, not “one”.  The line advance item must be the first item of an instruction line; it and the primary marker are the only two instruction items which can occupy this initial spot. As was explained above, the initial item in an instruction line is always a directive to move at least one line further in perusal of </w:t>
      </w:r>
      <w:r w:rsidR="00A74087">
        <w:rPr>
          <w:lang w:val="en-AU"/>
        </w:rPr>
        <w:t>a</w:t>
      </w:r>
      <w:r w:rsidRPr="00B21031">
        <w:rPr>
          <w:lang w:val="en-AU"/>
        </w:rPr>
        <w:t xml:space="preserve"> model output file (unless it is a continuation character). In</w:t>
      </w:r>
      <w:r w:rsidR="00A74087">
        <w:rPr>
          <w:lang w:val="en-AU"/>
        </w:rPr>
        <w:t xml:space="preserve"> contrast to the use of a primary marker, however, </w:t>
      </w:r>
      <w:r w:rsidR="00740EC5">
        <w:rPr>
          <w:lang w:val="en-AU"/>
        </w:rPr>
        <w:t xml:space="preserve">a </w:t>
      </w:r>
      <w:r w:rsidR="008A0573">
        <w:rPr>
          <w:lang w:val="en-AU"/>
        </w:rPr>
        <w:t>PEST</w:t>
      </w:r>
      <w:r w:rsidR="00725A30">
        <w:rPr>
          <w:lang w:val="en-AU"/>
        </w:rPr>
        <w:t>++ program</w:t>
      </w:r>
      <w:r w:rsidRPr="00B21031">
        <w:rPr>
          <w:lang w:val="en-AU"/>
        </w:rPr>
        <w:t xml:space="preserve"> do</w:t>
      </w:r>
      <w:r w:rsidR="00740EC5">
        <w:rPr>
          <w:lang w:val="en-AU"/>
        </w:rPr>
        <w:t>es</w:t>
      </w:r>
      <w:r w:rsidRPr="00B21031">
        <w:rPr>
          <w:lang w:val="en-AU"/>
        </w:rPr>
        <w:t xml:space="preserve"> not need to examine</w:t>
      </w:r>
      <w:r w:rsidR="00A74087">
        <w:rPr>
          <w:lang w:val="en-AU"/>
        </w:rPr>
        <w:t xml:space="preserve"> the entirety of each</w:t>
      </w:r>
      <w:r w:rsidRPr="00B21031">
        <w:rPr>
          <w:lang w:val="en-AU"/>
        </w:rPr>
        <w:t xml:space="preserve"> model output file line as </w:t>
      </w:r>
      <w:r w:rsidR="00740EC5">
        <w:rPr>
          <w:lang w:val="en-AU"/>
        </w:rPr>
        <w:t>it</w:t>
      </w:r>
      <w:r w:rsidRPr="00B21031">
        <w:rPr>
          <w:lang w:val="en-AU"/>
        </w:rPr>
        <w:t xml:space="preserve"> advance</w:t>
      </w:r>
      <w:r w:rsidR="00740EC5">
        <w:rPr>
          <w:lang w:val="en-AU"/>
        </w:rPr>
        <w:t>s</w:t>
      </w:r>
      <w:r w:rsidR="00F25FED">
        <w:rPr>
          <w:lang w:val="en-AU"/>
        </w:rPr>
        <w:t xml:space="preserve"> forward in the file</w:t>
      </w:r>
      <w:r w:rsidRPr="00B21031">
        <w:rPr>
          <w:lang w:val="en-AU"/>
        </w:rPr>
        <w:t xml:space="preserve">. </w:t>
      </w:r>
      <w:r w:rsidR="00740EC5">
        <w:rPr>
          <w:lang w:val="en-AU"/>
        </w:rPr>
        <w:t>It</w:t>
      </w:r>
      <w:r w:rsidRPr="00B21031">
        <w:rPr>
          <w:lang w:val="en-AU"/>
        </w:rPr>
        <w:t xml:space="preserve"> simply move</w:t>
      </w:r>
      <w:r w:rsidR="00740EC5">
        <w:rPr>
          <w:lang w:val="en-AU"/>
        </w:rPr>
        <w:t>s</w:t>
      </w:r>
      <w:r w:rsidRPr="00B21031">
        <w:rPr>
          <w:lang w:val="en-AU"/>
        </w:rPr>
        <w:t xml:space="preserve"> forward </w:t>
      </w:r>
      <w:r w:rsidRPr="00B21031">
        <w:rPr>
          <w:i/>
          <w:lang w:val="en-AU"/>
        </w:rPr>
        <w:t>n</w:t>
      </w:r>
      <w:r w:rsidRPr="00B21031">
        <w:rPr>
          <w:lang w:val="en-AU"/>
        </w:rPr>
        <w:t xml:space="preserve"> lines, placing </w:t>
      </w:r>
      <w:r w:rsidR="00005465">
        <w:rPr>
          <w:lang w:val="en-AU"/>
        </w:rPr>
        <w:t>the</w:t>
      </w:r>
      <w:r w:rsidRPr="00B21031">
        <w:rPr>
          <w:lang w:val="en-AU"/>
        </w:rPr>
        <w:t xml:space="preserve"> processing cursor just before the beginning of this new line, this point becoming the new reference point for further processing of the model output file.</w:t>
      </w:r>
    </w:p>
    <w:p w14:paraId="104FF598" w14:textId="77777777" w:rsidR="00B21031" w:rsidRPr="00B21031" w:rsidRDefault="00B21031" w:rsidP="00B21031">
      <w:pPr>
        <w:rPr>
          <w:lang w:val="en-AU"/>
        </w:rPr>
      </w:pPr>
      <w:r w:rsidRPr="00B21031">
        <w:rPr>
          <w:lang w:val="en-AU"/>
        </w:rPr>
        <w:t>Normally a line advance item is followed by other instructions. However if the line advance item is the only item on an instruction line this does not break any syntax rules.</w:t>
      </w:r>
    </w:p>
    <w:p w14:paraId="668D7A92" w14:textId="77777777" w:rsidR="00B21031" w:rsidRPr="00B21031" w:rsidRDefault="00B21031" w:rsidP="00B21031">
      <w:pPr>
        <w:rPr>
          <w:lang w:val="en-AU"/>
        </w:rPr>
      </w:pPr>
      <w:r w:rsidRPr="00B21031">
        <w:rPr>
          <w:lang w:val="en-AU"/>
        </w:rPr>
        <w:t xml:space="preserve">In </w:t>
      </w:r>
      <w:r w:rsidR="00577BB3">
        <w:rPr>
          <w:lang w:val="en-AU"/>
        </w:rPr>
        <w:t>figure</w:t>
      </w:r>
      <w:r w:rsidR="001018AE">
        <w:rPr>
          <w:lang w:val="en-AU"/>
        </w:rPr>
        <w:t xml:space="preserve"> 2</w:t>
      </w:r>
      <w:r w:rsidRPr="00B21031">
        <w:rPr>
          <w:lang w:val="en-AU"/>
        </w:rPr>
        <w:t xml:space="preserve">.6 model-calculated apparent resistivities are written on </w:t>
      </w:r>
      <w:r w:rsidR="008A0573">
        <w:rPr>
          <w:lang w:val="en-AU"/>
        </w:rPr>
        <w:t>consecutive</w:t>
      </w:r>
      <w:r w:rsidRPr="00B21031">
        <w:rPr>
          <w:lang w:val="en-AU"/>
        </w:rPr>
        <w:t xml:space="preserve"> lines. Hence before reading each observation, </w:t>
      </w:r>
      <w:r w:rsidR="00725A30">
        <w:rPr>
          <w:lang w:val="en-AU"/>
        </w:rPr>
        <w:t>the program reading the file</w:t>
      </w:r>
      <w:r w:rsidRPr="00B21031">
        <w:rPr>
          <w:lang w:val="en-AU"/>
        </w:rPr>
        <w:t xml:space="preserve"> is instructed to move to the beginning of a new line using the “l1” line advance item; see </w:t>
      </w:r>
      <w:r w:rsidR="00577BB3">
        <w:rPr>
          <w:lang w:val="en-AU"/>
        </w:rPr>
        <w:t>figure</w:t>
      </w:r>
      <w:r w:rsidR="001018AE">
        <w:rPr>
          <w:lang w:val="en-AU"/>
        </w:rPr>
        <w:t xml:space="preserve"> 2</w:t>
      </w:r>
      <w:r w:rsidRPr="00B21031">
        <w:rPr>
          <w:lang w:val="en-AU"/>
        </w:rPr>
        <w:t>.7.</w:t>
      </w:r>
    </w:p>
    <w:p w14:paraId="5CA40F46" w14:textId="77777777" w:rsidR="00B21031" w:rsidRPr="00B21031" w:rsidRDefault="00B21031" w:rsidP="00B21031">
      <w:pPr>
        <w:rPr>
          <w:lang w:val="en-AU"/>
        </w:rPr>
      </w:pPr>
      <w:r w:rsidRPr="00B21031">
        <w:rPr>
          <w:lang w:val="en-AU"/>
        </w:rPr>
        <w:t>If a line advance item leads the first line of a PEST instruction file, the reference point for line advance is taken as a “dummy” line just above the first line of the model output file. Thus if the first instruction line begins with “l1”, processing of the model output file begins on its first line; similarly, if the first instruction line begins with “l8”, processing of the model output file begins at its eighth line.</w:t>
      </w:r>
    </w:p>
    <w:p w14:paraId="1CEAE146" w14:textId="77777777" w:rsidR="00B21031" w:rsidRPr="00B21031" w:rsidRDefault="00B21031" w:rsidP="009F1C05">
      <w:pPr>
        <w:pStyle w:val="Heading4"/>
        <w:rPr>
          <w:lang w:val="en-AU"/>
        </w:rPr>
      </w:pPr>
      <w:r w:rsidRPr="00B21031">
        <w:rPr>
          <w:lang w:val="en-AU"/>
        </w:rPr>
        <w:lastRenderedPageBreak/>
        <w:t>Secondary Marker</w:t>
      </w:r>
    </w:p>
    <w:p w14:paraId="79D10308" w14:textId="27BA024A" w:rsidR="00B21031" w:rsidRPr="00B21031" w:rsidRDefault="00B21031" w:rsidP="00B21031">
      <w:pPr>
        <w:rPr>
          <w:lang w:val="en-AU"/>
        </w:rPr>
      </w:pPr>
      <w:r w:rsidRPr="00B21031">
        <w:rPr>
          <w:lang w:val="en-AU"/>
        </w:rPr>
        <w:t xml:space="preserve">A </w:t>
      </w:r>
      <w:r w:rsidR="0071629F" w:rsidRPr="00B21031">
        <w:rPr>
          <w:lang w:val="en-AU"/>
        </w:rPr>
        <w:fldChar w:fldCharType="begin"/>
      </w:r>
      <w:r w:rsidRPr="00B21031">
        <w:rPr>
          <w:lang w:val="en-AU"/>
        </w:rPr>
        <w:instrText>xe "Secondary marker"</w:instrText>
      </w:r>
      <w:r w:rsidR="0071629F" w:rsidRPr="00B21031">
        <w:rPr>
          <w:lang w:val="en-AU"/>
        </w:rPr>
        <w:fldChar w:fldCharType="end"/>
      </w:r>
      <w:r w:rsidRPr="00B21031">
        <w:rPr>
          <w:lang w:val="en-AU"/>
        </w:rPr>
        <w:t xml:space="preserve">secondary marker is a marker which does not occupy the first position of a PEST instruction line. Hence it does not direct </w:t>
      </w:r>
      <w:r w:rsidR="00C77191">
        <w:rPr>
          <w:lang w:val="en-AU"/>
        </w:rPr>
        <w:t xml:space="preserve">the </w:t>
      </w:r>
      <w:r w:rsidRPr="00B21031">
        <w:rPr>
          <w:lang w:val="en-AU"/>
        </w:rPr>
        <w:t>PEST</w:t>
      </w:r>
      <w:r w:rsidR="00C77191">
        <w:rPr>
          <w:lang w:val="en-AU"/>
        </w:rPr>
        <w:t>++ program which reads the file</w:t>
      </w:r>
      <w:r w:rsidRPr="00B21031">
        <w:rPr>
          <w:lang w:val="en-AU"/>
        </w:rPr>
        <w:t xml:space="preserve"> to move downwards </w:t>
      </w:r>
      <w:r w:rsidR="00F25FED">
        <w:rPr>
          <w:lang w:val="en-AU"/>
        </w:rPr>
        <w:t>i</w:t>
      </w:r>
      <w:r w:rsidRPr="00B21031">
        <w:rPr>
          <w:lang w:val="en-AU"/>
        </w:rPr>
        <w:t>n the model output file (though it can be instrumental in</w:t>
      </w:r>
      <w:r w:rsidR="00F25FED">
        <w:rPr>
          <w:lang w:val="en-AU"/>
        </w:rPr>
        <w:t xml:space="preserve"> achieving</w:t>
      </w:r>
      <w:r w:rsidRPr="00B21031">
        <w:rPr>
          <w:lang w:val="en-AU"/>
        </w:rPr>
        <w:t xml:space="preserve"> this - see below); </w:t>
      </w:r>
      <w:r w:rsidR="00F25FED">
        <w:rPr>
          <w:lang w:val="en-AU"/>
        </w:rPr>
        <w:t>instead,</w:t>
      </w:r>
      <w:r w:rsidRPr="00B21031">
        <w:rPr>
          <w:lang w:val="en-AU"/>
        </w:rPr>
        <w:t xml:space="preserve"> it instructs </w:t>
      </w:r>
      <w:r w:rsidR="00C77191">
        <w:rPr>
          <w:lang w:val="en-AU"/>
        </w:rPr>
        <w:t>this program</w:t>
      </w:r>
      <w:r w:rsidRPr="00B21031">
        <w:rPr>
          <w:lang w:val="en-AU"/>
        </w:rPr>
        <w:t xml:space="preserve"> to move its cursor along the current model output file line until it finds the secondary marker string, and to place its cursor on the last character of that string ready for subsequent processing of that line.</w:t>
      </w:r>
    </w:p>
    <w:p w14:paraId="626E4A7B" w14:textId="77777777" w:rsidR="00B21031" w:rsidRDefault="001018AE" w:rsidP="00B21031">
      <w:pPr>
        <w:rPr>
          <w:lang w:val="en-AU"/>
        </w:rPr>
      </w:pPr>
      <w:r>
        <w:rPr>
          <w:lang w:val="en-AU"/>
        </w:rPr>
        <w:t>Figure 2</w:t>
      </w:r>
      <w:r w:rsidR="00B21031" w:rsidRPr="00B21031">
        <w:rPr>
          <w:lang w:val="en-AU"/>
        </w:rPr>
        <w:t xml:space="preserve">.10 shows an extract from a model output file while </w:t>
      </w:r>
      <w:r w:rsidR="00577BB3">
        <w:rPr>
          <w:lang w:val="en-AU"/>
        </w:rPr>
        <w:t>figure</w:t>
      </w:r>
      <w:r w:rsidR="00B21031" w:rsidRPr="00B21031">
        <w:rPr>
          <w:lang w:val="en-AU"/>
        </w:rPr>
        <w:t xml:space="preserve"> </w:t>
      </w:r>
      <w:r>
        <w:rPr>
          <w:lang w:val="en-AU"/>
        </w:rPr>
        <w:t>2</w:t>
      </w:r>
      <w:r w:rsidR="00B21031" w:rsidRPr="00B21031">
        <w:rPr>
          <w:lang w:val="en-AU"/>
        </w:rPr>
        <w:t xml:space="preserve">.11 shows the instructions necessary to read the potassium concentration from this output file. A primary marker is used to place the cursor on the line above that on which the calculated concentrations are recorded for the distance in which we are interested. Then </w:t>
      </w:r>
      <w:r w:rsidR="00C77191">
        <w:rPr>
          <w:lang w:val="en-AU"/>
        </w:rPr>
        <w:t>the program which reads the file</w:t>
      </w:r>
      <w:r w:rsidR="00B21031" w:rsidRPr="00B21031">
        <w:rPr>
          <w:lang w:val="en-AU"/>
        </w:rPr>
        <w:t xml:space="preserve"> is directed to advance one line and read the number following the “K:” string in order to find an observation named “kc”; the exclamation marks surrounding “kc” will be discussed shortly.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C77191" w14:paraId="772C2630" w14:textId="77777777" w:rsidTr="00C40A21">
        <w:trPr>
          <w:cantSplit/>
        </w:trPr>
        <w:tc>
          <w:tcPr>
            <w:tcW w:w="9242" w:type="dxa"/>
            <w:shd w:val="clear" w:color="auto" w:fill="auto"/>
          </w:tcPr>
          <w:p w14:paraId="3C2C4533" w14:textId="77777777" w:rsidR="00C77191" w:rsidRPr="0074787C" w:rsidRDefault="00C77191" w:rsidP="00C40A21">
            <w:pPr>
              <w:keepNext/>
              <w:spacing w:before="0" w:after="0"/>
              <w:jc w:val="left"/>
              <w:rPr>
                <w:rFonts w:ascii="Courier New" w:hAnsi="Courier New"/>
                <w:sz w:val="18"/>
                <w:lang w:val="pt-BR"/>
              </w:rPr>
            </w:pPr>
            <w:r w:rsidRPr="0074787C">
              <w:rPr>
                <w:rFonts w:ascii="Courier New" w:hAnsi="Courier New"/>
                <w:sz w:val="18"/>
                <w:lang w:val="pt-BR"/>
              </w:rPr>
              <w:tab/>
            </w:r>
            <w:r w:rsidRPr="0074787C">
              <w:rPr>
                <w:rFonts w:ascii="Courier New" w:hAnsi="Courier New"/>
                <w:sz w:val="18"/>
                <w:lang w:val="pt-BR"/>
              </w:rPr>
              <w:tab/>
              <w:t>.</w:t>
            </w:r>
          </w:p>
          <w:p w14:paraId="09677A51" w14:textId="77777777" w:rsidR="00C77191" w:rsidRPr="0074787C" w:rsidRDefault="00C77191" w:rsidP="00C40A21">
            <w:pPr>
              <w:keepNext/>
              <w:spacing w:before="0" w:after="0"/>
              <w:ind w:left="90"/>
              <w:jc w:val="left"/>
              <w:rPr>
                <w:rFonts w:ascii="Courier New" w:hAnsi="Courier New"/>
                <w:sz w:val="18"/>
                <w:lang w:val="pt-BR"/>
              </w:rPr>
            </w:pPr>
            <w:r w:rsidRPr="0074787C">
              <w:rPr>
                <w:rFonts w:ascii="Courier New" w:hAnsi="Courier New"/>
                <w:sz w:val="18"/>
                <w:lang w:val="pt-BR"/>
              </w:rPr>
              <w:tab/>
            </w:r>
            <w:r w:rsidRPr="0074787C">
              <w:rPr>
                <w:rFonts w:ascii="Courier New" w:hAnsi="Courier New"/>
                <w:sz w:val="18"/>
                <w:lang w:val="pt-BR"/>
              </w:rPr>
              <w:tab/>
              <w:t>.</w:t>
            </w:r>
          </w:p>
          <w:p w14:paraId="61CC1F29" w14:textId="77777777" w:rsidR="00C77191" w:rsidRPr="0074787C" w:rsidRDefault="00C77191" w:rsidP="00C40A21">
            <w:pPr>
              <w:keepNext/>
              <w:spacing w:before="0" w:after="0"/>
              <w:ind w:left="90"/>
              <w:jc w:val="left"/>
              <w:rPr>
                <w:rFonts w:ascii="Courier New" w:hAnsi="Courier New"/>
                <w:sz w:val="18"/>
                <w:lang w:val="pt-BR"/>
              </w:rPr>
            </w:pPr>
            <w:r w:rsidRPr="0074787C">
              <w:rPr>
                <w:rFonts w:ascii="Courier New" w:hAnsi="Courier New"/>
                <w:sz w:val="18"/>
                <w:lang w:val="pt-BR"/>
              </w:rPr>
              <w:t>DISTANCE = 20.0: CATION CONCENTRATIONS:-</w:t>
            </w:r>
          </w:p>
          <w:p w14:paraId="6ED44866" w14:textId="77777777" w:rsidR="00C77191" w:rsidRPr="0074787C" w:rsidRDefault="00C77191" w:rsidP="00C40A21">
            <w:pPr>
              <w:keepNext/>
              <w:spacing w:before="0" w:after="0"/>
              <w:ind w:left="90"/>
              <w:jc w:val="left"/>
              <w:rPr>
                <w:rFonts w:ascii="Courier New" w:hAnsi="Courier New"/>
                <w:sz w:val="18"/>
                <w:lang w:val="pt-BR"/>
              </w:rPr>
            </w:pPr>
            <w:r w:rsidRPr="0074787C">
              <w:rPr>
                <w:rFonts w:ascii="Courier New" w:hAnsi="Courier New"/>
                <w:sz w:val="18"/>
                <w:lang w:val="pt-BR"/>
              </w:rPr>
              <w:t xml:space="preserve">Na: 3.49868E-2  Mg: 5.987638E-2  K: 9.987362E-3 </w:t>
            </w:r>
          </w:p>
          <w:p w14:paraId="60EA6F75" w14:textId="77777777" w:rsidR="00C77191" w:rsidRPr="0074787C" w:rsidRDefault="00C77191" w:rsidP="00C40A21">
            <w:pPr>
              <w:keepNext/>
              <w:spacing w:before="0" w:after="0"/>
              <w:ind w:left="90"/>
              <w:jc w:val="left"/>
              <w:rPr>
                <w:rFonts w:ascii="Courier New" w:hAnsi="Courier New"/>
                <w:sz w:val="18"/>
                <w:lang w:val="en-AU"/>
              </w:rPr>
            </w:pPr>
            <w:r w:rsidRPr="0074787C">
              <w:rPr>
                <w:rFonts w:ascii="Courier New" w:hAnsi="Courier New"/>
                <w:sz w:val="18"/>
                <w:lang w:val="pt-BR"/>
              </w:rPr>
              <w:tab/>
            </w:r>
            <w:r w:rsidRPr="0074787C">
              <w:rPr>
                <w:rFonts w:ascii="Courier New" w:hAnsi="Courier New"/>
                <w:sz w:val="18"/>
                <w:lang w:val="pt-BR"/>
              </w:rPr>
              <w:tab/>
            </w:r>
            <w:r w:rsidRPr="0074787C">
              <w:rPr>
                <w:rFonts w:ascii="Courier New" w:hAnsi="Courier New"/>
                <w:sz w:val="18"/>
                <w:lang w:val="en-AU"/>
              </w:rPr>
              <w:t>.</w:t>
            </w:r>
          </w:p>
          <w:p w14:paraId="1CC2C5D4" w14:textId="77777777" w:rsidR="00C77191" w:rsidRPr="0074787C" w:rsidRDefault="00C77191" w:rsidP="00C77191">
            <w:pPr>
              <w:rPr>
                <w:sz w:val="18"/>
                <w:lang w:val="en-AU"/>
              </w:rPr>
            </w:pPr>
            <w:r w:rsidRPr="0074787C">
              <w:rPr>
                <w:rFonts w:ascii="Courier New" w:hAnsi="Courier New"/>
                <w:sz w:val="18"/>
                <w:lang w:val="en-AU"/>
              </w:rPr>
              <w:tab/>
            </w:r>
            <w:r w:rsidRPr="0074787C">
              <w:rPr>
                <w:rFonts w:ascii="Courier New" w:hAnsi="Courier New"/>
                <w:sz w:val="18"/>
                <w:lang w:val="en-AU"/>
              </w:rPr>
              <w:tab/>
              <w:t>.</w:t>
            </w:r>
          </w:p>
        </w:tc>
      </w:tr>
    </w:tbl>
    <w:p w14:paraId="00514BCB" w14:textId="362D0A68" w:rsidR="00F25FED" w:rsidRPr="00F25FED" w:rsidRDefault="007F09C8" w:rsidP="00F25FED">
      <w:pPr>
        <w:pStyle w:val="Caption"/>
        <w:rPr>
          <w:lang w:val="en-AU"/>
        </w:rPr>
      </w:pPr>
      <w:r w:rsidRPr="001018AE">
        <w:rPr>
          <w:lang w:val="en-AU"/>
        </w:rPr>
        <w:t>Figure</w:t>
      </w:r>
      <w:r w:rsidRPr="00B21031">
        <w:rPr>
          <w:lang w:val="en-AU"/>
        </w:rPr>
        <w:t xml:space="preserve"> </w:t>
      </w:r>
      <w:r>
        <w:rPr>
          <w:lang w:val="en-AU"/>
        </w:rPr>
        <w:t>2</w:t>
      </w:r>
      <w:r w:rsidRPr="00B21031">
        <w:rPr>
          <w:lang w:val="en-AU"/>
        </w:rPr>
        <w:t>.10 Extract from a model output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C77191" w14:paraId="4D8D6144" w14:textId="77777777" w:rsidTr="00C40A21">
        <w:trPr>
          <w:cantSplit/>
        </w:trPr>
        <w:tc>
          <w:tcPr>
            <w:tcW w:w="9242" w:type="dxa"/>
            <w:shd w:val="clear" w:color="auto" w:fill="auto"/>
          </w:tcPr>
          <w:p w14:paraId="70C47300" w14:textId="77777777" w:rsidR="00C77191" w:rsidRPr="0074787C" w:rsidRDefault="0071629F" w:rsidP="00C40A21">
            <w:pPr>
              <w:keepNext/>
              <w:spacing w:before="0" w:after="0"/>
              <w:ind w:left="91"/>
              <w:jc w:val="left"/>
              <w:rPr>
                <w:rFonts w:ascii="Courier" w:hAnsi="Courier"/>
                <w:sz w:val="18"/>
                <w:lang w:val="en-AU"/>
              </w:rPr>
            </w:pPr>
            <w:r w:rsidRPr="0074787C">
              <w:rPr>
                <w:rFonts w:ascii="Courier" w:hAnsi="Courier"/>
                <w:sz w:val="18"/>
                <w:lang w:val="en-AU"/>
              </w:rPr>
              <w:fldChar w:fldCharType="begin"/>
            </w:r>
            <w:r w:rsidR="00C77191" w:rsidRPr="0074787C">
              <w:rPr>
                <w:rFonts w:ascii="Courier" w:hAnsi="Courier"/>
                <w:sz w:val="18"/>
                <w:lang w:val="en-AU"/>
              </w:rPr>
              <w:instrText xml:space="preserve">PRIVATE </w:instrText>
            </w:r>
            <w:r w:rsidRPr="0074787C">
              <w:rPr>
                <w:rFonts w:ascii="Courier" w:hAnsi="Courier"/>
                <w:sz w:val="18"/>
                <w:lang w:val="en-AU"/>
              </w:rPr>
              <w:fldChar w:fldCharType="end"/>
            </w:r>
            <w:r w:rsidR="00C77191" w:rsidRPr="0074787C">
              <w:rPr>
                <w:rFonts w:ascii="Courier" w:hAnsi="Courier"/>
                <w:sz w:val="18"/>
                <w:lang w:val="en-AU"/>
              </w:rPr>
              <w:t>pif ~</w:t>
            </w:r>
          </w:p>
          <w:p w14:paraId="3B7CB8AB"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3AC540BA"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3C50F9C9"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~DISTANCE = 20.0~</w:t>
            </w:r>
          </w:p>
          <w:p w14:paraId="098B622C"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l1 ~K:~ !kc!</w:t>
            </w:r>
          </w:p>
          <w:p w14:paraId="4341F6C5"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54A4B3AA" w14:textId="77777777" w:rsidR="00C77191" w:rsidRPr="0074787C" w:rsidRDefault="00C77191" w:rsidP="00C77191">
            <w:pPr>
              <w:rPr>
                <w:sz w:val="18"/>
                <w:lang w:val="en-AU"/>
              </w:rPr>
            </w:pPr>
            <w:r w:rsidRPr="0074787C">
              <w:rPr>
                <w:rFonts w:ascii="Courier" w:hAnsi="Courier"/>
                <w:sz w:val="18"/>
                <w:lang w:val="en-AU"/>
              </w:rPr>
              <w:tab/>
              <w:t>.</w:t>
            </w:r>
          </w:p>
        </w:tc>
      </w:tr>
    </w:tbl>
    <w:p w14:paraId="43D945BE" w14:textId="77777777" w:rsidR="00C50F8F" w:rsidRPr="00B21031" w:rsidRDefault="00C50F8F" w:rsidP="00560FBE">
      <w:pPr>
        <w:pStyle w:val="Caption"/>
        <w:rPr>
          <w:lang w:val="en-AU"/>
        </w:rPr>
      </w:pPr>
      <w:r w:rsidRPr="001018AE">
        <w:rPr>
          <w:lang w:val="en-AU"/>
        </w:rPr>
        <w:t>Figure</w:t>
      </w:r>
      <w:r w:rsidRPr="00B21031">
        <w:rPr>
          <w:lang w:val="en-AU"/>
        </w:rPr>
        <w:t xml:space="preserve"> </w:t>
      </w:r>
      <w:r>
        <w:rPr>
          <w:lang w:val="en-AU"/>
        </w:rPr>
        <w:t>2</w:t>
      </w:r>
      <w:r w:rsidRPr="00B21031">
        <w:rPr>
          <w:lang w:val="en-AU"/>
        </w:rPr>
        <w:t>.11 Extract from an instruction file.</w:t>
      </w:r>
    </w:p>
    <w:p w14:paraId="01557447" w14:textId="77777777" w:rsidR="00B21031" w:rsidRDefault="00B21031" w:rsidP="00B21031">
      <w:pPr>
        <w:rPr>
          <w:lang w:val="en-AU"/>
        </w:rPr>
      </w:pPr>
      <w:r w:rsidRPr="00B21031">
        <w:rPr>
          <w:lang w:val="en-AU"/>
        </w:rPr>
        <w:t>A useful feature of secondary marker</w:t>
      </w:r>
      <w:r w:rsidR="0074787C">
        <w:rPr>
          <w:lang w:val="en-AU"/>
        </w:rPr>
        <w:t xml:space="preserve"> functionality</w:t>
      </w:r>
      <w:r w:rsidRPr="00B21031">
        <w:rPr>
          <w:lang w:val="en-AU"/>
        </w:rPr>
        <w:t xml:space="preserve"> is illustrated in </w:t>
      </w:r>
      <w:r w:rsidR="00577BB3">
        <w:rPr>
          <w:lang w:val="en-AU"/>
        </w:rPr>
        <w:t>figure</w:t>
      </w:r>
      <w:r w:rsidRPr="00B21031">
        <w:rPr>
          <w:lang w:val="en-AU"/>
        </w:rPr>
        <w:t xml:space="preserve">s </w:t>
      </w:r>
      <w:r w:rsidR="001018AE">
        <w:rPr>
          <w:lang w:val="en-AU"/>
        </w:rPr>
        <w:t>2</w:t>
      </w:r>
      <w:r w:rsidRPr="00B21031">
        <w:rPr>
          <w:lang w:val="en-AU"/>
        </w:rPr>
        <w:t xml:space="preserve">.12 and </w:t>
      </w:r>
      <w:r w:rsidR="001018AE">
        <w:rPr>
          <w:lang w:val="en-AU"/>
        </w:rPr>
        <w:t>2</w:t>
      </w:r>
      <w:r w:rsidRPr="00B21031">
        <w:rPr>
          <w:lang w:val="en-AU"/>
        </w:rPr>
        <w:t xml:space="preserve">.13 </w:t>
      </w:r>
      <w:r w:rsidR="008A0573">
        <w:rPr>
          <w:lang w:val="en-AU"/>
        </w:rPr>
        <w:t>which represent</w:t>
      </w:r>
      <w:r w:rsidRPr="00B21031">
        <w:rPr>
          <w:lang w:val="en-AU"/>
        </w:rPr>
        <w:t xml:space="preserve"> a model output file extract and a corresponding instruction file extract, respectively. If a particular secondary marker is preceded only by other markers (including, perhaps, one or a number of secondary markers and certainly a primary marker), and the text string corresponding to that secondary marker is not found on a model output file line on which the previous marke</w:t>
      </w:r>
      <w:r w:rsidR="008A0573">
        <w:rPr>
          <w:lang w:val="en-AU"/>
        </w:rPr>
        <w:t>rs’</w:t>
      </w:r>
      <w:r w:rsidRPr="00B21031">
        <w:rPr>
          <w:lang w:val="en-AU"/>
        </w:rPr>
        <w:t xml:space="preserve"> strings have been located, </w:t>
      </w:r>
      <w:r w:rsidR="00B7169A">
        <w:rPr>
          <w:lang w:val="en-AU"/>
        </w:rPr>
        <w:t xml:space="preserve">a </w:t>
      </w:r>
      <w:r w:rsidRPr="00B21031">
        <w:rPr>
          <w:lang w:val="en-AU"/>
        </w:rPr>
        <w:t>PEST</w:t>
      </w:r>
      <w:r w:rsidR="00B7169A">
        <w:rPr>
          <w:lang w:val="en-AU"/>
        </w:rPr>
        <w:t>++ program</w:t>
      </w:r>
      <w:r w:rsidRPr="00B21031">
        <w:rPr>
          <w:lang w:val="en-AU"/>
        </w:rPr>
        <w:t xml:space="preserve"> will assume that it has not yet found the correct model output line and resume its search for a line which holds the text </w:t>
      </w:r>
      <w:r w:rsidR="0074787C">
        <w:rPr>
          <w:lang w:val="en-AU"/>
        </w:rPr>
        <w:t>pertaining to</w:t>
      </w:r>
      <w:r w:rsidRPr="00B21031">
        <w:rPr>
          <w:lang w:val="en-AU"/>
        </w:rPr>
        <w:t xml:space="preserve"> all three markers. Thus the instruction “%TIME STEP 10%” will cause </w:t>
      </w:r>
      <w:r w:rsidR="00B7169A">
        <w:rPr>
          <w:lang w:val="en-AU"/>
        </w:rPr>
        <w:t>this program</w:t>
      </w:r>
      <w:r w:rsidRPr="00B21031">
        <w:rPr>
          <w:lang w:val="en-AU"/>
        </w:rPr>
        <w:t xml:space="preserve"> to pause on its downward journey through the model output file at the first line illustrated in </w:t>
      </w:r>
      <w:r w:rsidR="00577BB3">
        <w:rPr>
          <w:lang w:val="en-AU"/>
        </w:rPr>
        <w:t>figure</w:t>
      </w:r>
      <w:r w:rsidRPr="00B21031">
        <w:rPr>
          <w:lang w:val="en-AU"/>
        </w:rPr>
        <w:t xml:space="preserve"> </w:t>
      </w:r>
      <w:r w:rsidR="001018AE">
        <w:rPr>
          <w:lang w:val="en-AU"/>
        </w:rPr>
        <w:t>2</w:t>
      </w:r>
      <w:r w:rsidRPr="00B21031">
        <w:rPr>
          <w:lang w:val="en-AU"/>
        </w:rPr>
        <w:t>.12. However, when it does not find the string “STRAIN” on the same line</w:t>
      </w:r>
      <w:r w:rsidR="00740EC5">
        <w:rPr>
          <w:lang w:val="en-AU"/>
        </w:rPr>
        <w:t>,</w:t>
      </w:r>
      <w:r w:rsidRPr="00B21031">
        <w:rPr>
          <w:lang w:val="en-AU"/>
        </w:rPr>
        <w:t xml:space="preserve"> it </w:t>
      </w:r>
      <w:r w:rsidR="00E33282">
        <w:rPr>
          <w:lang w:val="en-AU"/>
        </w:rPr>
        <w:t>re-commence</w:t>
      </w:r>
      <w:r w:rsidRPr="00B21031">
        <w:rPr>
          <w:lang w:val="en-AU"/>
        </w:rPr>
        <w:t>s its perusal of the model output file, looking for the string “TIME STEP 10” again. Eventually it finds a line containing both the primary and secondary markers and, having done so, commences execution of the next instruction line.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7169A" w14:paraId="5C192410" w14:textId="77777777" w:rsidTr="00C40A21">
        <w:trPr>
          <w:cantSplit/>
        </w:trPr>
        <w:tc>
          <w:tcPr>
            <w:tcW w:w="9242" w:type="dxa"/>
            <w:shd w:val="clear" w:color="auto" w:fill="auto"/>
          </w:tcPr>
          <w:p w14:paraId="465A6AA2" w14:textId="77777777" w:rsidR="00B7169A" w:rsidRPr="0074787C" w:rsidRDefault="0071629F" w:rsidP="00C40A21">
            <w:pPr>
              <w:keepNext/>
              <w:spacing w:before="0" w:after="0"/>
              <w:ind w:left="90"/>
              <w:jc w:val="left"/>
              <w:rPr>
                <w:rFonts w:ascii="Courier" w:hAnsi="Courier"/>
                <w:sz w:val="18"/>
                <w:lang w:val="en-AU"/>
              </w:rPr>
            </w:pPr>
            <w:r w:rsidRPr="0074787C">
              <w:rPr>
                <w:rFonts w:ascii="Courier" w:hAnsi="Courier"/>
                <w:sz w:val="18"/>
                <w:lang w:val="en-AU"/>
              </w:rPr>
              <w:lastRenderedPageBreak/>
              <w:fldChar w:fldCharType="begin"/>
            </w:r>
            <w:r w:rsidR="00B7169A" w:rsidRPr="0074787C">
              <w:rPr>
                <w:rFonts w:ascii="Courier" w:hAnsi="Courier"/>
                <w:sz w:val="18"/>
                <w:lang w:val="en-AU"/>
              </w:rPr>
              <w:instrText xml:space="preserve">PRIVATE </w:instrText>
            </w:r>
            <w:r w:rsidRPr="0074787C">
              <w:rPr>
                <w:rFonts w:ascii="Courier" w:hAnsi="Courier"/>
                <w:sz w:val="18"/>
                <w:lang w:val="en-AU"/>
              </w:rPr>
              <w:fldChar w:fldCharType="end"/>
            </w:r>
            <w:r w:rsidR="00B7169A" w:rsidRPr="0074787C">
              <w:rPr>
                <w:rFonts w:ascii="Courier" w:hAnsi="Courier"/>
                <w:sz w:val="18"/>
                <w:lang w:val="en-AU"/>
              </w:rPr>
              <w:tab/>
              <w:t xml:space="preserve">      .</w:t>
            </w:r>
          </w:p>
          <w:p w14:paraId="15B9B474"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104C7ECA"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TIME STEP 10 (13 ITERATIONS REQUIRED) STRESS ---&gt;</w:t>
            </w:r>
          </w:p>
          <w:p w14:paraId="61A8CB25"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X = 1.05 STRESS = 4.35678E+03</w:t>
            </w:r>
          </w:p>
          <w:p w14:paraId="23863A63"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X = 1.10 STRESS = 4.39532E+03</w:t>
            </w:r>
          </w:p>
          <w:p w14:paraId="6F7AA9AD"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4FCC3726"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686C9CD2"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TIME STEP 10 (BACK SUBSTITUTION) STRAIN ---&gt;</w:t>
            </w:r>
          </w:p>
          <w:p w14:paraId="29C91356"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X = 1.05 STRAIN = 2.56785E-03</w:t>
            </w:r>
          </w:p>
          <w:p w14:paraId="21F78510"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X = 1.10 STRAIN = 2.34564E-03</w:t>
            </w:r>
          </w:p>
          <w:p w14:paraId="2FB880D8"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5433A3A0" w14:textId="77777777" w:rsidR="00B7169A" w:rsidRPr="0074787C" w:rsidRDefault="00B7169A" w:rsidP="00B7169A">
            <w:pPr>
              <w:rPr>
                <w:sz w:val="18"/>
                <w:lang w:val="en-AU"/>
              </w:rPr>
            </w:pPr>
            <w:r w:rsidRPr="0074787C">
              <w:rPr>
                <w:rFonts w:ascii="Courier" w:hAnsi="Courier"/>
                <w:sz w:val="18"/>
                <w:lang w:val="en-AU"/>
              </w:rPr>
              <w:tab/>
            </w:r>
            <w:r w:rsidRPr="0074787C">
              <w:rPr>
                <w:rFonts w:ascii="Courier" w:hAnsi="Courier"/>
                <w:sz w:val="18"/>
                <w:lang w:val="en-AU"/>
              </w:rPr>
              <w:tab/>
              <w:t>.</w:t>
            </w:r>
          </w:p>
        </w:tc>
      </w:tr>
    </w:tbl>
    <w:p w14:paraId="4B896C14" w14:textId="77777777" w:rsidR="00813C55" w:rsidRPr="00B21031" w:rsidRDefault="00813C55" w:rsidP="00560FBE">
      <w:pPr>
        <w:pStyle w:val="Caption"/>
        <w:rPr>
          <w:lang w:val="en-AU"/>
        </w:rPr>
      </w:pPr>
      <w:r>
        <w:rPr>
          <w:lang w:val="en-AU"/>
        </w:rPr>
        <w:t>Figure 2</w:t>
      </w:r>
      <w:r w:rsidRPr="00B21031">
        <w:rPr>
          <w:lang w:val="en-AU"/>
        </w:rPr>
        <w:t>.12 Extract from a model output file.</w:t>
      </w:r>
    </w:p>
    <w:p w14:paraId="7204152D" w14:textId="77777777" w:rsidR="00B21031" w:rsidRDefault="00B21031" w:rsidP="00B21031">
      <w:r w:rsidRPr="00B21031">
        <w:rPr>
          <w:lang w:val="en-AU"/>
        </w:rPr>
        <w:t xml:space="preserve">It is important to note that if any instruction items other than markers precede an unmatched secondary marker, </w:t>
      </w:r>
      <w:r w:rsidR="00B7169A">
        <w:rPr>
          <w:lang w:val="en-AU"/>
        </w:rPr>
        <w:t>it</w:t>
      </w:r>
      <w:r w:rsidRPr="00B21031">
        <w:rPr>
          <w:lang w:val="en-AU"/>
        </w:rPr>
        <w:t xml:space="preserve"> will </w:t>
      </w:r>
      <w:r w:rsidR="00B7169A">
        <w:rPr>
          <w:lang w:val="en-AU"/>
        </w:rPr>
        <w:t xml:space="preserve">be </w:t>
      </w:r>
      <w:r w:rsidRPr="00B21031">
        <w:rPr>
          <w:lang w:val="en-AU"/>
        </w:rPr>
        <w:t>assume</w:t>
      </w:r>
      <w:r w:rsidR="00B7169A">
        <w:rPr>
          <w:lang w:val="en-AU"/>
        </w:rPr>
        <w:t>d</w:t>
      </w:r>
      <w:r w:rsidRPr="00B21031">
        <w:rPr>
          <w:lang w:val="en-AU"/>
        </w:rPr>
        <w:t xml:space="preserve"> that the mismatch is an error condition</w:t>
      </w:r>
      <w:r w:rsidR="00B7169A">
        <w:rPr>
          <w:lang w:val="en-AU"/>
        </w:rPr>
        <w:t>; an appropriate</w:t>
      </w:r>
      <w:r w:rsidRPr="00B21031">
        <w:rPr>
          <w:lang w:val="en-AU"/>
        </w:rPr>
        <w:t xml:space="preserve"> error message</w:t>
      </w:r>
      <w:r w:rsidR="00B7169A">
        <w:rPr>
          <w:lang w:val="en-AU"/>
        </w:rPr>
        <w:t xml:space="preserve"> will then be generated</w:t>
      </w:r>
      <w:r w:rsidRPr="00B21031">
        <w:rPr>
          <w:lang w:val="en-AU"/>
        </w:rPr>
        <w:t>. Note also that</w:t>
      </w:r>
      <w:r w:rsidRPr="00B21031">
        <w:t xml:space="preserve"> secondary markers may be used sequentially. For example if the STRAIN variable is always in position 2, then the pertinent line in the instruction file of </w:t>
      </w:r>
      <w:r w:rsidR="00577BB3">
        <w:t>figure</w:t>
      </w:r>
      <w:r w:rsidR="00260CE6">
        <w:t xml:space="preserve"> 2</w:t>
      </w:r>
      <w:r w:rsidRPr="00B21031">
        <w:t>.13 could be replaced by "l1 %=% %=% !str1!".  This is handy for comma-delimited output files.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7169A" w14:paraId="7B99FBA0" w14:textId="77777777" w:rsidTr="00C40A21">
        <w:trPr>
          <w:cantSplit/>
        </w:trPr>
        <w:tc>
          <w:tcPr>
            <w:tcW w:w="9242" w:type="dxa"/>
            <w:shd w:val="clear" w:color="auto" w:fill="auto"/>
          </w:tcPr>
          <w:p w14:paraId="21AD5E5A" w14:textId="77777777" w:rsidR="00B7169A" w:rsidRPr="0074787C" w:rsidRDefault="0071629F" w:rsidP="00C40A21">
            <w:pPr>
              <w:keepNext/>
              <w:spacing w:before="0" w:after="0"/>
              <w:ind w:left="91"/>
              <w:jc w:val="left"/>
              <w:rPr>
                <w:rFonts w:ascii="Courier" w:hAnsi="Courier"/>
                <w:sz w:val="18"/>
                <w:lang w:val="en-AU"/>
              </w:rPr>
            </w:pPr>
            <w:r w:rsidRPr="0074787C">
              <w:rPr>
                <w:rFonts w:ascii="Courier" w:hAnsi="Courier"/>
                <w:sz w:val="18"/>
                <w:lang w:val="en-AU"/>
              </w:rPr>
              <w:fldChar w:fldCharType="begin"/>
            </w:r>
            <w:r w:rsidR="00B7169A" w:rsidRPr="0074787C">
              <w:rPr>
                <w:rFonts w:ascii="Courier" w:hAnsi="Courier"/>
                <w:sz w:val="18"/>
                <w:lang w:val="en-AU"/>
              </w:rPr>
              <w:instrText xml:space="preserve">PRIVATE </w:instrText>
            </w:r>
            <w:r w:rsidRPr="0074787C">
              <w:rPr>
                <w:rFonts w:ascii="Courier" w:hAnsi="Courier"/>
                <w:sz w:val="18"/>
                <w:lang w:val="en-AU"/>
              </w:rPr>
              <w:fldChar w:fldCharType="end"/>
            </w:r>
            <w:r w:rsidR="00B7169A" w:rsidRPr="0074787C">
              <w:rPr>
                <w:rFonts w:ascii="Courier" w:hAnsi="Courier"/>
                <w:sz w:val="18"/>
                <w:lang w:val="en-AU"/>
              </w:rPr>
              <w:t>pif %</w:t>
            </w:r>
          </w:p>
          <w:p w14:paraId="1309780B"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6D4EED33"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07EEA801"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%TIME STEP 10% %STRAIN%</w:t>
            </w:r>
          </w:p>
          <w:p w14:paraId="69AFE62F"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l1 %STRAIN =% !str1!</w:t>
            </w:r>
          </w:p>
          <w:p w14:paraId="1C1E7F47"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l1 %STRAIN =% !str2!</w:t>
            </w:r>
          </w:p>
          <w:p w14:paraId="59059757"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468BC88F" w14:textId="77777777" w:rsidR="00B7169A" w:rsidRPr="0074787C" w:rsidRDefault="00B7169A" w:rsidP="00B7169A">
            <w:pPr>
              <w:rPr>
                <w:sz w:val="18"/>
              </w:rPr>
            </w:pPr>
            <w:r w:rsidRPr="0074787C">
              <w:rPr>
                <w:rFonts w:ascii="Courier" w:hAnsi="Courier"/>
                <w:sz w:val="18"/>
                <w:lang w:val="en-AU"/>
              </w:rPr>
              <w:tab/>
              <w:t>.</w:t>
            </w:r>
          </w:p>
        </w:tc>
      </w:tr>
    </w:tbl>
    <w:p w14:paraId="5D57159F" w14:textId="77777777" w:rsidR="00813C55" w:rsidRPr="00B21031" w:rsidRDefault="00813C55" w:rsidP="00560FBE">
      <w:pPr>
        <w:pStyle w:val="Caption"/>
        <w:rPr>
          <w:lang w:val="en-AU"/>
        </w:rPr>
      </w:pPr>
      <w:r>
        <w:rPr>
          <w:lang w:val="en-AU"/>
        </w:rPr>
        <w:t>Figure 2</w:t>
      </w:r>
      <w:r w:rsidRPr="00B21031">
        <w:rPr>
          <w:lang w:val="en-AU"/>
        </w:rPr>
        <w:t>.13 Extract from an instruction file.</w:t>
      </w:r>
    </w:p>
    <w:p w14:paraId="70E54F33" w14:textId="793ECD66" w:rsidR="00B21031" w:rsidRPr="00B21031" w:rsidRDefault="00B21031" w:rsidP="009F1C05">
      <w:pPr>
        <w:pStyle w:val="Heading4"/>
        <w:rPr>
          <w:lang w:val="en-AU"/>
        </w:rPr>
      </w:pPr>
      <w:r w:rsidRPr="00B21031">
        <w:rPr>
          <w:lang w:val="en-AU"/>
        </w:rPr>
        <w:t>Whitespace</w:t>
      </w:r>
    </w:p>
    <w:p w14:paraId="281C3A96" w14:textId="0E2D96C9" w:rsidR="00B21031" w:rsidRPr="00B21031" w:rsidRDefault="00B21031" w:rsidP="00B21031">
      <w:pPr>
        <w:rPr>
          <w:lang w:val="en-AU"/>
        </w:rPr>
      </w:pPr>
      <w:r w:rsidRPr="00B21031">
        <w:rPr>
          <w:lang w:val="en-AU"/>
        </w:rPr>
        <w:t xml:space="preserve">The </w:t>
      </w:r>
      <w:r w:rsidR="0071629F" w:rsidRPr="00B21031">
        <w:rPr>
          <w:lang w:val="en-AU"/>
        </w:rPr>
        <w:fldChar w:fldCharType="begin"/>
      </w:r>
      <w:r w:rsidRPr="00B21031">
        <w:rPr>
          <w:lang w:val="en-AU"/>
        </w:rPr>
        <w:instrText>xe "Whitespace"</w:instrText>
      </w:r>
      <w:r w:rsidR="0071629F" w:rsidRPr="00B21031">
        <w:rPr>
          <w:lang w:val="en-AU"/>
        </w:rPr>
        <w:fldChar w:fldCharType="end"/>
      </w:r>
      <w:r w:rsidRPr="00B21031">
        <w:rPr>
          <w:lang w:val="en-AU"/>
        </w:rPr>
        <w:t xml:space="preserve">whitespace instruction is similar to the secondary marker in that it allows the user to navigate through a model output file line prior to reading a non-fixed observation (see below). It directs </w:t>
      </w:r>
      <w:r w:rsidR="00B7169A">
        <w:rPr>
          <w:lang w:val="en-AU"/>
        </w:rPr>
        <w:t xml:space="preserve">a </w:t>
      </w:r>
      <w:r w:rsidRPr="00B21031">
        <w:rPr>
          <w:lang w:val="en-AU"/>
        </w:rPr>
        <w:t>PEST</w:t>
      </w:r>
      <w:r w:rsidR="00B7169A">
        <w:rPr>
          <w:lang w:val="en-AU"/>
        </w:rPr>
        <w:t>++ program</w:t>
      </w:r>
      <w:r w:rsidRPr="00B21031">
        <w:rPr>
          <w:lang w:val="en-AU"/>
        </w:rPr>
        <w:t xml:space="preserve"> to move its cursor forwards from its current position until it encounters the next blank character. </w:t>
      </w:r>
      <w:r w:rsidR="00B7169A">
        <w:rPr>
          <w:lang w:val="en-AU"/>
        </w:rPr>
        <w:t>The cursor is then moved forward</w:t>
      </w:r>
      <w:r w:rsidRPr="00B21031">
        <w:rPr>
          <w:lang w:val="en-AU"/>
        </w:rPr>
        <w:t xml:space="preserve"> again until it finds a nonblank character, </w:t>
      </w:r>
      <w:r w:rsidR="00B7169A">
        <w:rPr>
          <w:lang w:val="en-AU"/>
        </w:rPr>
        <w:t xml:space="preserve">with the cursor </w:t>
      </w:r>
      <w:r w:rsidRPr="00B21031">
        <w:rPr>
          <w:lang w:val="en-AU"/>
        </w:rPr>
        <w:t>finally plac</w:t>
      </w:r>
      <w:r w:rsidR="00B7169A">
        <w:rPr>
          <w:lang w:val="en-AU"/>
        </w:rPr>
        <w:t>ed</w:t>
      </w:r>
      <w:r w:rsidRPr="00B21031">
        <w:rPr>
          <w:lang w:val="en-AU"/>
        </w:rPr>
        <w:t xml:space="preserve"> on the blank character preceding this nonblank character (</w:t>
      </w:r>
      <w:r w:rsidR="0016262C" w:rsidRPr="00B21031">
        <w:rPr>
          <w:lang w:val="en-AU"/>
        </w:rPr>
        <w:t>i.e.</w:t>
      </w:r>
      <w:r w:rsidRPr="00B21031">
        <w:rPr>
          <w:lang w:val="en-AU"/>
        </w:rPr>
        <w:t xml:space="preserve"> on the last blank character in a sequence of blank characters) ready for the next instruction. The whitespace instruction is a simple “w”, separated from its neighbouring instructions by at least one blank space. </w:t>
      </w:r>
    </w:p>
    <w:p w14:paraId="5E004510" w14:textId="77777777" w:rsidR="00B21031" w:rsidRPr="00B21031" w:rsidRDefault="00B21031" w:rsidP="00B21031">
      <w:pPr>
        <w:rPr>
          <w:lang w:val="en-AU"/>
        </w:rPr>
      </w:pPr>
      <w:r w:rsidRPr="00B21031">
        <w:rPr>
          <w:lang w:val="en-AU"/>
        </w:rPr>
        <w:t>Consider the model out</w:t>
      </w:r>
      <w:r w:rsidR="002C3BE0">
        <w:rPr>
          <w:lang w:val="en-AU"/>
        </w:rPr>
        <w:t>put file line represented below.</w:t>
      </w:r>
    </w:p>
    <w:p w14:paraId="4B6655F9" w14:textId="0BFAC06E"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MODEL OUTPUTS:  2.89988  4.487892  -4.59098   8.394843</w:t>
      </w:r>
    </w:p>
    <w:p w14:paraId="2FFCFF29" w14:textId="77777777" w:rsidR="00B21031" w:rsidRPr="00B21031" w:rsidRDefault="00B21031" w:rsidP="00B21031">
      <w:pPr>
        <w:rPr>
          <w:lang w:val="en-AU"/>
        </w:rPr>
      </w:pPr>
      <w:r w:rsidRPr="00B21031">
        <w:rPr>
          <w:lang w:val="en-AU"/>
        </w:rPr>
        <w:t xml:space="preserve">The following instruction line directs </w:t>
      </w:r>
      <w:r w:rsidR="00B7169A">
        <w:rPr>
          <w:lang w:val="en-AU"/>
        </w:rPr>
        <w:t xml:space="preserve">a </w:t>
      </w:r>
      <w:r w:rsidRPr="00B21031">
        <w:rPr>
          <w:lang w:val="en-AU"/>
        </w:rPr>
        <w:t>PEST</w:t>
      </w:r>
      <w:r w:rsidR="00B7169A">
        <w:rPr>
          <w:lang w:val="en-AU"/>
        </w:rPr>
        <w:t>++ program</w:t>
      </w:r>
      <w:r w:rsidRPr="00B21031">
        <w:rPr>
          <w:lang w:val="en-AU"/>
        </w:rPr>
        <w:t xml:space="preserve"> to read the </w:t>
      </w:r>
      <w:r w:rsidR="002C3BE0">
        <w:rPr>
          <w:lang w:val="en-AU"/>
        </w:rPr>
        <w:t>fourth number on the above line.</w:t>
      </w:r>
    </w:p>
    <w:p w14:paraId="17D5893C"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%MODEL OUTPUTS:% w w w w !obs1!</w:t>
      </w:r>
    </w:p>
    <w:p w14:paraId="75FE8541" w14:textId="0F1946F8" w:rsidR="00B21031" w:rsidRPr="00B21031" w:rsidRDefault="00B21031" w:rsidP="00B21031">
      <w:pPr>
        <w:rPr>
          <w:lang w:val="en-AU"/>
        </w:rPr>
      </w:pPr>
      <w:r w:rsidRPr="00B21031">
        <w:rPr>
          <w:lang w:val="en-AU"/>
        </w:rPr>
        <w:t xml:space="preserve">The instruction line begins with a primary marker, allowing </w:t>
      </w:r>
      <w:r w:rsidR="00B7169A">
        <w:rPr>
          <w:lang w:val="en-AU"/>
        </w:rPr>
        <w:t>this program</w:t>
      </w:r>
      <w:r w:rsidRPr="00B21031">
        <w:rPr>
          <w:lang w:val="en-AU"/>
        </w:rPr>
        <w:t xml:space="preserve"> to locate the above line on the model output file. After this marker is processed</w:t>
      </w:r>
      <w:r w:rsidR="00F25FED">
        <w:rPr>
          <w:lang w:val="en-AU"/>
        </w:rPr>
        <w:t>,</w:t>
      </w:r>
      <w:r w:rsidRPr="00B21031">
        <w:rPr>
          <w:lang w:val="en-AU"/>
        </w:rPr>
        <w:t xml:space="preserve"> the cursor rests on the “:” character of “OUTPUTS:”, </w:t>
      </w:r>
      <w:r w:rsidR="0016262C" w:rsidRPr="00B21031">
        <w:rPr>
          <w:lang w:val="en-AU"/>
        </w:rPr>
        <w:t>i.e.</w:t>
      </w:r>
      <w:r w:rsidRPr="00B21031">
        <w:rPr>
          <w:lang w:val="en-AU"/>
        </w:rPr>
        <w:t xml:space="preserve"> on the last character of the marker string. In response to the first whitespace instruction</w:t>
      </w:r>
      <w:r w:rsidR="00740EC5">
        <w:rPr>
          <w:lang w:val="en-AU"/>
        </w:rPr>
        <w:t>,</w:t>
      </w:r>
      <w:r w:rsidRPr="00B21031">
        <w:rPr>
          <w:lang w:val="en-AU"/>
        </w:rPr>
        <w:t xml:space="preserve"> </w:t>
      </w:r>
      <w:r w:rsidR="00B7169A">
        <w:rPr>
          <w:lang w:val="en-AU"/>
        </w:rPr>
        <w:t xml:space="preserve">a </w:t>
      </w:r>
      <w:r w:rsidRPr="00B21031">
        <w:rPr>
          <w:lang w:val="en-AU"/>
        </w:rPr>
        <w:t>PEST</w:t>
      </w:r>
      <w:r w:rsidR="00B7169A">
        <w:rPr>
          <w:lang w:val="en-AU"/>
        </w:rPr>
        <w:t>++ program</w:t>
      </w:r>
      <w:r w:rsidRPr="00B21031">
        <w:rPr>
          <w:lang w:val="en-AU"/>
        </w:rPr>
        <w:t xml:space="preserve"> finds the next whitespace and then moves its cursor to the end of this whitespace, </w:t>
      </w:r>
      <w:r w:rsidR="0016262C" w:rsidRPr="00B21031">
        <w:rPr>
          <w:lang w:val="en-AU"/>
        </w:rPr>
        <w:t>i.e.</w:t>
      </w:r>
      <w:r w:rsidRPr="00B21031">
        <w:rPr>
          <w:lang w:val="en-AU"/>
        </w:rPr>
        <w:t xml:space="preserve"> just before the “2” of the first number on the above model output file line. The second whitespace instruction moves the cursor to the blank character </w:t>
      </w:r>
      <w:r w:rsidRPr="00B21031">
        <w:rPr>
          <w:lang w:val="en-AU"/>
        </w:rPr>
        <w:lastRenderedPageBreak/>
        <w:t xml:space="preserve">preceding the first “4” of the second number on the above line; processing of the third whitespace instruction results in </w:t>
      </w:r>
      <w:r w:rsidR="00740EC5">
        <w:rPr>
          <w:lang w:val="en-AU"/>
        </w:rPr>
        <w:t xml:space="preserve">the </w:t>
      </w:r>
      <w:r w:rsidRPr="00B21031">
        <w:rPr>
          <w:lang w:val="en-AU"/>
        </w:rPr>
        <w:t>cursor</w:t>
      </w:r>
      <w:r w:rsidR="00B7169A">
        <w:rPr>
          <w:lang w:val="en-AU"/>
        </w:rPr>
        <w:t xml:space="preserve"> being moved</w:t>
      </w:r>
      <w:r w:rsidRPr="00B21031">
        <w:rPr>
          <w:lang w:val="en-AU"/>
        </w:rPr>
        <w:t xml:space="preserve"> to the blank character just before the negative sign. After the fourth whitespace instruction is implemented, the cursor rests on the blank character preceding the last number; the latter can then be read as a non-fixed observation (see below).</w:t>
      </w:r>
    </w:p>
    <w:p w14:paraId="404B133D" w14:textId="77777777" w:rsidR="00B21031" w:rsidRPr="00B21031" w:rsidRDefault="00B21031" w:rsidP="009F1C05">
      <w:pPr>
        <w:pStyle w:val="Heading4"/>
        <w:rPr>
          <w:lang w:val="en-AU"/>
        </w:rPr>
      </w:pPr>
      <w:r w:rsidRPr="00B21031">
        <w:rPr>
          <w:lang w:val="en-AU"/>
        </w:rPr>
        <w:t>Tab</w:t>
      </w:r>
    </w:p>
    <w:p w14:paraId="1B2DD21F" w14:textId="77777777" w:rsidR="00B21031" w:rsidRPr="00B21031" w:rsidRDefault="00B21031" w:rsidP="00B21031">
      <w:pPr>
        <w:rPr>
          <w:lang w:val="en-AU"/>
        </w:rPr>
      </w:pPr>
      <w:r w:rsidRPr="00B21031">
        <w:rPr>
          <w:lang w:val="en-AU"/>
        </w:rPr>
        <w:t xml:space="preserve">The </w:t>
      </w:r>
      <w:r w:rsidR="0071629F" w:rsidRPr="00B21031">
        <w:rPr>
          <w:lang w:val="en-AU"/>
        </w:rPr>
        <w:fldChar w:fldCharType="begin"/>
      </w:r>
      <w:r w:rsidRPr="00B21031">
        <w:rPr>
          <w:lang w:val="en-AU"/>
        </w:rPr>
        <w:instrText>xe "Tab"</w:instrText>
      </w:r>
      <w:r w:rsidR="0071629F" w:rsidRPr="00B21031">
        <w:rPr>
          <w:lang w:val="en-AU"/>
        </w:rPr>
        <w:fldChar w:fldCharType="end"/>
      </w:r>
      <w:r w:rsidRPr="00B21031">
        <w:rPr>
          <w:lang w:val="en-AU"/>
        </w:rPr>
        <w:t>tab instruction places the cursor at a user-specified character position (</w:t>
      </w:r>
      <w:r w:rsidR="0016262C" w:rsidRPr="00B21031">
        <w:rPr>
          <w:lang w:val="en-AU"/>
        </w:rPr>
        <w:t>i.e.</w:t>
      </w:r>
      <w:r w:rsidRPr="00B21031">
        <w:rPr>
          <w:lang w:val="en-AU"/>
        </w:rPr>
        <w:t xml:space="preserve"> column number) on the model output file line which </w:t>
      </w:r>
      <w:r w:rsidR="00B7169A">
        <w:rPr>
          <w:lang w:val="en-AU"/>
        </w:rPr>
        <w:t>is currently being processed</w:t>
      </w:r>
      <w:r w:rsidRPr="00B21031">
        <w:rPr>
          <w:lang w:val="en-AU"/>
        </w:rPr>
        <w:t xml:space="preserve">. The instruction syntax is “tn” where </w:t>
      </w:r>
      <w:r w:rsidRPr="009F1C05">
        <w:rPr>
          <w:i/>
          <w:lang w:val="en-AU"/>
        </w:rPr>
        <w:t>n</w:t>
      </w:r>
      <w:r w:rsidRPr="00B21031">
        <w:rPr>
          <w:lang w:val="en-AU"/>
        </w:rPr>
        <w:t xml:space="preserve"> is the </w:t>
      </w:r>
      <w:r w:rsidR="0071629F" w:rsidRPr="00B21031">
        <w:rPr>
          <w:lang w:val="en-AU"/>
        </w:rPr>
        <w:fldChar w:fldCharType="begin"/>
      </w:r>
      <w:r w:rsidRPr="00B21031">
        <w:rPr>
          <w:lang w:val="en-AU"/>
        </w:rPr>
        <w:instrText>xe "Column numbers"</w:instrText>
      </w:r>
      <w:r w:rsidR="0071629F" w:rsidRPr="00B21031">
        <w:rPr>
          <w:lang w:val="en-AU"/>
        </w:rPr>
        <w:fldChar w:fldCharType="end"/>
      </w:r>
      <w:r w:rsidRPr="00B21031">
        <w:rPr>
          <w:lang w:val="en-AU"/>
        </w:rPr>
        <w:t>column number. The column number is obtained by counting character positions (including blank characters) from the left side of any line, starting at 1. Like the whitespace instruction, the tab instruction can be useful in navigating through a model output file line prior to locating and reading a non-fixed observation. For example, consider the following line from a model output file:</w:t>
      </w:r>
    </w:p>
    <w:p w14:paraId="47E2A343"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18"/>
          <w:lang w:val="pt-BR"/>
        </w:rPr>
      </w:pPr>
      <w:r w:rsidRPr="00B21031">
        <w:rPr>
          <w:rFonts w:ascii="Courier" w:hAnsi="Courier"/>
          <w:sz w:val="18"/>
          <w:lang w:val="pt-BR"/>
        </w:rPr>
        <w:t>TIME(1): A = 1.34564E-04, TIME(2): A = 1.45654E-04, TIME(3): A = 1.54982E-04</w:t>
      </w:r>
    </w:p>
    <w:p w14:paraId="5C9E1D6D" w14:textId="77777777" w:rsidR="00B21031" w:rsidRPr="00B21031" w:rsidRDefault="00B21031" w:rsidP="00B21031">
      <w:pPr>
        <w:rPr>
          <w:rFonts w:ascii="Bookman" w:hAnsi="Bookman"/>
          <w:lang w:val="en-AU"/>
        </w:rPr>
      </w:pPr>
      <w:r w:rsidRPr="00B21031">
        <w:rPr>
          <w:lang w:val="en-AU"/>
        </w:rPr>
        <w:t xml:space="preserve">The value of </w:t>
      </w:r>
      <w:r w:rsidRPr="0074787C">
        <w:rPr>
          <w:i/>
          <w:lang w:val="en-AU"/>
        </w:rPr>
        <w:t>A</w:t>
      </w:r>
      <w:r w:rsidRPr="00B21031">
        <w:rPr>
          <w:lang w:val="en-AU"/>
        </w:rPr>
        <w:t xml:space="preserve"> at TIME(3) could be read using the instruction line:</w:t>
      </w:r>
    </w:p>
    <w:p w14:paraId="38DBC181"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l4 t60 %=% !a3!</w:t>
      </w:r>
    </w:p>
    <w:p w14:paraId="619B42B6" w14:textId="77777777" w:rsidR="00B21031" w:rsidRPr="00B21031" w:rsidRDefault="00B21031" w:rsidP="00B21031">
      <w:pPr>
        <w:rPr>
          <w:lang w:val="en-AU"/>
        </w:rPr>
      </w:pPr>
      <w:r w:rsidRPr="00B21031">
        <w:rPr>
          <w:lang w:val="en-AU"/>
        </w:rPr>
        <w:t>Here it is assumed that the fourth line prior to the above line in the model output file</w:t>
      </w:r>
      <w:r w:rsidR="00B7169A">
        <w:rPr>
          <w:lang w:val="en-AU"/>
        </w:rPr>
        <w:t xml:space="preserve"> was being currently processed</w:t>
      </w:r>
      <w:r w:rsidRPr="00B21031">
        <w:rPr>
          <w:lang w:val="en-AU"/>
        </w:rPr>
        <w:t xml:space="preserve">; the marker delimiter character is assumed to be “%”. Implementation of the “t60” instruction places the cursor on the “:” following the “TIME(3)” string, for the colon is in the sixtieth character position of the above line. </w:t>
      </w:r>
      <w:r w:rsidR="00B7169A">
        <w:rPr>
          <w:lang w:val="en-AU"/>
        </w:rPr>
        <w:t xml:space="preserve">The </w:t>
      </w:r>
      <w:r w:rsidRPr="00B21031">
        <w:rPr>
          <w:lang w:val="en-AU"/>
        </w:rPr>
        <w:t>PEST</w:t>
      </w:r>
      <w:r w:rsidR="00B7169A">
        <w:rPr>
          <w:lang w:val="en-AU"/>
        </w:rPr>
        <w:t xml:space="preserve">++ </w:t>
      </w:r>
      <w:r w:rsidR="007310FB">
        <w:rPr>
          <w:lang w:val="en-AU"/>
        </w:rPr>
        <w:t>program</w:t>
      </w:r>
      <w:r w:rsidRPr="00B21031">
        <w:rPr>
          <w:lang w:val="en-AU"/>
        </w:rPr>
        <w:t xml:space="preserve"> is then directed to find the next  “=” character. From there it can read the last number on the above line as a non-fixed observation (see below).</w:t>
      </w:r>
    </w:p>
    <w:p w14:paraId="1C5B1996" w14:textId="77777777" w:rsidR="00B21031" w:rsidRPr="00B21031" w:rsidRDefault="00B21031" w:rsidP="009F1C05">
      <w:pPr>
        <w:pStyle w:val="Heading4"/>
        <w:rPr>
          <w:lang w:val="en-AU"/>
        </w:rPr>
      </w:pPr>
      <w:r w:rsidRPr="00B21031">
        <w:rPr>
          <w:lang w:val="en-AU"/>
        </w:rPr>
        <w:t>Fixed Observations</w:t>
      </w:r>
    </w:p>
    <w:p w14:paraId="6DF13E52" w14:textId="77777777" w:rsidR="00B21031" w:rsidRPr="00B21031" w:rsidRDefault="00B21031" w:rsidP="00B21031">
      <w:pPr>
        <w:rPr>
          <w:lang w:val="en-AU"/>
        </w:rPr>
      </w:pPr>
      <w:r w:rsidRPr="00B21031">
        <w:rPr>
          <w:lang w:val="en-AU"/>
        </w:rPr>
        <w:t xml:space="preserve">An </w:t>
      </w:r>
      <w:r w:rsidR="0071629F" w:rsidRPr="00B21031">
        <w:rPr>
          <w:lang w:val="en-AU"/>
        </w:rPr>
        <w:fldChar w:fldCharType="begin"/>
      </w:r>
      <w:r w:rsidRPr="00B21031">
        <w:rPr>
          <w:lang w:val="en-AU"/>
        </w:rPr>
        <w:instrText>xe "Fixed observations"</w:instrText>
      </w:r>
      <w:r w:rsidR="0071629F" w:rsidRPr="00B21031">
        <w:rPr>
          <w:lang w:val="en-AU"/>
        </w:rPr>
        <w:fldChar w:fldCharType="end"/>
      </w:r>
      <w:r w:rsidRPr="00B21031">
        <w:rPr>
          <w:lang w:val="en-AU"/>
        </w:rPr>
        <w:t xml:space="preserve">observation reference can never be the first item on an instruction line; either a primary marker or line advance item must come first in order to place </w:t>
      </w:r>
      <w:r w:rsidR="00B7169A">
        <w:rPr>
          <w:lang w:val="en-AU"/>
        </w:rPr>
        <w:t>the processing</w:t>
      </w:r>
      <w:r w:rsidRPr="00B21031">
        <w:rPr>
          <w:lang w:val="en-AU"/>
        </w:rPr>
        <w:t xml:space="preserve"> cursor on the line on which one or more observations may lie. If there is more than one observation on a particular line of the model output file, these observations must be read from left to right, backward movement along any line being disallowed.</w:t>
      </w:r>
    </w:p>
    <w:p w14:paraId="5AF0BDC8" w14:textId="77777777" w:rsidR="00B21031" w:rsidRPr="00B21031" w:rsidRDefault="00B21031" w:rsidP="00B21031">
      <w:pPr>
        <w:rPr>
          <w:lang w:val="en-AU"/>
        </w:rPr>
      </w:pPr>
      <w:r w:rsidRPr="00B21031">
        <w:rPr>
          <w:lang w:val="en-AU"/>
        </w:rPr>
        <w:t xml:space="preserve">Observations can be identified in one of three ways. The first way is to tell </w:t>
      </w:r>
      <w:r w:rsidR="00B7169A">
        <w:rPr>
          <w:lang w:val="en-AU"/>
        </w:rPr>
        <w:t xml:space="preserve">the </w:t>
      </w:r>
      <w:r w:rsidRPr="00B21031">
        <w:rPr>
          <w:lang w:val="en-AU"/>
        </w:rPr>
        <w:t>PEST</w:t>
      </w:r>
      <w:r w:rsidR="00B7169A">
        <w:rPr>
          <w:lang w:val="en-AU"/>
        </w:rPr>
        <w:t>++ program</w:t>
      </w:r>
      <w:r w:rsidRPr="00B21031">
        <w:rPr>
          <w:lang w:val="en-AU"/>
        </w:rPr>
        <w:t xml:space="preserve"> that a particular observation can be found between, and including, columns </w:t>
      </w:r>
      <w:r w:rsidRPr="00B21031">
        <w:rPr>
          <w:i/>
          <w:lang w:val="en-AU"/>
        </w:rPr>
        <w:t>n</w:t>
      </w:r>
      <w:r w:rsidRPr="00B21031">
        <w:rPr>
          <w:vertAlign w:val="subscript"/>
          <w:lang w:val="en-AU"/>
        </w:rPr>
        <w:t>1</w:t>
      </w:r>
      <w:r w:rsidRPr="00B21031">
        <w:rPr>
          <w:lang w:val="en-AU"/>
        </w:rPr>
        <w:t xml:space="preserve"> and </w:t>
      </w:r>
      <w:r w:rsidRPr="00B21031">
        <w:rPr>
          <w:i/>
          <w:lang w:val="en-AU"/>
        </w:rPr>
        <w:t>n</w:t>
      </w:r>
      <w:r w:rsidRPr="00B21031">
        <w:rPr>
          <w:vertAlign w:val="subscript"/>
          <w:lang w:val="en-AU"/>
        </w:rPr>
        <w:t>2</w:t>
      </w:r>
      <w:r w:rsidRPr="00B21031">
        <w:rPr>
          <w:lang w:val="en-AU"/>
        </w:rPr>
        <w:t xml:space="preserve"> on the model output file line on which its cursor is currently resting. This is by far the most efficient way to read an observation value because </w:t>
      </w:r>
      <w:r w:rsidR="00B7169A">
        <w:rPr>
          <w:lang w:val="en-AU"/>
        </w:rPr>
        <w:t>the program that is reading the file</w:t>
      </w:r>
      <w:r w:rsidRPr="00B21031">
        <w:rPr>
          <w:lang w:val="en-AU"/>
        </w:rPr>
        <w:t xml:space="preserve"> does not need to do any searching; it simply reads a number from the space identified. Observations read in this way are referred to as “fixed observations”. </w:t>
      </w:r>
    </w:p>
    <w:p w14:paraId="60AD945F" w14:textId="77777777" w:rsidR="00B21031" w:rsidRDefault="001018AE" w:rsidP="00B21031">
      <w:pPr>
        <w:rPr>
          <w:lang w:val="en-AU"/>
        </w:rPr>
      </w:pPr>
      <w:r>
        <w:rPr>
          <w:lang w:val="en-AU"/>
        </w:rPr>
        <w:t>Figure</w:t>
      </w:r>
      <w:r w:rsidR="00B21031" w:rsidRPr="00B21031">
        <w:rPr>
          <w:lang w:val="en-AU"/>
        </w:rPr>
        <w:t xml:space="preserve"> </w:t>
      </w:r>
      <w:r>
        <w:rPr>
          <w:lang w:val="en-AU"/>
        </w:rPr>
        <w:t>2</w:t>
      </w:r>
      <w:r w:rsidR="00B21031" w:rsidRPr="00B21031">
        <w:rPr>
          <w:lang w:val="en-AU"/>
        </w:rPr>
        <w:t xml:space="preserve">.14 shows how the numbers listed in the third solution vector of </w:t>
      </w:r>
      <w:r w:rsidR="00577BB3">
        <w:rPr>
          <w:lang w:val="en-AU"/>
        </w:rPr>
        <w:t>figure</w:t>
      </w:r>
      <w:r w:rsidR="00B21031" w:rsidRPr="00B21031">
        <w:rPr>
          <w:lang w:val="en-AU"/>
        </w:rPr>
        <w:t xml:space="preserve"> </w:t>
      </w:r>
      <w:r>
        <w:rPr>
          <w:lang w:val="en-AU"/>
        </w:rPr>
        <w:t>2</w:t>
      </w:r>
      <w:r w:rsidR="00B21031" w:rsidRPr="00B21031">
        <w:rPr>
          <w:lang w:val="en-AU"/>
        </w:rPr>
        <w:t xml:space="preserve">.8 can be read as fixed observations. The instruction item informing </w:t>
      </w:r>
      <w:r w:rsidR="00B7169A">
        <w:rPr>
          <w:lang w:val="en-AU"/>
        </w:rPr>
        <w:t xml:space="preserve">the </w:t>
      </w:r>
      <w:r w:rsidR="00B21031" w:rsidRPr="00B21031">
        <w:rPr>
          <w:lang w:val="en-AU"/>
        </w:rPr>
        <w:t>PEST</w:t>
      </w:r>
      <w:r w:rsidR="00B7169A">
        <w:rPr>
          <w:lang w:val="en-AU"/>
        </w:rPr>
        <w:t>++ program</w:t>
      </w:r>
      <w:r w:rsidR="00B21031" w:rsidRPr="00B21031">
        <w:rPr>
          <w:lang w:val="en-AU"/>
        </w:rPr>
        <w:t xml:space="preserve"> how to read a fixed observation consists of two parts. The first part consists of the observation name enclosed in </w:t>
      </w:r>
      <w:r w:rsidR="0071629F" w:rsidRPr="00B21031">
        <w:rPr>
          <w:lang w:val="en-AU"/>
        </w:rPr>
        <w:fldChar w:fldCharType="begin"/>
      </w:r>
      <w:r w:rsidR="00B21031" w:rsidRPr="00B21031">
        <w:rPr>
          <w:lang w:val="en-AU"/>
        </w:rPr>
        <w:instrText>xe "[ ]"</w:instrText>
      </w:r>
      <w:r w:rsidR="0071629F" w:rsidRPr="00B21031">
        <w:rPr>
          <w:lang w:val="en-AU"/>
        </w:rPr>
        <w:fldChar w:fldCharType="end"/>
      </w:r>
      <w:r w:rsidR="00B21031" w:rsidRPr="00B21031">
        <w:rPr>
          <w:lang w:val="en-AU"/>
        </w:rPr>
        <w:t>square brackets, while the second part consists of the first and last columns from which to read the observation. Note that no space must separate these two parts of the observation instruction; a space in an instruction file</w:t>
      </w:r>
      <w:r w:rsidR="00B7169A">
        <w:rPr>
          <w:lang w:val="en-AU"/>
        </w:rPr>
        <w:t xml:space="preserve"> is always construed</w:t>
      </w:r>
      <w:r w:rsidR="00B21031" w:rsidRPr="00B21031">
        <w:rPr>
          <w:lang w:val="en-AU"/>
        </w:rPr>
        <w:t xml:space="preserve"> as marking the end of one instruction item and the beginning of another (unless the space lies between marker delimiters).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7169A" w14:paraId="45B52DD3" w14:textId="77777777" w:rsidTr="00C40A21">
        <w:trPr>
          <w:cantSplit/>
        </w:trPr>
        <w:tc>
          <w:tcPr>
            <w:tcW w:w="9242" w:type="dxa"/>
            <w:shd w:val="clear" w:color="auto" w:fill="auto"/>
          </w:tcPr>
          <w:p w14:paraId="7E21DDDE" w14:textId="77777777" w:rsidR="00B7169A" w:rsidRPr="0074787C" w:rsidRDefault="0071629F" w:rsidP="00C40A21">
            <w:pPr>
              <w:keepNext/>
              <w:spacing w:before="0" w:after="0"/>
              <w:ind w:left="90"/>
              <w:jc w:val="left"/>
              <w:rPr>
                <w:rFonts w:ascii="Courier" w:hAnsi="Courier"/>
                <w:sz w:val="18"/>
                <w:lang w:val="en-AU"/>
              </w:rPr>
            </w:pPr>
            <w:r w:rsidRPr="0074787C">
              <w:rPr>
                <w:rFonts w:ascii="Courier" w:hAnsi="Courier"/>
                <w:sz w:val="18"/>
                <w:lang w:val="en-AU"/>
              </w:rPr>
              <w:lastRenderedPageBreak/>
              <w:fldChar w:fldCharType="begin"/>
            </w:r>
            <w:r w:rsidR="00B7169A" w:rsidRPr="0074787C">
              <w:rPr>
                <w:rFonts w:ascii="Courier" w:hAnsi="Courier"/>
                <w:sz w:val="18"/>
                <w:lang w:val="en-AU"/>
              </w:rPr>
              <w:instrText xml:space="preserve">PRIVATE </w:instrText>
            </w:r>
            <w:r w:rsidRPr="0074787C">
              <w:rPr>
                <w:rFonts w:ascii="Courier" w:hAnsi="Courier"/>
                <w:sz w:val="18"/>
                <w:lang w:val="en-AU"/>
              </w:rPr>
              <w:fldChar w:fldCharType="end"/>
            </w:r>
            <w:r w:rsidR="00B7169A" w:rsidRPr="0074787C">
              <w:rPr>
                <w:rFonts w:ascii="Courier" w:hAnsi="Courier"/>
                <w:sz w:val="18"/>
                <w:lang w:val="en-AU"/>
              </w:rPr>
              <w:t>pif *</w:t>
            </w:r>
          </w:p>
          <w:p w14:paraId="74499A49"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t>.</w:t>
            </w:r>
          </w:p>
          <w:p w14:paraId="46B0E079"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t>.</w:t>
            </w:r>
          </w:p>
          <w:p w14:paraId="0AA068D6"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*PERIOD NO. 3*</w:t>
            </w:r>
          </w:p>
          <w:p w14:paraId="46E29C47"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*SOLUTION VECTOR*</w:t>
            </w:r>
          </w:p>
          <w:p w14:paraId="7E923505"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 xml:space="preserve">l1 [obs1]1:9 [obs2]10:18 [obs3]19:27 [obs4]28:36 [obs5]37:45 </w:t>
            </w:r>
          </w:p>
          <w:p w14:paraId="4A08E9DE"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&amp; [obs6]46:54</w:t>
            </w:r>
          </w:p>
          <w:p w14:paraId="5300B699"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t>.</w:t>
            </w:r>
          </w:p>
          <w:p w14:paraId="5D69FA53" w14:textId="77777777" w:rsidR="00B7169A" w:rsidRPr="0074787C" w:rsidRDefault="00B7169A" w:rsidP="00B7169A">
            <w:pPr>
              <w:rPr>
                <w:sz w:val="18"/>
                <w:lang w:val="en-AU"/>
              </w:rPr>
            </w:pPr>
            <w:r w:rsidRPr="0074787C">
              <w:rPr>
                <w:rFonts w:ascii="Courier" w:hAnsi="Courier"/>
                <w:sz w:val="18"/>
                <w:lang w:val="en-AU"/>
              </w:rPr>
              <w:tab/>
              <w:t>.</w:t>
            </w:r>
          </w:p>
        </w:tc>
      </w:tr>
    </w:tbl>
    <w:p w14:paraId="52ABD22A" w14:textId="77777777" w:rsidR="00813C55" w:rsidRPr="00B21031" w:rsidRDefault="00813C55" w:rsidP="00560FBE">
      <w:pPr>
        <w:pStyle w:val="Caption"/>
        <w:rPr>
          <w:lang w:val="en-AU"/>
        </w:rPr>
      </w:pPr>
      <w:r w:rsidRPr="0015489E">
        <w:rPr>
          <w:lang w:val="en-AU"/>
        </w:rPr>
        <w:t>Figure</w:t>
      </w:r>
      <w:r>
        <w:rPr>
          <w:lang w:val="en-AU"/>
        </w:rPr>
        <w:t xml:space="preserve"> 2</w:t>
      </w:r>
      <w:r w:rsidRPr="00B21031">
        <w:rPr>
          <w:lang w:val="en-AU"/>
        </w:rPr>
        <w:t>.14 Extract from an instruction file.</w:t>
      </w:r>
    </w:p>
    <w:p w14:paraId="24AA7F49" w14:textId="77777777" w:rsidR="00B21031" w:rsidRPr="00B21031" w:rsidRDefault="00B21031" w:rsidP="00B21031">
      <w:pPr>
        <w:rPr>
          <w:lang w:val="en-AU"/>
        </w:rPr>
      </w:pPr>
      <w:r w:rsidRPr="00B21031">
        <w:rPr>
          <w:lang w:val="en-AU"/>
        </w:rPr>
        <w:t>Reading numbers as fixed observations is useful when the model writes its output in tabular form using fixed</w:t>
      </w:r>
      <w:r w:rsidR="008A0573">
        <w:rPr>
          <w:lang w:val="en-AU"/>
        </w:rPr>
        <w:t xml:space="preserve"> </w:t>
      </w:r>
      <w:r w:rsidRPr="00B21031">
        <w:rPr>
          <w:lang w:val="en-AU"/>
        </w:rPr>
        <w:t>field</w:t>
      </w:r>
      <w:r w:rsidR="008A0573">
        <w:rPr>
          <w:lang w:val="en-AU"/>
        </w:rPr>
        <w:t xml:space="preserve"> </w:t>
      </w:r>
      <w:r w:rsidRPr="00B21031">
        <w:rPr>
          <w:lang w:val="en-AU"/>
        </w:rPr>
        <w:t xml:space="preserve">width specifiers. However you must be very careful when specifying the column numbers from which to read the number. The space defined by these column numbers must be wide enough to accommodate the maximum length that the number will occupy </w:t>
      </w:r>
      <w:r w:rsidR="008A0573">
        <w:rPr>
          <w:lang w:val="en-AU"/>
        </w:rPr>
        <w:t>over</w:t>
      </w:r>
      <w:r w:rsidRPr="00B21031">
        <w:rPr>
          <w:lang w:val="en-AU"/>
        </w:rPr>
        <w:t xml:space="preserve"> the many model runs</w:t>
      </w:r>
      <w:r w:rsidR="008A0573">
        <w:rPr>
          <w:lang w:val="en-AU"/>
        </w:rPr>
        <w:t xml:space="preserve"> for which </w:t>
      </w:r>
      <w:r w:rsidR="00B7169A">
        <w:rPr>
          <w:lang w:val="en-AU"/>
        </w:rPr>
        <w:t xml:space="preserve">the </w:t>
      </w:r>
      <w:r w:rsidR="008A0573">
        <w:rPr>
          <w:lang w:val="en-AU"/>
        </w:rPr>
        <w:t>PEST</w:t>
      </w:r>
      <w:r w:rsidR="00B7169A">
        <w:rPr>
          <w:lang w:val="en-AU"/>
        </w:rPr>
        <w:t>++ program</w:t>
      </w:r>
      <w:r w:rsidR="008A0573">
        <w:rPr>
          <w:lang w:val="en-AU"/>
        </w:rPr>
        <w:t xml:space="preserve"> will read the model’s output file</w:t>
      </w:r>
      <w:r w:rsidRPr="00B21031">
        <w:rPr>
          <w:lang w:val="en-AU"/>
        </w:rPr>
        <w:t xml:space="preserve">; if it is not wide enough, </w:t>
      </w:r>
      <w:r w:rsidR="008F422A">
        <w:rPr>
          <w:lang w:val="en-AU"/>
        </w:rPr>
        <w:t>the program which is reading the file</w:t>
      </w:r>
      <w:r w:rsidRPr="00B21031">
        <w:rPr>
          <w:lang w:val="en-AU"/>
        </w:rPr>
        <w:t xml:space="preserve"> may read only a truncated part of the number or omit a negative sign preceding the number. However the space must not be so wide that it includes part of another number; in this case a run-time error will occur and </w:t>
      </w:r>
      <w:r w:rsidR="008F422A">
        <w:rPr>
          <w:lang w:val="en-AU"/>
        </w:rPr>
        <w:t xml:space="preserve">the </w:t>
      </w:r>
      <w:r w:rsidRPr="00B21031">
        <w:rPr>
          <w:lang w:val="en-AU"/>
        </w:rPr>
        <w:t>PEST</w:t>
      </w:r>
      <w:r w:rsidR="008F422A">
        <w:rPr>
          <w:lang w:val="en-AU"/>
        </w:rPr>
        <w:t>++ program which is reading the file</w:t>
      </w:r>
      <w:r w:rsidRPr="00B21031">
        <w:rPr>
          <w:lang w:val="en-AU"/>
        </w:rPr>
        <w:t xml:space="preserve"> will terminate execution with an appropriate error message.</w:t>
      </w:r>
    </w:p>
    <w:p w14:paraId="3BE1C7D2" w14:textId="77777777" w:rsidR="00B21031" w:rsidRPr="00B21031" w:rsidRDefault="00B21031" w:rsidP="00B21031">
      <w:pPr>
        <w:rPr>
          <w:lang w:val="en-AU"/>
        </w:rPr>
      </w:pPr>
      <w:r w:rsidRPr="00B21031">
        <w:rPr>
          <w:lang w:val="en-AU"/>
        </w:rPr>
        <w:t xml:space="preserve">Where a model writes its results </w:t>
      </w:r>
      <w:r w:rsidR="00740EC5">
        <w:rPr>
          <w:lang w:val="en-AU"/>
        </w:rPr>
        <w:t>as</w:t>
      </w:r>
      <w:r w:rsidRPr="00B21031">
        <w:rPr>
          <w:lang w:val="en-AU"/>
        </w:rPr>
        <w:t xml:space="preserve"> an array of numbers, it is not an uncommon occurrence for these numbers to abut each other. Consider, for example, the following </w:t>
      </w:r>
      <w:r w:rsidR="0071629F" w:rsidRPr="00B21031">
        <w:rPr>
          <w:lang w:val="en-AU"/>
        </w:rPr>
        <w:fldChar w:fldCharType="begin"/>
      </w:r>
      <w:r w:rsidRPr="00B21031">
        <w:rPr>
          <w:lang w:val="en-AU"/>
        </w:rPr>
        <w:instrText>xe "FORTRAN"</w:instrText>
      </w:r>
      <w:r w:rsidR="0071629F" w:rsidRPr="00B21031">
        <w:rPr>
          <w:lang w:val="en-AU"/>
        </w:rPr>
        <w:fldChar w:fldCharType="end"/>
      </w:r>
      <w:r w:rsidR="002C3BE0">
        <w:rPr>
          <w:lang w:val="en-AU"/>
        </w:rPr>
        <w:t>FORTRAN code fragment.</w:t>
      </w:r>
    </w:p>
    <w:p w14:paraId="5FBB94E2" w14:textId="77777777" w:rsidR="00B21031" w:rsidRPr="0074787C" w:rsidRDefault="00BD7CFD" w:rsidP="00B21031">
      <w:pPr>
        <w:tabs>
          <w:tab w:val="left" w:pos="-1440"/>
          <w:tab w:val="left" w:pos="-720"/>
          <w:tab w:val="left" w:pos="0"/>
          <w:tab w:val="left" w:pos="720"/>
          <w:tab w:val="left" w:pos="1020"/>
          <w:tab w:val="left" w:pos="1440"/>
        </w:tabs>
        <w:suppressAutoHyphens/>
        <w:spacing w:before="20" w:after="20"/>
        <w:rPr>
          <w:rFonts w:ascii="Courier" w:hAnsi="Courier"/>
          <w:sz w:val="18"/>
          <w:lang w:val="en-AU"/>
        </w:rPr>
      </w:pPr>
      <w:r w:rsidRPr="0074787C">
        <w:rPr>
          <w:rFonts w:ascii="Courier" w:hAnsi="Courier"/>
          <w:sz w:val="18"/>
          <w:lang w:val="en-AU"/>
        </w:rPr>
        <w:t xml:space="preserve"> </w:t>
      </w:r>
      <w:r w:rsidR="00B21031" w:rsidRPr="0074787C">
        <w:rPr>
          <w:rFonts w:ascii="Courier" w:hAnsi="Courier"/>
          <w:sz w:val="18"/>
          <w:lang w:val="en-AU"/>
        </w:rPr>
        <w:tab/>
        <w:t>A=1236.567</w:t>
      </w:r>
    </w:p>
    <w:p w14:paraId="3A4B9AE3" w14:textId="77777777" w:rsidR="00B21031" w:rsidRPr="0074787C" w:rsidRDefault="00B21031" w:rsidP="00B21031">
      <w:pPr>
        <w:tabs>
          <w:tab w:val="left" w:pos="-1440"/>
          <w:tab w:val="left" w:pos="-720"/>
          <w:tab w:val="left" w:pos="0"/>
          <w:tab w:val="left" w:pos="720"/>
          <w:tab w:val="left" w:pos="1020"/>
          <w:tab w:val="left" w:pos="1440"/>
        </w:tabs>
        <w:suppressAutoHyphens/>
        <w:spacing w:before="20" w:after="20"/>
        <w:rPr>
          <w:rFonts w:ascii="Courier" w:hAnsi="Courier"/>
          <w:sz w:val="18"/>
          <w:lang w:val="en-AU"/>
        </w:rPr>
      </w:pPr>
      <w:r w:rsidRPr="0074787C">
        <w:rPr>
          <w:rFonts w:ascii="Courier" w:hAnsi="Courier"/>
          <w:sz w:val="18"/>
          <w:lang w:val="en-AU"/>
        </w:rPr>
        <w:tab/>
        <w:t>B=8495.0</w:t>
      </w:r>
    </w:p>
    <w:p w14:paraId="0181C8D1" w14:textId="77777777" w:rsidR="00B21031" w:rsidRPr="0074787C" w:rsidRDefault="00B21031" w:rsidP="00B21031">
      <w:pPr>
        <w:tabs>
          <w:tab w:val="left" w:pos="-1440"/>
          <w:tab w:val="left" w:pos="-720"/>
          <w:tab w:val="left" w:pos="0"/>
          <w:tab w:val="left" w:pos="720"/>
          <w:tab w:val="left" w:pos="1020"/>
          <w:tab w:val="left" w:pos="1440"/>
        </w:tabs>
        <w:suppressAutoHyphens/>
        <w:spacing w:before="20" w:after="20"/>
        <w:rPr>
          <w:rFonts w:ascii="Courier" w:hAnsi="Courier"/>
          <w:sz w:val="18"/>
          <w:lang w:val="en-AU"/>
        </w:rPr>
      </w:pPr>
      <w:r w:rsidRPr="0074787C">
        <w:rPr>
          <w:rFonts w:ascii="Courier" w:hAnsi="Courier"/>
          <w:sz w:val="18"/>
          <w:lang w:val="en-AU"/>
        </w:rPr>
        <w:tab/>
        <w:t>C=-900.0</w:t>
      </w:r>
    </w:p>
    <w:p w14:paraId="6B019EF0" w14:textId="77777777" w:rsidR="00B21031" w:rsidRPr="0074787C" w:rsidRDefault="00B21031" w:rsidP="00B21031">
      <w:pPr>
        <w:tabs>
          <w:tab w:val="left" w:pos="-1440"/>
          <w:tab w:val="left" w:pos="-720"/>
          <w:tab w:val="left" w:pos="0"/>
          <w:tab w:val="left" w:pos="720"/>
          <w:tab w:val="left" w:pos="1020"/>
          <w:tab w:val="left" w:pos="1440"/>
        </w:tabs>
        <w:suppressAutoHyphens/>
        <w:spacing w:before="20" w:after="20"/>
        <w:rPr>
          <w:rFonts w:ascii="Courier" w:hAnsi="Courier"/>
          <w:sz w:val="18"/>
          <w:lang w:val="en-AU"/>
        </w:rPr>
      </w:pPr>
      <w:r w:rsidRPr="0074787C">
        <w:rPr>
          <w:rFonts w:ascii="Courier" w:hAnsi="Courier"/>
          <w:sz w:val="18"/>
          <w:lang w:val="en-AU"/>
        </w:rPr>
        <w:tab/>
        <w:t>WRITE(10,20) A,B,C</w:t>
      </w:r>
    </w:p>
    <w:p w14:paraId="383B530D" w14:textId="77777777" w:rsidR="00B21031" w:rsidRPr="0074787C" w:rsidRDefault="00B21031" w:rsidP="00B21031">
      <w:pPr>
        <w:tabs>
          <w:tab w:val="left" w:pos="-1440"/>
          <w:tab w:val="left" w:pos="-720"/>
          <w:tab w:val="left" w:pos="0"/>
          <w:tab w:val="left" w:pos="720"/>
          <w:tab w:val="left" w:pos="1020"/>
          <w:tab w:val="left" w:pos="1440"/>
        </w:tabs>
        <w:suppressAutoHyphens/>
        <w:spacing w:before="20" w:after="20"/>
        <w:rPr>
          <w:sz w:val="22"/>
          <w:lang w:val="en-AU"/>
        </w:rPr>
      </w:pPr>
      <w:r w:rsidRPr="0074787C">
        <w:rPr>
          <w:rFonts w:ascii="Courier" w:hAnsi="Courier"/>
          <w:sz w:val="18"/>
          <w:lang w:val="en-AU"/>
        </w:rPr>
        <w:t>20</w:t>
      </w:r>
      <w:r w:rsidRPr="0074787C">
        <w:rPr>
          <w:rFonts w:ascii="Courier" w:hAnsi="Courier"/>
          <w:sz w:val="18"/>
          <w:lang w:val="en-AU"/>
        </w:rPr>
        <w:tab/>
        <w:t>FORMAT(3(F8.3))</w:t>
      </w:r>
    </w:p>
    <w:p w14:paraId="56EDF476" w14:textId="77777777" w:rsidR="00B21031" w:rsidRPr="00B21031" w:rsidRDefault="00B21031" w:rsidP="00B21031">
      <w:pPr>
        <w:rPr>
          <w:lang w:val="en-AU"/>
        </w:rPr>
      </w:pPr>
      <w:r w:rsidRPr="00B21031">
        <w:rPr>
          <w:lang w:val="en-AU"/>
        </w:rPr>
        <w:t xml:space="preserve">The result </w:t>
      </w:r>
      <w:r w:rsidR="008A0573">
        <w:rPr>
          <w:lang w:val="en-AU"/>
        </w:rPr>
        <w:t>is</w:t>
      </w:r>
    </w:p>
    <w:p w14:paraId="01C82B70" w14:textId="77777777" w:rsidR="00B21031" w:rsidRPr="0074787C"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74787C">
        <w:rPr>
          <w:rFonts w:ascii="Courier" w:hAnsi="Courier"/>
          <w:sz w:val="18"/>
          <w:lang w:val="en-AU"/>
        </w:rPr>
        <w:t>1236.5678495.000-900.000</w:t>
      </w:r>
    </w:p>
    <w:p w14:paraId="77370F9F" w14:textId="77777777" w:rsidR="00B21031" w:rsidRPr="00B21031" w:rsidRDefault="00B21031" w:rsidP="00B21031">
      <w:pPr>
        <w:rPr>
          <w:lang w:val="en-AU"/>
        </w:rPr>
      </w:pPr>
      <w:r w:rsidRPr="00B21031">
        <w:rPr>
          <w:lang w:val="en-AU"/>
        </w:rPr>
        <w:t xml:space="preserve">In this case there is no choice but to read these numbers as fixed observations. (Both of the alternative ways to read an observation require that the observation be surrounded by either whitespace or a string that is invariant from model run to model run and can thus be used as a marker.) Hence to read the above three numbers as observations </w:t>
      </w:r>
      <w:r w:rsidRPr="00116CBF">
        <w:rPr>
          <w:i/>
          <w:lang w:val="en-AU"/>
        </w:rPr>
        <w:t>A</w:t>
      </w:r>
      <w:r w:rsidRPr="00B21031">
        <w:rPr>
          <w:lang w:val="en-AU"/>
        </w:rPr>
        <w:t xml:space="preserve">, </w:t>
      </w:r>
      <w:r w:rsidRPr="00116CBF">
        <w:rPr>
          <w:i/>
          <w:lang w:val="en-AU"/>
        </w:rPr>
        <w:t>B</w:t>
      </w:r>
      <w:r w:rsidRPr="00B21031">
        <w:rPr>
          <w:lang w:val="en-AU"/>
        </w:rPr>
        <w:t xml:space="preserve"> and </w:t>
      </w:r>
      <w:r w:rsidRPr="00116CBF">
        <w:rPr>
          <w:i/>
          <w:lang w:val="en-AU"/>
        </w:rPr>
        <w:t>C</w:t>
      </w:r>
      <w:r w:rsidRPr="00B21031">
        <w:rPr>
          <w:lang w:val="en-AU"/>
        </w:rPr>
        <w:t xml:space="preserve"> the followi</w:t>
      </w:r>
      <w:r w:rsidR="002C3BE0">
        <w:rPr>
          <w:lang w:val="en-AU"/>
        </w:rPr>
        <w:t>ng instruction line may be used.</w:t>
      </w:r>
    </w:p>
    <w:p w14:paraId="165F3FDA" w14:textId="77777777" w:rsidR="00B21031" w:rsidRPr="0074787C"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74787C">
        <w:rPr>
          <w:rFonts w:ascii="Courier" w:hAnsi="Courier"/>
          <w:sz w:val="18"/>
          <w:lang w:val="en-AU"/>
        </w:rPr>
        <w:t>l1 [A]1:8 [B]9:16 [C]17:24</w:t>
      </w:r>
    </w:p>
    <w:p w14:paraId="5F2146C4" w14:textId="77777777" w:rsidR="00B21031" w:rsidRPr="00B21031" w:rsidRDefault="00B21031" w:rsidP="00B21031">
      <w:pPr>
        <w:rPr>
          <w:lang w:val="en-AU"/>
        </w:rPr>
      </w:pPr>
      <w:r w:rsidRPr="00B21031">
        <w:rPr>
          <w:lang w:val="en-AU"/>
        </w:rPr>
        <w:t xml:space="preserve">If an instruction line contains only fixed observations there is no need for it to contain any whitespace or tabs; nor will there be any need for a secondary marker, (unless the secondary marker is being used in conjunction with a primary marker in determining which model output file line the </w:t>
      </w:r>
      <w:r w:rsidR="008F422A">
        <w:rPr>
          <w:lang w:val="en-AU"/>
        </w:rPr>
        <w:t>processing</w:t>
      </w:r>
      <w:r w:rsidRPr="00B21031">
        <w:rPr>
          <w:lang w:val="en-AU"/>
        </w:rPr>
        <w:t xml:space="preserve"> cursor should settle on - see above). This is because these items are normally used for navigating through a model output file line prior to reading a non-fixed observation (see below); such navigation is not required to locate a fixed observation as its location on a model output file line is defined without ambiguity by the column numbers included within the fixed observation instruction.</w:t>
      </w:r>
    </w:p>
    <w:p w14:paraId="1AA4AC5D" w14:textId="77777777" w:rsidR="00B21031" w:rsidRPr="00B21031" w:rsidRDefault="00B21031" w:rsidP="009C50EA">
      <w:pPr>
        <w:pStyle w:val="Heading4"/>
        <w:rPr>
          <w:lang w:val="en-AU"/>
        </w:rPr>
      </w:pPr>
      <w:r w:rsidRPr="00B21031">
        <w:rPr>
          <w:lang w:val="en-AU"/>
        </w:rPr>
        <w:t xml:space="preserve">Semi-Fixed </w:t>
      </w:r>
      <w:r w:rsidRPr="009C50EA">
        <w:t>Observations</w:t>
      </w:r>
    </w:p>
    <w:p w14:paraId="3A75397D" w14:textId="77777777" w:rsidR="00B21031" w:rsidRPr="00B21031" w:rsidRDefault="0015489E" w:rsidP="00B21031">
      <w:pPr>
        <w:rPr>
          <w:lang w:val="en-AU"/>
        </w:rPr>
      </w:pPr>
      <w:r>
        <w:rPr>
          <w:lang w:val="en-AU"/>
        </w:rPr>
        <w:t>Figure 2</w:t>
      </w:r>
      <w:r w:rsidR="00B21031" w:rsidRPr="00B21031">
        <w:rPr>
          <w:lang w:val="en-AU"/>
        </w:rPr>
        <w:t xml:space="preserve">.9 demonstrates the use of </w:t>
      </w:r>
      <w:r w:rsidR="0071629F" w:rsidRPr="00B21031">
        <w:rPr>
          <w:lang w:val="en-AU"/>
        </w:rPr>
        <w:fldChar w:fldCharType="begin"/>
      </w:r>
      <w:r w:rsidR="00B21031" w:rsidRPr="00B21031">
        <w:rPr>
          <w:lang w:val="en-AU"/>
        </w:rPr>
        <w:instrText>xe "Semi-fixed observations"</w:instrText>
      </w:r>
      <w:r w:rsidR="0071629F" w:rsidRPr="00B21031">
        <w:rPr>
          <w:lang w:val="en-AU"/>
        </w:rPr>
        <w:fldChar w:fldCharType="end"/>
      </w:r>
      <w:r w:rsidR="00B21031" w:rsidRPr="00B21031">
        <w:rPr>
          <w:lang w:val="en-AU"/>
        </w:rPr>
        <w:t xml:space="preserve">semi-fixed observations. Semi-fixed observations are similar to fixed observations in that two numbers are provided in the pertinent instruction item, the purpose of these numbers being to locate the observation’s position by </w:t>
      </w:r>
      <w:r w:rsidR="0071629F" w:rsidRPr="00B21031">
        <w:rPr>
          <w:lang w:val="en-AU"/>
        </w:rPr>
        <w:fldChar w:fldCharType="begin"/>
      </w:r>
      <w:r w:rsidR="00B21031" w:rsidRPr="00B21031">
        <w:rPr>
          <w:lang w:val="en-AU"/>
        </w:rPr>
        <w:instrText>xe "Column numbers"</w:instrText>
      </w:r>
      <w:r w:rsidR="0071629F" w:rsidRPr="00B21031">
        <w:rPr>
          <w:lang w:val="en-AU"/>
        </w:rPr>
        <w:fldChar w:fldCharType="end"/>
      </w:r>
      <w:r w:rsidR="00B21031" w:rsidRPr="00B21031">
        <w:rPr>
          <w:lang w:val="en-AU"/>
        </w:rPr>
        <w:t xml:space="preserve">column number on </w:t>
      </w:r>
      <w:r w:rsidR="00B21031" w:rsidRPr="00B21031">
        <w:rPr>
          <w:lang w:val="en-AU"/>
        </w:rPr>
        <w:lastRenderedPageBreak/>
        <w:t xml:space="preserve">the model output file. However, in contrast to fixed observations, these numbers do not locate the observation exactly. When </w:t>
      </w:r>
      <w:r w:rsidR="008C58DC">
        <w:rPr>
          <w:lang w:val="en-AU"/>
        </w:rPr>
        <w:t xml:space="preserve">a </w:t>
      </w:r>
      <w:r w:rsidR="00B21031" w:rsidRPr="00B21031">
        <w:rPr>
          <w:lang w:val="en-AU"/>
        </w:rPr>
        <w:t>PEST</w:t>
      </w:r>
      <w:r w:rsidR="008C58DC">
        <w:rPr>
          <w:lang w:val="en-AU"/>
        </w:rPr>
        <w:t>++ program</w:t>
      </w:r>
      <w:r w:rsidR="00B21031" w:rsidRPr="00B21031">
        <w:rPr>
          <w:lang w:val="en-AU"/>
        </w:rPr>
        <w:t xml:space="preserve"> encounters a semi-fixed observation instruction</w:t>
      </w:r>
      <w:r w:rsidR="00740EC5">
        <w:rPr>
          <w:lang w:val="en-AU"/>
        </w:rPr>
        <w:t>,</w:t>
      </w:r>
      <w:r w:rsidR="00B21031" w:rsidRPr="00B21031">
        <w:rPr>
          <w:lang w:val="en-AU"/>
        </w:rPr>
        <w:t xml:space="preserve"> it proceeds to the first of the two nominated column numbers and then, if this column is not occupied by a non-blank character, it searches the output file line from left to right beginning at this column number, until it reaches either the second identified column or a non-blank character. If it reaches the second column before finding a non-blank character, an error condition arises. However if it finds a non-blank character</w:t>
      </w:r>
      <w:r w:rsidR="00116CBF">
        <w:rPr>
          <w:lang w:val="en-AU"/>
        </w:rPr>
        <w:t>,</w:t>
      </w:r>
      <w:r w:rsidR="00B21031" w:rsidRPr="00B21031">
        <w:rPr>
          <w:lang w:val="en-AU"/>
        </w:rPr>
        <w:t xml:space="preserve"> it then locates the nearest whitespace on either side of the character; in this way, it identifies one or a number of non-blank characters sandwiched between whitespace (“whitespace” includes the beginning and/or the end of the model output file line). It tries to read these characters as a number, this number being the value of the observation named in the semi-fixed observation instruction. Obviously the width of this number can be greater than the difference between the column numbers cited in the semi-fixed observation instruction.</w:t>
      </w:r>
    </w:p>
    <w:p w14:paraId="3E2B31C0" w14:textId="77777777" w:rsidR="00B21031" w:rsidRPr="00B21031" w:rsidRDefault="00B21031" w:rsidP="00B21031">
      <w:pPr>
        <w:rPr>
          <w:lang w:val="en-AU"/>
        </w:rPr>
      </w:pPr>
      <w:r w:rsidRPr="00B21031">
        <w:rPr>
          <w:lang w:val="en-AU"/>
        </w:rPr>
        <w:t xml:space="preserve">Like a fixed observation, the instruction to read a semi-fixed observation consists of two parts, </w:t>
      </w:r>
      <w:r w:rsidR="0016406C">
        <w:rPr>
          <w:lang w:val="en-AU"/>
        </w:rPr>
        <w:t>namely</w:t>
      </w:r>
      <w:r w:rsidRPr="00B21031">
        <w:rPr>
          <w:lang w:val="en-AU"/>
        </w:rPr>
        <w:t xml:space="preserve"> the observation name followed by two column numbers, the latter being separated by a colon; the column numbers must be in ascending order. However for semi-fixed observations, the observation name is enclosed in </w:t>
      </w:r>
      <w:r w:rsidR="0071629F" w:rsidRPr="00B21031">
        <w:rPr>
          <w:lang w:val="en-AU"/>
        </w:rPr>
        <w:fldChar w:fldCharType="begin"/>
      </w:r>
      <w:r w:rsidRPr="00B21031">
        <w:rPr>
          <w:lang w:val="en-AU"/>
        </w:rPr>
        <w:instrText>xe "( )"</w:instrText>
      </w:r>
      <w:r w:rsidR="0071629F" w:rsidRPr="00B21031">
        <w:rPr>
          <w:lang w:val="en-AU"/>
        </w:rPr>
        <w:fldChar w:fldCharType="end"/>
      </w:r>
      <w:r w:rsidRPr="00B21031">
        <w:rPr>
          <w:lang w:val="en-AU"/>
        </w:rPr>
        <w:t>round brackets rather than square brackets. Again, there must be no space separating the two parts of the semi-fixed observation instruction.</w:t>
      </w:r>
    </w:p>
    <w:p w14:paraId="1A205537" w14:textId="77777777" w:rsidR="00B21031" w:rsidRPr="00B21031" w:rsidRDefault="00B21031" w:rsidP="00B21031">
      <w:pPr>
        <w:rPr>
          <w:lang w:val="en-AU"/>
        </w:rPr>
      </w:pPr>
      <w:r w:rsidRPr="00B21031">
        <w:rPr>
          <w:lang w:val="en-AU"/>
        </w:rPr>
        <w:t xml:space="preserve">Reading a number as a semi-fixed observation is useful if you are unsure how large the representation of the number could stretch on a model output file as its magnitude grows and/or diminishes in </w:t>
      </w:r>
      <w:r w:rsidR="008C58DC">
        <w:rPr>
          <w:lang w:val="en-AU"/>
        </w:rPr>
        <w:t>a series of</w:t>
      </w:r>
      <w:r w:rsidRPr="00B21031">
        <w:rPr>
          <w:lang w:val="en-AU"/>
        </w:rPr>
        <w:t xml:space="preserve"> model runs; it is also useful if you do not know whether the number is left or right justified. However you must be sure that at least part of the number will always fall between (and including) the two nominated columns and that, whenever the number is written and whatever its size, it will always be surrounded either by whitespace or by the beginning or end of the model output file line. If, when reading the model output file, </w:t>
      </w:r>
      <w:r w:rsidR="008C58DC">
        <w:rPr>
          <w:lang w:val="en-AU"/>
        </w:rPr>
        <w:t xml:space="preserve">a </w:t>
      </w:r>
      <w:r w:rsidRPr="00B21031">
        <w:rPr>
          <w:lang w:val="en-AU"/>
        </w:rPr>
        <w:t>PEST</w:t>
      </w:r>
      <w:r w:rsidR="008C58DC">
        <w:rPr>
          <w:lang w:val="en-AU"/>
        </w:rPr>
        <w:t>++ program</w:t>
      </w:r>
      <w:r w:rsidRPr="00B21031">
        <w:rPr>
          <w:lang w:val="en-AU"/>
        </w:rPr>
        <w:t xml:space="preserve"> encounters only whitespace between (and including) the two nominated column numbers, or if it encounters non-numeric characters or two number fragments separated by whitespace, an error condition will occur and </w:t>
      </w:r>
      <w:r w:rsidR="008C58DC">
        <w:rPr>
          <w:lang w:val="en-AU"/>
        </w:rPr>
        <w:t>the program</w:t>
      </w:r>
      <w:r w:rsidRPr="00B21031">
        <w:rPr>
          <w:lang w:val="en-AU"/>
        </w:rPr>
        <w:t xml:space="preserve"> will terminate execution with an appropriate error message.</w:t>
      </w:r>
    </w:p>
    <w:p w14:paraId="6571D6E0" w14:textId="77777777" w:rsidR="00B21031" w:rsidRPr="00B21031" w:rsidRDefault="00B21031" w:rsidP="00B21031">
      <w:pPr>
        <w:rPr>
          <w:lang w:val="en-AU"/>
        </w:rPr>
      </w:pPr>
      <w:r w:rsidRPr="00B21031">
        <w:rPr>
          <w:lang w:val="en-AU"/>
        </w:rPr>
        <w:t>As for fixed observations, it is normally not necessary to have secondary markers, whitespace and tabs on the same line as a semi-fixed observation, because the column numbers provided with the semi-fixed observation instruction determine the location of the observation on the line. As always, observations must be read from left to right on any one instruction line; hence if more than one semi-fixed observation instruction is provided on a single instruction line, the column numbers pertaining to these observations must increase from left to right.</w:t>
      </w:r>
    </w:p>
    <w:p w14:paraId="5B4D3C8B" w14:textId="77777777" w:rsidR="00B21031" w:rsidRPr="00B21031" w:rsidRDefault="00B21031" w:rsidP="00B21031">
      <w:pPr>
        <w:rPr>
          <w:lang w:val="en-AU"/>
        </w:rPr>
      </w:pPr>
      <w:r w:rsidRPr="00B21031">
        <w:rPr>
          <w:lang w:val="en-AU"/>
        </w:rPr>
        <w:t xml:space="preserve">For the case illustrated in </w:t>
      </w:r>
      <w:r w:rsidR="00577BB3">
        <w:rPr>
          <w:lang w:val="en-AU"/>
        </w:rPr>
        <w:t>figure</w:t>
      </w:r>
      <w:r w:rsidR="0015489E">
        <w:rPr>
          <w:lang w:val="en-AU"/>
        </w:rPr>
        <w:t>s 2.6 and 2</w:t>
      </w:r>
      <w:r w:rsidRPr="00B21031">
        <w:rPr>
          <w:lang w:val="en-AU"/>
        </w:rPr>
        <w:t xml:space="preserve">.7, all the fixed observations could have been read as semi-fixed observations, with the difference between the column numbers either remaining the same or being reduced to substantially smaller than that shown in </w:t>
      </w:r>
      <w:r w:rsidR="00577BB3">
        <w:rPr>
          <w:lang w:val="en-AU"/>
        </w:rPr>
        <w:t>figure</w:t>
      </w:r>
      <w:r w:rsidRPr="00B21031">
        <w:rPr>
          <w:lang w:val="en-AU"/>
        </w:rPr>
        <w:t xml:space="preserve"> </w:t>
      </w:r>
      <w:r w:rsidR="0015489E">
        <w:rPr>
          <w:lang w:val="en-AU"/>
        </w:rPr>
        <w:t>2</w:t>
      </w:r>
      <w:r w:rsidRPr="00B21031">
        <w:rPr>
          <w:lang w:val="en-AU"/>
        </w:rPr>
        <w:t xml:space="preserve">.7. However it should be noted that it takes more effort for </w:t>
      </w:r>
      <w:r w:rsidR="008C58DC">
        <w:rPr>
          <w:lang w:val="en-AU"/>
        </w:rPr>
        <w:t xml:space="preserve">a </w:t>
      </w:r>
      <w:r w:rsidRPr="00B21031">
        <w:rPr>
          <w:lang w:val="en-AU"/>
        </w:rPr>
        <w:t>PEST</w:t>
      </w:r>
      <w:r w:rsidR="008C58DC">
        <w:rPr>
          <w:lang w:val="en-AU"/>
        </w:rPr>
        <w:t>++ program</w:t>
      </w:r>
      <w:r w:rsidRPr="00B21031">
        <w:rPr>
          <w:lang w:val="en-AU"/>
        </w:rPr>
        <w:t xml:space="preserve"> to read a semi-fixed observation than it does for it to read a fixed observation as </w:t>
      </w:r>
      <w:r w:rsidR="008C58DC">
        <w:rPr>
          <w:lang w:val="en-AU"/>
        </w:rPr>
        <w:t>it</w:t>
      </w:r>
      <w:r w:rsidRPr="00B21031">
        <w:rPr>
          <w:lang w:val="en-AU"/>
        </w:rPr>
        <w:t xml:space="preserve"> must establish for itself the extent of the number that it must read.</w:t>
      </w:r>
    </w:p>
    <w:p w14:paraId="3D189349" w14:textId="77777777" w:rsidR="00B21031" w:rsidRPr="00B21031" w:rsidRDefault="00B21031" w:rsidP="00B21031">
      <w:pPr>
        <w:rPr>
          <w:lang w:val="en-AU"/>
        </w:rPr>
      </w:pPr>
      <w:r w:rsidRPr="00B21031">
        <w:rPr>
          <w:lang w:val="en-AU"/>
        </w:rPr>
        <w:t>After a semi-fixed observation</w:t>
      </w:r>
      <w:r w:rsidR="008C58DC">
        <w:rPr>
          <w:lang w:val="en-AU"/>
        </w:rPr>
        <w:t xml:space="preserve"> has been read, the</w:t>
      </w:r>
      <w:r w:rsidRPr="00B21031">
        <w:rPr>
          <w:lang w:val="en-AU"/>
        </w:rPr>
        <w:t xml:space="preserve"> cursor resides at the end of the number which it has just read. Any further processing of the line must take place to the right of that position.</w:t>
      </w:r>
    </w:p>
    <w:p w14:paraId="72D73BD9" w14:textId="77777777" w:rsidR="00B21031" w:rsidRPr="00B21031" w:rsidRDefault="00B21031" w:rsidP="00CD4D4B">
      <w:pPr>
        <w:pStyle w:val="Heading4"/>
        <w:rPr>
          <w:lang w:val="en-AU"/>
        </w:rPr>
      </w:pPr>
      <w:r w:rsidRPr="00B21031">
        <w:rPr>
          <w:lang w:val="en-AU"/>
        </w:rPr>
        <w:t>Non-Fixed Observations</w:t>
      </w:r>
    </w:p>
    <w:p w14:paraId="461FD5FD" w14:textId="220F60A4" w:rsidR="00B21031" w:rsidRPr="00B21031" w:rsidRDefault="0015489E" w:rsidP="00B21031">
      <w:pPr>
        <w:rPr>
          <w:lang w:val="en-AU"/>
        </w:rPr>
      </w:pPr>
      <w:r>
        <w:rPr>
          <w:lang w:val="en-AU"/>
        </w:rPr>
        <w:t>Figures 2.11 and 2</w:t>
      </w:r>
      <w:r w:rsidR="00B21031" w:rsidRPr="00B21031">
        <w:rPr>
          <w:lang w:val="en-AU"/>
        </w:rPr>
        <w:t xml:space="preserve">.13 demonstrate the use of </w:t>
      </w:r>
      <w:r w:rsidR="0071629F" w:rsidRPr="00B21031">
        <w:rPr>
          <w:lang w:val="en-AU"/>
        </w:rPr>
        <w:fldChar w:fldCharType="begin"/>
      </w:r>
      <w:r w:rsidR="00B21031" w:rsidRPr="00B21031">
        <w:rPr>
          <w:lang w:val="en-AU"/>
        </w:rPr>
        <w:instrText>xe "Non-fixed observations"</w:instrText>
      </w:r>
      <w:r w:rsidR="0071629F" w:rsidRPr="00B21031">
        <w:rPr>
          <w:lang w:val="en-AU"/>
        </w:rPr>
        <w:fldChar w:fldCharType="end"/>
      </w:r>
      <w:r w:rsidR="00B21031" w:rsidRPr="00B21031">
        <w:rPr>
          <w:lang w:val="en-AU"/>
        </w:rPr>
        <w:t xml:space="preserve">non-fixed observations. A non-fixed observation </w:t>
      </w:r>
      <w:r w:rsidR="00B21031" w:rsidRPr="00B21031">
        <w:rPr>
          <w:lang w:val="en-AU"/>
        </w:rPr>
        <w:lastRenderedPageBreak/>
        <w:t xml:space="preserve">instruction does not include any column numbers because the number which </w:t>
      </w:r>
      <w:r w:rsidR="008C58DC">
        <w:rPr>
          <w:lang w:val="en-AU"/>
        </w:rPr>
        <w:t xml:space="preserve">must be </w:t>
      </w:r>
      <w:r w:rsidR="00B21031" w:rsidRPr="00B21031">
        <w:rPr>
          <w:lang w:val="en-AU"/>
        </w:rPr>
        <w:t>read is found using secondary markers and/or other navigational aids such as whitespace and tabs which precede the non-fixed observation on the instruction line.</w:t>
      </w:r>
    </w:p>
    <w:p w14:paraId="4E6122F3" w14:textId="77777777" w:rsidR="00B21031" w:rsidRPr="00B21031" w:rsidRDefault="00B21031" w:rsidP="00B21031">
      <w:pPr>
        <w:rPr>
          <w:lang w:val="en-AU"/>
        </w:rPr>
      </w:pPr>
      <w:r w:rsidRPr="00B21031">
        <w:rPr>
          <w:lang w:val="en-AU"/>
        </w:rPr>
        <w:t xml:space="preserve">If you do not know exactly where, on a particular model output file line, a model will write the number corresponding to a particular observation, but you do know the structure of that line, then you can use this knowledge to navigate your way to the number. In the instruction file, a non-fixed observation is represented simply by the name of the observation surrounded by </w:t>
      </w:r>
      <w:r w:rsidR="0071629F" w:rsidRPr="00B21031">
        <w:rPr>
          <w:lang w:val="en-AU"/>
        </w:rPr>
        <w:fldChar w:fldCharType="begin"/>
      </w:r>
      <w:r w:rsidRPr="00B21031">
        <w:rPr>
          <w:lang w:val="en-AU"/>
        </w:rPr>
        <w:instrText>xe "! !"</w:instrText>
      </w:r>
      <w:r w:rsidR="0071629F" w:rsidRPr="00B21031">
        <w:rPr>
          <w:lang w:val="en-AU"/>
        </w:rPr>
        <w:fldChar w:fldCharType="end"/>
      </w:r>
      <w:r w:rsidRPr="00B21031">
        <w:rPr>
          <w:lang w:val="en-AU"/>
        </w:rPr>
        <w:t>exclamation marks; as usual, no spaces should separate the exclamation marks from the observation name</w:t>
      </w:r>
      <w:r w:rsidR="00116CBF">
        <w:rPr>
          <w:lang w:val="en-AU"/>
        </w:rPr>
        <w:t>,</w:t>
      </w:r>
      <w:r w:rsidRPr="00B21031">
        <w:rPr>
          <w:lang w:val="en-AU"/>
        </w:rPr>
        <w:t xml:space="preserve"> as spaces in an instruction file</w:t>
      </w:r>
      <w:r w:rsidR="008C58DC">
        <w:rPr>
          <w:lang w:val="en-AU"/>
        </w:rPr>
        <w:t xml:space="preserve"> are interpreted</w:t>
      </w:r>
      <w:r w:rsidRPr="00B21031">
        <w:rPr>
          <w:lang w:val="en-AU"/>
        </w:rPr>
        <w:t xml:space="preserve"> as denoting the end of one instruction item and the beginning of another.</w:t>
      </w:r>
    </w:p>
    <w:p w14:paraId="7F86AE86" w14:textId="3CBC2038" w:rsidR="00B21031" w:rsidRPr="00B21031" w:rsidRDefault="00B21031" w:rsidP="00B21031">
      <w:pPr>
        <w:rPr>
          <w:lang w:val="en-AU"/>
        </w:rPr>
      </w:pPr>
      <w:r w:rsidRPr="00B21031">
        <w:rPr>
          <w:lang w:val="en-AU"/>
        </w:rPr>
        <w:t xml:space="preserve">When </w:t>
      </w:r>
      <w:r w:rsidR="008C58DC">
        <w:rPr>
          <w:lang w:val="en-AU"/>
        </w:rPr>
        <w:t xml:space="preserve">a </w:t>
      </w:r>
      <w:r w:rsidRPr="00B21031">
        <w:rPr>
          <w:lang w:val="en-AU"/>
        </w:rPr>
        <w:t>PEST</w:t>
      </w:r>
      <w:r w:rsidR="008C58DC">
        <w:rPr>
          <w:lang w:val="en-AU"/>
        </w:rPr>
        <w:t>++ program</w:t>
      </w:r>
      <w:r w:rsidRPr="00B21031">
        <w:rPr>
          <w:lang w:val="en-AU"/>
        </w:rPr>
        <w:t xml:space="preserve"> encounters a non-fixed observation instruction it first searches forward from its current cursor position until it finds a non-blank character; </w:t>
      </w:r>
      <w:r w:rsidR="008C58DC">
        <w:rPr>
          <w:lang w:val="en-AU"/>
        </w:rPr>
        <w:t>it</w:t>
      </w:r>
      <w:r w:rsidRPr="00B21031">
        <w:rPr>
          <w:lang w:val="en-AU"/>
        </w:rPr>
        <w:t xml:space="preserve"> assumes this character is the beginning of the number representing the non-fixed observation. Then </w:t>
      </w:r>
      <w:r w:rsidR="008C58DC">
        <w:rPr>
          <w:lang w:val="en-AU"/>
        </w:rPr>
        <w:t>the program</w:t>
      </w:r>
      <w:r w:rsidRPr="00B21031">
        <w:rPr>
          <w:lang w:val="en-AU"/>
        </w:rPr>
        <w:t xml:space="preserve"> searches forward again until it finds either a blank character, the end of the line, or the first character of a secondary marker which follows the non-fixed observation instruction in the instruction file; </w:t>
      </w:r>
      <w:r w:rsidR="008C58DC">
        <w:rPr>
          <w:lang w:val="en-AU"/>
        </w:rPr>
        <w:t xml:space="preserve">the </w:t>
      </w:r>
      <w:r w:rsidRPr="00B21031">
        <w:rPr>
          <w:lang w:val="en-AU"/>
        </w:rPr>
        <w:t>PEST</w:t>
      </w:r>
      <w:r w:rsidR="008C58DC">
        <w:rPr>
          <w:lang w:val="en-AU"/>
        </w:rPr>
        <w:t>++ program</w:t>
      </w:r>
      <w:r w:rsidRPr="00B21031">
        <w:rPr>
          <w:lang w:val="en-AU"/>
        </w:rPr>
        <w:t xml:space="preserve"> assumes that the number representing the non-fixed observation finishes at the previous character position. In this way it identifies a string of characters which it tries to read as a number; if it is unsuccessful in reading a number because of the presence of non-numeric characters or some other problem, </w:t>
      </w:r>
      <w:r w:rsidR="008C58DC">
        <w:rPr>
          <w:lang w:val="en-AU"/>
        </w:rPr>
        <w:t xml:space="preserve">the </w:t>
      </w:r>
      <w:r w:rsidRPr="00B21031">
        <w:rPr>
          <w:lang w:val="en-AU"/>
        </w:rPr>
        <w:t>PEST</w:t>
      </w:r>
      <w:r w:rsidR="009232FA">
        <w:rPr>
          <w:lang w:val="en-AU"/>
        </w:rPr>
        <w:t>++</w:t>
      </w:r>
      <w:r w:rsidR="008C58DC">
        <w:rPr>
          <w:lang w:val="en-AU"/>
        </w:rPr>
        <w:t xml:space="preserve"> program</w:t>
      </w:r>
      <w:r w:rsidRPr="00B21031">
        <w:rPr>
          <w:lang w:val="en-AU"/>
        </w:rPr>
        <w:t xml:space="preserve"> terminates execution with a run-time error message. A run time error message also occur</w:t>
      </w:r>
      <w:r w:rsidR="009232FA">
        <w:rPr>
          <w:lang w:val="en-AU"/>
        </w:rPr>
        <w:t>s</w:t>
      </w:r>
      <w:r w:rsidRPr="00B21031">
        <w:rPr>
          <w:lang w:val="en-AU"/>
        </w:rPr>
        <w:t xml:space="preserve"> if </w:t>
      </w:r>
      <w:r w:rsidR="008C58DC">
        <w:rPr>
          <w:lang w:val="en-AU"/>
        </w:rPr>
        <w:t>it</w:t>
      </w:r>
      <w:r w:rsidRPr="00B21031">
        <w:rPr>
          <w:lang w:val="en-AU"/>
        </w:rPr>
        <w:t xml:space="preserve"> encounters the end of a line while looking for the beginning of a non-fixed observation.</w:t>
      </w:r>
    </w:p>
    <w:p w14:paraId="6CE23A3F" w14:textId="77777777" w:rsidR="00B21031" w:rsidRDefault="00B21031" w:rsidP="00B21031">
      <w:pPr>
        <w:rPr>
          <w:lang w:val="en-AU"/>
        </w:rPr>
      </w:pPr>
      <w:r w:rsidRPr="00B21031">
        <w:rPr>
          <w:lang w:val="en-AU"/>
        </w:rPr>
        <w:t xml:space="preserve">Consider the output file fragment shown in </w:t>
      </w:r>
      <w:r w:rsidR="00577BB3">
        <w:rPr>
          <w:lang w:val="en-AU"/>
        </w:rPr>
        <w:t>figure</w:t>
      </w:r>
      <w:r w:rsidR="0015489E">
        <w:rPr>
          <w:lang w:val="en-AU"/>
        </w:rPr>
        <w:t xml:space="preserve"> 2</w:t>
      </w:r>
      <w:r w:rsidRPr="00B21031">
        <w:rPr>
          <w:lang w:val="en-AU"/>
        </w:rPr>
        <w:t xml:space="preserve">.15. The species populations at different times cannot be read as either fixed or semi-fixed observations because the numbers representing these populations cannot be guaranteed to fall within a certain range of column numbers on the model output file because “iterative adjustment” may be required in the calculation of any such population. Hence we must find our way to the number using another method; one such method is illustrated in </w:t>
      </w:r>
      <w:r w:rsidR="00577BB3">
        <w:rPr>
          <w:lang w:val="en-AU"/>
        </w:rPr>
        <w:t>figure</w:t>
      </w:r>
      <w:r w:rsidRPr="00B21031">
        <w:rPr>
          <w:lang w:val="en-AU"/>
        </w:rPr>
        <w:t xml:space="preserve"> </w:t>
      </w:r>
      <w:r w:rsidR="0015489E">
        <w:rPr>
          <w:lang w:val="en-AU"/>
        </w:rPr>
        <w:t>2</w:t>
      </w:r>
      <w:r w:rsidRPr="00B21031">
        <w:rPr>
          <w:lang w:val="en-AU"/>
        </w:rPr>
        <w:t>.16.</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C1887" w14:paraId="331A5649" w14:textId="77777777" w:rsidTr="00C40A21">
        <w:trPr>
          <w:cantSplit/>
        </w:trPr>
        <w:tc>
          <w:tcPr>
            <w:tcW w:w="9242" w:type="dxa"/>
            <w:shd w:val="clear" w:color="auto" w:fill="auto"/>
          </w:tcPr>
          <w:p w14:paraId="3DE16E8F"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ab/>
            </w:r>
            <w:r w:rsidRPr="00116CBF">
              <w:rPr>
                <w:rFonts w:ascii="Courier New" w:hAnsi="Courier New"/>
                <w:sz w:val="16"/>
                <w:lang w:val="en-AU"/>
              </w:rPr>
              <w:tab/>
              <w:t>.</w:t>
            </w:r>
          </w:p>
          <w:p w14:paraId="0C5B3E8A"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ab/>
            </w:r>
            <w:r w:rsidRPr="00116CBF">
              <w:rPr>
                <w:rFonts w:ascii="Courier New" w:hAnsi="Courier New"/>
                <w:sz w:val="16"/>
                <w:lang w:val="en-AU"/>
              </w:rPr>
              <w:tab/>
              <w:t>.</w:t>
            </w:r>
          </w:p>
          <w:p w14:paraId="237AFEC3"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SPECIES POPULATION AFTER 1 YEAR  = 1.23498E5</w:t>
            </w:r>
          </w:p>
          <w:p w14:paraId="408C5562"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SPECIES POPULATION AFTER 2 YEARS = 1.58374E5</w:t>
            </w:r>
          </w:p>
          <w:p w14:paraId="62B46292"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SPECIES POPULATION AFTER 3 YEARS (ITERATIVE ADJUSTMENT REQUIRED)= 1.78434E5</w:t>
            </w:r>
          </w:p>
          <w:p w14:paraId="3D36704D"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SPECIES POPULATION AFTER 4 YEARS = 2.34563E5</w:t>
            </w:r>
          </w:p>
          <w:p w14:paraId="6C7F1E13"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ab/>
            </w:r>
            <w:r w:rsidRPr="00116CBF">
              <w:rPr>
                <w:rFonts w:ascii="Courier New" w:hAnsi="Courier New"/>
                <w:sz w:val="16"/>
                <w:lang w:val="en-AU"/>
              </w:rPr>
              <w:tab/>
              <w:t>.</w:t>
            </w:r>
          </w:p>
          <w:p w14:paraId="63B1B284" w14:textId="77777777" w:rsidR="00BC1887" w:rsidRPr="00116CBF" w:rsidRDefault="00BC1887" w:rsidP="00BC1887">
            <w:pPr>
              <w:rPr>
                <w:sz w:val="16"/>
                <w:lang w:val="en-AU"/>
              </w:rPr>
            </w:pPr>
            <w:r w:rsidRPr="00116CBF">
              <w:rPr>
                <w:rFonts w:ascii="Courier New" w:hAnsi="Courier New"/>
                <w:sz w:val="16"/>
                <w:lang w:val="en-AU"/>
              </w:rPr>
              <w:tab/>
            </w:r>
            <w:r w:rsidRPr="00116CBF">
              <w:rPr>
                <w:rFonts w:ascii="Courier New" w:hAnsi="Courier New"/>
                <w:sz w:val="16"/>
                <w:lang w:val="en-AU"/>
              </w:rPr>
              <w:tab/>
              <w:t>.</w:t>
            </w:r>
          </w:p>
        </w:tc>
      </w:tr>
    </w:tbl>
    <w:p w14:paraId="146CEA51" w14:textId="77777777" w:rsidR="00813C55" w:rsidRDefault="00745F0E" w:rsidP="00560FBE">
      <w:pPr>
        <w:pStyle w:val="Caption"/>
        <w:rPr>
          <w:lang w:val="en-AU"/>
        </w:rPr>
      </w:pPr>
      <w:r>
        <w:rPr>
          <w:lang w:val="en-AU"/>
        </w:rPr>
        <w:t>Figure 2</w:t>
      </w:r>
      <w:r w:rsidRPr="00B21031">
        <w:rPr>
          <w:lang w:val="en-AU"/>
        </w:rPr>
        <w:t>.15 Extract from a model output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C1887" w14:paraId="26E1C754" w14:textId="77777777" w:rsidTr="00C40A21">
        <w:trPr>
          <w:cantSplit/>
        </w:trPr>
        <w:tc>
          <w:tcPr>
            <w:tcW w:w="9242" w:type="dxa"/>
            <w:shd w:val="clear" w:color="auto" w:fill="auto"/>
          </w:tcPr>
          <w:p w14:paraId="3165D6F4" w14:textId="77777777" w:rsidR="00BC1887" w:rsidRPr="00116CBF" w:rsidRDefault="0071629F" w:rsidP="00C40A21">
            <w:pPr>
              <w:keepNext/>
              <w:spacing w:before="0" w:after="0"/>
              <w:ind w:left="90"/>
              <w:jc w:val="left"/>
              <w:rPr>
                <w:rFonts w:ascii="Courier" w:hAnsi="Courier"/>
                <w:sz w:val="18"/>
                <w:lang w:val="en-AU"/>
              </w:rPr>
            </w:pPr>
            <w:r w:rsidRPr="00116CBF">
              <w:rPr>
                <w:rFonts w:ascii="Courier" w:hAnsi="Courier"/>
                <w:sz w:val="18"/>
                <w:lang w:val="en-AU"/>
              </w:rPr>
              <w:fldChar w:fldCharType="begin"/>
            </w:r>
            <w:r w:rsidR="00BC1887" w:rsidRPr="00116CBF">
              <w:rPr>
                <w:rFonts w:ascii="Courier" w:hAnsi="Courier"/>
                <w:sz w:val="18"/>
                <w:lang w:val="en-AU"/>
              </w:rPr>
              <w:instrText xml:space="preserve">PRIVATE </w:instrText>
            </w:r>
            <w:r w:rsidRPr="00116CBF">
              <w:rPr>
                <w:rFonts w:ascii="Courier" w:hAnsi="Courier"/>
                <w:sz w:val="18"/>
                <w:lang w:val="en-AU"/>
              </w:rPr>
              <w:fldChar w:fldCharType="end"/>
            </w:r>
            <w:r w:rsidR="00BC1887" w:rsidRPr="00116CBF">
              <w:rPr>
                <w:rFonts w:ascii="Courier" w:hAnsi="Courier"/>
                <w:sz w:val="18"/>
                <w:lang w:val="en-AU"/>
              </w:rPr>
              <w:t>pif *</w:t>
            </w:r>
          </w:p>
          <w:p w14:paraId="2AF42AF4"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ab/>
              <w:t>.</w:t>
            </w:r>
          </w:p>
          <w:p w14:paraId="7420A416"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ab/>
              <w:t>.</w:t>
            </w:r>
          </w:p>
          <w:p w14:paraId="2343CAD8"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*SPECIES* *=* !sp1!</w:t>
            </w:r>
          </w:p>
          <w:p w14:paraId="7AC974D7"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l1 *=* !sp2!</w:t>
            </w:r>
          </w:p>
          <w:p w14:paraId="1D945B09"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l1 *=* !sp3!</w:t>
            </w:r>
          </w:p>
          <w:p w14:paraId="5F7536B8"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l1 *=* !sp4!</w:t>
            </w:r>
          </w:p>
          <w:p w14:paraId="2EC11181"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ab/>
              <w:t>.</w:t>
            </w:r>
          </w:p>
          <w:p w14:paraId="3FC9417A" w14:textId="77777777" w:rsidR="00BC1887" w:rsidRPr="00116CBF" w:rsidRDefault="00BC1887" w:rsidP="00BC1887">
            <w:pPr>
              <w:rPr>
                <w:sz w:val="18"/>
                <w:lang w:val="en-AU"/>
              </w:rPr>
            </w:pPr>
            <w:r w:rsidRPr="00116CBF">
              <w:rPr>
                <w:rFonts w:ascii="Courier" w:hAnsi="Courier"/>
                <w:sz w:val="18"/>
                <w:lang w:val="en-AU"/>
              </w:rPr>
              <w:tab/>
              <w:t>.</w:t>
            </w:r>
          </w:p>
        </w:tc>
      </w:tr>
    </w:tbl>
    <w:p w14:paraId="3EA8AB78" w14:textId="77777777" w:rsidR="00745F0E" w:rsidRPr="00B21031" w:rsidRDefault="00745F0E" w:rsidP="00560FBE">
      <w:pPr>
        <w:pStyle w:val="Caption"/>
        <w:rPr>
          <w:lang w:val="en-AU"/>
        </w:rPr>
      </w:pPr>
      <w:r>
        <w:rPr>
          <w:lang w:val="en-AU"/>
        </w:rPr>
        <w:t>Figure 2</w:t>
      </w:r>
      <w:r w:rsidRPr="00B21031">
        <w:rPr>
          <w:lang w:val="en-AU"/>
        </w:rPr>
        <w:t>.16 Extract from an instruction file.</w:t>
      </w:r>
    </w:p>
    <w:p w14:paraId="67C6FF25" w14:textId="77777777" w:rsidR="00B21031" w:rsidRPr="00B21031" w:rsidRDefault="00B21031" w:rsidP="00B21031">
      <w:pPr>
        <w:rPr>
          <w:lang w:val="en-AU"/>
        </w:rPr>
      </w:pPr>
      <w:r w:rsidRPr="00B21031">
        <w:rPr>
          <w:lang w:val="en-AU"/>
        </w:rPr>
        <w:t xml:space="preserve">A primary marker is used to move the </w:t>
      </w:r>
      <w:r w:rsidR="00BC1887">
        <w:rPr>
          <w:lang w:val="en-AU"/>
        </w:rPr>
        <w:t>processing</w:t>
      </w:r>
      <w:r w:rsidRPr="00B21031">
        <w:rPr>
          <w:lang w:val="en-AU"/>
        </w:rPr>
        <w:t xml:space="preserve"> cursor to the first of the lines shown in </w:t>
      </w:r>
      <w:r w:rsidR="00577BB3">
        <w:rPr>
          <w:lang w:val="en-AU"/>
        </w:rPr>
        <w:t>figure</w:t>
      </w:r>
      <w:r w:rsidR="0015489E">
        <w:rPr>
          <w:lang w:val="en-AU"/>
        </w:rPr>
        <w:t xml:space="preserve"> 2</w:t>
      </w:r>
      <w:r w:rsidRPr="00B21031">
        <w:rPr>
          <w:lang w:val="en-AU"/>
        </w:rPr>
        <w:t xml:space="preserve">.15. Then, noting that the number representing the species population always follows a “=” character, the “=” character is used as a secondary marker. After it processes a secondary </w:t>
      </w:r>
      <w:r w:rsidRPr="00B21031">
        <w:rPr>
          <w:lang w:val="en-AU"/>
        </w:rPr>
        <w:lastRenderedPageBreak/>
        <w:t xml:space="preserve">marker, the </w:t>
      </w:r>
      <w:r w:rsidR="00BC1887">
        <w:rPr>
          <w:lang w:val="en-AU"/>
        </w:rPr>
        <w:t>processing</w:t>
      </w:r>
      <w:r w:rsidRPr="00B21031">
        <w:rPr>
          <w:lang w:val="en-AU"/>
        </w:rPr>
        <w:t xml:space="preserve"> cursor always resides on the last character of that marker, in this case on the “=” character itself. Hence after reading the “=” character, </w:t>
      </w:r>
      <w:r w:rsidR="00BC1887">
        <w:rPr>
          <w:lang w:val="en-AU"/>
        </w:rPr>
        <w:t xml:space="preserve">a </w:t>
      </w:r>
      <w:r w:rsidRPr="00B21031">
        <w:rPr>
          <w:lang w:val="en-AU"/>
        </w:rPr>
        <w:t>PEST</w:t>
      </w:r>
      <w:r w:rsidR="00BC1887">
        <w:rPr>
          <w:lang w:val="en-AU"/>
        </w:rPr>
        <w:t>++ program</w:t>
      </w:r>
      <w:r w:rsidRPr="00B21031">
        <w:rPr>
          <w:lang w:val="en-AU"/>
        </w:rPr>
        <w:t xml:space="preserve"> is able to process the !sp1! instruction by isolating the string “1.23498E5” in the manner described above.</w:t>
      </w:r>
    </w:p>
    <w:p w14:paraId="58372580" w14:textId="77777777" w:rsidR="00B21031" w:rsidRPr="00B21031" w:rsidRDefault="00B21031" w:rsidP="00B21031">
      <w:pPr>
        <w:rPr>
          <w:lang w:val="en-AU"/>
        </w:rPr>
      </w:pPr>
      <w:r w:rsidRPr="00B21031">
        <w:rPr>
          <w:lang w:val="en-AU"/>
        </w:rPr>
        <w:t xml:space="preserve">After it reads the model-calculated value for observation “sp1”, </w:t>
      </w:r>
      <w:r w:rsidR="00BC1887">
        <w:rPr>
          <w:lang w:val="en-AU"/>
        </w:rPr>
        <w:t xml:space="preserve">the program that is reading the file </w:t>
      </w:r>
      <w:r w:rsidRPr="00B21031">
        <w:rPr>
          <w:lang w:val="en-AU"/>
        </w:rPr>
        <w:t xml:space="preserve">moves to the next instruction line. In accordance with the “l1” instruction, </w:t>
      </w:r>
      <w:r w:rsidR="00BC1887">
        <w:rPr>
          <w:lang w:val="en-AU"/>
        </w:rPr>
        <w:t>it</w:t>
      </w:r>
      <w:r w:rsidRPr="00B21031">
        <w:rPr>
          <w:lang w:val="en-AU"/>
        </w:rPr>
        <w:t xml:space="preserve"> reads into its memory the next line of the model output file. It then searches for a “=” character and reads the number following this character as observation “sp2”. This procedure is then repeated for observations “sp3” and “sp4”.</w:t>
      </w:r>
    </w:p>
    <w:p w14:paraId="56A69164" w14:textId="4CF21DE4" w:rsidR="00B21031" w:rsidRPr="00B21031" w:rsidRDefault="00B21031" w:rsidP="00B21031">
      <w:pPr>
        <w:rPr>
          <w:lang w:val="en-AU"/>
        </w:rPr>
      </w:pPr>
      <w:r w:rsidRPr="00B21031">
        <w:rPr>
          <w:lang w:val="en-AU"/>
        </w:rPr>
        <w:t xml:space="preserve">Successful identification of a non-fixed observation depends on the instructions preceding it. The secondary marker, tab and whitespace instructions will be most useful in this regard, though fixed and semi-fixed observations may also precede a non-fixed observation; remember that in all these cases </w:t>
      </w:r>
      <w:r w:rsidR="00BC1887">
        <w:rPr>
          <w:lang w:val="en-AU"/>
        </w:rPr>
        <w:t xml:space="preserve">the </w:t>
      </w:r>
      <w:r w:rsidRPr="00B21031">
        <w:rPr>
          <w:lang w:val="en-AU"/>
        </w:rPr>
        <w:t>PEST</w:t>
      </w:r>
      <w:r w:rsidR="00BC1887">
        <w:rPr>
          <w:lang w:val="en-AU"/>
        </w:rPr>
        <w:t>++ program</w:t>
      </w:r>
      <w:r w:rsidRPr="00B21031">
        <w:rPr>
          <w:lang w:val="en-AU"/>
        </w:rPr>
        <w:t xml:space="preserve"> places its </w:t>
      </w:r>
      <w:r w:rsidR="0071629F" w:rsidRPr="00B21031">
        <w:rPr>
          <w:lang w:val="en-AU"/>
        </w:rPr>
        <w:fldChar w:fldCharType="begin"/>
      </w:r>
      <w:r w:rsidRPr="00B21031">
        <w:rPr>
          <w:lang w:val="en-AU"/>
        </w:rPr>
        <w:instrText>xe "Cursor"</w:instrText>
      </w:r>
      <w:r w:rsidR="0071629F" w:rsidRPr="00B21031">
        <w:rPr>
          <w:lang w:val="en-AU"/>
        </w:rPr>
        <w:fldChar w:fldCharType="end"/>
      </w:r>
      <w:r w:rsidRPr="00B21031">
        <w:rPr>
          <w:lang w:val="en-AU"/>
        </w:rPr>
        <w:t xml:space="preserve">cursor over the last character of the string or number it identifies on the model output file corresponding to an instruction item, before proceeding to the next instruction. </w:t>
      </w:r>
    </w:p>
    <w:p w14:paraId="4F2486C3" w14:textId="77777777" w:rsidR="00B21031" w:rsidRPr="00B21031" w:rsidRDefault="00B21031" w:rsidP="00B21031">
      <w:pPr>
        <w:rPr>
          <w:rFonts w:ascii="Bookman" w:hAnsi="Bookman"/>
          <w:lang w:val="en-AU"/>
        </w:rPr>
      </w:pPr>
      <w:r w:rsidRPr="00B21031">
        <w:rPr>
          <w:lang w:val="en-AU"/>
        </w:rPr>
        <w:t>Consider the model output file line shown below as a further illustration of the use of non-fixed observations.</w:t>
      </w:r>
    </w:p>
    <w:p w14:paraId="4752D416" w14:textId="01F159CC" w:rsidR="00B21031" w:rsidRPr="00116CBF"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116CBF">
        <w:rPr>
          <w:rFonts w:ascii="Courier" w:hAnsi="Courier"/>
          <w:sz w:val="18"/>
          <w:lang w:val="en-AU"/>
        </w:rPr>
        <w:t xml:space="preserve">4.33 -20.3 23.392093 3.394382 </w:t>
      </w:r>
    </w:p>
    <w:p w14:paraId="4F9F2363" w14:textId="77777777" w:rsidR="00B21031" w:rsidRPr="00B21031" w:rsidRDefault="00B21031" w:rsidP="00B21031">
      <w:pPr>
        <w:rPr>
          <w:lang w:val="en-AU"/>
        </w:rPr>
      </w:pPr>
      <w:r w:rsidRPr="00B21031">
        <w:rPr>
          <w:lang w:val="en-AU"/>
        </w:rPr>
        <w:t xml:space="preserve">If we are interested in the fourth of these numbers but we are unsure as to whether the numbers preceding it might not be written with greater precision in some model runs (hence pushing the number in which we are interested to the right), then we have no alternative but to read the number as a non-fixed observation. However if the previous numbers vary from model run to model run, we cannot use a secondary marker either; nor can a tab be used. Fortunately, </w:t>
      </w:r>
      <w:r w:rsidR="0071629F" w:rsidRPr="00B21031">
        <w:rPr>
          <w:lang w:val="en-AU"/>
        </w:rPr>
        <w:fldChar w:fldCharType="begin"/>
      </w:r>
      <w:r w:rsidRPr="00B21031">
        <w:rPr>
          <w:lang w:val="en-AU"/>
        </w:rPr>
        <w:instrText>xe "Whitespace"</w:instrText>
      </w:r>
      <w:r w:rsidR="0071629F" w:rsidRPr="00B21031">
        <w:rPr>
          <w:lang w:val="en-AU"/>
        </w:rPr>
        <w:fldChar w:fldCharType="end"/>
      </w:r>
      <w:r w:rsidRPr="00B21031">
        <w:rPr>
          <w:lang w:val="en-AU"/>
        </w:rPr>
        <w:t xml:space="preserve">whitespace comes to the rescue, with the following instruction line taking </w:t>
      </w:r>
      <w:r w:rsidR="00BC1887">
        <w:rPr>
          <w:lang w:val="en-AU"/>
        </w:rPr>
        <w:t xml:space="preserve">the program reading the file </w:t>
      </w:r>
      <w:r w:rsidRPr="00B21031">
        <w:rPr>
          <w:lang w:val="en-AU"/>
        </w:rPr>
        <w:t>to the fourth number:</w:t>
      </w:r>
    </w:p>
    <w:p w14:paraId="271D6D2D" w14:textId="77777777" w:rsidR="00B21031" w:rsidRPr="00116CBF"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116CBF">
        <w:rPr>
          <w:rFonts w:ascii="Courier" w:hAnsi="Courier"/>
          <w:sz w:val="18"/>
          <w:lang w:val="en-AU"/>
        </w:rPr>
        <w:t>l10 w w w !obs1!</w:t>
      </w:r>
    </w:p>
    <w:p w14:paraId="2EF21384" w14:textId="565EF153" w:rsidR="00B21031" w:rsidRPr="00B21031" w:rsidRDefault="00B21031" w:rsidP="00B21031">
      <w:pPr>
        <w:rPr>
          <w:lang w:val="en-AU"/>
        </w:rPr>
      </w:pPr>
      <w:r w:rsidRPr="00B21031">
        <w:rPr>
          <w:lang w:val="en-AU"/>
        </w:rPr>
        <w:t xml:space="preserve">Here it is assumed that, prior to reading this instruction, the </w:t>
      </w:r>
      <w:r w:rsidR="00BC1887">
        <w:rPr>
          <w:lang w:val="en-AU"/>
        </w:rPr>
        <w:t>processing</w:t>
      </w:r>
      <w:r w:rsidRPr="00B21031">
        <w:rPr>
          <w:lang w:val="en-AU"/>
        </w:rPr>
        <w:t xml:space="preserve"> cursor was located on the 10th preceding line of the model output file. As long as we can be sure that no whitespace will ever precede the first number, there will always be three incidences of whitespace preceding the number in which we are interested. However, if it happens that whitespace may precede the first number on some occasions, while on other occasions it may not, then we can read the first number as a </w:t>
      </w:r>
      <w:r w:rsidR="0071629F" w:rsidRPr="00B21031">
        <w:rPr>
          <w:lang w:val="en-AU"/>
        </w:rPr>
        <w:fldChar w:fldCharType="begin"/>
      </w:r>
      <w:r w:rsidRPr="00B21031">
        <w:rPr>
          <w:lang w:val="en-AU"/>
        </w:rPr>
        <w:instrText>xe "Dummy observation"</w:instrText>
      </w:r>
      <w:r w:rsidR="0071629F" w:rsidRPr="00B21031">
        <w:rPr>
          <w:lang w:val="en-AU"/>
        </w:rPr>
        <w:fldChar w:fldCharType="end"/>
      </w:r>
      <w:r w:rsidRPr="00B21031">
        <w:rPr>
          <w:lang w:val="en-AU"/>
        </w:rPr>
        <w:t>dummy observation as shown below:</w:t>
      </w:r>
    </w:p>
    <w:p w14:paraId="17E38353" w14:textId="77777777" w:rsidR="00B21031" w:rsidRPr="00116CBF"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116CBF">
        <w:rPr>
          <w:rFonts w:ascii="Courier" w:hAnsi="Courier"/>
          <w:sz w:val="18"/>
          <w:lang w:val="en-AU"/>
        </w:rPr>
        <w:t>l10 !dum! w w w !obs1!</w:t>
      </w:r>
    </w:p>
    <w:p w14:paraId="0E31CEDD" w14:textId="77777777" w:rsidR="00B21031" w:rsidRPr="00B21031" w:rsidRDefault="00B21031" w:rsidP="00B21031">
      <w:pPr>
        <w:rPr>
          <w:lang w:val="en-AU"/>
        </w:rPr>
      </w:pPr>
      <w:r w:rsidRPr="00B21031">
        <w:rPr>
          <w:lang w:val="en-AU"/>
        </w:rPr>
        <w:t xml:space="preserve">As was explained previously, the number on the model output file corresponding to an observation named “dum” is not actually used; nor can the name “dum” appear in the “observation data” section of </w:t>
      </w:r>
      <w:r w:rsidR="00116CBF">
        <w:rPr>
          <w:lang w:val="en-AU"/>
        </w:rPr>
        <w:t>a</w:t>
      </w:r>
      <w:r w:rsidRPr="00B21031">
        <w:rPr>
          <w:lang w:val="en-AU"/>
        </w:rPr>
        <w:t xml:space="preserve"> PEST control file. The use of this name is reserved for instances like the present case where a number must be read in order to facilitate navigation along a particular line of the model output file. The number is read according to the non-fixed observation protocol, for only observations of this type can be dummy observations.</w:t>
      </w:r>
      <w:r w:rsidR="009232FA">
        <w:rPr>
          <w:lang w:val="en-AU"/>
        </w:rPr>
        <w:t xml:space="preserve"> </w:t>
      </w:r>
    </w:p>
    <w:p w14:paraId="27D9A13E" w14:textId="135CF364" w:rsidR="00B21031" w:rsidRPr="00B21031" w:rsidRDefault="00B21031" w:rsidP="00B21031">
      <w:pPr>
        <w:rPr>
          <w:rFonts w:ascii="Bookman" w:hAnsi="Bookman"/>
          <w:lang w:val="en-AU"/>
        </w:rPr>
      </w:pPr>
      <w:r w:rsidRPr="00B21031">
        <w:rPr>
          <w:lang w:val="en-AU"/>
        </w:rPr>
        <w:t>An alternative to the use of whitespace in locating the observation “obs1” in the above example could involve using the dummy observation more than once. Hence the instruction line below would also enable the number representin</w:t>
      </w:r>
      <w:r w:rsidR="002C3BE0">
        <w:rPr>
          <w:lang w:val="en-AU"/>
        </w:rPr>
        <w:t>g “obs1” to be located and read.</w:t>
      </w:r>
    </w:p>
    <w:p w14:paraId="630BA0C3" w14:textId="77777777" w:rsidR="00B21031" w:rsidRPr="00116CBF" w:rsidRDefault="00B21031" w:rsidP="00B21031">
      <w:pPr>
        <w:tabs>
          <w:tab w:val="left" w:pos="-1440"/>
          <w:tab w:val="left" w:pos="-720"/>
          <w:tab w:val="left" w:pos="0"/>
          <w:tab w:val="left" w:pos="720"/>
          <w:tab w:val="left" w:pos="1020"/>
          <w:tab w:val="left" w:pos="1440"/>
        </w:tabs>
        <w:suppressAutoHyphens/>
        <w:rPr>
          <w:rFonts w:ascii="Courier" w:hAnsi="Courier"/>
          <w:sz w:val="18"/>
          <w:lang w:val="pt-BR"/>
        </w:rPr>
      </w:pPr>
      <w:r w:rsidRPr="00116CBF">
        <w:rPr>
          <w:rFonts w:ascii="Courier" w:hAnsi="Courier"/>
          <w:sz w:val="18"/>
          <w:lang w:val="pt-BR"/>
        </w:rPr>
        <w:t>l10 !dum! !dum! !dum! !obs1!</w:t>
      </w:r>
    </w:p>
    <w:p w14:paraId="50233F7E" w14:textId="0435484E" w:rsidR="00B21031" w:rsidRPr="00B21031" w:rsidRDefault="00B21031" w:rsidP="00B21031">
      <w:pPr>
        <w:rPr>
          <w:lang w:val="en-AU"/>
        </w:rPr>
      </w:pPr>
      <w:r w:rsidRPr="00B21031">
        <w:rPr>
          <w:lang w:val="en-AU"/>
        </w:rPr>
        <w:t>However had the numbers in the above example been separated by commas instead of whitespace, the commas should have been used as secondary markers in order to find “obs1”.</w:t>
      </w:r>
    </w:p>
    <w:p w14:paraId="734798C4" w14:textId="77777777" w:rsidR="00B21031" w:rsidRPr="00B21031" w:rsidRDefault="00B21031" w:rsidP="00B21031">
      <w:pPr>
        <w:rPr>
          <w:lang w:val="en-AU"/>
        </w:rPr>
      </w:pPr>
      <w:r w:rsidRPr="00B21031">
        <w:rPr>
          <w:lang w:val="en-AU"/>
        </w:rPr>
        <w:lastRenderedPageBreak/>
        <w:t>A number not surrounded by whitespace can still be read as a non-fixed observation with the proper choice of secondary markers. Consider the mod</w:t>
      </w:r>
      <w:r w:rsidR="002C3BE0">
        <w:rPr>
          <w:lang w:val="en-AU"/>
        </w:rPr>
        <w:t>el output file line shown below.</w:t>
      </w:r>
    </w:p>
    <w:p w14:paraId="1CBC88CC"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SOIL WATER CONTENT (NO CORRECTION)=21.345634%</w:t>
      </w:r>
    </w:p>
    <w:p w14:paraId="07D8BBAD" w14:textId="77777777" w:rsidR="00B21031" w:rsidRPr="00B21031" w:rsidRDefault="00B21031" w:rsidP="00B21031">
      <w:pPr>
        <w:rPr>
          <w:lang w:val="en-AU"/>
        </w:rPr>
      </w:pPr>
      <w:r w:rsidRPr="00B21031">
        <w:rPr>
          <w:lang w:val="en-AU"/>
        </w:rPr>
        <w:t>It may not be possible to read the soil water content as a fixed observation because the “(NO CORRECTION)” string may or may not be present after any particular model run. Reading it as a non-fixed observation appears troublesome as the number is neither preceded nor followed by whitespace. However a suitable instruction line is</w:t>
      </w:r>
    </w:p>
    <w:p w14:paraId="20A48CDA"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l5 *=* !sws! *%*</w:t>
      </w:r>
    </w:p>
    <w:p w14:paraId="63BC5917" w14:textId="6654F0E7" w:rsidR="00B21031" w:rsidRPr="00B21031" w:rsidRDefault="00B21031" w:rsidP="00B21031">
      <w:pPr>
        <w:rPr>
          <w:lang w:val="en-AU"/>
        </w:rPr>
      </w:pPr>
      <w:r w:rsidRPr="00B21031">
        <w:rPr>
          <w:lang w:val="en-AU"/>
        </w:rPr>
        <w:t xml:space="preserve">Notice how a </w:t>
      </w:r>
      <w:r w:rsidR="0071629F" w:rsidRPr="00B21031">
        <w:rPr>
          <w:lang w:val="en-AU"/>
        </w:rPr>
        <w:fldChar w:fldCharType="begin"/>
      </w:r>
      <w:r w:rsidRPr="00B21031">
        <w:rPr>
          <w:lang w:val="en-AU"/>
        </w:rPr>
        <w:instrText>xe "Secondary marker"</w:instrText>
      </w:r>
      <w:r w:rsidR="0071629F" w:rsidRPr="00B21031">
        <w:rPr>
          <w:lang w:val="en-AU"/>
        </w:rPr>
        <w:fldChar w:fldCharType="end"/>
      </w:r>
      <w:r w:rsidRPr="00B21031">
        <w:rPr>
          <w:lang w:val="en-AU"/>
        </w:rPr>
        <w:t>secondary marker (</w:t>
      </w:r>
      <w:r w:rsidR="0016406C">
        <w:rPr>
          <w:lang w:val="en-AU"/>
        </w:rPr>
        <w:t>i.e.</w:t>
      </w:r>
      <w:r w:rsidRPr="00B21031">
        <w:rPr>
          <w:lang w:val="en-AU"/>
        </w:rPr>
        <w:t xml:space="preserve"> *%*) is referenced even though it occurs after the observation we wish to read. If this marker were not present, a run-time error would occur when </w:t>
      </w:r>
      <w:r w:rsidR="00BC1887">
        <w:rPr>
          <w:lang w:val="en-AU"/>
        </w:rPr>
        <w:t xml:space="preserve">a </w:t>
      </w:r>
      <w:r w:rsidRPr="00B21031">
        <w:rPr>
          <w:lang w:val="en-AU"/>
        </w:rPr>
        <w:t>PEST</w:t>
      </w:r>
      <w:r w:rsidR="00BC1887">
        <w:rPr>
          <w:lang w:val="en-AU"/>
        </w:rPr>
        <w:t>++ program</w:t>
      </w:r>
      <w:r w:rsidRPr="00B21031">
        <w:rPr>
          <w:lang w:val="en-AU"/>
        </w:rPr>
        <w:t xml:space="preserve"> tries to read the soil water content because it would define the observation string to include the “%” character and, naturally, would be unable to read a number from a string which includes non-numeric characters. However by including the “%” character as a secondary marker after the number representing the observation “sws”, </w:t>
      </w:r>
      <w:r w:rsidR="00BC1887">
        <w:rPr>
          <w:lang w:val="en-AU"/>
        </w:rPr>
        <w:t>the program reading the file</w:t>
      </w:r>
      <w:r w:rsidRPr="00B21031">
        <w:rPr>
          <w:lang w:val="en-AU"/>
        </w:rPr>
        <w:t xml:space="preserve"> </w:t>
      </w:r>
      <w:r w:rsidR="002C3BE0">
        <w:rPr>
          <w:lang w:val="en-AU"/>
        </w:rPr>
        <w:t>is instructed to</w:t>
      </w:r>
      <w:r w:rsidRPr="00B21031">
        <w:rPr>
          <w:lang w:val="en-AU"/>
        </w:rPr>
        <w:t xml:space="preserve"> separate the character from the string before trying to read the number. But note that if a post-observation secondary marker of this type begins with a numerical character, </w:t>
      </w:r>
      <w:r w:rsidR="00116CBF">
        <w:rPr>
          <w:lang w:val="en-AU"/>
        </w:rPr>
        <w:t>a PEST++</w:t>
      </w:r>
      <w:r w:rsidR="00BC1887">
        <w:rPr>
          <w:lang w:val="en-AU"/>
        </w:rPr>
        <w:t xml:space="preserve"> program</w:t>
      </w:r>
      <w:r w:rsidR="00116CBF">
        <w:rPr>
          <w:lang w:val="en-AU"/>
        </w:rPr>
        <w:t xml:space="preserve"> will</w:t>
      </w:r>
      <w:r w:rsidRPr="00B21031">
        <w:rPr>
          <w:lang w:val="en-AU"/>
        </w:rPr>
        <w:t xml:space="preserve"> include this character with the</w:t>
      </w:r>
      <w:r w:rsidR="002C3BE0">
        <w:rPr>
          <w:lang w:val="en-AU"/>
        </w:rPr>
        <w:t xml:space="preserve"> number representing the value of the</w:t>
      </w:r>
      <w:r w:rsidRPr="00B21031">
        <w:rPr>
          <w:lang w:val="en-AU"/>
        </w:rPr>
        <w:t xml:space="preserve"> observation if there is no whitespace separating it from the observation.</w:t>
      </w:r>
      <w:r w:rsidR="00116CBF">
        <w:rPr>
          <w:lang w:val="en-AU"/>
        </w:rPr>
        <w:t xml:space="preserve"> The observation will then be read </w:t>
      </w:r>
      <w:r w:rsidR="00F25FED">
        <w:rPr>
          <w:lang w:val="en-AU"/>
        </w:rPr>
        <w:t>in</w:t>
      </w:r>
      <w:r w:rsidR="00116CBF">
        <w:rPr>
          <w:lang w:val="en-AU"/>
        </w:rPr>
        <w:t>correctly.</w:t>
      </w:r>
    </w:p>
    <w:p w14:paraId="4BB2B5A6" w14:textId="63AAB17F" w:rsidR="00B21031" w:rsidRPr="00B21031" w:rsidRDefault="00B21031" w:rsidP="00B21031">
      <w:pPr>
        <w:rPr>
          <w:lang w:val="en-AU"/>
        </w:rPr>
      </w:pPr>
      <w:r w:rsidRPr="00B21031">
        <w:rPr>
          <w:lang w:val="en-AU"/>
        </w:rPr>
        <w:t xml:space="preserve">The fact that there is no whitespace between the “=” character and the number we wish to read causes no problems. After processing of the “=” character as a secondary marker, the processing cursor falls on the “=” character itself. The search for the first non-blank character initiated by the !sws! instruction terminates on the very next character after “=”, </w:t>
      </w:r>
      <w:r w:rsidR="00F8638C">
        <w:rPr>
          <w:lang w:val="en-AU"/>
        </w:rPr>
        <w:t>i.e.</w:t>
      </w:r>
      <w:r w:rsidRPr="00B21031">
        <w:rPr>
          <w:lang w:val="en-AU"/>
        </w:rPr>
        <w:t xml:space="preserve"> the “2” character. </w:t>
      </w:r>
      <w:r w:rsidR="00BC1887">
        <w:rPr>
          <w:lang w:val="en-AU"/>
        </w:rPr>
        <w:t>The program reading the file</w:t>
      </w:r>
      <w:r w:rsidRPr="00B21031">
        <w:rPr>
          <w:lang w:val="en-AU"/>
        </w:rPr>
        <w:t xml:space="preserve"> then accepts this character as the left boundary of the string from which it must read the soil moisture content and searches forwards for the right boundary of the string in the usual manner.</w:t>
      </w:r>
    </w:p>
    <w:p w14:paraId="21EF8988" w14:textId="77777777" w:rsidR="00B21031" w:rsidRPr="00B21031" w:rsidRDefault="00B21031" w:rsidP="00B21031">
      <w:pPr>
        <w:rPr>
          <w:lang w:val="en-AU"/>
        </w:rPr>
      </w:pPr>
      <w:r w:rsidRPr="00B21031">
        <w:rPr>
          <w:lang w:val="en-AU"/>
        </w:rPr>
        <w:t xml:space="preserve">After </w:t>
      </w:r>
      <w:r w:rsidR="00116CBF">
        <w:rPr>
          <w:lang w:val="en-AU"/>
        </w:rPr>
        <w:t>a</w:t>
      </w:r>
      <w:r w:rsidR="00E146B6">
        <w:rPr>
          <w:lang w:val="en-AU"/>
        </w:rPr>
        <w:t xml:space="preserve"> PEST++</w:t>
      </w:r>
      <w:r w:rsidR="00BC1887">
        <w:rPr>
          <w:lang w:val="en-AU"/>
        </w:rPr>
        <w:t xml:space="preserve"> program </w:t>
      </w:r>
      <w:r w:rsidRPr="00B21031">
        <w:rPr>
          <w:lang w:val="en-AU"/>
        </w:rPr>
        <w:t>has read a non-fixed observation, it places its cursor on the last character of the observation number. It can then undertake further processing of the model output file line to read further non-fixed, fixed or semi-fixed observations, or process navigational instructions as directed.</w:t>
      </w:r>
    </w:p>
    <w:p w14:paraId="7D7BF347" w14:textId="77777777" w:rsidR="00B21031" w:rsidRPr="00B21031" w:rsidRDefault="00B21031" w:rsidP="001A57C1">
      <w:pPr>
        <w:pStyle w:val="Heading4"/>
        <w:rPr>
          <w:lang w:val="en-AU"/>
        </w:rPr>
      </w:pPr>
      <w:r w:rsidRPr="001A57C1">
        <w:t>Continuation</w:t>
      </w:r>
    </w:p>
    <w:p w14:paraId="1730F8EF" w14:textId="77777777" w:rsidR="00B21031" w:rsidRPr="00B21031" w:rsidRDefault="00B21031" w:rsidP="00B21031">
      <w:pPr>
        <w:rPr>
          <w:lang w:val="en-AU"/>
        </w:rPr>
      </w:pPr>
      <w:r w:rsidRPr="00B21031">
        <w:rPr>
          <w:lang w:val="en-AU"/>
        </w:rPr>
        <w:t xml:space="preserve">You can break an instruction line between any two instructions by using the </w:t>
      </w:r>
      <w:r w:rsidR="0071629F" w:rsidRPr="00B21031">
        <w:rPr>
          <w:lang w:val="en-AU"/>
        </w:rPr>
        <w:fldChar w:fldCharType="begin"/>
      </w:r>
      <w:r w:rsidRPr="00B21031">
        <w:rPr>
          <w:lang w:val="en-AU"/>
        </w:rPr>
        <w:instrText>xe "Continuation character"</w:instrText>
      </w:r>
      <w:r w:rsidR="0071629F" w:rsidRPr="00B21031">
        <w:rPr>
          <w:lang w:val="en-AU"/>
        </w:rPr>
        <w:fldChar w:fldCharType="end"/>
      </w:r>
      <w:r w:rsidRPr="00B21031">
        <w:rPr>
          <w:lang w:val="en-AU"/>
        </w:rPr>
        <w:t>continuation character, “</w:t>
      </w:r>
      <w:r w:rsidR="0071629F" w:rsidRPr="00B21031">
        <w:rPr>
          <w:lang w:val="en-AU"/>
        </w:rPr>
        <w:fldChar w:fldCharType="begin"/>
      </w:r>
      <w:r w:rsidRPr="00B21031">
        <w:rPr>
          <w:lang w:val="en-AU"/>
        </w:rPr>
        <w:instrText>xe "&amp;"</w:instrText>
      </w:r>
      <w:r w:rsidR="0071629F" w:rsidRPr="00B21031">
        <w:rPr>
          <w:lang w:val="en-AU"/>
        </w:rPr>
        <w:fldChar w:fldCharType="end"/>
      </w:r>
      <w:r w:rsidRPr="00B21031">
        <w:rPr>
          <w:lang w:val="en-AU"/>
        </w:rPr>
        <w:t xml:space="preserve">&amp;”, to inform </w:t>
      </w:r>
      <w:r w:rsidR="00BC1887">
        <w:rPr>
          <w:lang w:val="en-AU"/>
        </w:rPr>
        <w:t xml:space="preserve">a </w:t>
      </w:r>
      <w:r w:rsidRPr="00B21031">
        <w:rPr>
          <w:lang w:val="en-AU"/>
        </w:rPr>
        <w:t>PEST</w:t>
      </w:r>
      <w:r w:rsidR="00BC1887">
        <w:rPr>
          <w:lang w:val="en-AU"/>
        </w:rPr>
        <w:t xml:space="preserve">++ program </w:t>
      </w:r>
      <w:r w:rsidRPr="00B21031">
        <w:rPr>
          <w:lang w:val="en-AU"/>
        </w:rPr>
        <w:t>that a certain instruction line is actually a continuation of the</w:t>
      </w:r>
      <w:r w:rsidR="001A57C1">
        <w:rPr>
          <w:lang w:val="en-AU"/>
        </w:rPr>
        <w:t xml:space="preserve"> </w:t>
      </w:r>
      <w:r w:rsidRPr="00B21031">
        <w:rPr>
          <w:lang w:val="en-AU"/>
        </w:rPr>
        <w:t>previous line. Thus the instruction file fragment</w:t>
      </w:r>
    </w:p>
    <w:p w14:paraId="4CCAB254" w14:textId="77777777" w:rsidR="00B21031" w:rsidRPr="00116CBF" w:rsidRDefault="00B21031" w:rsidP="00B21031">
      <w:pPr>
        <w:tabs>
          <w:tab w:val="left" w:pos="-1440"/>
          <w:tab w:val="left" w:pos="-720"/>
          <w:tab w:val="left" w:pos="0"/>
          <w:tab w:val="left" w:pos="720"/>
          <w:tab w:val="left" w:pos="1020"/>
          <w:tab w:val="left" w:pos="1440"/>
        </w:tabs>
        <w:suppressAutoHyphens/>
        <w:rPr>
          <w:rFonts w:ascii="Bookman" w:hAnsi="Bookman"/>
          <w:sz w:val="22"/>
          <w:lang w:val="en-AU"/>
        </w:rPr>
      </w:pPr>
      <w:r w:rsidRPr="00116CBF">
        <w:rPr>
          <w:rFonts w:ascii="Courier" w:hAnsi="Courier"/>
          <w:sz w:val="18"/>
          <w:lang w:val="en-AU"/>
        </w:rPr>
        <w:t>l1 %RESULTS% %TIME (4)% %=% !obs1! !obs2! !obs3!</w:t>
      </w:r>
    </w:p>
    <w:p w14:paraId="172821A0" w14:textId="77777777" w:rsidR="00B21031" w:rsidRPr="00B21031" w:rsidRDefault="00B21031" w:rsidP="00B21031">
      <w:pPr>
        <w:rPr>
          <w:rFonts w:ascii="Bookman" w:hAnsi="Bookman"/>
          <w:lang w:val="en-AU"/>
        </w:rPr>
      </w:pPr>
      <w:r w:rsidRPr="00B21031">
        <w:rPr>
          <w:lang w:val="en-AU"/>
        </w:rPr>
        <w:t>is equivalent to</w:t>
      </w:r>
    </w:p>
    <w:p w14:paraId="799EBA2F" w14:textId="77777777" w:rsidR="00B21031" w:rsidRPr="00116CBF" w:rsidRDefault="00B21031" w:rsidP="00B21031">
      <w:pPr>
        <w:tabs>
          <w:tab w:val="left" w:pos="-1440"/>
          <w:tab w:val="left" w:pos="-720"/>
          <w:tab w:val="left" w:pos="0"/>
          <w:tab w:val="left" w:pos="720"/>
          <w:tab w:val="left" w:pos="1020"/>
          <w:tab w:val="left" w:pos="1440"/>
        </w:tabs>
        <w:suppressAutoHyphens/>
        <w:spacing w:before="0" w:after="0"/>
        <w:rPr>
          <w:rFonts w:ascii="Courier" w:hAnsi="Courier"/>
          <w:sz w:val="18"/>
          <w:lang w:val="en-AU"/>
        </w:rPr>
      </w:pPr>
      <w:r w:rsidRPr="00116CBF">
        <w:rPr>
          <w:rFonts w:ascii="Courier" w:hAnsi="Courier"/>
          <w:sz w:val="18"/>
          <w:lang w:val="en-AU"/>
        </w:rPr>
        <w:t>l1</w:t>
      </w:r>
    </w:p>
    <w:p w14:paraId="59598CB7" w14:textId="77777777" w:rsidR="00B21031" w:rsidRPr="00116CBF" w:rsidRDefault="00B21031" w:rsidP="00B21031">
      <w:pPr>
        <w:tabs>
          <w:tab w:val="left" w:pos="-1440"/>
          <w:tab w:val="left" w:pos="-720"/>
          <w:tab w:val="left" w:pos="0"/>
          <w:tab w:val="left" w:pos="720"/>
          <w:tab w:val="left" w:pos="1020"/>
          <w:tab w:val="left" w:pos="1440"/>
        </w:tabs>
        <w:suppressAutoHyphens/>
        <w:spacing w:before="0" w:after="0"/>
        <w:rPr>
          <w:rFonts w:ascii="Courier" w:hAnsi="Courier"/>
          <w:sz w:val="18"/>
          <w:lang w:val="en-AU"/>
        </w:rPr>
      </w:pPr>
      <w:r w:rsidRPr="00116CBF">
        <w:rPr>
          <w:rFonts w:ascii="Courier" w:hAnsi="Courier"/>
          <w:sz w:val="18"/>
          <w:lang w:val="en-AU"/>
        </w:rPr>
        <w:t>&amp; %RESULTS%</w:t>
      </w:r>
    </w:p>
    <w:p w14:paraId="5B783B32" w14:textId="77777777" w:rsidR="00B21031" w:rsidRPr="00116CBF" w:rsidRDefault="00B21031" w:rsidP="00B21031">
      <w:pPr>
        <w:tabs>
          <w:tab w:val="left" w:pos="-1440"/>
          <w:tab w:val="left" w:pos="-720"/>
          <w:tab w:val="left" w:pos="0"/>
          <w:tab w:val="left" w:pos="720"/>
          <w:tab w:val="left" w:pos="1020"/>
          <w:tab w:val="left" w:pos="1440"/>
        </w:tabs>
        <w:suppressAutoHyphens/>
        <w:spacing w:before="0" w:after="0"/>
        <w:rPr>
          <w:rFonts w:ascii="Courier" w:hAnsi="Courier"/>
          <w:sz w:val="18"/>
          <w:lang w:val="en-AU"/>
        </w:rPr>
      </w:pPr>
      <w:r w:rsidRPr="00116CBF">
        <w:rPr>
          <w:rFonts w:ascii="Courier" w:hAnsi="Courier"/>
          <w:sz w:val="18"/>
          <w:lang w:val="en-AU"/>
        </w:rPr>
        <w:t>&amp; %TIME (4)%</w:t>
      </w:r>
    </w:p>
    <w:p w14:paraId="2E83CA87" w14:textId="77777777" w:rsidR="00B21031" w:rsidRPr="00116CBF" w:rsidRDefault="00B21031" w:rsidP="00B21031">
      <w:pPr>
        <w:tabs>
          <w:tab w:val="left" w:pos="-1440"/>
          <w:tab w:val="left" w:pos="-720"/>
          <w:tab w:val="left" w:pos="0"/>
          <w:tab w:val="left" w:pos="720"/>
          <w:tab w:val="left" w:pos="1020"/>
          <w:tab w:val="left" w:pos="1440"/>
        </w:tabs>
        <w:suppressAutoHyphens/>
        <w:spacing w:before="0" w:after="0"/>
        <w:rPr>
          <w:rFonts w:ascii="Courier" w:hAnsi="Courier"/>
          <w:sz w:val="18"/>
          <w:lang w:val="en-AU"/>
        </w:rPr>
      </w:pPr>
      <w:r w:rsidRPr="00116CBF">
        <w:rPr>
          <w:rFonts w:ascii="Courier" w:hAnsi="Courier"/>
          <w:sz w:val="18"/>
          <w:lang w:val="en-AU"/>
        </w:rPr>
        <w:t>&amp; %=%</w:t>
      </w:r>
    </w:p>
    <w:p w14:paraId="10FD5CF6" w14:textId="77777777" w:rsidR="00B21031" w:rsidRPr="00116CBF" w:rsidRDefault="00B21031" w:rsidP="00B21031">
      <w:pPr>
        <w:tabs>
          <w:tab w:val="left" w:pos="-1440"/>
          <w:tab w:val="left" w:pos="-720"/>
          <w:tab w:val="left" w:pos="0"/>
          <w:tab w:val="left" w:pos="720"/>
          <w:tab w:val="left" w:pos="1020"/>
          <w:tab w:val="left" w:pos="1440"/>
        </w:tabs>
        <w:suppressAutoHyphens/>
        <w:spacing w:before="0" w:after="0"/>
        <w:rPr>
          <w:rFonts w:ascii="Courier" w:hAnsi="Courier"/>
          <w:sz w:val="18"/>
          <w:lang w:val="en-AU"/>
        </w:rPr>
      </w:pPr>
      <w:r w:rsidRPr="00116CBF">
        <w:rPr>
          <w:rFonts w:ascii="Courier" w:hAnsi="Courier"/>
          <w:sz w:val="18"/>
          <w:lang w:val="en-AU"/>
        </w:rPr>
        <w:t>&amp; !obs1!</w:t>
      </w:r>
    </w:p>
    <w:p w14:paraId="62E3FA85" w14:textId="77777777" w:rsidR="00B21031" w:rsidRPr="00116CBF" w:rsidRDefault="00B21031" w:rsidP="00B21031">
      <w:pPr>
        <w:tabs>
          <w:tab w:val="left" w:pos="-1440"/>
          <w:tab w:val="left" w:pos="-720"/>
          <w:tab w:val="left" w:pos="0"/>
          <w:tab w:val="left" w:pos="720"/>
          <w:tab w:val="left" w:pos="1020"/>
          <w:tab w:val="left" w:pos="1440"/>
        </w:tabs>
        <w:suppressAutoHyphens/>
        <w:spacing w:before="0" w:after="0"/>
        <w:rPr>
          <w:rFonts w:ascii="Courier" w:hAnsi="Courier"/>
          <w:sz w:val="18"/>
          <w:lang w:val="en-AU"/>
        </w:rPr>
      </w:pPr>
      <w:r w:rsidRPr="00116CBF">
        <w:rPr>
          <w:rFonts w:ascii="Courier" w:hAnsi="Courier"/>
          <w:sz w:val="18"/>
          <w:lang w:val="en-AU"/>
        </w:rPr>
        <w:t>&amp; !obs2!</w:t>
      </w:r>
    </w:p>
    <w:p w14:paraId="5F0EA026" w14:textId="77777777" w:rsidR="00B21031" w:rsidRPr="00116CBF" w:rsidRDefault="00B21031" w:rsidP="00B21031">
      <w:pPr>
        <w:tabs>
          <w:tab w:val="left" w:pos="-1440"/>
          <w:tab w:val="left" w:pos="-720"/>
          <w:tab w:val="left" w:pos="0"/>
          <w:tab w:val="left" w:pos="720"/>
          <w:tab w:val="left" w:pos="1020"/>
          <w:tab w:val="left" w:pos="1440"/>
        </w:tabs>
        <w:suppressAutoHyphens/>
        <w:spacing w:before="0" w:after="0"/>
        <w:rPr>
          <w:rFonts w:ascii="Courier" w:hAnsi="Courier"/>
          <w:sz w:val="18"/>
          <w:lang w:val="en-AU"/>
        </w:rPr>
      </w:pPr>
      <w:r w:rsidRPr="00116CBF">
        <w:rPr>
          <w:rFonts w:ascii="Courier" w:hAnsi="Courier"/>
          <w:sz w:val="18"/>
          <w:lang w:val="en-AU"/>
        </w:rPr>
        <w:t>&amp; !obs3!</w:t>
      </w:r>
    </w:p>
    <w:p w14:paraId="4F22B7DB" w14:textId="77777777" w:rsidR="00B21031" w:rsidRPr="00B21031" w:rsidRDefault="00B21031" w:rsidP="00B21031">
      <w:pPr>
        <w:rPr>
          <w:lang w:val="en-AU"/>
        </w:rPr>
      </w:pPr>
      <w:r w:rsidRPr="00B21031">
        <w:rPr>
          <w:lang w:val="en-AU"/>
        </w:rPr>
        <w:t>For both</w:t>
      </w:r>
      <w:r w:rsidR="00116CBF">
        <w:rPr>
          <w:lang w:val="en-AU"/>
        </w:rPr>
        <w:t xml:space="preserve"> of</w:t>
      </w:r>
      <w:r w:rsidRPr="00B21031">
        <w:rPr>
          <w:lang w:val="en-AU"/>
        </w:rPr>
        <w:t xml:space="preserve"> these fragments, the marker delimiter is assumed to be “%”. Note that the continuation character must be separated from the instruction which follows it by at least one space. </w:t>
      </w:r>
    </w:p>
    <w:p w14:paraId="01F4358A" w14:textId="77777777" w:rsidR="00B21031" w:rsidRPr="00BD124A" w:rsidRDefault="0071629F" w:rsidP="00BD124A">
      <w:pPr>
        <w:pStyle w:val="Heading3"/>
      </w:pPr>
      <w:r w:rsidRPr="00BD124A">
        <w:lastRenderedPageBreak/>
        <w:fldChar w:fldCharType="begin"/>
      </w:r>
      <w:r w:rsidR="00B21031" w:rsidRPr="00BD124A">
        <w:instrText xml:space="preserve">PRIVATE </w:instrText>
      </w:r>
      <w:r w:rsidRPr="00BD124A">
        <w:fldChar w:fldCharType="end"/>
      </w:r>
      <w:bookmarkStart w:id="1103" w:name="_Toc429752475"/>
      <w:bookmarkStart w:id="1104" w:name="_Toc429752955"/>
      <w:bookmarkStart w:id="1105" w:name="_Toc429753381"/>
      <w:bookmarkStart w:id="1106" w:name="_Toc429753779"/>
      <w:bookmarkStart w:id="1107" w:name="_Toc429753980"/>
      <w:bookmarkStart w:id="1108" w:name="_Toc429754158"/>
      <w:bookmarkStart w:id="1109" w:name="_Toc429754336"/>
      <w:bookmarkStart w:id="1110" w:name="_Toc429754870"/>
      <w:bookmarkStart w:id="1111" w:name="_Toc429755048"/>
      <w:bookmarkStart w:id="1112" w:name="_Toc429755226"/>
      <w:bookmarkStart w:id="1113" w:name="_Toc429755642"/>
      <w:bookmarkStart w:id="1114" w:name="_Toc430192485"/>
      <w:bookmarkStart w:id="1115" w:name="_Toc430192915"/>
      <w:bookmarkStart w:id="1116" w:name="_Toc430193093"/>
      <w:bookmarkStart w:id="1117" w:name="_Toc430193271"/>
      <w:bookmarkStart w:id="1118" w:name="_Toc463719496"/>
      <w:bookmarkStart w:id="1119" w:name="_Toc464233030"/>
      <w:bookmarkStart w:id="1120" w:name="_Toc467082441"/>
      <w:bookmarkStart w:id="1121" w:name="_Toc467748672"/>
      <w:bookmarkStart w:id="1122" w:name="_Toc472333447"/>
      <w:bookmarkStart w:id="1123" w:name="_Toc472357976"/>
      <w:bookmarkStart w:id="1124" w:name="_Toc475556664"/>
      <w:bookmarkStart w:id="1125" w:name="_Toc475556948"/>
      <w:bookmarkStart w:id="1126" w:name="_Toc475589119"/>
      <w:bookmarkStart w:id="1127" w:name="_Toc530644319"/>
      <w:bookmarkStart w:id="1128" w:name="_Toc530731189"/>
      <w:bookmarkStart w:id="1129" w:name="_Toc532791085"/>
      <w:bookmarkStart w:id="1130" w:name="_Toc532791369"/>
      <w:bookmarkStart w:id="1131" w:name="_Toc532800424"/>
      <w:bookmarkStart w:id="1132" w:name="_Toc534947808"/>
      <w:bookmarkStart w:id="1133" w:name="_Toc535239224"/>
      <w:bookmarkStart w:id="1134" w:name="_Toc535247426"/>
      <w:bookmarkStart w:id="1135" w:name="_Toc73181787"/>
      <w:bookmarkStart w:id="1136" w:name="_Toc73183765"/>
      <w:bookmarkStart w:id="1137" w:name="_Toc73526124"/>
      <w:bookmarkStart w:id="1138" w:name="_Toc73526488"/>
      <w:bookmarkStart w:id="1139" w:name="_Toc73596524"/>
      <w:bookmarkStart w:id="1140" w:name="_Toc80980733"/>
      <w:bookmarkStart w:id="1141" w:name="_Toc80981356"/>
      <w:bookmarkStart w:id="1142" w:name="_Toc221857811"/>
      <w:bookmarkStart w:id="1143" w:name="_Toc258071343"/>
      <w:bookmarkStart w:id="1144" w:name="_Toc396034795"/>
      <w:bookmarkStart w:id="1145" w:name="_Toc439790937"/>
      <w:bookmarkStart w:id="1146" w:name="_Toc439791391"/>
      <w:bookmarkStart w:id="1147" w:name="_Toc439791846"/>
      <w:bookmarkStart w:id="1148" w:name="_Toc439792300"/>
      <w:bookmarkStart w:id="1149" w:name="_Toc439792754"/>
      <w:bookmarkStart w:id="1150" w:name="_Toc439793208"/>
      <w:bookmarkStart w:id="1151" w:name="_Toc439793662"/>
      <w:bookmarkStart w:id="1152" w:name="_Toc439794116"/>
      <w:bookmarkStart w:id="1153" w:name="_Toc439794570"/>
      <w:bookmarkStart w:id="1154" w:name="_Toc439795023"/>
      <w:bookmarkStart w:id="1155" w:name="_Toc439823007"/>
      <w:bookmarkStart w:id="1156" w:name="_Toc445910169"/>
      <w:bookmarkStart w:id="1157" w:name="_Toc510516385"/>
      <w:bookmarkStart w:id="1158" w:name="_Toc520535175"/>
      <w:r w:rsidR="00380713" w:rsidRPr="00BD124A">
        <w:t>2</w:t>
      </w:r>
      <w:r w:rsidR="00B21031" w:rsidRPr="00BD124A">
        <w:t>.</w:t>
      </w:r>
      <w:r w:rsidR="00BC1887">
        <w:t>4</w:t>
      </w:r>
      <w:r w:rsidR="00B21031" w:rsidRPr="00BD124A">
        <w:t>.7 Making an Instruction File</w:t>
      </w:r>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p>
    <w:p w14:paraId="10B68E9B" w14:textId="77777777" w:rsidR="00B21031" w:rsidRPr="00B21031" w:rsidRDefault="00B21031" w:rsidP="00B21031">
      <w:pPr>
        <w:rPr>
          <w:lang w:val="en-AU"/>
        </w:rPr>
      </w:pPr>
      <w:r w:rsidRPr="00B21031">
        <w:rPr>
          <w:lang w:val="en-AU"/>
        </w:rPr>
        <w:t>An instruction file can be built using a text editor.</w:t>
      </w:r>
      <w:r w:rsidR="008A0573">
        <w:rPr>
          <w:lang w:val="en-AU"/>
        </w:rPr>
        <w:t xml:space="preserve"> Alternatively it can be written by software dedicated to this purpose such as </w:t>
      </w:r>
      <w:r w:rsidR="00E146B6">
        <w:rPr>
          <w:lang w:val="en-AU"/>
        </w:rPr>
        <w:t xml:space="preserve">the </w:t>
      </w:r>
      <w:r w:rsidR="008A0573">
        <w:rPr>
          <w:lang w:val="en-AU"/>
        </w:rPr>
        <w:t>graphical user interface</w:t>
      </w:r>
      <w:r w:rsidR="00E146B6">
        <w:rPr>
          <w:lang w:val="en-AU"/>
        </w:rPr>
        <w:t xml:space="preserve"> of a model</w:t>
      </w:r>
      <w:r w:rsidR="008A0573">
        <w:rPr>
          <w:lang w:val="en-AU"/>
        </w:rPr>
        <w:t xml:space="preserve"> which su</w:t>
      </w:r>
      <w:r w:rsidR="002C3BE0">
        <w:rPr>
          <w:lang w:val="en-AU"/>
        </w:rPr>
        <w:t>pports PEST</w:t>
      </w:r>
      <w:r w:rsidR="00BC1887">
        <w:rPr>
          <w:lang w:val="en-AU"/>
        </w:rPr>
        <w:t xml:space="preserve"> </w:t>
      </w:r>
      <w:r w:rsidR="00E146B6">
        <w:rPr>
          <w:lang w:val="en-AU"/>
        </w:rPr>
        <w:t>and/</w:t>
      </w:r>
      <w:r w:rsidR="00BC1887">
        <w:rPr>
          <w:lang w:val="en-AU"/>
        </w:rPr>
        <w:t>or PEST++. Alternatively</w:t>
      </w:r>
      <w:r w:rsidR="00116CBF">
        <w:rPr>
          <w:lang w:val="en-AU"/>
        </w:rPr>
        <w:t>,</w:t>
      </w:r>
      <w:r w:rsidR="00BC1887">
        <w:rPr>
          <w:lang w:val="en-AU"/>
        </w:rPr>
        <w:t xml:space="preserve"> it can be built by</w:t>
      </w:r>
      <w:r w:rsidR="002C3BE0">
        <w:rPr>
          <w:lang w:val="en-AU"/>
        </w:rPr>
        <w:t xml:space="preserve"> members of the </w:t>
      </w:r>
      <w:r w:rsidR="00BC1887">
        <w:rPr>
          <w:lang w:val="en-AU"/>
        </w:rPr>
        <w:t xml:space="preserve">PEST </w:t>
      </w:r>
      <w:r w:rsidR="002C3BE0">
        <w:rPr>
          <w:lang w:val="en-AU"/>
        </w:rPr>
        <w:t>G</w:t>
      </w:r>
      <w:r w:rsidR="008A0573">
        <w:rPr>
          <w:lang w:val="en-AU"/>
        </w:rPr>
        <w:t>round</w:t>
      </w:r>
      <w:r w:rsidR="002C3BE0">
        <w:rPr>
          <w:lang w:val="en-AU"/>
        </w:rPr>
        <w:t>water and S</w:t>
      </w:r>
      <w:r w:rsidR="00D1009E">
        <w:rPr>
          <w:lang w:val="en-AU"/>
        </w:rPr>
        <w:t>urface W</w:t>
      </w:r>
      <w:r w:rsidR="008A0573">
        <w:rPr>
          <w:lang w:val="en-AU"/>
        </w:rPr>
        <w:t>ater</w:t>
      </w:r>
      <w:r w:rsidR="00D1009E">
        <w:rPr>
          <w:lang w:val="en-AU"/>
        </w:rPr>
        <w:t xml:space="preserve"> U</w:t>
      </w:r>
      <w:r w:rsidR="008A0573">
        <w:rPr>
          <w:lang w:val="en-AU"/>
        </w:rPr>
        <w:t>tilit</w:t>
      </w:r>
      <w:r w:rsidR="00E146B6">
        <w:rPr>
          <w:lang w:val="en-AU"/>
        </w:rPr>
        <w:t>y suites</w:t>
      </w:r>
      <w:r w:rsidR="00116CBF">
        <w:rPr>
          <w:lang w:val="en-AU"/>
        </w:rPr>
        <w:t>,</w:t>
      </w:r>
      <w:r w:rsidR="008A0573">
        <w:rPr>
          <w:lang w:val="en-AU"/>
        </w:rPr>
        <w:t xml:space="preserve"> </w:t>
      </w:r>
      <w:r w:rsidR="00116CBF">
        <w:rPr>
          <w:lang w:val="en-AU"/>
        </w:rPr>
        <w:t>b</w:t>
      </w:r>
      <w:r w:rsidR="00E146B6">
        <w:rPr>
          <w:lang w:val="en-AU"/>
        </w:rPr>
        <w:t xml:space="preserve">oth </w:t>
      </w:r>
      <w:r w:rsidR="00116CBF">
        <w:rPr>
          <w:lang w:val="en-AU"/>
        </w:rPr>
        <w:t>which</w:t>
      </w:r>
      <w:r w:rsidR="00E146B6">
        <w:rPr>
          <w:lang w:val="en-AU"/>
        </w:rPr>
        <w:t xml:space="preserve"> are </w:t>
      </w:r>
      <w:r w:rsidR="008A0573">
        <w:rPr>
          <w:lang w:val="en-AU"/>
        </w:rPr>
        <w:t>downloadable from the PEST web pages.</w:t>
      </w:r>
    </w:p>
    <w:p w14:paraId="46898EE0" w14:textId="77777777" w:rsidR="00B21031" w:rsidRPr="00B21031" w:rsidRDefault="008A0573" w:rsidP="00B21031">
      <w:pPr>
        <w:rPr>
          <w:lang w:val="en-AU"/>
        </w:rPr>
      </w:pPr>
      <w:r>
        <w:rPr>
          <w:lang w:val="en-AU"/>
        </w:rPr>
        <w:t>C</w:t>
      </w:r>
      <w:r w:rsidR="00B21031" w:rsidRPr="00B21031">
        <w:rPr>
          <w:lang w:val="en-AU"/>
        </w:rPr>
        <w:t>aution</w:t>
      </w:r>
      <w:r>
        <w:rPr>
          <w:lang w:val="en-AU"/>
        </w:rPr>
        <w:t xml:space="preserve"> must always be exercised</w:t>
      </w:r>
      <w:r w:rsidR="00B21031" w:rsidRPr="00B21031">
        <w:rPr>
          <w:lang w:val="en-AU"/>
        </w:rPr>
        <w:t xml:space="preserve"> in building an instruction set to read a model output file, especially if navigational instructions such as markers, whitespace, tabs and dummy observations are used. </w:t>
      </w:r>
      <w:r w:rsidR="00BC1887">
        <w:rPr>
          <w:lang w:val="en-AU"/>
        </w:rPr>
        <w:t xml:space="preserve">A </w:t>
      </w:r>
      <w:r w:rsidR="00B21031" w:rsidRPr="00B21031">
        <w:rPr>
          <w:lang w:val="en-AU"/>
        </w:rPr>
        <w:t>PEST</w:t>
      </w:r>
      <w:r w:rsidR="00BC1887">
        <w:rPr>
          <w:lang w:val="en-AU"/>
        </w:rPr>
        <w:t>++ program which read</w:t>
      </w:r>
      <w:r w:rsidR="00E146B6">
        <w:rPr>
          <w:lang w:val="en-AU"/>
        </w:rPr>
        <w:t xml:space="preserve">s </w:t>
      </w:r>
      <w:r w:rsidR="00BC1887">
        <w:rPr>
          <w:lang w:val="en-AU"/>
        </w:rPr>
        <w:t>a model output file</w:t>
      </w:r>
      <w:r w:rsidR="00B21031" w:rsidRPr="00B21031">
        <w:rPr>
          <w:lang w:val="en-AU"/>
        </w:rPr>
        <w:t xml:space="preserve"> will always follow your instructions to the letter, but it may not read the number</w:t>
      </w:r>
      <w:r w:rsidR="00116CBF">
        <w:rPr>
          <w:lang w:val="en-AU"/>
        </w:rPr>
        <w:t xml:space="preserve"> that</w:t>
      </w:r>
      <w:r w:rsidR="00B21031" w:rsidRPr="00B21031">
        <w:rPr>
          <w:lang w:val="en-AU"/>
        </w:rPr>
        <w:t xml:space="preserve"> you intend</w:t>
      </w:r>
      <w:r w:rsidR="004E4DC2">
        <w:rPr>
          <w:lang w:val="en-AU"/>
        </w:rPr>
        <w:t xml:space="preserve"> it to read</w:t>
      </w:r>
      <w:r w:rsidR="00B21031" w:rsidRPr="00B21031">
        <w:rPr>
          <w:lang w:val="en-AU"/>
        </w:rPr>
        <w:t xml:space="preserve"> if you get an instruction wrong. If </w:t>
      </w:r>
      <w:r w:rsidR="00BC1887">
        <w:rPr>
          <w:lang w:val="en-AU"/>
        </w:rPr>
        <w:t>this program</w:t>
      </w:r>
      <w:r w:rsidR="00B21031" w:rsidRPr="00B21031">
        <w:rPr>
          <w:lang w:val="en-AU"/>
        </w:rPr>
        <w:t xml:space="preserve"> tries to read an observation but does not find a number where it expects to find one, a </w:t>
      </w:r>
      <w:r w:rsidR="0071629F" w:rsidRPr="00B21031">
        <w:rPr>
          <w:lang w:val="en-AU"/>
        </w:rPr>
        <w:fldChar w:fldCharType="begin"/>
      </w:r>
      <w:r w:rsidR="00B21031" w:rsidRPr="00B21031">
        <w:rPr>
          <w:lang w:val="en-AU"/>
        </w:rPr>
        <w:instrText>xe "Run-time errors"</w:instrText>
      </w:r>
      <w:r w:rsidR="0071629F" w:rsidRPr="00B21031">
        <w:rPr>
          <w:lang w:val="en-AU"/>
        </w:rPr>
        <w:fldChar w:fldCharType="end"/>
      </w:r>
      <w:r w:rsidR="00B21031" w:rsidRPr="00B21031">
        <w:rPr>
          <w:lang w:val="en-AU"/>
        </w:rPr>
        <w:t xml:space="preserve">run-time error will occur. </w:t>
      </w:r>
      <w:r w:rsidR="00BC1887">
        <w:rPr>
          <w:lang w:val="en-AU"/>
        </w:rPr>
        <w:t>The program</w:t>
      </w:r>
      <w:r w:rsidR="00B21031" w:rsidRPr="00B21031">
        <w:rPr>
          <w:lang w:val="en-AU"/>
        </w:rPr>
        <w:t xml:space="preserve"> will inform you of where it encountered the error</w:t>
      </w:r>
      <w:r w:rsidR="00D97AC3">
        <w:rPr>
          <w:lang w:val="en-AU"/>
        </w:rPr>
        <w:t>,</w:t>
      </w:r>
      <w:r w:rsidR="00B21031" w:rsidRPr="00B21031">
        <w:rPr>
          <w:lang w:val="en-AU"/>
        </w:rPr>
        <w:t xml:space="preserve"> and of the instruction it was implementing when the error occurred; this should allow you to find the problem. However if </w:t>
      </w:r>
      <w:r w:rsidR="00BC1887">
        <w:rPr>
          <w:lang w:val="en-AU"/>
        </w:rPr>
        <w:t>the program</w:t>
      </w:r>
      <w:r w:rsidR="00B21031" w:rsidRPr="00B21031">
        <w:rPr>
          <w:lang w:val="en-AU"/>
        </w:rPr>
        <w:t xml:space="preserve"> actually reads the wrong number from the model output file, this may only become apparent if an unusually high objective function results, or if the objective function</w:t>
      </w:r>
      <w:r w:rsidR="00E146B6">
        <w:rPr>
          <w:lang w:val="en-AU"/>
        </w:rPr>
        <w:t xml:space="preserve"> cannot be lowered</w:t>
      </w:r>
      <w:r w:rsidR="00B21031" w:rsidRPr="00B21031">
        <w:rPr>
          <w:lang w:val="en-AU"/>
        </w:rPr>
        <w:t>.</w:t>
      </w:r>
      <w:r>
        <w:rPr>
          <w:lang w:val="en-AU"/>
        </w:rPr>
        <w:t xml:space="preserve"> </w:t>
      </w:r>
      <w:r w:rsidR="00116CBF">
        <w:rPr>
          <w:lang w:val="en-AU"/>
        </w:rPr>
        <w:t>Alternatively</w:t>
      </w:r>
      <w:r w:rsidR="00E146B6">
        <w:rPr>
          <w:lang w:val="en-AU"/>
        </w:rPr>
        <w:t>,</w:t>
      </w:r>
      <w:r>
        <w:rPr>
          <w:lang w:val="en-AU"/>
        </w:rPr>
        <w:t xml:space="preserve"> if the number which </w:t>
      </w:r>
      <w:r w:rsidR="00BC1887">
        <w:rPr>
          <w:lang w:val="en-AU"/>
        </w:rPr>
        <w:t xml:space="preserve">the </w:t>
      </w:r>
      <w:r>
        <w:rPr>
          <w:lang w:val="en-AU"/>
        </w:rPr>
        <w:t>PEST</w:t>
      </w:r>
      <w:r w:rsidR="00BC1887">
        <w:rPr>
          <w:lang w:val="en-AU"/>
        </w:rPr>
        <w:t>++ program</w:t>
      </w:r>
      <w:r>
        <w:rPr>
          <w:lang w:val="en-AU"/>
        </w:rPr>
        <w:t xml:space="preserve"> is instructed to read is a model prediction, or if </w:t>
      </w:r>
      <w:r w:rsidR="00BC1887">
        <w:rPr>
          <w:lang w:val="en-AU"/>
        </w:rPr>
        <w:t>this program</w:t>
      </w:r>
      <w:r>
        <w:rPr>
          <w:lang w:val="en-AU"/>
        </w:rPr>
        <w:t xml:space="preserve"> is being asked purely to compute sensitivities of this number to model parameters, the error may </w:t>
      </w:r>
      <w:r w:rsidR="004E4DC2">
        <w:rPr>
          <w:lang w:val="en-AU"/>
        </w:rPr>
        <w:t>never</w:t>
      </w:r>
      <w:r>
        <w:rPr>
          <w:lang w:val="en-AU"/>
        </w:rPr>
        <w:t xml:space="preserve"> be</w:t>
      </w:r>
      <w:r w:rsidR="00116CBF">
        <w:rPr>
          <w:lang w:val="en-AU"/>
        </w:rPr>
        <w:t>come</w:t>
      </w:r>
      <w:r>
        <w:rPr>
          <w:lang w:val="en-AU"/>
        </w:rPr>
        <w:t xml:space="preserve"> apparent.</w:t>
      </w:r>
      <w:r w:rsidR="00D97AC3">
        <w:rPr>
          <w:lang w:val="en-AU"/>
        </w:rPr>
        <w:t xml:space="preserve"> If in doubt, check</w:t>
      </w:r>
      <w:r w:rsidR="00BC1887">
        <w:rPr>
          <w:lang w:val="en-AU"/>
        </w:rPr>
        <w:t xml:space="preserve"> run record</w:t>
      </w:r>
      <w:r w:rsidR="00890524">
        <w:rPr>
          <w:lang w:val="en-AU"/>
        </w:rPr>
        <w:t xml:space="preserve"> and/or other</w:t>
      </w:r>
      <w:r w:rsidR="00D97AC3">
        <w:rPr>
          <w:lang w:val="en-AU"/>
        </w:rPr>
        <w:t xml:space="preserve"> files</w:t>
      </w:r>
      <w:r w:rsidR="00BC1887">
        <w:rPr>
          <w:lang w:val="en-AU"/>
        </w:rPr>
        <w:t xml:space="preserve"> that are written by the</w:t>
      </w:r>
      <w:r w:rsidR="00890524">
        <w:rPr>
          <w:lang w:val="en-AU"/>
        </w:rPr>
        <w:t xml:space="preserve"> pertinent</w:t>
      </w:r>
      <w:r w:rsidR="00BC1887">
        <w:rPr>
          <w:lang w:val="en-AU"/>
        </w:rPr>
        <w:t xml:space="preserve"> PEST++ program </w:t>
      </w:r>
      <w:r w:rsidR="00D97AC3">
        <w:rPr>
          <w:lang w:val="en-AU"/>
        </w:rPr>
        <w:t xml:space="preserve">for numbers that </w:t>
      </w:r>
      <w:r w:rsidR="00BC1887">
        <w:rPr>
          <w:lang w:val="en-AU"/>
        </w:rPr>
        <w:t>it</w:t>
      </w:r>
      <w:r w:rsidR="00D97AC3">
        <w:rPr>
          <w:lang w:val="en-AU"/>
        </w:rPr>
        <w:t xml:space="preserve"> reads from model output files to </w:t>
      </w:r>
      <w:r w:rsidR="00E146B6">
        <w:rPr>
          <w:lang w:val="en-AU"/>
        </w:rPr>
        <w:t>en</w:t>
      </w:r>
      <w:r w:rsidR="00D97AC3">
        <w:rPr>
          <w:lang w:val="en-AU"/>
        </w:rPr>
        <w:t>sure that they meet expectations.</w:t>
      </w:r>
    </w:p>
    <w:p w14:paraId="263B0B8E" w14:textId="77777777" w:rsidR="00CB557E" w:rsidRDefault="00B21031" w:rsidP="00CB1E62">
      <w:pPr>
        <w:rPr>
          <w:lang w:val="en-AU"/>
        </w:rPr>
      </w:pPr>
      <w:r w:rsidRPr="00B21031">
        <w:rPr>
          <w:lang w:val="en-AU"/>
        </w:rPr>
        <w:t xml:space="preserve">Included in the PEST suite are two programs which can be used to verify that instruction files have been built correctly. Program </w:t>
      </w:r>
      <w:r w:rsidR="0071629F" w:rsidRPr="00B21031">
        <w:rPr>
          <w:lang w:val="en-AU"/>
        </w:rPr>
        <w:fldChar w:fldCharType="begin"/>
      </w:r>
      <w:r w:rsidRPr="00B21031">
        <w:rPr>
          <w:lang w:val="en-AU"/>
        </w:rPr>
        <w:instrText>xe "PESTCHEK"</w:instrText>
      </w:r>
      <w:r w:rsidR="0071629F" w:rsidRPr="00B21031">
        <w:rPr>
          <w:lang w:val="en-AU"/>
        </w:rPr>
        <w:fldChar w:fldCharType="end"/>
      </w:r>
      <w:r w:rsidRPr="00B21031">
        <w:rPr>
          <w:lang w:val="en-AU"/>
        </w:rPr>
        <w:t>PESTCHEK reads all the instruction files cited in a PEST control file</w:t>
      </w:r>
      <w:r w:rsidR="00E146B6">
        <w:rPr>
          <w:lang w:val="en-AU"/>
        </w:rPr>
        <w:t>,</w:t>
      </w:r>
      <w:r w:rsidRPr="00B21031">
        <w:rPr>
          <w:lang w:val="en-AU"/>
        </w:rPr>
        <w:t xml:space="preserve"> ensuring that no syntax errors are present in any of these files. Program </w:t>
      </w:r>
      <w:r w:rsidR="0071629F" w:rsidRPr="00B21031">
        <w:rPr>
          <w:lang w:val="en-AU"/>
        </w:rPr>
        <w:fldChar w:fldCharType="begin"/>
      </w:r>
      <w:r w:rsidRPr="00B21031">
        <w:rPr>
          <w:lang w:val="en-AU"/>
        </w:rPr>
        <w:instrText>xe "INSCHEK"</w:instrText>
      </w:r>
      <w:r w:rsidR="0071629F" w:rsidRPr="00B21031">
        <w:rPr>
          <w:lang w:val="en-AU"/>
        </w:rPr>
        <w:fldChar w:fldCharType="end"/>
      </w:r>
      <w:r w:rsidRPr="00B21031">
        <w:rPr>
          <w:lang w:val="en-AU"/>
        </w:rPr>
        <w:t xml:space="preserve">INSCHEK, on the other hand, checks a single instruction file for syntax errors. If an instruction file is error-free, INSCHEK can then use that instruction file to read a model output file, </w:t>
      </w:r>
      <w:r w:rsidR="00E146B6">
        <w:rPr>
          <w:lang w:val="en-AU"/>
        </w:rPr>
        <w:t>recording</w:t>
      </w:r>
      <w:r w:rsidRPr="00B21031">
        <w:rPr>
          <w:lang w:val="en-AU"/>
        </w:rPr>
        <w:t xml:space="preserve"> a list of observation values read from that file</w:t>
      </w:r>
      <w:r w:rsidR="00E146B6">
        <w:rPr>
          <w:lang w:val="en-AU"/>
        </w:rPr>
        <w:t xml:space="preserve"> to another file</w:t>
      </w:r>
      <w:r w:rsidRPr="00B21031">
        <w:rPr>
          <w:lang w:val="en-AU"/>
        </w:rPr>
        <w:t xml:space="preserve">. In this way you can be sure that your instruction set “works” before it is actually used by </w:t>
      </w:r>
      <w:r w:rsidR="00890524">
        <w:rPr>
          <w:lang w:val="en-AU"/>
        </w:rPr>
        <w:t>a program from the PEST++ suite</w:t>
      </w:r>
      <w:r w:rsidRPr="00B21031">
        <w:rPr>
          <w:lang w:val="en-AU"/>
        </w:rPr>
        <w:t>.</w:t>
      </w:r>
    </w:p>
    <w:p w14:paraId="42371ACE" w14:textId="77777777" w:rsidR="005F65CE" w:rsidRDefault="00B21031" w:rsidP="00CB1E62">
      <w:pPr>
        <w:rPr>
          <w:lang w:val="en-AU"/>
        </w:rPr>
        <w:sectPr w:rsidR="005F65CE" w:rsidSect="00EF7F08">
          <w:headerReference w:type="default" r:id="rId17"/>
          <w:endnotePr>
            <w:numFmt w:val="decimal"/>
          </w:endnotePr>
          <w:pgSz w:w="11906" w:h="16838" w:code="9"/>
          <w:pgMar w:top="1440" w:right="1440" w:bottom="1440" w:left="1440" w:header="1296" w:footer="864" w:gutter="0"/>
          <w:cols w:space="720"/>
          <w:noEndnote/>
        </w:sectPr>
      </w:pPr>
      <w:r w:rsidRPr="00B21031">
        <w:rPr>
          <w:lang w:val="en-AU"/>
        </w:rPr>
        <w:t xml:space="preserve"> </w:t>
      </w:r>
      <w:bookmarkEnd w:id="0"/>
      <w:bookmarkEnd w:id="1"/>
      <w:bookmarkEnd w:id="2"/>
      <w:bookmarkEnd w:id="3"/>
      <w:bookmarkEnd w:id="4"/>
    </w:p>
    <w:p w14:paraId="570C30F8" w14:textId="77777777" w:rsidR="005F65CE" w:rsidRDefault="005F65CE" w:rsidP="005F65CE">
      <w:pPr>
        <w:pStyle w:val="Heading1"/>
      </w:pPr>
      <w:bookmarkStart w:id="1159" w:name="_Toc520535176"/>
      <w:r>
        <w:lastRenderedPageBreak/>
        <w:t>3. Some Important PEST++ Features</w:t>
      </w:r>
      <w:bookmarkEnd w:id="1159"/>
    </w:p>
    <w:p w14:paraId="09BF75A9" w14:textId="77777777" w:rsidR="005F65CE" w:rsidRDefault="005F65CE" w:rsidP="005F65CE">
      <w:pPr>
        <w:pStyle w:val="Heading2"/>
      </w:pPr>
      <w:bookmarkStart w:id="1160" w:name="_Toc520535177"/>
      <w:r>
        <w:t>3.1 General</w:t>
      </w:r>
      <w:bookmarkEnd w:id="1160"/>
    </w:p>
    <w:p w14:paraId="11118686" w14:textId="68040809" w:rsidR="005F65CE" w:rsidRDefault="005F65CE" w:rsidP="005F65CE">
      <w:pPr>
        <w:rPr>
          <w:lang w:val="en-AU"/>
        </w:rPr>
      </w:pPr>
      <w:r>
        <w:rPr>
          <w:lang w:val="en-AU"/>
        </w:rPr>
        <w:t>Before</w:t>
      </w:r>
      <w:r w:rsidR="00CE2489">
        <w:rPr>
          <w:lang w:val="en-AU"/>
        </w:rPr>
        <w:t xml:space="preserve"> describing the</w:t>
      </w:r>
      <w:r>
        <w:rPr>
          <w:lang w:val="en-AU"/>
        </w:rPr>
        <w:t xml:space="preserve"> PEST control file, certain features that</w:t>
      </w:r>
      <w:r w:rsidR="00CE2489">
        <w:rPr>
          <w:lang w:val="en-AU"/>
        </w:rPr>
        <w:t xml:space="preserve"> programs of the </w:t>
      </w:r>
      <w:r>
        <w:rPr>
          <w:lang w:val="en-AU"/>
        </w:rPr>
        <w:t>PEST++ suite</w:t>
      </w:r>
      <w:r w:rsidR="00CE2489">
        <w:rPr>
          <w:lang w:val="en-AU"/>
        </w:rPr>
        <w:t xml:space="preserve"> have in common</w:t>
      </w:r>
      <w:r w:rsidR="00F25FED">
        <w:rPr>
          <w:lang w:val="en-AU"/>
        </w:rPr>
        <w:t xml:space="preserve"> are discussed</w:t>
      </w:r>
      <w:r>
        <w:rPr>
          <w:lang w:val="en-AU"/>
        </w:rPr>
        <w:t xml:space="preserve">. This will make the task of explaining the settings of PEST </w:t>
      </w:r>
      <w:r w:rsidR="00F25FED">
        <w:rPr>
          <w:lang w:val="en-AU"/>
        </w:rPr>
        <w:t xml:space="preserve">and PEST++ </w:t>
      </w:r>
      <w:r>
        <w:rPr>
          <w:lang w:val="en-AU"/>
        </w:rPr>
        <w:t>control variables somewhat easier.</w:t>
      </w:r>
    </w:p>
    <w:p w14:paraId="68628A02" w14:textId="2A33B7F2" w:rsidR="006131FB" w:rsidRDefault="006131FB" w:rsidP="005F65CE">
      <w:pPr>
        <w:rPr>
          <w:lang w:val="en-AU"/>
        </w:rPr>
      </w:pPr>
      <w:r>
        <w:rPr>
          <w:lang w:val="en-AU"/>
        </w:rPr>
        <w:t xml:space="preserve">As for the previous </w:t>
      </w:r>
      <w:r w:rsidR="00A235D3">
        <w:rPr>
          <w:lang w:val="en-AU"/>
        </w:rPr>
        <w:t xml:space="preserve">and ensuing </w:t>
      </w:r>
      <w:r>
        <w:rPr>
          <w:lang w:val="en-AU"/>
        </w:rPr>
        <w:t>chapter</w:t>
      </w:r>
      <w:r w:rsidR="00A235D3">
        <w:rPr>
          <w:lang w:val="en-AU"/>
        </w:rPr>
        <w:t>s of this manual</w:t>
      </w:r>
      <w:r>
        <w:rPr>
          <w:lang w:val="en-AU"/>
        </w:rPr>
        <w:t>, parts of the present chapter are taken from</w:t>
      </w:r>
      <w:r w:rsidR="00F9487F">
        <w:rPr>
          <w:lang w:val="en-AU"/>
        </w:rPr>
        <w:t xml:space="preserve"> version </w:t>
      </w:r>
      <w:r w:rsidR="00F25FED">
        <w:rPr>
          <w:lang w:val="en-AU"/>
        </w:rPr>
        <w:t>7</w:t>
      </w:r>
      <w:r w:rsidR="00F9487F">
        <w:rPr>
          <w:lang w:val="en-AU"/>
        </w:rPr>
        <w:t xml:space="preserve"> of </w:t>
      </w:r>
      <w:r>
        <w:rPr>
          <w:lang w:val="en-AU"/>
        </w:rPr>
        <w:t>the PEST manual.</w:t>
      </w:r>
    </w:p>
    <w:p w14:paraId="27556BEF" w14:textId="77777777" w:rsidR="00755437" w:rsidRDefault="00755437" w:rsidP="00755437">
      <w:pPr>
        <w:pStyle w:val="Heading2"/>
      </w:pPr>
      <w:bookmarkStart w:id="1161" w:name="_Toc439790950"/>
      <w:bookmarkStart w:id="1162" w:name="_Toc439791404"/>
      <w:bookmarkStart w:id="1163" w:name="_Toc439791859"/>
      <w:bookmarkStart w:id="1164" w:name="_Toc439792313"/>
      <w:bookmarkStart w:id="1165" w:name="_Toc439792767"/>
      <w:bookmarkStart w:id="1166" w:name="_Toc439793221"/>
      <w:bookmarkStart w:id="1167" w:name="_Toc439793675"/>
      <w:bookmarkStart w:id="1168" w:name="_Toc439794129"/>
      <w:bookmarkStart w:id="1169" w:name="_Toc439794583"/>
      <w:bookmarkStart w:id="1170" w:name="_Toc439795036"/>
      <w:bookmarkStart w:id="1171" w:name="_Toc439823020"/>
      <w:bookmarkStart w:id="1172" w:name="_Toc445910182"/>
      <w:bookmarkStart w:id="1173" w:name="_Toc510516399"/>
      <w:bookmarkStart w:id="1174" w:name="_Toc520535178"/>
      <w:r>
        <w:t>3.2 Parameter Adjustment</w:t>
      </w:r>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p>
    <w:p w14:paraId="131A774F" w14:textId="77777777" w:rsidR="00755437" w:rsidRPr="00FE4430" w:rsidRDefault="0071629F" w:rsidP="00755437">
      <w:pPr>
        <w:pStyle w:val="Heading3"/>
        <w:rPr>
          <w:rFonts w:ascii="Bookman" w:hAnsi="Bookman"/>
          <w:spacing w:val="-3"/>
        </w:rPr>
      </w:pPr>
      <w:r w:rsidRPr="00FE4430">
        <w:fldChar w:fldCharType="begin"/>
      </w:r>
      <w:r w:rsidR="00755437" w:rsidRPr="00FE4430">
        <w:instrText xml:space="preserve">PRIVATE </w:instrText>
      </w:r>
      <w:r w:rsidRPr="00FE4430">
        <w:fldChar w:fldCharType="end"/>
      </w:r>
      <w:bookmarkStart w:id="1175" w:name="_Toc429752441"/>
      <w:bookmarkStart w:id="1176" w:name="_Toc429752921"/>
      <w:bookmarkStart w:id="1177" w:name="_Toc429753347"/>
      <w:bookmarkStart w:id="1178" w:name="_Toc429753745"/>
      <w:bookmarkStart w:id="1179" w:name="_Toc429753946"/>
      <w:bookmarkStart w:id="1180" w:name="_Toc429754124"/>
      <w:bookmarkStart w:id="1181" w:name="_Toc429754302"/>
      <w:bookmarkStart w:id="1182" w:name="_Toc429754836"/>
      <w:bookmarkStart w:id="1183" w:name="_Toc429755014"/>
      <w:bookmarkStart w:id="1184" w:name="_Toc429755192"/>
      <w:bookmarkStart w:id="1185" w:name="_Toc429755608"/>
      <w:bookmarkStart w:id="1186" w:name="_Toc430192451"/>
      <w:bookmarkStart w:id="1187" w:name="_Toc430192881"/>
      <w:bookmarkStart w:id="1188" w:name="_Toc430193059"/>
      <w:bookmarkStart w:id="1189" w:name="_Toc430193237"/>
      <w:bookmarkStart w:id="1190" w:name="_Toc463719461"/>
      <w:bookmarkStart w:id="1191" w:name="_Toc464232995"/>
      <w:bookmarkStart w:id="1192" w:name="_Toc467082406"/>
      <w:bookmarkStart w:id="1193" w:name="_Toc467748637"/>
      <w:bookmarkStart w:id="1194" w:name="_Toc472333412"/>
      <w:bookmarkStart w:id="1195" w:name="_Toc472357941"/>
      <w:bookmarkStart w:id="1196" w:name="_Toc475556629"/>
      <w:bookmarkStart w:id="1197" w:name="_Toc475556913"/>
      <w:bookmarkStart w:id="1198" w:name="_Toc475589084"/>
      <w:bookmarkStart w:id="1199" w:name="_Toc530644282"/>
      <w:bookmarkStart w:id="1200" w:name="_Toc530731152"/>
      <w:bookmarkStart w:id="1201" w:name="_Toc532791048"/>
      <w:bookmarkStart w:id="1202" w:name="_Toc532791332"/>
      <w:bookmarkStart w:id="1203" w:name="_Toc532800387"/>
      <w:bookmarkStart w:id="1204" w:name="_Toc534947771"/>
      <w:bookmarkStart w:id="1205" w:name="_Toc535239187"/>
      <w:bookmarkStart w:id="1206" w:name="_Toc535247389"/>
      <w:bookmarkStart w:id="1207" w:name="_Toc73181750"/>
      <w:bookmarkStart w:id="1208" w:name="_Toc73183728"/>
      <w:bookmarkStart w:id="1209" w:name="_Toc73526087"/>
      <w:bookmarkStart w:id="1210" w:name="_Toc73526451"/>
      <w:bookmarkStart w:id="1211" w:name="_Toc73596487"/>
      <w:bookmarkStart w:id="1212" w:name="_Toc80980696"/>
      <w:bookmarkStart w:id="1213" w:name="_Toc80981319"/>
      <w:bookmarkStart w:id="1214" w:name="_Toc221857774"/>
      <w:bookmarkStart w:id="1215" w:name="_Toc258071306"/>
      <w:bookmarkStart w:id="1216" w:name="_Toc396034758"/>
      <w:bookmarkStart w:id="1217" w:name="_Toc439790952"/>
      <w:bookmarkStart w:id="1218" w:name="_Toc439791406"/>
      <w:bookmarkStart w:id="1219" w:name="_Toc439791861"/>
      <w:bookmarkStart w:id="1220" w:name="_Toc439792315"/>
      <w:bookmarkStart w:id="1221" w:name="_Toc439792769"/>
      <w:bookmarkStart w:id="1222" w:name="_Toc439793223"/>
      <w:bookmarkStart w:id="1223" w:name="_Toc439793677"/>
      <w:bookmarkStart w:id="1224" w:name="_Toc439794131"/>
      <w:bookmarkStart w:id="1225" w:name="_Toc439794585"/>
      <w:bookmarkStart w:id="1226" w:name="_Toc439795038"/>
      <w:bookmarkStart w:id="1227" w:name="_Toc439823022"/>
      <w:bookmarkStart w:id="1228" w:name="_Toc445910184"/>
      <w:bookmarkStart w:id="1229" w:name="_Toc510516401"/>
      <w:bookmarkStart w:id="1230" w:name="_Toc520535179"/>
      <w:r w:rsidR="00755437">
        <w:t>3.2.1</w:t>
      </w:r>
      <w:r w:rsidR="00755437" w:rsidRPr="00FE4430">
        <w:t xml:space="preserve"> Parameter Transformation</w:t>
      </w:r>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p>
    <w:p w14:paraId="795FD01C" w14:textId="77777777" w:rsidR="00755437" w:rsidRPr="00FE4430" w:rsidRDefault="00755437" w:rsidP="00755437">
      <w:pPr>
        <w:rPr>
          <w:lang w:val="en-AU"/>
        </w:rPr>
      </w:pPr>
      <w:r>
        <w:rPr>
          <w:lang w:val="en-AU"/>
        </w:rPr>
        <w:t xml:space="preserve">All of the programs of the PEST++ suite adjust values ascribed to a model’s parameters (and sometimes its decision variables, though they are given the umbrella name “parameters” in the </w:t>
      </w:r>
      <w:r w:rsidR="00F9487F">
        <w:rPr>
          <w:lang w:val="en-AU"/>
        </w:rPr>
        <w:t>present chapter</w:t>
      </w:r>
      <w:r>
        <w:rPr>
          <w:lang w:val="en-AU"/>
        </w:rPr>
        <w:t xml:space="preserve">). However, behind the scenes, these programs can be asked to adjust the logarithms of </w:t>
      </w:r>
      <w:r w:rsidRPr="00FE4430">
        <w:rPr>
          <w:lang w:val="en-AU"/>
        </w:rPr>
        <w:t>parameter</w:t>
      </w:r>
      <w:r w:rsidR="00E71E79">
        <w:rPr>
          <w:lang w:val="en-AU"/>
        </w:rPr>
        <w:t xml:space="preserve"> values</w:t>
      </w:r>
      <w:r>
        <w:rPr>
          <w:lang w:val="en-AU"/>
        </w:rPr>
        <w:t xml:space="preserve"> instead of the parameter</w:t>
      </w:r>
      <w:r w:rsidR="00E71E79">
        <w:rPr>
          <w:lang w:val="en-AU"/>
        </w:rPr>
        <w:t xml:space="preserve"> values</w:t>
      </w:r>
      <w:r>
        <w:rPr>
          <w:lang w:val="en-AU"/>
        </w:rPr>
        <w:t xml:space="preserve"> themselves</w:t>
      </w:r>
      <w:r w:rsidRPr="00FE4430">
        <w:rPr>
          <w:lang w:val="en-AU"/>
        </w:rPr>
        <w:t>.</w:t>
      </w:r>
      <w:r>
        <w:rPr>
          <w:lang w:val="en-AU"/>
        </w:rPr>
        <w:t xml:space="preserve"> This</w:t>
      </w:r>
      <w:r w:rsidR="00E71E79">
        <w:rPr>
          <w:lang w:val="en-AU"/>
        </w:rPr>
        <w:t xml:space="preserve"> adjustment strategy</w:t>
      </w:r>
      <w:r>
        <w:rPr>
          <w:lang w:val="en-AU"/>
        </w:rPr>
        <w:t xml:space="preserve"> often </w:t>
      </w:r>
      <w:r w:rsidR="00E71E79">
        <w:rPr>
          <w:lang w:val="en-AU"/>
        </w:rPr>
        <w:t>renders</w:t>
      </w:r>
      <w:r>
        <w:rPr>
          <w:lang w:val="en-AU"/>
        </w:rPr>
        <w:t xml:space="preserve"> an inversion or optimi</w:t>
      </w:r>
      <w:r w:rsidR="00F9487F">
        <w:rPr>
          <w:lang w:val="en-AU"/>
        </w:rPr>
        <w:t>z</w:t>
      </w:r>
      <w:r>
        <w:rPr>
          <w:lang w:val="en-AU"/>
        </w:rPr>
        <w:t>ation process</w:t>
      </w:r>
      <w:r w:rsidRPr="00FE4430">
        <w:rPr>
          <w:lang w:val="en-AU"/>
        </w:rPr>
        <w:t xml:space="preserve"> more</w:t>
      </w:r>
      <w:r>
        <w:rPr>
          <w:lang w:val="en-AU"/>
        </w:rPr>
        <w:t xml:space="preserve"> numerically</w:t>
      </w:r>
      <w:r w:rsidRPr="00FE4430">
        <w:rPr>
          <w:lang w:val="en-AU"/>
        </w:rPr>
        <w:t xml:space="preserve"> stable</w:t>
      </w:r>
      <w:r>
        <w:rPr>
          <w:lang w:val="en-AU"/>
        </w:rPr>
        <w:t>, and faster,</w:t>
      </w:r>
      <w:r w:rsidRPr="00FE4430">
        <w:rPr>
          <w:lang w:val="en-AU"/>
        </w:rPr>
        <w:t xml:space="preserve"> than it would otherwise be</w:t>
      </w:r>
      <w:r>
        <w:rPr>
          <w:lang w:val="en-AU"/>
        </w:rPr>
        <w:t>. It also removes large inequalities in sensitivities between parameters which may be an artefact of the units employed for their representation.</w:t>
      </w:r>
    </w:p>
    <w:p w14:paraId="6BBFCE23" w14:textId="7E580A9C" w:rsidR="00755437" w:rsidRPr="00FE4430" w:rsidRDefault="00E71E79" w:rsidP="00755437">
      <w:pPr>
        <w:rPr>
          <w:lang w:val="en-AU"/>
        </w:rPr>
      </w:pPr>
      <w:r>
        <w:rPr>
          <w:lang w:val="en-AU"/>
        </w:rPr>
        <w:t>Programs of the PEST++ suite require that all parameters that are cited i</w:t>
      </w:r>
      <w:r w:rsidR="00755437">
        <w:rPr>
          <w:lang w:val="en-AU"/>
        </w:rPr>
        <w:t xml:space="preserve">n the “parameter data” section of </w:t>
      </w:r>
      <w:r w:rsidR="00F9487F">
        <w:rPr>
          <w:lang w:val="en-AU"/>
        </w:rPr>
        <w:t>a</w:t>
      </w:r>
      <w:r w:rsidR="00755437">
        <w:rPr>
          <w:lang w:val="en-AU"/>
        </w:rPr>
        <w:t xml:space="preserve"> PEST control file </w:t>
      </w:r>
      <w:r w:rsidR="00755437" w:rsidRPr="00FE4430">
        <w:rPr>
          <w:lang w:val="en-AU"/>
        </w:rPr>
        <w:t>be designated</w:t>
      </w:r>
      <w:r w:rsidR="00755437">
        <w:rPr>
          <w:lang w:val="en-AU"/>
        </w:rPr>
        <w:t xml:space="preserve"> </w:t>
      </w:r>
      <w:r w:rsidR="00755437" w:rsidRPr="00FE4430">
        <w:rPr>
          <w:lang w:val="en-AU"/>
        </w:rPr>
        <w:t xml:space="preserve">as untransformed, log-transformed, fixed or tied; the latter two options </w:t>
      </w:r>
      <w:r w:rsidR="00755437">
        <w:rPr>
          <w:lang w:val="en-AU"/>
        </w:rPr>
        <w:t>are</w:t>
      </w:r>
      <w:r w:rsidR="00755437" w:rsidRPr="00FE4430">
        <w:rPr>
          <w:lang w:val="en-AU"/>
        </w:rPr>
        <w:t xml:space="preserve"> discussed </w:t>
      </w:r>
      <w:r w:rsidR="00755437">
        <w:rPr>
          <w:lang w:val="en-AU"/>
        </w:rPr>
        <w:t>below</w:t>
      </w:r>
      <w:r w:rsidR="00755437" w:rsidRPr="00FE4430">
        <w:rPr>
          <w:lang w:val="en-AU"/>
        </w:rPr>
        <w:t>. If a parameter is</w:t>
      </w:r>
      <w:r w:rsidR="00F9487F">
        <w:rPr>
          <w:lang w:val="en-AU"/>
        </w:rPr>
        <w:t xml:space="preserve"> designated as</w:t>
      </w:r>
      <w:r w:rsidR="00755437" w:rsidRPr="00FE4430">
        <w:rPr>
          <w:lang w:val="en-AU"/>
        </w:rPr>
        <w:t xml:space="preserve"> log-transformed, any prior information pertaining to that parameter must pertain to the log (to base 10) of that parameter. However</w:t>
      </w:r>
      <w:r w:rsidR="00755437">
        <w:rPr>
          <w:lang w:val="en-AU"/>
        </w:rPr>
        <w:t>, despite the fact that programs of the PEST++ suite</w:t>
      </w:r>
      <w:r>
        <w:rPr>
          <w:lang w:val="en-AU"/>
        </w:rPr>
        <w:t xml:space="preserve"> </w:t>
      </w:r>
      <w:r w:rsidR="00755437">
        <w:rPr>
          <w:lang w:val="en-AU"/>
        </w:rPr>
        <w:t>work with the logarithms of parameters</w:t>
      </w:r>
      <w:r w:rsidR="00F9487F">
        <w:rPr>
          <w:lang w:val="en-AU"/>
        </w:rPr>
        <w:t xml:space="preserve"> if they are </w:t>
      </w:r>
      <w:r w:rsidR="00F25FED">
        <w:rPr>
          <w:lang w:val="en-AU"/>
        </w:rPr>
        <w:t>user-</w:t>
      </w:r>
      <w:r w:rsidR="00F9487F">
        <w:rPr>
          <w:lang w:val="en-AU"/>
        </w:rPr>
        <w:t>designated as log-transformed</w:t>
      </w:r>
      <w:r w:rsidR="00755437">
        <w:rPr>
          <w:lang w:val="en-AU"/>
        </w:rPr>
        <w:t>,</w:t>
      </w:r>
      <w:r w:rsidR="00F25FED">
        <w:rPr>
          <w:lang w:val="en-AU"/>
        </w:rPr>
        <w:t xml:space="preserve"> these programs record</w:t>
      </w:r>
      <w:r w:rsidR="00755437">
        <w:rPr>
          <w:lang w:val="en-AU"/>
        </w:rPr>
        <w:t xml:space="preserve"> the</w:t>
      </w:r>
      <w:r>
        <w:rPr>
          <w:lang w:val="en-AU"/>
        </w:rPr>
        <w:t xml:space="preserve"> actual</w:t>
      </w:r>
      <w:r w:rsidR="00755437">
        <w:rPr>
          <w:lang w:val="en-AU"/>
        </w:rPr>
        <w:t xml:space="preserve"> values</w:t>
      </w:r>
      <w:r>
        <w:rPr>
          <w:lang w:val="en-AU"/>
        </w:rPr>
        <w:t xml:space="preserve"> that are estimated for these parameters rather </w:t>
      </w:r>
      <w:r w:rsidR="007310FB">
        <w:rPr>
          <w:lang w:val="en-AU"/>
        </w:rPr>
        <w:t>than</w:t>
      </w:r>
      <w:r>
        <w:rPr>
          <w:lang w:val="en-AU"/>
        </w:rPr>
        <w:t xml:space="preserve"> the logarithms of these values</w:t>
      </w:r>
      <w:r w:rsidR="00755437">
        <w:rPr>
          <w:lang w:val="en-AU"/>
        </w:rPr>
        <w:t>.</w:t>
      </w:r>
    </w:p>
    <w:p w14:paraId="3853FA3E" w14:textId="77777777" w:rsidR="00755437" w:rsidRDefault="00755437" w:rsidP="00755437">
      <w:pPr>
        <w:rPr>
          <w:lang w:val="en-AU"/>
        </w:rPr>
      </w:pPr>
      <w:r w:rsidRPr="00FE4430">
        <w:rPr>
          <w:lang w:val="en-AU"/>
        </w:rPr>
        <w:t>PEST</w:t>
      </w:r>
      <w:r>
        <w:rPr>
          <w:lang w:val="en-AU"/>
        </w:rPr>
        <w:t>++ programs</w:t>
      </w:r>
      <w:r w:rsidRPr="00FE4430">
        <w:rPr>
          <w:lang w:val="en-AU"/>
        </w:rPr>
        <w:t xml:space="preserve"> </w:t>
      </w:r>
      <w:r>
        <w:rPr>
          <w:lang w:val="en-AU"/>
        </w:rPr>
        <w:t xml:space="preserve">learn whether a parameter </w:t>
      </w:r>
      <w:r w:rsidRPr="00FE4430">
        <w:rPr>
          <w:lang w:val="en-AU"/>
        </w:rPr>
        <w:t xml:space="preserve">is log-transformed through </w:t>
      </w:r>
      <w:r w:rsidR="00E71E79">
        <w:rPr>
          <w:lang w:val="en-AU"/>
        </w:rPr>
        <w:t>a</w:t>
      </w:r>
      <w:r w:rsidRPr="00FE4430">
        <w:rPr>
          <w:lang w:val="en-AU"/>
        </w:rPr>
        <w:t xml:space="preserve"> parameter</w:t>
      </w:r>
      <w:r>
        <w:rPr>
          <w:lang w:val="en-AU"/>
        </w:rPr>
        <w:t>-specific</w:t>
      </w:r>
      <w:r w:rsidRPr="00FE4430">
        <w:rPr>
          <w:lang w:val="en-AU"/>
        </w:rPr>
        <w:t xml:space="preserve"> </w:t>
      </w:r>
      <w:r>
        <w:rPr>
          <w:lang w:val="en-AU"/>
        </w:rPr>
        <w:t xml:space="preserve">variable named </w:t>
      </w:r>
      <w:r w:rsidR="0071629F" w:rsidRPr="00FE4430">
        <w:rPr>
          <w:lang w:val="en-AU"/>
        </w:rPr>
        <w:fldChar w:fldCharType="begin"/>
      </w:r>
      <w:r w:rsidRPr="00FE4430">
        <w:rPr>
          <w:lang w:val="en-AU"/>
        </w:rPr>
        <w:instrText>xe "PARTRANS"</w:instrText>
      </w:r>
      <w:r w:rsidR="0071629F" w:rsidRPr="00FE4430">
        <w:rPr>
          <w:lang w:val="en-AU"/>
        </w:rPr>
        <w:fldChar w:fldCharType="end"/>
      </w:r>
      <w:r w:rsidRPr="00FE4430">
        <w:rPr>
          <w:lang w:val="en-AU"/>
        </w:rPr>
        <w:t>PARTRANS.</w:t>
      </w:r>
      <w:r w:rsidRPr="00F32EAA">
        <w:rPr>
          <w:lang w:val="en-AU"/>
        </w:rPr>
        <w:t xml:space="preserve"> </w:t>
      </w:r>
      <w:r w:rsidRPr="00FE4430">
        <w:rPr>
          <w:lang w:val="en-AU"/>
        </w:rPr>
        <w:t xml:space="preserve">You should never ask PEST to log transform a parameter </w:t>
      </w:r>
      <w:r>
        <w:rPr>
          <w:lang w:val="en-AU"/>
        </w:rPr>
        <w:t xml:space="preserve">whose </w:t>
      </w:r>
      <w:r w:rsidRPr="00FE4430">
        <w:rPr>
          <w:lang w:val="en-AU"/>
        </w:rPr>
        <w:t>initial value</w:t>
      </w:r>
      <w:r>
        <w:rPr>
          <w:lang w:val="en-AU"/>
        </w:rPr>
        <w:t xml:space="preserve"> is zero or negative</w:t>
      </w:r>
      <w:r w:rsidRPr="00FE4430">
        <w:rPr>
          <w:lang w:val="en-AU"/>
        </w:rPr>
        <w:t>, or</w:t>
      </w:r>
      <w:r>
        <w:rPr>
          <w:lang w:val="en-AU"/>
        </w:rPr>
        <w:t xml:space="preserve"> to log transform</w:t>
      </w:r>
      <w:r w:rsidRPr="00FE4430">
        <w:rPr>
          <w:lang w:val="en-AU"/>
        </w:rPr>
        <w:t xml:space="preserve"> a parameter</w:t>
      </w:r>
      <w:r>
        <w:rPr>
          <w:lang w:val="en-AU"/>
        </w:rPr>
        <w:t xml:space="preserve"> whose lower bound is zero or less</w:t>
      </w:r>
      <w:r w:rsidRPr="00FE4430">
        <w:rPr>
          <w:lang w:val="en-AU"/>
        </w:rPr>
        <w:t>.</w:t>
      </w:r>
      <w:r>
        <w:rPr>
          <w:lang w:val="en-AU"/>
        </w:rPr>
        <w:t xml:space="preserve"> If you attempt to do this, </w:t>
      </w:r>
      <w:r w:rsidR="00E71E79">
        <w:rPr>
          <w:lang w:val="en-AU"/>
        </w:rPr>
        <w:t>a</w:t>
      </w:r>
      <w:r>
        <w:rPr>
          <w:lang w:val="en-AU"/>
        </w:rPr>
        <w:t xml:space="preserve"> PEST++ program will inform you of your mistake.</w:t>
      </w:r>
      <w:r w:rsidRPr="00FE4430">
        <w:rPr>
          <w:lang w:val="en-AU"/>
        </w:rPr>
        <w:t xml:space="preserve"> </w:t>
      </w:r>
    </w:p>
    <w:p w14:paraId="08B3FB29" w14:textId="77777777" w:rsidR="00755437" w:rsidRPr="00FE4430" w:rsidRDefault="00E71E79" w:rsidP="00755437">
      <w:pPr>
        <w:rPr>
          <w:rFonts w:ascii="Bookman" w:hAnsi="Bookman"/>
          <w:spacing w:val="-3"/>
          <w:lang w:val="en-AU"/>
        </w:rPr>
      </w:pPr>
      <w:r>
        <w:rPr>
          <w:lang w:val="en-AU"/>
        </w:rPr>
        <w:t>N</w:t>
      </w:r>
      <w:r w:rsidR="00755437">
        <w:rPr>
          <w:lang w:val="en-AU"/>
        </w:rPr>
        <w:t>ote that m</w:t>
      </w:r>
      <w:r w:rsidR="00755437" w:rsidRPr="00FE4430">
        <w:rPr>
          <w:lang w:val="en-AU"/>
        </w:rPr>
        <w:t>ore complex parameter transformations can be undertaken using the</w:t>
      </w:r>
      <w:r w:rsidR="00755437">
        <w:rPr>
          <w:lang w:val="en-AU"/>
        </w:rPr>
        <w:t xml:space="preserve"> PAR2PAR</w:t>
      </w:r>
      <w:r w:rsidR="00755437" w:rsidRPr="00FE4430">
        <w:rPr>
          <w:lang w:val="en-AU"/>
        </w:rPr>
        <w:t xml:space="preserve"> parameter </w:t>
      </w:r>
      <w:r w:rsidR="00755437">
        <w:rPr>
          <w:lang w:val="en-AU"/>
        </w:rPr>
        <w:t>pre-processor provided with the PEST suite</w:t>
      </w:r>
      <w:r w:rsidR="00755437" w:rsidRPr="00FE4430">
        <w:rPr>
          <w:lang w:val="en-AU"/>
        </w:rPr>
        <w:t xml:space="preserve">; see </w:t>
      </w:r>
      <w:r w:rsidR="00755437">
        <w:rPr>
          <w:lang w:val="en-AU"/>
        </w:rPr>
        <w:t>part II of the PEST manual</w:t>
      </w:r>
      <w:r w:rsidR="00755437" w:rsidRPr="00FE4430">
        <w:rPr>
          <w:lang w:val="en-AU"/>
        </w:rPr>
        <w:t>.</w:t>
      </w:r>
      <w:r w:rsidR="00755437">
        <w:rPr>
          <w:lang w:val="en-AU"/>
        </w:rPr>
        <w:t xml:space="preserve"> </w:t>
      </w:r>
    </w:p>
    <w:p w14:paraId="7BB7172D" w14:textId="77777777" w:rsidR="00755437" w:rsidRPr="00FE4430" w:rsidRDefault="0071629F" w:rsidP="00755437">
      <w:pPr>
        <w:pStyle w:val="Heading3"/>
      </w:pPr>
      <w:r w:rsidRPr="00FE4430">
        <w:fldChar w:fldCharType="begin"/>
      </w:r>
      <w:r w:rsidR="00755437" w:rsidRPr="00FE4430">
        <w:instrText xml:space="preserve">PRIVATE </w:instrText>
      </w:r>
      <w:r w:rsidRPr="00FE4430">
        <w:fldChar w:fldCharType="end"/>
      </w:r>
      <w:bookmarkStart w:id="1231" w:name="_Toc429752442"/>
      <w:bookmarkStart w:id="1232" w:name="_Toc429752922"/>
      <w:bookmarkStart w:id="1233" w:name="_Toc429753348"/>
      <w:bookmarkStart w:id="1234" w:name="_Toc429753746"/>
      <w:bookmarkStart w:id="1235" w:name="_Toc429753947"/>
      <w:bookmarkStart w:id="1236" w:name="_Toc429754125"/>
      <w:bookmarkStart w:id="1237" w:name="_Toc429754303"/>
      <w:bookmarkStart w:id="1238" w:name="_Toc429754837"/>
      <w:bookmarkStart w:id="1239" w:name="_Toc429755015"/>
      <w:bookmarkStart w:id="1240" w:name="_Toc429755193"/>
      <w:bookmarkStart w:id="1241" w:name="_Toc429755609"/>
      <w:bookmarkStart w:id="1242" w:name="_Toc430192452"/>
      <w:bookmarkStart w:id="1243" w:name="_Toc430192882"/>
      <w:bookmarkStart w:id="1244" w:name="_Toc430193060"/>
      <w:bookmarkStart w:id="1245" w:name="_Toc430193238"/>
      <w:bookmarkStart w:id="1246" w:name="_Toc463719462"/>
      <w:bookmarkStart w:id="1247" w:name="_Toc464232996"/>
      <w:bookmarkStart w:id="1248" w:name="_Toc467082407"/>
      <w:bookmarkStart w:id="1249" w:name="_Toc467748638"/>
      <w:bookmarkStart w:id="1250" w:name="_Toc472333413"/>
      <w:bookmarkStart w:id="1251" w:name="_Toc472357942"/>
      <w:bookmarkStart w:id="1252" w:name="_Toc475556630"/>
      <w:bookmarkStart w:id="1253" w:name="_Toc475556914"/>
      <w:bookmarkStart w:id="1254" w:name="_Toc475589085"/>
      <w:bookmarkStart w:id="1255" w:name="_Toc530644283"/>
      <w:bookmarkStart w:id="1256" w:name="_Toc530731153"/>
      <w:bookmarkStart w:id="1257" w:name="_Toc532791049"/>
      <w:bookmarkStart w:id="1258" w:name="_Toc532791333"/>
      <w:bookmarkStart w:id="1259" w:name="_Toc532800388"/>
      <w:bookmarkStart w:id="1260" w:name="_Toc534947772"/>
      <w:bookmarkStart w:id="1261" w:name="_Toc535239188"/>
      <w:bookmarkStart w:id="1262" w:name="_Toc535247390"/>
      <w:bookmarkStart w:id="1263" w:name="_Toc73181751"/>
      <w:bookmarkStart w:id="1264" w:name="_Toc73183729"/>
      <w:bookmarkStart w:id="1265" w:name="_Toc73526088"/>
      <w:bookmarkStart w:id="1266" w:name="_Toc73526452"/>
      <w:bookmarkStart w:id="1267" w:name="_Toc73596488"/>
      <w:bookmarkStart w:id="1268" w:name="_Toc80980697"/>
      <w:bookmarkStart w:id="1269" w:name="_Toc80981320"/>
      <w:bookmarkStart w:id="1270" w:name="_Toc221857775"/>
      <w:bookmarkStart w:id="1271" w:name="_Toc258071307"/>
      <w:bookmarkStart w:id="1272" w:name="_Toc396034759"/>
      <w:bookmarkStart w:id="1273" w:name="_Toc439790953"/>
      <w:bookmarkStart w:id="1274" w:name="_Toc439791407"/>
      <w:bookmarkStart w:id="1275" w:name="_Toc439791862"/>
      <w:bookmarkStart w:id="1276" w:name="_Toc439792316"/>
      <w:bookmarkStart w:id="1277" w:name="_Toc439792770"/>
      <w:bookmarkStart w:id="1278" w:name="_Toc439793224"/>
      <w:bookmarkStart w:id="1279" w:name="_Toc439793678"/>
      <w:bookmarkStart w:id="1280" w:name="_Toc439794132"/>
      <w:bookmarkStart w:id="1281" w:name="_Toc439794586"/>
      <w:bookmarkStart w:id="1282" w:name="_Toc439795039"/>
      <w:bookmarkStart w:id="1283" w:name="_Toc439823023"/>
      <w:bookmarkStart w:id="1284" w:name="_Toc445910185"/>
      <w:bookmarkStart w:id="1285" w:name="_Toc510516402"/>
      <w:bookmarkStart w:id="1286" w:name="_Toc520535180"/>
      <w:r w:rsidR="00755437">
        <w:t>3.</w:t>
      </w:r>
      <w:r w:rsidR="00A567AF">
        <w:t>2</w:t>
      </w:r>
      <w:r w:rsidR="00755437">
        <w:t>.</w:t>
      </w:r>
      <w:r w:rsidR="00A77AC0">
        <w:t>2</w:t>
      </w:r>
      <w:r w:rsidR="00755437" w:rsidRPr="00FE4430">
        <w:t xml:space="preserve"> Fixed and Tied Parameters</w:t>
      </w:r>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p>
    <w:p w14:paraId="3A011DE6" w14:textId="77777777" w:rsidR="00755437" w:rsidRPr="00322E6D" w:rsidRDefault="00755437" w:rsidP="00755437">
      <w:pPr>
        <w:rPr>
          <w:rFonts w:ascii="Bookman" w:hAnsi="Bookman"/>
          <w:spacing w:val="-3"/>
          <w:lang w:val="en-AU"/>
        </w:rPr>
      </w:pPr>
      <w:r w:rsidRPr="00FE4430">
        <w:rPr>
          <w:lang w:val="en-AU"/>
        </w:rPr>
        <w:t xml:space="preserve">A parameter can be </w:t>
      </w:r>
      <w:r>
        <w:rPr>
          <w:lang w:val="en-AU"/>
        </w:rPr>
        <w:t>referenced</w:t>
      </w:r>
      <w:r w:rsidRPr="00FE4430">
        <w:rPr>
          <w:lang w:val="en-AU"/>
        </w:rPr>
        <w:t xml:space="preserve"> in a template file yet take no part in the parameter estimation </w:t>
      </w:r>
      <w:r w:rsidR="00E71E79">
        <w:rPr>
          <w:lang w:val="en-AU"/>
        </w:rPr>
        <w:t xml:space="preserve">or optimization </w:t>
      </w:r>
      <w:r w:rsidRPr="00FE4430">
        <w:rPr>
          <w:lang w:val="en-AU"/>
        </w:rPr>
        <w:t>process. In this case it must be declared as “fixed”</w:t>
      </w:r>
      <w:r>
        <w:rPr>
          <w:lang w:val="en-AU"/>
        </w:rPr>
        <w:t xml:space="preserve"> in the PEST control file</w:t>
      </w:r>
      <w:r w:rsidRPr="00FE4430">
        <w:rPr>
          <w:lang w:val="en-AU"/>
        </w:rPr>
        <w:t xml:space="preserve"> so that its value does not vary from that assigned to it </w:t>
      </w:r>
      <w:r w:rsidR="00E71E79">
        <w:rPr>
          <w:lang w:val="en-AU"/>
        </w:rPr>
        <w:t>in that file</w:t>
      </w:r>
      <w:r w:rsidRPr="00FE4430">
        <w:rPr>
          <w:lang w:val="en-AU"/>
        </w:rPr>
        <w:t>.</w:t>
      </w:r>
      <w:r w:rsidRPr="00322E6D">
        <w:rPr>
          <w:lang w:val="en-AU"/>
        </w:rPr>
        <w:t xml:space="preserve"> </w:t>
      </w:r>
      <w:r>
        <w:rPr>
          <w:lang w:val="en-AU"/>
        </w:rPr>
        <w:t>This is accomplished by setting the PARTRANS variable associated with that parameter to “fixed” in the “parameter data” section of the PEST control file.</w:t>
      </w:r>
    </w:p>
    <w:p w14:paraId="57E4C078" w14:textId="6E2285C5" w:rsidR="00755437" w:rsidRPr="00FE4430" w:rsidRDefault="00FB26A2" w:rsidP="00755437">
      <w:pPr>
        <w:rPr>
          <w:lang w:val="en-AU"/>
        </w:rPr>
      </w:pPr>
      <w:r>
        <w:rPr>
          <w:lang w:val="en-AU"/>
        </w:rPr>
        <w:t xml:space="preserve">Programs of the </w:t>
      </w:r>
      <w:r w:rsidR="00755437" w:rsidRPr="00FE4430">
        <w:rPr>
          <w:lang w:val="en-AU"/>
        </w:rPr>
        <w:t>PEST</w:t>
      </w:r>
      <w:r>
        <w:rPr>
          <w:lang w:val="en-AU"/>
        </w:rPr>
        <w:t>++ suite</w:t>
      </w:r>
      <w:r w:rsidR="00755437" w:rsidRPr="00FE4430">
        <w:rPr>
          <w:lang w:val="en-AU"/>
        </w:rPr>
        <w:t xml:space="preserve"> allow one or more parameters to be tied (i.e. linked) to a “</w:t>
      </w:r>
      <w:r w:rsidR="0071629F" w:rsidRPr="00FE4430">
        <w:rPr>
          <w:lang w:val="en-AU"/>
        </w:rPr>
        <w:fldChar w:fldCharType="begin"/>
      </w:r>
      <w:r w:rsidR="00755437" w:rsidRPr="00FE4430">
        <w:rPr>
          <w:lang w:val="en-AU"/>
        </w:rPr>
        <w:instrText>xe "Parent parameter"</w:instrText>
      </w:r>
      <w:r w:rsidR="0071629F" w:rsidRPr="00FE4430">
        <w:rPr>
          <w:lang w:val="en-AU"/>
        </w:rPr>
        <w:fldChar w:fldCharType="end"/>
      </w:r>
      <w:r w:rsidR="00755437" w:rsidRPr="00FE4430">
        <w:rPr>
          <w:lang w:val="en-AU"/>
        </w:rPr>
        <w:t xml:space="preserve">parent” parameter. </w:t>
      </w:r>
      <w:r w:rsidR="00C7373B">
        <w:rPr>
          <w:lang w:val="en-AU"/>
        </w:rPr>
        <w:t>A value is not estimated for a tied parameter. Instead, a value is estimated for the parent parameter; the ratio of tied</w:t>
      </w:r>
      <w:r w:rsidR="00F25FED">
        <w:rPr>
          <w:lang w:val="en-AU"/>
        </w:rPr>
        <w:t xml:space="preserve"> parameter value</w:t>
      </w:r>
      <w:r w:rsidR="00C7373B">
        <w:rPr>
          <w:lang w:val="en-AU"/>
        </w:rPr>
        <w:t xml:space="preserve"> to parent parameter value is then maintained through the </w:t>
      </w:r>
      <w:r w:rsidR="00755437">
        <w:rPr>
          <w:lang w:val="en-AU"/>
        </w:rPr>
        <w:t>inversion</w:t>
      </w:r>
      <w:r w:rsidR="00755437" w:rsidRPr="00FE4430">
        <w:rPr>
          <w:lang w:val="en-AU"/>
        </w:rPr>
        <w:t xml:space="preserve"> </w:t>
      </w:r>
      <w:r w:rsidR="00E71E79">
        <w:rPr>
          <w:lang w:val="en-AU"/>
        </w:rPr>
        <w:t xml:space="preserve">or optimization </w:t>
      </w:r>
      <w:r w:rsidR="00755437" w:rsidRPr="00FE4430">
        <w:rPr>
          <w:lang w:val="en-AU"/>
        </w:rPr>
        <w:t xml:space="preserve">process. Thus tied parameters “piggyback” on their </w:t>
      </w:r>
      <w:r w:rsidR="00755437" w:rsidRPr="00FE4430">
        <w:rPr>
          <w:lang w:val="en-AU"/>
        </w:rPr>
        <w:lastRenderedPageBreak/>
        <w:t>parent</w:t>
      </w:r>
      <w:r w:rsidR="00C7373B">
        <w:rPr>
          <w:lang w:val="en-AU"/>
        </w:rPr>
        <w:t>s</w:t>
      </w:r>
      <w:r w:rsidR="00755437" w:rsidRPr="00FE4430">
        <w:rPr>
          <w:lang w:val="en-AU"/>
        </w:rPr>
        <w:t>. Note that a parameter cannot be tied to a parameter which is either fixed or tied to another parameter itself.</w:t>
      </w:r>
      <w:r w:rsidR="00755437">
        <w:rPr>
          <w:lang w:val="en-AU"/>
        </w:rPr>
        <w:t xml:space="preserve"> Parameters are tied through setting PARTRANS to “tied”. </w:t>
      </w:r>
      <w:r w:rsidR="00C7373B">
        <w:rPr>
          <w:lang w:val="en-AU"/>
        </w:rPr>
        <w:t>As is described in the following chapter, p</w:t>
      </w:r>
      <w:r w:rsidR="00755437">
        <w:rPr>
          <w:lang w:val="en-AU"/>
        </w:rPr>
        <w:t xml:space="preserve">arent parameters of tied parameters are </w:t>
      </w:r>
      <w:r w:rsidR="00F25FED">
        <w:rPr>
          <w:lang w:val="en-AU"/>
        </w:rPr>
        <w:t>specified</w:t>
      </w:r>
      <w:r w:rsidR="00755437">
        <w:rPr>
          <w:lang w:val="en-AU"/>
        </w:rPr>
        <w:t xml:space="preserve"> in the second part of the “parameter data” section of the PEST control file.</w:t>
      </w:r>
    </w:p>
    <w:p w14:paraId="7DB8931B" w14:textId="77777777" w:rsidR="00755437" w:rsidRPr="00FE4430" w:rsidRDefault="0071629F" w:rsidP="00755437">
      <w:pPr>
        <w:pStyle w:val="Heading3"/>
      </w:pPr>
      <w:r w:rsidRPr="00FE4430">
        <w:fldChar w:fldCharType="begin"/>
      </w:r>
      <w:r w:rsidR="00755437" w:rsidRPr="00FE4430">
        <w:instrText xml:space="preserve">PRIVATE </w:instrText>
      </w:r>
      <w:r w:rsidRPr="00FE4430">
        <w:fldChar w:fldCharType="end"/>
      </w:r>
      <w:bookmarkStart w:id="1287" w:name="_Toc429752443"/>
      <w:bookmarkStart w:id="1288" w:name="_Toc429752923"/>
      <w:bookmarkStart w:id="1289" w:name="_Toc429753349"/>
      <w:bookmarkStart w:id="1290" w:name="_Toc429753747"/>
      <w:bookmarkStart w:id="1291" w:name="_Toc429753948"/>
      <w:bookmarkStart w:id="1292" w:name="_Toc429754126"/>
      <w:bookmarkStart w:id="1293" w:name="_Toc429754304"/>
      <w:bookmarkStart w:id="1294" w:name="_Toc429754838"/>
      <w:bookmarkStart w:id="1295" w:name="_Toc429755016"/>
      <w:bookmarkStart w:id="1296" w:name="_Toc429755194"/>
      <w:bookmarkStart w:id="1297" w:name="_Toc429755610"/>
      <w:bookmarkStart w:id="1298" w:name="_Toc430192453"/>
      <w:bookmarkStart w:id="1299" w:name="_Toc430192883"/>
      <w:bookmarkStart w:id="1300" w:name="_Toc430193061"/>
      <w:bookmarkStart w:id="1301" w:name="_Toc430193239"/>
      <w:bookmarkStart w:id="1302" w:name="_Toc463719463"/>
      <w:bookmarkStart w:id="1303" w:name="_Toc464232997"/>
      <w:bookmarkStart w:id="1304" w:name="_Toc467082408"/>
      <w:bookmarkStart w:id="1305" w:name="_Toc467748639"/>
      <w:bookmarkStart w:id="1306" w:name="_Toc472333414"/>
      <w:bookmarkStart w:id="1307" w:name="_Toc472357943"/>
      <w:bookmarkStart w:id="1308" w:name="_Toc475556631"/>
      <w:bookmarkStart w:id="1309" w:name="_Toc475556915"/>
      <w:bookmarkStart w:id="1310" w:name="_Toc475589086"/>
      <w:bookmarkStart w:id="1311" w:name="_Toc530644284"/>
      <w:bookmarkStart w:id="1312" w:name="_Toc530731154"/>
      <w:bookmarkStart w:id="1313" w:name="_Toc532791050"/>
      <w:bookmarkStart w:id="1314" w:name="_Toc532791334"/>
      <w:bookmarkStart w:id="1315" w:name="_Toc532800389"/>
      <w:bookmarkStart w:id="1316" w:name="_Toc534947773"/>
      <w:bookmarkStart w:id="1317" w:name="_Toc535239189"/>
      <w:bookmarkStart w:id="1318" w:name="_Toc535247391"/>
      <w:bookmarkStart w:id="1319" w:name="_Toc73181752"/>
      <w:bookmarkStart w:id="1320" w:name="_Toc73183730"/>
      <w:bookmarkStart w:id="1321" w:name="_Toc73526089"/>
      <w:bookmarkStart w:id="1322" w:name="_Toc73526453"/>
      <w:bookmarkStart w:id="1323" w:name="_Toc73596489"/>
      <w:bookmarkStart w:id="1324" w:name="_Toc80980698"/>
      <w:bookmarkStart w:id="1325" w:name="_Toc80981321"/>
      <w:bookmarkStart w:id="1326" w:name="_Toc221857776"/>
      <w:bookmarkStart w:id="1327" w:name="_Toc258071308"/>
      <w:bookmarkStart w:id="1328" w:name="_Toc396034760"/>
      <w:bookmarkStart w:id="1329" w:name="_Toc439790954"/>
      <w:bookmarkStart w:id="1330" w:name="_Toc439791408"/>
      <w:bookmarkStart w:id="1331" w:name="_Toc439791863"/>
      <w:bookmarkStart w:id="1332" w:name="_Toc439792317"/>
      <w:bookmarkStart w:id="1333" w:name="_Toc439792771"/>
      <w:bookmarkStart w:id="1334" w:name="_Toc439793225"/>
      <w:bookmarkStart w:id="1335" w:name="_Toc439793679"/>
      <w:bookmarkStart w:id="1336" w:name="_Toc439794133"/>
      <w:bookmarkStart w:id="1337" w:name="_Toc439794587"/>
      <w:bookmarkStart w:id="1338" w:name="_Toc439795040"/>
      <w:bookmarkStart w:id="1339" w:name="_Toc439823024"/>
      <w:bookmarkStart w:id="1340" w:name="_Toc445910186"/>
      <w:bookmarkStart w:id="1341" w:name="_Toc510516403"/>
      <w:bookmarkStart w:id="1342" w:name="_Toc520535181"/>
      <w:r w:rsidR="00755437">
        <w:t>3</w:t>
      </w:r>
      <w:r w:rsidR="00755437" w:rsidRPr="00FE4430">
        <w:t>.</w:t>
      </w:r>
      <w:r w:rsidR="00A567AF">
        <w:t>2</w:t>
      </w:r>
      <w:r w:rsidR="00755437" w:rsidRPr="00FE4430">
        <w:t>.</w:t>
      </w:r>
      <w:r w:rsidR="00FB26A2">
        <w:t>3</w:t>
      </w:r>
      <w:r w:rsidR="00755437" w:rsidRPr="00FE4430">
        <w:t xml:space="preserve"> Upper and Lower Parameter Bounds</w:t>
      </w:r>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p>
    <w:p w14:paraId="2CF07902" w14:textId="7A1ECFE1" w:rsidR="00755437" w:rsidRPr="00FE4430" w:rsidRDefault="00755437" w:rsidP="00755437">
      <w:pPr>
        <w:rPr>
          <w:lang w:val="en-AU"/>
        </w:rPr>
      </w:pPr>
      <w:r>
        <w:rPr>
          <w:lang w:val="en-AU"/>
        </w:rPr>
        <w:t>Upper and lower</w:t>
      </w:r>
      <w:r w:rsidRPr="00FE4430">
        <w:rPr>
          <w:lang w:val="en-AU"/>
        </w:rPr>
        <w:t xml:space="preserve"> bounds</w:t>
      </w:r>
      <w:r>
        <w:rPr>
          <w:lang w:val="en-AU"/>
        </w:rPr>
        <w:t>, defining the maximum</w:t>
      </w:r>
      <w:r w:rsidRPr="00FE4430">
        <w:rPr>
          <w:lang w:val="en-AU"/>
        </w:rPr>
        <w:t xml:space="preserve"> and minimum values </w:t>
      </w:r>
      <w:r w:rsidR="00F9487F">
        <w:rPr>
          <w:lang w:val="en-AU"/>
        </w:rPr>
        <w:t>that</w:t>
      </w:r>
      <w:r w:rsidRPr="00FE4430">
        <w:rPr>
          <w:lang w:val="en-AU"/>
        </w:rPr>
        <w:t xml:space="preserve"> a parameter is allowed to assume during </w:t>
      </w:r>
      <w:r w:rsidR="00C7373B">
        <w:rPr>
          <w:lang w:val="en-AU"/>
        </w:rPr>
        <w:t>an</w:t>
      </w:r>
      <w:r w:rsidRPr="00FE4430">
        <w:rPr>
          <w:lang w:val="en-AU"/>
        </w:rPr>
        <w:t xml:space="preserve"> </w:t>
      </w:r>
      <w:r>
        <w:rPr>
          <w:lang w:val="en-AU"/>
        </w:rPr>
        <w:t>inversion</w:t>
      </w:r>
      <w:r w:rsidRPr="00FE4430">
        <w:rPr>
          <w:lang w:val="en-AU"/>
        </w:rPr>
        <w:t xml:space="preserve"> </w:t>
      </w:r>
      <w:r w:rsidR="00C7373B">
        <w:rPr>
          <w:lang w:val="en-AU"/>
        </w:rPr>
        <w:t xml:space="preserve">or optimization </w:t>
      </w:r>
      <w:r w:rsidRPr="00FE4430">
        <w:rPr>
          <w:lang w:val="en-AU"/>
        </w:rPr>
        <w:t>process</w:t>
      </w:r>
      <w:r>
        <w:rPr>
          <w:lang w:val="en-AU"/>
        </w:rPr>
        <w:t>, must be supplied for all parameters. These</w:t>
      </w:r>
      <w:r w:rsidRPr="00FE4430">
        <w:rPr>
          <w:lang w:val="en-AU"/>
        </w:rPr>
        <w:t xml:space="preserve"> are provided through the </w:t>
      </w:r>
      <w:r w:rsidR="0071629F" w:rsidRPr="00FE4430">
        <w:rPr>
          <w:lang w:val="en-AU"/>
        </w:rPr>
        <w:fldChar w:fldCharType="begin"/>
      </w:r>
      <w:r w:rsidRPr="00FE4430">
        <w:rPr>
          <w:lang w:val="en-AU"/>
        </w:rPr>
        <w:instrText>xe "PARLBND"</w:instrText>
      </w:r>
      <w:r w:rsidR="0071629F" w:rsidRPr="00FE4430">
        <w:rPr>
          <w:lang w:val="en-AU"/>
        </w:rPr>
        <w:fldChar w:fldCharType="end"/>
      </w:r>
      <w:r w:rsidRPr="00FE4430">
        <w:rPr>
          <w:lang w:val="en-AU"/>
        </w:rPr>
        <w:t xml:space="preserve">PARLBND and </w:t>
      </w:r>
      <w:r w:rsidR="0071629F" w:rsidRPr="00FE4430">
        <w:rPr>
          <w:lang w:val="en-AU"/>
        </w:rPr>
        <w:fldChar w:fldCharType="begin"/>
      </w:r>
      <w:r w:rsidRPr="00FE4430">
        <w:rPr>
          <w:lang w:val="en-AU"/>
        </w:rPr>
        <w:instrText>xe "PARUBND"</w:instrText>
      </w:r>
      <w:r w:rsidR="0071629F" w:rsidRPr="00FE4430">
        <w:rPr>
          <w:lang w:val="en-AU"/>
        </w:rPr>
        <w:fldChar w:fldCharType="end"/>
      </w:r>
      <w:r w:rsidRPr="00FE4430">
        <w:rPr>
          <w:lang w:val="en-AU"/>
        </w:rPr>
        <w:t>PARUBND</w:t>
      </w:r>
      <w:r>
        <w:rPr>
          <w:lang w:val="en-AU"/>
        </w:rPr>
        <w:t xml:space="preserve"> variables in the “parameter data” section of</w:t>
      </w:r>
      <w:r w:rsidRPr="00FE4430">
        <w:rPr>
          <w:lang w:val="en-AU"/>
        </w:rPr>
        <w:t xml:space="preserve"> </w:t>
      </w:r>
      <w:r w:rsidR="00F25FED">
        <w:rPr>
          <w:lang w:val="en-AU"/>
        </w:rPr>
        <w:t>a</w:t>
      </w:r>
      <w:r w:rsidRPr="00FE4430">
        <w:rPr>
          <w:lang w:val="en-AU"/>
        </w:rPr>
        <w:t xml:space="preserve"> PEST control file.</w:t>
      </w:r>
    </w:p>
    <w:p w14:paraId="205F017E" w14:textId="4C4E8E3B" w:rsidR="00755437" w:rsidRDefault="00755437" w:rsidP="00755437">
      <w:pPr>
        <w:rPr>
          <w:lang w:val="en-AU"/>
        </w:rPr>
      </w:pPr>
      <w:r w:rsidRPr="00FE4430">
        <w:rPr>
          <w:lang w:val="en-AU"/>
        </w:rPr>
        <w:t>It is important that upper and lower parameter bounds be chosen wisely. For many models</w:t>
      </w:r>
      <w:r w:rsidR="00C7373B">
        <w:rPr>
          <w:lang w:val="en-AU"/>
        </w:rPr>
        <w:t>,</w:t>
      </w:r>
      <w:r w:rsidRPr="00FE4430">
        <w:rPr>
          <w:lang w:val="en-AU"/>
        </w:rPr>
        <w:t xml:space="preserve"> parameters can lie only within certain well-defined domains determined by the theory on which the model is based. In such cases model-generated floating-point errors may result if </w:t>
      </w:r>
      <w:r w:rsidR="00C7373B">
        <w:rPr>
          <w:lang w:val="en-AU"/>
        </w:rPr>
        <w:t xml:space="preserve">a </w:t>
      </w:r>
      <w:r w:rsidRPr="00FE4430">
        <w:rPr>
          <w:lang w:val="en-AU"/>
        </w:rPr>
        <w:t>PEST</w:t>
      </w:r>
      <w:r w:rsidR="00C7373B">
        <w:rPr>
          <w:lang w:val="en-AU"/>
        </w:rPr>
        <w:t>++ program</w:t>
      </w:r>
      <w:r w:rsidRPr="00FE4430">
        <w:rPr>
          <w:lang w:val="en-AU"/>
        </w:rPr>
        <w:t xml:space="preserve"> is not prevented from adjusting a parameter to a value outside its allowed domain. For example if, at some stage during a model run, the logarithm or square root of a particular parameter is taken, then that parameter must be prevented from ever becoming negative (or zero if the model takes the log of the parameter). If the reciprocal is taken of a parameter, th</w:t>
      </w:r>
      <w:r w:rsidR="00F25FED">
        <w:rPr>
          <w:lang w:val="en-AU"/>
        </w:rPr>
        <w:t>at</w:t>
      </w:r>
      <w:r w:rsidRPr="00FE4430">
        <w:rPr>
          <w:lang w:val="en-AU"/>
        </w:rPr>
        <w:t xml:space="preserve"> parameter must never be zero.</w:t>
      </w:r>
    </w:p>
    <w:p w14:paraId="77C9085A" w14:textId="7CB346F8" w:rsidR="00755437" w:rsidRDefault="009F38E1" w:rsidP="00755437">
      <w:pPr>
        <w:rPr>
          <w:lang w:val="en-AU"/>
        </w:rPr>
      </w:pPr>
      <w:r>
        <w:rPr>
          <w:lang w:val="en-AU"/>
        </w:rPr>
        <w:t xml:space="preserve">For some </w:t>
      </w:r>
      <w:r w:rsidR="00C7373B">
        <w:rPr>
          <w:lang w:val="en-AU"/>
        </w:rPr>
        <w:t>programs</w:t>
      </w:r>
      <w:r>
        <w:rPr>
          <w:lang w:val="en-AU"/>
        </w:rPr>
        <w:t xml:space="preserve"> </w:t>
      </w:r>
      <w:r w:rsidR="00C7373B">
        <w:rPr>
          <w:lang w:val="en-AU"/>
        </w:rPr>
        <w:t>belonging to</w:t>
      </w:r>
      <w:r>
        <w:rPr>
          <w:lang w:val="en-AU"/>
        </w:rPr>
        <w:t xml:space="preserve"> the PEST++ suite, parameter bounds have a significance beyond that of parameter range confinement. </w:t>
      </w:r>
      <w:r w:rsidR="00C7373B">
        <w:rPr>
          <w:lang w:val="en-AU"/>
        </w:rPr>
        <w:t>Bounds can be used to provide</w:t>
      </w:r>
      <w:r>
        <w:rPr>
          <w:lang w:val="en-AU"/>
        </w:rPr>
        <w:t xml:space="preserve"> an e</w:t>
      </w:r>
      <w:r w:rsidR="00C7373B">
        <w:rPr>
          <w:lang w:val="en-AU"/>
        </w:rPr>
        <w:t>s</w:t>
      </w:r>
      <w:r>
        <w:rPr>
          <w:lang w:val="en-AU"/>
        </w:rPr>
        <w:t xml:space="preserve">timate of prior parameter uncertainty. </w:t>
      </w:r>
      <w:r w:rsidR="00150CDD">
        <w:rPr>
          <w:lang w:val="en-AU"/>
        </w:rPr>
        <w:t>By default, t</w:t>
      </w:r>
      <w:r w:rsidR="00C7373B">
        <w:rPr>
          <w:lang w:val="en-AU"/>
        </w:rPr>
        <w:t xml:space="preserve">his estimate is based on the assumption that </w:t>
      </w:r>
      <w:r>
        <w:rPr>
          <w:lang w:val="en-AU"/>
        </w:rPr>
        <w:t xml:space="preserve">the </w:t>
      </w:r>
      <w:r w:rsidR="00C7373B">
        <w:rPr>
          <w:lang w:val="en-AU"/>
        </w:rPr>
        <w:t>difference</w:t>
      </w:r>
      <w:r>
        <w:rPr>
          <w:lang w:val="en-AU"/>
        </w:rPr>
        <w:t xml:space="preserve"> between a parameter’s upper and lower bound is equal to four standard deviations</w:t>
      </w:r>
      <w:r w:rsidR="00C7373B">
        <w:rPr>
          <w:lang w:val="en-AU"/>
        </w:rPr>
        <w:t xml:space="preserve"> of its </w:t>
      </w:r>
      <w:r w:rsidR="00B85B34">
        <w:rPr>
          <w:lang w:val="en-AU"/>
        </w:rPr>
        <w:t xml:space="preserve">prior </w:t>
      </w:r>
      <w:r w:rsidR="00C7373B">
        <w:rPr>
          <w:lang w:val="en-AU"/>
        </w:rPr>
        <w:t>probability distribution</w:t>
      </w:r>
      <w:r w:rsidR="00F9487F">
        <w:rPr>
          <w:lang w:val="en-AU"/>
        </w:rPr>
        <w:t xml:space="preserve">. </w:t>
      </w:r>
      <w:r w:rsidR="00F25FED">
        <w:rPr>
          <w:lang w:val="en-AU"/>
        </w:rPr>
        <w:t>(</w:t>
      </w:r>
      <w:r w:rsidR="00F9487F">
        <w:rPr>
          <w:lang w:val="en-AU"/>
        </w:rPr>
        <w:t>This assumption can be altered using the</w:t>
      </w:r>
      <w:r w:rsidR="00150CDD">
        <w:rPr>
          <w:lang w:val="en-AU"/>
        </w:rPr>
        <w:t xml:space="preserve"> </w:t>
      </w:r>
      <w:r w:rsidR="00F9487F">
        <w:rPr>
          <w:lang w:val="en-AU"/>
        </w:rPr>
        <w:t xml:space="preserve">PEST++ </w:t>
      </w:r>
      <w:r w:rsidR="00150CDD" w:rsidRPr="00144B3D">
        <w:rPr>
          <w:i/>
          <w:lang w:val="en-AU"/>
        </w:rPr>
        <w:t>par_sigma_range</w:t>
      </w:r>
      <w:r w:rsidR="00144B3D" w:rsidRPr="00144B3D">
        <w:rPr>
          <w:i/>
          <w:lang w:val="en-AU"/>
        </w:rPr>
        <w:t>()</w:t>
      </w:r>
      <w:r w:rsidR="00150CDD">
        <w:rPr>
          <w:lang w:val="en-AU"/>
        </w:rPr>
        <w:t xml:space="preserve"> </w:t>
      </w:r>
      <w:r w:rsidR="00F9487F">
        <w:rPr>
          <w:lang w:val="en-AU"/>
        </w:rPr>
        <w:t>control variable</w:t>
      </w:r>
      <w:r w:rsidR="00150CDD">
        <w:rPr>
          <w:lang w:val="en-AU"/>
        </w:rPr>
        <w:t>, discussed in detail elsewhere in this document)</w:t>
      </w:r>
      <w:r>
        <w:rPr>
          <w:lang w:val="en-AU"/>
        </w:rPr>
        <w:t xml:space="preserve">. If a parameter is log-transformed, the difference is calculated between the logarithms of </w:t>
      </w:r>
      <w:r w:rsidR="00F9487F">
        <w:rPr>
          <w:lang w:val="en-AU"/>
        </w:rPr>
        <w:t>its</w:t>
      </w:r>
      <w:r>
        <w:rPr>
          <w:lang w:val="en-AU"/>
        </w:rPr>
        <w:t xml:space="preserve"> bounds, and the standard deviation is applied to the logarithm of parameter</w:t>
      </w:r>
      <w:r w:rsidR="00F9487F">
        <w:rPr>
          <w:lang w:val="en-AU"/>
        </w:rPr>
        <w:t xml:space="preserve"> values</w:t>
      </w:r>
      <w:r>
        <w:rPr>
          <w:lang w:val="en-AU"/>
        </w:rPr>
        <w:t>.</w:t>
      </w:r>
      <w:r w:rsidR="00150CDD">
        <w:rPr>
          <w:lang w:val="en-AU"/>
        </w:rPr>
        <w:t xml:space="preserve">  </w:t>
      </w:r>
    </w:p>
    <w:p w14:paraId="76524CC5" w14:textId="77777777" w:rsidR="00755437" w:rsidRPr="00FE4430" w:rsidRDefault="0071629F" w:rsidP="00755437">
      <w:pPr>
        <w:pStyle w:val="Heading3"/>
      </w:pPr>
      <w:r w:rsidRPr="00FE4430">
        <w:fldChar w:fldCharType="begin"/>
      </w:r>
      <w:r w:rsidR="00755437" w:rsidRPr="00FE4430">
        <w:instrText xml:space="preserve">PRIVATE </w:instrText>
      </w:r>
      <w:r w:rsidRPr="00FE4430">
        <w:fldChar w:fldCharType="end"/>
      </w:r>
      <w:bookmarkStart w:id="1343" w:name="_Toc429752444"/>
      <w:bookmarkStart w:id="1344" w:name="_Toc429752924"/>
      <w:bookmarkStart w:id="1345" w:name="_Toc429753350"/>
      <w:bookmarkStart w:id="1346" w:name="_Toc429753748"/>
      <w:bookmarkStart w:id="1347" w:name="_Toc429753949"/>
      <w:bookmarkStart w:id="1348" w:name="_Toc429754127"/>
      <w:bookmarkStart w:id="1349" w:name="_Toc429754305"/>
      <w:bookmarkStart w:id="1350" w:name="_Toc429754839"/>
      <w:bookmarkStart w:id="1351" w:name="_Toc429755017"/>
      <w:bookmarkStart w:id="1352" w:name="_Toc429755195"/>
      <w:bookmarkStart w:id="1353" w:name="_Toc429755611"/>
      <w:bookmarkStart w:id="1354" w:name="_Toc430192454"/>
      <w:bookmarkStart w:id="1355" w:name="_Toc430192884"/>
      <w:bookmarkStart w:id="1356" w:name="_Toc430193062"/>
      <w:bookmarkStart w:id="1357" w:name="_Toc430193240"/>
      <w:bookmarkStart w:id="1358" w:name="_Toc463719464"/>
      <w:bookmarkStart w:id="1359" w:name="_Toc464232998"/>
      <w:bookmarkStart w:id="1360" w:name="_Toc467082409"/>
      <w:bookmarkStart w:id="1361" w:name="_Toc467748640"/>
      <w:bookmarkStart w:id="1362" w:name="_Toc472333415"/>
      <w:bookmarkStart w:id="1363" w:name="_Toc472357944"/>
      <w:bookmarkStart w:id="1364" w:name="_Toc475556632"/>
      <w:bookmarkStart w:id="1365" w:name="_Toc475556916"/>
      <w:bookmarkStart w:id="1366" w:name="_Toc475589087"/>
      <w:bookmarkStart w:id="1367" w:name="_Toc530644285"/>
      <w:bookmarkStart w:id="1368" w:name="_Toc530731155"/>
      <w:bookmarkStart w:id="1369" w:name="_Toc532791051"/>
      <w:bookmarkStart w:id="1370" w:name="_Toc532791335"/>
      <w:bookmarkStart w:id="1371" w:name="_Toc532800390"/>
      <w:bookmarkStart w:id="1372" w:name="_Toc534947774"/>
      <w:bookmarkStart w:id="1373" w:name="_Toc535239190"/>
      <w:bookmarkStart w:id="1374" w:name="_Toc535247392"/>
      <w:bookmarkStart w:id="1375" w:name="_Toc73181753"/>
      <w:bookmarkStart w:id="1376" w:name="_Toc73183731"/>
      <w:bookmarkStart w:id="1377" w:name="_Toc73526090"/>
      <w:bookmarkStart w:id="1378" w:name="_Toc73526454"/>
      <w:bookmarkStart w:id="1379" w:name="_Toc73596490"/>
      <w:bookmarkStart w:id="1380" w:name="_Toc80980699"/>
      <w:bookmarkStart w:id="1381" w:name="_Toc80981322"/>
      <w:bookmarkStart w:id="1382" w:name="_Toc221857777"/>
      <w:bookmarkStart w:id="1383" w:name="_Toc258071309"/>
      <w:bookmarkStart w:id="1384" w:name="_Toc396034761"/>
      <w:bookmarkStart w:id="1385" w:name="_Toc439790956"/>
      <w:bookmarkStart w:id="1386" w:name="_Toc439791410"/>
      <w:bookmarkStart w:id="1387" w:name="_Toc439791865"/>
      <w:bookmarkStart w:id="1388" w:name="_Toc439792319"/>
      <w:bookmarkStart w:id="1389" w:name="_Toc439792773"/>
      <w:bookmarkStart w:id="1390" w:name="_Toc439793227"/>
      <w:bookmarkStart w:id="1391" w:name="_Toc439793681"/>
      <w:bookmarkStart w:id="1392" w:name="_Toc439794135"/>
      <w:bookmarkStart w:id="1393" w:name="_Toc439794589"/>
      <w:bookmarkStart w:id="1394" w:name="_Toc439795042"/>
      <w:bookmarkStart w:id="1395" w:name="_Toc439823026"/>
      <w:bookmarkStart w:id="1396" w:name="_Toc445910188"/>
      <w:bookmarkStart w:id="1397" w:name="_Toc510516405"/>
      <w:bookmarkStart w:id="1398" w:name="_Toc520535182"/>
      <w:r w:rsidR="00755437">
        <w:t>3</w:t>
      </w:r>
      <w:r w:rsidR="00755437" w:rsidRPr="00FE4430">
        <w:t>.</w:t>
      </w:r>
      <w:r w:rsidR="00A567AF">
        <w:t>2</w:t>
      </w:r>
      <w:r w:rsidR="00755437">
        <w:t>.</w:t>
      </w:r>
      <w:r w:rsidR="009F38E1">
        <w:t>4</w:t>
      </w:r>
      <w:r w:rsidR="00755437" w:rsidRPr="00FE4430">
        <w:t xml:space="preserve"> Scale and Offset</w:t>
      </w:r>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p>
    <w:p w14:paraId="4E5806F2" w14:textId="6E281F4D" w:rsidR="00755437" w:rsidRPr="00FE4430" w:rsidRDefault="00755437" w:rsidP="00755437">
      <w:pPr>
        <w:rPr>
          <w:lang w:val="en-AU"/>
        </w:rPr>
      </w:pPr>
      <w:r>
        <w:rPr>
          <w:lang w:val="en-AU"/>
        </w:rPr>
        <w:t>A</w:t>
      </w:r>
      <w:r w:rsidRPr="00FE4430">
        <w:rPr>
          <w:lang w:val="en-AU"/>
        </w:rPr>
        <w:t xml:space="preserve"> scale and offset (variables </w:t>
      </w:r>
      <w:r w:rsidR="0071629F" w:rsidRPr="00FE4430">
        <w:rPr>
          <w:lang w:val="en-AU"/>
        </w:rPr>
        <w:fldChar w:fldCharType="begin"/>
      </w:r>
      <w:r w:rsidRPr="00FE4430">
        <w:rPr>
          <w:lang w:val="en-AU"/>
        </w:rPr>
        <w:instrText>xe "SCALE"</w:instrText>
      </w:r>
      <w:r w:rsidR="0071629F" w:rsidRPr="00FE4430">
        <w:rPr>
          <w:lang w:val="en-AU"/>
        </w:rPr>
        <w:fldChar w:fldCharType="end"/>
      </w:r>
      <w:r w:rsidRPr="00FE4430">
        <w:rPr>
          <w:lang w:val="en-AU"/>
        </w:rPr>
        <w:t xml:space="preserve">SCALE and </w:t>
      </w:r>
      <w:r w:rsidR="0071629F" w:rsidRPr="00FE4430">
        <w:rPr>
          <w:lang w:val="en-AU"/>
        </w:rPr>
        <w:fldChar w:fldCharType="begin"/>
      </w:r>
      <w:r w:rsidRPr="00FE4430">
        <w:rPr>
          <w:lang w:val="en-AU"/>
        </w:rPr>
        <w:instrText>xe "OFFSET"</w:instrText>
      </w:r>
      <w:r w:rsidR="0071629F" w:rsidRPr="00FE4430">
        <w:rPr>
          <w:lang w:val="en-AU"/>
        </w:rPr>
        <w:fldChar w:fldCharType="end"/>
      </w:r>
      <w:r w:rsidRPr="00FE4430">
        <w:rPr>
          <w:lang w:val="en-AU"/>
        </w:rPr>
        <w:t>OFFSET in the</w:t>
      </w:r>
      <w:r>
        <w:rPr>
          <w:lang w:val="en-AU"/>
        </w:rPr>
        <w:t xml:space="preserve"> “parameter data” section of </w:t>
      </w:r>
      <w:r w:rsidR="00F25FED">
        <w:rPr>
          <w:lang w:val="en-AU"/>
        </w:rPr>
        <w:t>a</w:t>
      </w:r>
      <w:r>
        <w:rPr>
          <w:lang w:val="en-AU"/>
        </w:rPr>
        <w:t xml:space="preserve"> </w:t>
      </w:r>
      <w:r w:rsidRPr="00FE4430">
        <w:rPr>
          <w:lang w:val="en-AU"/>
        </w:rPr>
        <w:t>PEST control file)</w:t>
      </w:r>
      <w:r>
        <w:rPr>
          <w:lang w:val="en-AU"/>
        </w:rPr>
        <w:t xml:space="preserve"> must be supplied for all parameters</w:t>
      </w:r>
      <w:r w:rsidRPr="00FE4430">
        <w:rPr>
          <w:lang w:val="en-AU"/>
        </w:rPr>
        <w:t xml:space="preserve">. Before writing </w:t>
      </w:r>
      <w:r w:rsidR="001F1472">
        <w:rPr>
          <w:lang w:val="en-AU"/>
        </w:rPr>
        <w:t xml:space="preserve">the value of </w:t>
      </w:r>
      <w:r w:rsidRPr="00FE4430">
        <w:rPr>
          <w:lang w:val="en-AU"/>
        </w:rPr>
        <w:t xml:space="preserve">a parameter to a model input file, </w:t>
      </w:r>
      <w:r w:rsidR="009F38E1">
        <w:rPr>
          <w:lang w:val="en-AU"/>
        </w:rPr>
        <w:t xml:space="preserve">programs of the </w:t>
      </w:r>
      <w:r w:rsidRPr="00FE4430">
        <w:rPr>
          <w:lang w:val="en-AU"/>
        </w:rPr>
        <w:t>PEST</w:t>
      </w:r>
      <w:r w:rsidR="00F25FED">
        <w:rPr>
          <w:lang w:val="en-AU"/>
        </w:rPr>
        <w:t>++</w:t>
      </w:r>
      <w:r w:rsidR="009F38E1">
        <w:rPr>
          <w:lang w:val="en-AU"/>
        </w:rPr>
        <w:t xml:space="preserve"> suite</w:t>
      </w:r>
      <w:r w:rsidRPr="00FE4430">
        <w:rPr>
          <w:lang w:val="en-AU"/>
        </w:rPr>
        <w:t xml:space="preserve"> multipl</w:t>
      </w:r>
      <w:r w:rsidR="009F38E1">
        <w:rPr>
          <w:lang w:val="en-AU"/>
        </w:rPr>
        <w:t>y</w:t>
      </w:r>
      <w:r w:rsidRPr="00FE4430">
        <w:rPr>
          <w:lang w:val="en-AU"/>
        </w:rPr>
        <w:t xml:space="preserve"> </w:t>
      </w:r>
      <w:r>
        <w:rPr>
          <w:lang w:val="en-AU"/>
        </w:rPr>
        <w:t>the parameter’s</w:t>
      </w:r>
      <w:r w:rsidRPr="00FE4430">
        <w:rPr>
          <w:lang w:val="en-AU"/>
        </w:rPr>
        <w:t xml:space="preserve"> value by the scale and add the offset.</w:t>
      </w:r>
    </w:p>
    <w:p w14:paraId="220F429D" w14:textId="66889131" w:rsidR="00755437" w:rsidRPr="00FE4430" w:rsidRDefault="00755437" w:rsidP="00755437">
      <w:pPr>
        <w:rPr>
          <w:lang w:val="en-AU"/>
        </w:rPr>
      </w:pPr>
      <w:r w:rsidRPr="00FE4430">
        <w:rPr>
          <w:lang w:val="en-AU"/>
        </w:rPr>
        <w:t xml:space="preserve">The </w:t>
      </w:r>
      <w:r>
        <w:rPr>
          <w:lang w:val="en-AU"/>
        </w:rPr>
        <w:t>SCALE</w:t>
      </w:r>
      <w:r w:rsidRPr="00FE4430">
        <w:rPr>
          <w:lang w:val="en-AU"/>
        </w:rPr>
        <w:t xml:space="preserve"> and </w:t>
      </w:r>
      <w:r>
        <w:rPr>
          <w:lang w:val="en-AU"/>
        </w:rPr>
        <w:t>OFFSET</w:t>
      </w:r>
      <w:r w:rsidRPr="00FE4430">
        <w:rPr>
          <w:lang w:val="en-AU"/>
        </w:rPr>
        <w:t xml:space="preserve"> variables can be very convenient in some situations. For example, in a particular model</w:t>
      </w:r>
      <w:r>
        <w:rPr>
          <w:lang w:val="en-AU"/>
        </w:rPr>
        <w:t>,</w:t>
      </w:r>
      <w:r w:rsidRPr="00FE4430">
        <w:rPr>
          <w:lang w:val="en-AU"/>
        </w:rPr>
        <w:t xml:space="preserve"> a certain parameter may have a non-zero base level; you may wish to re</w:t>
      </w:r>
      <w:r>
        <w:rPr>
          <w:lang w:val="en-AU"/>
        </w:rPr>
        <w:t>-</w:t>
      </w:r>
      <w:r w:rsidRPr="00FE4430">
        <w:rPr>
          <w:lang w:val="en-AU"/>
        </w:rPr>
        <w:t xml:space="preserve">define the parameter as the actual parameter minus this base level. Elevation may be such a parameter. If a reference elevation is subtracted from the true, model-required elevation, the result may be thickness; this may be a more “natural” parameter to </w:t>
      </w:r>
      <w:r>
        <w:rPr>
          <w:lang w:val="en-AU"/>
        </w:rPr>
        <w:t>estimate</w:t>
      </w:r>
      <w:r w:rsidRPr="00FE4430">
        <w:rPr>
          <w:lang w:val="en-AU"/>
        </w:rPr>
        <w:t xml:space="preserve"> than elevation. In particular</w:t>
      </w:r>
      <w:r>
        <w:rPr>
          <w:lang w:val="en-AU"/>
        </w:rPr>
        <w:t>,</w:t>
      </w:r>
      <w:r w:rsidRPr="00FE4430">
        <w:rPr>
          <w:lang w:val="en-AU"/>
        </w:rPr>
        <w:t xml:space="preserve"> it may make more sense to express a derivative increment (see </w:t>
      </w:r>
      <w:r>
        <w:rPr>
          <w:lang w:val="en-AU"/>
        </w:rPr>
        <w:t>below</w:t>
      </w:r>
      <w:r w:rsidRPr="00FE4430">
        <w:rPr>
          <w:lang w:val="en-AU"/>
        </w:rPr>
        <w:t xml:space="preserve">) as a fraction of thickness than as a fraction of elevation, to which an arbitrary datum has been added. Also, </w:t>
      </w:r>
      <w:r w:rsidR="009F38E1">
        <w:rPr>
          <w:lang w:val="en-AU"/>
        </w:rPr>
        <w:t>an</w:t>
      </w:r>
      <w:r w:rsidRPr="00FE4430">
        <w:rPr>
          <w:lang w:val="en-AU"/>
        </w:rPr>
        <w:t xml:space="preserve"> </w:t>
      </w:r>
      <w:r>
        <w:rPr>
          <w:lang w:val="en-AU"/>
        </w:rPr>
        <w:t>inversion</w:t>
      </w:r>
      <w:r w:rsidR="009F38E1">
        <w:rPr>
          <w:lang w:val="en-AU"/>
        </w:rPr>
        <w:t xml:space="preserve"> or </w:t>
      </w:r>
      <w:r w:rsidR="0092655E">
        <w:rPr>
          <w:lang w:val="en-AU"/>
        </w:rPr>
        <w:t>optimization</w:t>
      </w:r>
      <w:r w:rsidRPr="00FE4430">
        <w:rPr>
          <w:lang w:val="en-AU"/>
        </w:rPr>
        <w:t xml:space="preserve"> process may be better behaved if the thickness parameter is log-transformed</w:t>
      </w:r>
      <w:r w:rsidR="00F25FED">
        <w:rPr>
          <w:lang w:val="en-AU"/>
        </w:rPr>
        <w:t>.</w:t>
      </w:r>
      <w:r w:rsidRPr="00FE4430">
        <w:rPr>
          <w:lang w:val="en-AU"/>
        </w:rPr>
        <w:t xml:space="preserve"> </w:t>
      </w:r>
      <w:r w:rsidR="00F25FED">
        <w:rPr>
          <w:lang w:val="en-AU"/>
        </w:rPr>
        <w:t>(I</w:t>
      </w:r>
      <w:r>
        <w:rPr>
          <w:lang w:val="en-AU"/>
        </w:rPr>
        <w:t>n contrast,</w:t>
      </w:r>
      <w:r w:rsidRPr="00FE4430">
        <w:rPr>
          <w:lang w:val="en-AU"/>
        </w:rPr>
        <w:t xml:space="preserve"> it would be surprising if log-transformation of</w:t>
      </w:r>
      <w:r>
        <w:rPr>
          <w:lang w:val="en-AU"/>
        </w:rPr>
        <w:t xml:space="preserve"> elevation improved inversion</w:t>
      </w:r>
      <w:r w:rsidR="009F38E1">
        <w:rPr>
          <w:lang w:val="en-AU"/>
        </w:rPr>
        <w:t xml:space="preserve"> or </w:t>
      </w:r>
      <w:r w:rsidR="0092655E">
        <w:rPr>
          <w:lang w:val="en-AU"/>
        </w:rPr>
        <w:t>optimization</w:t>
      </w:r>
      <w:r w:rsidRPr="00FE4430">
        <w:rPr>
          <w:lang w:val="en-AU"/>
        </w:rPr>
        <w:t xml:space="preserve"> performance due to the arbitrary datum with respect to which an elevation must be expressed.</w:t>
      </w:r>
      <w:r w:rsidR="00F25FED">
        <w:rPr>
          <w:lang w:val="en-AU"/>
        </w:rPr>
        <w:t>)</w:t>
      </w:r>
      <w:r w:rsidRPr="00FE4430">
        <w:rPr>
          <w:lang w:val="en-AU"/>
        </w:rPr>
        <w:t xml:space="preserve"> PEST</w:t>
      </w:r>
      <w:r w:rsidR="009F38E1">
        <w:rPr>
          <w:lang w:val="en-AU"/>
        </w:rPr>
        <w:t>++ programs</w:t>
      </w:r>
      <w:r w:rsidRPr="00FE4430">
        <w:rPr>
          <w:lang w:val="en-AU"/>
        </w:rPr>
        <w:t xml:space="preserve"> can thus </w:t>
      </w:r>
      <w:r>
        <w:rPr>
          <w:lang w:val="en-AU"/>
        </w:rPr>
        <w:t>estimate</w:t>
      </w:r>
      <w:r w:rsidRPr="00FE4430">
        <w:rPr>
          <w:lang w:val="en-AU"/>
        </w:rPr>
        <w:t xml:space="preserve"> thickness, converting this thickness to elevation </w:t>
      </w:r>
      <w:r w:rsidR="009F38E1">
        <w:rPr>
          <w:lang w:val="en-AU"/>
        </w:rPr>
        <w:t>on each occasion that they</w:t>
      </w:r>
      <w:r w:rsidRPr="00FE4430">
        <w:rPr>
          <w:lang w:val="en-AU"/>
        </w:rPr>
        <w:t xml:space="preserve"> write a model input file by adding the reference elevatio</w:t>
      </w:r>
      <w:r>
        <w:rPr>
          <w:lang w:val="en-AU"/>
        </w:rPr>
        <w:t>n stored as the parameter’s OFFSET</w:t>
      </w:r>
      <w:r w:rsidRPr="00FE4430">
        <w:rPr>
          <w:lang w:val="en-AU"/>
        </w:rPr>
        <w:t xml:space="preserve">. </w:t>
      </w:r>
    </w:p>
    <w:p w14:paraId="3E7B4C90" w14:textId="77777777" w:rsidR="00755437" w:rsidRPr="00FE4430" w:rsidRDefault="00755437" w:rsidP="00755437">
      <w:pPr>
        <w:rPr>
          <w:lang w:val="en-AU"/>
        </w:rPr>
      </w:pPr>
      <w:r>
        <w:rPr>
          <w:lang w:val="en-AU"/>
        </w:rPr>
        <w:t>The SCALE</w:t>
      </w:r>
      <w:r w:rsidRPr="00FE4430">
        <w:rPr>
          <w:lang w:val="en-AU"/>
        </w:rPr>
        <w:t xml:space="preserve"> variable is equally useful. A model</w:t>
      </w:r>
      <w:r>
        <w:rPr>
          <w:lang w:val="en-AU"/>
        </w:rPr>
        <w:t>’s</w:t>
      </w:r>
      <w:r w:rsidRPr="00FE4430">
        <w:rPr>
          <w:lang w:val="en-AU"/>
        </w:rPr>
        <w:t xml:space="preserve"> parameter may be such that it can only </w:t>
      </w:r>
      <w:r>
        <w:rPr>
          <w:lang w:val="en-AU"/>
        </w:rPr>
        <w:t>be ascribed</w:t>
      </w:r>
      <w:r w:rsidRPr="00FE4430">
        <w:rPr>
          <w:lang w:val="en-AU"/>
        </w:rPr>
        <w:t xml:space="preserve"> negative values; such a parameter cannot be log-transformed. However if a new </w:t>
      </w:r>
      <w:r w:rsidRPr="00FE4430">
        <w:rPr>
          <w:lang w:val="en-AU"/>
        </w:rPr>
        <w:lastRenderedPageBreak/>
        <w:t xml:space="preserve">parameter is defined as the negative of the model-required parameter, </w:t>
      </w:r>
      <w:r w:rsidR="001F1472">
        <w:rPr>
          <w:lang w:val="en-AU"/>
        </w:rPr>
        <w:t xml:space="preserve">a </w:t>
      </w:r>
      <w:r w:rsidR="009D2B8C">
        <w:rPr>
          <w:lang w:val="en-AU"/>
        </w:rPr>
        <w:t xml:space="preserve">program of the </w:t>
      </w:r>
      <w:r w:rsidRPr="00FE4430">
        <w:rPr>
          <w:lang w:val="en-AU"/>
        </w:rPr>
        <w:t>PEST</w:t>
      </w:r>
      <w:r w:rsidR="009D2B8C">
        <w:rPr>
          <w:lang w:val="en-AU"/>
        </w:rPr>
        <w:t>++ suite</w:t>
      </w:r>
      <w:r w:rsidRPr="00FE4430">
        <w:rPr>
          <w:lang w:val="en-AU"/>
        </w:rPr>
        <w:t xml:space="preserve"> can </w:t>
      </w:r>
      <w:r>
        <w:rPr>
          <w:lang w:val="en-AU"/>
        </w:rPr>
        <w:t>estimate</w:t>
      </w:r>
      <w:r w:rsidRPr="00FE4430">
        <w:rPr>
          <w:lang w:val="en-AU"/>
        </w:rPr>
        <w:t xml:space="preserve"> this new parameter, log-transforming it if n</w:t>
      </w:r>
      <w:r>
        <w:rPr>
          <w:lang w:val="en-AU"/>
        </w:rPr>
        <w:t>ecessary to enhance inversion</w:t>
      </w:r>
      <w:r w:rsidRPr="00FE4430">
        <w:rPr>
          <w:lang w:val="en-AU"/>
        </w:rPr>
        <w:t xml:space="preserve"> efficiency. Just before </w:t>
      </w:r>
      <w:r w:rsidR="001F1472">
        <w:rPr>
          <w:lang w:val="en-AU"/>
        </w:rPr>
        <w:t>it</w:t>
      </w:r>
      <w:r w:rsidRPr="00FE4430">
        <w:rPr>
          <w:lang w:val="en-AU"/>
        </w:rPr>
        <w:t xml:space="preserve"> write</w:t>
      </w:r>
      <w:r w:rsidR="001F1472">
        <w:rPr>
          <w:lang w:val="en-AU"/>
        </w:rPr>
        <w:t>s</w:t>
      </w:r>
      <w:r w:rsidRPr="00FE4430">
        <w:rPr>
          <w:lang w:val="en-AU"/>
        </w:rPr>
        <w:t xml:space="preserve"> the parameter to a model input file, </w:t>
      </w:r>
      <w:r w:rsidR="007310FB">
        <w:rPr>
          <w:lang w:val="en-AU"/>
        </w:rPr>
        <w:t>the program</w:t>
      </w:r>
      <w:r w:rsidRPr="00FE4430">
        <w:rPr>
          <w:lang w:val="en-AU"/>
        </w:rPr>
        <w:t xml:space="preserve"> multipl</w:t>
      </w:r>
      <w:r w:rsidR="001F1472">
        <w:rPr>
          <w:lang w:val="en-AU"/>
        </w:rPr>
        <w:t>ies</w:t>
      </w:r>
      <w:r w:rsidRPr="00FE4430">
        <w:rPr>
          <w:lang w:val="en-AU"/>
        </w:rPr>
        <w:t xml:space="preserve"> it</w:t>
      </w:r>
      <w:r>
        <w:rPr>
          <w:lang w:val="en-AU"/>
        </w:rPr>
        <w:t xml:space="preserve"> by its SCALE </w:t>
      </w:r>
      <w:r w:rsidRPr="00FE4430">
        <w:rPr>
          <w:lang w:val="en-AU"/>
        </w:rPr>
        <w:t>(-1 in this case) so that the model receives the parameter it expects.</w:t>
      </w:r>
    </w:p>
    <w:p w14:paraId="1B350DC0" w14:textId="77777777" w:rsidR="00755437" w:rsidRPr="00FE4430" w:rsidRDefault="00755437" w:rsidP="00755437">
      <w:pPr>
        <w:rPr>
          <w:lang w:val="en-AU"/>
        </w:rPr>
      </w:pPr>
      <w:r w:rsidRPr="00FE4430">
        <w:rPr>
          <w:lang w:val="en-AU"/>
        </w:rPr>
        <w:t xml:space="preserve">If you do not wish a parameter to be scaled and offset, </w:t>
      </w:r>
      <w:r>
        <w:rPr>
          <w:lang w:val="en-AU"/>
        </w:rPr>
        <w:t>provide</w:t>
      </w:r>
      <w:r w:rsidRPr="00FE4430">
        <w:rPr>
          <w:lang w:val="en-AU"/>
        </w:rPr>
        <w:t xml:space="preserve"> its </w:t>
      </w:r>
      <w:r>
        <w:rPr>
          <w:lang w:val="en-AU"/>
        </w:rPr>
        <w:t>SCALE</w:t>
      </w:r>
      <w:r w:rsidRPr="00FE4430">
        <w:rPr>
          <w:lang w:val="en-AU"/>
        </w:rPr>
        <w:t xml:space="preserve"> as 1 and its </w:t>
      </w:r>
      <w:r>
        <w:rPr>
          <w:lang w:val="en-AU"/>
        </w:rPr>
        <w:t>OFFSET</w:t>
      </w:r>
      <w:r w:rsidRPr="00FE4430">
        <w:rPr>
          <w:lang w:val="en-AU"/>
        </w:rPr>
        <w:t xml:space="preserve"> as zero.</w:t>
      </w:r>
    </w:p>
    <w:p w14:paraId="5D5D45A1" w14:textId="77777777" w:rsidR="00755437" w:rsidRDefault="00755437" w:rsidP="00755437">
      <w:pPr>
        <w:rPr>
          <w:lang w:val="en-AU"/>
        </w:rPr>
      </w:pPr>
      <w:r w:rsidRPr="00FE4430">
        <w:rPr>
          <w:lang w:val="en-AU"/>
        </w:rPr>
        <w:t xml:space="preserve">It should be stressed that </w:t>
      </w:r>
      <w:r w:rsidR="009D2B8C">
        <w:rPr>
          <w:lang w:val="en-AU"/>
        </w:rPr>
        <w:t xml:space="preserve">programs of the </w:t>
      </w:r>
      <w:r w:rsidRPr="00FE4430">
        <w:rPr>
          <w:lang w:val="en-AU"/>
        </w:rPr>
        <w:t>PEST</w:t>
      </w:r>
      <w:r w:rsidR="009D2B8C">
        <w:rPr>
          <w:lang w:val="en-AU"/>
        </w:rPr>
        <w:t>++ suite</w:t>
      </w:r>
      <w:r w:rsidRPr="00FE4430">
        <w:rPr>
          <w:lang w:val="en-AU"/>
        </w:rPr>
        <w:t xml:space="preserve"> </w:t>
      </w:r>
      <w:r w:rsidR="009D2B8C">
        <w:rPr>
          <w:lang w:val="en-AU"/>
        </w:rPr>
        <w:t>are</w:t>
      </w:r>
      <w:r w:rsidRPr="00FE4430">
        <w:rPr>
          <w:lang w:val="en-AU"/>
        </w:rPr>
        <w:t xml:space="preserve"> oblivious to a parameter’s </w:t>
      </w:r>
      <w:r>
        <w:rPr>
          <w:lang w:val="en-AU"/>
        </w:rPr>
        <w:t>SCALE</w:t>
      </w:r>
      <w:r w:rsidRPr="00FE4430">
        <w:rPr>
          <w:lang w:val="en-AU"/>
        </w:rPr>
        <w:t xml:space="preserve"> and </w:t>
      </w:r>
      <w:r>
        <w:rPr>
          <w:lang w:val="en-AU"/>
        </w:rPr>
        <w:t>OFFSET</w:t>
      </w:r>
      <w:r w:rsidRPr="00FE4430">
        <w:rPr>
          <w:lang w:val="en-AU"/>
        </w:rPr>
        <w:t xml:space="preserve"> until the moment it</w:t>
      </w:r>
      <w:r w:rsidR="009D2B8C">
        <w:rPr>
          <w:lang w:val="en-AU"/>
        </w:rPr>
        <w:t>s value is written</w:t>
      </w:r>
      <w:r w:rsidRPr="00FE4430">
        <w:rPr>
          <w:lang w:val="en-AU"/>
        </w:rPr>
        <w:t xml:space="preserve"> to a model input file. It is at this point (and only this point) that </w:t>
      </w:r>
      <w:r>
        <w:rPr>
          <w:lang w:val="en-AU"/>
        </w:rPr>
        <w:t>it first multiplies</w:t>
      </w:r>
      <w:r w:rsidR="005B17CE">
        <w:rPr>
          <w:lang w:val="en-AU"/>
        </w:rPr>
        <w:t xml:space="preserve"> the value of the parameter</w:t>
      </w:r>
      <w:r>
        <w:rPr>
          <w:lang w:val="en-AU"/>
        </w:rPr>
        <w:t xml:space="preserve"> by the SCALE and then adds the OFFSET</w:t>
      </w:r>
      <w:r w:rsidRPr="00FE4430">
        <w:rPr>
          <w:lang w:val="en-AU"/>
        </w:rPr>
        <w:t xml:space="preserve">; the </w:t>
      </w:r>
      <w:r>
        <w:rPr>
          <w:lang w:val="en-AU"/>
        </w:rPr>
        <w:t>SCALE</w:t>
      </w:r>
      <w:r w:rsidRPr="00FE4430">
        <w:rPr>
          <w:lang w:val="en-AU"/>
        </w:rPr>
        <w:t xml:space="preserve"> and </w:t>
      </w:r>
      <w:r>
        <w:rPr>
          <w:lang w:val="en-AU"/>
        </w:rPr>
        <w:t>OFFSET</w:t>
      </w:r>
      <w:r w:rsidRPr="00FE4430">
        <w:rPr>
          <w:lang w:val="en-AU"/>
        </w:rPr>
        <w:t xml:space="preserve"> take no other part in the parameter </w:t>
      </w:r>
      <w:r w:rsidR="009D2B8C">
        <w:rPr>
          <w:lang w:val="en-AU"/>
        </w:rPr>
        <w:t>adjustment</w:t>
      </w:r>
      <w:r w:rsidRPr="00FE4430">
        <w:rPr>
          <w:lang w:val="en-AU"/>
        </w:rPr>
        <w:t xml:space="preserve"> process. Note also that fixed and tied parameters must each be supplied with a </w:t>
      </w:r>
      <w:r>
        <w:rPr>
          <w:lang w:val="en-AU"/>
        </w:rPr>
        <w:t>SCALE</w:t>
      </w:r>
      <w:r w:rsidRPr="00FE4430">
        <w:rPr>
          <w:lang w:val="en-AU"/>
        </w:rPr>
        <w:t xml:space="preserve"> and </w:t>
      </w:r>
      <w:r>
        <w:rPr>
          <w:lang w:val="en-AU"/>
        </w:rPr>
        <w:t>OFFSET</w:t>
      </w:r>
      <w:r w:rsidRPr="00FE4430">
        <w:rPr>
          <w:lang w:val="en-AU"/>
        </w:rPr>
        <w:t>, just like their adjustable (log-transformed and untransformed) counterparts.</w:t>
      </w:r>
    </w:p>
    <w:p w14:paraId="5E452B3F" w14:textId="77777777" w:rsidR="00755437" w:rsidRPr="00FE4430" w:rsidRDefault="0071629F" w:rsidP="00755437">
      <w:pPr>
        <w:pStyle w:val="Heading3"/>
        <w:rPr>
          <w:rFonts w:ascii="Bookman" w:hAnsi="Bookman"/>
          <w:spacing w:val="-3"/>
        </w:rPr>
      </w:pPr>
      <w:r w:rsidRPr="00FE4430">
        <w:fldChar w:fldCharType="begin"/>
      </w:r>
      <w:r w:rsidR="00755437" w:rsidRPr="00FE4430">
        <w:instrText xml:space="preserve">PRIVATE </w:instrText>
      </w:r>
      <w:r w:rsidRPr="00FE4430">
        <w:fldChar w:fldCharType="end"/>
      </w:r>
      <w:bookmarkStart w:id="1399" w:name="_Toc429752445"/>
      <w:bookmarkStart w:id="1400" w:name="_Toc429752925"/>
      <w:bookmarkStart w:id="1401" w:name="_Toc429753351"/>
      <w:bookmarkStart w:id="1402" w:name="_Toc429753749"/>
      <w:bookmarkStart w:id="1403" w:name="_Toc429753950"/>
      <w:bookmarkStart w:id="1404" w:name="_Toc429754128"/>
      <w:bookmarkStart w:id="1405" w:name="_Toc429754306"/>
      <w:bookmarkStart w:id="1406" w:name="_Toc429754840"/>
      <w:bookmarkStart w:id="1407" w:name="_Toc429755018"/>
      <w:bookmarkStart w:id="1408" w:name="_Toc429755196"/>
      <w:bookmarkStart w:id="1409" w:name="_Toc429755612"/>
      <w:bookmarkStart w:id="1410" w:name="_Toc430192455"/>
      <w:bookmarkStart w:id="1411" w:name="_Toc430192885"/>
      <w:bookmarkStart w:id="1412" w:name="_Toc430193063"/>
      <w:bookmarkStart w:id="1413" w:name="_Toc430193241"/>
      <w:bookmarkStart w:id="1414" w:name="_Toc463719465"/>
      <w:bookmarkStart w:id="1415" w:name="_Toc464232999"/>
      <w:bookmarkStart w:id="1416" w:name="_Toc467082410"/>
      <w:bookmarkStart w:id="1417" w:name="_Toc467748641"/>
      <w:bookmarkStart w:id="1418" w:name="_Toc472333416"/>
      <w:bookmarkStart w:id="1419" w:name="_Toc472357945"/>
      <w:bookmarkStart w:id="1420" w:name="_Toc475556633"/>
      <w:bookmarkStart w:id="1421" w:name="_Toc475556917"/>
      <w:bookmarkStart w:id="1422" w:name="_Toc475589088"/>
      <w:bookmarkStart w:id="1423" w:name="_Toc530644286"/>
      <w:bookmarkStart w:id="1424" w:name="_Toc530731156"/>
      <w:bookmarkStart w:id="1425" w:name="_Toc532791052"/>
      <w:bookmarkStart w:id="1426" w:name="_Toc532791336"/>
      <w:bookmarkStart w:id="1427" w:name="_Toc532800391"/>
      <w:bookmarkStart w:id="1428" w:name="_Toc534947775"/>
      <w:bookmarkStart w:id="1429" w:name="_Toc535239191"/>
      <w:bookmarkStart w:id="1430" w:name="_Toc535247393"/>
      <w:bookmarkStart w:id="1431" w:name="_Toc73181754"/>
      <w:bookmarkStart w:id="1432" w:name="_Toc73183732"/>
      <w:bookmarkStart w:id="1433" w:name="_Toc73526091"/>
      <w:bookmarkStart w:id="1434" w:name="_Toc73526455"/>
      <w:bookmarkStart w:id="1435" w:name="_Toc73596491"/>
      <w:bookmarkStart w:id="1436" w:name="_Toc80980700"/>
      <w:bookmarkStart w:id="1437" w:name="_Toc80981323"/>
      <w:bookmarkStart w:id="1438" w:name="_Toc221857778"/>
      <w:bookmarkStart w:id="1439" w:name="_Toc258071310"/>
      <w:bookmarkStart w:id="1440" w:name="_Toc396034762"/>
      <w:bookmarkStart w:id="1441" w:name="_Toc439790958"/>
      <w:bookmarkStart w:id="1442" w:name="_Toc439791412"/>
      <w:bookmarkStart w:id="1443" w:name="_Toc439791867"/>
      <w:bookmarkStart w:id="1444" w:name="_Toc439792321"/>
      <w:bookmarkStart w:id="1445" w:name="_Toc439792775"/>
      <w:bookmarkStart w:id="1446" w:name="_Toc439793229"/>
      <w:bookmarkStart w:id="1447" w:name="_Toc439793683"/>
      <w:bookmarkStart w:id="1448" w:name="_Toc439794137"/>
      <w:bookmarkStart w:id="1449" w:name="_Toc439794591"/>
      <w:bookmarkStart w:id="1450" w:name="_Toc439795044"/>
      <w:bookmarkStart w:id="1451" w:name="_Toc439823028"/>
      <w:bookmarkStart w:id="1452" w:name="_Toc445910190"/>
      <w:bookmarkStart w:id="1453" w:name="_Toc510516407"/>
      <w:bookmarkStart w:id="1454" w:name="_Toc520535183"/>
      <w:r w:rsidR="00755437">
        <w:t>3</w:t>
      </w:r>
      <w:r w:rsidR="00755437" w:rsidRPr="00FE4430">
        <w:t>.</w:t>
      </w:r>
      <w:r w:rsidR="00A567AF">
        <w:t>2</w:t>
      </w:r>
      <w:r w:rsidR="00755437" w:rsidRPr="00FE4430">
        <w:t>.</w:t>
      </w:r>
      <w:r w:rsidR="009D2B8C">
        <w:t>5</w:t>
      </w:r>
      <w:r w:rsidR="00755437" w:rsidRPr="00FE4430">
        <w:t xml:space="preserve"> Parameter Change Limits</w:t>
      </w:r>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p>
    <w:p w14:paraId="1E98F019" w14:textId="77777777" w:rsidR="00410A3D" w:rsidRDefault="001F1472" w:rsidP="00755437">
      <w:pPr>
        <w:rPr>
          <w:lang w:val="en-AU"/>
        </w:rPr>
      </w:pPr>
      <w:r>
        <w:rPr>
          <w:lang w:val="en-AU"/>
        </w:rPr>
        <w:t>When programs of the PEST++ suite adjust</w:t>
      </w:r>
      <w:r w:rsidR="005B17CE">
        <w:rPr>
          <w:lang w:val="en-AU"/>
        </w:rPr>
        <w:t xml:space="preserve"> the value of</w:t>
      </w:r>
      <w:r>
        <w:rPr>
          <w:lang w:val="en-AU"/>
        </w:rPr>
        <w:t xml:space="preserve"> a parameter, they respect the upper and lower bound of that parameter as recorded in a PEST control file. However this is not the only limitation that can be placed on the adjustment of a parameter. In common with PEST, the PESTPP program </w:t>
      </w:r>
      <w:r w:rsidR="00755437">
        <w:rPr>
          <w:lang w:val="en-AU"/>
        </w:rPr>
        <w:t>place</w:t>
      </w:r>
      <w:r w:rsidR="00410A3D">
        <w:rPr>
          <w:lang w:val="en-AU"/>
        </w:rPr>
        <w:t>s</w:t>
      </w:r>
      <w:r w:rsidR="00755437" w:rsidRPr="00FE4430">
        <w:rPr>
          <w:lang w:val="en-AU"/>
        </w:rPr>
        <w:t xml:space="preserve"> a further limit on the amount by which</w:t>
      </w:r>
      <w:r w:rsidR="005B17CE">
        <w:rPr>
          <w:lang w:val="en-AU"/>
        </w:rPr>
        <w:t xml:space="preserve"> the value of</w:t>
      </w:r>
      <w:r w:rsidR="00755437" w:rsidRPr="00FE4430">
        <w:rPr>
          <w:lang w:val="en-AU"/>
        </w:rPr>
        <w:t xml:space="preserve"> a parameter is permitted to change </w:t>
      </w:r>
      <w:r>
        <w:rPr>
          <w:lang w:val="en-AU"/>
        </w:rPr>
        <w:t>during</w:t>
      </w:r>
      <w:r w:rsidR="00755437" w:rsidRPr="00FE4430">
        <w:rPr>
          <w:lang w:val="en-AU"/>
        </w:rPr>
        <w:t xml:space="preserve"> any one iteration</w:t>
      </w:r>
      <w:r w:rsidR="00755437">
        <w:rPr>
          <w:lang w:val="en-AU"/>
        </w:rPr>
        <w:t xml:space="preserve"> of the inversion process</w:t>
      </w:r>
      <w:r w:rsidR="00755437" w:rsidRPr="00FE4430">
        <w:rPr>
          <w:lang w:val="en-AU"/>
        </w:rPr>
        <w:t>.</w:t>
      </w:r>
    </w:p>
    <w:p w14:paraId="6C3FAB3F" w14:textId="77777777" w:rsidR="00755437" w:rsidRPr="00FE4430" w:rsidRDefault="00C23F38" w:rsidP="00755437">
      <w:pPr>
        <w:rPr>
          <w:lang w:val="en-AU"/>
        </w:rPr>
      </w:pPr>
      <w:r>
        <w:rPr>
          <w:lang w:val="en-AU"/>
        </w:rPr>
        <w:t xml:space="preserve">In the course of estimating parameters, PESTPP attempts to lower an objective function that defines the current level of model-to-measurement misfit. </w:t>
      </w:r>
      <w:r w:rsidR="00755437">
        <w:rPr>
          <w:lang w:val="en-AU"/>
        </w:rPr>
        <w:t>Unless</w:t>
      </w:r>
      <w:r w:rsidR="00755437" w:rsidRPr="00FE4430">
        <w:rPr>
          <w:lang w:val="en-AU"/>
        </w:rPr>
        <w:t xml:space="preserve"> the model</w:t>
      </w:r>
      <w:r w:rsidR="009D2B8C">
        <w:rPr>
          <w:lang w:val="en-AU"/>
        </w:rPr>
        <w:t xml:space="preserve"> whose parameters are being estimated</w:t>
      </w:r>
      <w:r w:rsidR="00755437" w:rsidRPr="00FE4430">
        <w:rPr>
          <w:lang w:val="en-AU"/>
        </w:rPr>
        <w:t xml:space="preserve"> exhibits </w:t>
      </w:r>
      <w:r w:rsidR="00755437">
        <w:rPr>
          <w:lang w:val="en-AU"/>
        </w:rPr>
        <w:t>outrageously non</w:t>
      </w:r>
      <w:r w:rsidR="00755437" w:rsidRPr="00FE4430">
        <w:rPr>
          <w:lang w:val="en-AU"/>
        </w:rPr>
        <w:t xml:space="preserve">linear behaviour, </w:t>
      </w:r>
      <w:r w:rsidR="00755437">
        <w:rPr>
          <w:lang w:val="en-AU"/>
        </w:rPr>
        <w:t>an</w:t>
      </w:r>
      <w:r w:rsidR="00755437" w:rsidRPr="00FE4430">
        <w:rPr>
          <w:lang w:val="en-AU"/>
        </w:rPr>
        <w:t xml:space="preserve"> updated parameter set</w:t>
      </w:r>
      <w:r w:rsidR="00755437">
        <w:rPr>
          <w:lang w:val="en-AU"/>
        </w:rPr>
        <w:t xml:space="preserve"> </w:t>
      </w:r>
      <w:r w:rsidR="00755437" w:rsidRPr="00FE4430">
        <w:rPr>
          <w:lang w:val="en-AU"/>
        </w:rPr>
        <w:t>will result in a lower objective function</w:t>
      </w:r>
      <w:r w:rsidR="009D2B8C">
        <w:rPr>
          <w:lang w:val="en-AU"/>
        </w:rPr>
        <w:t>.</w:t>
      </w:r>
      <w:r w:rsidR="00755437">
        <w:rPr>
          <w:lang w:val="en-AU"/>
        </w:rPr>
        <w:t xml:space="preserve"> However if a</w:t>
      </w:r>
      <w:r w:rsidR="00755437" w:rsidRPr="00FE4430">
        <w:rPr>
          <w:lang w:val="en-AU"/>
        </w:rPr>
        <w:t xml:space="preserve"> model is highly nonlinear, the </w:t>
      </w:r>
      <w:r w:rsidR="0071629F" w:rsidRPr="00FE4430">
        <w:rPr>
          <w:lang w:val="en-AU"/>
        </w:rPr>
        <w:fldChar w:fldCharType="begin"/>
      </w:r>
      <w:r w:rsidR="00755437" w:rsidRPr="00FE4430">
        <w:rPr>
          <w:lang w:val="en-AU"/>
        </w:rPr>
        <w:instrText>xe "Parameter upgrade vector"</w:instrText>
      </w:r>
      <w:r w:rsidR="0071629F" w:rsidRPr="00FE4430">
        <w:rPr>
          <w:lang w:val="en-AU"/>
        </w:rPr>
        <w:fldChar w:fldCharType="end"/>
      </w:r>
      <w:r w:rsidR="00755437" w:rsidRPr="00FE4430">
        <w:rPr>
          <w:lang w:val="en-AU"/>
        </w:rPr>
        <w:t xml:space="preserve">parameter upgrade vector may “overshoot” the objective function minimum, and the new value of </w:t>
      </w:r>
      <w:r w:rsidR="00755437">
        <w:rPr>
          <w:lang w:val="en-AU"/>
        </w:rPr>
        <w:t>the objective function</w:t>
      </w:r>
      <w:r w:rsidR="00755437" w:rsidRPr="00FE4430">
        <w:rPr>
          <w:lang w:val="en-AU"/>
        </w:rPr>
        <w:t xml:space="preserve"> may actually be worse than the old one. This is because</w:t>
      </w:r>
      <w:r w:rsidR="00755437">
        <w:rPr>
          <w:lang w:val="en-AU"/>
        </w:rPr>
        <w:t xml:space="preserve"> the equations employed for calculation of the upgrade vector </w:t>
      </w:r>
      <w:r w:rsidR="00755437" w:rsidRPr="00FE4430">
        <w:rPr>
          <w:lang w:val="en-AU"/>
        </w:rPr>
        <w:t>are</w:t>
      </w:r>
      <w:r w:rsidR="00755437">
        <w:rPr>
          <w:lang w:val="en-AU"/>
        </w:rPr>
        <w:t xml:space="preserve"> </w:t>
      </w:r>
      <w:r w:rsidR="00755437" w:rsidRPr="00FE4430">
        <w:rPr>
          <w:lang w:val="en-AU"/>
        </w:rPr>
        <w:t xml:space="preserve">based on a </w:t>
      </w:r>
      <w:r w:rsidR="00755437">
        <w:rPr>
          <w:lang w:val="en-AU"/>
        </w:rPr>
        <w:t xml:space="preserve">local </w:t>
      </w:r>
      <w:r w:rsidR="00755437" w:rsidRPr="00FE4430">
        <w:rPr>
          <w:lang w:val="en-AU"/>
        </w:rPr>
        <w:t>linearity assumption which may not extend as fa</w:t>
      </w:r>
      <w:r w:rsidR="00755437">
        <w:rPr>
          <w:lang w:val="en-AU"/>
        </w:rPr>
        <w:t xml:space="preserve">r into parameter space from </w:t>
      </w:r>
      <w:r w:rsidR="00755437" w:rsidRPr="00FE4430">
        <w:rPr>
          <w:lang w:val="en-AU"/>
        </w:rPr>
        <w:t xml:space="preserve">current parameter estimates as the magnitude of the upgrade vector </w:t>
      </w:r>
      <w:r w:rsidR="00755437">
        <w:rPr>
          <w:lang w:val="en-AU"/>
        </w:rPr>
        <w:t>itself</w:t>
      </w:r>
      <w:r w:rsidR="00755437" w:rsidRPr="00FE4430">
        <w:rPr>
          <w:lang w:val="en-AU"/>
        </w:rPr>
        <w:t xml:space="preserve">. </w:t>
      </w:r>
    </w:p>
    <w:p w14:paraId="61998A9E" w14:textId="77777777" w:rsidR="00755437" w:rsidRPr="00FE4430" w:rsidRDefault="00755437" w:rsidP="00755437">
      <w:pPr>
        <w:rPr>
          <w:lang w:val="en-AU"/>
        </w:rPr>
      </w:pPr>
      <w:r w:rsidRPr="00FE4430">
        <w:rPr>
          <w:lang w:val="en-AU"/>
        </w:rPr>
        <w:t>To obviate the possibility of overshoot, it is good practice to place a reasonable limit on the maximum change that any adjustable parameter is allowed to undergo in any</w:t>
      </w:r>
      <w:r w:rsidR="00C23F38">
        <w:rPr>
          <w:lang w:val="en-AU"/>
        </w:rPr>
        <w:t xml:space="preserve"> iteration of the inversion process that is undertaken by</w:t>
      </w:r>
      <w:r w:rsidRPr="00FE4430">
        <w:rPr>
          <w:lang w:val="en-AU"/>
        </w:rPr>
        <w:t xml:space="preserve"> </w:t>
      </w:r>
      <w:r w:rsidR="00C23F38">
        <w:rPr>
          <w:lang w:val="en-AU"/>
        </w:rPr>
        <w:t>PESTPP</w:t>
      </w:r>
      <w:r w:rsidRPr="00FE4430">
        <w:rPr>
          <w:lang w:val="en-AU"/>
        </w:rPr>
        <w:t xml:space="preserve">. </w:t>
      </w:r>
      <w:r w:rsidR="009D2B8C">
        <w:rPr>
          <w:lang w:val="en-AU"/>
        </w:rPr>
        <w:t>The</w:t>
      </w:r>
      <w:r w:rsidRPr="00FE4430">
        <w:rPr>
          <w:lang w:val="en-AU"/>
        </w:rPr>
        <w:t xml:space="preserve"> limits</w:t>
      </w:r>
      <w:r w:rsidR="009D2B8C">
        <w:rPr>
          <w:lang w:val="en-AU"/>
        </w:rPr>
        <w:t xml:space="preserve"> imposed by </w:t>
      </w:r>
      <w:r w:rsidR="00410A3D">
        <w:rPr>
          <w:lang w:val="en-AU"/>
        </w:rPr>
        <w:t>PESTPP</w:t>
      </w:r>
      <w:r w:rsidRPr="00FE4430">
        <w:rPr>
          <w:lang w:val="en-AU"/>
        </w:rPr>
        <w:t xml:space="preserve"> may be of </w:t>
      </w:r>
      <w:r w:rsidR="009D2B8C">
        <w:rPr>
          <w:lang w:val="en-AU"/>
        </w:rPr>
        <w:t>two</w:t>
      </w:r>
      <w:r>
        <w:rPr>
          <w:lang w:val="en-AU"/>
        </w:rPr>
        <w:t xml:space="preserve"> types, namely</w:t>
      </w:r>
      <w:r w:rsidRPr="00FE4430">
        <w:rPr>
          <w:lang w:val="en-AU"/>
        </w:rPr>
        <w:t xml:space="preserve"> “relative”</w:t>
      </w:r>
      <w:r>
        <w:rPr>
          <w:lang w:val="en-AU"/>
        </w:rPr>
        <w:t>,</w:t>
      </w:r>
      <w:r w:rsidRPr="00FE4430">
        <w:rPr>
          <w:lang w:val="en-AU"/>
        </w:rPr>
        <w:t xml:space="preserve"> </w:t>
      </w:r>
      <w:r w:rsidR="009D2B8C">
        <w:rPr>
          <w:lang w:val="en-AU"/>
        </w:rPr>
        <w:t xml:space="preserve">and </w:t>
      </w:r>
      <w:r w:rsidRPr="00FE4430">
        <w:rPr>
          <w:lang w:val="en-AU"/>
        </w:rPr>
        <w:t>“factor”</w:t>
      </w:r>
      <w:r w:rsidR="009D2B8C">
        <w:rPr>
          <w:lang w:val="en-AU"/>
        </w:rPr>
        <w:t>. (</w:t>
      </w:r>
      <w:r w:rsidR="00CD1009">
        <w:rPr>
          <w:lang w:val="en-AU"/>
        </w:rPr>
        <w:t>PEST allows an</w:t>
      </w:r>
      <w:r>
        <w:rPr>
          <w:lang w:val="en-AU"/>
        </w:rPr>
        <w:t xml:space="preserve"> “absolute”</w:t>
      </w:r>
      <w:r w:rsidR="00CD1009">
        <w:rPr>
          <w:lang w:val="en-AU"/>
        </w:rPr>
        <w:t xml:space="preserve"> limit in addition to these</w:t>
      </w:r>
      <w:r w:rsidRPr="00FE4430">
        <w:rPr>
          <w:lang w:val="en-AU"/>
        </w:rPr>
        <w:t>.</w:t>
      </w:r>
      <w:r w:rsidR="00CD1009">
        <w:rPr>
          <w:lang w:val="en-AU"/>
        </w:rPr>
        <w:t>)</w:t>
      </w:r>
      <w:r w:rsidRPr="00FE4430">
        <w:rPr>
          <w:lang w:val="en-AU"/>
        </w:rPr>
        <w:t xml:space="preserve"> You must inform </w:t>
      </w:r>
      <w:r w:rsidR="00410A3D">
        <w:rPr>
          <w:lang w:val="en-AU"/>
        </w:rPr>
        <w:t>PESTPP</w:t>
      </w:r>
      <w:r w:rsidRPr="00FE4430">
        <w:rPr>
          <w:lang w:val="en-AU"/>
        </w:rPr>
        <w:t xml:space="preserve"> through the </w:t>
      </w:r>
      <w:r>
        <w:rPr>
          <w:lang w:val="en-AU"/>
        </w:rPr>
        <w:t xml:space="preserve">parameter-specific </w:t>
      </w:r>
      <w:r w:rsidRPr="00FE4430">
        <w:rPr>
          <w:lang w:val="en-AU"/>
        </w:rPr>
        <w:t xml:space="preserve">variable </w:t>
      </w:r>
      <w:r w:rsidR="0071629F" w:rsidRPr="00FE4430">
        <w:rPr>
          <w:lang w:val="en-AU"/>
        </w:rPr>
        <w:fldChar w:fldCharType="begin"/>
      </w:r>
      <w:r w:rsidRPr="00FE4430">
        <w:rPr>
          <w:lang w:val="en-AU"/>
        </w:rPr>
        <w:instrText>xe "PARCHGLIM"</w:instrText>
      </w:r>
      <w:r w:rsidR="0071629F" w:rsidRPr="00FE4430">
        <w:rPr>
          <w:lang w:val="en-AU"/>
        </w:rPr>
        <w:fldChar w:fldCharType="end"/>
      </w:r>
      <w:r w:rsidRPr="00FE4430">
        <w:rPr>
          <w:lang w:val="en-AU"/>
        </w:rPr>
        <w:t>PARCHGLIM</w:t>
      </w:r>
      <w:r>
        <w:rPr>
          <w:lang w:val="en-AU"/>
        </w:rPr>
        <w:t xml:space="preserve"> (residing in the “parameter data” section of the PEST control file)</w:t>
      </w:r>
      <w:r w:rsidRPr="00FE4430">
        <w:rPr>
          <w:lang w:val="en-AU"/>
        </w:rPr>
        <w:t xml:space="preserve"> which type of change limit applies to each adjustable parameter.</w:t>
      </w:r>
      <w:r w:rsidR="00CD1009">
        <w:rPr>
          <w:lang w:val="en-AU"/>
        </w:rPr>
        <w:t xml:space="preserve"> </w:t>
      </w:r>
      <w:r w:rsidR="00C23F38">
        <w:rPr>
          <w:lang w:val="en-AU"/>
        </w:rPr>
        <w:t xml:space="preserve">Meanwhile, the </w:t>
      </w:r>
      <w:r w:rsidR="0071629F" w:rsidRPr="00FE4430">
        <w:rPr>
          <w:lang w:val="en-AU"/>
        </w:rPr>
        <w:fldChar w:fldCharType="begin"/>
      </w:r>
      <w:r w:rsidRPr="00FE4430">
        <w:rPr>
          <w:lang w:val="en-AU"/>
        </w:rPr>
        <w:instrText>xe "RELPARMAX"</w:instrText>
      </w:r>
      <w:r w:rsidR="0071629F" w:rsidRPr="00FE4430">
        <w:rPr>
          <w:lang w:val="en-AU"/>
        </w:rPr>
        <w:fldChar w:fldCharType="end"/>
      </w:r>
      <w:r w:rsidRPr="00FE4430">
        <w:rPr>
          <w:lang w:val="en-AU"/>
        </w:rPr>
        <w:t>RELPARMAX</w:t>
      </w:r>
      <w:r>
        <w:rPr>
          <w:lang w:val="en-AU"/>
        </w:rPr>
        <w:t xml:space="preserve"> and</w:t>
      </w:r>
      <w:r w:rsidRPr="00FE4430">
        <w:rPr>
          <w:lang w:val="en-AU"/>
        </w:rPr>
        <w:t xml:space="preserve"> </w:t>
      </w:r>
      <w:r w:rsidR="0071629F" w:rsidRPr="00FE4430">
        <w:rPr>
          <w:lang w:val="en-AU"/>
        </w:rPr>
        <w:fldChar w:fldCharType="begin"/>
      </w:r>
      <w:r w:rsidRPr="00FE4430">
        <w:rPr>
          <w:lang w:val="en-AU"/>
        </w:rPr>
        <w:instrText>xe "FACPARMAX"</w:instrText>
      </w:r>
      <w:r w:rsidR="0071629F" w:rsidRPr="00FE4430">
        <w:rPr>
          <w:lang w:val="en-AU"/>
        </w:rPr>
        <w:fldChar w:fldCharType="end"/>
      </w:r>
      <w:r>
        <w:rPr>
          <w:lang w:val="en-AU"/>
        </w:rPr>
        <w:t>FACPARMAX</w:t>
      </w:r>
      <w:r w:rsidR="00C23F38">
        <w:rPr>
          <w:lang w:val="en-AU"/>
        </w:rPr>
        <w:t xml:space="preserve"> control variables</w:t>
      </w:r>
      <w:r>
        <w:rPr>
          <w:lang w:val="en-AU"/>
        </w:rPr>
        <w:t xml:space="preserve"> </w:t>
      </w:r>
      <w:r w:rsidRPr="00FE4430">
        <w:rPr>
          <w:lang w:val="en-AU"/>
        </w:rPr>
        <w:t>provide the maximum allowed relative</w:t>
      </w:r>
      <w:r>
        <w:rPr>
          <w:lang w:val="en-AU"/>
        </w:rPr>
        <w:t xml:space="preserve"> and</w:t>
      </w:r>
      <w:r w:rsidRPr="00FE4430">
        <w:rPr>
          <w:lang w:val="en-AU"/>
        </w:rPr>
        <w:t xml:space="preserve"> factor changes for all relative-limite</w:t>
      </w:r>
      <w:r>
        <w:rPr>
          <w:lang w:val="en-AU"/>
        </w:rPr>
        <w:t>d and factor-limited parameters</w:t>
      </w:r>
      <w:r w:rsidRPr="00FE4430">
        <w:rPr>
          <w:lang w:val="en-AU"/>
        </w:rPr>
        <w:t xml:space="preserve"> respectively.</w:t>
      </w:r>
      <w:r>
        <w:rPr>
          <w:lang w:val="en-AU"/>
        </w:rPr>
        <w:t xml:space="preserve"> These variables appear in the “control data” section of the PEST control file.</w:t>
      </w:r>
    </w:p>
    <w:p w14:paraId="5A67BD9E" w14:textId="77777777" w:rsidR="00755437" w:rsidRPr="00FE4430" w:rsidRDefault="00755437" w:rsidP="00755437">
      <w:pPr>
        <w:rPr>
          <w:lang w:val="en-AU"/>
        </w:rPr>
      </w:pPr>
      <w:r w:rsidRPr="00FE4430">
        <w:rPr>
          <w:lang w:val="en-AU"/>
        </w:rPr>
        <w:t xml:space="preserve">Let </w:t>
      </w:r>
      <w:r w:rsidRPr="00FE4430">
        <w:rPr>
          <w:i/>
          <w:lang w:val="en-AU"/>
        </w:rPr>
        <w:t>f</w:t>
      </w:r>
      <w:r w:rsidRPr="00FE4430">
        <w:rPr>
          <w:lang w:val="en-AU"/>
        </w:rPr>
        <w:t xml:space="preserve"> represent the user-defined maximum allowed parameter factor change for </w:t>
      </w:r>
      <w:r w:rsidR="0071629F" w:rsidRPr="00FE4430">
        <w:rPr>
          <w:lang w:val="en-AU"/>
        </w:rPr>
        <w:fldChar w:fldCharType="begin"/>
      </w:r>
      <w:r w:rsidRPr="00FE4430">
        <w:rPr>
          <w:lang w:val="en-AU"/>
        </w:rPr>
        <w:instrText>xe "Factor-limited parameters"</w:instrText>
      </w:r>
      <w:r w:rsidR="0071629F" w:rsidRPr="00FE4430">
        <w:rPr>
          <w:lang w:val="en-AU"/>
        </w:rPr>
        <w:fldChar w:fldCharType="end"/>
      </w:r>
      <w:r w:rsidRPr="00FE4430">
        <w:rPr>
          <w:lang w:val="en-AU"/>
        </w:rPr>
        <w:t xml:space="preserve">factor-limited parameters (i.e. FACPARMAX); </w:t>
      </w:r>
      <w:r w:rsidRPr="00FE4430">
        <w:rPr>
          <w:i/>
          <w:lang w:val="en-AU"/>
        </w:rPr>
        <w:t>f</w:t>
      </w:r>
      <w:r w:rsidRPr="00FE4430">
        <w:rPr>
          <w:lang w:val="en-AU"/>
        </w:rPr>
        <w:t xml:space="preserve"> must be greater than unity. Then if </w:t>
      </w:r>
      <w:r w:rsidRPr="00FE4430">
        <w:rPr>
          <w:i/>
          <w:lang w:val="en-AU"/>
        </w:rPr>
        <w:t>b</w:t>
      </w:r>
      <w:r w:rsidRPr="00FE4430">
        <w:rPr>
          <w:vertAlign w:val="subscript"/>
          <w:lang w:val="en-AU"/>
        </w:rPr>
        <w:t>0</w:t>
      </w:r>
      <w:r w:rsidRPr="00FE4430">
        <w:rPr>
          <w:lang w:val="en-AU"/>
        </w:rPr>
        <w:t xml:space="preserve"> is the value of a particular factor-limited parameter at</w:t>
      </w:r>
      <w:r>
        <w:rPr>
          <w:lang w:val="en-AU"/>
        </w:rPr>
        <w:t xml:space="preserve"> the beginning of a PEST</w:t>
      </w:r>
      <w:r w:rsidR="00C23F38">
        <w:rPr>
          <w:lang w:val="en-AU"/>
        </w:rPr>
        <w:t>PP</w:t>
      </w:r>
      <w:r w:rsidRPr="00FE4430">
        <w:rPr>
          <w:lang w:val="en-AU"/>
        </w:rPr>
        <w:t xml:space="preserve"> iteration, the value </w:t>
      </w:r>
      <w:r w:rsidRPr="00FE4430">
        <w:rPr>
          <w:i/>
          <w:lang w:val="en-AU"/>
        </w:rPr>
        <w:t>b</w:t>
      </w:r>
      <w:r w:rsidRPr="00FE4430">
        <w:rPr>
          <w:lang w:val="en-AU"/>
        </w:rPr>
        <w:t xml:space="preserve"> of this same parameter at the beginning of the next iteration will lie between the limits</w:t>
      </w:r>
    </w:p>
    <w:p w14:paraId="58E237A7" w14:textId="77777777" w:rsidR="00755437" w:rsidRPr="00FE4430" w:rsidRDefault="00755437" w:rsidP="00755437">
      <w:pPr>
        <w:rPr>
          <w:lang w:val="en-AU"/>
        </w:rPr>
      </w:pPr>
      <w:r w:rsidRPr="00FE4430">
        <w:rPr>
          <w:i/>
          <w:lang w:val="en-AU"/>
        </w:rPr>
        <w:tab/>
        <w:t>b</w:t>
      </w:r>
      <w:r w:rsidRPr="00FE4430">
        <w:rPr>
          <w:vertAlign w:val="subscript"/>
          <w:lang w:val="en-AU"/>
        </w:rPr>
        <w:t>0</w:t>
      </w:r>
      <w:r w:rsidRPr="00FE4430">
        <w:rPr>
          <w:lang w:val="en-AU"/>
        </w:rPr>
        <w:t>/</w:t>
      </w:r>
      <w:r w:rsidRPr="00FE4430">
        <w:rPr>
          <w:i/>
          <w:lang w:val="en-AU"/>
        </w:rPr>
        <w:t>f</w:t>
      </w:r>
      <w:r w:rsidRPr="00FE4430">
        <w:rPr>
          <w:lang w:val="en-AU"/>
        </w:rPr>
        <w:t xml:space="preserve"> </w:t>
      </w:r>
      <w:r w:rsidRPr="00FE4430">
        <w:rPr>
          <w:lang w:val="en-AU"/>
        </w:rPr>
        <w:sym w:font="Symbol" w:char="F0A3"/>
      </w:r>
      <w:r w:rsidRPr="00FE4430">
        <w:rPr>
          <w:lang w:val="en-AU"/>
        </w:rPr>
        <w:t xml:space="preserve"> </w:t>
      </w:r>
      <w:r w:rsidRPr="00FE4430">
        <w:rPr>
          <w:i/>
          <w:lang w:val="en-AU"/>
        </w:rPr>
        <w:t>b</w:t>
      </w:r>
      <w:r w:rsidRPr="00FE4430">
        <w:rPr>
          <w:lang w:val="en-AU"/>
        </w:rPr>
        <w:t xml:space="preserve"> </w:t>
      </w:r>
      <w:r w:rsidRPr="00FE4430">
        <w:rPr>
          <w:lang w:val="en-AU"/>
        </w:rPr>
        <w:sym w:font="Symbol" w:char="F0A3"/>
      </w:r>
      <w:r w:rsidRPr="00FE4430">
        <w:rPr>
          <w:lang w:val="en-AU"/>
        </w:rPr>
        <w:t xml:space="preserve"> </w:t>
      </w:r>
      <w:r w:rsidRPr="00FE4430">
        <w:rPr>
          <w:i/>
          <w:lang w:val="en-AU"/>
        </w:rPr>
        <w:t>fb</w:t>
      </w:r>
      <w:r w:rsidRPr="00FE4430">
        <w:rPr>
          <w:vertAlign w:val="subscript"/>
          <w:lang w:val="en-AU"/>
        </w:rPr>
        <w:t>0</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(3</w:t>
      </w:r>
      <w:r w:rsidRPr="00FE4430">
        <w:rPr>
          <w:lang w:val="en-AU"/>
        </w:rPr>
        <w:t>.</w:t>
      </w:r>
      <w:r>
        <w:rPr>
          <w:lang w:val="en-AU"/>
        </w:rPr>
        <w:t>1</w:t>
      </w:r>
      <w:r w:rsidRPr="00FE4430">
        <w:rPr>
          <w:lang w:val="en-AU"/>
        </w:rPr>
        <w:t>a)</w:t>
      </w:r>
    </w:p>
    <w:p w14:paraId="797DF907" w14:textId="77777777" w:rsidR="00755437" w:rsidRPr="00FE4430" w:rsidRDefault="00755437" w:rsidP="00755437">
      <w:pPr>
        <w:rPr>
          <w:lang w:val="en-AU"/>
        </w:rPr>
      </w:pPr>
      <w:r w:rsidRPr="00FE4430">
        <w:rPr>
          <w:lang w:val="en-AU"/>
        </w:rPr>
        <w:t xml:space="preserve">if </w:t>
      </w:r>
      <w:r w:rsidRPr="00FE4430">
        <w:rPr>
          <w:i/>
          <w:lang w:val="en-AU"/>
        </w:rPr>
        <w:t>b</w:t>
      </w:r>
      <w:r w:rsidRPr="00FE4430">
        <w:rPr>
          <w:vertAlign w:val="subscript"/>
          <w:lang w:val="en-AU"/>
        </w:rPr>
        <w:t>0</w:t>
      </w:r>
      <w:r w:rsidRPr="00FE4430">
        <w:rPr>
          <w:lang w:val="en-AU"/>
        </w:rPr>
        <w:t xml:space="preserve"> is positive, and</w:t>
      </w:r>
    </w:p>
    <w:p w14:paraId="70C768F1" w14:textId="77777777" w:rsidR="00755437" w:rsidRPr="00FE4430" w:rsidRDefault="00755437" w:rsidP="00755437">
      <w:pPr>
        <w:rPr>
          <w:lang w:val="en-AU"/>
        </w:rPr>
      </w:pPr>
      <w:r w:rsidRPr="00FE4430">
        <w:rPr>
          <w:i/>
          <w:lang w:val="en-AU"/>
        </w:rPr>
        <w:tab/>
        <w:t>fb</w:t>
      </w:r>
      <w:r w:rsidRPr="00FE4430">
        <w:rPr>
          <w:vertAlign w:val="subscript"/>
          <w:lang w:val="en-AU"/>
        </w:rPr>
        <w:t>0</w:t>
      </w:r>
      <w:r w:rsidRPr="00FE4430">
        <w:rPr>
          <w:lang w:val="en-AU"/>
        </w:rPr>
        <w:t xml:space="preserve"> </w:t>
      </w:r>
      <w:r w:rsidRPr="00FE4430">
        <w:rPr>
          <w:lang w:val="en-AU"/>
        </w:rPr>
        <w:sym w:font="Symbol" w:char="F0A3"/>
      </w:r>
      <w:r w:rsidRPr="00FE4430">
        <w:rPr>
          <w:lang w:val="en-AU"/>
        </w:rPr>
        <w:t xml:space="preserve"> </w:t>
      </w:r>
      <w:r w:rsidRPr="00FE4430">
        <w:rPr>
          <w:i/>
          <w:lang w:val="en-AU"/>
        </w:rPr>
        <w:t>b</w:t>
      </w:r>
      <w:r w:rsidRPr="00FE4430">
        <w:rPr>
          <w:lang w:val="en-AU"/>
        </w:rPr>
        <w:t xml:space="preserve"> </w:t>
      </w:r>
      <w:r w:rsidRPr="00FE4430">
        <w:rPr>
          <w:lang w:val="en-AU"/>
        </w:rPr>
        <w:sym w:font="Symbol" w:char="F0A3"/>
      </w:r>
      <w:r w:rsidRPr="00FE4430">
        <w:rPr>
          <w:lang w:val="en-AU"/>
        </w:rPr>
        <w:t xml:space="preserve"> </w:t>
      </w:r>
      <w:r w:rsidRPr="00FE4430">
        <w:rPr>
          <w:i/>
          <w:lang w:val="en-AU"/>
        </w:rPr>
        <w:t>b</w:t>
      </w:r>
      <w:r w:rsidRPr="00FE4430">
        <w:rPr>
          <w:vertAlign w:val="subscript"/>
          <w:lang w:val="en-AU"/>
        </w:rPr>
        <w:t>0</w:t>
      </w:r>
      <w:r w:rsidRPr="00FE4430">
        <w:rPr>
          <w:lang w:val="en-AU"/>
        </w:rPr>
        <w:t>/</w:t>
      </w:r>
      <w:r w:rsidRPr="00FE4430">
        <w:rPr>
          <w:i/>
          <w:lang w:val="en-AU"/>
        </w:rPr>
        <w:t>f</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(3.1</w:t>
      </w:r>
      <w:r w:rsidRPr="00FE4430">
        <w:rPr>
          <w:lang w:val="en-AU"/>
        </w:rPr>
        <w:t>b)</w:t>
      </w:r>
    </w:p>
    <w:p w14:paraId="2D11D8DE" w14:textId="77777777" w:rsidR="00755437" w:rsidRPr="00FE4430" w:rsidRDefault="00755437" w:rsidP="00755437">
      <w:pPr>
        <w:rPr>
          <w:lang w:val="en-AU"/>
        </w:rPr>
      </w:pPr>
      <w:r w:rsidRPr="00FE4430">
        <w:rPr>
          <w:lang w:val="en-AU"/>
        </w:rPr>
        <w:lastRenderedPageBreak/>
        <w:t xml:space="preserve">if </w:t>
      </w:r>
      <w:r w:rsidRPr="00FE4430">
        <w:rPr>
          <w:i/>
          <w:lang w:val="en-AU"/>
        </w:rPr>
        <w:t>b</w:t>
      </w:r>
      <w:r w:rsidRPr="00FE4430">
        <w:rPr>
          <w:vertAlign w:val="subscript"/>
          <w:lang w:val="en-AU"/>
        </w:rPr>
        <w:t>0</w:t>
      </w:r>
      <w:r w:rsidRPr="00FE4430">
        <w:rPr>
          <w:lang w:val="en-AU"/>
        </w:rPr>
        <w:t xml:space="preserve"> is negative.</w:t>
      </w:r>
      <w:r w:rsidRPr="00FE4430">
        <w:rPr>
          <w:i/>
          <w:lang w:val="en-AU"/>
        </w:rPr>
        <w:t xml:space="preserve"> </w:t>
      </w:r>
      <w:r w:rsidRPr="00410A3D">
        <w:rPr>
          <w:lang w:val="en-AU"/>
        </w:rPr>
        <w:t>Note that if a parameter is subject to factor-limited changes, it can never change sign.</w:t>
      </w:r>
      <w:r w:rsidR="00C23F38">
        <w:rPr>
          <w:lang w:val="en-AU"/>
        </w:rPr>
        <w:t xml:space="preserve"> </w:t>
      </w:r>
    </w:p>
    <w:p w14:paraId="20B9851B" w14:textId="77777777" w:rsidR="00755437" w:rsidRDefault="00755437" w:rsidP="00755437">
      <w:pPr>
        <w:rPr>
          <w:lang w:val="en-AU"/>
        </w:rPr>
      </w:pPr>
      <w:r w:rsidRPr="00FE4430">
        <w:rPr>
          <w:lang w:val="en-AU"/>
        </w:rPr>
        <w:t xml:space="preserve">Let </w:t>
      </w:r>
      <w:r w:rsidRPr="00FE4430">
        <w:rPr>
          <w:i/>
          <w:lang w:val="en-AU"/>
        </w:rPr>
        <w:t>r</w:t>
      </w:r>
      <w:r w:rsidRPr="00FE4430">
        <w:rPr>
          <w:lang w:val="en-AU"/>
        </w:rPr>
        <w:t xml:space="preserve"> represent the user-defined maximum allowed relative parameter change for all </w:t>
      </w:r>
      <w:r w:rsidR="0071629F" w:rsidRPr="00FE4430">
        <w:rPr>
          <w:lang w:val="en-AU"/>
        </w:rPr>
        <w:fldChar w:fldCharType="begin"/>
      </w:r>
      <w:r w:rsidRPr="00FE4430">
        <w:rPr>
          <w:lang w:val="en-AU"/>
        </w:rPr>
        <w:instrText>xe "Relative-limited parameters"</w:instrText>
      </w:r>
      <w:r w:rsidR="0071629F" w:rsidRPr="00FE4430">
        <w:rPr>
          <w:lang w:val="en-AU"/>
        </w:rPr>
        <w:fldChar w:fldCharType="end"/>
      </w:r>
      <w:r w:rsidRPr="00FE4430">
        <w:rPr>
          <w:lang w:val="en-AU"/>
        </w:rPr>
        <w:t xml:space="preserve">relative-limited parameters (i.e. RELPARMAX); </w:t>
      </w:r>
      <w:r w:rsidRPr="00FE4430">
        <w:rPr>
          <w:i/>
          <w:lang w:val="en-AU"/>
        </w:rPr>
        <w:t>r</w:t>
      </w:r>
      <w:r w:rsidRPr="00FE4430">
        <w:rPr>
          <w:lang w:val="en-AU"/>
        </w:rPr>
        <w:t xml:space="preserve"> can be any positive number. Then if </w:t>
      </w:r>
      <w:r w:rsidRPr="00FE4430">
        <w:rPr>
          <w:i/>
          <w:lang w:val="en-AU"/>
        </w:rPr>
        <w:t>b</w:t>
      </w:r>
      <w:r w:rsidRPr="00FE4430">
        <w:rPr>
          <w:vertAlign w:val="subscript"/>
          <w:lang w:val="en-AU"/>
        </w:rPr>
        <w:t>0</w:t>
      </w:r>
      <w:r w:rsidRPr="00FE4430">
        <w:rPr>
          <w:lang w:val="en-AU"/>
        </w:rPr>
        <w:t xml:space="preserve"> is the value of a particular relative-limited </w:t>
      </w:r>
      <w:r>
        <w:rPr>
          <w:lang w:val="en-AU"/>
        </w:rPr>
        <w:t>parameter at the beginning of a</w:t>
      </w:r>
      <w:r w:rsidRPr="00FE4430">
        <w:rPr>
          <w:lang w:val="en-AU"/>
        </w:rPr>
        <w:t xml:space="preserve"> </w:t>
      </w:r>
      <w:r>
        <w:rPr>
          <w:lang w:val="en-AU"/>
        </w:rPr>
        <w:t>PEST</w:t>
      </w:r>
      <w:r w:rsidR="00C23F38">
        <w:rPr>
          <w:lang w:val="en-AU"/>
        </w:rPr>
        <w:t>PP</w:t>
      </w:r>
      <w:r w:rsidRPr="00FE4430">
        <w:rPr>
          <w:lang w:val="en-AU"/>
        </w:rPr>
        <w:t xml:space="preserve"> iteration, its value </w:t>
      </w:r>
      <w:r w:rsidRPr="00FE4430">
        <w:rPr>
          <w:i/>
          <w:lang w:val="en-AU"/>
        </w:rPr>
        <w:t>b</w:t>
      </w:r>
      <w:r w:rsidRPr="00FE4430">
        <w:rPr>
          <w:lang w:val="en-AU"/>
        </w:rPr>
        <w:t xml:space="preserve"> at the beg</w:t>
      </w:r>
      <w:r>
        <w:rPr>
          <w:lang w:val="en-AU"/>
        </w:rPr>
        <w:t xml:space="preserve">inning of the next </w:t>
      </w:r>
      <w:r w:rsidRPr="00FE4430">
        <w:rPr>
          <w:lang w:val="en-AU"/>
        </w:rPr>
        <w:t xml:space="preserve">iteration will be such that </w:t>
      </w:r>
    </w:p>
    <w:p w14:paraId="08342917" w14:textId="77777777" w:rsidR="00755437" w:rsidRPr="00FE4430" w:rsidRDefault="00755437" w:rsidP="00755437">
      <w:pPr>
        <w:ind w:firstLine="720"/>
        <w:rPr>
          <w:lang w:val="en-AU"/>
        </w:rPr>
      </w:pPr>
      <w:r w:rsidRPr="00B23298">
        <w:rPr>
          <w:position w:val="-32"/>
          <w:lang w:val="en-AU"/>
        </w:rPr>
        <w:object w:dxaOrig="980" w:dyaOrig="740" w14:anchorId="4323F0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55pt;height:36.85pt" o:ole="">
            <v:imagedata r:id="rId18" o:title=""/>
          </v:shape>
          <o:OLEObject Type="Embed" ProgID="Equation.3" ShapeID="_x0000_i1025" DrawAspect="Content" ObjectID="_1597214248" r:id="rId19"/>
        </w:objec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(3</w:t>
      </w:r>
      <w:r w:rsidR="00C23F38">
        <w:rPr>
          <w:lang w:val="en-AU"/>
        </w:rPr>
        <w:t>.</w:t>
      </w:r>
      <w:r>
        <w:rPr>
          <w:lang w:val="en-AU"/>
        </w:rPr>
        <w:t>2)</w:t>
      </w:r>
    </w:p>
    <w:p w14:paraId="54190762" w14:textId="77777777" w:rsidR="00755437" w:rsidRDefault="00755437" w:rsidP="00755437">
      <w:pPr>
        <w:rPr>
          <w:lang w:val="en-AU"/>
        </w:rPr>
      </w:pPr>
      <w:r w:rsidRPr="00FE4430">
        <w:rPr>
          <w:lang w:val="en-AU"/>
        </w:rPr>
        <w:t xml:space="preserve">In this case, unless </w:t>
      </w:r>
      <w:r w:rsidRPr="00FE4430">
        <w:rPr>
          <w:i/>
          <w:lang w:val="en-AU"/>
        </w:rPr>
        <w:t>r</w:t>
      </w:r>
      <w:r w:rsidRPr="00FE4430">
        <w:rPr>
          <w:lang w:val="en-AU"/>
        </w:rPr>
        <w:t xml:space="preserve"> is less than or equal to unity, a parameter can, indeed, change sign. However there may be a danger in using a relative limit for some types of parameters</w:t>
      </w:r>
      <w:r w:rsidR="00C23F38">
        <w:rPr>
          <w:lang w:val="en-AU"/>
        </w:rPr>
        <w:t>.</w:t>
      </w:r>
      <w:r w:rsidRPr="00FE4430">
        <w:rPr>
          <w:lang w:val="en-AU"/>
        </w:rPr>
        <w:t xml:space="preserve"> </w:t>
      </w:r>
      <w:r w:rsidR="00C23F38">
        <w:rPr>
          <w:lang w:val="en-AU"/>
        </w:rPr>
        <w:t>I</w:t>
      </w:r>
      <w:r w:rsidRPr="00FE4430">
        <w:rPr>
          <w:lang w:val="en-AU"/>
        </w:rPr>
        <w:t xml:space="preserve">f </w:t>
      </w:r>
      <w:r w:rsidRPr="00FE4430">
        <w:rPr>
          <w:i/>
          <w:lang w:val="en-AU"/>
        </w:rPr>
        <w:t>r</w:t>
      </w:r>
      <w:r w:rsidRPr="00FE4430">
        <w:rPr>
          <w:lang w:val="en-AU"/>
        </w:rPr>
        <w:t xml:space="preserve"> is </w:t>
      </w:r>
      <w:r w:rsidR="008B1C65">
        <w:rPr>
          <w:lang w:val="en-AU"/>
        </w:rPr>
        <w:t>one</w:t>
      </w:r>
      <w:r w:rsidRPr="00FE4430">
        <w:rPr>
          <w:lang w:val="en-AU"/>
        </w:rPr>
        <w:t xml:space="preserve"> or greater, </w:t>
      </w:r>
      <w:r w:rsidRPr="00FE4430">
        <w:rPr>
          <w:i/>
          <w:lang w:val="en-AU"/>
        </w:rPr>
        <w:t>b</w:t>
      </w:r>
      <w:r w:rsidRPr="00FE4430">
        <w:rPr>
          <w:lang w:val="en-AU"/>
        </w:rPr>
        <w:t xml:space="preserve"> may fall to a minute fraction of </w:t>
      </w:r>
      <w:r w:rsidRPr="00FE4430">
        <w:rPr>
          <w:i/>
          <w:lang w:val="en-AU"/>
        </w:rPr>
        <w:t>b</w:t>
      </w:r>
      <w:r w:rsidRPr="00FE4430">
        <w:rPr>
          <w:vertAlign w:val="subscript"/>
          <w:lang w:val="en-AU"/>
        </w:rPr>
        <w:t>0</w:t>
      </w:r>
      <w:r w:rsidRPr="00FE4430">
        <w:rPr>
          <w:lang w:val="en-AU"/>
        </w:rPr>
        <w:t xml:space="preserve"> (or even to zero), without transgressing the parameter change limit. For some types of parameters in some models this will be fine; in other cases a parameter factor change of this magnitude may significantly transgress model linearity limits.</w:t>
      </w:r>
    </w:p>
    <w:p w14:paraId="5F3D2500" w14:textId="77777777" w:rsidR="00755437" w:rsidRPr="00FE4430" w:rsidRDefault="00755437" w:rsidP="00755437">
      <w:pPr>
        <w:rPr>
          <w:lang w:val="en-AU"/>
        </w:rPr>
      </w:pPr>
      <w:r w:rsidRPr="00FE4430">
        <w:rPr>
          <w:lang w:val="en-AU"/>
        </w:rPr>
        <w:t>In implementing t</w:t>
      </w:r>
      <w:r>
        <w:rPr>
          <w:lang w:val="en-AU"/>
        </w:rPr>
        <w:t xml:space="preserve">he </w:t>
      </w:r>
      <w:r w:rsidR="005B17CE">
        <w:rPr>
          <w:lang w:val="en-AU"/>
        </w:rPr>
        <w:t>constraints</w:t>
      </w:r>
      <w:r>
        <w:rPr>
          <w:lang w:val="en-AU"/>
        </w:rPr>
        <w:t xml:space="preserve"> set by equations 3.1 </w:t>
      </w:r>
      <w:r w:rsidR="008B1C65">
        <w:rPr>
          <w:lang w:val="en-AU"/>
        </w:rPr>
        <w:t>and</w:t>
      </w:r>
      <w:r>
        <w:rPr>
          <w:lang w:val="en-AU"/>
        </w:rPr>
        <w:t xml:space="preserve"> 3.</w:t>
      </w:r>
      <w:r w:rsidR="008B1C65">
        <w:rPr>
          <w:lang w:val="en-AU"/>
        </w:rPr>
        <w:t>2</w:t>
      </w:r>
      <w:r w:rsidRPr="00FE4430">
        <w:rPr>
          <w:lang w:val="en-AU"/>
        </w:rPr>
        <w:t>, PEST</w:t>
      </w:r>
      <w:r w:rsidR="008B1C65">
        <w:rPr>
          <w:lang w:val="en-AU"/>
        </w:rPr>
        <w:t>PP</w:t>
      </w:r>
      <w:r w:rsidRPr="00FE4430">
        <w:rPr>
          <w:lang w:val="en-AU"/>
        </w:rPr>
        <w:t xml:space="preserve"> limits the magnitude of the </w:t>
      </w:r>
      <w:r w:rsidR="0071629F" w:rsidRPr="00FE4430">
        <w:rPr>
          <w:lang w:val="en-AU"/>
        </w:rPr>
        <w:fldChar w:fldCharType="begin"/>
      </w:r>
      <w:r w:rsidRPr="00FE4430">
        <w:rPr>
          <w:lang w:val="en-AU"/>
        </w:rPr>
        <w:instrText>xe "Parameter upgrade vector"</w:instrText>
      </w:r>
      <w:r w:rsidR="0071629F" w:rsidRPr="00FE4430">
        <w:rPr>
          <w:lang w:val="en-AU"/>
        </w:rPr>
        <w:fldChar w:fldCharType="end"/>
      </w:r>
      <w:r w:rsidRPr="00FE4430">
        <w:rPr>
          <w:lang w:val="en-AU"/>
        </w:rPr>
        <w:t xml:space="preserve">parameter upgrade vector such that </w:t>
      </w:r>
      <w:r>
        <w:rPr>
          <w:lang w:val="en-AU"/>
        </w:rPr>
        <w:t>n</w:t>
      </w:r>
      <w:r w:rsidR="008B1C65">
        <w:rPr>
          <w:lang w:val="en-AU"/>
        </w:rPr>
        <w:t>either</w:t>
      </w:r>
      <w:r w:rsidRPr="00FE4430">
        <w:rPr>
          <w:lang w:val="en-AU"/>
        </w:rPr>
        <w:t xml:space="preserve"> of these equations is violated</w:t>
      </w:r>
      <w:r>
        <w:rPr>
          <w:lang w:val="en-AU"/>
        </w:rPr>
        <w:t xml:space="preserve"> for any parameter to which the pertinent equation applies</w:t>
      </w:r>
      <w:r w:rsidRPr="00FE4430">
        <w:rPr>
          <w:lang w:val="en-AU"/>
        </w:rPr>
        <w:t xml:space="preserve">. Naturally, if only one type of parameter change limit is featured in a </w:t>
      </w:r>
      <w:r w:rsidR="008B1C65">
        <w:rPr>
          <w:lang w:val="en-AU"/>
        </w:rPr>
        <w:t>particular</w:t>
      </w:r>
      <w:r w:rsidRPr="00FE4430">
        <w:rPr>
          <w:lang w:val="en-AU"/>
        </w:rPr>
        <w:t xml:space="preserve"> PEST</w:t>
      </w:r>
      <w:r w:rsidR="00410A3D">
        <w:rPr>
          <w:lang w:val="en-AU"/>
        </w:rPr>
        <w:t>PP</w:t>
      </w:r>
      <w:r w:rsidRPr="00FE4430">
        <w:rPr>
          <w:lang w:val="en-AU"/>
        </w:rPr>
        <w:t xml:space="preserve"> </w:t>
      </w:r>
      <w:r w:rsidR="008B1C65">
        <w:rPr>
          <w:lang w:val="en-AU"/>
        </w:rPr>
        <w:t>inversion process</w:t>
      </w:r>
      <w:r w:rsidRPr="00FE4430">
        <w:rPr>
          <w:lang w:val="en-AU"/>
        </w:rPr>
        <w:t xml:space="preserve"> (</w:t>
      </w:r>
      <w:r>
        <w:rPr>
          <w:lang w:val="en-AU"/>
        </w:rPr>
        <w:t>for example if</w:t>
      </w:r>
      <w:r w:rsidRPr="00FE4430">
        <w:rPr>
          <w:lang w:val="en-AU"/>
        </w:rPr>
        <w:t xml:space="preserve"> parameters are all factor-limited or are all relative-limited) only the pertinent one of these </w:t>
      </w:r>
      <w:r>
        <w:rPr>
          <w:lang w:val="en-AU"/>
        </w:rPr>
        <w:t>limits is invoked</w:t>
      </w:r>
      <w:r w:rsidRPr="00FE4430">
        <w:rPr>
          <w:lang w:val="en-AU"/>
        </w:rPr>
        <w:t>.</w:t>
      </w:r>
      <w:r>
        <w:rPr>
          <w:lang w:val="en-AU"/>
        </w:rPr>
        <w:t xml:space="preserve"> </w:t>
      </w:r>
    </w:p>
    <w:p w14:paraId="47C14824" w14:textId="2036FEB6" w:rsidR="00755437" w:rsidRPr="00FE4430" w:rsidRDefault="00755437" w:rsidP="00755437">
      <w:pPr>
        <w:rPr>
          <w:lang w:val="en-AU"/>
        </w:rPr>
      </w:pPr>
      <w:r w:rsidRPr="00FE4430">
        <w:rPr>
          <w:lang w:val="en-AU"/>
        </w:rPr>
        <w:t xml:space="preserve">If, in the course of </w:t>
      </w:r>
      <w:r>
        <w:rPr>
          <w:lang w:val="en-AU"/>
        </w:rPr>
        <w:t>the inversion process</w:t>
      </w:r>
      <w:r w:rsidRPr="00FE4430">
        <w:rPr>
          <w:lang w:val="en-AU"/>
        </w:rPr>
        <w:t>, PEST</w:t>
      </w:r>
      <w:r w:rsidR="00410A3D">
        <w:rPr>
          <w:lang w:val="en-AU"/>
        </w:rPr>
        <w:t>PP</w:t>
      </w:r>
      <w:r w:rsidRPr="00FE4430">
        <w:rPr>
          <w:lang w:val="en-AU"/>
        </w:rPr>
        <w:t xml:space="preserve"> assigns to a parameter a value which </w:t>
      </w:r>
      <w:r>
        <w:rPr>
          <w:lang w:val="en-AU"/>
        </w:rPr>
        <w:t>is very small relative to</w:t>
      </w:r>
      <w:r w:rsidRPr="00FE4430">
        <w:rPr>
          <w:lang w:val="en-AU"/>
        </w:rPr>
        <w:t xml:space="preserve"> its initial value, then either of equations </w:t>
      </w:r>
      <w:r>
        <w:rPr>
          <w:lang w:val="en-AU"/>
        </w:rPr>
        <w:t>3.1</w:t>
      </w:r>
      <w:r w:rsidRPr="00FE4430">
        <w:rPr>
          <w:lang w:val="en-AU"/>
        </w:rPr>
        <w:t xml:space="preserve"> or </w:t>
      </w:r>
      <w:r>
        <w:rPr>
          <w:lang w:val="en-AU"/>
        </w:rPr>
        <w:t>3.2</w:t>
      </w:r>
      <w:r w:rsidRPr="00FE4430">
        <w:rPr>
          <w:lang w:val="en-AU"/>
        </w:rPr>
        <w:t xml:space="preserve"> may place an undue restriction on subsequent parameter adjustments. Thus if </w:t>
      </w:r>
      <w:r w:rsidRPr="00FE4430">
        <w:rPr>
          <w:i/>
          <w:lang w:val="en-AU"/>
        </w:rPr>
        <w:t>b</w:t>
      </w:r>
      <w:r w:rsidRPr="00FE4430">
        <w:rPr>
          <w:vertAlign w:val="subscript"/>
          <w:lang w:val="en-AU"/>
        </w:rPr>
        <w:t>0</w:t>
      </w:r>
      <w:r w:rsidRPr="00FE4430">
        <w:rPr>
          <w:lang w:val="en-AU"/>
        </w:rPr>
        <w:t xml:space="preserve"> for one parameter is very small, the changes to all parameters may be set intolerably small so that equation </w:t>
      </w:r>
      <w:r>
        <w:rPr>
          <w:lang w:val="en-AU"/>
        </w:rPr>
        <w:t>3.1</w:t>
      </w:r>
      <w:r w:rsidRPr="00FE4430">
        <w:rPr>
          <w:lang w:val="en-AU"/>
        </w:rPr>
        <w:t xml:space="preserve"> or equation </w:t>
      </w:r>
      <w:r>
        <w:rPr>
          <w:lang w:val="en-AU"/>
        </w:rPr>
        <w:t>3.2</w:t>
      </w:r>
      <w:r w:rsidRPr="00FE4430">
        <w:rPr>
          <w:lang w:val="en-AU"/>
        </w:rPr>
        <w:t xml:space="preserve"> is </w:t>
      </w:r>
      <w:r w:rsidR="008B1C65">
        <w:rPr>
          <w:lang w:val="en-AU"/>
        </w:rPr>
        <w:t>respected</w:t>
      </w:r>
      <w:r w:rsidRPr="00FE4430">
        <w:rPr>
          <w:lang w:val="en-AU"/>
        </w:rPr>
        <w:t xml:space="preserve"> for this one parameter. To circumvent this problem, PEST</w:t>
      </w:r>
      <w:r w:rsidR="00410A3D">
        <w:rPr>
          <w:lang w:val="en-AU"/>
        </w:rPr>
        <w:t>PP</w:t>
      </w:r>
      <w:r w:rsidRPr="00FE4430">
        <w:rPr>
          <w:lang w:val="en-AU"/>
        </w:rPr>
        <w:t xml:space="preserve"> </w:t>
      </w:r>
      <w:r w:rsidR="008B1C65">
        <w:rPr>
          <w:lang w:val="en-AU"/>
        </w:rPr>
        <w:t>employs</w:t>
      </w:r>
      <w:r w:rsidRPr="00FE4430">
        <w:rPr>
          <w:lang w:val="en-AU"/>
        </w:rPr>
        <w:t xml:space="preserve"> another variable, </w:t>
      </w:r>
      <w:r w:rsidR="0071629F" w:rsidRPr="00FE4430">
        <w:rPr>
          <w:lang w:val="en-AU"/>
        </w:rPr>
        <w:fldChar w:fldCharType="begin"/>
      </w:r>
      <w:r w:rsidRPr="00FE4430">
        <w:rPr>
          <w:lang w:val="en-AU"/>
        </w:rPr>
        <w:instrText>xe "FACORIG"</w:instrText>
      </w:r>
      <w:r w:rsidR="0071629F" w:rsidRPr="00FE4430">
        <w:rPr>
          <w:lang w:val="en-AU"/>
        </w:rPr>
        <w:fldChar w:fldCharType="end"/>
      </w:r>
      <w:r w:rsidRPr="00FE4430">
        <w:rPr>
          <w:lang w:val="en-AU"/>
        </w:rPr>
        <w:t>FACORIG</w:t>
      </w:r>
      <w:r>
        <w:rPr>
          <w:lang w:val="en-AU"/>
        </w:rPr>
        <w:t xml:space="preserve"> (</w:t>
      </w:r>
      <w:r w:rsidR="008B1C65">
        <w:rPr>
          <w:lang w:val="en-AU"/>
        </w:rPr>
        <w:t xml:space="preserve">also residing </w:t>
      </w:r>
      <w:r>
        <w:rPr>
          <w:lang w:val="en-AU"/>
        </w:rPr>
        <w:t>in the “control data” section of the PEST control file)</w:t>
      </w:r>
      <w:r w:rsidR="008B1C65">
        <w:rPr>
          <w:lang w:val="en-AU"/>
        </w:rPr>
        <w:t>,</w:t>
      </w:r>
      <w:r w:rsidRPr="00FE4430">
        <w:rPr>
          <w:lang w:val="en-AU"/>
        </w:rPr>
        <w:t xml:space="preserve"> to limit the effect that an unduly low parameter value can have in this regard. If the absolute value of a parameter is less than FACORIG times its initial absolute value</w:t>
      </w:r>
      <w:r w:rsidR="008B1C65">
        <w:rPr>
          <w:lang w:val="en-AU"/>
        </w:rPr>
        <w:t>,</w:t>
      </w:r>
      <w:r w:rsidRPr="00FE4430">
        <w:rPr>
          <w:lang w:val="en-AU"/>
        </w:rPr>
        <w:t xml:space="preserve"> and </w:t>
      </w:r>
      <w:r w:rsidR="008B1C65">
        <w:rPr>
          <w:lang w:val="en-AU"/>
        </w:rPr>
        <w:t xml:space="preserve">if </w:t>
      </w:r>
      <w:r w:rsidRPr="00FE4430">
        <w:rPr>
          <w:lang w:val="en-AU"/>
        </w:rPr>
        <w:t>PEST</w:t>
      </w:r>
      <w:r w:rsidR="00410A3D">
        <w:rPr>
          <w:lang w:val="en-AU"/>
        </w:rPr>
        <w:t>PP</w:t>
      </w:r>
      <w:r w:rsidRPr="00FE4430">
        <w:rPr>
          <w:lang w:val="en-AU"/>
        </w:rPr>
        <w:t xml:space="preserve"> wishes to adjust that parameter such that its absolute value will increase, then</w:t>
      </w:r>
      <w:r w:rsidR="008B1C65">
        <w:rPr>
          <w:lang w:val="en-AU"/>
        </w:rPr>
        <w:t xml:space="preserve"> the parameter’s current value </w:t>
      </w:r>
      <w:r w:rsidR="008B1C65" w:rsidRPr="008B1C65">
        <w:rPr>
          <w:i/>
          <w:lang w:val="en-AU"/>
        </w:rPr>
        <w:t>b</w:t>
      </w:r>
      <w:r w:rsidR="008B1C65" w:rsidRPr="008B1C65">
        <w:rPr>
          <w:vertAlign w:val="subscript"/>
          <w:lang w:val="en-AU"/>
        </w:rPr>
        <w:t>0</w:t>
      </w:r>
      <w:r w:rsidR="008B1C65">
        <w:rPr>
          <w:lang w:val="en-AU"/>
        </w:rPr>
        <w:t xml:space="preserve"> is replaced by</w:t>
      </w:r>
      <w:r w:rsidRPr="00FE4430">
        <w:rPr>
          <w:lang w:val="en-AU"/>
        </w:rPr>
        <w:t xml:space="preserve"> FACORIG times its initial valu</w:t>
      </w:r>
      <w:r>
        <w:rPr>
          <w:lang w:val="en-AU"/>
        </w:rPr>
        <w:t>e in</w:t>
      </w:r>
      <w:r w:rsidR="008B1C65">
        <w:rPr>
          <w:lang w:val="en-AU"/>
        </w:rPr>
        <w:t xml:space="preserve"> </w:t>
      </w:r>
      <w:r>
        <w:rPr>
          <w:lang w:val="en-AU"/>
        </w:rPr>
        <w:t>equation 3.1</w:t>
      </w:r>
      <w:r w:rsidRPr="00FE4430">
        <w:rPr>
          <w:lang w:val="en-AU"/>
        </w:rPr>
        <w:t xml:space="preserve"> and</w:t>
      </w:r>
      <w:r w:rsidR="008B1C65">
        <w:rPr>
          <w:lang w:val="en-AU"/>
        </w:rPr>
        <w:t xml:space="preserve"> in</w:t>
      </w:r>
      <w:r w:rsidRPr="00FE4430">
        <w:rPr>
          <w:lang w:val="en-AU"/>
        </w:rPr>
        <w:t xml:space="preserve"> the denominator of equation </w:t>
      </w:r>
      <w:r>
        <w:rPr>
          <w:lang w:val="en-AU"/>
        </w:rPr>
        <w:t>3.2</w:t>
      </w:r>
      <w:r w:rsidRPr="00FE4430">
        <w:rPr>
          <w:lang w:val="en-AU"/>
        </w:rPr>
        <w:t>. A suitable value for FACORIG varies from case to case</w:t>
      </w:r>
      <w:r w:rsidR="005B17CE">
        <w:rPr>
          <w:lang w:val="en-AU"/>
        </w:rPr>
        <w:t>;</w:t>
      </w:r>
      <w:r w:rsidRPr="00FE4430">
        <w:rPr>
          <w:lang w:val="en-AU"/>
        </w:rPr>
        <w:t xml:space="preserve"> </w:t>
      </w:r>
      <w:r w:rsidR="005B17CE">
        <w:rPr>
          <w:lang w:val="en-AU"/>
        </w:rPr>
        <w:t xml:space="preserve">a value of </w:t>
      </w:r>
      <w:r w:rsidRPr="00FE4430">
        <w:rPr>
          <w:lang w:val="en-AU"/>
        </w:rPr>
        <w:t xml:space="preserve">0.001 is often appropriate. Note, however, that FACORIG is not used to adjust change limits for log-transformed parameters. </w:t>
      </w:r>
    </w:p>
    <w:p w14:paraId="5CF9706E" w14:textId="77777777" w:rsidR="00755437" w:rsidRDefault="00755437" w:rsidP="00755437">
      <w:pPr>
        <w:rPr>
          <w:lang w:val="en-AU"/>
        </w:rPr>
      </w:pPr>
      <w:r>
        <w:rPr>
          <w:lang w:val="en-AU"/>
        </w:rPr>
        <w:t>P</w:t>
      </w:r>
      <w:r w:rsidRPr="00FE4430">
        <w:rPr>
          <w:lang w:val="en-AU"/>
        </w:rPr>
        <w:t xml:space="preserve">roblems </w:t>
      </w:r>
      <w:r>
        <w:rPr>
          <w:lang w:val="en-AU"/>
        </w:rPr>
        <w:t>associated with imposing change</w:t>
      </w:r>
      <w:r w:rsidR="008B1C65">
        <w:rPr>
          <w:lang w:val="en-AU"/>
        </w:rPr>
        <w:t xml:space="preserve"> limits</w:t>
      </w:r>
      <w:r>
        <w:rPr>
          <w:lang w:val="en-AU"/>
        </w:rPr>
        <w:t xml:space="preserve"> on relative- or factor-limited parameters when their values become very low can</w:t>
      </w:r>
      <w:r w:rsidR="008B1C65">
        <w:rPr>
          <w:lang w:val="en-AU"/>
        </w:rPr>
        <w:t xml:space="preserve"> sometimes</w:t>
      </w:r>
      <w:r>
        <w:rPr>
          <w:lang w:val="en-AU"/>
        </w:rPr>
        <w:t xml:space="preserve"> be prevented by provid</w:t>
      </w:r>
      <w:r w:rsidR="008B1C65">
        <w:rPr>
          <w:lang w:val="en-AU"/>
        </w:rPr>
        <w:t>ing them</w:t>
      </w:r>
      <w:r w:rsidRPr="00FE4430">
        <w:rPr>
          <w:lang w:val="en-AU"/>
        </w:rPr>
        <w:t xml:space="preserve"> with suitable OFFSET value</w:t>
      </w:r>
      <w:r w:rsidR="008B1C65">
        <w:rPr>
          <w:lang w:val="en-AU"/>
        </w:rPr>
        <w:t>s in the “parameter data” section of the PEST control file. Naturally, their upper and lower bounds must also be appropriately offset.</w:t>
      </w:r>
    </w:p>
    <w:p w14:paraId="685B269E" w14:textId="77777777" w:rsidR="00A567AF" w:rsidRPr="00945AE8" w:rsidRDefault="0071629F" w:rsidP="00A567AF">
      <w:pPr>
        <w:pStyle w:val="Heading2"/>
      </w:pPr>
      <w:r w:rsidRPr="00945AE8">
        <w:fldChar w:fldCharType="begin"/>
      </w:r>
      <w:r w:rsidR="00A567AF" w:rsidRPr="00945AE8">
        <w:instrText xml:space="preserve">PRIVATE </w:instrText>
      </w:r>
      <w:r w:rsidRPr="00945AE8">
        <w:fldChar w:fldCharType="end"/>
      </w:r>
      <w:bookmarkStart w:id="1455" w:name="_Toc429752450"/>
      <w:bookmarkStart w:id="1456" w:name="_Toc429752930"/>
      <w:bookmarkStart w:id="1457" w:name="_Toc429753356"/>
      <w:bookmarkStart w:id="1458" w:name="_Toc429753754"/>
      <w:bookmarkStart w:id="1459" w:name="_Toc429753955"/>
      <w:bookmarkStart w:id="1460" w:name="_Toc429754133"/>
      <w:bookmarkStart w:id="1461" w:name="_Toc429754311"/>
      <w:bookmarkStart w:id="1462" w:name="_Toc429754845"/>
      <w:bookmarkStart w:id="1463" w:name="_Toc429755023"/>
      <w:bookmarkStart w:id="1464" w:name="_Toc429755201"/>
      <w:bookmarkStart w:id="1465" w:name="_Toc429755617"/>
      <w:bookmarkStart w:id="1466" w:name="_Toc430192460"/>
      <w:bookmarkStart w:id="1467" w:name="_Toc430192890"/>
      <w:bookmarkStart w:id="1468" w:name="_Toc430193068"/>
      <w:bookmarkStart w:id="1469" w:name="_Toc430193246"/>
      <w:bookmarkStart w:id="1470" w:name="_Toc463719471"/>
      <w:bookmarkStart w:id="1471" w:name="_Toc464233005"/>
      <w:bookmarkStart w:id="1472" w:name="_Toc467082416"/>
      <w:bookmarkStart w:id="1473" w:name="_Toc467748647"/>
      <w:bookmarkStart w:id="1474" w:name="_Toc472333422"/>
      <w:bookmarkStart w:id="1475" w:name="_Toc472357951"/>
      <w:bookmarkStart w:id="1476" w:name="_Toc475556639"/>
      <w:bookmarkStart w:id="1477" w:name="_Toc475556923"/>
      <w:bookmarkStart w:id="1478" w:name="_Toc475589094"/>
      <w:bookmarkStart w:id="1479" w:name="_Toc530644293"/>
      <w:bookmarkStart w:id="1480" w:name="_Toc530731163"/>
      <w:bookmarkStart w:id="1481" w:name="_Toc532791059"/>
      <w:bookmarkStart w:id="1482" w:name="_Toc532791343"/>
      <w:bookmarkStart w:id="1483" w:name="_Toc532800398"/>
      <w:bookmarkStart w:id="1484" w:name="_Toc534947782"/>
      <w:bookmarkStart w:id="1485" w:name="_Toc535239198"/>
      <w:bookmarkStart w:id="1486" w:name="_Toc535247400"/>
      <w:bookmarkStart w:id="1487" w:name="_Toc73181761"/>
      <w:bookmarkStart w:id="1488" w:name="_Toc73183739"/>
      <w:bookmarkStart w:id="1489" w:name="_Toc73526098"/>
      <w:bookmarkStart w:id="1490" w:name="_Toc73526462"/>
      <w:bookmarkStart w:id="1491" w:name="_Toc73596498"/>
      <w:bookmarkStart w:id="1492" w:name="_Toc80980707"/>
      <w:bookmarkStart w:id="1493" w:name="_Toc80981330"/>
      <w:bookmarkStart w:id="1494" w:name="_Toc221857785"/>
      <w:bookmarkStart w:id="1495" w:name="_Toc258071317"/>
      <w:bookmarkStart w:id="1496" w:name="_Toc396034769"/>
      <w:bookmarkStart w:id="1497" w:name="_Toc439790960"/>
      <w:bookmarkStart w:id="1498" w:name="_Toc439791414"/>
      <w:bookmarkStart w:id="1499" w:name="_Toc439791869"/>
      <w:bookmarkStart w:id="1500" w:name="_Toc439792323"/>
      <w:bookmarkStart w:id="1501" w:name="_Toc439792777"/>
      <w:bookmarkStart w:id="1502" w:name="_Toc439793231"/>
      <w:bookmarkStart w:id="1503" w:name="_Toc439793685"/>
      <w:bookmarkStart w:id="1504" w:name="_Toc439794139"/>
      <w:bookmarkStart w:id="1505" w:name="_Toc439794593"/>
      <w:bookmarkStart w:id="1506" w:name="_Toc439795046"/>
      <w:bookmarkStart w:id="1507" w:name="_Toc439823030"/>
      <w:bookmarkStart w:id="1508" w:name="_Toc445910192"/>
      <w:bookmarkStart w:id="1509" w:name="_Toc510516409"/>
      <w:bookmarkStart w:id="1510" w:name="_Toc520535184"/>
      <w:r w:rsidR="00A567AF" w:rsidRPr="00945AE8">
        <w:t>3.</w:t>
      </w:r>
      <w:r w:rsidR="00A567AF">
        <w:t>3</w:t>
      </w:r>
      <w:r w:rsidR="00A567AF" w:rsidRPr="00945AE8">
        <w:t xml:space="preserve"> Calculation of Derivatives</w:t>
      </w:r>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p>
    <w:p w14:paraId="0BE56281" w14:textId="77777777" w:rsidR="00A567AF" w:rsidRPr="00945AE8" w:rsidRDefault="00A567AF" w:rsidP="00A567AF">
      <w:pPr>
        <w:pStyle w:val="Heading3"/>
      </w:pPr>
      <w:bookmarkStart w:id="1511" w:name="_Toc439790961"/>
      <w:bookmarkStart w:id="1512" w:name="_Toc439791415"/>
      <w:bookmarkStart w:id="1513" w:name="_Toc439791870"/>
      <w:bookmarkStart w:id="1514" w:name="_Toc439792324"/>
      <w:bookmarkStart w:id="1515" w:name="_Toc439792778"/>
      <w:bookmarkStart w:id="1516" w:name="_Toc439793232"/>
      <w:bookmarkStart w:id="1517" w:name="_Toc439793686"/>
      <w:bookmarkStart w:id="1518" w:name="_Toc439794140"/>
      <w:bookmarkStart w:id="1519" w:name="_Toc439794594"/>
      <w:bookmarkStart w:id="1520" w:name="_Toc439795047"/>
      <w:bookmarkStart w:id="1521" w:name="_Toc439823031"/>
      <w:bookmarkStart w:id="1522" w:name="_Toc445910193"/>
      <w:bookmarkStart w:id="1523" w:name="_Toc510516410"/>
      <w:bookmarkStart w:id="1524" w:name="_Toc520535185"/>
      <w:r w:rsidRPr="00945AE8">
        <w:t>3.</w:t>
      </w:r>
      <w:r>
        <w:t>3</w:t>
      </w:r>
      <w:r w:rsidRPr="00945AE8">
        <w:t>.1 General</w:t>
      </w:r>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p>
    <w:p w14:paraId="7A009FF0" w14:textId="515D78D8" w:rsidR="00A567AF" w:rsidRPr="0071054A" w:rsidRDefault="00A567AF" w:rsidP="00A567AF">
      <w:pPr>
        <w:rPr>
          <w:lang w:val="en-AU"/>
        </w:rPr>
      </w:pPr>
      <w:r w:rsidRPr="0071054A">
        <w:rPr>
          <w:lang w:val="en-AU"/>
        </w:rPr>
        <w:t xml:space="preserve">The ability to calculate </w:t>
      </w:r>
      <w:r>
        <w:rPr>
          <w:lang w:val="en-AU"/>
        </w:rPr>
        <w:t>partial</w:t>
      </w:r>
      <w:r w:rsidRPr="0071054A">
        <w:rPr>
          <w:lang w:val="en-AU"/>
        </w:rPr>
        <w:t xml:space="preserve"> </w:t>
      </w:r>
      <w:r w:rsidR="0071629F" w:rsidRPr="0071054A">
        <w:rPr>
          <w:lang w:val="en-AU"/>
        </w:rPr>
        <w:fldChar w:fldCharType="begin"/>
      </w:r>
      <w:r w:rsidRPr="0071054A">
        <w:rPr>
          <w:lang w:val="en-AU"/>
        </w:rPr>
        <w:instrText>xe "Derivatives"</w:instrText>
      </w:r>
      <w:r w:rsidR="0071629F" w:rsidRPr="0071054A">
        <w:rPr>
          <w:lang w:val="en-AU"/>
        </w:rPr>
        <w:fldChar w:fldCharType="end"/>
      </w:r>
      <w:r w:rsidRPr="0071054A">
        <w:rPr>
          <w:lang w:val="en-AU"/>
        </w:rPr>
        <w:t xml:space="preserve">derivatives of </w:t>
      </w:r>
      <w:r w:rsidR="00EF2BB3">
        <w:rPr>
          <w:lang w:val="en-AU"/>
        </w:rPr>
        <w:t>model outputs</w:t>
      </w:r>
      <w:r w:rsidRPr="0071054A">
        <w:rPr>
          <w:lang w:val="en-AU"/>
        </w:rPr>
        <w:t xml:space="preserve"> with respect to adjustable parameters</w:t>
      </w:r>
      <w:r w:rsidR="00EF2BB3">
        <w:rPr>
          <w:lang w:val="en-AU"/>
        </w:rPr>
        <w:t xml:space="preserve"> and/or decision variables</w:t>
      </w:r>
      <w:r w:rsidRPr="0071054A">
        <w:rPr>
          <w:lang w:val="en-AU"/>
        </w:rPr>
        <w:t xml:space="preserve"> is fundamental to</w:t>
      </w:r>
      <w:r>
        <w:rPr>
          <w:lang w:val="en-AU"/>
        </w:rPr>
        <w:t xml:space="preserve"> implementation of</w:t>
      </w:r>
      <w:r w:rsidRPr="0071054A">
        <w:rPr>
          <w:lang w:val="en-AU"/>
        </w:rPr>
        <w:t xml:space="preserve"> the </w:t>
      </w:r>
      <w:r>
        <w:rPr>
          <w:lang w:val="en-AU"/>
        </w:rPr>
        <w:t xml:space="preserve">inversion and linear uncertainty analysis methodologies </w:t>
      </w:r>
      <w:r w:rsidR="00597395">
        <w:rPr>
          <w:lang w:val="en-AU"/>
        </w:rPr>
        <w:t>implemented</w:t>
      </w:r>
      <w:r>
        <w:rPr>
          <w:lang w:val="en-AU"/>
        </w:rPr>
        <w:t xml:space="preserve"> by PESTPP</w:t>
      </w:r>
      <w:r w:rsidR="00597395">
        <w:rPr>
          <w:lang w:val="en-AU"/>
        </w:rPr>
        <w:t>,</w:t>
      </w:r>
      <w:r>
        <w:rPr>
          <w:lang w:val="en-AU"/>
        </w:rPr>
        <w:t xml:space="preserve"> and to </w:t>
      </w:r>
      <w:r w:rsidR="00DA6C4A">
        <w:rPr>
          <w:lang w:val="en-AU"/>
        </w:rPr>
        <w:t xml:space="preserve">management </w:t>
      </w:r>
      <w:r>
        <w:rPr>
          <w:lang w:val="en-AU"/>
        </w:rPr>
        <w:t>optimi</w:t>
      </w:r>
      <w:r w:rsidR="00DA6C4A">
        <w:rPr>
          <w:lang w:val="en-AU"/>
        </w:rPr>
        <w:t>z</w:t>
      </w:r>
      <w:r>
        <w:rPr>
          <w:lang w:val="en-AU"/>
        </w:rPr>
        <w:t xml:space="preserve">ation </w:t>
      </w:r>
      <w:r w:rsidR="00DA6C4A">
        <w:rPr>
          <w:lang w:val="en-AU"/>
        </w:rPr>
        <w:t>under</w:t>
      </w:r>
      <w:r>
        <w:rPr>
          <w:lang w:val="en-AU"/>
        </w:rPr>
        <w:t xml:space="preserve"> </w:t>
      </w:r>
      <w:r w:rsidR="00597395">
        <w:rPr>
          <w:lang w:val="en-AU"/>
        </w:rPr>
        <w:t>chance constraint</w:t>
      </w:r>
      <w:r w:rsidR="00DA6C4A">
        <w:rPr>
          <w:lang w:val="en-AU"/>
        </w:rPr>
        <w:t>s</w:t>
      </w:r>
      <w:r w:rsidR="00597395">
        <w:rPr>
          <w:lang w:val="en-AU"/>
        </w:rPr>
        <w:t xml:space="preserve"> implemented</w:t>
      </w:r>
      <w:r>
        <w:rPr>
          <w:lang w:val="en-AU"/>
        </w:rPr>
        <w:t xml:space="preserve"> by PESTPP-OPT.</w:t>
      </w:r>
      <w:r w:rsidRPr="0071054A">
        <w:rPr>
          <w:lang w:val="en-AU"/>
        </w:rPr>
        <w:t xml:space="preserve"> Because </w:t>
      </w:r>
      <w:r>
        <w:rPr>
          <w:lang w:val="en-AU"/>
        </w:rPr>
        <w:t xml:space="preserve">programs of the </w:t>
      </w:r>
      <w:r w:rsidRPr="0071054A">
        <w:rPr>
          <w:lang w:val="en-AU"/>
        </w:rPr>
        <w:t>PEST</w:t>
      </w:r>
      <w:r>
        <w:rPr>
          <w:lang w:val="en-AU"/>
        </w:rPr>
        <w:t>++ suite</w:t>
      </w:r>
      <w:r w:rsidRPr="0071054A">
        <w:rPr>
          <w:lang w:val="en-AU"/>
        </w:rPr>
        <w:t xml:space="preserve"> </w:t>
      </w:r>
      <w:r w:rsidR="00597395">
        <w:rPr>
          <w:lang w:val="en-AU"/>
        </w:rPr>
        <w:t>interact with a model non-intrusively</w:t>
      </w:r>
      <w:r w:rsidRPr="0071054A">
        <w:rPr>
          <w:lang w:val="en-AU"/>
        </w:rPr>
        <w:t xml:space="preserve">, </w:t>
      </w:r>
      <w:r w:rsidR="00FB7679">
        <w:rPr>
          <w:lang w:val="en-AU"/>
        </w:rPr>
        <w:t>they must</w:t>
      </w:r>
      <w:r w:rsidRPr="0071054A">
        <w:rPr>
          <w:lang w:val="en-AU"/>
        </w:rPr>
        <w:t xml:space="preserve"> evaluate the</w:t>
      </w:r>
      <w:r w:rsidR="00597395">
        <w:rPr>
          <w:lang w:val="en-AU"/>
        </w:rPr>
        <w:t>se</w:t>
      </w:r>
      <w:r w:rsidRPr="0071054A">
        <w:rPr>
          <w:lang w:val="en-AU"/>
        </w:rPr>
        <w:t xml:space="preserve"> derivatives </w:t>
      </w:r>
      <w:r w:rsidR="00FB7679">
        <w:rPr>
          <w:lang w:val="en-AU"/>
        </w:rPr>
        <w:lastRenderedPageBreak/>
        <w:t>themselves</w:t>
      </w:r>
      <w:r w:rsidR="00597395">
        <w:rPr>
          <w:lang w:val="en-AU"/>
        </w:rPr>
        <w:t>,</w:t>
      </w:r>
      <w:r w:rsidRPr="0071054A">
        <w:rPr>
          <w:lang w:val="en-AU"/>
        </w:rPr>
        <w:t xml:space="preserve"> using model</w:t>
      </w:r>
      <w:r>
        <w:rPr>
          <w:lang w:val="en-AU"/>
        </w:rPr>
        <w:t xml:space="preserve"> outputs</w:t>
      </w:r>
      <w:r w:rsidRPr="0071054A">
        <w:rPr>
          <w:lang w:val="en-AU"/>
        </w:rPr>
        <w:t xml:space="preserve"> calculated on the basis of incremen</w:t>
      </w:r>
      <w:r>
        <w:rPr>
          <w:lang w:val="en-AU"/>
        </w:rPr>
        <w:t>tally</w:t>
      </w:r>
      <w:r w:rsidR="00F25FED">
        <w:rPr>
          <w:lang w:val="en-AU"/>
        </w:rPr>
        <w:t>-</w:t>
      </w:r>
      <w:r>
        <w:rPr>
          <w:lang w:val="en-AU"/>
        </w:rPr>
        <w:t>varied parameter</w:t>
      </w:r>
      <w:r w:rsidR="00597395">
        <w:rPr>
          <w:lang w:val="en-AU"/>
        </w:rPr>
        <w:t>s</w:t>
      </w:r>
      <w:r w:rsidR="00DA6C4A">
        <w:rPr>
          <w:lang w:val="en-AU"/>
        </w:rPr>
        <w:t xml:space="preserve"> and/or decision variables</w:t>
      </w:r>
      <w:r>
        <w:rPr>
          <w:lang w:val="en-AU"/>
        </w:rPr>
        <w:t xml:space="preserve">. </w:t>
      </w:r>
    </w:p>
    <w:p w14:paraId="0504B96B" w14:textId="77777777" w:rsidR="00FB7679" w:rsidRDefault="00A567AF" w:rsidP="00FB7679">
      <w:pPr>
        <w:rPr>
          <w:lang w:val="en-AU"/>
        </w:rPr>
      </w:pPr>
      <w:r w:rsidRPr="0071054A">
        <w:rPr>
          <w:lang w:val="en-AU"/>
        </w:rPr>
        <w:t>Accuracy in derivatives calculation is fundamental to</w:t>
      </w:r>
      <w:r>
        <w:rPr>
          <w:lang w:val="en-AU"/>
        </w:rPr>
        <w:t xml:space="preserve"> good</w:t>
      </w:r>
      <w:r w:rsidRPr="0071054A">
        <w:rPr>
          <w:lang w:val="en-AU"/>
        </w:rPr>
        <w:t xml:space="preserve"> </w:t>
      </w:r>
      <w:r>
        <w:rPr>
          <w:lang w:val="en-AU"/>
        </w:rPr>
        <w:t>performance</w:t>
      </w:r>
      <w:r w:rsidR="00FB7679">
        <w:rPr>
          <w:lang w:val="en-AU"/>
        </w:rPr>
        <w:t xml:space="preserve"> of numerical </w:t>
      </w:r>
      <w:r w:rsidR="00597395">
        <w:rPr>
          <w:lang w:val="en-AU"/>
        </w:rPr>
        <w:t>methods</w:t>
      </w:r>
      <w:r w:rsidR="00FB7679">
        <w:rPr>
          <w:lang w:val="en-AU"/>
        </w:rPr>
        <w:t xml:space="preserve"> that solve an inversion or optimization problem</w:t>
      </w:r>
      <w:r w:rsidR="00DA6C4A">
        <w:rPr>
          <w:lang w:val="en-AU"/>
        </w:rPr>
        <w:t xml:space="preserve"> through a series of local linear approximations</w:t>
      </w:r>
      <w:r w:rsidR="00FB7679">
        <w:rPr>
          <w:lang w:val="en-AU"/>
        </w:rPr>
        <w:t xml:space="preserve">. </w:t>
      </w:r>
      <w:r w:rsidR="00DA6C4A">
        <w:rPr>
          <w:lang w:val="en-AU"/>
        </w:rPr>
        <w:t xml:space="preserve">Solution of the </w:t>
      </w:r>
      <w:r w:rsidR="00597395">
        <w:rPr>
          <w:lang w:val="en-AU"/>
        </w:rPr>
        <w:t xml:space="preserve">overall </w:t>
      </w:r>
      <w:r w:rsidR="00FB7679">
        <w:rPr>
          <w:lang w:val="en-AU"/>
        </w:rPr>
        <w:t>problem is</w:t>
      </w:r>
      <w:r w:rsidR="00597395">
        <w:rPr>
          <w:lang w:val="en-AU"/>
        </w:rPr>
        <w:t xml:space="preserve"> then</w:t>
      </w:r>
      <w:r w:rsidR="00DA6C4A">
        <w:rPr>
          <w:lang w:val="en-AU"/>
        </w:rPr>
        <w:t xml:space="preserve"> achieved iteratively.</w:t>
      </w:r>
      <w:r w:rsidR="00FB7679">
        <w:rPr>
          <w:lang w:val="en-AU"/>
        </w:rPr>
        <w:t xml:space="preserve"> Methods which rely on successive </w:t>
      </w:r>
      <w:r w:rsidR="00DA6C4A">
        <w:rPr>
          <w:lang w:val="en-AU"/>
        </w:rPr>
        <w:t xml:space="preserve">local </w:t>
      </w:r>
      <w:r w:rsidR="007310FB">
        <w:rPr>
          <w:lang w:val="en-AU"/>
        </w:rPr>
        <w:t>linearization</w:t>
      </w:r>
      <w:r w:rsidR="00FB7679">
        <w:rPr>
          <w:lang w:val="en-AU"/>
        </w:rPr>
        <w:t xml:space="preserve"> are often referred to as “gradient methods”.</w:t>
      </w:r>
    </w:p>
    <w:p w14:paraId="214A01D5" w14:textId="1C1F0064" w:rsidR="00A567AF" w:rsidRDefault="00FB7679" w:rsidP="00A567AF">
      <w:pPr>
        <w:rPr>
          <w:lang w:val="en-AU"/>
        </w:rPr>
      </w:pPr>
      <w:r>
        <w:rPr>
          <w:lang w:val="en-AU"/>
        </w:rPr>
        <w:t xml:space="preserve">Reduction </w:t>
      </w:r>
      <w:r w:rsidR="00DA6C4A">
        <w:rPr>
          <w:lang w:val="en-AU"/>
        </w:rPr>
        <w:t>of</w:t>
      </w:r>
      <w:r>
        <w:rPr>
          <w:lang w:val="en-AU"/>
        </w:rPr>
        <w:t xml:space="preserve"> the numerical integrity of finite-difference derivatives may arise from </w:t>
      </w:r>
      <w:r w:rsidR="00A567AF" w:rsidRPr="0071054A">
        <w:rPr>
          <w:lang w:val="en-AU"/>
        </w:rPr>
        <w:t xml:space="preserve">the presence of </w:t>
      </w:r>
      <w:r w:rsidR="0071629F" w:rsidRPr="0071054A">
        <w:rPr>
          <w:lang w:val="en-AU"/>
        </w:rPr>
        <w:fldChar w:fldCharType="begin"/>
      </w:r>
      <w:r w:rsidR="00A567AF" w:rsidRPr="0071054A">
        <w:rPr>
          <w:lang w:val="en-AU"/>
        </w:rPr>
        <w:instrText>xe "Roundoff errors"</w:instrText>
      </w:r>
      <w:r w:rsidR="0071629F" w:rsidRPr="0071054A">
        <w:rPr>
          <w:lang w:val="en-AU"/>
        </w:rPr>
        <w:fldChar w:fldCharType="end"/>
      </w:r>
      <w:r w:rsidR="00A567AF">
        <w:rPr>
          <w:lang w:val="en-AU"/>
        </w:rPr>
        <w:t>round-</w:t>
      </w:r>
      <w:r w:rsidR="00A567AF" w:rsidRPr="0071054A">
        <w:rPr>
          <w:lang w:val="en-AU"/>
        </w:rPr>
        <w:t xml:space="preserve">off errors </w:t>
      </w:r>
      <w:r w:rsidR="00A567AF">
        <w:rPr>
          <w:lang w:val="en-AU"/>
        </w:rPr>
        <w:t>in</w:t>
      </w:r>
      <w:r w:rsidR="00597395">
        <w:rPr>
          <w:lang w:val="en-AU"/>
        </w:rPr>
        <w:t xml:space="preserve"> numbers that are recorded on model output files</w:t>
      </w:r>
      <w:r w:rsidR="00A567AF">
        <w:rPr>
          <w:lang w:val="en-AU"/>
        </w:rPr>
        <w:t>. It can also be an outcome of poor model numerical performance</w:t>
      </w:r>
      <w:r w:rsidR="00597395">
        <w:rPr>
          <w:lang w:val="en-AU"/>
        </w:rPr>
        <w:t>,</w:t>
      </w:r>
      <w:r w:rsidR="00A567AF">
        <w:rPr>
          <w:lang w:val="en-AU"/>
        </w:rPr>
        <w:t xml:space="preserve"> whereby changes </w:t>
      </w:r>
      <w:r w:rsidR="00597395">
        <w:rPr>
          <w:lang w:val="en-AU"/>
        </w:rPr>
        <w:t>in</w:t>
      </w:r>
      <w:r w:rsidR="00A567AF">
        <w:rPr>
          <w:lang w:val="en-AU"/>
        </w:rPr>
        <w:t xml:space="preserve"> model outputs following incremental changes in</w:t>
      </w:r>
      <w:r w:rsidR="00597395">
        <w:rPr>
          <w:lang w:val="en-AU"/>
        </w:rPr>
        <w:t xml:space="preserve"> the value of a</w:t>
      </w:r>
      <w:r w:rsidR="00A567AF">
        <w:rPr>
          <w:lang w:val="en-AU"/>
        </w:rPr>
        <w:t xml:space="preserve"> parameter are caused not only by alterations to</w:t>
      </w:r>
      <w:r w:rsidR="00597395">
        <w:rPr>
          <w:lang w:val="en-AU"/>
        </w:rPr>
        <w:t xml:space="preserve"> the</w:t>
      </w:r>
      <w:r w:rsidR="00A567AF">
        <w:rPr>
          <w:lang w:val="en-AU"/>
        </w:rPr>
        <w:t xml:space="preserve"> parameter</w:t>
      </w:r>
      <w:r w:rsidR="00597395">
        <w:rPr>
          <w:lang w:val="en-AU"/>
        </w:rPr>
        <w:t>’s</w:t>
      </w:r>
      <w:r w:rsidR="00A567AF">
        <w:rPr>
          <w:lang w:val="en-AU"/>
        </w:rPr>
        <w:t xml:space="preserve"> value, but also by problematic convergence of the model’s solver, or by the presence of artificial thresholds and discontinuities in </w:t>
      </w:r>
      <w:r w:rsidR="00597395">
        <w:rPr>
          <w:lang w:val="en-AU"/>
        </w:rPr>
        <w:t>the model’s</w:t>
      </w:r>
      <w:r w:rsidR="00A567AF">
        <w:rPr>
          <w:lang w:val="en-AU"/>
        </w:rPr>
        <w:t xml:space="preserve"> simulation algorithm</w:t>
      </w:r>
      <w:r w:rsidR="00A567AF" w:rsidRPr="0071054A">
        <w:rPr>
          <w:lang w:val="en-AU"/>
        </w:rPr>
        <w:t>.</w:t>
      </w:r>
      <w:r w:rsidR="00A567AF">
        <w:rPr>
          <w:lang w:val="en-AU"/>
        </w:rPr>
        <w:t xml:space="preserve"> Fortunately,</w:t>
      </w:r>
      <w:r w:rsidR="00597395">
        <w:rPr>
          <w:lang w:val="en-AU"/>
        </w:rPr>
        <w:t xml:space="preserve"> many algorithms which rely on finite-difference derivatives have a moderate tolerance for </w:t>
      </w:r>
      <w:r w:rsidR="004B2DBA">
        <w:rPr>
          <w:lang w:val="en-AU"/>
        </w:rPr>
        <w:t xml:space="preserve">errors in these derivatives. </w:t>
      </w:r>
      <w:r w:rsidR="00A567AF">
        <w:rPr>
          <w:lang w:val="en-AU"/>
        </w:rPr>
        <w:t xml:space="preserve">However if </w:t>
      </w:r>
      <w:r>
        <w:rPr>
          <w:lang w:val="en-AU"/>
        </w:rPr>
        <w:t>the</w:t>
      </w:r>
      <w:r w:rsidR="00A567AF">
        <w:rPr>
          <w:lang w:val="en-AU"/>
        </w:rPr>
        <w:t xml:space="preserve"> numerical behaviour </w:t>
      </w:r>
      <w:r>
        <w:rPr>
          <w:lang w:val="en-AU"/>
        </w:rPr>
        <w:t xml:space="preserve">of a model </w:t>
      </w:r>
      <w:r w:rsidR="00A567AF">
        <w:rPr>
          <w:lang w:val="en-AU"/>
        </w:rPr>
        <w:t xml:space="preserve">is too degraded, then </w:t>
      </w:r>
      <w:r>
        <w:rPr>
          <w:lang w:val="en-AU"/>
        </w:rPr>
        <w:t>the</w:t>
      </w:r>
      <w:r w:rsidR="00A567AF">
        <w:rPr>
          <w:lang w:val="en-AU"/>
        </w:rPr>
        <w:t xml:space="preserve"> performance</w:t>
      </w:r>
      <w:r>
        <w:rPr>
          <w:lang w:val="en-AU"/>
        </w:rPr>
        <w:t xml:space="preserve"> of programs which</w:t>
      </w:r>
      <w:r w:rsidR="00DA6C4A">
        <w:rPr>
          <w:lang w:val="en-AU"/>
        </w:rPr>
        <w:t xml:space="preserve"> require finite difference derivatives</w:t>
      </w:r>
      <w:r w:rsidR="00A567AF">
        <w:rPr>
          <w:lang w:val="en-AU"/>
        </w:rPr>
        <w:t xml:space="preserve"> may suffer to the point where </w:t>
      </w:r>
      <w:r>
        <w:rPr>
          <w:lang w:val="en-AU"/>
        </w:rPr>
        <w:t>they</w:t>
      </w:r>
      <w:r w:rsidR="00A567AF">
        <w:rPr>
          <w:lang w:val="en-AU"/>
        </w:rPr>
        <w:t xml:space="preserve"> cannot be used with that model. In this case</w:t>
      </w:r>
      <w:r w:rsidR="0078500E">
        <w:rPr>
          <w:lang w:val="en-AU"/>
        </w:rPr>
        <w:t xml:space="preserve"> alternative estimation/optimi</w:t>
      </w:r>
      <w:r w:rsidR="00DA6C4A">
        <w:rPr>
          <w:lang w:val="en-AU"/>
        </w:rPr>
        <w:t>z</w:t>
      </w:r>
      <w:r w:rsidR="0078500E">
        <w:rPr>
          <w:lang w:val="en-AU"/>
        </w:rPr>
        <w:t>ation tools must be sought. The</w:t>
      </w:r>
      <w:r w:rsidR="00DA6C4A">
        <w:rPr>
          <w:lang w:val="en-AU"/>
        </w:rPr>
        <w:t xml:space="preserve"> differential evolution process</w:t>
      </w:r>
      <w:r w:rsidR="0078500E">
        <w:rPr>
          <w:lang w:val="en-AU"/>
        </w:rPr>
        <w:t xml:space="preserve"> supported by PESTPP, and the randomized Jacobian process </w:t>
      </w:r>
      <w:r w:rsidR="004B2DBA">
        <w:rPr>
          <w:lang w:val="en-AU"/>
        </w:rPr>
        <w:t>supported</w:t>
      </w:r>
      <w:r w:rsidR="0078500E">
        <w:rPr>
          <w:lang w:val="en-AU"/>
        </w:rPr>
        <w:t xml:space="preserve"> by PESTPP-IES provide such alternatives.</w:t>
      </w:r>
    </w:p>
    <w:p w14:paraId="2F35188E" w14:textId="4415F3AA" w:rsidR="00A567AF" w:rsidRDefault="00A567AF" w:rsidP="00A567AF">
      <w:pPr>
        <w:rPr>
          <w:lang w:val="en-AU"/>
        </w:rPr>
      </w:pPr>
      <w:r w:rsidRPr="0071054A">
        <w:rPr>
          <w:lang w:val="en-AU"/>
        </w:rPr>
        <w:t xml:space="preserve">The variables </w:t>
      </w:r>
      <w:r>
        <w:rPr>
          <w:lang w:val="en-AU"/>
        </w:rPr>
        <w:t xml:space="preserve">which </w:t>
      </w:r>
      <w:r w:rsidR="007737FB">
        <w:rPr>
          <w:lang w:val="en-AU"/>
        </w:rPr>
        <w:t>control</w:t>
      </w:r>
      <w:r>
        <w:rPr>
          <w:lang w:val="en-AU"/>
        </w:rPr>
        <w:t xml:space="preserve"> finite-difference</w:t>
      </w:r>
      <w:r w:rsidRPr="0071054A">
        <w:rPr>
          <w:lang w:val="en-AU"/>
        </w:rPr>
        <w:t xml:space="preserve"> derivatives calculation </w:t>
      </w:r>
      <w:r>
        <w:rPr>
          <w:lang w:val="en-AU"/>
        </w:rPr>
        <w:t>are assigned</w:t>
      </w:r>
      <w:r w:rsidRPr="0071054A">
        <w:rPr>
          <w:lang w:val="en-AU"/>
        </w:rPr>
        <w:t xml:space="preserve"> to parameter groups</w:t>
      </w:r>
      <w:r w:rsidR="004B2DBA">
        <w:rPr>
          <w:lang w:val="en-AU"/>
        </w:rPr>
        <w:t xml:space="preserve"> rather than to individual parameters</w:t>
      </w:r>
      <w:r w:rsidRPr="0071054A">
        <w:rPr>
          <w:lang w:val="en-AU"/>
        </w:rPr>
        <w:t xml:space="preserve">. </w:t>
      </w:r>
      <w:r w:rsidR="004B2DBA">
        <w:rPr>
          <w:lang w:val="en-AU"/>
        </w:rPr>
        <w:t xml:space="preserve">Parameters are assigned to groups in </w:t>
      </w:r>
      <w:r w:rsidR="007737FB">
        <w:rPr>
          <w:lang w:val="en-AU"/>
        </w:rPr>
        <w:t>a</w:t>
      </w:r>
      <w:r w:rsidR="004B2DBA">
        <w:rPr>
          <w:lang w:val="en-AU"/>
        </w:rPr>
        <w:t xml:space="preserve"> PEST control file. </w:t>
      </w:r>
      <w:r w:rsidRPr="0071054A">
        <w:rPr>
          <w:lang w:val="en-AU"/>
        </w:rPr>
        <w:t>The assignment of derivative</w:t>
      </w:r>
      <w:r>
        <w:rPr>
          <w:lang w:val="en-AU"/>
        </w:rPr>
        <w:t>-pertinent</w:t>
      </w:r>
      <w:r w:rsidRPr="0071054A">
        <w:rPr>
          <w:lang w:val="en-AU"/>
        </w:rPr>
        <w:t xml:space="preserve"> </w:t>
      </w:r>
      <w:r w:rsidR="00F25FED">
        <w:rPr>
          <w:lang w:val="en-AU"/>
        </w:rPr>
        <w:t xml:space="preserve">control </w:t>
      </w:r>
      <w:r w:rsidRPr="0071054A">
        <w:rPr>
          <w:lang w:val="en-AU"/>
        </w:rPr>
        <w:t xml:space="preserve">variables to groups, rather than to individual parameters, </w:t>
      </w:r>
      <w:r w:rsidR="007737FB">
        <w:rPr>
          <w:lang w:val="en-AU"/>
        </w:rPr>
        <w:t>reduces the</w:t>
      </w:r>
      <w:r w:rsidRPr="0071054A">
        <w:rPr>
          <w:lang w:val="en-AU"/>
        </w:rPr>
        <w:t xml:space="preserve"> complexity</w:t>
      </w:r>
      <w:r>
        <w:rPr>
          <w:lang w:val="en-AU"/>
        </w:rPr>
        <w:t xml:space="preserve"> of </w:t>
      </w:r>
      <w:r w:rsidR="007737FB">
        <w:rPr>
          <w:lang w:val="en-AU"/>
        </w:rPr>
        <w:t>a</w:t>
      </w:r>
      <w:r>
        <w:rPr>
          <w:lang w:val="en-AU"/>
        </w:rPr>
        <w:t xml:space="preserve"> PEST</w:t>
      </w:r>
      <w:r w:rsidR="007737FB">
        <w:rPr>
          <w:lang w:val="en-AU"/>
        </w:rPr>
        <w:t>++</w:t>
      </w:r>
      <w:r>
        <w:rPr>
          <w:lang w:val="en-AU"/>
        </w:rPr>
        <w:t xml:space="preserve"> input dataset</w:t>
      </w:r>
      <w:r w:rsidRPr="0071054A">
        <w:rPr>
          <w:lang w:val="en-AU"/>
        </w:rPr>
        <w:t>. Furthermore, in many instances, parameters naturally f</w:t>
      </w:r>
      <w:r>
        <w:rPr>
          <w:lang w:val="en-AU"/>
        </w:rPr>
        <w:t xml:space="preserve">all into </w:t>
      </w:r>
      <w:r w:rsidR="007737FB">
        <w:rPr>
          <w:lang w:val="en-AU"/>
        </w:rPr>
        <w:t xml:space="preserve">a small number of </w:t>
      </w:r>
      <w:r>
        <w:rPr>
          <w:lang w:val="en-AU"/>
        </w:rPr>
        <w:t>categories.</w:t>
      </w:r>
      <w:r w:rsidRPr="0071054A">
        <w:rPr>
          <w:lang w:val="en-AU"/>
        </w:rPr>
        <w:t xml:space="preserve"> </w:t>
      </w:r>
      <w:r>
        <w:rPr>
          <w:lang w:val="en-AU"/>
        </w:rPr>
        <w:t>F</w:t>
      </w:r>
      <w:r w:rsidRPr="0071054A">
        <w:rPr>
          <w:lang w:val="en-AU"/>
        </w:rPr>
        <w:t>or example</w:t>
      </w:r>
      <w:r>
        <w:rPr>
          <w:lang w:val="en-AU"/>
        </w:rPr>
        <w:t>,</w:t>
      </w:r>
      <w:r w:rsidRPr="0071054A">
        <w:rPr>
          <w:lang w:val="en-AU"/>
        </w:rPr>
        <w:t xml:space="preserve"> if the domain of a two- or three-dimensional spatial model is </w:t>
      </w:r>
      <w:r>
        <w:rPr>
          <w:lang w:val="en-AU"/>
        </w:rPr>
        <w:t>parameterized using pilot points</w:t>
      </w:r>
      <w:r w:rsidRPr="0071054A">
        <w:rPr>
          <w:lang w:val="en-AU"/>
        </w:rPr>
        <w:t>,</w:t>
      </w:r>
      <w:r>
        <w:rPr>
          <w:lang w:val="en-AU"/>
        </w:rPr>
        <w:t xml:space="preserve"> pilot-point</w:t>
      </w:r>
      <w:r w:rsidRPr="0071054A">
        <w:rPr>
          <w:lang w:val="en-AU"/>
        </w:rPr>
        <w:t xml:space="preserve"> parameters</w:t>
      </w:r>
      <w:r>
        <w:rPr>
          <w:lang w:val="en-AU"/>
        </w:rPr>
        <w:t xml:space="preserve"> which describe system properties</w:t>
      </w:r>
      <w:r w:rsidRPr="0071054A">
        <w:rPr>
          <w:lang w:val="en-AU"/>
        </w:rPr>
        <w:t xml:space="preserve"> of the same type would normally </w:t>
      </w:r>
      <w:r>
        <w:rPr>
          <w:lang w:val="en-AU"/>
        </w:rPr>
        <w:t>be assigned</w:t>
      </w:r>
      <w:r w:rsidRPr="0071054A">
        <w:rPr>
          <w:lang w:val="en-AU"/>
        </w:rPr>
        <w:t xml:space="preserve"> to the same group. However, if you wish to treat each parameter differently as far as derivatives calculation is concerned, this can be achieved by assigning each parameter to a group of its own.</w:t>
      </w:r>
    </w:p>
    <w:p w14:paraId="22FBC0B3" w14:textId="77777777" w:rsidR="00A567AF" w:rsidRPr="00945AE8" w:rsidRDefault="0071629F" w:rsidP="00A567AF">
      <w:pPr>
        <w:pStyle w:val="Heading3"/>
      </w:pPr>
      <w:r w:rsidRPr="00945AE8">
        <w:fldChar w:fldCharType="begin"/>
      </w:r>
      <w:r w:rsidR="00A567AF" w:rsidRPr="00945AE8">
        <w:instrText xml:space="preserve">PRIVATE </w:instrText>
      </w:r>
      <w:r w:rsidRPr="00945AE8">
        <w:fldChar w:fldCharType="end"/>
      </w:r>
      <w:bookmarkStart w:id="1525" w:name="_Toc429752451"/>
      <w:bookmarkStart w:id="1526" w:name="_Toc429752931"/>
      <w:bookmarkStart w:id="1527" w:name="_Toc429753357"/>
      <w:bookmarkStart w:id="1528" w:name="_Toc429753755"/>
      <w:bookmarkStart w:id="1529" w:name="_Toc429753956"/>
      <w:bookmarkStart w:id="1530" w:name="_Toc429754134"/>
      <w:bookmarkStart w:id="1531" w:name="_Toc429754312"/>
      <w:bookmarkStart w:id="1532" w:name="_Toc429754846"/>
      <w:bookmarkStart w:id="1533" w:name="_Toc429755024"/>
      <w:bookmarkStart w:id="1534" w:name="_Toc429755202"/>
      <w:bookmarkStart w:id="1535" w:name="_Toc429755618"/>
      <w:bookmarkStart w:id="1536" w:name="_Toc430192461"/>
      <w:bookmarkStart w:id="1537" w:name="_Toc430192891"/>
      <w:bookmarkStart w:id="1538" w:name="_Toc430193069"/>
      <w:bookmarkStart w:id="1539" w:name="_Toc430193247"/>
      <w:bookmarkStart w:id="1540" w:name="_Toc463719472"/>
      <w:bookmarkStart w:id="1541" w:name="_Toc464233006"/>
      <w:bookmarkStart w:id="1542" w:name="_Toc467082417"/>
      <w:bookmarkStart w:id="1543" w:name="_Toc467748648"/>
      <w:bookmarkStart w:id="1544" w:name="_Toc472333423"/>
      <w:bookmarkStart w:id="1545" w:name="_Toc472357952"/>
      <w:bookmarkStart w:id="1546" w:name="_Toc475556640"/>
      <w:bookmarkStart w:id="1547" w:name="_Toc475556924"/>
      <w:bookmarkStart w:id="1548" w:name="_Toc475589095"/>
      <w:bookmarkStart w:id="1549" w:name="_Toc530644294"/>
      <w:bookmarkStart w:id="1550" w:name="_Toc530731164"/>
      <w:bookmarkStart w:id="1551" w:name="_Toc532791060"/>
      <w:bookmarkStart w:id="1552" w:name="_Toc532791344"/>
      <w:bookmarkStart w:id="1553" w:name="_Toc532800399"/>
      <w:bookmarkStart w:id="1554" w:name="_Toc534947783"/>
      <w:bookmarkStart w:id="1555" w:name="_Toc535239199"/>
      <w:bookmarkStart w:id="1556" w:name="_Toc535247401"/>
      <w:bookmarkStart w:id="1557" w:name="_Toc73181762"/>
      <w:bookmarkStart w:id="1558" w:name="_Toc73183740"/>
      <w:bookmarkStart w:id="1559" w:name="_Toc73526099"/>
      <w:bookmarkStart w:id="1560" w:name="_Toc73526463"/>
      <w:bookmarkStart w:id="1561" w:name="_Toc73596499"/>
      <w:bookmarkStart w:id="1562" w:name="_Toc80980708"/>
      <w:bookmarkStart w:id="1563" w:name="_Toc80981331"/>
      <w:bookmarkStart w:id="1564" w:name="_Toc221857786"/>
      <w:bookmarkStart w:id="1565" w:name="_Toc258071318"/>
      <w:bookmarkStart w:id="1566" w:name="_Toc396034770"/>
      <w:bookmarkStart w:id="1567" w:name="_Toc439790962"/>
      <w:bookmarkStart w:id="1568" w:name="_Toc439791416"/>
      <w:bookmarkStart w:id="1569" w:name="_Toc439791871"/>
      <w:bookmarkStart w:id="1570" w:name="_Toc439792325"/>
      <w:bookmarkStart w:id="1571" w:name="_Toc439792779"/>
      <w:bookmarkStart w:id="1572" w:name="_Toc439793233"/>
      <w:bookmarkStart w:id="1573" w:name="_Toc439793687"/>
      <w:bookmarkStart w:id="1574" w:name="_Toc439794141"/>
      <w:bookmarkStart w:id="1575" w:name="_Toc439794595"/>
      <w:bookmarkStart w:id="1576" w:name="_Toc439795048"/>
      <w:bookmarkStart w:id="1577" w:name="_Toc439823032"/>
      <w:bookmarkStart w:id="1578" w:name="_Toc445910194"/>
      <w:bookmarkStart w:id="1579" w:name="_Toc510516411"/>
      <w:bookmarkStart w:id="1580" w:name="_Toc520535186"/>
      <w:r w:rsidR="00A567AF" w:rsidRPr="00945AE8">
        <w:t>3.</w:t>
      </w:r>
      <w:r w:rsidR="0078500E">
        <w:t>3</w:t>
      </w:r>
      <w:r w:rsidR="00A567AF" w:rsidRPr="00945AE8">
        <w:t>.2 Forward</w:t>
      </w:r>
      <w:r w:rsidR="0078500E">
        <w:t xml:space="preserve"> or</w:t>
      </w:r>
      <w:r w:rsidR="00A567AF">
        <w:t xml:space="preserve"> Central</w:t>
      </w:r>
      <w:r w:rsidR="00A567AF" w:rsidRPr="00945AE8">
        <w:t xml:space="preserve"> Differences</w:t>
      </w:r>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r w:rsidR="00A567AF" w:rsidRPr="00945AE8">
        <w:t xml:space="preserve"> </w:t>
      </w:r>
    </w:p>
    <w:p w14:paraId="2F1C66F3" w14:textId="77777777" w:rsidR="00A567AF" w:rsidRPr="0071054A" w:rsidRDefault="00A567AF" w:rsidP="00A567AF">
      <w:pPr>
        <w:rPr>
          <w:lang w:val="en-AU"/>
        </w:rPr>
      </w:pPr>
      <w:r w:rsidRPr="0071054A">
        <w:rPr>
          <w:lang w:val="en-AU"/>
        </w:rPr>
        <w:t xml:space="preserve">The simplest way to calculate </w:t>
      </w:r>
      <w:r w:rsidR="004B2DBA">
        <w:rPr>
          <w:lang w:val="en-AU"/>
        </w:rPr>
        <w:t xml:space="preserve">numerical </w:t>
      </w:r>
      <w:r w:rsidRPr="0071054A">
        <w:rPr>
          <w:lang w:val="en-AU"/>
        </w:rPr>
        <w:t xml:space="preserve">derivatives is through the method of </w:t>
      </w:r>
      <w:r w:rsidR="0071629F" w:rsidRPr="0071054A">
        <w:rPr>
          <w:lang w:val="en-AU"/>
        </w:rPr>
        <w:fldChar w:fldCharType="begin"/>
      </w:r>
      <w:r w:rsidRPr="0071054A">
        <w:rPr>
          <w:lang w:val="en-AU"/>
        </w:rPr>
        <w:instrText>xe "Forward derivatives"</w:instrText>
      </w:r>
      <w:r w:rsidR="0071629F" w:rsidRPr="0071054A">
        <w:rPr>
          <w:lang w:val="en-AU"/>
        </w:rPr>
        <w:fldChar w:fldCharType="end"/>
      </w:r>
      <w:r w:rsidRPr="0071054A">
        <w:rPr>
          <w:lang w:val="en-AU"/>
        </w:rPr>
        <w:t xml:space="preserve">forward differences. To calculate derivatives in this manner, </w:t>
      </w:r>
      <w:r w:rsidR="0078500E">
        <w:rPr>
          <w:lang w:val="en-AU"/>
        </w:rPr>
        <w:t xml:space="preserve">a </w:t>
      </w:r>
      <w:r w:rsidRPr="0071054A">
        <w:rPr>
          <w:lang w:val="en-AU"/>
        </w:rPr>
        <w:t>PEST</w:t>
      </w:r>
      <w:r w:rsidR="0078500E">
        <w:rPr>
          <w:lang w:val="en-AU"/>
        </w:rPr>
        <w:t>++ program</w:t>
      </w:r>
      <w:r w:rsidRPr="0071054A">
        <w:rPr>
          <w:lang w:val="en-AU"/>
        </w:rPr>
        <w:t xml:space="preserve"> varies each parameter in turn by adding an increment to its current value (unless the current parameter value is at its upper bound, in which cas</w:t>
      </w:r>
      <w:r>
        <w:rPr>
          <w:lang w:val="en-AU"/>
        </w:rPr>
        <w:t>e the increment</w:t>
      </w:r>
      <w:r w:rsidR="0078500E">
        <w:rPr>
          <w:lang w:val="en-AU"/>
        </w:rPr>
        <w:t xml:space="preserve"> is subtracted</w:t>
      </w:r>
      <w:r>
        <w:rPr>
          <w:lang w:val="en-AU"/>
        </w:rPr>
        <w:t>). T</w:t>
      </w:r>
      <w:r w:rsidR="0078500E">
        <w:rPr>
          <w:lang w:val="en-AU"/>
        </w:rPr>
        <w:t>he program</w:t>
      </w:r>
      <w:r w:rsidR="00360232">
        <w:rPr>
          <w:lang w:val="en-AU"/>
        </w:rPr>
        <w:t xml:space="preserve"> then</w:t>
      </w:r>
      <w:r w:rsidRPr="0071054A">
        <w:rPr>
          <w:lang w:val="en-AU"/>
        </w:rPr>
        <w:t xml:space="preserve"> runs the model, reads altered model</w:t>
      </w:r>
      <w:r w:rsidR="004B2DBA">
        <w:rPr>
          <w:lang w:val="en-AU"/>
        </w:rPr>
        <w:t xml:space="preserve"> outputs,</w:t>
      </w:r>
      <w:r w:rsidRPr="0071054A">
        <w:rPr>
          <w:lang w:val="en-AU"/>
        </w:rPr>
        <w:t xml:space="preserve"> and approximates the derivative of each</w:t>
      </w:r>
      <w:r w:rsidR="00FE34F1">
        <w:rPr>
          <w:lang w:val="en-AU"/>
        </w:rPr>
        <w:t xml:space="preserve"> of these</w:t>
      </w:r>
      <w:r w:rsidRPr="0071054A">
        <w:rPr>
          <w:lang w:val="en-AU"/>
        </w:rPr>
        <w:t xml:space="preserve"> </w:t>
      </w:r>
      <w:r w:rsidR="004B2DBA">
        <w:rPr>
          <w:lang w:val="en-AU"/>
        </w:rPr>
        <w:t>output</w:t>
      </w:r>
      <w:r w:rsidR="00FE34F1">
        <w:rPr>
          <w:lang w:val="en-AU"/>
        </w:rPr>
        <w:t>s</w:t>
      </w:r>
      <w:r w:rsidRPr="0071054A">
        <w:rPr>
          <w:lang w:val="en-AU"/>
        </w:rPr>
        <w:t xml:space="preserve"> with respect to the incrementally-varied parameter as the </w:t>
      </w:r>
      <w:r w:rsidR="004B2DBA">
        <w:rPr>
          <w:lang w:val="en-AU"/>
        </w:rPr>
        <w:t>model output</w:t>
      </w:r>
      <w:r w:rsidRPr="0071054A">
        <w:rPr>
          <w:lang w:val="en-AU"/>
        </w:rPr>
        <w:t xml:space="preserve"> increment divided by the parameter value increment. (For log-transformed parameters this quotient is then multiplied by the current parameter value times the natural log of 10.) Hence if derivatives with respect to all parameters are calculated by the method of forward differences, the filling of </w:t>
      </w:r>
      <w:r w:rsidR="004B2DBA">
        <w:rPr>
          <w:lang w:val="en-AU"/>
        </w:rPr>
        <w:t>a</w:t>
      </w:r>
      <w:r w:rsidRPr="0071054A">
        <w:rPr>
          <w:lang w:val="en-AU"/>
        </w:rPr>
        <w:t xml:space="preserve"> </w:t>
      </w:r>
      <w:r w:rsidR="0071629F" w:rsidRPr="0071054A">
        <w:rPr>
          <w:lang w:val="en-AU"/>
        </w:rPr>
        <w:fldChar w:fldCharType="begin"/>
      </w:r>
      <w:r w:rsidRPr="0071054A">
        <w:rPr>
          <w:lang w:val="en-AU"/>
        </w:rPr>
        <w:instrText>xe "Jacobian matrix"</w:instrText>
      </w:r>
      <w:r w:rsidR="0071629F" w:rsidRPr="0071054A">
        <w:rPr>
          <w:lang w:val="en-AU"/>
        </w:rPr>
        <w:fldChar w:fldCharType="end"/>
      </w:r>
      <w:r w:rsidRPr="0071054A">
        <w:rPr>
          <w:lang w:val="en-AU"/>
        </w:rPr>
        <w:t>Jacobian matrix requires that a number of model runs be carried out equal to the number of adjustable parameters</w:t>
      </w:r>
      <w:r w:rsidR="004B2DBA">
        <w:rPr>
          <w:lang w:val="en-AU"/>
        </w:rPr>
        <w:t>.</w:t>
      </w:r>
      <w:r w:rsidR="00FE34F1">
        <w:rPr>
          <w:lang w:val="en-AU"/>
        </w:rPr>
        <w:t xml:space="preserve"> Generally, this procedure is repeated during each iteration of the</w:t>
      </w:r>
      <w:r w:rsidR="00360232">
        <w:rPr>
          <w:lang w:val="en-AU"/>
        </w:rPr>
        <w:t xml:space="preserve"> inversion or</w:t>
      </w:r>
      <w:r w:rsidR="00FE34F1">
        <w:rPr>
          <w:lang w:val="en-AU"/>
        </w:rPr>
        <w:t xml:space="preserve"> optimization process.</w:t>
      </w:r>
    </w:p>
    <w:p w14:paraId="6FA63C89" w14:textId="625824C0" w:rsidR="00A567AF" w:rsidRPr="0071054A" w:rsidRDefault="00A567AF" w:rsidP="00A567AF">
      <w:pPr>
        <w:rPr>
          <w:lang w:val="en-AU"/>
        </w:rPr>
      </w:pPr>
      <w:r w:rsidRPr="0071054A">
        <w:rPr>
          <w:lang w:val="en-AU"/>
        </w:rPr>
        <w:t>If the parameter increment is properly chosen (see below), this method can work well. However it is often found that as the</w:t>
      </w:r>
      <w:r w:rsidR="00FE34F1">
        <w:rPr>
          <w:lang w:val="en-AU"/>
        </w:rPr>
        <w:t xml:space="preserve"> solution to a</w:t>
      </w:r>
      <w:r w:rsidR="00806C71">
        <w:rPr>
          <w:lang w:val="en-AU"/>
        </w:rPr>
        <w:t xml:space="preserve"> nonlinear</w:t>
      </w:r>
      <w:r w:rsidR="00FE34F1">
        <w:rPr>
          <w:lang w:val="en-AU"/>
        </w:rPr>
        <w:t xml:space="preserve"> inverse </w:t>
      </w:r>
      <w:r w:rsidR="00360232">
        <w:rPr>
          <w:lang w:val="en-AU"/>
        </w:rPr>
        <w:t xml:space="preserve">or optimization </w:t>
      </w:r>
      <w:r w:rsidR="00FE34F1">
        <w:rPr>
          <w:lang w:val="en-AU"/>
        </w:rPr>
        <w:t>problem is approached</w:t>
      </w:r>
      <w:r w:rsidRPr="0071054A">
        <w:rPr>
          <w:lang w:val="en-AU"/>
        </w:rPr>
        <w:t>, greater accuracy</w:t>
      </w:r>
      <w:r w:rsidR="00FE34F1">
        <w:rPr>
          <w:lang w:val="en-AU"/>
        </w:rPr>
        <w:t xml:space="preserve"> in derivatives</w:t>
      </w:r>
      <w:r w:rsidR="00806C71">
        <w:rPr>
          <w:lang w:val="en-AU"/>
        </w:rPr>
        <w:t xml:space="preserve"> calculation</w:t>
      </w:r>
      <w:r w:rsidR="00FE34F1">
        <w:rPr>
          <w:lang w:val="en-AU"/>
        </w:rPr>
        <w:t xml:space="preserve"> </w:t>
      </w:r>
      <w:r w:rsidRPr="0071054A">
        <w:rPr>
          <w:lang w:val="en-AU"/>
        </w:rPr>
        <w:t>than that afforded by the method of forward differences</w:t>
      </w:r>
      <w:r w:rsidR="00806C71">
        <w:rPr>
          <w:lang w:val="en-AU"/>
        </w:rPr>
        <w:t xml:space="preserve"> is required to achieve that solution</w:t>
      </w:r>
      <w:r w:rsidRPr="0071054A">
        <w:rPr>
          <w:lang w:val="en-AU"/>
        </w:rPr>
        <w:t xml:space="preserve">. </w:t>
      </w:r>
      <w:r w:rsidR="00806C71">
        <w:rPr>
          <w:lang w:val="en-AU"/>
        </w:rPr>
        <w:t>For this reason,</w:t>
      </w:r>
      <w:r w:rsidR="00FA5FF1">
        <w:rPr>
          <w:lang w:val="en-AU"/>
        </w:rPr>
        <w:t xml:space="preserve"> programs of the</w:t>
      </w:r>
      <w:r w:rsidRPr="0071054A">
        <w:rPr>
          <w:lang w:val="en-AU"/>
        </w:rPr>
        <w:t xml:space="preserve"> </w:t>
      </w:r>
      <w:r w:rsidRPr="0071054A">
        <w:rPr>
          <w:lang w:val="en-AU"/>
        </w:rPr>
        <w:lastRenderedPageBreak/>
        <w:t>PEST</w:t>
      </w:r>
      <w:r w:rsidR="00806C71">
        <w:rPr>
          <w:lang w:val="en-AU"/>
        </w:rPr>
        <w:t>++ suite</w:t>
      </w:r>
      <w:r w:rsidR="00FA5FF1">
        <w:rPr>
          <w:lang w:val="en-AU"/>
        </w:rPr>
        <w:t xml:space="preserve"> </w:t>
      </w:r>
      <w:r w:rsidRPr="0071054A">
        <w:rPr>
          <w:lang w:val="en-AU"/>
        </w:rPr>
        <w:t>also allow for derivatives to be calculated using three</w:t>
      </w:r>
      <w:r w:rsidR="003C65FD">
        <w:rPr>
          <w:lang w:val="en-AU"/>
        </w:rPr>
        <w:t xml:space="preserve"> incrementally-varied</w:t>
      </w:r>
      <w:r w:rsidRPr="0071054A">
        <w:rPr>
          <w:lang w:val="en-AU"/>
        </w:rPr>
        <w:t xml:space="preserve"> parameter values rather than two. Experience shows that derivatives calculated on this basis are accurate enough for most occasions provided, once again, that parameter increments are chosen wisely. As three-point derivative calculations are normally carried out by first adding an increment to a current parameter value and then subtracting an increment, the method is referred to herein as the “</w:t>
      </w:r>
      <w:r w:rsidR="0071629F" w:rsidRPr="0071054A">
        <w:rPr>
          <w:lang w:val="en-AU"/>
        </w:rPr>
        <w:fldChar w:fldCharType="begin"/>
      </w:r>
      <w:r w:rsidRPr="0071054A">
        <w:rPr>
          <w:lang w:val="en-AU"/>
        </w:rPr>
        <w:instrText>xe "Central derivatives"</w:instrText>
      </w:r>
      <w:r w:rsidR="0071629F" w:rsidRPr="0071054A">
        <w:rPr>
          <w:lang w:val="en-AU"/>
        </w:rPr>
        <w:fldChar w:fldCharType="end"/>
      </w:r>
      <w:r w:rsidRPr="0071054A">
        <w:rPr>
          <w:lang w:val="en-AU"/>
        </w:rPr>
        <w:t>central”</w:t>
      </w:r>
      <w:r w:rsidR="00360232">
        <w:rPr>
          <w:lang w:val="en-AU"/>
        </w:rPr>
        <w:t xml:space="preserve"> or “three-point”</w:t>
      </w:r>
      <w:r w:rsidRPr="0071054A">
        <w:rPr>
          <w:lang w:val="en-AU"/>
        </w:rPr>
        <w:t xml:space="preserve"> method of derivatives calculation. Note that if a parameter value is at its upper bound, the parameter increment is subtracted once and then twice; if it is at its lower bound</w:t>
      </w:r>
      <w:r w:rsidR="004D63B8">
        <w:rPr>
          <w:lang w:val="en-AU"/>
        </w:rPr>
        <w:t>,</w:t>
      </w:r>
      <w:r w:rsidRPr="0071054A">
        <w:rPr>
          <w:lang w:val="en-AU"/>
        </w:rPr>
        <w:t xml:space="preserve"> the increment is added once and then twice.</w:t>
      </w:r>
    </w:p>
    <w:p w14:paraId="576D3FD1" w14:textId="6A86CFC3" w:rsidR="00A567AF" w:rsidRPr="0071054A" w:rsidRDefault="00FA5FF1" w:rsidP="00A567AF">
      <w:pPr>
        <w:rPr>
          <w:lang w:val="en-AU"/>
        </w:rPr>
      </w:pPr>
      <w:r>
        <w:rPr>
          <w:lang w:val="en-AU"/>
        </w:rPr>
        <w:t xml:space="preserve">Programs of the </w:t>
      </w:r>
      <w:r w:rsidR="00A567AF" w:rsidRPr="0071054A">
        <w:rPr>
          <w:lang w:val="en-AU"/>
        </w:rPr>
        <w:t>PEST</w:t>
      </w:r>
      <w:r w:rsidR="004D63B8">
        <w:rPr>
          <w:lang w:val="en-AU"/>
        </w:rPr>
        <w:t>++</w:t>
      </w:r>
      <w:r>
        <w:rPr>
          <w:lang w:val="en-AU"/>
        </w:rPr>
        <w:t xml:space="preserve"> suite</w:t>
      </w:r>
      <w:r w:rsidR="00A567AF" w:rsidRPr="0071054A">
        <w:rPr>
          <w:lang w:val="en-AU"/>
        </w:rPr>
        <w:t xml:space="preserve"> </w:t>
      </w:r>
      <w:r w:rsidR="00360232">
        <w:rPr>
          <w:lang w:val="en-AU"/>
        </w:rPr>
        <w:t>use</w:t>
      </w:r>
      <w:r w:rsidR="00A567AF" w:rsidRPr="0071054A">
        <w:rPr>
          <w:lang w:val="en-AU"/>
        </w:rPr>
        <w:t xml:space="preserve"> one of three methods to calculate central derivatives. In the first or “</w:t>
      </w:r>
      <w:r w:rsidR="0071629F" w:rsidRPr="0071054A">
        <w:rPr>
          <w:lang w:val="en-AU"/>
        </w:rPr>
        <w:fldChar w:fldCharType="begin"/>
      </w:r>
      <w:r w:rsidR="00A567AF" w:rsidRPr="0071054A">
        <w:rPr>
          <w:lang w:val="en-AU"/>
        </w:rPr>
        <w:instrText>xe "Outside points"</w:instrText>
      </w:r>
      <w:r w:rsidR="0071629F" w:rsidRPr="0071054A">
        <w:rPr>
          <w:lang w:val="en-AU"/>
        </w:rPr>
        <w:fldChar w:fldCharType="end"/>
      </w:r>
      <w:r w:rsidR="00A567AF" w:rsidRPr="0071054A">
        <w:rPr>
          <w:lang w:val="en-AU"/>
        </w:rPr>
        <w:t xml:space="preserve">outside points” method, the two outer parameter values (i.e. that for which an increment has been added and that for which an increment has been subtracted) are used in the same finite-difference type of calculation as is used in the forward difference method. This method yields more accurate derivative values than the forward difference method because the (unused) current parameter value is at the centre of the </w:t>
      </w:r>
      <w:r w:rsidR="00A567AF">
        <w:rPr>
          <w:lang w:val="en-AU"/>
        </w:rPr>
        <w:t>finite-difference</w:t>
      </w:r>
      <w:r w:rsidR="00A567AF" w:rsidRPr="0071054A">
        <w:rPr>
          <w:lang w:val="en-AU"/>
        </w:rPr>
        <w:t xml:space="preserve"> interval (except where the parameter is at its upper or lower bound). The second method is to define a parabola through the three parameter-</w:t>
      </w:r>
      <w:r w:rsidR="004D63B8">
        <w:rPr>
          <w:lang w:val="en-AU"/>
        </w:rPr>
        <w:t>model-output</w:t>
      </w:r>
      <w:r w:rsidR="00A567AF" w:rsidRPr="0071054A">
        <w:rPr>
          <w:lang w:val="en-AU"/>
        </w:rPr>
        <w:t xml:space="preserve"> pairs and to calculate the derivative of this parabola with respect to the incrementally-varied parameter at the current value of that parameter. This method, referred to as the “</w:t>
      </w:r>
      <w:r w:rsidR="0071629F" w:rsidRPr="0071054A">
        <w:rPr>
          <w:lang w:val="en-AU"/>
        </w:rPr>
        <w:fldChar w:fldCharType="begin"/>
      </w:r>
      <w:r w:rsidR="00A567AF" w:rsidRPr="0071054A">
        <w:rPr>
          <w:lang w:val="en-AU"/>
        </w:rPr>
        <w:instrText>xe "Parabolic method"</w:instrText>
      </w:r>
      <w:r w:rsidR="0071629F" w:rsidRPr="0071054A">
        <w:rPr>
          <w:lang w:val="en-AU"/>
        </w:rPr>
        <w:fldChar w:fldCharType="end"/>
      </w:r>
      <w:r w:rsidR="00A567AF" w:rsidRPr="0071054A">
        <w:rPr>
          <w:lang w:val="en-AU"/>
        </w:rPr>
        <w:t>parabolic” method, can yield very accurate derivatives if</w:t>
      </w:r>
      <w:r w:rsidR="004D63B8">
        <w:rPr>
          <w:lang w:val="en-AU"/>
        </w:rPr>
        <w:t xml:space="preserve"> the values of model outputs</w:t>
      </w:r>
      <w:r w:rsidR="00A567AF" w:rsidRPr="0071054A">
        <w:rPr>
          <w:lang w:val="en-AU"/>
        </w:rPr>
        <w:t xml:space="preserve"> can be read with sufficient precision. The third method </w:t>
      </w:r>
      <w:r w:rsidR="004D63B8">
        <w:rPr>
          <w:lang w:val="en-AU"/>
        </w:rPr>
        <w:t>implements</w:t>
      </w:r>
      <w:r w:rsidR="00A567AF" w:rsidRPr="0071054A">
        <w:rPr>
          <w:lang w:val="en-AU"/>
        </w:rPr>
        <w:t xml:space="preserve"> the least-squares principal to define a straight line of </w:t>
      </w:r>
      <w:r w:rsidR="0071629F" w:rsidRPr="0071054A">
        <w:rPr>
          <w:lang w:val="en-AU"/>
        </w:rPr>
        <w:fldChar w:fldCharType="begin"/>
      </w:r>
      <w:r w:rsidR="00A567AF" w:rsidRPr="0071054A">
        <w:rPr>
          <w:lang w:val="en-AU"/>
        </w:rPr>
        <w:instrText>xe "Best fit method"</w:instrText>
      </w:r>
      <w:r w:rsidR="0071629F" w:rsidRPr="0071054A">
        <w:rPr>
          <w:lang w:val="en-AU"/>
        </w:rPr>
        <w:fldChar w:fldCharType="end"/>
      </w:r>
      <w:r w:rsidR="00A567AF" w:rsidRPr="0071054A">
        <w:rPr>
          <w:lang w:val="en-AU"/>
        </w:rPr>
        <w:t>best fit through the three parameter-</w:t>
      </w:r>
      <w:r w:rsidR="004D63B8">
        <w:rPr>
          <w:lang w:val="en-AU"/>
        </w:rPr>
        <w:t>model-output</w:t>
      </w:r>
      <w:r w:rsidR="00A567AF" w:rsidRPr="0071054A">
        <w:rPr>
          <w:lang w:val="en-AU"/>
        </w:rPr>
        <w:t xml:space="preserve"> pairs</w:t>
      </w:r>
      <w:r w:rsidR="004D63B8">
        <w:rPr>
          <w:lang w:val="en-AU"/>
        </w:rPr>
        <w:t>,</w:t>
      </w:r>
      <w:r w:rsidR="00A567AF" w:rsidRPr="0071054A">
        <w:rPr>
          <w:lang w:val="en-AU"/>
        </w:rPr>
        <w:t xml:space="preserve"> and to take the derivative as the slope of this line. This method may work best where model</w:t>
      </w:r>
      <w:r w:rsidR="004D63B8">
        <w:rPr>
          <w:lang w:val="en-AU"/>
        </w:rPr>
        <w:t xml:space="preserve"> outputs</w:t>
      </w:r>
      <w:r w:rsidR="00A567AF" w:rsidRPr="0071054A">
        <w:rPr>
          <w:lang w:val="en-AU"/>
        </w:rPr>
        <w:t xml:space="preserve"> cannot be read with great precision, because of deficiencies in the model’s numerical solution method, or because the model writes numbers to its output file</w:t>
      </w:r>
      <w:r w:rsidR="00A567AF">
        <w:rPr>
          <w:lang w:val="en-AU"/>
        </w:rPr>
        <w:t>s</w:t>
      </w:r>
      <w:r w:rsidR="00A567AF" w:rsidRPr="0071054A">
        <w:rPr>
          <w:lang w:val="en-AU"/>
        </w:rPr>
        <w:t xml:space="preserve"> using a limited number of significant figures.</w:t>
      </w:r>
    </w:p>
    <w:p w14:paraId="15360C12" w14:textId="77777777" w:rsidR="00A567AF" w:rsidRDefault="00A567AF" w:rsidP="00A567AF">
      <w:pPr>
        <w:rPr>
          <w:lang w:val="en-AU"/>
        </w:rPr>
      </w:pPr>
      <w:r w:rsidRPr="0071054A">
        <w:rPr>
          <w:lang w:val="en-AU"/>
        </w:rPr>
        <w:t>If the central method of derivatives calculation is used for all parameters, each iteration</w:t>
      </w:r>
      <w:r>
        <w:rPr>
          <w:lang w:val="en-AU"/>
        </w:rPr>
        <w:t xml:space="preserve"> of </w:t>
      </w:r>
      <w:r w:rsidR="004D63B8">
        <w:rPr>
          <w:lang w:val="en-AU"/>
        </w:rPr>
        <w:t>an</w:t>
      </w:r>
      <w:r>
        <w:rPr>
          <w:lang w:val="en-AU"/>
        </w:rPr>
        <w:t xml:space="preserve"> inversion</w:t>
      </w:r>
      <w:r w:rsidR="004D63B8">
        <w:rPr>
          <w:lang w:val="en-AU"/>
        </w:rPr>
        <w:t xml:space="preserve"> or </w:t>
      </w:r>
      <w:r w:rsidR="0092655E">
        <w:rPr>
          <w:lang w:val="en-AU"/>
        </w:rPr>
        <w:t>optimization</w:t>
      </w:r>
      <w:r>
        <w:rPr>
          <w:lang w:val="en-AU"/>
        </w:rPr>
        <w:t xml:space="preserve"> process</w:t>
      </w:r>
      <w:r w:rsidRPr="0071054A">
        <w:rPr>
          <w:lang w:val="en-AU"/>
        </w:rPr>
        <w:t xml:space="preserve"> requires that at least twice as man</w:t>
      </w:r>
      <w:r>
        <w:rPr>
          <w:lang w:val="en-AU"/>
        </w:rPr>
        <w:t>y model runs be carried out as</w:t>
      </w:r>
      <w:r w:rsidRPr="0071054A">
        <w:rPr>
          <w:lang w:val="en-AU"/>
        </w:rPr>
        <w:t xml:space="preserve"> there are adjustable parameters. If the central method is used for some parameters and the forward method </w:t>
      </w:r>
      <w:r>
        <w:rPr>
          <w:lang w:val="en-AU"/>
        </w:rPr>
        <w:t xml:space="preserve">is used </w:t>
      </w:r>
      <w:r w:rsidRPr="0071054A">
        <w:rPr>
          <w:lang w:val="en-AU"/>
        </w:rPr>
        <w:t>for others, the number of model runs will lie somewhere between the number of adjustable parameters and twice the number of adjustable parameters</w:t>
      </w:r>
      <w:r>
        <w:rPr>
          <w:lang w:val="en-AU"/>
        </w:rPr>
        <w:t>.</w:t>
      </w:r>
    </w:p>
    <w:p w14:paraId="5579CB88" w14:textId="77777777" w:rsidR="00A567AF" w:rsidRPr="00945AE8" w:rsidRDefault="0071629F" w:rsidP="00A567AF">
      <w:pPr>
        <w:pStyle w:val="Heading3"/>
      </w:pPr>
      <w:r w:rsidRPr="00945AE8">
        <w:fldChar w:fldCharType="begin"/>
      </w:r>
      <w:r w:rsidR="00A567AF" w:rsidRPr="00945AE8">
        <w:instrText xml:space="preserve">PRIVATE </w:instrText>
      </w:r>
      <w:r w:rsidRPr="00945AE8">
        <w:fldChar w:fldCharType="end"/>
      </w:r>
      <w:bookmarkStart w:id="1581" w:name="_Toc429752452"/>
      <w:bookmarkStart w:id="1582" w:name="_Toc429752932"/>
      <w:bookmarkStart w:id="1583" w:name="_Toc429753358"/>
      <w:bookmarkStart w:id="1584" w:name="_Toc429753756"/>
      <w:bookmarkStart w:id="1585" w:name="_Toc429753957"/>
      <w:bookmarkStart w:id="1586" w:name="_Toc429754135"/>
      <w:bookmarkStart w:id="1587" w:name="_Toc429754313"/>
      <w:bookmarkStart w:id="1588" w:name="_Toc429754847"/>
      <w:bookmarkStart w:id="1589" w:name="_Toc429755025"/>
      <w:bookmarkStart w:id="1590" w:name="_Toc429755203"/>
      <w:bookmarkStart w:id="1591" w:name="_Toc429755619"/>
      <w:bookmarkStart w:id="1592" w:name="_Toc430192462"/>
      <w:bookmarkStart w:id="1593" w:name="_Toc430192892"/>
      <w:bookmarkStart w:id="1594" w:name="_Toc430193070"/>
      <w:bookmarkStart w:id="1595" w:name="_Toc430193248"/>
      <w:bookmarkStart w:id="1596" w:name="_Toc463719473"/>
      <w:bookmarkStart w:id="1597" w:name="_Toc464233007"/>
      <w:bookmarkStart w:id="1598" w:name="_Toc467082418"/>
      <w:bookmarkStart w:id="1599" w:name="_Toc467748649"/>
      <w:bookmarkStart w:id="1600" w:name="_Toc472333424"/>
      <w:bookmarkStart w:id="1601" w:name="_Toc472357953"/>
      <w:bookmarkStart w:id="1602" w:name="_Toc475556641"/>
      <w:bookmarkStart w:id="1603" w:name="_Toc475556925"/>
      <w:bookmarkStart w:id="1604" w:name="_Toc475589096"/>
      <w:bookmarkStart w:id="1605" w:name="_Toc530644295"/>
      <w:bookmarkStart w:id="1606" w:name="_Toc530731165"/>
      <w:bookmarkStart w:id="1607" w:name="_Toc532791061"/>
      <w:bookmarkStart w:id="1608" w:name="_Toc532791345"/>
      <w:bookmarkStart w:id="1609" w:name="_Toc532800400"/>
      <w:bookmarkStart w:id="1610" w:name="_Toc534947784"/>
      <w:bookmarkStart w:id="1611" w:name="_Toc535239200"/>
      <w:bookmarkStart w:id="1612" w:name="_Toc535247402"/>
      <w:bookmarkStart w:id="1613" w:name="_Toc73181763"/>
      <w:bookmarkStart w:id="1614" w:name="_Toc73183741"/>
      <w:bookmarkStart w:id="1615" w:name="_Toc73526100"/>
      <w:bookmarkStart w:id="1616" w:name="_Toc73526464"/>
      <w:bookmarkStart w:id="1617" w:name="_Toc73596500"/>
      <w:bookmarkStart w:id="1618" w:name="_Toc80980709"/>
      <w:bookmarkStart w:id="1619" w:name="_Toc80981332"/>
      <w:bookmarkStart w:id="1620" w:name="_Toc221857787"/>
      <w:bookmarkStart w:id="1621" w:name="_Toc258071319"/>
      <w:bookmarkStart w:id="1622" w:name="_Toc396034771"/>
      <w:bookmarkStart w:id="1623" w:name="_Toc439790963"/>
      <w:bookmarkStart w:id="1624" w:name="_Toc439791417"/>
      <w:bookmarkStart w:id="1625" w:name="_Toc439791872"/>
      <w:bookmarkStart w:id="1626" w:name="_Toc439792326"/>
      <w:bookmarkStart w:id="1627" w:name="_Toc439792780"/>
      <w:bookmarkStart w:id="1628" w:name="_Toc439793234"/>
      <w:bookmarkStart w:id="1629" w:name="_Toc439793688"/>
      <w:bookmarkStart w:id="1630" w:name="_Toc439794142"/>
      <w:bookmarkStart w:id="1631" w:name="_Toc439794596"/>
      <w:bookmarkStart w:id="1632" w:name="_Toc439795049"/>
      <w:bookmarkStart w:id="1633" w:name="_Toc439823033"/>
      <w:bookmarkStart w:id="1634" w:name="_Toc445910195"/>
      <w:bookmarkStart w:id="1635" w:name="_Toc510516412"/>
      <w:bookmarkStart w:id="1636" w:name="_Toc520535187"/>
      <w:r w:rsidR="00A567AF" w:rsidRPr="00945AE8">
        <w:t>3.</w:t>
      </w:r>
      <w:r w:rsidR="00FA5FF1">
        <w:t>3</w:t>
      </w:r>
      <w:r w:rsidR="00A567AF" w:rsidRPr="00945AE8">
        <w:t>.3 Parameter Increments</w:t>
      </w:r>
      <w:r w:rsidR="00A567AF">
        <w:t xml:space="preserve"> </w:t>
      </w:r>
      <w:r w:rsidR="00A567AF" w:rsidRPr="00945AE8">
        <w:t xml:space="preserve">for </w:t>
      </w:r>
      <w:r w:rsidR="00A567AF">
        <w:t xml:space="preserve">Two and Three-Point </w:t>
      </w:r>
      <w:r w:rsidR="00A567AF" w:rsidRPr="00945AE8">
        <w:t>Derivatives</w:t>
      </w:r>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p>
    <w:p w14:paraId="3C81F4B3" w14:textId="77777777" w:rsidR="00A567AF" w:rsidRPr="0071054A" w:rsidRDefault="00A567AF" w:rsidP="00A567AF">
      <w:pPr>
        <w:rPr>
          <w:lang w:val="en-AU"/>
        </w:rPr>
      </w:pPr>
      <w:r w:rsidRPr="0071054A">
        <w:rPr>
          <w:lang w:val="en-AU"/>
        </w:rPr>
        <w:t xml:space="preserve">Because of the importance of reliable </w:t>
      </w:r>
      <w:r>
        <w:rPr>
          <w:lang w:val="en-AU"/>
        </w:rPr>
        <w:t xml:space="preserve">finite-difference </w:t>
      </w:r>
      <w:r w:rsidRPr="0071054A">
        <w:rPr>
          <w:lang w:val="en-AU"/>
        </w:rPr>
        <w:t>derivatives calculation,</w:t>
      </w:r>
      <w:r w:rsidR="00FA5FF1">
        <w:rPr>
          <w:lang w:val="en-AU"/>
        </w:rPr>
        <w:t xml:space="preserve"> programs of the PEST</w:t>
      </w:r>
      <w:r w:rsidR="004D63B8">
        <w:rPr>
          <w:lang w:val="en-AU"/>
        </w:rPr>
        <w:t>++</w:t>
      </w:r>
      <w:r w:rsidR="00FA5FF1">
        <w:rPr>
          <w:lang w:val="en-AU"/>
        </w:rPr>
        <w:t xml:space="preserve"> suite (in common with PEST)</w:t>
      </w:r>
      <w:r w:rsidRPr="0071054A">
        <w:rPr>
          <w:lang w:val="en-AU"/>
        </w:rPr>
        <w:t xml:space="preserve"> provide considerable flexibility in the way </w:t>
      </w:r>
      <w:r w:rsidR="004D63B8">
        <w:rPr>
          <w:lang w:val="en-AU"/>
        </w:rPr>
        <w:t xml:space="preserve">that </w:t>
      </w:r>
      <w:r w:rsidRPr="0071054A">
        <w:rPr>
          <w:lang w:val="en-AU"/>
        </w:rPr>
        <w:t>parameter increments are chosen. Mathematically, a parameter increment should be as small as possible so that the finite-difference method provides a good approximation to the</w:t>
      </w:r>
      <w:r w:rsidR="004D63B8">
        <w:rPr>
          <w:lang w:val="en-AU"/>
        </w:rPr>
        <w:t xml:space="preserve"> partial</w:t>
      </w:r>
      <w:r w:rsidRPr="0071054A">
        <w:rPr>
          <w:lang w:val="en-AU"/>
        </w:rPr>
        <w:t xml:space="preserve"> derivative in a theoretical sense (remember that the derivative is defined as the limit of the finite difference as the increment approaches zero). However, if the increment is made too small, accuracy of derivatives calculation suffer</w:t>
      </w:r>
      <w:r>
        <w:rPr>
          <w:lang w:val="en-AU"/>
        </w:rPr>
        <w:t>s</w:t>
      </w:r>
      <w:r w:rsidRPr="0071054A">
        <w:rPr>
          <w:lang w:val="en-AU"/>
        </w:rPr>
        <w:t xml:space="preserve"> because of the effect of </w:t>
      </w:r>
      <w:r w:rsidR="0071629F" w:rsidRPr="0071054A">
        <w:rPr>
          <w:lang w:val="en-AU"/>
        </w:rPr>
        <w:fldChar w:fldCharType="begin"/>
      </w:r>
      <w:r w:rsidRPr="0071054A">
        <w:rPr>
          <w:lang w:val="en-AU"/>
        </w:rPr>
        <w:instrText>xe "Roundoff errors"</w:instrText>
      </w:r>
      <w:r w:rsidR="0071629F" w:rsidRPr="0071054A">
        <w:rPr>
          <w:lang w:val="en-AU"/>
        </w:rPr>
        <w:fldChar w:fldCharType="end"/>
      </w:r>
      <w:r>
        <w:rPr>
          <w:lang w:val="en-AU"/>
        </w:rPr>
        <w:t>round-</w:t>
      </w:r>
      <w:r w:rsidRPr="0071054A">
        <w:rPr>
          <w:lang w:val="en-AU"/>
        </w:rPr>
        <w:t xml:space="preserve">off errors as two, possibly large, numbers are subtracted to yield a much smaller number. In most cases intuition and experience, backed up by trial and error, will be your best guide in reconciling these conflicting demands on increment size. </w:t>
      </w:r>
    </w:p>
    <w:p w14:paraId="60955E21" w14:textId="77777777" w:rsidR="00A567AF" w:rsidRDefault="00A567AF" w:rsidP="00A567AF">
      <w:pPr>
        <w:rPr>
          <w:lang w:val="en-AU"/>
        </w:rPr>
      </w:pPr>
      <w:r>
        <w:rPr>
          <w:lang w:val="en-AU"/>
        </w:rPr>
        <w:t xml:space="preserve">As stated above, variables which control derivatives calculation are assigned to parameter groups, rather than to parameters themselves. These variables reside in the “parameter groups” section of the PEST control file. </w:t>
      </w:r>
    </w:p>
    <w:p w14:paraId="5D48EF6E" w14:textId="77777777" w:rsidR="00A567AF" w:rsidRPr="0071054A" w:rsidRDefault="00A567AF" w:rsidP="00A567AF">
      <w:pPr>
        <w:rPr>
          <w:lang w:val="en-AU"/>
        </w:rPr>
      </w:pPr>
      <w:r>
        <w:rPr>
          <w:lang w:val="en-AU"/>
        </w:rPr>
        <w:t>T</w:t>
      </w:r>
      <w:r w:rsidRPr="0071054A">
        <w:rPr>
          <w:lang w:val="en-AU"/>
        </w:rPr>
        <w:t xml:space="preserve">hree </w:t>
      </w:r>
      <w:r w:rsidR="004D63B8">
        <w:rPr>
          <w:lang w:val="en-AU"/>
        </w:rPr>
        <w:t xml:space="preserve">control </w:t>
      </w:r>
      <w:r w:rsidRPr="0071054A">
        <w:rPr>
          <w:lang w:val="en-AU"/>
        </w:rPr>
        <w:t xml:space="preserve">variables, </w:t>
      </w:r>
      <w:r>
        <w:rPr>
          <w:lang w:val="en-AU"/>
        </w:rPr>
        <w:t>namely</w:t>
      </w:r>
      <w:r w:rsidRPr="0071054A">
        <w:rPr>
          <w:lang w:val="en-AU"/>
        </w:rPr>
        <w:t xml:space="preserve"> </w:t>
      </w:r>
      <w:r w:rsidR="0071629F" w:rsidRPr="0071054A">
        <w:rPr>
          <w:lang w:val="en-AU"/>
        </w:rPr>
        <w:fldChar w:fldCharType="begin"/>
      </w:r>
      <w:r w:rsidRPr="0071054A">
        <w:rPr>
          <w:lang w:val="en-AU"/>
        </w:rPr>
        <w:instrText>xe "INCTYP"</w:instrText>
      </w:r>
      <w:r w:rsidR="0071629F" w:rsidRPr="0071054A">
        <w:rPr>
          <w:lang w:val="en-AU"/>
        </w:rPr>
        <w:fldChar w:fldCharType="end"/>
      </w:r>
      <w:r w:rsidRPr="0071054A">
        <w:rPr>
          <w:lang w:val="en-AU"/>
        </w:rPr>
        <w:t xml:space="preserve">INCTYP, </w:t>
      </w:r>
      <w:r w:rsidR="0071629F" w:rsidRPr="0071054A">
        <w:rPr>
          <w:lang w:val="en-AU"/>
        </w:rPr>
        <w:fldChar w:fldCharType="begin"/>
      </w:r>
      <w:r w:rsidRPr="0071054A">
        <w:rPr>
          <w:lang w:val="en-AU"/>
        </w:rPr>
        <w:instrText>xe "DERINC"</w:instrText>
      </w:r>
      <w:r w:rsidR="0071629F" w:rsidRPr="0071054A">
        <w:rPr>
          <w:lang w:val="en-AU"/>
        </w:rPr>
        <w:fldChar w:fldCharType="end"/>
      </w:r>
      <w:r w:rsidRPr="0071054A">
        <w:rPr>
          <w:lang w:val="en-AU"/>
        </w:rPr>
        <w:t xml:space="preserve">DERINC and </w:t>
      </w:r>
      <w:r w:rsidR="0071629F" w:rsidRPr="0071054A">
        <w:rPr>
          <w:lang w:val="en-AU"/>
        </w:rPr>
        <w:fldChar w:fldCharType="begin"/>
      </w:r>
      <w:r w:rsidRPr="0071054A">
        <w:rPr>
          <w:lang w:val="en-AU"/>
        </w:rPr>
        <w:instrText>xe "DERINCLB"</w:instrText>
      </w:r>
      <w:r w:rsidR="0071629F" w:rsidRPr="0071054A">
        <w:rPr>
          <w:lang w:val="en-AU"/>
        </w:rPr>
        <w:fldChar w:fldCharType="end"/>
      </w:r>
      <w:r w:rsidRPr="0071054A">
        <w:rPr>
          <w:lang w:val="en-AU"/>
        </w:rPr>
        <w:t xml:space="preserve">DERINCLB </w:t>
      </w:r>
      <w:r>
        <w:rPr>
          <w:lang w:val="en-AU"/>
        </w:rPr>
        <w:t>are of primary relevance to the setting of parameter increments</w:t>
      </w:r>
      <w:r w:rsidRPr="0071054A">
        <w:rPr>
          <w:lang w:val="en-AU"/>
        </w:rPr>
        <w:t>. INCTYP determin</w:t>
      </w:r>
      <w:r>
        <w:rPr>
          <w:lang w:val="en-AU"/>
        </w:rPr>
        <w:t>es the type of increment to use,</w:t>
      </w:r>
      <w:r w:rsidRPr="0071054A">
        <w:rPr>
          <w:lang w:val="en-AU"/>
        </w:rPr>
        <w:t xml:space="preserve"> for which there are three options, </w:t>
      </w:r>
      <w:r>
        <w:rPr>
          <w:lang w:val="en-AU"/>
        </w:rPr>
        <w:t>namely</w:t>
      </w:r>
      <w:r w:rsidRPr="0071054A">
        <w:rPr>
          <w:lang w:val="en-AU"/>
        </w:rPr>
        <w:t xml:space="preserve"> “absolute”, “relative” and “rel_to_max”. If the increment </w:t>
      </w:r>
      <w:r w:rsidRPr="0071054A">
        <w:rPr>
          <w:lang w:val="en-AU"/>
        </w:rPr>
        <w:lastRenderedPageBreak/>
        <w:t>type for a parameter group is “absolute”, the increment used for all parameters in the group is supplied as the input variable DERINC; this increment is added (and subtracted for central derivatives calculation) directly to</w:t>
      </w:r>
      <w:r w:rsidR="005B645F">
        <w:rPr>
          <w:lang w:val="en-AU"/>
        </w:rPr>
        <w:t xml:space="preserve"> the current value of</w:t>
      </w:r>
      <w:r w:rsidRPr="0071054A">
        <w:rPr>
          <w:lang w:val="en-AU"/>
        </w:rPr>
        <w:t xml:space="preserve"> a particular group member when calculating derivatives with respect to that parameter. However if the increment type is “relative”, DERINC is multiplied by the current absolute value of a parameter in order to determine the increment for that parameter. In this way the parameter increment is adjusted upwards and downwards as the parameter itself is adjusted upwards and downwards; this may have the effect of maintaining significance in the difference between model outcomes calculated on the basis of the incrementally varied parameter. If the increment type for a group is “rel_to_max”, the increment for all members of that group is calculated as DERINC times the absolute value of the group member of currently greatest absolute value. This can be a useful means by which to calculate increments for parameters whose values can vary widely, including down to zero. The “relative” aspect of the “rel_to_max” option may maintain model outcome difference significance as described above; however, because the increment is calculated as a fraction of the maximum absolute value occurring within a group, rather than as a fraction of </w:t>
      </w:r>
      <w:r>
        <w:rPr>
          <w:lang w:val="en-AU"/>
        </w:rPr>
        <w:t xml:space="preserve">the value of </w:t>
      </w:r>
      <w:r w:rsidRPr="0071054A">
        <w:rPr>
          <w:lang w:val="en-AU"/>
        </w:rPr>
        <w:t>each parameter, an individual parameter can attain near-zero values without its increment simultaneously dropping to zero.</w:t>
      </w:r>
    </w:p>
    <w:p w14:paraId="521627D3" w14:textId="77777777" w:rsidR="00A567AF" w:rsidRDefault="005B645F" w:rsidP="00A567AF">
      <w:pPr>
        <w:rPr>
          <w:lang w:val="en-AU"/>
        </w:rPr>
      </w:pPr>
      <w:r>
        <w:rPr>
          <w:lang w:val="en-AU"/>
        </w:rPr>
        <w:t>F</w:t>
      </w:r>
      <w:r w:rsidR="00A567AF" w:rsidRPr="0071054A">
        <w:rPr>
          <w:lang w:val="en-AU"/>
        </w:rPr>
        <w:t xml:space="preserve">urther </w:t>
      </w:r>
      <w:r>
        <w:rPr>
          <w:lang w:val="en-AU"/>
        </w:rPr>
        <w:t>protection</w:t>
      </w:r>
      <w:r w:rsidR="00A567AF" w:rsidRPr="0071054A">
        <w:rPr>
          <w:lang w:val="en-AU"/>
        </w:rPr>
        <w:t xml:space="preserve"> against the occurrence of near-zero increments for “relative” and “rel_to_max” increment types is provided through the variable </w:t>
      </w:r>
      <w:r w:rsidR="0071629F" w:rsidRPr="0071054A">
        <w:rPr>
          <w:lang w:val="en-AU"/>
        </w:rPr>
        <w:fldChar w:fldCharType="begin"/>
      </w:r>
      <w:r w:rsidR="00A567AF" w:rsidRPr="0071054A">
        <w:rPr>
          <w:lang w:val="en-AU"/>
        </w:rPr>
        <w:instrText>xe "DERINCLB"</w:instrText>
      </w:r>
      <w:r w:rsidR="0071629F" w:rsidRPr="0071054A">
        <w:rPr>
          <w:lang w:val="en-AU"/>
        </w:rPr>
        <w:fldChar w:fldCharType="end"/>
      </w:r>
      <w:r w:rsidR="00A567AF" w:rsidRPr="0071054A">
        <w:rPr>
          <w:lang w:val="en-AU"/>
        </w:rPr>
        <w:t xml:space="preserve">DERINCLB. This variable </w:t>
      </w:r>
      <w:r>
        <w:rPr>
          <w:lang w:val="en-AU"/>
        </w:rPr>
        <w:t>provides</w:t>
      </w:r>
      <w:r w:rsidR="00A567AF" w:rsidRPr="0071054A">
        <w:rPr>
          <w:lang w:val="en-AU"/>
        </w:rPr>
        <w:t xml:space="preserve"> a standby absolute increment which can be used in place of the “relative” or “rel_to_max” increment if the increment calculated for a particular parameter using either of these latter methods falls below the absolute increment value </w:t>
      </w:r>
      <w:r>
        <w:rPr>
          <w:lang w:val="en-AU"/>
        </w:rPr>
        <w:t>provided by</w:t>
      </w:r>
      <w:r w:rsidR="00A567AF" w:rsidRPr="0071054A">
        <w:rPr>
          <w:lang w:val="en-AU"/>
        </w:rPr>
        <w:t xml:space="preserve"> DERINCLB. </w:t>
      </w:r>
    </w:p>
    <w:p w14:paraId="3702B3D4" w14:textId="77777777" w:rsidR="00A567AF" w:rsidRPr="0071054A" w:rsidRDefault="00A567AF" w:rsidP="00A567AF">
      <w:pPr>
        <w:rPr>
          <w:lang w:val="en-AU"/>
        </w:rPr>
      </w:pPr>
      <w:r w:rsidRPr="0071054A">
        <w:rPr>
          <w:lang w:val="en-AU"/>
        </w:rPr>
        <w:t xml:space="preserve">If a parameter is </w:t>
      </w:r>
      <w:r w:rsidR="0071629F" w:rsidRPr="0071054A">
        <w:rPr>
          <w:lang w:val="en-AU"/>
        </w:rPr>
        <w:fldChar w:fldCharType="begin"/>
      </w:r>
      <w:r w:rsidRPr="0071054A">
        <w:rPr>
          <w:lang w:val="en-AU"/>
        </w:rPr>
        <w:instrText>xe "Logarithmic transformation"</w:instrText>
      </w:r>
      <w:r w:rsidR="0071629F" w:rsidRPr="0071054A">
        <w:rPr>
          <w:lang w:val="en-AU"/>
        </w:rPr>
        <w:fldChar w:fldCharType="end"/>
      </w:r>
      <w:r w:rsidRPr="0071054A">
        <w:rPr>
          <w:lang w:val="en-AU"/>
        </w:rPr>
        <w:t>log-transformed then it is wise that its increment be calculated using the “relative” method, though</w:t>
      </w:r>
      <w:r w:rsidR="00FA5FF1">
        <w:rPr>
          <w:lang w:val="en-AU"/>
        </w:rPr>
        <w:t xml:space="preserve"> programs of the</w:t>
      </w:r>
      <w:r w:rsidRPr="0071054A">
        <w:rPr>
          <w:lang w:val="en-AU"/>
        </w:rPr>
        <w:t xml:space="preserve"> PEST</w:t>
      </w:r>
      <w:r w:rsidR="00FA5FF1">
        <w:rPr>
          <w:lang w:val="en-AU"/>
        </w:rPr>
        <w:t>++ suite</w:t>
      </w:r>
      <w:r w:rsidRPr="0071054A">
        <w:rPr>
          <w:lang w:val="en-AU"/>
        </w:rPr>
        <w:t xml:space="preserve"> do not insist on this.</w:t>
      </w:r>
    </w:p>
    <w:p w14:paraId="7DB98E40" w14:textId="77777777" w:rsidR="00A567AF" w:rsidRPr="0071054A" w:rsidRDefault="00A567AF" w:rsidP="00A567AF">
      <w:pPr>
        <w:rPr>
          <w:lang w:val="en-AU"/>
        </w:rPr>
      </w:pPr>
      <w:r w:rsidRPr="0071054A">
        <w:rPr>
          <w:lang w:val="en-AU"/>
        </w:rPr>
        <w:t>When choosing an increment for a parameter, care must be taken to ensure that the parameter can be written to the model input file with sufficient precision to distinguish an incremented parameter value from one which has not been incremented. Thus, for example, if a model input file template is such that a particular parameter value must be written to a space which is</w:t>
      </w:r>
      <w:r w:rsidR="005B645F">
        <w:rPr>
          <w:lang w:val="en-AU"/>
        </w:rPr>
        <w:t xml:space="preserve"> only</w:t>
      </w:r>
      <w:r w:rsidRPr="0071054A">
        <w:rPr>
          <w:lang w:val="en-AU"/>
        </w:rPr>
        <w:t xml:space="preserve"> four characters wide, and if the increment type for that parameter is “absolute” and the increment value is 0.0001 while the current parameter value is .01, it will not be possible to discriminate between the</w:t>
      </w:r>
      <w:r w:rsidR="005B645F">
        <w:rPr>
          <w:lang w:val="en-AU"/>
        </w:rPr>
        <w:t xml:space="preserve"> value of the</w:t>
      </w:r>
      <w:r w:rsidRPr="0071054A">
        <w:rPr>
          <w:lang w:val="en-AU"/>
        </w:rPr>
        <w:t xml:space="preserve"> parameter with and without its increment added. To rectify this situation, you should either increase the parameter field width in the template file (making sure that the model can still read the parameter) or increase the increment to a value whereby the incremented parameter</w:t>
      </w:r>
      <w:r w:rsidR="005B645F">
        <w:rPr>
          <w:lang w:val="en-AU"/>
        </w:rPr>
        <w:t>’s value</w:t>
      </w:r>
      <w:r w:rsidRPr="0071054A">
        <w:rPr>
          <w:lang w:val="en-AU"/>
        </w:rPr>
        <w:t xml:space="preserve"> is distinguishable from </w:t>
      </w:r>
      <w:r w:rsidR="005B645F">
        <w:rPr>
          <w:lang w:val="en-AU"/>
        </w:rPr>
        <w:t>its</w:t>
      </w:r>
      <w:r w:rsidRPr="0071054A">
        <w:rPr>
          <w:lang w:val="en-AU"/>
        </w:rPr>
        <w:t xml:space="preserve"> non-incremented </w:t>
      </w:r>
      <w:r w:rsidR="005B645F">
        <w:rPr>
          <w:lang w:val="en-AU"/>
        </w:rPr>
        <w:t>value</w:t>
      </w:r>
      <w:r w:rsidRPr="0071054A">
        <w:rPr>
          <w:lang w:val="en-AU"/>
        </w:rPr>
        <w:t xml:space="preserve"> in a field width of only four characters.</w:t>
      </w:r>
    </w:p>
    <w:p w14:paraId="52931CF8" w14:textId="77777777" w:rsidR="00A567AF" w:rsidRDefault="00A567AF" w:rsidP="00A567AF">
      <w:pPr>
        <w:rPr>
          <w:lang w:val="en-AU"/>
        </w:rPr>
      </w:pPr>
      <w:r w:rsidRPr="0071054A">
        <w:rPr>
          <w:lang w:val="en-AU"/>
        </w:rPr>
        <w:t>It</w:t>
      </w:r>
      <w:r>
        <w:rPr>
          <w:lang w:val="en-AU"/>
        </w:rPr>
        <w:t xml:space="preserve"> will be recalled</w:t>
      </w:r>
      <w:r w:rsidRPr="0071054A">
        <w:rPr>
          <w:lang w:val="en-AU"/>
        </w:rPr>
        <w:t xml:space="preserve"> that </w:t>
      </w:r>
      <w:r w:rsidR="00FA5FF1">
        <w:rPr>
          <w:lang w:val="en-AU"/>
        </w:rPr>
        <w:t xml:space="preserve">programs of the </w:t>
      </w:r>
      <w:r w:rsidRPr="0071054A">
        <w:rPr>
          <w:lang w:val="en-AU"/>
        </w:rPr>
        <w:t>PEST</w:t>
      </w:r>
      <w:r w:rsidR="005B645F">
        <w:rPr>
          <w:lang w:val="en-AU"/>
        </w:rPr>
        <w:t>++</w:t>
      </w:r>
      <w:r w:rsidR="00FA5FF1">
        <w:rPr>
          <w:lang w:val="en-AU"/>
        </w:rPr>
        <w:t xml:space="preserve"> suite</w:t>
      </w:r>
      <w:r w:rsidRPr="0071054A">
        <w:rPr>
          <w:lang w:val="en-AU"/>
        </w:rPr>
        <w:t xml:space="preserve"> write parameter value</w:t>
      </w:r>
      <w:r w:rsidR="00FA5FF1">
        <w:rPr>
          <w:lang w:val="en-AU"/>
        </w:rPr>
        <w:t>s</w:t>
      </w:r>
      <w:r w:rsidRPr="0071054A">
        <w:rPr>
          <w:lang w:val="en-AU"/>
        </w:rPr>
        <w:t xml:space="preserve"> to model input file</w:t>
      </w:r>
      <w:r w:rsidR="00FA5FF1">
        <w:rPr>
          <w:lang w:val="en-AU"/>
        </w:rPr>
        <w:t>s</w:t>
      </w:r>
      <w:r w:rsidRPr="0071054A">
        <w:rPr>
          <w:lang w:val="en-AU"/>
        </w:rPr>
        <w:t xml:space="preserve"> with the maximum possible precision, given parameter field width</w:t>
      </w:r>
      <w:r w:rsidR="00FA5FF1">
        <w:rPr>
          <w:lang w:val="en-AU"/>
        </w:rPr>
        <w:t>s</w:t>
      </w:r>
      <w:r w:rsidRPr="0071054A">
        <w:rPr>
          <w:lang w:val="en-AU"/>
        </w:rPr>
        <w:t xml:space="preserve"> provided in the pertinent template file. Also, for the purposes of derivatives calculation, PEST</w:t>
      </w:r>
      <w:r w:rsidR="00FA5FF1">
        <w:rPr>
          <w:lang w:val="en-AU"/>
        </w:rPr>
        <w:t>++ programs</w:t>
      </w:r>
      <w:r w:rsidRPr="0071054A">
        <w:rPr>
          <w:lang w:val="en-AU"/>
        </w:rPr>
        <w:t xml:space="preserve"> adjust a parameter increment to be exactly equal to the difference between a current parameter value and the incremented value of that parameter as represented (possibly with limited precision) in the model input file, as read by the model.</w:t>
      </w:r>
    </w:p>
    <w:p w14:paraId="70CB2956" w14:textId="77777777" w:rsidR="00A567AF" w:rsidRPr="00945AE8" w:rsidRDefault="00A567AF" w:rsidP="00A567AF">
      <w:pPr>
        <w:pStyle w:val="Heading3"/>
      </w:pPr>
      <w:bookmarkStart w:id="1637" w:name="_Toc439790964"/>
      <w:bookmarkStart w:id="1638" w:name="_Toc439791418"/>
      <w:bookmarkStart w:id="1639" w:name="_Toc439791873"/>
      <w:bookmarkStart w:id="1640" w:name="_Toc439792327"/>
      <w:bookmarkStart w:id="1641" w:name="_Toc439792781"/>
      <w:bookmarkStart w:id="1642" w:name="_Toc439793235"/>
      <w:bookmarkStart w:id="1643" w:name="_Toc439793689"/>
      <w:bookmarkStart w:id="1644" w:name="_Toc439794143"/>
      <w:bookmarkStart w:id="1645" w:name="_Toc439794597"/>
      <w:bookmarkStart w:id="1646" w:name="_Toc439795050"/>
      <w:bookmarkStart w:id="1647" w:name="_Toc439823034"/>
      <w:bookmarkStart w:id="1648" w:name="_Toc445910196"/>
      <w:bookmarkStart w:id="1649" w:name="_Toc510516413"/>
      <w:bookmarkStart w:id="1650" w:name="_Toc520535188"/>
      <w:r w:rsidRPr="00945AE8">
        <w:t>3.</w:t>
      </w:r>
      <w:r w:rsidR="00FA5FF1">
        <w:t>3</w:t>
      </w:r>
      <w:r w:rsidRPr="00945AE8">
        <w:t xml:space="preserve">.4 </w:t>
      </w:r>
      <w:r>
        <w:t xml:space="preserve">Settings for </w:t>
      </w:r>
      <w:r w:rsidR="00360232">
        <w:t>Three-Point</w:t>
      </w:r>
      <w:r w:rsidRPr="00945AE8">
        <w:t xml:space="preserve"> Derivatives</w:t>
      </w:r>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p>
    <w:p w14:paraId="3CFDC0E1" w14:textId="77777777" w:rsidR="00A567AF" w:rsidRDefault="00A567AF" w:rsidP="00A567AF">
      <w:pPr>
        <w:rPr>
          <w:lang w:val="en-AU"/>
        </w:rPr>
      </w:pPr>
      <w:r w:rsidRPr="0071054A">
        <w:rPr>
          <w:lang w:val="en-AU"/>
        </w:rPr>
        <w:t xml:space="preserve">The </w:t>
      </w:r>
      <w:r w:rsidR="0071629F" w:rsidRPr="0071054A">
        <w:rPr>
          <w:lang w:val="en-AU"/>
        </w:rPr>
        <w:fldChar w:fldCharType="begin"/>
      </w:r>
      <w:r w:rsidRPr="0071054A">
        <w:rPr>
          <w:lang w:val="en-AU"/>
        </w:rPr>
        <w:instrText>xe "FORCEN"</w:instrText>
      </w:r>
      <w:r w:rsidR="0071629F" w:rsidRPr="0071054A">
        <w:rPr>
          <w:lang w:val="en-AU"/>
        </w:rPr>
        <w:fldChar w:fldCharType="end"/>
      </w:r>
      <w:r w:rsidRPr="0071054A">
        <w:rPr>
          <w:lang w:val="en-AU"/>
        </w:rPr>
        <w:t>FORCEN</w:t>
      </w:r>
      <w:r w:rsidR="005B645F">
        <w:rPr>
          <w:lang w:val="en-AU"/>
        </w:rPr>
        <w:t xml:space="preserve"> control variable, featured in the “parameter groups” section of the PEST control file,</w:t>
      </w:r>
      <w:r w:rsidRPr="0071054A">
        <w:rPr>
          <w:lang w:val="en-AU"/>
        </w:rPr>
        <w:t xml:space="preserve"> determines whether derivatives for the parameters </w:t>
      </w:r>
      <w:r w:rsidR="005B645F">
        <w:rPr>
          <w:lang w:val="en-AU"/>
        </w:rPr>
        <w:t>belonging to</w:t>
      </w:r>
      <w:r w:rsidRPr="0071054A">
        <w:rPr>
          <w:lang w:val="en-AU"/>
        </w:rPr>
        <w:t xml:space="preserve"> a particular group are calculated using the </w:t>
      </w:r>
      <w:r w:rsidR="0071629F" w:rsidRPr="0071054A">
        <w:rPr>
          <w:lang w:val="en-AU"/>
        </w:rPr>
        <w:fldChar w:fldCharType="begin"/>
      </w:r>
      <w:r w:rsidRPr="0071054A">
        <w:rPr>
          <w:lang w:val="en-AU"/>
        </w:rPr>
        <w:instrText>xe "Forward derivatives"</w:instrText>
      </w:r>
      <w:r w:rsidR="0071629F" w:rsidRPr="0071054A">
        <w:rPr>
          <w:lang w:val="en-AU"/>
        </w:rPr>
        <w:fldChar w:fldCharType="end"/>
      </w:r>
      <w:r w:rsidRPr="0071054A">
        <w:rPr>
          <w:lang w:val="en-AU"/>
        </w:rPr>
        <w:t xml:space="preserve">forward-difference method, the </w:t>
      </w:r>
      <w:r w:rsidR="0071629F" w:rsidRPr="0071054A">
        <w:rPr>
          <w:lang w:val="en-AU"/>
        </w:rPr>
        <w:fldChar w:fldCharType="begin"/>
      </w:r>
      <w:r w:rsidRPr="0071054A">
        <w:rPr>
          <w:lang w:val="en-AU"/>
        </w:rPr>
        <w:instrText>xe "Central derivatives"</w:instrText>
      </w:r>
      <w:r w:rsidR="0071629F" w:rsidRPr="0071054A">
        <w:rPr>
          <w:lang w:val="en-AU"/>
        </w:rPr>
        <w:fldChar w:fldCharType="end"/>
      </w:r>
      <w:r w:rsidRPr="0071054A">
        <w:rPr>
          <w:lang w:val="en-AU"/>
        </w:rPr>
        <w:t>central-difference method</w:t>
      </w:r>
      <w:r>
        <w:rPr>
          <w:lang w:val="en-AU"/>
        </w:rPr>
        <w:t xml:space="preserve">, </w:t>
      </w:r>
      <w:r w:rsidRPr="0071054A">
        <w:rPr>
          <w:lang w:val="en-AU"/>
        </w:rPr>
        <w:t>or</w:t>
      </w:r>
      <w:r>
        <w:rPr>
          <w:lang w:val="en-AU"/>
        </w:rPr>
        <w:t xml:space="preserve"> whether the method should change as the inversion process progresses.</w:t>
      </w:r>
      <w:r w:rsidRPr="0071054A">
        <w:rPr>
          <w:lang w:val="en-AU"/>
        </w:rPr>
        <w:t xml:space="preserve"> FORCEN can be designated as </w:t>
      </w:r>
      <w:r w:rsidRPr="0071054A">
        <w:rPr>
          <w:lang w:val="en-AU"/>
        </w:rPr>
        <w:lastRenderedPageBreak/>
        <w:t>“always_2”, “always_3”</w:t>
      </w:r>
      <w:r w:rsidR="00FA5FF1">
        <w:rPr>
          <w:lang w:val="en-AU"/>
        </w:rPr>
        <w:t xml:space="preserve"> or</w:t>
      </w:r>
      <w:r w:rsidRPr="0071054A">
        <w:rPr>
          <w:lang w:val="en-AU"/>
        </w:rPr>
        <w:t xml:space="preserve"> “switch”. If it is supplied as “always_2”, derivatives calculation is through forward differences for all parameters within the group </w:t>
      </w:r>
      <w:r>
        <w:rPr>
          <w:lang w:val="en-AU"/>
        </w:rPr>
        <w:t>for the duration of</w:t>
      </w:r>
      <w:r w:rsidRPr="0071054A">
        <w:rPr>
          <w:lang w:val="en-AU"/>
        </w:rPr>
        <w:t xml:space="preserve"> the </w:t>
      </w:r>
      <w:r>
        <w:rPr>
          <w:lang w:val="en-AU"/>
        </w:rPr>
        <w:t>inversion</w:t>
      </w:r>
      <w:r w:rsidR="005B645F">
        <w:rPr>
          <w:lang w:val="en-AU"/>
        </w:rPr>
        <w:t xml:space="preserve"> or optimi</w:t>
      </w:r>
      <w:r w:rsidR="00360232">
        <w:rPr>
          <w:lang w:val="en-AU"/>
        </w:rPr>
        <w:t>z</w:t>
      </w:r>
      <w:r w:rsidR="005B645F">
        <w:rPr>
          <w:lang w:val="en-AU"/>
        </w:rPr>
        <w:t>ation</w:t>
      </w:r>
      <w:r w:rsidRPr="0071054A">
        <w:rPr>
          <w:lang w:val="en-AU"/>
        </w:rPr>
        <w:t xml:space="preserve"> process; if it is</w:t>
      </w:r>
      <w:r w:rsidR="005B645F">
        <w:rPr>
          <w:lang w:val="en-AU"/>
        </w:rPr>
        <w:t xml:space="preserve"> set to</w:t>
      </w:r>
      <w:r w:rsidRPr="0071054A">
        <w:rPr>
          <w:lang w:val="en-AU"/>
        </w:rPr>
        <w:t xml:space="preserve"> “always_3”, central (i.e. three-point) derivatives </w:t>
      </w:r>
      <w:r w:rsidR="00360232">
        <w:rPr>
          <w:lang w:val="en-AU"/>
        </w:rPr>
        <w:t>are</w:t>
      </w:r>
      <w:r w:rsidRPr="0071054A">
        <w:rPr>
          <w:lang w:val="en-AU"/>
        </w:rPr>
        <w:t xml:space="preserve"> used for the ent</w:t>
      </w:r>
      <w:r>
        <w:rPr>
          <w:lang w:val="en-AU"/>
        </w:rPr>
        <w:t>irety of the inversion</w:t>
      </w:r>
      <w:r w:rsidR="00FA5FF1">
        <w:rPr>
          <w:lang w:val="en-AU"/>
        </w:rPr>
        <w:t xml:space="preserve"> or optimi</w:t>
      </w:r>
      <w:r w:rsidR="00360232">
        <w:rPr>
          <w:lang w:val="en-AU"/>
        </w:rPr>
        <w:t>z</w:t>
      </w:r>
      <w:r w:rsidR="00FA5FF1">
        <w:rPr>
          <w:lang w:val="en-AU"/>
        </w:rPr>
        <w:t>ation</w:t>
      </w:r>
      <w:r>
        <w:rPr>
          <w:lang w:val="en-AU"/>
        </w:rPr>
        <w:t xml:space="preserve"> process.</w:t>
      </w:r>
      <w:r w:rsidRPr="0071054A">
        <w:rPr>
          <w:lang w:val="en-AU"/>
        </w:rPr>
        <w:t xml:space="preserve"> However</w:t>
      </w:r>
      <w:r>
        <w:rPr>
          <w:lang w:val="en-AU"/>
        </w:rPr>
        <w:t xml:space="preserve"> if</w:t>
      </w:r>
      <w:r w:rsidRPr="0071054A">
        <w:rPr>
          <w:lang w:val="en-AU"/>
        </w:rPr>
        <w:t xml:space="preserve"> </w:t>
      </w:r>
      <w:r>
        <w:rPr>
          <w:lang w:val="en-AU"/>
        </w:rPr>
        <w:t>FORCEN is supplied as</w:t>
      </w:r>
      <w:r w:rsidRPr="0071054A">
        <w:rPr>
          <w:lang w:val="en-AU"/>
        </w:rPr>
        <w:t xml:space="preserve"> “switch”, </w:t>
      </w:r>
      <w:r w:rsidR="005B645F">
        <w:rPr>
          <w:lang w:val="en-AU"/>
        </w:rPr>
        <w:t xml:space="preserve">a </w:t>
      </w:r>
      <w:r w:rsidRPr="0071054A">
        <w:rPr>
          <w:lang w:val="en-AU"/>
        </w:rPr>
        <w:t>PEST</w:t>
      </w:r>
      <w:r w:rsidR="005B645F">
        <w:rPr>
          <w:lang w:val="en-AU"/>
        </w:rPr>
        <w:t>++ program</w:t>
      </w:r>
      <w:r w:rsidRPr="0071054A">
        <w:rPr>
          <w:lang w:val="en-AU"/>
        </w:rPr>
        <w:t xml:space="preserve"> will commence the </w:t>
      </w:r>
      <w:r>
        <w:rPr>
          <w:lang w:val="en-AU"/>
        </w:rPr>
        <w:t>inversion</w:t>
      </w:r>
      <w:r w:rsidRPr="0071054A">
        <w:rPr>
          <w:lang w:val="en-AU"/>
        </w:rPr>
        <w:t xml:space="preserve"> process using forward differences for all members of the group, and switch to using central differences on the first occasion that the relative reduction in the objective function between iterations is less than the value </w:t>
      </w:r>
      <w:r>
        <w:rPr>
          <w:lang w:val="en-AU"/>
        </w:rPr>
        <w:t>of the</w:t>
      </w:r>
      <w:r w:rsidRPr="0071054A">
        <w:rPr>
          <w:lang w:val="en-AU"/>
        </w:rPr>
        <w:t xml:space="preserve"> variable </w:t>
      </w:r>
      <w:r w:rsidR="0071629F" w:rsidRPr="0071054A">
        <w:rPr>
          <w:lang w:val="en-AU"/>
        </w:rPr>
        <w:fldChar w:fldCharType="begin"/>
      </w:r>
      <w:r w:rsidRPr="0071054A">
        <w:rPr>
          <w:lang w:val="en-AU"/>
        </w:rPr>
        <w:instrText>xe "PHIREDSWH"</w:instrText>
      </w:r>
      <w:r w:rsidR="0071629F" w:rsidRPr="0071054A">
        <w:rPr>
          <w:lang w:val="en-AU"/>
        </w:rPr>
        <w:fldChar w:fldCharType="end"/>
      </w:r>
      <w:r w:rsidRPr="0071054A">
        <w:rPr>
          <w:lang w:val="en-AU"/>
        </w:rPr>
        <w:t>PHIREDSWH</w:t>
      </w:r>
      <w:r>
        <w:rPr>
          <w:lang w:val="en-AU"/>
        </w:rPr>
        <w:t xml:space="preserve"> (which resides in the “control data” section of the PEST control file)</w:t>
      </w:r>
      <w:r w:rsidRPr="0071054A">
        <w:rPr>
          <w:lang w:val="en-AU"/>
        </w:rPr>
        <w:t>.</w:t>
      </w:r>
      <w:r>
        <w:rPr>
          <w:lang w:val="en-AU"/>
        </w:rPr>
        <w:t xml:space="preserve"> </w:t>
      </w:r>
    </w:p>
    <w:p w14:paraId="6DDD3C4C" w14:textId="77777777" w:rsidR="00A64DC2" w:rsidRDefault="00A567AF" w:rsidP="00A567AF">
      <w:pPr>
        <w:rPr>
          <w:lang w:val="en-AU"/>
        </w:rPr>
      </w:pPr>
      <w:r w:rsidRPr="0071054A">
        <w:rPr>
          <w:lang w:val="en-AU"/>
        </w:rPr>
        <w:t xml:space="preserve">Two </w:t>
      </w:r>
      <w:r>
        <w:rPr>
          <w:lang w:val="en-AU"/>
        </w:rPr>
        <w:t xml:space="preserve">parameter </w:t>
      </w:r>
      <w:r w:rsidRPr="0071054A">
        <w:rPr>
          <w:lang w:val="en-AU"/>
        </w:rPr>
        <w:t>group variables pertain specifically to the calculation of derivatives using</w:t>
      </w:r>
      <w:r>
        <w:rPr>
          <w:lang w:val="en-AU"/>
        </w:rPr>
        <w:t xml:space="preserve"> higher order methods. These are</w:t>
      </w:r>
      <w:r w:rsidRPr="0071054A">
        <w:rPr>
          <w:lang w:val="en-AU"/>
        </w:rPr>
        <w:t xml:space="preserve"> </w:t>
      </w:r>
      <w:r w:rsidR="0071629F" w:rsidRPr="0071054A">
        <w:rPr>
          <w:lang w:val="en-AU"/>
        </w:rPr>
        <w:fldChar w:fldCharType="begin"/>
      </w:r>
      <w:r w:rsidRPr="0071054A">
        <w:rPr>
          <w:lang w:val="en-AU"/>
        </w:rPr>
        <w:instrText>xe "DERINCMUL"</w:instrText>
      </w:r>
      <w:r w:rsidR="0071629F" w:rsidRPr="0071054A">
        <w:rPr>
          <w:lang w:val="en-AU"/>
        </w:rPr>
        <w:fldChar w:fldCharType="end"/>
      </w:r>
      <w:r w:rsidRPr="0071054A">
        <w:rPr>
          <w:lang w:val="en-AU"/>
        </w:rPr>
        <w:t xml:space="preserve">DERINCMUL and </w:t>
      </w:r>
      <w:r w:rsidR="0071629F" w:rsidRPr="0071054A">
        <w:rPr>
          <w:lang w:val="en-AU"/>
        </w:rPr>
        <w:fldChar w:fldCharType="begin"/>
      </w:r>
      <w:r w:rsidRPr="0071054A">
        <w:rPr>
          <w:lang w:val="en-AU"/>
        </w:rPr>
        <w:instrText>xe "DERMTHD"</w:instrText>
      </w:r>
      <w:r w:rsidR="0071629F" w:rsidRPr="0071054A">
        <w:rPr>
          <w:lang w:val="en-AU"/>
        </w:rPr>
        <w:fldChar w:fldCharType="end"/>
      </w:r>
      <w:r w:rsidRPr="0071054A">
        <w:rPr>
          <w:lang w:val="en-AU"/>
        </w:rPr>
        <w:t xml:space="preserve">DERMTHD. </w:t>
      </w:r>
      <w:r>
        <w:rPr>
          <w:lang w:val="en-AU"/>
        </w:rPr>
        <w:t>If FORCEN is set to “always_3” or “switch”, DERMTHD</w:t>
      </w:r>
      <w:r w:rsidRPr="0071054A">
        <w:rPr>
          <w:lang w:val="en-AU"/>
        </w:rPr>
        <w:t xml:space="preserve"> must be</w:t>
      </w:r>
      <w:r>
        <w:rPr>
          <w:lang w:val="en-AU"/>
        </w:rPr>
        <w:t xml:space="preserve"> set to</w:t>
      </w:r>
      <w:r w:rsidRPr="0071054A">
        <w:rPr>
          <w:lang w:val="en-AU"/>
        </w:rPr>
        <w:t xml:space="preserve"> one of “outside_pts”, “parabolic” or “best_fit”; this determines the method of central derivatives calculation to be used by </w:t>
      </w:r>
      <w:r w:rsidR="00A64DC2">
        <w:rPr>
          <w:lang w:val="en-AU"/>
        </w:rPr>
        <w:t xml:space="preserve">programs of the </w:t>
      </w:r>
      <w:r w:rsidRPr="0071054A">
        <w:rPr>
          <w:lang w:val="en-AU"/>
        </w:rPr>
        <w:t>PEST</w:t>
      </w:r>
      <w:r w:rsidR="00A64DC2">
        <w:rPr>
          <w:lang w:val="en-AU"/>
        </w:rPr>
        <w:t>++ suite</w:t>
      </w:r>
      <w:r w:rsidR="006B6622">
        <w:rPr>
          <w:lang w:val="en-AU"/>
        </w:rPr>
        <w:t>. These</w:t>
      </w:r>
      <w:r w:rsidRPr="0071054A">
        <w:rPr>
          <w:lang w:val="en-AU"/>
        </w:rPr>
        <w:t xml:space="preserve"> three options </w:t>
      </w:r>
      <w:r w:rsidR="006B6622">
        <w:rPr>
          <w:lang w:val="en-AU"/>
        </w:rPr>
        <w:t>are discussed above</w:t>
      </w:r>
      <w:r w:rsidRPr="0071054A">
        <w:rPr>
          <w:lang w:val="en-AU"/>
        </w:rPr>
        <w:t>.</w:t>
      </w:r>
    </w:p>
    <w:p w14:paraId="5B5F112A" w14:textId="77777777" w:rsidR="00A567AF" w:rsidRDefault="00A567AF" w:rsidP="00A567AF">
      <w:pPr>
        <w:rPr>
          <w:lang w:val="en-AU"/>
        </w:rPr>
      </w:pPr>
      <w:r>
        <w:rPr>
          <w:lang w:val="en-AU"/>
        </w:rPr>
        <w:t>The variable DERINCMUL is</w:t>
      </w:r>
      <w:r w:rsidRPr="0071054A">
        <w:rPr>
          <w:lang w:val="en-AU"/>
        </w:rPr>
        <w:t xml:space="preserve"> the</w:t>
      </w:r>
      <w:r>
        <w:rPr>
          <w:lang w:val="en-AU"/>
        </w:rPr>
        <w:t xml:space="preserve"> parameter</w:t>
      </w:r>
      <w:r w:rsidRPr="0071054A">
        <w:rPr>
          <w:lang w:val="en-AU"/>
        </w:rPr>
        <w:t xml:space="preserve"> increment multiplier; this is the value by which DERINC is multiplied when it is used to evaluate increments for any of the three central derivatives methods. Sometimes it is useful to employ larger increments for central derivatives calculation than for forward derivatives calculation, especially where the model output dependence on parameter values is “bumpy” (see the next section). However if the increment is raised too high, derivative precision must ultimately fall. Note that through DERINCMUL you can also reduce the increment used for central derivatives calculation if you wish.</w:t>
      </w:r>
    </w:p>
    <w:p w14:paraId="69226547" w14:textId="77777777" w:rsidR="00A567AF" w:rsidRPr="0071054A" w:rsidRDefault="00A567AF" w:rsidP="00A567AF">
      <w:pPr>
        <w:rPr>
          <w:lang w:val="en-AU"/>
        </w:rPr>
      </w:pPr>
      <w:r w:rsidRPr="0071054A">
        <w:rPr>
          <w:lang w:val="en-AU"/>
        </w:rPr>
        <w:t xml:space="preserve">For increments calculated using the “relative” and “rel_to_max” methods, the variable DERINCLB has the same role in central derivatives calculation as it does in forward derivatives calculation, </w:t>
      </w:r>
      <w:r>
        <w:rPr>
          <w:lang w:val="en-AU"/>
        </w:rPr>
        <w:t>namely</w:t>
      </w:r>
      <w:r w:rsidRPr="0071054A">
        <w:rPr>
          <w:lang w:val="en-AU"/>
        </w:rPr>
        <w:t xml:space="preserve"> to place a lower limit on the</w:t>
      </w:r>
      <w:r>
        <w:rPr>
          <w:lang w:val="en-AU"/>
        </w:rPr>
        <w:t xml:space="preserve"> absolute</w:t>
      </w:r>
      <w:r w:rsidRPr="0071054A">
        <w:rPr>
          <w:lang w:val="en-AU"/>
        </w:rPr>
        <w:t xml:space="preserve"> increment value. Note, however, that DERINCLB is not multiplied by DERINCMUL when</w:t>
      </w:r>
      <w:r w:rsidR="006B6622">
        <w:rPr>
          <w:lang w:val="en-AU"/>
        </w:rPr>
        <w:t xml:space="preserve"> central</w:t>
      </w:r>
      <w:r w:rsidRPr="0071054A">
        <w:rPr>
          <w:lang w:val="en-AU"/>
        </w:rPr>
        <w:t xml:space="preserve"> derivatives are calculated.</w:t>
      </w:r>
    </w:p>
    <w:p w14:paraId="679439A5" w14:textId="77777777" w:rsidR="00A567AF" w:rsidRPr="00945AE8" w:rsidRDefault="0071629F" w:rsidP="00A567AF">
      <w:pPr>
        <w:pStyle w:val="Heading3"/>
      </w:pPr>
      <w:r w:rsidRPr="00945AE8">
        <w:fldChar w:fldCharType="begin"/>
      </w:r>
      <w:r w:rsidR="00A567AF" w:rsidRPr="00945AE8">
        <w:instrText xml:space="preserve">PRIVATE </w:instrText>
      </w:r>
      <w:r w:rsidRPr="00945AE8">
        <w:fldChar w:fldCharType="end"/>
      </w:r>
      <w:bookmarkStart w:id="1651" w:name="_Toc429752453"/>
      <w:bookmarkStart w:id="1652" w:name="_Toc429752933"/>
      <w:bookmarkStart w:id="1653" w:name="_Toc429753359"/>
      <w:bookmarkStart w:id="1654" w:name="_Toc429753757"/>
      <w:bookmarkStart w:id="1655" w:name="_Toc429753958"/>
      <w:bookmarkStart w:id="1656" w:name="_Toc429754136"/>
      <w:bookmarkStart w:id="1657" w:name="_Toc429754314"/>
      <w:bookmarkStart w:id="1658" w:name="_Toc429754848"/>
      <w:bookmarkStart w:id="1659" w:name="_Toc429755026"/>
      <w:bookmarkStart w:id="1660" w:name="_Toc429755204"/>
      <w:bookmarkStart w:id="1661" w:name="_Toc429755620"/>
      <w:bookmarkStart w:id="1662" w:name="_Toc430192463"/>
      <w:bookmarkStart w:id="1663" w:name="_Toc430192893"/>
      <w:bookmarkStart w:id="1664" w:name="_Toc430193071"/>
      <w:bookmarkStart w:id="1665" w:name="_Toc430193249"/>
      <w:bookmarkStart w:id="1666" w:name="_Toc463719474"/>
      <w:bookmarkStart w:id="1667" w:name="_Toc464233008"/>
      <w:bookmarkStart w:id="1668" w:name="_Toc467082419"/>
      <w:bookmarkStart w:id="1669" w:name="_Toc467748650"/>
      <w:bookmarkStart w:id="1670" w:name="_Toc472333425"/>
      <w:bookmarkStart w:id="1671" w:name="_Toc472357954"/>
      <w:bookmarkStart w:id="1672" w:name="_Toc475556642"/>
      <w:bookmarkStart w:id="1673" w:name="_Toc475556926"/>
      <w:bookmarkStart w:id="1674" w:name="_Toc475589097"/>
      <w:bookmarkStart w:id="1675" w:name="_Toc530644296"/>
      <w:bookmarkStart w:id="1676" w:name="_Toc530731166"/>
      <w:bookmarkStart w:id="1677" w:name="_Toc532791062"/>
      <w:bookmarkStart w:id="1678" w:name="_Toc532791346"/>
      <w:bookmarkStart w:id="1679" w:name="_Toc532800401"/>
      <w:bookmarkStart w:id="1680" w:name="_Toc534947785"/>
      <w:bookmarkStart w:id="1681" w:name="_Toc535239201"/>
      <w:bookmarkStart w:id="1682" w:name="_Toc535247403"/>
      <w:bookmarkStart w:id="1683" w:name="_Toc73181764"/>
      <w:bookmarkStart w:id="1684" w:name="_Toc73183742"/>
      <w:bookmarkStart w:id="1685" w:name="_Toc73526101"/>
      <w:bookmarkStart w:id="1686" w:name="_Toc73526465"/>
      <w:bookmarkStart w:id="1687" w:name="_Toc73596501"/>
      <w:bookmarkStart w:id="1688" w:name="_Toc80980710"/>
      <w:bookmarkStart w:id="1689" w:name="_Toc80981333"/>
      <w:bookmarkStart w:id="1690" w:name="_Toc221857788"/>
      <w:bookmarkStart w:id="1691" w:name="_Toc258071320"/>
      <w:bookmarkStart w:id="1692" w:name="_Toc396034772"/>
      <w:bookmarkStart w:id="1693" w:name="_Toc439790965"/>
      <w:bookmarkStart w:id="1694" w:name="_Toc439791419"/>
      <w:bookmarkStart w:id="1695" w:name="_Toc439791874"/>
      <w:bookmarkStart w:id="1696" w:name="_Toc439792328"/>
      <w:bookmarkStart w:id="1697" w:name="_Toc439792782"/>
      <w:bookmarkStart w:id="1698" w:name="_Toc439793236"/>
      <w:bookmarkStart w:id="1699" w:name="_Toc439793690"/>
      <w:bookmarkStart w:id="1700" w:name="_Toc439794144"/>
      <w:bookmarkStart w:id="1701" w:name="_Toc439794598"/>
      <w:bookmarkStart w:id="1702" w:name="_Toc439795051"/>
      <w:bookmarkStart w:id="1703" w:name="_Toc439823035"/>
      <w:bookmarkStart w:id="1704" w:name="_Toc445910197"/>
      <w:bookmarkStart w:id="1705" w:name="_Toc510516414"/>
      <w:bookmarkStart w:id="1706" w:name="_Toc520535189"/>
      <w:r w:rsidR="00A567AF" w:rsidRPr="00945AE8">
        <w:t>3.</w:t>
      </w:r>
      <w:r w:rsidR="00A64DC2">
        <w:t>3</w:t>
      </w:r>
      <w:r w:rsidR="00A567AF" w:rsidRPr="00945AE8">
        <w:t>.5 How to Obtain Derivatives You Can Trust</w:t>
      </w:r>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p>
    <w:p w14:paraId="3C745B83" w14:textId="77777777" w:rsidR="00A567AF" w:rsidRPr="0071054A" w:rsidRDefault="00A567AF" w:rsidP="00A567AF">
      <w:pPr>
        <w:rPr>
          <w:lang w:val="en-AU"/>
        </w:rPr>
      </w:pPr>
      <w:r w:rsidRPr="0071054A">
        <w:rPr>
          <w:lang w:val="en-AU"/>
        </w:rPr>
        <w:t>Reliability of derivatives calculation can suffer if the model whic</w:t>
      </w:r>
      <w:r>
        <w:rPr>
          <w:lang w:val="en-AU"/>
        </w:rPr>
        <w:t>h you are trying to calibrate</w:t>
      </w:r>
      <w:r w:rsidR="00360232">
        <w:rPr>
          <w:lang w:val="en-AU"/>
        </w:rPr>
        <w:t>, or which you are employing for management optimization,</w:t>
      </w:r>
      <w:r w:rsidRPr="0071054A">
        <w:rPr>
          <w:lang w:val="en-AU"/>
        </w:rPr>
        <w:t xml:space="preserve"> does not write its outcomes to its output file</w:t>
      </w:r>
      <w:r>
        <w:rPr>
          <w:lang w:val="en-AU"/>
        </w:rPr>
        <w:t>(s)</w:t>
      </w:r>
      <w:r w:rsidRPr="0071054A">
        <w:rPr>
          <w:lang w:val="en-AU"/>
        </w:rPr>
        <w:t xml:space="preserve"> using many significant figures</w:t>
      </w:r>
      <w:r w:rsidRPr="006B6622">
        <w:rPr>
          <w:lang w:val="en-AU"/>
        </w:rPr>
        <w:t>.</w:t>
      </w:r>
      <w:r w:rsidRPr="006B6622">
        <w:rPr>
          <w:b/>
          <w:lang w:val="en-AU"/>
        </w:rPr>
        <w:t xml:space="preserve"> </w:t>
      </w:r>
      <w:r w:rsidRPr="006B6622">
        <w:rPr>
          <w:lang w:val="en-AU"/>
        </w:rPr>
        <w:t xml:space="preserve">If you have any control over the precision with which a model writes its output data, you should request that the maximum possible </w:t>
      </w:r>
      <w:r w:rsidR="0071629F" w:rsidRPr="006B6622">
        <w:rPr>
          <w:lang w:val="en-AU"/>
        </w:rPr>
        <w:fldChar w:fldCharType="begin"/>
      </w:r>
      <w:r w:rsidRPr="006B6622">
        <w:rPr>
          <w:lang w:val="en-AU"/>
        </w:rPr>
        <w:instrText>xe "Precision"</w:instrText>
      </w:r>
      <w:r w:rsidR="0071629F" w:rsidRPr="006B6622">
        <w:rPr>
          <w:lang w:val="en-AU"/>
        </w:rPr>
        <w:fldChar w:fldCharType="end"/>
      </w:r>
      <w:r w:rsidRPr="006B6622">
        <w:rPr>
          <w:lang w:val="en-AU"/>
        </w:rPr>
        <w:t>precision of representation be used.</w:t>
      </w:r>
      <w:r w:rsidRPr="0071054A">
        <w:rPr>
          <w:lang w:val="en-AU"/>
        </w:rPr>
        <w:t xml:space="preserve"> Although</w:t>
      </w:r>
      <w:r w:rsidR="006B6622">
        <w:rPr>
          <w:lang w:val="en-AU"/>
        </w:rPr>
        <w:t xml:space="preserve"> PESTPP and PESTPP-OPT</w:t>
      </w:r>
      <w:r w:rsidRPr="0071054A">
        <w:rPr>
          <w:lang w:val="en-AU"/>
        </w:rPr>
        <w:t xml:space="preserve"> will happily attempt </w:t>
      </w:r>
      <w:r w:rsidR="00BE731D">
        <w:rPr>
          <w:lang w:val="en-AU"/>
        </w:rPr>
        <w:t>adjustment of parameters or decision variables</w:t>
      </w:r>
      <w:r w:rsidRPr="0071054A">
        <w:rPr>
          <w:lang w:val="en-AU"/>
        </w:rPr>
        <w:t xml:space="preserve"> on the basis of limited-precision model</w:t>
      </w:r>
      <w:r>
        <w:rPr>
          <w:lang w:val="en-AU"/>
        </w:rPr>
        <w:t xml:space="preserve"> outputs</w:t>
      </w:r>
      <w:r w:rsidRPr="0071054A">
        <w:rPr>
          <w:lang w:val="en-AU"/>
        </w:rPr>
        <w:t xml:space="preserve">, </w:t>
      </w:r>
      <w:r w:rsidR="00BE731D">
        <w:rPr>
          <w:lang w:val="en-AU"/>
        </w:rPr>
        <w:t>their</w:t>
      </w:r>
      <w:r w:rsidRPr="0071054A">
        <w:rPr>
          <w:lang w:val="en-AU"/>
        </w:rPr>
        <w:t xml:space="preserve"> ability to </w:t>
      </w:r>
      <w:r w:rsidR="007310FB">
        <w:rPr>
          <w:lang w:val="en-AU"/>
        </w:rPr>
        <w:t>perform</w:t>
      </w:r>
      <w:r w:rsidR="00BE731D">
        <w:rPr>
          <w:lang w:val="en-AU"/>
        </w:rPr>
        <w:t xml:space="preserve"> their parameter estimation or decision variable optimization tasks </w:t>
      </w:r>
      <w:r w:rsidRPr="0071054A">
        <w:rPr>
          <w:lang w:val="en-AU"/>
        </w:rPr>
        <w:t xml:space="preserve">decreases as the precision of </w:t>
      </w:r>
      <w:r w:rsidR="0071629F" w:rsidRPr="0071054A">
        <w:rPr>
          <w:lang w:val="en-AU"/>
        </w:rPr>
        <w:fldChar w:fldCharType="begin"/>
      </w:r>
      <w:r w:rsidRPr="0071054A">
        <w:rPr>
          <w:lang w:val="en-AU"/>
        </w:rPr>
        <w:instrText>xe "Model-generated observations"</w:instrText>
      </w:r>
      <w:r w:rsidR="0071629F" w:rsidRPr="0071054A">
        <w:rPr>
          <w:lang w:val="en-AU"/>
        </w:rPr>
        <w:fldChar w:fldCharType="end"/>
      </w:r>
      <w:r w:rsidRPr="0071054A">
        <w:rPr>
          <w:lang w:val="en-AU"/>
        </w:rPr>
        <w:t>model</w:t>
      </w:r>
      <w:r w:rsidR="006B6622">
        <w:rPr>
          <w:lang w:val="en-AU"/>
        </w:rPr>
        <w:t xml:space="preserve"> outputs</w:t>
      </w:r>
      <w:r w:rsidRPr="0071054A">
        <w:rPr>
          <w:lang w:val="en-AU"/>
        </w:rPr>
        <w:t xml:space="preserve"> decreases.</w:t>
      </w:r>
    </w:p>
    <w:p w14:paraId="56E791FF" w14:textId="77777777" w:rsidR="00A567AF" w:rsidRPr="0071054A" w:rsidRDefault="00A567AF" w:rsidP="00A567AF">
      <w:pPr>
        <w:rPr>
          <w:lang w:val="en-AU"/>
        </w:rPr>
      </w:pPr>
      <w:r w:rsidRPr="0071054A">
        <w:rPr>
          <w:lang w:val="en-AU"/>
        </w:rPr>
        <w:t>If a model is comprised of multiple sub-model executables run through a batch</w:t>
      </w:r>
      <w:r w:rsidR="00360232">
        <w:rPr>
          <w:lang w:val="en-AU"/>
        </w:rPr>
        <w:t xml:space="preserve"> or script</w:t>
      </w:r>
      <w:r w:rsidRPr="0071054A">
        <w:rPr>
          <w:lang w:val="en-AU"/>
        </w:rPr>
        <w:t xml:space="preserve"> file, then you should also ensure that numbers are transferred between these various sub-models with maximum precision. Thus every sub-model comprising the composite model should record numbers to those of its output files which are read by other sub-models with </w:t>
      </w:r>
      <w:r>
        <w:rPr>
          <w:lang w:val="en-AU"/>
        </w:rPr>
        <w:t>full</w:t>
      </w:r>
      <w:r w:rsidRPr="0071054A">
        <w:rPr>
          <w:lang w:val="en-AU"/>
        </w:rPr>
        <w:t xml:space="preserve"> numerical precision.</w:t>
      </w:r>
    </w:p>
    <w:p w14:paraId="0CD8C293" w14:textId="77777777" w:rsidR="00A567AF" w:rsidRDefault="00A567AF" w:rsidP="00A567AF">
      <w:pPr>
        <w:rPr>
          <w:lang w:val="en-AU"/>
        </w:rPr>
      </w:pPr>
      <w:r w:rsidRPr="0071054A">
        <w:rPr>
          <w:lang w:val="en-AU"/>
        </w:rPr>
        <w:t>Many models</w:t>
      </w:r>
      <w:r w:rsidR="00AB4ED1">
        <w:rPr>
          <w:lang w:val="en-AU"/>
        </w:rPr>
        <w:t xml:space="preserve"> employ finite difference or finite element approximations to</w:t>
      </w:r>
      <w:r w:rsidRPr="0071054A">
        <w:rPr>
          <w:lang w:val="en-AU"/>
        </w:rPr>
        <w:t xml:space="preserve"> </w:t>
      </w:r>
      <w:r w:rsidR="006B6622">
        <w:rPr>
          <w:lang w:val="en-AU"/>
        </w:rPr>
        <w:t xml:space="preserve">partial </w:t>
      </w:r>
      <w:r w:rsidRPr="0071054A">
        <w:rPr>
          <w:lang w:val="en-AU"/>
        </w:rPr>
        <w:t xml:space="preserve">differential equations. </w:t>
      </w:r>
      <w:r w:rsidR="00360232">
        <w:rPr>
          <w:lang w:val="en-AU"/>
        </w:rPr>
        <w:t>Through these models, p</w:t>
      </w:r>
      <w:r w:rsidRPr="0071054A">
        <w:rPr>
          <w:lang w:val="en-AU"/>
        </w:rPr>
        <w:t>roblems which are continuous in space and time are approximated by discrete representations of the same problem in order that the partial differential equation(s) describing the original problem can be cast as a matrix equation of high order. The</w:t>
      </w:r>
      <w:r w:rsidR="006B6622">
        <w:rPr>
          <w:lang w:val="en-AU"/>
        </w:rPr>
        <w:t xml:space="preserve"> resulting</w:t>
      </w:r>
      <w:r w:rsidRPr="0071054A">
        <w:rPr>
          <w:lang w:val="en-AU"/>
        </w:rPr>
        <w:t xml:space="preserve"> matrix equation is</w:t>
      </w:r>
      <w:r w:rsidR="00AB4ED1">
        <w:rPr>
          <w:lang w:val="en-AU"/>
        </w:rPr>
        <w:t xml:space="preserve"> then</w:t>
      </w:r>
      <w:r w:rsidRPr="0071054A">
        <w:rPr>
          <w:lang w:val="en-AU"/>
        </w:rPr>
        <w:t xml:space="preserve"> often solved by an iterative technique</w:t>
      </w:r>
      <w:r w:rsidR="006B6622">
        <w:rPr>
          <w:lang w:val="en-AU"/>
        </w:rPr>
        <w:t xml:space="preserve"> </w:t>
      </w:r>
      <w:r w:rsidRPr="0071054A">
        <w:rPr>
          <w:lang w:val="en-AU"/>
        </w:rPr>
        <w:t>in which the solution vector is successively approximated</w:t>
      </w:r>
      <w:r w:rsidR="006B6622">
        <w:rPr>
          <w:lang w:val="en-AU"/>
        </w:rPr>
        <w:t xml:space="preserve"> until</w:t>
      </w:r>
      <w:r w:rsidRPr="0071054A">
        <w:rPr>
          <w:lang w:val="en-AU"/>
        </w:rPr>
        <w:t xml:space="preserve"> “convergence” </w:t>
      </w:r>
      <w:r w:rsidR="006B6622">
        <w:rPr>
          <w:lang w:val="en-AU"/>
        </w:rPr>
        <w:t xml:space="preserve">is </w:t>
      </w:r>
      <w:r w:rsidR="007310FB">
        <w:rPr>
          <w:lang w:val="en-AU"/>
        </w:rPr>
        <w:t>judged</w:t>
      </w:r>
      <w:r w:rsidR="006B6622">
        <w:rPr>
          <w:lang w:val="en-AU"/>
        </w:rPr>
        <w:t xml:space="preserve"> to have </w:t>
      </w:r>
      <w:r w:rsidRPr="0071054A">
        <w:rPr>
          <w:lang w:val="en-AU"/>
        </w:rPr>
        <w:t xml:space="preserve">been </w:t>
      </w:r>
      <w:r w:rsidRPr="0071054A">
        <w:rPr>
          <w:lang w:val="en-AU"/>
        </w:rPr>
        <w:lastRenderedPageBreak/>
        <w:t>attained. Most iterative sol</w:t>
      </w:r>
      <w:r w:rsidR="00AB4ED1">
        <w:rPr>
          <w:lang w:val="en-AU"/>
        </w:rPr>
        <w:t>vers</w:t>
      </w:r>
      <w:r w:rsidRPr="0071054A">
        <w:rPr>
          <w:lang w:val="en-AU"/>
        </w:rPr>
        <w:t xml:space="preserve"> </w:t>
      </w:r>
      <w:r>
        <w:rPr>
          <w:lang w:val="en-AU"/>
        </w:rPr>
        <w:t>deem</w:t>
      </w:r>
      <w:r w:rsidRPr="0071054A">
        <w:rPr>
          <w:lang w:val="en-AU"/>
        </w:rPr>
        <w:t xml:space="preserve"> </w:t>
      </w:r>
      <w:r w:rsidR="00AB4ED1">
        <w:rPr>
          <w:lang w:val="en-AU"/>
        </w:rPr>
        <w:t>a</w:t>
      </w:r>
      <w:r w:rsidRPr="0071054A">
        <w:rPr>
          <w:lang w:val="en-AU"/>
        </w:rPr>
        <w:t xml:space="preserve"> solution </w:t>
      </w:r>
      <w:r>
        <w:rPr>
          <w:lang w:val="en-AU"/>
        </w:rPr>
        <w:t>to be</w:t>
      </w:r>
      <w:r w:rsidRPr="0071054A">
        <w:rPr>
          <w:lang w:val="en-AU"/>
        </w:rPr>
        <w:t xml:space="preserve"> acceptable when no element of the solution vector varies by more than a user-specified tolerance between successive iterations. If this threshold is set too large, model </w:t>
      </w:r>
      <w:r w:rsidR="006B6622">
        <w:rPr>
          <w:lang w:val="en-AU"/>
        </w:rPr>
        <w:t xml:space="preserve">output </w:t>
      </w:r>
      <w:r w:rsidRPr="0071054A">
        <w:rPr>
          <w:lang w:val="en-AU"/>
        </w:rPr>
        <w:t>precision is reduced</w:t>
      </w:r>
      <w:r w:rsidR="006B6622">
        <w:rPr>
          <w:lang w:val="en-AU"/>
        </w:rPr>
        <w:t xml:space="preserve">. This may not matter for some model applications. However it may seriously compromise the numerical integrity of </w:t>
      </w:r>
      <w:r>
        <w:rPr>
          <w:lang w:val="en-AU"/>
        </w:rPr>
        <w:t xml:space="preserve">finite-difference derivatives calculated by </w:t>
      </w:r>
      <w:r w:rsidR="00BE731D">
        <w:rPr>
          <w:lang w:val="en-AU"/>
        </w:rPr>
        <w:t xml:space="preserve">programs of the </w:t>
      </w:r>
      <w:r>
        <w:rPr>
          <w:lang w:val="en-AU"/>
        </w:rPr>
        <w:t>PEST</w:t>
      </w:r>
      <w:r w:rsidR="00BE731D">
        <w:rPr>
          <w:lang w:val="en-AU"/>
        </w:rPr>
        <w:t>++ suite</w:t>
      </w:r>
      <w:r w:rsidRPr="0071054A">
        <w:rPr>
          <w:lang w:val="en-AU"/>
        </w:rPr>
        <w:t>.</w:t>
      </w:r>
      <w:r w:rsidR="006B6622">
        <w:rPr>
          <w:lang w:val="en-AU"/>
        </w:rPr>
        <w:t xml:space="preserve"> Hence </w:t>
      </w:r>
      <w:r w:rsidR="00AB4ED1">
        <w:rPr>
          <w:lang w:val="en-AU"/>
        </w:rPr>
        <w:t>a</w:t>
      </w:r>
      <w:r w:rsidR="006B6622">
        <w:rPr>
          <w:lang w:val="en-AU"/>
        </w:rPr>
        <w:t xml:space="preserve"> model</w:t>
      </w:r>
      <w:r w:rsidR="00AB4ED1">
        <w:rPr>
          <w:lang w:val="en-AU"/>
        </w:rPr>
        <w:t>’s</w:t>
      </w:r>
      <w:r w:rsidR="006B6622">
        <w:rPr>
          <w:lang w:val="en-AU"/>
        </w:rPr>
        <w:t xml:space="preserve"> solution convergence criterion may need to be set tighter than normal when that model is being used with PESTPP or PESTPP-OPT</w:t>
      </w:r>
      <w:r w:rsidR="00AB4ED1">
        <w:rPr>
          <w:lang w:val="en-AU"/>
        </w:rPr>
        <w:t xml:space="preserve"> than when it is being used on its own</w:t>
      </w:r>
      <w:r w:rsidR="006B6622">
        <w:rPr>
          <w:lang w:val="en-AU"/>
        </w:rPr>
        <w:t xml:space="preserve">. </w:t>
      </w:r>
      <w:r w:rsidR="00AB4ED1">
        <w:rPr>
          <w:lang w:val="en-AU"/>
        </w:rPr>
        <w:t xml:space="preserve">Caution must be exercised, however. </w:t>
      </w:r>
      <w:r w:rsidRPr="0071054A">
        <w:rPr>
          <w:lang w:val="en-AU"/>
        </w:rPr>
        <w:t xml:space="preserve">If </w:t>
      </w:r>
      <w:r w:rsidR="00AB4ED1">
        <w:rPr>
          <w:lang w:val="en-AU"/>
        </w:rPr>
        <w:t>the closure criterion</w:t>
      </w:r>
      <w:r w:rsidRPr="0071054A">
        <w:rPr>
          <w:lang w:val="en-AU"/>
        </w:rPr>
        <w:t xml:space="preserve"> is set too small,</w:t>
      </w:r>
      <w:r w:rsidR="00AB4ED1">
        <w:rPr>
          <w:lang w:val="en-AU"/>
        </w:rPr>
        <w:t xml:space="preserve"> this may result in excessively long run times, or even model-perceived failure of the iterative solution process.</w:t>
      </w:r>
    </w:p>
    <w:p w14:paraId="72AD3A32" w14:textId="77777777" w:rsidR="00A567AF" w:rsidRPr="0071054A" w:rsidRDefault="00A567AF" w:rsidP="00A567AF">
      <w:pPr>
        <w:rPr>
          <w:lang w:val="en-AU"/>
        </w:rPr>
      </w:pPr>
      <w:r>
        <w:rPr>
          <w:lang w:val="en-AU"/>
        </w:rPr>
        <w:t>Sometimes</w:t>
      </w:r>
      <w:r w:rsidR="00AB4ED1">
        <w:rPr>
          <w:lang w:val="en-AU"/>
        </w:rPr>
        <w:t xml:space="preserve"> the</w:t>
      </w:r>
      <w:r>
        <w:rPr>
          <w:lang w:val="en-AU"/>
        </w:rPr>
        <w:t xml:space="preserve"> adaptive time-stepping scheme employed by </w:t>
      </w:r>
      <w:r w:rsidR="00AB4ED1">
        <w:rPr>
          <w:lang w:val="en-AU"/>
        </w:rPr>
        <w:t xml:space="preserve">a </w:t>
      </w:r>
      <w:r>
        <w:rPr>
          <w:lang w:val="en-AU"/>
        </w:rPr>
        <w:t xml:space="preserve">highly non-linear model can contribute to numerical granularity of its outputs. </w:t>
      </w:r>
      <w:r w:rsidR="00AB4ED1">
        <w:rPr>
          <w:lang w:val="en-AU"/>
        </w:rPr>
        <w:t>A</w:t>
      </w:r>
      <w:r>
        <w:rPr>
          <w:lang w:val="en-AU"/>
        </w:rPr>
        <w:t xml:space="preserve">n incremental variation in the value of a particular parameter may lead to adoption of a different time-stepping strategy by a model from that which it employed for the non-incremented parameter. Differences in model outputs at a particular simulation time may then </w:t>
      </w:r>
      <w:r w:rsidR="00AB4ED1">
        <w:rPr>
          <w:lang w:val="en-AU"/>
        </w:rPr>
        <w:t>partially reflect</w:t>
      </w:r>
      <w:r>
        <w:rPr>
          <w:lang w:val="en-AU"/>
        </w:rPr>
        <w:t xml:space="preserve"> the solution trajectory</w:t>
      </w:r>
      <w:r w:rsidR="00AB4ED1">
        <w:rPr>
          <w:lang w:val="en-AU"/>
        </w:rPr>
        <w:t>; they</w:t>
      </w:r>
      <w:r>
        <w:rPr>
          <w:lang w:val="en-AU"/>
        </w:rPr>
        <w:t xml:space="preserve"> may not</w:t>
      </w:r>
      <w:r w:rsidR="00AB4ED1">
        <w:rPr>
          <w:lang w:val="en-AU"/>
        </w:rPr>
        <w:t xml:space="preserve"> therefore</w:t>
      </w:r>
      <w:r>
        <w:rPr>
          <w:lang w:val="en-AU"/>
        </w:rPr>
        <w:t xml:space="preserve"> be </w:t>
      </w:r>
      <w:r w:rsidR="00AB4ED1">
        <w:rPr>
          <w:lang w:val="en-AU"/>
        </w:rPr>
        <w:t>a unique function of</w:t>
      </w:r>
      <w:r>
        <w:rPr>
          <w:lang w:val="en-AU"/>
        </w:rPr>
        <w:t xml:space="preserve"> the difference in parameter values. </w:t>
      </w:r>
    </w:p>
    <w:p w14:paraId="7A9E843A" w14:textId="77777777" w:rsidR="00A567AF" w:rsidRPr="0071054A" w:rsidRDefault="00A567AF" w:rsidP="00A567AF">
      <w:pPr>
        <w:rPr>
          <w:lang w:val="en-AU"/>
        </w:rPr>
      </w:pPr>
      <w:r w:rsidRPr="0071054A">
        <w:rPr>
          <w:lang w:val="en-AU"/>
        </w:rPr>
        <w:t>If numerical model</w:t>
      </w:r>
      <w:r>
        <w:rPr>
          <w:lang w:val="en-AU"/>
        </w:rPr>
        <w:t>s</w:t>
      </w:r>
      <w:r w:rsidRPr="0071054A">
        <w:rPr>
          <w:lang w:val="en-AU"/>
        </w:rPr>
        <w:t xml:space="preserve"> of th</w:t>
      </w:r>
      <w:r>
        <w:rPr>
          <w:lang w:val="en-AU"/>
        </w:rPr>
        <w:t>ese</w:t>
      </w:r>
      <w:r w:rsidRPr="0071054A">
        <w:rPr>
          <w:lang w:val="en-AU"/>
        </w:rPr>
        <w:t xml:space="preserve"> type</w:t>
      </w:r>
      <w:r>
        <w:rPr>
          <w:lang w:val="en-AU"/>
        </w:rPr>
        <w:t>s</w:t>
      </w:r>
      <w:r w:rsidRPr="0071054A">
        <w:rPr>
          <w:lang w:val="en-AU"/>
        </w:rPr>
        <w:t xml:space="preserve"> </w:t>
      </w:r>
      <w:r>
        <w:rPr>
          <w:lang w:val="en-AU"/>
        </w:rPr>
        <w:t>are</w:t>
      </w:r>
      <w:r w:rsidRPr="0071054A">
        <w:rPr>
          <w:lang w:val="en-AU"/>
        </w:rPr>
        <w:t xml:space="preserve"> to be used with</w:t>
      </w:r>
      <w:r w:rsidR="00AB4ED1">
        <w:rPr>
          <w:lang w:val="en-AU"/>
        </w:rPr>
        <w:t xml:space="preserve"> PESTPP and PESTPP-OPT whose algorithms rely on finite difference derivatives, </w:t>
      </w:r>
      <w:r w:rsidRPr="00AB4ED1">
        <w:rPr>
          <w:lang w:val="en-AU"/>
        </w:rPr>
        <w:t xml:space="preserve">it is </w:t>
      </w:r>
      <w:r w:rsidR="00AB4ED1">
        <w:rPr>
          <w:lang w:val="en-AU"/>
        </w:rPr>
        <w:t>important</w:t>
      </w:r>
      <w:r w:rsidRPr="00AB4ED1">
        <w:rPr>
          <w:lang w:val="en-AU"/>
        </w:rPr>
        <w:t xml:space="preserve"> that </w:t>
      </w:r>
      <w:r w:rsidR="00AB4ED1">
        <w:rPr>
          <w:lang w:val="en-AU"/>
        </w:rPr>
        <w:t xml:space="preserve">model control </w:t>
      </w:r>
      <w:r w:rsidRPr="00AB4ED1">
        <w:rPr>
          <w:lang w:val="en-AU"/>
        </w:rPr>
        <w:t xml:space="preserve">variables </w:t>
      </w:r>
      <w:r w:rsidR="00AB4ED1">
        <w:rPr>
          <w:lang w:val="en-AU"/>
        </w:rPr>
        <w:t xml:space="preserve">that </w:t>
      </w:r>
      <w:r w:rsidRPr="00AB4ED1">
        <w:rPr>
          <w:lang w:val="en-AU"/>
        </w:rPr>
        <w:t xml:space="preserve">govern </w:t>
      </w:r>
      <w:r w:rsidR="004C4823">
        <w:rPr>
          <w:lang w:val="en-AU"/>
        </w:rPr>
        <w:t>its</w:t>
      </w:r>
      <w:r w:rsidRPr="00AB4ED1">
        <w:rPr>
          <w:lang w:val="en-AU"/>
        </w:rPr>
        <w:t xml:space="preserve"> numerical solution procedure be set in favour of precision over execution speed. Although the model run-time may </w:t>
      </w:r>
      <w:r w:rsidR="004C4823">
        <w:rPr>
          <w:lang w:val="en-AU"/>
        </w:rPr>
        <w:t>increase</w:t>
      </w:r>
      <w:r w:rsidRPr="00AB4ED1">
        <w:rPr>
          <w:lang w:val="en-AU"/>
        </w:rPr>
        <w:t xml:space="preserve"> as</w:t>
      </w:r>
      <w:r w:rsidRPr="0071054A">
        <w:rPr>
          <w:lang w:val="en-AU"/>
        </w:rPr>
        <w:t xml:space="preserve"> a result,</w:t>
      </w:r>
      <w:r w:rsidR="004C4823">
        <w:rPr>
          <w:lang w:val="en-AU"/>
        </w:rPr>
        <w:t xml:space="preserve"> the time spent in solving an inversion or optimization problem may actually be reduced.</w:t>
      </w:r>
      <w:r w:rsidRPr="0071054A">
        <w:rPr>
          <w:lang w:val="en-AU"/>
        </w:rPr>
        <w:t xml:space="preserve"> </w:t>
      </w:r>
    </w:p>
    <w:p w14:paraId="2E438CD9" w14:textId="77777777" w:rsidR="00A567AF" w:rsidRDefault="00A567AF" w:rsidP="00A567AF">
      <w:pPr>
        <w:rPr>
          <w:lang w:val="en-AU"/>
        </w:rPr>
      </w:pPr>
      <w:r w:rsidRPr="0071054A">
        <w:rPr>
          <w:lang w:val="en-AU"/>
        </w:rPr>
        <w:t>Even after you have instructed the model to write to its output file</w:t>
      </w:r>
      <w:r>
        <w:rPr>
          <w:lang w:val="en-AU"/>
        </w:rPr>
        <w:t>(s)</w:t>
      </w:r>
      <w:r w:rsidRPr="0071054A">
        <w:rPr>
          <w:lang w:val="en-AU"/>
        </w:rPr>
        <w:t xml:space="preserve"> with as much precision as possible, and you have adjusted the model’s solution settings for </w:t>
      </w:r>
      <w:r w:rsidR="004C4823">
        <w:rPr>
          <w:lang w:val="en-AU"/>
        </w:rPr>
        <w:t>heightened</w:t>
      </w:r>
      <w:r w:rsidRPr="0071054A">
        <w:rPr>
          <w:lang w:val="en-AU"/>
        </w:rPr>
        <w:t xml:space="preserve"> precision, </w:t>
      </w:r>
      <w:r w:rsidR="004C4823">
        <w:rPr>
          <w:lang w:val="en-AU"/>
        </w:rPr>
        <w:t>model outputs</w:t>
      </w:r>
      <w:r w:rsidRPr="0071054A">
        <w:rPr>
          <w:lang w:val="en-AU"/>
        </w:rPr>
        <w:t xml:space="preserve"> may still be “granular” </w:t>
      </w:r>
      <w:r>
        <w:rPr>
          <w:lang w:val="en-AU"/>
        </w:rPr>
        <w:t xml:space="preserve">because of the nature of </w:t>
      </w:r>
      <w:r w:rsidR="004C4823">
        <w:rPr>
          <w:lang w:val="en-AU"/>
        </w:rPr>
        <w:t>a</w:t>
      </w:r>
      <w:r>
        <w:rPr>
          <w:lang w:val="en-AU"/>
        </w:rPr>
        <w:t xml:space="preserve"> simulator’s algorithm</w:t>
      </w:r>
      <w:r w:rsidRPr="0071054A">
        <w:rPr>
          <w:lang w:val="en-AU"/>
        </w:rPr>
        <w:t>. In this case it may be wise to set parameter increments larger than you normally would</w:t>
      </w:r>
      <w:r w:rsidR="004C4823">
        <w:rPr>
          <w:lang w:val="en-AU"/>
        </w:rPr>
        <w:t>, in order that local “bumps” in model outputs are bridged by these increments.</w:t>
      </w:r>
      <w:r w:rsidRPr="0071054A">
        <w:rPr>
          <w:lang w:val="en-AU"/>
        </w:rPr>
        <w:t xml:space="preserve"> While use of a large increment incurs penalties due to poor representation of </w:t>
      </w:r>
      <w:r w:rsidR="004C4823">
        <w:rPr>
          <w:lang w:val="en-AU"/>
        </w:rPr>
        <w:t>a</w:t>
      </w:r>
      <w:r w:rsidRPr="0071054A">
        <w:rPr>
          <w:lang w:val="en-AU"/>
        </w:rPr>
        <w:t xml:space="preserve"> derivative by a finite difference (especially for highly </w:t>
      </w:r>
      <w:r w:rsidR="0071629F" w:rsidRPr="0071054A">
        <w:rPr>
          <w:lang w:val="en-AU"/>
        </w:rPr>
        <w:fldChar w:fldCharType="begin"/>
      </w:r>
      <w:r w:rsidRPr="0071054A">
        <w:rPr>
          <w:lang w:val="en-AU"/>
        </w:rPr>
        <w:instrText>xe "Nonlinear models"</w:instrText>
      </w:r>
      <w:r w:rsidR="0071629F" w:rsidRPr="0071054A">
        <w:rPr>
          <w:lang w:val="en-AU"/>
        </w:rPr>
        <w:fldChar w:fldCharType="end"/>
      </w:r>
      <w:r w:rsidRPr="0071054A">
        <w:rPr>
          <w:lang w:val="en-AU"/>
        </w:rPr>
        <w:t xml:space="preserve">nonlinear models), this can be mitigated by the use of one of the </w:t>
      </w:r>
      <w:r>
        <w:rPr>
          <w:lang w:val="en-AU"/>
        </w:rPr>
        <w:t>three-point</w:t>
      </w:r>
      <w:r w:rsidRPr="0071054A">
        <w:rPr>
          <w:lang w:val="en-AU"/>
        </w:rPr>
        <w:t xml:space="preserve"> methods of derivatives calculation </w:t>
      </w:r>
      <w:r>
        <w:rPr>
          <w:lang w:val="en-AU"/>
        </w:rPr>
        <w:t>offered by</w:t>
      </w:r>
      <w:r w:rsidR="004C4823">
        <w:rPr>
          <w:lang w:val="en-AU"/>
        </w:rPr>
        <w:t xml:space="preserve"> programs of the</w:t>
      </w:r>
      <w:r w:rsidRPr="0071054A">
        <w:rPr>
          <w:lang w:val="en-AU"/>
        </w:rPr>
        <w:t xml:space="preserve"> PEST</w:t>
      </w:r>
      <w:r w:rsidR="00BE731D">
        <w:rPr>
          <w:lang w:val="en-AU"/>
        </w:rPr>
        <w:t>++ suite</w:t>
      </w:r>
      <w:r w:rsidRPr="0071054A">
        <w:rPr>
          <w:lang w:val="en-AU"/>
        </w:rPr>
        <w:t xml:space="preserve">. </w:t>
      </w:r>
      <w:r w:rsidR="004C4823">
        <w:rPr>
          <w:lang w:val="en-AU"/>
        </w:rPr>
        <w:t>Because of</w:t>
      </w:r>
      <w:r w:rsidRPr="0071054A">
        <w:rPr>
          <w:lang w:val="en-AU"/>
        </w:rPr>
        <w:t xml:space="preserve"> its second order representation of the</w:t>
      </w:r>
      <w:r w:rsidR="004C4823">
        <w:rPr>
          <w:lang w:val="en-AU"/>
        </w:rPr>
        <w:t xml:space="preserve"> relationship between model output and parameter values</w:t>
      </w:r>
      <w:r w:rsidRPr="0071054A">
        <w:rPr>
          <w:lang w:val="en-AU"/>
        </w:rPr>
        <w:t xml:space="preserve">, the </w:t>
      </w:r>
      <w:r w:rsidR="0071629F" w:rsidRPr="0071054A">
        <w:rPr>
          <w:lang w:val="en-AU"/>
        </w:rPr>
        <w:fldChar w:fldCharType="begin"/>
      </w:r>
      <w:r w:rsidRPr="0071054A">
        <w:rPr>
          <w:lang w:val="en-AU"/>
        </w:rPr>
        <w:instrText>xe "Parabolic method"</w:instrText>
      </w:r>
      <w:r w:rsidR="0071629F" w:rsidRPr="0071054A">
        <w:rPr>
          <w:lang w:val="en-AU"/>
        </w:rPr>
        <w:fldChar w:fldCharType="end"/>
      </w:r>
      <w:r w:rsidRPr="0071054A">
        <w:rPr>
          <w:lang w:val="en-AU"/>
        </w:rPr>
        <w:t>parabolic method can generate reliable derivatives even for large parameter increments. However, if model out</w:t>
      </w:r>
      <w:r w:rsidR="004C4823">
        <w:rPr>
          <w:lang w:val="en-AU"/>
        </w:rPr>
        <w:t>puts</w:t>
      </w:r>
      <w:r w:rsidRPr="0071054A">
        <w:rPr>
          <w:lang w:val="en-AU"/>
        </w:rPr>
        <w:t xml:space="preserve"> are really bumpy, the </w:t>
      </w:r>
      <w:r w:rsidR="0071629F" w:rsidRPr="0071054A">
        <w:rPr>
          <w:lang w:val="en-AU"/>
        </w:rPr>
        <w:fldChar w:fldCharType="begin"/>
      </w:r>
      <w:r w:rsidRPr="0071054A">
        <w:rPr>
          <w:lang w:val="en-AU"/>
        </w:rPr>
        <w:instrText>xe "Best fit method"</w:instrText>
      </w:r>
      <w:r w:rsidR="0071629F" w:rsidRPr="0071054A">
        <w:rPr>
          <w:lang w:val="en-AU"/>
        </w:rPr>
        <w:fldChar w:fldCharType="end"/>
      </w:r>
      <w:r w:rsidRPr="0071054A">
        <w:rPr>
          <w:lang w:val="en-AU"/>
        </w:rPr>
        <w:t xml:space="preserve">best-fit method may be more accurate. </w:t>
      </w:r>
    </w:p>
    <w:p w14:paraId="707F2A56" w14:textId="54429052" w:rsidR="00A567AF" w:rsidRPr="00945AE8" w:rsidRDefault="00A567AF" w:rsidP="00A567AF">
      <w:pPr>
        <w:pStyle w:val="Heading3"/>
      </w:pPr>
      <w:bookmarkStart w:id="1707" w:name="_Toc439790966"/>
      <w:bookmarkStart w:id="1708" w:name="_Toc439791420"/>
      <w:bookmarkStart w:id="1709" w:name="_Toc439791875"/>
      <w:bookmarkStart w:id="1710" w:name="_Toc439792329"/>
      <w:bookmarkStart w:id="1711" w:name="_Toc439792783"/>
      <w:bookmarkStart w:id="1712" w:name="_Toc439793237"/>
      <w:bookmarkStart w:id="1713" w:name="_Toc439793691"/>
      <w:bookmarkStart w:id="1714" w:name="_Toc439794145"/>
      <w:bookmarkStart w:id="1715" w:name="_Toc439794599"/>
      <w:bookmarkStart w:id="1716" w:name="_Toc439795052"/>
      <w:bookmarkStart w:id="1717" w:name="_Toc439823036"/>
      <w:bookmarkStart w:id="1718" w:name="_Toc445910198"/>
      <w:bookmarkStart w:id="1719" w:name="_Toc510516415"/>
      <w:bookmarkStart w:id="1720" w:name="_Toc520535190"/>
      <w:r w:rsidRPr="00945AE8">
        <w:t>3.</w:t>
      </w:r>
      <w:r w:rsidR="003C65FD">
        <w:t>3</w:t>
      </w:r>
      <w:r w:rsidRPr="00945AE8">
        <w:t>.6 Looking at Model Outputs under the Magnifying Glass</w:t>
      </w:r>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p>
    <w:p w14:paraId="59880659" w14:textId="18A781CB" w:rsidR="00903F8C" w:rsidRDefault="001B3790" w:rsidP="00903F8C">
      <w:pPr>
        <w:rPr>
          <w:lang w:val="en-AU"/>
        </w:rPr>
      </w:pPr>
      <w:r>
        <w:rPr>
          <w:lang w:val="en-AU"/>
        </w:rPr>
        <w:t>If PEST</w:t>
      </w:r>
      <w:r w:rsidR="004C4823">
        <w:rPr>
          <w:lang w:val="en-AU"/>
        </w:rPr>
        <w:t>PP or PESTPP-OPT</w:t>
      </w:r>
      <w:r>
        <w:rPr>
          <w:lang w:val="en-AU"/>
        </w:rPr>
        <w:t xml:space="preserve"> does not perform as well as you think it should, then bad numerical derivatives may be the cause of the problem.</w:t>
      </w:r>
      <w:r w:rsidR="00903F8C">
        <w:rPr>
          <w:lang w:val="en-AU"/>
        </w:rPr>
        <w:t xml:space="preserve"> The PEST suite includes</w:t>
      </w:r>
      <w:r w:rsidR="00A567AF">
        <w:rPr>
          <w:lang w:val="en-AU"/>
        </w:rPr>
        <w:t xml:space="preserve"> a number of utility programs which allow you to explore</w:t>
      </w:r>
      <w:r w:rsidR="00903F8C">
        <w:rPr>
          <w:lang w:val="en-AU"/>
        </w:rPr>
        <w:t xml:space="preserve"> the integrity of finite-difference derivatives. See documentation for </w:t>
      </w:r>
      <w:r w:rsidR="00A567AF">
        <w:rPr>
          <w:lang w:val="en-AU"/>
        </w:rPr>
        <w:t xml:space="preserve">JACTEST, POSTJACTEST and MULJCOSEN in part II of </w:t>
      </w:r>
      <w:r w:rsidR="00903F8C">
        <w:rPr>
          <w:lang w:val="en-AU"/>
        </w:rPr>
        <w:t>the PEST</w:t>
      </w:r>
      <w:r w:rsidR="00A567AF">
        <w:rPr>
          <w:lang w:val="en-AU"/>
        </w:rPr>
        <w:t xml:space="preserve"> manual.</w:t>
      </w:r>
    </w:p>
    <w:p w14:paraId="52686DC1" w14:textId="77777777" w:rsidR="00B81630" w:rsidRDefault="00B81630" w:rsidP="00B81630">
      <w:pPr>
        <w:pStyle w:val="Heading2"/>
      </w:pPr>
      <w:bookmarkStart w:id="1721" w:name="_Toc439790970"/>
      <w:bookmarkStart w:id="1722" w:name="_Toc439791424"/>
      <w:bookmarkStart w:id="1723" w:name="_Toc439791879"/>
      <w:bookmarkStart w:id="1724" w:name="_Toc439792333"/>
      <w:bookmarkStart w:id="1725" w:name="_Toc439792787"/>
      <w:bookmarkStart w:id="1726" w:name="_Toc439793241"/>
      <w:bookmarkStart w:id="1727" w:name="_Toc439793695"/>
      <w:bookmarkStart w:id="1728" w:name="_Toc439794149"/>
      <w:bookmarkStart w:id="1729" w:name="_Toc439794603"/>
      <w:bookmarkStart w:id="1730" w:name="_Toc439795056"/>
      <w:bookmarkStart w:id="1731" w:name="_Toc439823040"/>
      <w:bookmarkStart w:id="1732" w:name="_Toc445910202"/>
      <w:bookmarkStart w:id="1733" w:name="_Toc510516419"/>
      <w:bookmarkStart w:id="1734" w:name="_Toc520535191"/>
      <w:r>
        <w:t>3.</w:t>
      </w:r>
      <w:r w:rsidR="001E4779">
        <w:t>4</w:t>
      </w:r>
      <w:r>
        <w:t xml:space="preserve"> The Jacobian Matrix File</w:t>
      </w:r>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p>
    <w:p w14:paraId="0B4774C3" w14:textId="77777777" w:rsidR="00020BFA" w:rsidRDefault="00612CFF" w:rsidP="00B81630">
      <w:pPr>
        <w:rPr>
          <w:lang w:val="en-AU"/>
        </w:rPr>
      </w:pPr>
      <w:r>
        <w:rPr>
          <w:lang w:val="en-AU"/>
        </w:rPr>
        <w:t>Elements of a Jacobian matrix re</w:t>
      </w:r>
      <w:r w:rsidR="002B1FE1">
        <w:rPr>
          <w:lang w:val="en-AU"/>
        </w:rPr>
        <w:t>present</w:t>
      </w:r>
      <w:r>
        <w:rPr>
          <w:lang w:val="en-AU"/>
        </w:rPr>
        <w:t xml:space="preserve"> partial derivatives of model outputs with respect to model parameters.</w:t>
      </w:r>
      <w:r w:rsidR="002B1FE1">
        <w:rPr>
          <w:lang w:val="en-AU"/>
        </w:rPr>
        <w:t xml:space="preserve"> In the present context</w:t>
      </w:r>
      <w:r w:rsidR="00020BFA">
        <w:rPr>
          <w:lang w:val="en-AU"/>
        </w:rPr>
        <w:t>,</w:t>
      </w:r>
      <w:r w:rsidR="002B1FE1">
        <w:rPr>
          <w:lang w:val="en-AU"/>
        </w:rPr>
        <w:t xml:space="preserve"> “model outputs” are </w:t>
      </w:r>
      <w:r w:rsidR="00020BFA">
        <w:rPr>
          <w:lang w:val="en-AU"/>
        </w:rPr>
        <w:t xml:space="preserve">model-calculated numbers </w:t>
      </w:r>
      <w:r w:rsidR="002B1FE1">
        <w:rPr>
          <w:lang w:val="en-AU"/>
        </w:rPr>
        <w:t>that are named in the “observation data” section of a PEST control file</w:t>
      </w:r>
      <w:r w:rsidR="00020BFA">
        <w:rPr>
          <w:lang w:val="en-AU"/>
        </w:rPr>
        <w:t>;</w:t>
      </w:r>
      <w:r w:rsidR="002B1FE1">
        <w:rPr>
          <w:lang w:val="en-AU"/>
        </w:rPr>
        <w:t xml:space="preserve"> </w:t>
      </w:r>
      <w:r w:rsidR="00020BFA">
        <w:rPr>
          <w:lang w:val="en-AU"/>
        </w:rPr>
        <w:t>these</w:t>
      </w:r>
      <w:r w:rsidR="002B1FE1">
        <w:rPr>
          <w:lang w:val="en-AU"/>
        </w:rPr>
        <w:t xml:space="preserve"> are read from model output files using instruction file</w:t>
      </w:r>
      <w:r w:rsidR="00020BFA">
        <w:rPr>
          <w:lang w:val="en-AU"/>
        </w:rPr>
        <w:t>s</w:t>
      </w:r>
      <w:r w:rsidR="002B1FE1">
        <w:rPr>
          <w:lang w:val="en-AU"/>
        </w:rPr>
        <w:t xml:space="preserve">. “Parameters” are those which are declared as adjustable in the “parameter data” section of a PEST control file. </w:t>
      </w:r>
    </w:p>
    <w:p w14:paraId="4F5702AE" w14:textId="77777777" w:rsidR="002B1FE1" w:rsidRDefault="002B1FE1" w:rsidP="00B81630">
      <w:pPr>
        <w:rPr>
          <w:lang w:val="en-AU"/>
        </w:rPr>
      </w:pPr>
      <w:r>
        <w:rPr>
          <w:lang w:val="en-AU"/>
        </w:rPr>
        <w:t xml:space="preserve">Each column of the Jacobian matrix contains partial derivatives of model outputs with respect </w:t>
      </w:r>
      <w:r>
        <w:rPr>
          <w:lang w:val="en-AU"/>
        </w:rPr>
        <w:lastRenderedPageBreak/>
        <w:t>to a particular parameter. Each row of a Jacobian matrix contains partial derivatives of a particular model output with respect to all adjustable parameters. If a parameter is denoted as log-transformed in a PEST control file, then partial derivatives contained in a Jacobian matrix file are with respect to the log of that parameter.</w:t>
      </w:r>
    </w:p>
    <w:p w14:paraId="580E9CA2" w14:textId="77777777" w:rsidR="002B1FE1" w:rsidRPr="00672B1D" w:rsidRDefault="00672B1D" w:rsidP="00B81630">
      <w:pPr>
        <w:rPr>
          <w:lang w:val="en-AU"/>
        </w:rPr>
      </w:pPr>
      <w:r>
        <w:rPr>
          <w:lang w:val="en-AU"/>
        </w:rPr>
        <w:t xml:space="preserve">In common with PEST, programs PESTPP and PESTPP-OPT of the PEST++ suite record the Jacobian matrix which they calculate in a binary, compressed file named </w:t>
      </w:r>
      <w:r>
        <w:rPr>
          <w:i/>
          <w:lang w:val="en-AU"/>
        </w:rPr>
        <w:t>case.jco</w:t>
      </w:r>
      <w:r>
        <w:rPr>
          <w:lang w:val="en-AU"/>
        </w:rPr>
        <w:t xml:space="preserve"> where </w:t>
      </w:r>
      <w:r>
        <w:rPr>
          <w:i/>
          <w:lang w:val="en-AU"/>
        </w:rPr>
        <w:t>case</w:t>
      </w:r>
      <w:r>
        <w:rPr>
          <w:lang w:val="en-AU"/>
        </w:rPr>
        <w:t xml:space="preserve"> is the filename base of </w:t>
      </w:r>
      <w:r w:rsidR="00020BFA">
        <w:rPr>
          <w:lang w:val="en-AU"/>
        </w:rPr>
        <w:t>a</w:t>
      </w:r>
      <w:r>
        <w:rPr>
          <w:lang w:val="en-AU"/>
        </w:rPr>
        <w:t xml:space="preserve"> PEST control file. (This is commonly referred to as a “JCO file” in PEST parlance.) PESTPP also</w:t>
      </w:r>
      <w:r w:rsidR="00020BFA">
        <w:rPr>
          <w:lang w:val="en-AU"/>
        </w:rPr>
        <w:t xml:space="preserve"> </w:t>
      </w:r>
      <w:r w:rsidR="00360232">
        <w:rPr>
          <w:lang w:val="en-AU"/>
        </w:rPr>
        <w:t>records</w:t>
      </w:r>
      <w:r w:rsidR="00020BFA">
        <w:rPr>
          <w:lang w:val="en-AU"/>
        </w:rPr>
        <w:t xml:space="preserve"> a file named </w:t>
      </w:r>
      <w:r w:rsidR="00020BFA">
        <w:rPr>
          <w:i/>
          <w:lang w:val="en-AU"/>
        </w:rPr>
        <w:t>case.jcb</w:t>
      </w:r>
      <w:r w:rsidR="00020BFA">
        <w:rPr>
          <w:lang w:val="en-AU"/>
        </w:rPr>
        <w:t xml:space="preserve"> for</w:t>
      </w:r>
      <w:r>
        <w:rPr>
          <w:lang w:val="en-AU"/>
        </w:rPr>
        <w:t xml:space="preserve"> Jacobian matrix</w:t>
      </w:r>
      <w:r w:rsidR="00360232">
        <w:rPr>
          <w:lang w:val="en-AU"/>
        </w:rPr>
        <w:t xml:space="preserve"> storage</w:t>
      </w:r>
      <w:r>
        <w:rPr>
          <w:lang w:val="en-AU"/>
        </w:rPr>
        <w:t>. The protocol</w:t>
      </w:r>
      <w:r w:rsidR="00360232">
        <w:rPr>
          <w:lang w:val="en-AU"/>
        </w:rPr>
        <w:t xml:space="preserve"> used by programs of the PEST++ suite for storage of a </w:t>
      </w:r>
      <w:r>
        <w:rPr>
          <w:lang w:val="en-AU"/>
        </w:rPr>
        <w:t>Jacobian matrix</w:t>
      </w:r>
      <w:r w:rsidR="00360232">
        <w:rPr>
          <w:lang w:val="en-AU"/>
        </w:rPr>
        <w:t xml:space="preserve"> in these binary files</w:t>
      </w:r>
      <w:r>
        <w:rPr>
          <w:lang w:val="en-AU"/>
        </w:rPr>
        <w:t xml:space="preserve"> is identical to that used by PEST. Hence this type of file is interchangeable between the two suites.</w:t>
      </w:r>
    </w:p>
    <w:p w14:paraId="439BE15F" w14:textId="71C6764D" w:rsidR="00B81630" w:rsidRDefault="00E04861" w:rsidP="00B81630">
      <w:pPr>
        <w:rPr>
          <w:lang w:val="en-AU"/>
        </w:rPr>
      </w:pPr>
      <w:r>
        <w:rPr>
          <w:lang w:val="en-AU"/>
        </w:rPr>
        <w:t>A number of utility</w:t>
      </w:r>
      <w:r w:rsidR="00672B1D">
        <w:rPr>
          <w:lang w:val="en-AU"/>
        </w:rPr>
        <w:t xml:space="preserve"> programs</w:t>
      </w:r>
      <w:r>
        <w:rPr>
          <w:lang w:val="en-AU"/>
        </w:rPr>
        <w:t xml:space="preserve"> provided with PEST</w:t>
      </w:r>
      <w:r w:rsidR="00360232">
        <w:rPr>
          <w:lang w:val="en-AU"/>
        </w:rPr>
        <w:t xml:space="preserve"> record</w:t>
      </w:r>
      <w:r>
        <w:rPr>
          <w:lang w:val="en-AU"/>
        </w:rPr>
        <w:t xml:space="preserve"> part or all of the contents of a JCO file in ASCII format where it can be read by a human being. See the JACWRIT, JCO2MAT and JROW2VEC utilities in particular. Another useful PEST utility is </w:t>
      </w:r>
      <w:r w:rsidR="00B81630">
        <w:rPr>
          <w:lang w:val="en-AU"/>
        </w:rPr>
        <w:t>JCO2JCO</w:t>
      </w:r>
      <w:r>
        <w:rPr>
          <w:lang w:val="en-AU"/>
        </w:rPr>
        <w:t xml:space="preserve">. This </w:t>
      </w:r>
      <w:r w:rsidR="00B81630">
        <w:rPr>
          <w:lang w:val="en-AU"/>
        </w:rPr>
        <w:t>builds a JCO file corresponding to a new PEST control file</w:t>
      </w:r>
      <w:r w:rsidR="00672B1D">
        <w:rPr>
          <w:lang w:val="en-AU"/>
        </w:rPr>
        <w:t xml:space="preserve"> from that corresponding to an existing PEST control file, provided that the contents of the former </w:t>
      </w:r>
      <w:r w:rsidR="00020BFA">
        <w:rPr>
          <w:lang w:val="en-AU"/>
        </w:rPr>
        <w:t xml:space="preserve">file </w:t>
      </w:r>
      <w:r w:rsidR="00672B1D">
        <w:rPr>
          <w:lang w:val="en-AU"/>
        </w:rPr>
        <w:t>are a subset of those of the latter</w:t>
      </w:r>
      <w:r w:rsidR="003C65FD">
        <w:rPr>
          <w:lang w:val="en-AU"/>
        </w:rPr>
        <w:t xml:space="preserve"> file</w:t>
      </w:r>
      <w:r w:rsidR="00672B1D">
        <w:rPr>
          <w:lang w:val="en-AU"/>
        </w:rPr>
        <w:t xml:space="preserve">. </w:t>
      </w:r>
      <w:r w:rsidR="00B81630">
        <w:rPr>
          <w:lang w:val="en-AU"/>
        </w:rPr>
        <w:t>Other</w:t>
      </w:r>
      <w:r w:rsidR="00672B1D">
        <w:rPr>
          <w:lang w:val="en-AU"/>
        </w:rPr>
        <w:t xml:space="preserve"> PEST</w:t>
      </w:r>
      <w:r w:rsidR="00B81630">
        <w:rPr>
          <w:lang w:val="en-AU"/>
        </w:rPr>
        <w:t xml:space="preserve"> utilities support the construction of a large JCO file from component JCO files built on the basis of smaller PEST </w:t>
      </w:r>
      <w:r w:rsidR="00672B1D">
        <w:rPr>
          <w:lang w:val="en-AU"/>
        </w:rPr>
        <w:t>(</w:t>
      </w:r>
      <w:r>
        <w:rPr>
          <w:lang w:val="en-AU"/>
        </w:rPr>
        <w:t>and</w:t>
      </w:r>
      <w:r w:rsidR="00672B1D">
        <w:rPr>
          <w:lang w:val="en-AU"/>
        </w:rPr>
        <w:t xml:space="preserve"> hence</w:t>
      </w:r>
      <w:r>
        <w:rPr>
          <w:lang w:val="en-AU"/>
        </w:rPr>
        <w:t xml:space="preserve"> PEST++</w:t>
      </w:r>
      <w:r w:rsidR="00672B1D">
        <w:rPr>
          <w:lang w:val="en-AU"/>
        </w:rPr>
        <w:t>)</w:t>
      </w:r>
      <w:r>
        <w:rPr>
          <w:lang w:val="en-AU"/>
        </w:rPr>
        <w:t xml:space="preserve"> </w:t>
      </w:r>
      <w:r w:rsidR="00B81630">
        <w:rPr>
          <w:lang w:val="en-AU"/>
        </w:rPr>
        <w:t>datasets. See part II of th</w:t>
      </w:r>
      <w:r>
        <w:rPr>
          <w:lang w:val="en-AU"/>
        </w:rPr>
        <w:t>e PEST</w:t>
      </w:r>
      <w:r w:rsidR="00B81630">
        <w:rPr>
          <w:lang w:val="en-AU"/>
        </w:rPr>
        <w:t xml:space="preserve"> manual for details.</w:t>
      </w:r>
      <w:r w:rsidR="00F92A79">
        <w:rPr>
          <w:lang w:val="en-AU"/>
        </w:rPr>
        <w:t xml:space="preserve"> </w:t>
      </w:r>
      <w:r w:rsidR="00A71C5B">
        <w:rPr>
          <w:lang w:val="en-AU"/>
        </w:rPr>
        <w:t>P</w:t>
      </w:r>
      <w:r w:rsidR="00F92A79">
        <w:rPr>
          <w:lang w:val="en-AU"/>
        </w:rPr>
        <w:t xml:space="preserve">yEMU provides similar </w:t>
      </w:r>
      <w:r w:rsidR="0094756A">
        <w:rPr>
          <w:lang w:val="en-AU"/>
        </w:rPr>
        <w:t xml:space="preserve">capabilities </w:t>
      </w:r>
      <w:r w:rsidR="00F92A79">
        <w:rPr>
          <w:lang w:val="en-AU"/>
        </w:rPr>
        <w:t>for JCO file</w:t>
      </w:r>
      <w:r w:rsidR="00360232">
        <w:rPr>
          <w:lang w:val="en-AU"/>
        </w:rPr>
        <w:t xml:space="preserve"> manipulation</w:t>
      </w:r>
      <w:r w:rsidR="00F92A79">
        <w:rPr>
          <w:lang w:val="en-AU"/>
        </w:rPr>
        <w:t xml:space="preserve"> within a python environment.</w:t>
      </w:r>
    </w:p>
    <w:p w14:paraId="4E21D047" w14:textId="77777777" w:rsidR="00B81630" w:rsidRDefault="00672B1D" w:rsidP="00B81630">
      <w:pPr>
        <w:rPr>
          <w:lang w:val="en-AU"/>
        </w:rPr>
      </w:pPr>
      <w:r>
        <w:rPr>
          <w:lang w:val="en-AU"/>
        </w:rPr>
        <w:t>A</w:t>
      </w:r>
      <w:r w:rsidR="00B81630">
        <w:rPr>
          <w:lang w:val="en-AU"/>
        </w:rPr>
        <w:t xml:space="preserve"> JCO file </w:t>
      </w:r>
      <w:r>
        <w:rPr>
          <w:lang w:val="en-AU"/>
        </w:rPr>
        <w:t>has</w:t>
      </w:r>
      <w:r w:rsidR="00B81630">
        <w:rPr>
          <w:lang w:val="en-AU"/>
        </w:rPr>
        <w:t xml:space="preserve"> many uses. Many of these uses are as important as the model calibration process itself. Hence it is not unusual for </w:t>
      </w:r>
      <w:r w:rsidR="00020BFA">
        <w:rPr>
          <w:lang w:val="en-AU"/>
        </w:rPr>
        <w:t xml:space="preserve">PEST or </w:t>
      </w:r>
      <w:r w:rsidR="00B81630">
        <w:rPr>
          <w:lang w:val="en-AU"/>
        </w:rPr>
        <w:t>PEST</w:t>
      </w:r>
      <w:r w:rsidR="00E04861">
        <w:rPr>
          <w:lang w:val="en-AU"/>
        </w:rPr>
        <w:t>PP</w:t>
      </w:r>
      <w:r w:rsidR="00020BFA">
        <w:rPr>
          <w:lang w:val="en-AU"/>
        </w:rPr>
        <w:t xml:space="preserve"> to be</w:t>
      </w:r>
      <w:r w:rsidR="00B81630">
        <w:rPr>
          <w:lang w:val="en-AU"/>
        </w:rPr>
        <w:t xml:space="preserve"> run purely for the purpose of filling a Jacobian matrix and writing a JCO file. </w:t>
      </w:r>
      <w:r w:rsidR="00020BFA">
        <w:rPr>
          <w:lang w:val="en-AU"/>
        </w:rPr>
        <w:t xml:space="preserve">For either of these programs, this is </w:t>
      </w:r>
      <w:r w:rsidR="00B81630">
        <w:rPr>
          <w:lang w:val="en-AU"/>
        </w:rPr>
        <w:t>achieved</w:t>
      </w:r>
      <w:r w:rsidR="00020BFA">
        <w:rPr>
          <w:lang w:val="en-AU"/>
        </w:rPr>
        <w:t xml:space="preserve"> by setting the</w:t>
      </w:r>
      <w:r w:rsidR="00B81630">
        <w:rPr>
          <w:lang w:val="en-AU"/>
        </w:rPr>
        <w:t xml:space="preserve"> NOPTMAX variable in the “control data” section of the PEST control file to -1 or </w:t>
      </w:r>
      <w:r w:rsidR="00360232">
        <w:rPr>
          <w:lang w:val="en-AU"/>
        </w:rPr>
        <w:noBreakHyphen/>
      </w:r>
      <w:r w:rsidR="00B81630">
        <w:rPr>
          <w:lang w:val="en-AU"/>
        </w:rPr>
        <w:t>2.</w:t>
      </w:r>
    </w:p>
    <w:p w14:paraId="02401AAC" w14:textId="77777777" w:rsidR="00B81630" w:rsidRDefault="00B81630" w:rsidP="00B81630">
      <w:pPr>
        <w:rPr>
          <w:lang w:val="en-AU"/>
        </w:rPr>
      </w:pPr>
      <w:r>
        <w:rPr>
          <w:lang w:val="en-AU"/>
        </w:rPr>
        <w:t>Uses to which a JCO file may be put include the following.</w:t>
      </w:r>
    </w:p>
    <w:p w14:paraId="704BFB05" w14:textId="77777777" w:rsidR="00B81630" w:rsidRDefault="00B81630" w:rsidP="003314D9">
      <w:pPr>
        <w:pStyle w:val="ListParagraph"/>
        <w:numPr>
          <w:ilvl w:val="0"/>
          <w:numId w:val="2"/>
        </w:numPr>
        <w:rPr>
          <w:lang w:val="en-AU"/>
        </w:rPr>
      </w:pPr>
      <w:r>
        <w:rPr>
          <w:lang w:val="en-AU"/>
        </w:rPr>
        <w:t xml:space="preserve">Examination of </w:t>
      </w:r>
      <w:r w:rsidR="00360232">
        <w:rPr>
          <w:lang w:val="en-AU"/>
        </w:rPr>
        <w:t xml:space="preserve">local </w:t>
      </w:r>
      <w:r>
        <w:rPr>
          <w:lang w:val="en-AU"/>
        </w:rPr>
        <w:t>sensitivities of model outputs to parameters</w:t>
      </w:r>
      <w:r w:rsidR="00360232">
        <w:rPr>
          <w:lang w:val="en-AU"/>
        </w:rPr>
        <w:t xml:space="preserve"> and/or decision variables</w:t>
      </w:r>
      <w:r>
        <w:rPr>
          <w:lang w:val="en-AU"/>
        </w:rPr>
        <w:t>.</w:t>
      </w:r>
    </w:p>
    <w:p w14:paraId="2DE9D40C" w14:textId="77777777" w:rsidR="00B81630" w:rsidRDefault="00B81630" w:rsidP="003314D9">
      <w:pPr>
        <w:pStyle w:val="ListParagraph"/>
        <w:numPr>
          <w:ilvl w:val="0"/>
          <w:numId w:val="2"/>
        </w:numPr>
        <w:rPr>
          <w:lang w:val="en-AU"/>
        </w:rPr>
      </w:pPr>
      <w:r>
        <w:rPr>
          <w:lang w:val="en-AU"/>
        </w:rPr>
        <w:t>Giving PEST</w:t>
      </w:r>
      <w:r w:rsidR="00E04861">
        <w:rPr>
          <w:lang w:val="en-AU"/>
        </w:rPr>
        <w:t xml:space="preserve"> or PESTPP</w:t>
      </w:r>
      <w:r>
        <w:rPr>
          <w:lang w:val="en-AU"/>
        </w:rPr>
        <w:t xml:space="preserve"> a “head start” in calibrating a model by providing it with a pre-calculated Jacobian matrix</w:t>
      </w:r>
      <w:r w:rsidR="00020BFA">
        <w:rPr>
          <w:lang w:val="en-AU"/>
        </w:rPr>
        <w:t xml:space="preserve"> to use in its first iteration</w:t>
      </w:r>
      <w:r>
        <w:rPr>
          <w:lang w:val="en-AU"/>
        </w:rPr>
        <w:t>.</w:t>
      </w:r>
      <w:r w:rsidR="00020BFA">
        <w:rPr>
          <w:lang w:val="en-AU"/>
        </w:rPr>
        <w:t xml:space="preserve"> PEST</w:t>
      </w:r>
      <w:r w:rsidR="00360232">
        <w:rPr>
          <w:lang w:val="en-AU"/>
        </w:rPr>
        <w:t xml:space="preserve"> uses this matrix if started with the </w:t>
      </w:r>
      <w:r w:rsidR="00020BFA">
        <w:rPr>
          <w:lang w:val="en-AU"/>
        </w:rPr>
        <w:t xml:space="preserve">“/i” switch. For PESTPP this is achieved through use of the </w:t>
      </w:r>
      <w:r w:rsidR="00020BFA" w:rsidRPr="00020BFA">
        <w:rPr>
          <w:i/>
          <w:lang w:val="en-AU"/>
        </w:rPr>
        <w:t>base_jacobian</w:t>
      </w:r>
      <w:r w:rsidR="00020BFA" w:rsidRPr="0094756A">
        <w:rPr>
          <w:i/>
          <w:lang w:val="en-AU"/>
        </w:rPr>
        <w:t>()</w:t>
      </w:r>
      <w:r w:rsidR="00020BFA">
        <w:rPr>
          <w:lang w:val="en-AU"/>
        </w:rPr>
        <w:t xml:space="preserve"> control variable.</w:t>
      </w:r>
    </w:p>
    <w:p w14:paraId="7E78AA0C" w14:textId="0A45ADC2" w:rsidR="00B81630" w:rsidRDefault="00360232" w:rsidP="003314D9">
      <w:pPr>
        <w:pStyle w:val="ListParagraph"/>
        <w:numPr>
          <w:ilvl w:val="0"/>
          <w:numId w:val="2"/>
        </w:numPr>
        <w:rPr>
          <w:lang w:val="en-AU"/>
        </w:rPr>
      </w:pPr>
      <w:r>
        <w:rPr>
          <w:lang w:val="en-AU"/>
        </w:rPr>
        <w:t xml:space="preserve">To support </w:t>
      </w:r>
      <w:r w:rsidR="00B81630">
        <w:rPr>
          <w:lang w:val="en-AU"/>
        </w:rPr>
        <w:t>the many types of linear analys</w:t>
      </w:r>
      <w:r>
        <w:rPr>
          <w:lang w:val="en-AU"/>
        </w:rPr>
        <w:t>i</w:t>
      </w:r>
      <w:r w:rsidR="00B81630">
        <w:rPr>
          <w:lang w:val="en-AU"/>
        </w:rPr>
        <w:t xml:space="preserve">s implemented </w:t>
      </w:r>
      <w:r>
        <w:rPr>
          <w:lang w:val="en-AU"/>
        </w:rPr>
        <w:t>by</w:t>
      </w:r>
      <w:r w:rsidR="00B81630">
        <w:rPr>
          <w:lang w:val="en-AU"/>
        </w:rPr>
        <w:t xml:space="preserve"> utility programs </w:t>
      </w:r>
      <w:r w:rsidR="00D83F5D">
        <w:rPr>
          <w:lang w:val="en-AU"/>
        </w:rPr>
        <w:t>supplied with PEST</w:t>
      </w:r>
      <w:r w:rsidR="00F20100">
        <w:rPr>
          <w:lang w:val="en-AU"/>
        </w:rPr>
        <w:t>,</w:t>
      </w:r>
      <w:r w:rsidR="00020BFA">
        <w:rPr>
          <w:lang w:val="en-AU"/>
        </w:rPr>
        <w:t xml:space="preserve"> </w:t>
      </w:r>
      <w:r>
        <w:rPr>
          <w:lang w:val="en-AU"/>
        </w:rPr>
        <w:t>and</w:t>
      </w:r>
      <w:r w:rsidR="00020BFA">
        <w:rPr>
          <w:lang w:val="en-AU"/>
        </w:rPr>
        <w:t xml:space="preserve"> functions provided by</w:t>
      </w:r>
      <w:r w:rsidR="00D83F5D">
        <w:rPr>
          <w:lang w:val="en-AU"/>
        </w:rPr>
        <w:t xml:space="preserve"> </w:t>
      </w:r>
      <w:r w:rsidR="00A71C5B">
        <w:rPr>
          <w:lang w:val="en-AU"/>
        </w:rPr>
        <w:t>P</w:t>
      </w:r>
      <w:r w:rsidR="00D83F5D">
        <w:rPr>
          <w:lang w:val="en-AU"/>
        </w:rPr>
        <w:t>yEMU</w:t>
      </w:r>
      <w:r w:rsidR="00B81630">
        <w:rPr>
          <w:lang w:val="en-AU"/>
        </w:rPr>
        <w:t xml:space="preserve">; these </w:t>
      </w:r>
      <w:r>
        <w:rPr>
          <w:lang w:val="en-AU"/>
        </w:rPr>
        <w:t>calculate</w:t>
      </w:r>
    </w:p>
    <w:p w14:paraId="76207874" w14:textId="77777777" w:rsidR="00B81630" w:rsidRDefault="00B81630" w:rsidP="003314D9">
      <w:pPr>
        <w:pStyle w:val="ListParagraph"/>
        <w:numPr>
          <w:ilvl w:val="1"/>
          <w:numId w:val="2"/>
        </w:numPr>
        <w:rPr>
          <w:lang w:val="en-AU"/>
        </w:rPr>
      </w:pPr>
      <w:r>
        <w:rPr>
          <w:lang w:val="en-AU"/>
        </w:rPr>
        <w:t>parameter identifiability;</w:t>
      </w:r>
    </w:p>
    <w:p w14:paraId="56BA0222" w14:textId="77777777" w:rsidR="00B81630" w:rsidRDefault="00B81630" w:rsidP="003314D9">
      <w:pPr>
        <w:pStyle w:val="ListParagraph"/>
        <w:numPr>
          <w:ilvl w:val="1"/>
          <w:numId w:val="2"/>
        </w:numPr>
        <w:rPr>
          <w:lang w:val="en-AU"/>
        </w:rPr>
      </w:pPr>
      <w:r>
        <w:rPr>
          <w:lang w:val="en-AU"/>
        </w:rPr>
        <w:t>parameter and predictive uncertainty;</w:t>
      </w:r>
    </w:p>
    <w:p w14:paraId="38F0C644" w14:textId="77777777" w:rsidR="00B81630" w:rsidRDefault="00B81630" w:rsidP="003314D9">
      <w:pPr>
        <w:pStyle w:val="ListParagraph"/>
        <w:numPr>
          <w:ilvl w:val="1"/>
          <w:numId w:val="2"/>
        </w:numPr>
        <w:rPr>
          <w:lang w:val="en-AU"/>
        </w:rPr>
      </w:pPr>
      <w:r>
        <w:rPr>
          <w:lang w:val="en-AU"/>
        </w:rPr>
        <w:t>parameter contributions to predictive uncertainty;</w:t>
      </w:r>
    </w:p>
    <w:p w14:paraId="07F2F879" w14:textId="77777777" w:rsidR="00B81630" w:rsidRDefault="00B81630" w:rsidP="003314D9">
      <w:pPr>
        <w:pStyle w:val="ListParagraph"/>
        <w:numPr>
          <w:ilvl w:val="1"/>
          <w:numId w:val="2"/>
        </w:numPr>
        <w:rPr>
          <w:lang w:val="en-AU"/>
        </w:rPr>
      </w:pPr>
      <w:r>
        <w:rPr>
          <w:lang w:val="en-AU"/>
        </w:rPr>
        <w:t>data worth;</w:t>
      </w:r>
    </w:p>
    <w:p w14:paraId="0F32DE4D" w14:textId="77777777" w:rsidR="00B81630" w:rsidRPr="007940A5" w:rsidRDefault="00B81630" w:rsidP="003314D9">
      <w:pPr>
        <w:pStyle w:val="ListParagraph"/>
        <w:numPr>
          <w:ilvl w:val="1"/>
          <w:numId w:val="2"/>
        </w:numPr>
      </w:pPr>
      <w:r>
        <w:rPr>
          <w:lang w:val="en-AU"/>
        </w:rPr>
        <w:t xml:space="preserve">the effects of </w:t>
      </w:r>
      <w:r w:rsidRPr="002E7EDE">
        <w:rPr>
          <w:lang w:val="en-AU"/>
        </w:rPr>
        <w:t>model defect</w:t>
      </w:r>
      <w:r>
        <w:rPr>
          <w:lang w:val="en-AU"/>
        </w:rPr>
        <w:t>s</w:t>
      </w:r>
      <w:r w:rsidRPr="002E7EDE">
        <w:rPr>
          <w:lang w:val="en-AU"/>
        </w:rPr>
        <w:t>.</w:t>
      </w:r>
    </w:p>
    <w:p w14:paraId="2D86E71F" w14:textId="77777777" w:rsidR="001E4779" w:rsidRDefault="001E4779" w:rsidP="001E4779">
      <w:pPr>
        <w:pStyle w:val="Heading2"/>
      </w:pPr>
      <w:bookmarkStart w:id="1735" w:name="_Toc439790971"/>
      <w:bookmarkStart w:id="1736" w:name="_Toc439791425"/>
      <w:bookmarkStart w:id="1737" w:name="_Toc439791880"/>
      <w:bookmarkStart w:id="1738" w:name="_Toc439792334"/>
      <w:bookmarkStart w:id="1739" w:name="_Toc439792788"/>
      <w:bookmarkStart w:id="1740" w:name="_Toc439793242"/>
      <w:bookmarkStart w:id="1741" w:name="_Toc439793696"/>
      <w:bookmarkStart w:id="1742" w:name="_Toc439794150"/>
      <w:bookmarkStart w:id="1743" w:name="_Toc439794604"/>
      <w:bookmarkStart w:id="1744" w:name="_Toc439795057"/>
      <w:bookmarkStart w:id="1745" w:name="_Toc439823041"/>
      <w:bookmarkStart w:id="1746" w:name="_Toc445910203"/>
      <w:bookmarkStart w:id="1747" w:name="_Toc510516420"/>
      <w:bookmarkStart w:id="1748" w:name="_Toc520535192"/>
      <w:r>
        <w:t>3.5 The Objective Function</w:t>
      </w:r>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p>
    <w:p w14:paraId="2B5D5E1D" w14:textId="77777777" w:rsidR="001E4779" w:rsidRDefault="008B6372" w:rsidP="008B6372">
      <w:pPr>
        <w:rPr>
          <w:lang w:val="en-AU"/>
        </w:rPr>
      </w:pPr>
      <w:r>
        <w:rPr>
          <w:lang w:val="en-AU"/>
        </w:rPr>
        <w:t>Most</w:t>
      </w:r>
      <w:r w:rsidR="00F20100">
        <w:rPr>
          <w:lang w:val="en-AU"/>
        </w:rPr>
        <w:t xml:space="preserve"> programs of the PEST and PEST++ suites</w:t>
      </w:r>
      <w:r>
        <w:rPr>
          <w:lang w:val="en-AU"/>
        </w:rPr>
        <w:t xml:space="preserve"> minimize a </w:t>
      </w:r>
      <w:r w:rsidR="001E4779">
        <w:rPr>
          <w:lang w:val="en-AU"/>
        </w:rPr>
        <w:t>least-squares objective function.</w:t>
      </w:r>
      <w:r>
        <w:rPr>
          <w:lang w:val="en-AU"/>
        </w:rPr>
        <w:t xml:space="preserve"> This is calculated as the</w:t>
      </w:r>
      <w:r w:rsidR="001E4779">
        <w:rPr>
          <w:lang w:val="en-AU"/>
        </w:rPr>
        <w:t xml:space="preserve"> sum of squared weighted differences between measurements (or prior information equations) and corresponding model outputs. The difference between a measurement and a model output to which it corresponds is referred to as a residual. Let the </w:t>
      </w:r>
      <w:r w:rsidR="001E4779" w:rsidRPr="007940A5">
        <w:rPr>
          <w:i/>
          <w:lang w:val="en-AU"/>
        </w:rPr>
        <w:t>i</w:t>
      </w:r>
      <w:r w:rsidR="00210BFA" w:rsidRPr="00210BFA">
        <w:rPr>
          <w:vertAlign w:val="superscript"/>
          <w:lang w:val="en-AU"/>
        </w:rPr>
        <w:t>th</w:t>
      </w:r>
      <w:r w:rsidR="001E4779">
        <w:rPr>
          <w:lang w:val="en-AU"/>
        </w:rPr>
        <w:t xml:space="preserve"> residual be designated as </w:t>
      </w:r>
      <w:r w:rsidR="001E4779" w:rsidRPr="007940A5">
        <w:rPr>
          <w:i/>
          <w:lang w:val="en-AU"/>
        </w:rPr>
        <w:t>r</w:t>
      </w:r>
      <w:r w:rsidR="001E4779" w:rsidRPr="007940A5">
        <w:rPr>
          <w:i/>
          <w:vertAlign w:val="subscript"/>
          <w:lang w:val="en-AU"/>
        </w:rPr>
        <w:t>i</w:t>
      </w:r>
      <w:r w:rsidR="001E4779">
        <w:rPr>
          <w:lang w:val="en-AU"/>
        </w:rPr>
        <w:t xml:space="preserve">. Let the weight associated with the </w:t>
      </w:r>
      <w:r w:rsidR="001E4779" w:rsidRPr="007940A5">
        <w:rPr>
          <w:i/>
          <w:lang w:val="en-AU"/>
        </w:rPr>
        <w:t>i</w:t>
      </w:r>
      <w:r w:rsidR="00210BFA" w:rsidRPr="00210BFA">
        <w:rPr>
          <w:vertAlign w:val="superscript"/>
          <w:lang w:val="en-AU"/>
        </w:rPr>
        <w:t>th</w:t>
      </w:r>
      <w:r w:rsidR="001E4779">
        <w:rPr>
          <w:lang w:val="en-AU"/>
        </w:rPr>
        <w:t xml:space="preserve"> observation (which may be a prior information equation) be designated as </w:t>
      </w:r>
      <w:r w:rsidR="001E4779" w:rsidRPr="007940A5">
        <w:rPr>
          <w:i/>
          <w:lang w:val="en-AU"/>
        </w:rPr>
        <w:t>w</w:t>
      </w:r>
      <w:r w:rsidR="001E4779" w:rsidRPr="007940A5">
        <w:rPr>
          <w:i/>
          <w:vertAlign w:val="subscript"/>
          <w:lang w:val="en-AU"/>
        </w:rPr>
        <w:t>i</w:t>
      </w:r>
      <w:r w:rsidR="001E4779">
        <w:rPr>
          <w:lang w:val="en-AU"/>
        </w:rPr>
        <w:t>. Then the objective function Φ is calculated as</w:t>
      </w:r>
    </w:p>
    <w:p w14:paraId="37F04DCF" w14:textId="77777777" w:rsidR="001E4779" w:rsidRDefault="001E4779" w:rsidP="001E4779">
      <w:pPr>
        <w:rPr>
          <w:lang w:val="en-AU"/>
        </w:rPr>
      </w:pPr>
      <w:r>
        <w:rPr>
          <w:lang w:val="en-AU"/>
        </w:rPr>
        <w:lastRenderedPageBreak/>
        <w:tab/>
      </w:r>
      <w:r w:rsidRPr="007940A5">
        <w:rPr>
          <w:position w:val="-14"/>
          <w:lang w:val="en-AU"/>
        </w:rPr>
        <w:object w:dxaOrig="1380" w:dyaOrig="420" w14:anchorId="54BCDCDE">
          <v:shape id="_x0000_i1026" type="#_x0000_t75" style="width:68.65pt;height:18.4pt" o:ole="">
            <v:imagedata r:id="rId20" o:title=""/>
          </v:shape>
          <o:OLEObject Type="Embed" ProgID="Equation.3" ShapeID="_x0000_i1026" DrawAspect="Content" ObjectID="_1597214249" r:id="rId21"/>
        </w:objec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(3.</w:t>
      </w:r>
      <w:r w:rsidR="00F20100">
        <w:rPr>
          <w:lang w:val="en-AU"/>
        </w:rPr>
        <w:t>3</w:t>
      </w:r>
      <w:r>
        <w:rPr>
          <w:lang w:val="en-AU"/>
        </w:rPr>
        <w:t>)</w:t>
      </w:r>
    </w:p>
    <w:p w14:paraId="18E5DEC9" w14:textId="77777777" w:rsidR="001E4779" w:rsidRDefault="001E4779" w:rsidP="001E4779">
      <w:pPr>
        <w:rPr>
          <w:lang w:val="en-AU"/>
        </w:rPr>
      </w:pPr>
      <w:r>
        <w:rPr>
          <w:lang w:val="en-AU"/>
        </w:rPr>
        <w:t xml:space="preserve">Obviously, if an observation is ascribed a weight of zero, then the residual associated with that observation makes no contribution to the total objective function. </w:t>
      </w:r>
      <w:r w:rsidR="00F20100">
        <w:rPr>
          <w:lang w:val="en-AU"/>
        </w:rPr>
        <w:t xml:space="preserve">An observation can therefore be removed from an inversion process </w:t>
      </w:r>
      <w:r>
        <w:rPr>
          <w:lang w:val="en-AU"/>
        </w:rPr>
        <w:t>by assigning it a weight of zero. This provides a far easier mechanism for removal of an observation from the calibration dataset than that of re-building the PEST control file</w:t>
      </w:r>
      <w:r w:rsidR="00F20100">
        <w:rPr>
          <w:lang w:val="en-AU"/>
        </w:rPr>
        <w:t xml:space="preserve"> (and the pertinent instruction file)</w:t>
      </w:r>
      <w:r>
        <w:rPr>
          <w:lang w:val="en-AU"/>
        </w:rPr>
        <w:t xml:space="preserve"> with this observation absent.</w:t>
      </w:r>
    </w:p>
    <w:p w14:paraId="45A07DAA" w14:textId="0E936D6E" w:rsidR="001E4779" w:rsidRDefault="008B6372" w:rsidP="001E4779">
      <w:pPr>
        <w:rPr>
          <w:lang w:val="en-AU"/>
        </w:rPr>
      </w:pPr>
      <w:r>
        <w:rPr>
          <w:lang w:val="en-AU"/>
        </w:rPr>
        <w:t>O</w:t>
      </w:r>
      <w:r w:rsidR="001E4779">
        <w:rPr>
          <w:lang w:val="en-AU"/>
        </w:rPr>
        <w:t>bservations can be divided into so-called “observation groups”. (Note that the term “observation group” includes prior information groups. Prior information is, after all, “observations” which pertain directly to parameters, or to linear combinations of parameters</w:t>
      </w:r>
      <w:r w:rsidR="00F20100">
        <w:rPr>
          <w:lang w:val="en-AU"/>
        </w:rPr>
        <w:t>; see chapter 4 of this manual for full details.</w:t>
      </w:r>
      <w:r w:rsidR="001E4779">
        <w:rPr>
          <w:lang w:val="en-AU"/>
        </w:rPr>
        <w:t xml:space="preserve">) Where observations and prior information equations are grouped in this manner, </w:t>
      </w:r>
      <w:r w:rsidR="00F20100">
        <w:rPr>
          <w:lang w:val="en-AU"/>
        </w:rPr>
        <w:t xml:space="preserve">programs of the PEST and PEST++ suites calculate </w:t>
      </w:r>
      <w:r w:rsidR="001E4779">
        <w:rPr>
          <w:lang w:val="en-AU"/>
        </w:rPr>
        <w:t>an objective function</w:t>
      </w:r>
      <w:r>
        <w:rPr>
          <w:lang w:val="en-AU"/>
        </w:rPr>
        <w:t xml:space="preserve"> </w:t>
      </w:r>
      <w:r w:rsidR="001E4779">
        <w:rPr>
          <w:lang w:val="en-AU"/>
        </w:rPr>
        <w:t>for each such group. These objective function components</w:t>
      </w:r>
      <w:r w:rsidR="00F20100">
        <w:rPr>
          <w:lang w:val="en-AU"/>
        </w:rPr>
        <w:t xml:space="preserve"> are</w:t>
      </w:r>
      <w:r w:rsidR="001E4779">
        <w:rPr>
          <w:lang w:val="en-AU"/>
        </w:rPr>
        <w:t xml:space="preserve"> listed</w:t>
      </w:r>
      <w:r w:rsidR="00907B45">
        <w:rPr>
          <w:lang w:val="en-AU"/>
        </w:rPr>
        <w:t xml:space="preserve"> to the screen and to</w:t>
      </w:r>
      <w:r w:rsidR="00F20100">
        <w:rPr>
          <w:lang w:val="en-AU"/>
        </w:rPr>
        <w:t xml:space="preserve"> pertinent</w:t>
      </w:r>
      <w:r w:rsidR="001E4779">
        <w:rPr>
          <w:lang w:val="en-AU"/>
        </w:rPr>
        <w:t xml:space="preserve"> run record file</w:t>
      </w:r>
      <w:r>
        <w:rPr>
          <w:lang w:val="en-AU"/>
        </w:rPr>
        <w:t>s</w:t>
      </w:r>
      <w:r w:rsidR="001E4779">
        <w:rPr>
          <w:lang w:val="en-AU"/>
        </w:rPr>
        <w:t xml:space="preserve">. </w:t>
      </w:r>
      <w:r w:rsidR="00277FD8">
        <w:rPr>
          <w:lang w:val="en-AU"/>
        </w:rPr>
        <w:t>A user can employ this information to ensure</w:t>
      </w:r>
      <w:r w:rsidR="001E4779">
        <w:rPr>
          <w:lang w:val="en-AU"/>
        </w:rPr>
        <w:t xml:space="preserve"> that no observation group dominates the</w:t>
      </w:r>
      <w:r w:rsidR="00F20100">
        <w:rPr>
          <w:lang w:val="en-AU"/>
        </w:rPr>
        <w:t xml:space="preserve"> overall</w:t>
      </w:r>
      <w:r w:rsidR="001E4779">
        <w:rPr>
          <w:lang w:val="en-AU"/>
        </w:rPr>
        <w:t xml:space="preserve"> objective function, or is invisible </w:t>
      </w:r>
      <w:r w:rsidR="00F20100">
        <w:rPr>
          <w:lang w:val="en-AU"/>
        </w:rPr>
        <w:t>to</w:t>
      </w:r>
      <w:r w:rsidR="001E4779">
        <w:rPr>
          <w:lang w:val="en-AU"/>
        </w:rPr>
        <w:t xml:space="preserve"> the objective function. Either situation can be rectified </w:t>
      </w:r>
      <w:r w:rsidR="00F20100">
        <w:rPr>
          <w:lang w:val="en-AU"/>
        </w:rPr>
        <w:t>by</w:t>
      </w:r>
      <w:r w:rsidR="001E4779">
        <w:rPr>
          <w:lang w:val="en-AU"/>
        </w:rPr>
        <w:t xml:space="preserve"> adjust</w:t>
      </w:r>
      <w:r w:rsidR="00F20100">
        <w:rPr>
          <w:lang w:val="en-AU"/>
        </w:rPr>
        <w:t>ing</w:t>
      </w:r>
      <w:r w:rsidR="001E4779">
        <w:rPr>
          <w:lang w:val="en-AU"/>
        </w:rPr>
        <w:t xml:space="preserve"> weights assigned to members of pertinent groups. Utility programs </w:t>
      </w:r>
      <w:r w:rsidR="00277FD8">
        <w:rPr>
          <w:lang w:val="en-AU"/>
        </w:rPr>
        <w:t>supplied</w:t>
      </w:r>
      <w:r>
        <w:rPr>
          <w:lang w:val="en-AU"/>
        </w:rPr>
        <w:t xml:space="preserve"> with PEST</w:t>
      </w:r>
      <w:r w:rsidR="00277FD8">
        <w:rPr>
          <w:lang w:val="en-AU"/>
        </w:rPr>
        <w:t>,</w:t>
      </w:r>
      <w:r w:rsidR="006A583C">
        <w:rPr>
          <w:lang w:val="en-AU"/>
        </w:rPr>
        <w:t xml:space="preserve"> and functionality </w:t>
      </w:r>
      <w:r w:rsidR="00277FD8">
        <w:rPr>
          <w:lang w:val="en-AU"/>
        </w:rPr>
        <w:t>provided by</w:t>
      </w:r>
      <w:r w:rsidR="006A583C">
        <w:rPr>
          <w:lang w:val="en-AU"/>
        </w:rPr>
        <w:t xml:space="preserve"> </w:t>
      </w:r>
      <w:r w:rsidR="00A71C5B">
        <w:rPr>
          <w:lang w:val="en-AU"/>
        </w:rPr>
        <w:t>P</w:t>
      </w:r>
      <w:r w:rsidR="006A583C">
        <w:rPr>
          <w:lang w:val="en-AU"/>
        </w:rPr>
        <w:t>yEMU</w:t>
      </w:r>
      <w:r>
        <w:rPr>
          <w:lang w:val="en-AU"/>
        </w:rPr>
        <w:t xml:space="preserve"> </w:t>
      </w:r>
      <w:r w:rsidR="001E4779">
        <w:rPr>
          <w:lang w:val="en-AU"/>
        </w:rPr>
        <w:t>can facilitate this operation</w:t>
      </w:r>
      <w:r w:rsidR="00277FD8">
        <w:rPr>
          <w:lang w:val="en-AU"/>
        </w:rPr>
        <w:t>.</w:t>
      </w:r>
      <w:r w:rsidR="001E4779">
        <w:rPr>
          <w:lang w:val="en-AU"/>
        </w:rPr>
        <w:t xml:space="preserve"> Programs within the PEST Groundwater and Surface Water Utility suites can also be used for inter-group weights adjustment.</w:t>
      </w:r>
    </w:p>
    <w:p w14:paraId="3901C8E3" w14:textId="77777777" w:rsidR="008B6372" w:rsidRDefault="008B6372" w:rsidP="001E4779">
      <w:pPr>
        <w:rPr>
          <w:lang w:val="en-AU"/>
        </w:rPr>
      </w:pPr>
      <w:r>
        <w:rPr>
          <w:lang w:val="en-AU"/>
        </w:rPr>
        <w:t xml:space="preserve">Where </w:t>
      </w:r>
      <w:r w:rsidR="00540D5B">
        <w:rPr>
          <w:lang w:val="en-AU"/>
        </w:rPr>
        <w:t xml:space="preserve">Tikhonov </w:t>
      </w:r>
      <w:r w:rsidR="00143C09">
        <w:rPr>
          <w:lang w:val="en-AU"/>
        </w:rPr>
        <w:t>regularization</w:t>
      </w:r>
      <w:r w:rsidR="00540D5B">
        <w:rPr>
          <w:lang w:val="en-AU"/>
        </w:rPr>
        <w:t xml:space="preserve"> is employed</w:t>
      </w:r>
      <w:r w:rsidR="00F20100">
        <w:rPr>
          <w:lang w:val="en-AU"/>
        </w:rPr>
        <w:t xml:space="preserve"> to promulgate parameter uniqueness</w:t>
      </w:r>
      <w:r w:rsidR="00A524D4">
        <w:rPr>
          <w:lang w:val="en-AU"/>
        </w:rPr>
        <w:t xml:space="preserve"> during highly parameterized inversion</w:t>
      </w:r>
      <w:r w:rsidR="00F20100">
        <w:rPr>
          <w:lang w:val="en-AU"/>
        </w:rPr>
        <w:t xml:space="preserve">, </w:t>
      </w:r>
      <w:r w:rsidR="00540D5B">
        <w:rPr>
          <w:lang w:val="en-AU"/>
        </w:rPr>
        <w:t>the total objective function is</w:t>
      </w:r>
      <w:r w:rsidR="00A524D4">
        <w:rPr>
          <w:lang w:val="en-AU"/>
        </w:rPr>
        <w:t xml:space="preserve"> further</w:t>
      </w:r>
      <w:r w:rsidR="00540D5B">
        <w:rPr>
          <w:lang w:val="en-AU"/>
        </w:rPr>
        <w:t xml:space="preserve"> partitioned into two components, namely the measurement objective function and the </w:t>
      </w:r>
      <w:r w:rsidR="00143C09">
        <w:rPr>
          <w:lang w:val="en-AU"/>
        </w:rPr>
        <w:t>regularization</w:t>
      </w:r>
      <w:r w:rsidR="00540D5B">
        <w:rPr>
          <w:lang w:val="en-AU"/>
        </w:rPr>
        <w:t xml:space="preserve"> objective function.</w:t>
      </w:r>
      <w:r w:rsidR="00480856">
        <w:rPr>
          <w:lang w:val="en-AU"/>
        </w:rPr>
        <w:t xml:space="preserve"> </w:t>
      </w:r>
      <w:r w:rsidR="00540D5B">
        <w:rPr>
          <w:lang w:val="en-AU"/>
        </w:rPr>
        <w:t>The former quantif</w:t>
      </w:r>
      <w:r w:rsidR="00480856">
        <w:rPr>
          <w:lang w:val="en-AU"/>
        </w:rPr>
        <w:t>ies</w:t>
      </w:r>
      <w:r w:rsidR="00540D5B">
        <w:rPr>
          <w:lang w:val="en-AU"/>
        </w:rPr>
        <w:t xml:space="preserve"> model-to-measurement misfit. The latter quantifies departures</w:t>
      </w:r>
      <w:r w:rsidR="00480856">
        <w:rPr>
          <w:lang w:val="en-AU"/>
        </w:rPr>
        <w:t xml:space="preserve"> of parameters</w:t>
      </w:r>
      <w:r w:rsidR="00540D5B">
        <w:rPr>
          <w:lang w:val="en-AU"/>
        </w:rPr>
        <w:t xml:space="preserve"> from a preferred state which acts as a</w:t>
      </w:r>
      <w:r w:rsidR="00480856">
        <w:rPr>
          <w:lang w:val="en-AU"/>
        </w:rPr>
        <w:t xml:space="preserve"> kind of </w:t>
      </w:r>
      <w:r w:rsidR="00540D5B">
        <w:rPr>
          <w:lang w:val="en-AU"/>
        </w:rPr>
        <w:t>“parameter fall</w:t>
      </w:r>
      <w:r w:rsidR="00480856">
        <w:rPr>
          <w:lang w:val="en-AU"/>
        </w:rPr>
        <w:t>-</w:t>
      </w:r>
      <w:r w:rsidR="00540D5B">
        <w:rPr>
          <w:lang w:val="en-AU"/>
        </w:rPr>
        <w:t>back position” which parameters should adopt unless there is information to the contrary in the calibration dataset.</w:t>
      </w:r>
      <w:r w:rsidR="00480856">
        <w:rPr>
          <w:lang w:val="en-AU"/>
        </w:rPr>
        <w:t xml:space="preserve"> See Doherty (2015) for full details.</w:t>
      </w:r>
    </w:p>
    <w:p w14:paraId="1484760C" w14:textId="5E063649" w:rsidR="000E437A" w:rsidRDefault="000E437A" w:rsidP="000E437A">
      <w:pPr>
        <w:rPr>
          <w:lang w:val="en-AU"/>
        </w:rPr>
      </w:pPr>
      <w:r>
        <w:rPr>
          <w:lang w:val="en-AU"/>
        </w:rPr>
        <w:t xml:space="preserve">The philosophy of weights assignment is a complex topic. </w:t>
      </w:r>
      <w:r w:rsidR="00480856">
        <w:rPr>
          <w:lang w:val="en-AU"/>
        </w:rPr>
        <w:t>Obviously, h</w:t>
      </w:r>
      <w:r>
        <w:rPr>
          <w:lang w:val="en-AU"/>
        </w:rPr>
        <w:t xml:space="preserve">igher weights should be awarded to </w:t>
      </w:r>
      <w:r w:rsidR="00480856">
        <w:rPr>
          <w:lang w:val="en-AU"/>
        </w:rPr>
        <w:t xml:space="preserve">measurements that are accompanied by </w:t>
      </w:r>
      <w:r>
        <w:rPr>
          <w:lang w:val="en-AU"/>
        </w:rPr>
        <w:t>less noise. However measurement noise is not the only consideration</w:t>
      </w:r>
      <w:r w:rsidR="00480856">
        <w:rPr>
          <w:lang w:val="en-AU"/>
        </w:rPr>
        <w:t xml:space="preserve"> to be taken into account when assigning weights</w:t>
      </w:r>
      <w:r w:rsidR="003C65FD">
        <w:rPr>
          <w:lang w:val="en-AU"/>
        </w:rPr>
        <w:t>.</w:t>
      </w:r>
      <w:r w:rsidR="00480856">
        <w:rPr>
          <w:lang w:val="en-AU"/>
        </w:rPr>
        <w:t xml:space="preserve"> </w:t>
      </w:r>
      <w:r w:rsidR="003C65FD">
        <w:rPr>
          <w:lang w:val="en-AU"/>
        </w:rPr>
        <w:t>S</w:t>
      </w:r>
      <w:r w:rsidR="00480856">
        <w:rPr>
          <w:lang w:val="en-AU"/>
        </w:rPr>
        <w:t xml:space="preserve">o-called “structural noise” often makes a </w:t>
      </w:r>
      <w:r w:rsidR="003C65FD">
        <w:rPr>
          <w:lang w:val="en-AU"/>
        </w:rPr>
        <w:t>significant</w:t>
      </w:r>
      <w:r w:rsidR="00480856">
        <w:rPr>
          <w:lang w:val="en-AU"/>
        </w:rPr>
        <w:t xml:space="preserve"> contribution to model-to-measurement misfit.</w:t>
      </w:r>
      <w:r>
        <w:rPr>
          <w:lang w:val="en-AU"/>
        </w:rPr>
        <w:t xml:space="preserve"> Weighting strategies that can accommodate</w:t>
      </w:r>
      <w:r w:rsidR="00480856">
        <w:rPr>
          <w:lang w:val="en-AU"/>
        </w:rPr>
        <w:t xml:space="preserve"> various types of</w:t>
      </w:r>
      <w:r>
        <w:rPr>
          <w:lang w:val="en-AU"/>
        </w:rPr>
        <w:t xml:space="preserve"> structural noise are addressed by Doherty (2015), Doherty and Welter (2010) and White et al (2014). A</w:t>
      </w:r>
      <w:r w:rsidR="00480856">
        <w:rPr>
          <w:lang w:val="en-AU"/>
        </w:rPr>
        <w:t xml:space="preserve"> simple</w:t>
      </w:r>
      <w:r>
        <w:rPr>
          <w:lang w:val="en-AU"/>
        </w:rPr>
        <w:t xml:space="preserve"> procedure that often works well is to assign observations of different types to different observation groups</w:t>
      </w:r>
      <w:r w:rsidR="00480856">
        <w:rPr>
          <w:lang w:val="en-AU"/>
        </w:rPr>
        <w:t>,</w:t>
      </w:r>
      <w:r>
        <w:rPr>
          <w:lang w:val="en-AU"/>
        </w:rPr>
        <w:t xml:space="preserve"> and </w:t>
      </w:r>
      <w:r w:rsidR="00480856">
        <w:rPr>
          <w:lang w:val="en-AU"/>
        </w:rPr>
        <w:t xml:space="preserve">to </w:t>
      </w:r>
      <w:r>
        <w:rPr>
          <w:lang w:val="en-AU"/>
        </w:rPr>
        <w:t>then use</w:t>
      </w:r>
      <w:r w:rsidR="00480856">
        <w:rPr>
          <w:lang w:val="en-AU"/>
        </w:rPr>
        <w:t xml:space="preserve"> a</w:t>
      </w:r>
      <w:r>
        <w:rPr>
          <w:lang w:val="en-AU"/>
        </w:rPr>
        <w:t xml:space="preserve"> utility program such as PWTADJ1</w:t>
      </w:r>
      <w:r w:rsidR="00480856">
        <w:rPr>
          <w:lang w:val="en-AU"/>
        </w:rPr>
        <w:t xml:space="preserve"> from the PEST suite</w:t>
      </w:r>
      <w:r>
        <w:rPr>
          <w:lang w:val="en-AU"/>
        </w:rPr>
        <w:t xml:space="preserve"> to ensure that the contribution made to the objective function by each </w:t>
      </w:r>
      <w:r w:rsidR="00480856">
        <w:rPr>
          <w:lang w:val="en-AU"/>
        </w:rPr>
        <w:t xml:space="preserve">observation </w:t>
      </w:r>
      <w:r>
        <w:rPr>
          <w:lang w:val="en-AU"/>
        </w:rPr>
        <w:t>group is about the same</w:t>
      </w:r>
      <w:r w:rsidR="003C65FD">
        <w:rPr>
          <w:lang w:val="en-AU"/>
        </w:rPr>
        <w:t xml:space="preserve"> as that made by any other observation group</w:t>
      </w:r>
      <w:r w:rsidR="00480856">
        <w:rPr>
          <w:lang w:val="en-AU"/>
        </w:rPr>
        <w:t xml:space="preserve"> at the commencement of the inversion process</w:t>
      </w:r>
      <w:r>
        <w:rPr>
          <w:lang w:val="en-AU"/>
        </w:rPr>
        <w:t>.</w:t>
      </w:r>
    </w:p>
    <w:p w14:paraId="38B16C12" w14:textId="2D1A875D" w:rsidR="000E437A" w:rsidRDefault="000E437A" w:rsidP="000E437A">
      <w:pPr>
        <w:rPr>
          <w:lang w:val="en-AU"/>
        </w:rPr>
      </w:pPr>
      <w:r>
        <w:rPr>
          <w:lang w:val="en-AU"/>
        </w:rPr>
        <w:t xml:space="preserve">When calibrating a surface water model, or when including contaminant concentrations as a component of the calibration dataset of a groundwater model, it may be </w:t>
      </w:r>
      <w:r w:rsidR="00351457">
        <w:rPr>
          <w:lang w:val="en-AU"/>
        </w:rPr>
        <w:t>useful</w:t>
      </w:r>
      <w:r>
        <w:rPr>
          <w:lang w:val="en-AU"/>
        </w:rPr>
        <w:t xml:space="preserve"> for </w:t>
      </w:r>
      <w:r w:rsidR="00351457">
        <w:rPr>
          <w:lang w:val="en-AU"/>
        </w:rPr>
        <w:t>the magnitude</w:t>
      </w:r>
      <w:r w:rsidR="003C65FD">
        <w:rPr>
          <w:lang w:val="en-AU"/>
        </w:rPr>
        <w:t>s</w:t>
      </w:r>
      <w:r w:rsidR="00351457">
        <w:rPr>
          <w:lang w:val="en-AU"/>
        </w:rPr>
        <w:t xml:space="preserve"> of </w:t>
      </w:r>
      <w:r>
        <w:rPr>
          <w:lang w:val="en-AU"/>
        </w:rPr>
        <w:t xml:space="preserve">weights to </w:t>
      </w:r>
      <w:r w:rsidR="00351457">
        <w:rPr>
          <w:lang w:val="en-AU"/>
        </w:rPr>
        <w:t>reflect the magnitudes</w:t>
      </w:r>
      <w:r>
        <w:rPr>
          <w:lang w:val="en-AU"/>
        </w:rPr>
        <w:t xml:space="preserve"> of measurements. </w:t>
      </w:r>
      <w:r w:rsidR="00A524D4">
        <w:rPr>
          <w:lang w:val="en-AU"/>
        </w:rPr>
        <w:t>Using this strategy,</w:t>
      </w:r>
      <w:r>
        <w:rPr>
          <w:lang w:val="en-AU"/>
        </w:rPr>
        <w:t xml:space="preserve"> small flows/concentrations (which are often high in information content) </w:t>
      </w:r>
      <w:r w:rsidR="00A524D4">
        <w:rPr>
          <w:lang w:val="en-AU"/>
        </w:rPr>
        <w:t>can be</w:t>
      </w:r>
      <w:r w:rsidR="00351457">
        <w:rPr>
          <w:lang w:val="en-AU"/>
        </w:rPr>
        <w:t xml:space="preserve"> </w:t>
      </w:r>
      <w:r w:rsidR="007310FB">
        <w:rPr>
          <w:lang w:val="en-AU"/>
        </w:rPr>
        <w:t>rendered</w:t>
      </w:r>
      <w:r>
        <w:rPr>
          <w:lang w:val="en-AU"/>
        </w:rPr>
        <w:t xml:space="preserve"> visible in the inversion process</w:t>
      </w:r>
      <w:r w:rsidR="00351457">
        <w:rPr>
          <w:lang w:val="en-AU"/>
        </w:rPr>
        <w:t>. They can therefore</w:t>
      </w:r>
      <w:r>
        <w:rPr>
          <w:lang w:val="en-AU"/>
        </w:rPr>
        <w:t xml:space="preserve"> influence parameter values </w:t>
      </w:r>
      <w:r w:rsidR="00351457">
        <w:rPr>
          <w:lang w:val="en-AU"/>
        </w:rPr>
        <w:t xml:space="preserve">that are estimated </w:t>
      </w:r>
      <w:r>
        <w:rPr>
          <w:lang w:val="en-AU"/>
        </w:rPr>
        <w:t xml:space="preserve">through that process. Programs supplied with the </w:t>
      </w:r>
      <w:r w:rsidR="00351457">
        <w:rPr>
          <w:lang w:val="en-AU"/>
        </w:rPr>
        <w:t xml:space="preserve">PEST </w:t>
      </w:r>
      <w:r>
        <w:rPr>
          <w:lang w:val="en-AU"/>
        </w:rPr>
        <w:t>Ground and Surface Water Utilities provide ideas and assistance in designing a suitable weighting strategy.</w:t>
      </w:r>
    </w:p>
    <w:p w14:paraId="098BD3D9" w14:textId="77777777" w:rsidR="00540D5B" w:rsidRDefault="00540D5B" w:rsidP="001E4779">
      <w:pPr>
        <w:rPr>
          <w:lang w:val="en-AU"/>
        </w:rPr>
      </w:pPr>
      <w:r>
        <w:rPr>
          <w:lang w:val="en-AU"/>
        </w:rPr>
        <w:t xml:space="preserve">Unlike PEST, programs of the PEST++ suite do not (at the time of writing) support use of covariance matrices in formulation of an objective function. </w:t>
      </w:r>
    </w:p>
    <w:p w14:paraId="544ACF1F" w14:textId="77777777" w:rsidR="00D83F21" w:rsidRDefault="00D83F21" w:rsidP="001E4779">
      <w:pPr>
        <w:rPr>
          <w:lang w:val="en-AU"/>
        </w:rPr>
      </w:pPr>
    </w:p>
    <w:p w14:paraId="54F8C74E" w14:textId="77777777" w:rsidR="00D83F21" w:rsidRPr="005F65CE" w:rsidRDefault="00D83F21" w:rsidP="001E4779">
      <w:pPr>
        <w:rPr>
          <w:lang w:val="en-AU"/>
        </w:rPr>
        <w:sectPr w:rsidR="00D83F21" w:rsidRPr="005F65CE" w:rsidSect="00EF7F08">
          <w:headerReference w:type="default" r:id="rId22"/>
          <w:endnotePr>
            <w:numFmt w:val="decimal"/>
          </w:endnotePr>
          <w:pgSz w:w="11906" w:h="16838" w:code="9"/>
          <w:pgMar w:top="1440" w:right="1440" w:bottom="1440" w:left="1440" w:header="1296" w:footer="864" w:gutter="0"/>
          <w:cols w:space="720"/>
          <w:noEndnote/>
        </w:sectPr>
      </w:pPr>
    </w:p>
    <w:p w14:paraId="6702DC84" w14:textId="77777777" w:rsidR="00745F0E" w:rsidRDefault="004C51A5" w:rsidP="00CB557E">
      <w:pPr>
        <w:pStyle w:val="Heading1"/>
      </w:pPr>
      <w:bookmarkStart w:id="1749" w:name="_Toc439790938"/>
      <w:bookmarkStart w:id="1750" w:name="_Toc439791392"/>
      <w:bookmarkStart w:id="1751" w:name="_Toc439791847"/>
      <w:bookmarkStart w:id="1752" w:name="_Toc439792301"/>
      <w:bookmarkStart w:id="1753" w:name="_Toc439792755"/>
      <w:bookmarkStart w:id="1754" w:name="_Toc439793209"/>
      <w:bookmarkStart w:id="1755" w:name="_Toc439793663"/>
      <w:bookmarkStart w:id="1756" w:name="_Toc439794117"/>
      <w:bookmarkStart w:id="1757" w:name="_Toc439794571"/>
      <w:bookmarkStart w:id="1758" w:name="_Toc439795024"/>
      <w:bookmarkStart w:id="1759" w:name="_Toc439823008"/>
      <w:bookmarkStart w:id="1760" w:name="_Toc445910170"/>
      <w:bookmarkStart w:id="1761" w:name="_Toc510516386"/>
      <w:bookmarkStart w:id="1762" w:name="_Toc520535193"/>
      <w:r>
        <w:lastRenderedPageBreak/>
        <w:t>4</w:t>
      </w:r>
      <w:r w:rsidR="00CB557E">
        <w:t xml:space="preserve">. </w:t>
      </w:r>
      <w:bookmarkEnd w:id="1749"/>
      <w:bookmarkEnd w:id="1750"/>
      <w:bookmarkEnd w:id="1751"/>
      <w:bookmarkEnd w:id="1752"/>
      <w:bookmarkEnd w:id="1753"/>
      <w:bookmarkEnd w:id="1754"/>
      <w:bookmarkEnd w:id="1755"/>
      <w:bookmarkEnd w:id="1756"/>
      <w:bookmarkEnd w:id="1757"/>
      <w:bookmarkEnd w:id="1758"/>
      <w:bookmarkEnd w:id="1759"/>
      <w:bookmarkEnd w:id="1760"/>
      <w:bookmarkEnd w:id="1761"/>
      <w:r w:rsidR="00466CC5">
        <w:t>The PEST Control File</w:t>
      </w:r>
      <w:bookmarkEnd w:id="1762"/>
    </w:p>
    <w:p w14:paraId="73D2A458" w14:textId="77777777" w:rsidR="00E35FE5" w:rsidRDefault="004C51A5" w:rsidP="00AF2B68">
      <w:pPr>
        <w:pStyle w:val="Heading2"/>
      </w:pPr>
      <w:bookmarkStart w:id="1763" w:name="_Toc439790939"/>
      <w:bookmarkStart w:id="1764" w:name="_Toc439791393"/>
      <w:bookmarkStart w:id="1765" w:name="_Toc439791848"/>
      <w:bookmarkStart w:id="1766" w:name="_Toc439792302"/>
      <w:bookmarkStart w:id="1767" w:name="_Toc439792756"/>
      <w:bookmarkStart w:id="1768" w:name="_Toc439793210"/>
      <w:bookmarkStart w:id="1769" w:name="_Toc439793664"/>
      <w:bookmarkStart w:id="1770" w:name="_Toc439794118"/>
      <w:bookmarkStart w:id="1771" w:name="_Toc439794572"/>
      <w:bookmarkStart w:id="1772" w:name="_Toc439795025"/>
      <w:bookmarkStart w:id="1773" w:name="_Toc439823009"/>
      <w:bookmarkStart w:id="1774" w:name="_Toc445910171"/>
      <w:bookmarkStart w:id="1775" w:name="_Toc510516387"/>
      <w:bookmarkStart w:id="1776" w:name="_Toc520535194"/>
      <w:r>
        <w:t>4</w:t>
      </w:r>
      <w:r w:rsidR="00AF2B68">
        <w:t xml:space="preserve">.1 </w:t>
      </w:r>
      <w:bookmarkEnd w:id="1763"/>
      <w:bookmarkEnd w:id="1764"/>
      <w:bookmarkEnd w:id="1765"/>
      <w:bookmarkEnd w:id="1766"/>
      <w:bookmarkEnd w:id="1767"/>
      <w:bookmarkEnd w:id="1768"/>
      <w:bookmarkEnd w:id="1769"/>
      <w:bookmarkEnd w:id="1770"/>
      <w:bookmarkEnd w:id="1771"/>
      <w:bookmarkEnd w:id="1772"/>
      <w:bookmarkEnd w:id="1773"/>
      <w:bookmarkEnd w:id="1774"/>
      <w:bookmarkEnd w:id="1775"/>
      <w:r w:rsidR="0098714D">
        <w:t>General</w:t>
      </w:r>
      <w:bookmarkEnd w:id="1776"/>
    </w:p>
    <w:p w14:paraId="72F7AF7D" w14:textId="2385CEB5" w:rsidR="00E767F0" w:rsidRDefault="004C51A5" w:rsidP="00E767F0">
      <w:pPr>
        <w:rPr>
          <w:lang w:val="en-AU"/>
        </w:rPr>
      </w:pPr>
      <w:r>
        <w:rPr>
          <w:lang w:val="en-AU"/>
        </w:rPr>
        <w:t>P</w:t>
      </w:r>
      <w:r w:rsidR="00466CC5">
        <w:rPr>
          <w:lang w:val="en-AU"/>
        </w:rPr>
        <w:t xml:space="preserve">rograms of the </w:t>
      </w:r>
      <w:r w:rsidR="00E767F0">
        <w:rPr>
          <w:lang w:val="en-AU"/>
        </w:rPr>
        <w:t>PEST</w:t>
      </w:r>
      <w:r w:rsidR="00466CC5">
        <w:rPr>
          <w:lang w:val="en-AU"/>
        </w:rPr>
        <w:t>++ suite, like PEST itself,</w:t>
      </w:r>
      <w:r w:rsidR="00E767F0">
        <w:rPr>
          <w:lang w:val="en-AU"/>
        </w:rPr>
        <w:t xml:space="preserve"> require three types of input file</w:t>
      </w:r>
      <w:r w:rsidR="003C65FD">
        <w:rPr>
          <w:lang w:val="en-AU"/>
        </w:rPr>
        <w:t>.</w:t>
      </w:r>
      <w:r w:rsidR="00E767F0">
        <w:rPr>
          <w:lang w:val="en-AU"/>
        </w:rPr>
        <w:t xml:space="preserve"> Two of these were discussed in </w:t>
      </w:r>
      <w:r w:rsidR="0016262C">
        <w:rPr>
          <w:lang w:val="en-AU"/>
        </w:rPr>
        <w:t>chapter</w:t>
      </w:r>
      <w:r>
        <w:rPr>
          <w:lang w:val="en-AU"/>
        </w:rPr>
        <w:t xml:space="preserve"> 2</w:t>
      </w:r>
      <w:r w:rsidR="00351457">
        <w:rPr>
          <w:lang w:val="en-AU"/>
        </w:rPr>
        <w:t xml:space="preserve"> of this manual</w:t>
      </w:r>
      <w:r w:rsidR="00E767F0">
        <w:rPr>
          <w:lang w:val="en-AU"/>
        </w:rPr>
        <w:t xml:space="preserve">, namely template and instruction files. </w:t>
      </w:r>
      <w:r w:rsidR="00466CC5">
        <w:rPr>
          <w:lang w:val="en-AU"/>
        </w:rPr>
        <w:t>On any occasion that</w:t>
      </w:r>
      <w:r w:rsidR="00351457">
        <w:rPr>
          <w:lang w:val="en-AU"/>
        </w:rPr>
        <w:t xml:space="preserve"> a PEST++ program is run</w:t>
      </w:r>
      <w:r w:rsidR="00E767F0">
        <w:rPr>
          <w:lang w:val="en-AU"/>
        </w:rPr>
        <w:t xml:space="preserve">, as many of each of these must be provided as there are model input files </w:t>
      </w:r>
      <w:r w:rsidR="00895F90">
        <w:rPr>
          <w:lang w:val="en-AU"/>
        </w:rPr>
        <w:t>i</w:t>
      </w:r>
      <w:r w:rsidR="00E767F0">
        <w:rPr>
          <w:lang w:val="en-AU"/>
        </w:rPr>
        <w:t>n which parameters</w:t>
      </w:r>
      <w:r w:rsidR="003A5405">
        <w:rPr>
          <w:lang w:val="en-AU"/>
        </w:rPr>
        <w:t xml:space="preserve"> and/or decision variables</w:t>
      </w:r>
      <w:r w:rsidR="00E767F0">
        <w:rPr>
          <w:lang w:val="en-AU"/>
        </w:rPr>
        <w:t xml:space="preserve"> reside</w:t>
      </w:r>
      <w:r w:rsidR="00895F90">
        <w:rPr>
          <w:lang w:val="en-AU"/>
        </w:rPr>
        <w:t>,</w:t>
      </w:r>
      <w:r w:rsidR="00E767F0">
        <w:rPr>
          <w:lang w:val="en-AU"/>
        </w:rPr>
        <w:t xml:space="preserve"> and model out</w:t>
      </w:r>
      <w:r w:rsidR="006A7A17">
        <w:rPr>
          <w:lang w:val="en-AU"/>
        </w:rPr>
        <w:t>put files from which numbers must be</w:t>
      </w:r>
      <w:r w:rsidR="00E767F0">
        <w:rPr>
          <w:lang w:val="en-AU"/>
        </w:rPr>
        <w:t xml:space="preserve"> read</w:t>
      </w:r>
      <w:r w:rsidR="00516617">
        <w:rPr>
          <w:lang w:val="en-AU"/>
        </w:rPr>
        <w:t>,</w:t>
      </w:r>
      <w:r w:rsidR="00E767F0">
        <w:rPr>
          <w:lang w:val="en-AU"/>
        </w:rPr>
        <w:t xml:space="preserve"> respectively. However there is only one PEST control file.</w:t>
      </w:r>
    </w:p>
    <w:p w14:paraId="2314416D" w14:textId="77777777" w:rsidR="00466CC5" w:rsidRDefault="004C51A5" w:rsidP="00E767F0">
      <w:pPr>
        <w:rPr>
          <w:lang w:val="en-AU"/>
        </w:rPr>
      </w:pPr>
      <w:r>
        <w:rPr>
          <w:lang w:val="en-AU"/>
        </w:rPr>
        <w:t>This chapter describes the PEST control file. However</w:t>
      </w:r>
      <w:r w:rsidR="00E73472">
        <w:rPr>
          <w:lang w:val="en-AU"/>
        </w:rPr>
        <w:t>,</w:t>
      </w:r>
      <w:r>
        <w:rPr>
          <w:lang w:val="en-AU"/>
        </w:rPr>
        <w:t xml:space="preserve"> it will not be discussed in the same detail as in </w:t>
      </w:r>
      <w:r w:rsidR="00466CC5">
        <w:rPr>
          <w:lang w:val="en-AU"/>
        </w:rPr>
        <w:t xml:space="preserve">part I of the PEST manual. </w:t>
      </w:r>
      <w:r>
        <w:rPr>
          <w:lang w:val="en-AU"/>
        </w:rPr>
        <w:t xml:space="preserve">This is because </w:t>
      </w:r>
      <w:r w:rsidR="00466CC5">
        <w:rPr>
          <w:lang w:val="en-AU"/>
        </w:rPr>
        <w:t>programs of the PEST++ suite do</w:t>
      </w:r>
      <w:r w:rsidR="002823AE">
        <w:rPr>
          <w:lang w:val="en-AU"/>
        </w:rPr>
        <w:t xml:space="preserve"> not rea</w:t>
      </w:r>
      <w:r w:rsidR="00E73472">
        <w:rPr>
          <w:lang w:val="en-AU"/>
        </w:rPr>
        <w:t>d</w:t>
      </w:r>
      <w:r w:rsidR="002823AE">
        <w:rPr>
          <w:lang w:val="en-AU"/>
        </w:rPr>
        <w:t xml:space="preserve"> all of the variables that </w:t>
      </w:r>
      <w:r w:rsidR="00E73472">
        <w:rPr>
          <w:lang w:val="en-AU"/>
        </w:rPr>
        <w:t>reside</w:t>
      </w:r>
      <w:r w:rsidR="002823AE">
        <w:rPr>
          <w:lang w:val="en-AU"/>
        </w:rPr>
        <w:t xml:space="preserve"> in this </w:t>
      </w:r>
      <w:r w:rsidR="00466CC5">
        <w:rPr>
          <w:lang w:val="en-AU"/>
        </w:rPr>
        <w:t xml:space="preserve">file. Furthermore, </w:t>
      </w:r>
      <w:r w:rsidR="00E73472">
        <w:rPr>
          <w:lang w:val="en-AU"/>
        </w:rPr>
        <w:t xml:space="preserve">some entire sections of </w:t>
      </w:r>
      <w:r w:rsidR="002823AE">
        <w:rPr>
          <w:lang w:val="en-AU"/>
        </w:rPr>
        <w:t>a</w:t>
      </w:r>
      <w:r w:rsidR="00466CC5">
        <w:rPr>
          <w:lang w:val="en-AU"/>
        </w:rPr>
        <w:t xml:space="preserve"> PEST control file </w:t>
      </w:r>
      <w:r w:rsidR="0098714D">
        <w:rPr>
          <w:lang w:val="en-AU"/>
        </w:rPr>
        <w:t xml:space="preserve">have no </w:t>
      </w:r>
      <w:r w:rsidR="00E73472">
        <w:rPr>
          <w:lang w:val="en-AU"/>
        </w:rPr>
        <w:t>relevance</w:t>
      </w:r>
      <w:r w:rsidR="0098714D">
        <w:rPr>
          <w:lang w:val="en-AU"/>
        </w:rPr>
        <w:t xml:space="preserve"> for programs of the PEST++ suite because they pertain to functionality which </w:t>
      </w:r>
      <w:r w:rsidR="002823AE">
        <w:rPr>
          <w:lang w:val="en-AU"/>
        </w:rPr>
        <w:t>the PEST++ suite does not support</w:t>
      </w:r>
      <w:r w:rsidR="0098714D">
        <w:rPr>
          <w:lang w:val="en-AU"/>
        </w:rPr>
        <w:t>. Programs of the PEST</w:t>
      </w:r>
      <w:r w:rsidR="002823AE">
        <w:rPr>
          <w:lang w:val="en-AU"/>
        </w:rPr>
        <w:t>++ suite</w:t>
      </w:r>
      <w:r w:rsidR="0098714D">
        <w:rPr>
          <w:lang w:val="en-AU"/>
        </w:rPr>
        <w:t xml:space="preserve"> do</w:t>
      </w:r>
      <w:r w:rsidR="00895F90">
        <w:rPr>
          <w:lang w:val="en-AU"/>
        </w:rPr>
        <w:t xml:space="preserve"> require their own specific control variables, however.</w:t>
      </w:r>
      <w:r w:rsidR="0098714D">
        <w:rPr>
          <w:lang w:val="en-AU"/>
        </w:rPr>
        <w:t xml:space="preserve"> As will be discussed later in this chapter, these can be provided anywhere in a PEST control file following a line that begins with the “++” character string.</w:t>
      </w:r>
      <w:r w:rsidR="009D7040">
        <w:rPr>
          <w:lang w:val="en-AU"/>
        </w:rPr>
        <w:t xml:space="preserve"> Conversely, lines that begin with the “++” string are ignored by programs of the PEST suite.</w:t>
      </w:r>
    </w:p>
    <w:p w14:paraId="5B1EC58B" w14:textId="4BA5BFD6" w:rsidR="0098714D" w:rsidRDefault="0098714D" w:rsidP="00E767F0">
      <w:pPr>
        <w:rPr>
          <w:lang w:val="en-AU"/>
        </w:rPr>
      </w:pPr>
      <w:r>
        <w:rPr>
          <w:lang w:val="en-AU"/>
        </w:rPr>
        <w:t>With the exception of section headers</w:t>
      </w:r>
      <w:r w:rsidR="00895F90">
        <w:rPr>
          <w:lang w:val="en-AU"/>
        </w:rPr>
        <w:t xml:space="preserve"> and lines that being with the “++” string</w:t>
      </w:r>
      <w:r>
        <w:rPr>
          <w:lang w:val="en-AU"/>
        </w:rPr>
        <w:t>, each line of a</w:t>
      </w:r>
      <w:r w:rsidR="002823AE">
        <w:rPr>
          <w:lang w:val="en-AU"/>
        </w:rPr>
        <w:t xml:space="preserve"> </w:t>
      </w:r>
      <w:r>
        <w:rPr>
          <w:lang w:val="en-AU"/>
        </w:rPr>
        <w:t>PEST control file is comprised of the values of variables</w:t>
      </w:r>
      <w:r w:rsidR="002823AE">
        <w:rPr>
          <w:lang w:val="en-AU"/>
        </w:rPr>
        <w:t xml:space="preserve"> listed in sequence</w:t>
      </w:r>
      <w:r>
        <w:rPr>
          <w:lang w:val="en-AU"/>
        </w:rPr>
        <w:t>. These values may be integers, real numbers or text strings, the latter often providing the name</w:t>
      </w:r>
      <w:r w:rsidR="002823AE">
        <w:rPr>
          <w:lang w:val="en-AU"/>
        </w:rPr>
        <w:t>s</w:t>
      </w:r>
      <w:r>
        <w:rPr>
          <w:lang w:val="en-AU"/>
        </w:rPr>
        <w:t xml:space="preserve"> of file</w:t>
      </w:r>
      <w:r w:rsidR="00E73472">
        <w:rPr>
          <w:lang w:val="en-AU"/>
        </w:rPr>
        <w:t>s</w:t>
      </w:r>
      <w:r>
        <w:rPr>
          <w:lang w:val="en-AU"/>
        </w:rPr>
        <w:t xml:space="preserve">. </w:t>
      </w:r>
      <w:r w:rsidR="00E73472">
        <w:rPr>
          <w:lang w:val="en-AU"/>
        </w:rPr>
        <w:t xml:space="preserve">Each such item </w:t>
      </w:r>
      <w:r>
        <w:rPr>
          <w:lang w:val="en-AU"/>
        </w:rPr>
        <w:t>must be separated</w:t>
      </w:r>
      <w:r w:rsidR="00E73472">
        <w:rPr>
          <w:lang w:val="en-AU"/>
        </w:rPr>
        <w:t xml:space="preserve"> from its neighbour</w:t>
      </w:r>
      <w:r>
        <w:rPr>
          <w:lang w:val="en-AU"/>
        </w:rPr>
        <w:t xml:space="preserve"> by whitespace</w:t>
      </w:r>
      <w:r w:rsidR="00895F90">
        <w:rPr>
          <w:lang w:val="en-AU"/>
        </w:rPr>
        <w:t xml:space="preserve">, i.e. </w:t>
      </w:r>
      <w:r>
        <w:rPr>
          <w:lang w:val="en-AU"/>
        </w:rPr>
        <w:t>spaces or tabs. Multiple</w:t>
      </w:r>
      <w:r w:rsidR="003C65FD">
        <w:rPr>
          <w:lang w:val="en-AU"/>
        </w:rPr>
        <w:t xml:space="preserve"> consecutive</w:t>
      </w:r>
      <w:r>
        <w:rPr>
          <w:lang w:val="en-AU"/>
        </w:rPr>
        <w:t xml:space="preserve"> spaces or tabs are permitted.</w:t>
      </w:r>
      <w:r w:rsidR="00E73472">
        <w:rPr>
          <w:lang w:val="en-AU"/>
        </w:rPr>
        <w:t xml:space="preserve"> To avoid </w:t>
      </w:r>
      <w:r w:rsidR="007310FB">
        <w:rPr>
          <w:lang w:val="en-AU"/>
        </w:rPr>
        <w:t>confusion</w:t>
      </w:r>
      <w:r w:rsidR="00E73472">
        <w:rPr>
          <w:lang w:val="en-AU"/>
        </w:rPr>
        <w:t xml:space="preserve">, </w:t>
      </w:r>
      <w:r>
        <w:rPr>
          <w:lang w:val="en-AU"/>
        </w:rPr>
        <w:t>a text variable</w:t>
      </w:r>
      <w:r w:rsidR="00E73472">
        <w:rPr>
          <w:lang w:val="en-AU"/>
        </w:rPr>
        <w:t xml:space="preserve"> which</w:t>
      </w:r>
      <w:r>
        <w:rPr>
          <w:lang w:val="en-AU"/>
        </w:rPr>
        <w:t xml:space="preserve"> contains a space must be enclosed in quotes.</w:t>
      </w:r>
      <w:r w:rsidR="002823AE">
        <w:rPr>
          <w:lang w:val="en-AU"/>
        </w:rPr>
        <w:t xml:space="preserve"> The variable to which each number o</w:t>
      </w:r>
      <w:r w:rsidR="00895F90">
        <w:rPr>
          <w:lang w:val="en-AU"/>
        </w:rPr>
        <w:t>r</w:t>
      </w:r>
      <w:r w:rsidR="002823AE">
        <w:rPr>
          <w:lang w:val="en-AU"/>
        </w:rPr>
        <w:t xml:space="preserve"> text string pertains is identified by the line on which it resides, and</w:t>
      </w:r>
      <w:r w:rsidR="003C65FD">
        <w:rPr>
          <w:lang w:val="en-AU"/>
        </w:rPr>
        <w:t xml:space="preserve"> by</w:t>
      </w:r>
      <w:r w:rsidR="002823AE">
        <w:rPr>
          <w:lang w:val="en-AU"/>
        </w:rPr>
        <w:t xml:space="preserve"> its position on that line. </w:t>
      </w:r>
    </w:p>
    <w:p w14:paraId="468D4242" w14:textId="30BD473D" w:rsidR="009D7040" w:rsidRDefault="009D7040" w:rsidP="00E767F0">
      <w:pPr>
        <w:rPr>
          <w:lang w:val="en-AU"/>
        </w:rPr>
      </w:pPr>
      <w:r>
        <w:rPr>
          <w:lang w:val="en-AU"/>
        </w:rPr>
        <w:t xml:space="preserve">The first line of a PEST control file must begin with the string “pcf”; this stands for “PEST control file”. No other variables must appear on this first line. </w:t>
      </w:r>
      <w:r w:rsidR="002823AE">
        <w:rPr>
          <w:lang w:val="en-AU"/>
        </w:rPr>
        <w:t>Versions of PEST from 15 onwards</w:t>
      </w:r>
      <w:r w:rsidR="00E73472">
        <w:rPr>
          <w:lang w:val="en-AU"/>
        </w:rPr>
        <w:t>,</w:t>
      </w:r>
      <w:r w:rsidR="002823AE">
        <w:rPr>
          <w:lang w:val="en-AU"/>
        </w:rPr>
        <w:t xml:space="preserve"> and versions of PEST++ from 4 onwards</w:t>
      </w:r>
      <w:r w:rsidR="00E73472">
        <w:rPr>
          <w:lang w:val="en-AU"/>
        </w:rPr>
        <w:t>,</w:t>
      </w:r>
      <w:r w:rsidR="002823AE">
        <w:rPr>
          <w:lang w:val="en-AU"/>
        </w:rPr>
        <w:t xml:space="preserve"> </w:t>
      </w:r>
      <w:r>
        <w:rPr>
          <w:lang w:val="en-AU"/>
        </w:rPr>
        <w:t>allow blank lines to be interspersed with</w:t>
      </w:r>
      <w:r w:rsidR="00E73472">
        <w:rPr>
          <w:lang w:val="en-AU"/>
        </w:rPr>
        <w:t xml:space="preserve"> data</w:t>
      </w:r>
      <w:r>
        <w:rPr>
          <w:lang w:val="en-AU"/>
        </w:rPr>
        <w:t xml:space="preserve"> lines </w:t>
      </w:r>
      <w:r w:rsidR="00E73472">
        <w:rPr>
          <w:lang w:val="en-AU"/>
        </w:rPr>
        <w:t>in a PEST control file</w:t>
      </w:r>
      <w:r>
        <w:rPr>
          <w:lang w:val="en-AU"/>
        </w:rPr>
        <w:t>. They also allow for the presence of comments.</w:t>
      </w:r>
      <w:r w:rsidR="00E73472">
        <w:rPr>
          <w:lang w:val="en-AU"/>
        </w:rPr>
        <w:t xml:space="preserve"> Comments are preceded by </w:t>
      </w:r>
      <w:r w:rsidR="00C35AB4">
        <w:rPr>
          <w:lang w:val="en-AU"/>
        </w:rPr>
        <w:t>the</w:t>
      </w:r>
      <w:r w:rsidR="00E73472">
        <w:rPr>
          <w:lang w:val="en-AU"/>
        </w:rPr>
        <w:t xml:space="preserve"> “#” character. </w:t>
      </w:r>
      <w:r w:rsidR="00C35AB4">
        <w:rPr>
          <w:lang w:val="en-AU"/>
        </w:rPr>
        <w:t>Any text to the right of that character</w:t>
      </w:r>
      <w:r>
        <w:rPr>
          <w:lang w:val="en-AU"/>
        </w:rPr>
        <w:t xml:space="preserve"> is</w:t>
      </w:r>
      <w:r w:rsidR="00895F90">
        <w:rPr>
          <w:lang w:val="en-AU"/>
        </w:rPr>
        <w:t xml:space="preserve"> treated as a comment, and hence ignored by a PEST++ program</w:t>
      </w:r>
      <w:r>
        <w:rPr>
          <w:lang w:val="en-AU"/>
        </w:rPr>
        <w:t xml:space="preserve"> (including the entirety of a line if the “#” character </w:t>
      </w:r>
      <w:r w:rsidR="00C35AB4">
        <w:rPr>
          <w:lang w:val="en-AU"/>
        </w:rPr>
        <w:t>leads the</w:t>
      </w:r>
      <w:r>
        <w:rPr>
          <w:lang w:val="en-AU"/>
        </w:rPr>
        <w:t xml:space="preserve"> line</w:t>
      </w:r>
      <w:r w:rsidR="00C35AB4">
        <w:rPr>
          <w:lang w:val="en-AU"/>
        </w:rPr>
        <w:t>)</w:t>
      </w:r>
      <w:r>
        <w:rPr>
          <w:lang w:val="en-AU"/>
        </w:rPr>
        <w:t xml:space="preserve">. However, unless </w:t>
      </w:r>
      <w:r w:rsidR="00C35AB4">
        <w:rPr>
          <w:lang w:val="en-AU"/>
        </w:rPr>
        <w:t xml:space="preserve">the “#” character </w:t>
      </w:r>
      <w:r>
        <w:rPr>
          <w:lang w:val="en-AU"/>
        </w:rPr>
        <w:t>is the first character o</w:t>
      </w:r>
      <w:r w:rsidR="00C35AB4">
        <w:rPr>
          <w:lang w:val="en-AU"/>
        </w:rPr>
        <w:t>n</w:t>
      </w:r>
      <w:r>
        <w:rPr>
          <w:lang w:val="en-AU"/>
        </w:rPr>
        <w:t xml:space="preserve"> </w:t>
      </w:r>
      <w:r w:rsidR="00C35AB4">
        <w:rPr>
          <w:lang w:val="en-AU"/>
        </w:rPr>
        <w:t>a</w:t>
      </w:r>
      <w:r>
        <w:rPr>
          <w:lang w:val="en-AU"/>
        </w:rPr>
        <w:t xml:space="preserve"> line, </w:t>
      </w:r>
      <w:r w:rsidR="00C35AB4">
        <w:rPr>
          <w:lang w:val="en-AU"/>
        </w:rPr>
        <w:t xml:space="preserve">it </w:t>
      </w:r>
      <w:r>
        <w:rPr>
          <w:lang w:val="en-AU"/>
        </w:rPr>
        <w:t>must be preceded by a space; also</w:t>
      </w:r>
      <w:r w:rsidR="00C35AB4">
        <w:rPr>
          <w:lang w:val="en-AU"/>
        </w:rPr>
        <w:t>,</w:t>
      </w:r>
      <w:r>
        <w:rPr>
          <w:lang w:val="en-AU"/>
        </w:rPr>
        <w:t xml:space="preserve"> it must not be part of a string that is enclosed in quotes. These precautions prevent the occurrence of the “#” character within a filename from being misinterpreted as introducing a comment.</w:t>
      </w:r>
    </w:p>
    <w:p w14:paraId="3433B2DF" w14:textId="77777777" w:rsidR="0017111C" w:rsidRDefault="004C51A5" w:rsidP="0017111C">
      <w:pPr>
        <w:pStyle w:val="Heading2"/>
      </w:pPr>
      <w:bookmarkStart w:id="1777" w:name="_Toc439790943"/>
      <w:bookmarkStart w:id="1778" w:name="_Toc439791397"/>
      <w:bookmarkStart w:id="1779" w:name="_Toc439791852"/>
      <w:bookmarkStart w:id="1780" w:name="_Toc439792306"/>
      <w:bookmarkStart w:id="1781" w:name="_Toc439792760"/>
      <w:bookmarkStart w:id="1782" w:name="_Toc439793214"/>
      <w:bookmarkStart w:id="1783" w:name="_Toc439793668"/>
      <w:bookmarkStart w:id="1784" w:name="_Toc439794122"/>
      <w:bookmarkStart w:id="1785" w:name="_Toc439794576"/>
      <w:bookmarkStart w:id="1786" w:name="_Toc439795029"/>
      <w:bookmarkStart w:id="1787" w:name="_Toc439823013"/>
      <w:bookmarkStart w:id="1788" w:name="_Toc445910175"/>
      <w:bookmarkStart w:id="1789" w:name="_Toc510516391"/>
      <w:bookmarkStart w:id="1790" w:name="_Toc520535195"/>
      <w:r>
        <w:t>4</w:t>
      </w:r>
      <w:r w:rsidR="0017111C">
        <w:t>.2 Naming Conventions</w:t>
      </w:r>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p>
    <w:p w14:paraId="3E61E722" w14:textId="77777777" w:rsidR="0017111C" w:rsidRDefault="0017111C" w:rsidP="0017111C">
      <w:pPr>
        <w:rPr>
          <w:lang w:val="en-AU"/>
        </w:rPr>
      </w:pPr>
      <w:r>
        <w:rPr>
          <w:lang w:val="en-AU"/>
        </w:rPr>
        <w:t>A PEST control file must have an extension of</w:t>
      </w:r>
      <w:r w:rsidR="00210BFA">
        <w:rPr>
          <w:lang w:val="en-AU"/>
        </w:rPr>
        <w:t xml:space="preserve"> </w:t>
      </w:r>
      <w:r w:rsidRPr="00AF06B3">
        <w:rPr>
          <w:i/>
          <w:lang w:val="en-AU"/>
        </w:rPr>
        <w:t>.pst</w:t>
      </w:r>
      <w:r>
        <w:rPr>
          <w:lang w:val="en-AU"/>
        </w:rPr>
        <w:t xml:space="preserve">. </w:t>
      </w:r>
      <w:r w:rsidR="0001325E">
        <w:rPr>
          <w:lang w:val="en-AU"/>
        </w:rPr>
        <w:t xml:space="preserve">Suppose that its filename base is </w:t>
      </w:r>
      <w:r w:rsidR="0001325E">
        <w:rPr>
          <w:i/>
          <w:lang w:val="en-AU"/>
        </w:rPr>
        <w:t>case</w:t>
      </w:r>
      <w:r w:rsidR="0001325E">
        <w:rPr>
          <w:lang w:val="en-AU"/>
        </w:rPr>
        <w:t>.</w:t>
      </w:r>
      <w:r>
        <w:rPr>
          <w:lang w:val="en-AU"/>
        </w:rPr>
        <w:t xml:space="preserve"> Then the PEST control file </w:t>
      </w:r>
      <w:r w:rsidR="0001325E">
        <w:rPr>
          <w:lang w:val="en-AU"/>
        </w:rPr>
        <w:t>must be</w:t>
      </w:r>
      <w:r>
        <w:rPr>
          <w:lang w:val="en-AU"/>
        </w:rPr>
        <w:t xml:space="preserve"> named </w:t>
      </w:r>
      <w:r w:rsidRPr="0017111C">
        <w:rPr>
          <w:i/>
          <w:lang w:val="en-AU"/>
        </w:rPr>
        <w:t>case</w:t>
      </w:r>
      <w:r>
        <w:rPr>
          <w:i/>
          <w:lang w:val="en-AU"/>
        </w:rPr>
        <w:t>.pst</w:t>
      </w:r>
      <w:r>
        <w:rPr>
          <w:lang w:val="en-AU"/>
        </w:rPr>
        <w:t xml:space="preserve">. </w:t>
      </w:r>
    </w:p>
    <w:p w14:paraId="4CECE030" w14:textId="77777777" w:rsidR="0017111C" w:rsidRPr="00AF06B3" w:rsidRDefault="0017111C" w:rsidP="0017111C">
      <w:pPr>
        <w:rPr>
          <w:lang w:val="en-AU"/>
        </w:rPr>
      </w:pPr>
      <w:r>
        <w:rPr>
          <w:lang w:val="en-AU"/>
        </w:rPr>
        <w:t>As they run, programs of the PEST++ suite produce many files. The number and type of files</w:t>
      </w:r>
      <w:r w:rsidR="00895F90">
        <w:rPr>
          <w:lang w:val="en-AU"/>
        </w:rPr>
        <w:t xml:space="preserve"> that are written</w:t>
      </w:r>
      <w:r>
        <w:rPr>
          <w:lang w:val="en-AU"/>
        </w:rPr>
        <w:t xml:space="preserve"> depend on the program. All of these files have the same filename base</w:t>
      </w:r>
      <w:r w:rsidR="0001325E">
        <w:rPr>
          <w:lang w:val="en-AU"/>
        </w:rPr>
        <w:t xml:space="preserve"> as that of the PEST control file on which their run is based</w:t>
      </w:r>
      <w:r>
        <w:rPr>
          <w:lang w:val="en-AU"/>
        </w:rPr>
        <w:t xml:space="preserve"> (</w:t>
      </w:r>
      <w:r w:rsidRPr="0017111C">
        <w:rPr>
          <w:i/>
          <w:lang w:val="en-AU"/>
        </w:rPr>
        <w:t>case</w:t>
      </w:r>
      <w:r>
        <w:rPr>
          <w:lang w:val="en-AU"/>
        </w:rPr>
        <w:t xml:space="preserve"> in the present example). </w:t>
      </w:r>
    </w:p>
    <w:p w14:paraId="36616D4D" w14:textId="77777777" w:rsidR="0017111C" w:rsidRDefault="0017111C" w:rsidP="00E767F0">
      <w:pPr>
        <w:rPr>
          <w:lang w:val="en-AU"/>
        </w:rPr>
      </w:pPr>
    </w:p>
    <w:p w14:paraId="52AAF0F9" w14:textId="77777777" w:rsidR="003F29E8" w:rsidRDefault="004C51A5" w:rsidP="0070609E">
      <w:pPr>
        <w:pStyle w:val="Heading2"/>
      </w:pPr>
      <w:bookmarkStart w:id="1791" w:name="_Toc520535196"/>
      <w:r>
        <w:lastRenderedPageBreak/>
        <w:t>4</w:t>
      </w:r>
      <w:r w:rsidR="0070609E">
        <w:t>.</w:t>
      </w:r>
      <w:r w:rsidR="0017111C">
        <w:t>3</w:t>
      </w:r>
      <w:r w:rsidR="0070609E">
        <w:t xml:space="preserve"> Sections</w:t>
      </w:r>
      <w:bookmarkEnd w:id="1791"/>
    </w:p>
    <w:p w14:paraId="02EB5DAC" w14:textId="77777777" w:rsidR="0070609E" w:rsidRDefault="0070609E" w:rsidP="0070609E">
      <w:pPr>
        <w:rPr>
          <w:lang w:val="en-AU"/>
        </w:rPr>
      </w:pPr>
      <w:r>
        <w:rPr>
          <w:lang w:val="en-AU"/>
        </w:rPr>
        <w:t xml:space="preserve">The PEST control file is </w:t>
      </w:r>
      <w:r w:rsidR="00895F90">
        <w:rPr>
          <w:lang w:val="en-AU"/>
        </w:rPr>
        <w:t>sub</w:t>
      </w:r>
      <w:r>
        <w:rPr>
          <w:lang w:val="en-AU"/>
        </w:rPr>
        <w:t xml:space="preserve">divided into sections. Each section begins with a header. </w:t>
      </w:r>
      <w:r w:rsidR="00604030">
        <w:rPr>
          <w:lang w:val="en-AU"/>
        </w:rPr>
        <w:t>A</w:t>
      </w:r>
      <w:r>
        <w:rPr>
          <w:lang w:val="en-AU"/>
        </w:rPr>
        <w:t xml:space="preserve"> header</w:t>
      </w:r>
      <w:r w:rsidR="005753F6">
        <w:rPr>
          <w:lang w:val="en-AU"/>
        </w:rPr>
        <w:t xml:space="preserve"> is </w:t>
      </w:r>
      <w:r w:rsidR="00604030">
        <w:rPr>
          <w:lang w:val="en-AU"/>
        </w:rPr>
        <w:t xml:space="preserve">easily </w:t>
      </w:r>
      <w:r w:rsidR="005753F6">
        <w:rPr>
          <w:lang w:val="en-AU"/>
        </w:rPr>
        <w:t>reco</w:t>
      </w:r>
      <w:r w:rsidR="00C0246C">
        <w:rPr>
          <w:lang w:val="en-AU"/>
        </w:rPr>
        <w:t>g</w:t>
      </w:r>
      <w:r w:rsidR="005753F6">
        <w:rPr>
          <w:lang w:val="en-AU"/>
        </w:rPr>
        <w:t xml:space="preserve">nized because it begins with the “*” character followed by a space. Table </w:t>
      </w:r>
      <w:r w:rsidR="00604030">
        <w:rPr>
          <w:lang w:val="en-AU"/>
        </w:rPr>
        <w:t>4</w:t>
      </w:r>
      <w:r w:rsidR="005753F6">
        <w:rPr>
          <w:lang w:val="en-AU"/>
        </w:rPr>
        <w:t xml:space="preserve">.1 shows sections that can appear in a PEST control file. </w:t>
      </w:r>
      <w:r w:rsidR="003B7482">
        <w:rPr>
          <w:lang w:val="en-AU"/>
        </w:rPr>
        <w:t>For PEST, s</w:t>
      </w:r>
      <w:r w:rsidR="005753F6">
        <w:rPr>
          <w:lang w:val="en-AU"/>
        </w:rPr>
        <w:t>ome of these</w:t>
      </w:r>
      <w:r w:rsidR="003B7482">
        <w:rPr>
          <w:lang w:val="en-AU"/>
        </w:rPr>
        <w:t xml:space="preserve"> sections</w:t>
      </w:r>
      <w:r w:rsidR="005753F6">
        <w:rPr>
          <w:lang w:val="en-AU"/>
        </w:rPr>
        <w:t xml:space="preserve"> are optional</w:t>
      </w:r>
      <w:r w:rsidR="003B7482">
        <w:rPr>
          <w:lang w:val="en-AU"/>
        </w:rPr>
        <w:t xml:space="preserve"> </w:t>
      </w:r>
      <w:r w:rsidR="00C0246C">
        <w:rPr>
          <w:lang w:val="en-AU"/>
        </w:rPr>
        <w:t>and can be omitted.</w:t>
      </w:r>
      <w:r w:rsidR="00895F90">
        <w:rPr>
          <w:lang w:val="en-AU"/>
        </w:rPr>
        <w:t xml:space="preserve"> Those that are present must be provided in the order shown in this table.</w:t>
      </w:r>
      <w:r w:rsidR="003B7482">
        <w:rPr>
          <w:lang w:val="en-AU"/>
        </w:rPr>
        <w:t xml:space="preserve"> Programs of the PEST++ suite ignore many of these sections.</w:t>
      </w:r>
      <w:r w:rsidR="00C0246C">
        <w:rPr>
          <w:lang w:val="en-AU"/>
        </w:rPr>
        <w:t xml:space="preserve"> </w:t>
      </w:r>
    </w:p>
    <w:p w14:paraId="1A754177" w14:textId="77777777" w:rsidR="00E95E2D" w:rsidRDefault="00E95E2D" w:rsidP="005E65D6">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559"/>
        <w:gridCol w:w="1701"/>
        <w:gridCol w:w="4456"/>
      </w:tblGrid>
      <w:tr w:rsidR="00C0246C" w14:paraId="3ED28F04" w14:textId="77777777" w:rsidTr="005A4B78">
        <w:trPr>
          <w:cantSplit/>
        </w:trPr>
        <w:tc>
          <w:tcPr>
            <w:tcW w:w="1526" w:type="dxa"/>
          </w:tcPr>
          <w:p w14:paraId="1F5D2BA1" w14:textId="77777777" w:rsidR="00C0246C" w:rsidRPr="003B7482" w:rsidRDefault="00C0246C" w:rsidP="005A4B78">
            <w:pPr>
              <w:jc w:val="left"/>
              <w:rPr>
                <w:rFonts w:ascii="Arial" w:hAnsi="Arial" w:cs="Arial"/>
                <w:b/>
                <w:sz w:val="18"/>
                <w:szCs w:val="18"/>
                <w:lang w:val="en-AU"/>
              </w:rPr>
            </w:pPr>
            <w:r w:rsidRPr="003B7482">
              <w:rPr>
                <w:rFonts w:ascii="Arial" w:hAnsi="Arial" w:cs="Arial"/>
                <w:b/>
                <w:sz w:val="18"/>
                <w:szCs w:val="18"/>
                <w:lang w:val="en-AU"/>
              </w:rPr>
              <w:t>Section</w:t>
            </w:r>
          </w:p>
        </w:tc>
        <w:tc>
          <w:tcPr>
            <w:tcW w:w="1559" w:type="dxa"/>
          </w:tcPr>
          <w:p w14:paraId="545F8F36" w14:textId="77777777" w:rsidR="00C0246C" w:rsidRPr="003B7482" w:rsidRDefault="00C0246C" w:rsidP="005A4B78">
            <w:pPr>
              <w:jc w:val="left"/>
              <w:rPr>
                <w:rFonts w:ascii="Arial" w:hAnsi="Arial" w:cs="Arial"/>
                <w:b/>
                <w:sz w:val="18"/>
                <w:szCs w:val="18"/>
                <w:lang w:val="en-AU"/>
              </w:rPr>
            </w:pPr>
            <w:r w:rsidRPr="003B7482">
              <w:rPr>
                <w:rFonts w:ascii="Arial" w:hAnsi="Arial" w:cs="Arial"/>
                <w:b/>
                <w:sz w:val="18"/>
                <w:szCs w:val="18"/>
                <w:lang w:val="en-AU"/>
              </w:rPr>
              <w:t>Status for PEST programs</w:t>
            </w:r>
          </w:p>
        </w:tc>
        <w:tc>
          <w:tcPr>
            <w:tcW w:w="1701" w:type="dxa"/>
          </w:tcPr>
          <w:p w14:paraId="7105EEA5" w14:textId="77777777" w:rsidR="00C0246C" w:rsidRPr="003B7482" w:rsidRDefault="005A4B78" w:rsidP="005A4B78">
            <w:pPr>
              <w:jc w:val="left"/>
              <w:rPr>
                <w:rFonts w:ascii="Arial" w:hAnsi="Arial" w:cs="Arial"/>
                <w:b/>
                <w:sz w:val="18"/>
                <w:szCs w:val="18"/>
                <w:lang w:val="en-AU"/>
              </w:rPr>
            </w:pPr>
            <w:r w:rsidRPr="003B7482">
              <w:rPr>
                <w:rFonts w:ascii="Arial" w:hAnsi="Arial" w:cs="Arial"/>
                <w:b/>
                <w:sz w:val="18"/>
                <w:szCs w:val="18"/>
                <w:lang w:val="en-AU"/>
              </w:rPr>
              <w:t xml:space="preserve">Status for </w:t>
            </w:r>
            <w:r w:rsidR="00C0246C" w:rsidRPr="003B7482">
              <w:rPr>
                <w:rFonts w:ascii="Arial" w:hAnsi="Arial" w:cs="Arial"/>
                <w:b/>
                <w:sz w:val="18"/>
                <w:szCs w:val="18"/>
                <w:lang w:val="en-AU"/>
              </w:rPr>
              <w:t>PEST++ programs</w:t>
            </w:r>
          </w:p>
        </w:tc>
        <w:tc>
          <w:tcPr>
            <w:tcW w:w="4456" w:type="dxa"/>
          </w:tcPr>
          <w:p w14:paraId="0BA11C97" w14:textId="77777777" w:rsidR="00C0246C" w:rsidRPr="003B7482" w:rsidRDefault="00C0246C" w:rsidP="005A4B78">
            <w:pPr>
              <w:ind w:left="-797" w:firstLine="797"/>
              <w:jc w:val="left"/>
              <w:rPr>
                <w:rFonts w:ascii="Arial" w:hAnsi="Arial" w:cs="Arial"/>
                <w:b/>
                <w:sz w:val="18"/>
                <w:szCs w:val="18"/>
                <w:lang w:val="en-AU"/>
              </w:rPr>
            </w:pPr>
            <w:r w:rsidRPr="003B7482">
              <w:rPr>
                <w:rFonts w:ascii="Arial" w:hAnsi="Arial" w:cs="Arial"/>
                <w:b/>
                <w:sz w:val="18"/>
                <w:szCs w:val="18"/>
                <w:lang w:val="en-AU"/>
              </w:rPr>
              <w:t>Contents</w:t>
            </w:r>
          </w:p>
        </w:tc>
      </w:tr>
      <w:tr w:rsidR="00C0246C" w14:paraId="598C695B" w14:textId="77777777" w:rsidTr="005A4B78">
        <w:trPr>
          <w:cantSplit/>
        </w:trPr>
        <w:tc>
          <w:tcPr>
            <w:tcW w:w="1526" w:type="dxa"/>
          </w:tcPr>
          <w:p w14:paraId="2EC57534"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control data</w:t>
            </w:r>
          </w:p>
        </w:tc>
        <w:tc>
          <w:tcPr>
            <w:tcW w:w="1559" w:type="dxa"/>
          </w:tcPr>
          <w:p w14:paraId="682E232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4D088D01"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5C162B6A" w14:textId="31634BF3"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 xml:space="preserve">roblem dimensions, mode of PEST operation, termination criteria, change limits and other control </w:t>
            </w:r>
            <w:r w:rsidR="00895F90">
              <w:rPr>
                <w:rFonts w:ascii="Arial" w:hAnsi="Arial" w:cs="Arial"/>
                <w:sz w:val="18"/>
                <w:szCs w:val="18"/>
                <w:lang w:val="en-AU"/>
              </w:rPr>
              <w:t>variables</w:t>
            </w:r>
            <w:r>
              <w:rPr>
                <w:rFonts w:ascii="Arial" w:hAnsi="Arial" w:cs="Arial"/>
                <w:sz w:val="18"/>
                <w:szCs w:val="18"/>
                <w:lang w:val="en-AU"/>
              </w:rPr>
              <w:t>.</w:t>
            </w:r>
          </w:p>
        </w:tc>
      </w:tr>
      <w:tr w:rsidR="00C0246C" w14:paraId="6992C1E7" w14:textId="77777777" w:rsidTr="005A4B78">
        <w:trPr>
          <w:cantSplit/>
        </w:trPr>
        <w:tc>
          <w:tcPr>
            <w:tcW w:w="1526" w:type="dxa"/>
          </w:tcPr>
          <w:p w14:paraId="7AB2BED1"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automatic user intervention</w:t>
            </w:r>
          </w:p>
        </w:tc>
        <w:tc>
          <w:tcPr>
            <w:tcW w:w="1559" w:type="dxa"/>
          </w:tcPr>
          <w:p w14:paraId="364F544F"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1C622242"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7BC9035B" w14:textId="051CA0CE"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ariables which govern operation of PEST’s automatic user intervention functionality</w:t>
            </w:r>
            <w:r>
              <w:rPr>
                <w:rFonts w:ascii="Arial" w:hAnsi="Arial" w:cs="Arial"/>
                <w:sz w:val="18"/>
                <w:szCs w:val="18"/>
                <w:lang w:val="en-AU"/>
              </w:rPr>
              <w:t>.</w:t>
            </w:r>
          </w:p>
        </w:tc>
      </w:tr>
      <w:tr w:rsidR="00C0246C" w14:paraId="56E51902" w14:textId="77777777" w:rsidTr="005A4B78">
        <w:trPr>
          <w:cantSplit/>
        </w:trPr>
        <w:tc>
          <w:tcPr>
            <w:tcW w:w="1526" w:type="dxa"/>
          </w:tcPr>
          <w:p w14:paraId="3E25A0E5"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singular value decomposition</w:t>
            </w:r>
          </w:p>
        </w:tc>
        <w:tc>
          <w:tcPr>
            <w:tcW w:w="1559" w:type="dxa"/>
          </w:tcPr>
          <w:p w14:paraId="449A5333"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6F76957B" w14:textId="77777777" w:rsidR="00C0246C" w:rsidRPr="003B7482" w:rsidRDefault="0094756A" w:rsidP="005A4B78">
            <w:pPr>
              <w:jc w:val="left"/>
              <w:rPr>
                <w:rFonts w:ascii="Arial" w:hAnsi="Arial" w:cs="Arial"/>
                <w:sz w:val="18"/>
                <w:szCs w:val="18"/>
                <w:lang w:val="en-AU"/>
              </w:rPr>
            </w:pPr>
            <w:r>
              <w:rPr>
                <w:rFonts w:ascii="Arial" w:hAnsi="Arial" w:cs="Arial"/>
                <w:sz w:val="18"/>
                <w:szCs w:val="18"/>
                <w:lang w:val="en-AU"/>
              </w:rPr>
              <w:t>o</w:t>
            </w:r>
            <w:r w:rsidR="00BC0124" w:rsidRPr="003B7482">
              <w:rPr>
                <w:rFonts w:ascii="Arial" w:hAnsi="Arial" w:cs="Arial"/>
                <w:sz w:val="18"/>
                <w:szCs w:val="18"/>
                <w:lang w:val="en-AU"/>
              </w:rPr>
              <w:t>ptional</w:t>
            </w:r>
          </w:p>
        </w:tc>
        <w:tc>
          <w:tcPr>
            <w:tcW w:w="4456" w:type="dxa"/>
          </w:tcPr>
          <w:p w14:paraId="3351743D" w14:textId="2F793182"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 xml:space="preserve">ariables which govern operation of singular value decomposition when used as an inverse problem solution </w:t>
            </w:r>
            <w:r w:rsidR="003B7482" w:rsidRPr="003B7482">
              <w:rPr>
                <w:rFonts w:ascii="Arial" w:hAnsi="Arial" w:cs="Arial"/>
                <w:sz w:val="18"/>
                <w:szCs w:val="18"/>
                <w:lang w:val="en-AU"/>
              </w:rPr>
              <w:t>device</w:t>
            </w:r>
            <w:r>
              <w:rPr>
                <w:rFonts w:ascii="Arial" w:hAnsi="Arial" w:cs="Arial"/>
                <w:sz w:val="18"/>
                <w:szCs w:val="18"/>
                <w:lang w:val="en-AU"/>
              </w:rPr>
              <w:t>.</w:t>
            </w:r>
          </w:p>
        </w:tc>
      </w:tr>
      <w:tr w:rsidR="00C0246C" w14:paraId="4085123B" w14:textId="77777777" w:rsidTr="005A4B78">
        <w:trPr>
          <w:cantSplit/>
        </w:trPr>
        <w:tc>
          <w:tcPr>
            <w:tcW w:w="1526" w:type="dxa"/>
          </w:tcPr>
          <w:p w14:paraId="2DFD3B31"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lsqr</w:t>
            </w:r>
          </w:p>
        </w:tc>
        <w:tc>
          <w:tcPr>
            <w:tcW w:w="1559" w:type="dxa"/>
          </w:tcPr>
          <w:p w14:paraId="66D49BF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05714D46"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66AE1C6B" w14:textId="6BC10319"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 xml:space="preserve">ariables which govern operation of the LSQR algorithm when used as an inverse problem solution </w:t>
            </w:r>
            <w:r w:rsidR="003B7482" w:rsidRPr="003B7482">
              <w:rPr>
                <w:rFonts w:ascii="Arial" w:hAnsi="Arial" w:cs="Arial"/>
                <w:sz w:val="18"/>
                <w:szCs w:val="18"/>
                <w:lang w:val="en-AU"/>
              </w:rPr>
              <w:t>device</w:t>
            </w:r>
            <w:r>
              <w:rPr>
                <w:rFonts w:ascii="Arial" w:hAnsi="Arial" w:cs="Arial"/>
                <w:sz w:val="18"/>
                <w:szCs w:val="18"/>
                <w:lang w:val="en-AU"/>
              </w:rPr>
              <w:t>.</w:t>
            </w:r>
          </w:p>
        </w:tc>
      </w:tr>
      <w:tr w:rsidR="00C0246C" w14:paraId="4FD28F90" w14:textId="77777777" w:rsidTr="005A4B78">
        <w:trPr>
          <w:cantSplit/>
        </w:trPr>
        <w:tc>
          <w:tcPr>
            <w:tcW w:w="1526" w:type="dxa"/>
          </w:tcPr>
          <w:p w14:paraId="4C1947B6"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sensitivity reuse</w:t>
            </w:r>
          </w:p>
        </w:tc>
        <w:tc>
          <w:tcPr>
            <w:tcW w:w="1559" w:type="dxa"/>
          </w:tcPr>
          <w:p w14:paraId="00E0E8A3"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4F496EAF"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4F2815A1" w14:textId="41559D81"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 xml:space="preserve">ariables which determine whether and how PEST re-uses some parameter sensitivities in </w:t>
            </w:r>
            <w:r>
              <w:rPr>
                <w:rFonts w:ascii="Arial" w:hAnsi="Arial" w:cs="Arial"/>
                <w:sz w:val="18"/>
                <w:szCs w:val="18"/>
                <w:lang w:val="en-AU"/>
              </w:rPr>
              <w:t>consecutive</w:t>
            </w:r>
            <w:r w:rsidR="00C0246C" w:rsidRPr="003B7482">
              <w:rPr>
                <w:rFonts w:ascii="Arial" w:hAnsi="Arial" w:cs="Arial"/>
                <w:sz w:val="18"/>
                <w:szCs w:val="18"/>
                <w:lang w:val="en-AU"/>
              </w:rPr>
              <w:t xml:space="preserve"> iterations</w:t>
            </w:r>
            <w:r>
              <w:rPr>
                <w:rFonts w:ascii="Arial" w:hAnsi="Arial" w:cs="Arial"/>
                <w:sz w:val="18"/>
                <w:szCs w:val="18"/>
                <w:lang w:val="en-AU"/>
              </w:rPr>
              <w:t>.</w:t>
            </w:r>
            <w:r w:rsidR="00C0246C" w:rsidRPr="003B7482">
              <w:rPr>
                <w:rFonts w:ascii="Arial" w:hAnsi="Arial" w:cs="Arial"/>
                <w:sz w:val="18"/>
                <w:szCs w:val="18"/>
                <w:lang w:val="en-AU"/>
              </w:rPr>
              <w:t xml:space="preserve"> </w:t>
            </w:r>
          </w:p>
        </w:tc>
      </w:tr>
      <w:tr w:rsidR="00C0246C" w14:paraId="6DC86975" w14:textId="77777777" w:rsidTr="005A4B78">
        <w:trPr>
          <w:cantSplit/>
        </w:trPr>
        <w:tc>
          <w:tcPr>
            <w:tcW w:w="1526" w:type="dxa"/>
          </w:tcPr>
          <w:p w14:paraId="5BDA6B7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svd assist</w:t>
            </w:r>
          </w:p>
        </w:tc>
        <w:tc>
          <w:tcPr>
            <w:tcW w:w="1559" w:type="dxa"/>
          </w:tcPr>
          <w:p w14:paraId="655A94F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5F12B468"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6B9FD557" w14:textId="39A6CDCB"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 xml:space="preserve">ariables which specify the manner in which the SVD-assist methodology is </w:t>
            </w:r>
            <w:r w:rsidR="00895F90">
              <w:rPr>
                <w:rFonts w:ascii="Arial" w:hAnsi="Arial" w:cs="Arial"/>
                <w:sz w:val="18"/>
                <w:szCs w:val="18"/>
                <w:lang w:val="en-AU"/>
              </w:rPr>
              <w:t>implemented</w:t>
            </w:r>
            <w:r w:rsidR="00C0246C" w:rsidRPr="003B7482">
              <w:rPr>
                <w:rFonts w:ascii="Arial" w:hAnsi="Arial" w:cs="Arial"/>
                <w:sz w:val="18"/>
                <w:szCs w:val="18"/>
                <w:lang w:val="en-AU"/>
              </w:rPr>
              <w:t xml:space="preserve"> in solving an inverse problem</w:t>
            </w:r>
            <w:r>
              <w:rPr>
                <w:rFonts w:ascii="Arial" w:hAnsi="Arial" w:cs="Arial"/>
                <w:sz w:val="18"/>
                <w:szCs w:val="18"/>
                <w:lang w:val="en-AU"/>
              </w:rPr>
              <w:t>.</w:t>
            </w:r>
          </w:p>
        </w:tc>
      </w:tr>
      <w:tr w:rsidR="00C0246C" w14:paraId="48C54DF9" w14:textId="77777777" w:rsidTr="005A4B78">
        <w:trPr>
          <w:cantSplit/>
        </w:trPr>
        <w:tc>
          <w:tcPr>
            <w:tcW w:w="1526" w:type="dxa"/>
          </w:tcPr>
          <w:p w14:paraId="3C829B46"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parameter groups</w:t>
            </w:r>
          </w:p>
        </w:tc>
        <w:tc>
          <w:tcPr>
            <w:tcW w:w="1559" w:type="dxa"/>
          </w:tcPr>
          <w:p w14:paraId="798BAA50"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7E11AFC0"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07906026" w14:textId="2FF0BC93"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ariables which govern the way in which finite-difference derivatives are calculated</w:t>
            </w:r>
            <w:r>
              <w:rPr>
                <w:rFonts w:ascii="Arial" w:hAnsi="Arial" w:cs="Arial"/>
                <w:sz w:val="18"/>
                <w:szCs w:val="18"/>
                <w:lang w:val="en-AU"/>
              </w:rPr>
              <w:t>.</w:t>
            </w:r>
          </w:p>
        </w:tc>
      </w:tr>
      <w:tr w:rsidR="00C0246C" w14:paraId="482449CF" w14:textId="77777777" w:rsidTr="005A4B78">
        <w:trPr>
          <w:cantSplit/>
        </w:trPr>
        <w:tc>
          <w:tcPr>
            <w:tcW w:w="1526" w:type="dxa"/>
          </w:tcPr>
          <w:p w14:paraId="544D1DD3"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parameter data</w:t>
            </w:r>
          </w:p>
        </w:tc>
        <w:tc>
          <w:tcPr>
            <w:tcW w:w="1559" w:type="dxa"/>
          </w:tcPr>
          <w:p w14:paraId="2D7E15B9"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59142D87"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76236D48" w14:textId="690BF91E"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arameter initial values, transformation status, bounds, groups, scales and offsets</w:t>
            </w:r>
            <w:r>
              <w:rPr>
                <w:rFonts w:ascii="Arial" w:hAnsi="Arial" w:cs="Arial"/>
                <w:sz w:val="18"/>
                <w:szCs w:val="18"/>
                <w:lang w:val="en-AU"/>
              </w:rPr>
              <w:t>.</w:t>
            </w:r>
          </w:p>
        </w:tc>
      </w:tr>
      <w:tr w:rsidR="00C0246C" w14:paraId="619610D1" w14:textId="77777777" w:rsidTr="005A4B78">
        <w:trPr>
          <w:cantSplit/>
        </w:trPr>
        <w:tc>
          <w:tcPr>
            <w:tcW w:w="1526" w:type="dxa"/>
          </w:tcPr>
          <w:p w14:paraId="33305E58"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observation groups</w:t>
            </w:r>
          </w:p>
        </w:tc>
        <w:tc>
          <w:tcPr>
            <w:tcW w:w="1559" w:type="dxa"/>
          </w:tcPr>
          <w:p w14:paraId="61A02F22"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593D0B09"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15DD3063" w14:textId="1EA0250B" w:rsidR="00C0246C" w:rsidRPr="003B7482" w:rsidRDefault="003C65FD" w:rsidP="005A4B78">
            <w:pPr>
              <w:jc w:val="left"/>
              <w:rPr>
                <w:rFonts w:ascii="Arial" w:hAnsi="Arial" w:cs="Arial"/>
                <w:sz w:val="18"/>
                <w:szCs w:val="18"/>
                <w:lang w:val="en-AU"/>
              </w:rPr>
            </w:pPr>
            <w:r>
              <w:rPr>
                <w:rFonts w:ascii="Arial" w:hAnsi="Arial" w:cs="Arial"/>
                <w:sz w:val="18"/>
                <w:szCs w:val="18"/>
                <w:lang w:val="en-AU"/>
              </w:rPr>
              <w:t>L</w:t>
            </w:r>
            <w:r w:rsidR="00C0246C" w:rsidRPr="003B7482">
              <w:rPr>
                <w:rFonts w:ascii="Arial" w:hAnsi="Arial" w:cs="Arial"/>
                <w:sz w:val="18"/>
                <w:szCs w:val="18"/>
                <w:lang w:val="en-AU"/>
              </w:rPr>
              <w:t>ists observation groups, and provides</w:t>
            </w:r>
            <w:r w:rsidR="003B7482" w:rsidRPr="003B7482">
              <w:rPr>
                <w:rFonts w:ascii="Arial" w:hAnsi="Arial" w:cs="Arial"/>
                <w:sz w:val="18"/>
                <w:szCs w:val="18"/>
                <w:lang w:val="en-AU"/>
              </w:rPr>
              <w:t xml:space="preserve"> the</w:t>
            </w:r>
            <w:r w:rsidR="00C0246C" w:rsidRPr="003B7482">
              <w:rPr>
                <w:rFonts w:ascii="Arial" w:hAnsi="Arial" w:cs="Arial"/>
                <w:sz w:val="18"/>
                <w:szCs w:val="18"/>
                <w:lang w:val="en-AU"/>
              </w:rPr>
              <w:t xml:space="preserve"> names of files </w:t>
            </w:r>
            <w:r w:rsidR="003B7482" w:rsidRPr="003B7482">
              <w:rPr>
                <w:rFonts w:ascii="Arial" w:hAnsi="Arial" w:cs="Arial"/>
                <w:sz w:val="18"/>
                <w:szCs w:val="18"/>
                <w:lang w:val="en-AU"/>
              </w:rPr>
              <w:t xml:space="preserve">which </w:t>
            </w:r>
            <w:r w:rsidR="00C0246C" w:rsidRPr="003B7482">
              <w:rPr>
                <w:rFonts w:ascii="Arial" w:hAnsi="Arial" w:cs="Arial"/>
                <w:sz w:val="18"/>
                <w:szCs w:val="18"/>
                <w:lang w:val="en-AU"/>
              </w:rPr>
              <w:t>hold observation covariance matrices</w:t>
            </w:r>
            <w:r>
              <w:rPr>
                <w:rFonts w:ascii="Arial" w:hAnsi="Arial" w:cs="Arial"/>
                <w:sz w:val="18"/>
                <w:szCs w:val="18"/>
                <w:lang w:val="en-AU"/>
              </w:rPr>
              <w:t>.</w:t>
            </w:r>
          </w:p>
        </w:tc>
      </w:tr>
      <w:tr w:rsidR="00C0246C" w14:paraId="50D2696D" w14:textId="77777777" w:rsidTr="005A4B78">
        <w:trPr>
          <w:cantSplit/>
        </w:trPr>
        <w:tc>
          <w:tcPr>
            <w:tcW w:w="1526" w:type="dxa"/>
          </w:tcPr>
          <w:p w14:paraId="55100D5F"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observation data</w:t>
            </w:r>
          </w:p>
        </w:tc>
        <w:tc>
          <w:tcPr>
            <w:tcW w:w="1559" w:type="dxa"/>
          </w:tcPr>
          <w:p w14:paraId="63DDE17B"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52202212"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35C7E614" w14:textId="226D92AC" w:rsidR="00C0246C" w:rsidRPr="003B7482" w:rsidRDefault="003C65FD" w:rsidP="005A4B78">
            <w:pPr>
              <w:jc w:val="left"/>
              <w:rPr>
                <w:rFonts w:ascii="Arial" w:hAnsi="Arial" w:cs="Arial"/>
                <w:sz w:val="18"/>
                <w:szCs w:val="18"/>
                <w:lang w:val="en-AU"/>
              </w:rPr>
            </w:pPr>
            <w:r>
              <w:rPr>
                <w:rFonts w:ascii="Arial" w:hAnsi="Arial" w:cs="Arial"/>
                <w:sz w:val="18"/>
                <w:szCs w:val="18"/>
                <w:lang w:val="en-AU"/>
              </w:rPr>
              <w:t>L</w:t>
            </w:r>
            <w:r w:rsidR="00895F90">
              <w:rPr>
                <w:rFonts w:ascii="Arial" w:hAnsi="Arial" w:cs="Arial"/>
                <w:sz w:val="18"/>
                <w:szCs w:val="18"/>
                <w:lang w:val="en-AU"/>
              </w:rPr>
              <w:t>ists observations, weights</w:t>
            </w:r>
            <w:r w:rsidR="00C0246C" w:rsidRPr="003B7482">
              <w:rPr>
                <w:rFonts w:ascii="Arial" w:hAnsi="Arial" w:cs="Arial"/>
                <w:sz w:val="18"/>
                <w:szCs w:val="18"/>
                <w:lang w:val="en-AU"/>
              </w:rPr>
              <w:t xml:space="preserve"> and groups to which observations belong</w:t>
            </w:r>
            <w:r>
              <w:rPr>
                <w:rFonts w:ascii="Arial" w:hAnsi="Arial" w:cs="Arial"/>
                <w:sz w:val="18"/>
                <w:szCs w:val="18"/>
                <w:lang w:val="en-AU"/>
              </w:rPr>
              <w:t>.</w:t>
            </w:r>
          </w:p>
        </w:tc>
      </w:tr>
      <w:tr w:rsidR="00C0246C" w14:paraId="679C370B" w14:textId="77777777" w:rsidTr="005A4B78">
        <w:trPr>
          <w:cantSplit/>
        </w:trPr>
        <w:tc>
          <w:tcPr>
            <w:tcW w:w="1526" w:type="dxa"/>
          </w:tcPr>
          <w:p w14:paraId="33236479"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derivatives command line</w:t>
            </w:r>
          </w:p>
        </w:tc>
        <w:tc>
          <w:tcPr>
            <w:tcW w:w="1559" w:type="dxa"/>
          </w:tcPr>
          <w:p w14:paraId="6FD242A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70550D69"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09F06D42" w14:textId="0CFCCDF1"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 xml:space="preserve">rovides the command used to run the model if </w:t>
            </w:r>
            <w:r w:rsidR="003B7482" w:rsidRPr="003B7482">
              <w:rPr>
                <w:rFonts w:ascii="Arial" w:hAnsi="Arial" w:cs="Arial"/>
                <w:sz w:val="18"/>
                <w:szCs w:val="18"/>
                <w:lang w:val="en-AU"/>
              </w:rPr>
              <w:t>the model</w:t>
            </w:r>
            <w:r w:rsidR="00C0246C" w:rsidRPr="003B7482">
              <w:rPr>
                <w:rFonts w:ascii="Arial" w:hAnsi="Arial" w:cs="Arial"/>
                <w:sz w:val="18"/>
                <w:szCs w:val="18"/>
                <w:lang w:val="en-AU"/>
              </w:rPr>
              <w:t xml:space="preserve"> calculates some</w:t>
            </w:r>
            <w:r w:rsidR="003B7482" w:rsidRPr="003B7482">
              <w:rPr>
                <w:rFonts w:ascii="Arial" w:hAnsi="Arial" w:cs="Arial"/>
                <w:sz w:val="18"/>
                <w:szCs w:val="18"/>
                <w:lang w:val="en-AU"/>
              </w:rPr>
              <w:t xml:space="preserve"> or all</w:t>
            </w:r>
            <w:r w:rsidR="00C0246C" w:rsidRPr="003B7482">
              <w:rPr>
                <w:rFonts w:ascii="Arial" w:hAnsi="Arial" w:cs="Arial"/>
                <w:sz w:val="18"/>
                <w:szCs w:val="18"/>
                <w:lang w:val="en-AU"/>
              </w:rPr>
              <w:t xml:space="preserve"> of its own derivatives, and the file from which these derivatives </w:t>
            </w:r>
            <w:r w:rsidR="00895F90">
              <w:rPr>
                <w:rFonts w:ascii="Arial" w:hAnsi="Arial" w:cs="Arial"/>
                <w:sz w:val="18"/>
                <w:szCs w:val="18"/>
                <w:lang w:val="en-AU"/>
              </w:rPr>
              <w:t>are</w:t>
            </w:r>
            <w:r w:rsidR="00C0246C" w:rsidRPr="003B7482">
              <w:rPr>
                <w:rFonts w:ascii="Arial" w:hAnsi="Arial" w:cs="Arial"/>
                <w:sz w:val="18"/>
                <w:szCs w:val="18"/>
                <w:lang w:val="en-AU"/>
              </w:rPr>
              <w:t xml:space="preserve"> read</w:t>
            </w:r>
            <w:r>
              <w:rPr>
                <w:rFonts w:ascii="Arial" w:hAnsi="Arial" w:cs="Arial"/>
                <w:sz w:val="18"/>
                <w:szCs w:val="18"/>
                <w:lang w:val="en-AU"/>
              </w:rPr>
              <w:t>.</w:t>
            </w:r>
          </w:p>
        </w:tc>
      </w:tr>
      <w:tr w:rsidR="00C0246C" w14:paraId="30CF6A0E" w14:textId="77777777" w:rsidTr="005A4B78">
        <w:trPr>
          <w:cantSplit/>
        </w:trPr>
        <w:tc>
          <w:tcPr>
            <w:tcW w:w="1526" w:type="dxa"/>
          </w:tcPr>
          <w:p w14:paraId="6EF8986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model command line</w:t>
            </w:r>
          </w:p>
        </w:tc>
        <w:tc>
          <w:tcPr>
            <w:tcW w:w="1559" w:type="dxa"/>
          </w:tcPr>
          <w:p w14:paraId="51FCA254"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63EC5FC8"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7E2371BD" w14:textId="14544CDD"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rovides one or a number of commands used to run the model</w:t>
            </w:r>
            <w:r>
              <w:rPr>
                <w:rFonts w:ascii="Arial" w:hAnsi="Arial" w:cs="Arial"/>
                <w:sz w:val="18"/>
                <w:szCs w:val="18"/>
                <w:lang w:val="en-AU"/>
              </w:rPr>
              <w:t>.</w:t>
            </w:r>
          </w:p>
        </w:tc>
      </w:tr>
      <w:tr w:rsidR="00C0246C" w14:paraId="19E86340" w14:textId="77777777" w:rsidTr="005A4B78">
        <w:trPr>
          <w:cantSplit/>
        </w:trPr>
        <w:tc>
          <w:tcPr>
            <w:tcW w:w="1526" w:type="dxa"/>
          </w:tcPr>
          <w:p w14:paraId="20246172"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model input</w:t>
            </w:r>
          </w:p>
        </w:tc>
        <w:tc>
          <w:tcPr>
            <w:tcW w:w="1559" w:type="dxa"/>
          </w:tcPr>
          <w:p w14:paraId="2EBB1B65"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5B16C862"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14123783" w14:textId="1D62185C" w:rsidR="00C0246C" w:rsidRPr="003B7482" w:rsidRDefault="003C65FD" w:rsidP="005A4B78">
            <w:pPr>
              <w:jc w:val="left"/>
              <w:rPr>
                <w:rFonts w:ascii="Arial" w:hAnsi="Arial" w:cs="Arial"/>
                <w:sz w:val="18"/>
                <w:szCs w:val="18"/>
                <w:lang w:val="en-AU"/>
              </w:rPr>
            </w:pPr>
            <w:r>
              <w:rPr>
                <w:rFonts w:ascii="Arial" w:hAnsi="Arial" w:cs="Arial"/>
                <w:sz w:val="18"/>
                <w:szCs w:val="18"/>
                <w:lang w:val="en-AU"/>
              </w:rPr>
              <w:t>L</w:t>
            </w:r>
            <w:r w:rsidR="00C0246C" w:rsidRPr="003B7482">
              <w:rPr>
                <w:rFonts w:ascii="Arial" w:hAnsi="Arial" w:cs="Arial"/>
                <w:sz w:val="18"/>
                <w:szCs w:val="18"/>
                <w:lang w:val="en-AU"/>
              </w:rPr>
              <w:t>ists template and corresponding model input files</w:t>
            </w:r>
            <w:r>
              <w:rPr>
                <w:rFonts w:ascii="Arial" w:hAnsi="Arial" w:cs="Arial"/>
                <w:sz w:val="18"/>
                <w:szCs w:val="18"/>
                <w:lang w:val="en-AU"/>
              </w:rPr>
              <w:t>.</w:t>
            </w:r>
            <w:r w:rsidR="00C0246C" w:rsidRPr="003B7482">
              <w:rPr>
                <w:rFonts w:ascii="Arial" w:hAnsi="Arial" w:cs="Arial"/>
                <w:sz w:val="18"/>
                <w:szCs w:val="18"/>
                <w:lang w:val="en-AU"/>
              </w:rPr>
              <w:t xml:space="preserve"> </w:t>
            </w:r>
          </w:p>
        </w:tc>
      </w:tr>
      <w:tr w:rsidR="00C0246C" w14:paraId="1A7D953B" w14:textId="77777777" w:rsidTr="005A4B78">
        <w:trPr>
          <w:cantSplit/>
        </w:trPr>
        <w:tc>
          <w:tcPr>
            <w:tcW w:w="1526" w:type="dxa"/>
          </w:tcPr>
          <w:p w14:paraId="03344CBF"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model output</w:t>
            </w:r>
          </w:p>
        </w:tc>
        <w:tc>
          <w:tcPr>
            <w:tcW w:w="1559" w:type="dxa"/>
          </w:tcPr>
          <w:p w14:paraId="0870DB3C"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6C9747D7"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02ABF90A" w14:textId="3AB7448E" w:rsidR="00C0246C" w:rsidRPr="003B7482" w:rsidRDefault="003C65FD" w:rsidP="005A4B78">
            <w:pPr>
              <w:jc w:val="left"/>
              <w:rPr>
                <w:rFonts w:ascii="Arial" w:hAnsi="Arial" w:cs="Arial"/>
                <w:sz w:val="18"/>
                <w:szCs w:val="18"/>
                <w:lang w:val="en-AU"/>
              </w:rPr>
            </w:pPr>
            <w:r>
              <w:rPr>
                <w:rFonts w:ascii="Arial" w:hAnsi="Arial" w:cs="Arial"/>
                <w:sz w:val="18"/>
                <w:szCs w:val="18"/>
                <w:lang w:val="en-AU"/>
              </w:rPr>
              <w:t>L</w:t>
            </w:r>
            <w:r w:rsidR="00C0246C" w:rsidRPr="003B7482">
              <w:rPr>
                <w:rFonts w:ascii="Arial" w:hAnsi="Arial" w:cs="Arial"/>
                <w:sz w:val="18"/>
                <w:szCs w:val="18"/>
                <w:lang w:val="en-AU"/>
              </w:rPr>
              <w:t>ists instruction and corresponding model output files</w:t>
            </w:r>
            <w:r>
              <w:rPr>
                <w:rFonts w:ascii="Arial" w:hAnsi="Arial" w:cs="Arial"/>
                <w:sz w:val="18"/>
                <w:szCs w:val="18"/>
                <w:lang w:val="en-AU"/>
              </w:rPr>
              <w:t>.</w:t>
            </w:r>
          </w:p>
        </w:tc>
      </w:tr>
      <w:tr w:rsidR="00C0246C" w14:paraId="3A0778C1" w14:textId="77777777" w:rsidTr="005A4B78">
        <w:trPr>
          <w:cantSplit/>
        </w:trPr>
        <w:tc>
          <w:tcPr>
            <w:tcW w:w="1526" w:type="dxa"/>
          </w:tcPr>
          <w:p w14:paraId="5ED2AC6F"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lastRenderedPageBreak/>
              <w:t>prior information</w:t>
            </w:r>
          </w:p>
        </w:tc>
        <w:tc>
          <w:tcPr>
            <w:tcW w:w="1559" w:type="dxa"/>
          </w:tcPr>
          <w:p w14:paraId="532E116A"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295EE959"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optional</w:t>
            </w:r>
          </w:p>
        </w:tc>
        <w:tc>
          <w:tcPr>
            <w:tcW w:w="4456" w:type="dxa"/>
          </w:tcPr>
          <w:p w14:paraId="392ACD01" w14:textId="01D29884"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 xml:space="preserve">rovides linear prior information </w:t>
            </w:r>
            <w:r w:rsidR="00895F90">
              <w:rPr>
                <w:rFonts w:ascii="Arial" w:hAnsi="Arial" w:cs="Arial"/>
                <w:sz w:val="18"/>
                <w:szCs w:val="18"/>
                <w:lang w:val="en-AU"/>
              </w:rPr>
              <w:t xml:space="preserve">equations </w:t>
            </w:r>
            <w:r w:rsidR="00C0246C" w:rsidRPr="003B7482">
              <w:rPr>
                <w:rFonts w:ascii="Arial" w:hAnsi="Arial" w:cs="Arial"/>
                <w:sz w:val="18"/>
                <w:szCs w:val="18"/>
                <w:lang w:val="en-AU"/>
              </w:rPr>
              <w:t>employed in the inversion process</w:t>
            </w:r>
            <w:r>
              <w:rPr>
                <w:rFonts w:ascii="Arial" w:hAnsi="Arial" w:cs="Arial"/>
                <w:sz w:val="18"/>
                <w:szCs w:val="18"/>
                <w:lang w:val="en-AU"/>
              </w:rPr>
              <w:t>.</w:t>
            </w:r>
          </w:p>
        </w:tc>
      </w:tr>
      <w:tr w:rsidR="00C0246C" w14:paraId="763BC8B4" w14:textId="77777777" w:rsidTr="005A4B78">
        <w:trPr>
          <w:cantSplit/>
        </w:trPr>
        <w:tc>
          <w:tcPr>
            <w:tcW w:w="1526" w:type="dxa"/>
          </w:tcPr>
          <w:p w14:paraId="4BB05257"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predictive analysis</w:t>
            </w:r>
          </w:p>
        </w:tc>
        <w:tc>
          <w:tcPr>
            <w:tcW w:w="1559" w:type="dxa"/>
          </w:tcPr>
          <w:p w14:paraId="46539F5C"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11155867"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7AED21EF" w14:textId="30DB2E7E" w:rsidR="00C0246C" w:rsidRPr="003B7482" w:rsidRDefault="003C65FD" w:rsidP="005A4B78">
            <w:pPr>
              <w:jc w:val="left"/>
              <w:rPr>
                <w:rFonts w:ascii="Arial" w:hAnsi="Arial" w:cs="Arial"/>
                <w:sz w:val="18"/>
                <w:szCs w:val="18"/>
                <w:lang w:val="en-AU"/>
              </w:rPr>
            </w:pPr>
            <w:r>
              <w:rPr>
                <w:rFonts w:ascii="Arial" w:hAnsi="Arial" w:cs="Arial"/>
                <w:sz w:val="18"/>
                <w:szCs w:val="18"/>
                <w:lang w:val="en-AU"/>
              </w:rPr>
              <w:t>C</w:t>
            </w:r>
            <w:r w:rsidR="00C0246C" w:rsidRPr="003B7482">
              <w:rPr>
                <w:rFonts w:ascii="Arial" w:hAnsi="Arial" w:cs="Arial"/>
                <w:sz w:val="18"/>
                <w:szCs w:val="18"/>
                <w:lang w:val="en-AU"/>
              </w:rPr>
              <w:t xml:space="preserve">ontains variables which govern </w:t>
            </w:r>
            <w:r w:rsidR="003B7482" w:rsidRPr="003B7482">
              <w:rPr>
                <w:rFonts w:ascii="Arial" w:hAnsi="Arial" w:cs="Arial"/>
                <w:sz w:val="18"/>
                <w:szCs w:val="18"/>
                <w:lang w:val="en-AU"/>
              </w:rPr>
              <w:t>implementation of PEST’s</w:t>
            </w:r>
            <w:r w:rsidR="00C0246C" w:rsidRPr="003B7482">
              <w:rPr>
                <w:rFonts w:ascii="Arial" w:hAnsi="Arial" w:cs="Arial"/>
                <w:sz w:val="18"/>
                <w:szCs w:val="18"/>
                <w:lang w:val="en-AU"/>
              </w:rPr>
              <w:t xml:space="preserve"> “predictive analysis” </w:t>
            </w:r>
            <w:r w:rsidR="00895F90">
              <w:rPr>
                <w:rFonts w:ascii="Arial" w:hAnsi="Arial" w:cs="Arial"/>
                <w:sz w:val="18"/>
                <w:szCs w:val="18"/>
                <w:lang w:val="en-AU"/>
              </w:rPr>
              <w:t>functionality</w:t>
            </w:r>
            <w:r>
              <w:rPr>
                <w:rFonts w:ascii="Arial" w:hAnsi="Arial" w:cs="Arial"/>
                <w:sz w:val="18"/>
                <w:szCs w:val="18"/>
                <w:lang w:val="en-AU"/>
              </w:rPr>
              <w:t>.</w:t>
            </w:r>
          </w:p>
        </w:tc>
      </w:tr>
      <w:tr w:rsidR="00C0246C" w14:paraId="6AFF0138" w14:textId="77777777" w:rsidTr="005A4B78">
        <w:trPr>
          <w:cantSplit/>
        </w:trPr>
        <w:tc>
          <w:tcPr>
            <w:tcW w:w="1526" w:type="dxa"/>
          </w:tcPr>
          <w:p w14:paraId="6E8F9D65" w14:textId="77777777" w:rsidR="00C0246C" w:rsidRPr="003B7482" w:rsidRDefault="00143C09" w:rsidP="005A4B78">
            <w:pPr>
              <w:jc w:val="left"/>
              <w:rPr>
                <w:rFonts w:ascii="Arial" w:hAnsi="Arial" w:cs="Arial"/>
                <w:sz w:val="18"/>
                <w:szCs w:val="18"/>
                <w:lang w:val="en-AU"/>
              </w:rPr>
            </w:pPr>
            <w:r>
              <w:rPr>
                <w:rFonts w:ascii="Arial" w:hAnsi="Arial" w:cs="Arial"/>
                <w:sz w:val="18"/>
                <w:szCs w:val="18"/>
                <w:lang w:val="en-AU"/>
              </w:rPr>
              <w:t>regularization</w:t>
            </w:r>
          </w:p>
        </w:tc>
        <w:tc>
          <w:tcPr>
            <w:tcW w:w="1559" w:type="dxa"/>
          </w:tcPr>
          <w:p w14:paraId="16961D36"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17EB5B4A" w14:textId="77777777" w:rsidR="00C0246C" w:rsidRPr="003B7482" w:rsidRDefault="00D51B93" w:rsidP="005A4B78">
            <w:pPr>
              <w:jc w:val="left"/>
              <w:rPr>
                <w:rFonts w:ascii="Arial" w:hAnsi="Arial" w:cs="Arial"/>
                <w:sz w:val="18"/>
                <w:szCs w:val="18"/>
                <w:lang w:val="en-AU"/>
              </w:rPr>
            </w:pPr>
            <w:r w:rsidRPr="003B7482">
              <w:rPr>
                <w:rFonts w:ascii="Arial" w:hAnsi="Arial" w:cs="Arial"/>
                <w:sz w:val="18"/>
                <w:szCs w:val="18"/>
                <w:lang w:val="en-AU"/>
              </w:rPr>
              <w:t>optional</w:t>
            </w:r>
          </w:p>
        </w:tc>
        <w:tc>
          <w:tcPr>
            <w:tcW w:w="4456" w:type="dxa"/>
          </w:tcPr>
          <w:p w14:paraId="3B19E1FA" w14:textId="4684EBE0" w:rsidR="00C0246C" w:rsidRPr="003B7482" w:rsidRDefault="003C65FD" w:rsidP="005A4B78">
            <w:pPr>
              <w:jc w:val="left"/>
              <w:rPr>
                <w:rFonts w:ascii="Arial" w:hAnsi="Arial" w:cs="Arial"/>
                <w:sz w:val="18"/>
                <w:szCs w:val="18"/>
                <w:lang w:val="en-AU"/>
              </w:rPr>
            </w:pPr>
            <w:r>
              <w:rPr>
                <w:rFonts w:ascii="Arial" w:hAnsi="Arial" w:cs="Arial"/>
                <w:sz w:val="18"/>
                <w:szCs w:val="18"/>
                <w:lang w:val="en-AU"/>
              </w:rPr>
              <w:t>C</w:t>
            </w:r>
            <w:r w:rsidR="00C0246C" w:rsidRPr="003B7482">
              <w:rPr>
                <w:rFonts w:ascii="Arial" w:hAnsi="Arial" w:cs="Arial"/>
                <w:sz w:val="18"/>
                <w:szCs w:val="18"/>
                <w:lang w:val="en-AU"/>
              </w:rPr>
              <w:t xml:space="preserve">ontains variables which govern </w:t>
            </w:r>
            <w:r w:rsidR="003B7482" w:rsidRPr="003B7482">
              <w:rPr>
                <w:rFonts w:ascii="Arial" w:hAnsi="Arial" w:cs="Arial"/>
                <w:sz w:val="18"/>
                <w:szCs w:val="18"/>
                <w:lang w:val="en-AU"/>
              </w:rPr>
              <w:t>implementation of PEST’s</w:t>
            </w:r>
            <w:r w:rsidR="00C0246C" w:rsidRPr="003B7482">
              <w:rPr>
                <w:rFonts w:ascii="Arial" w:hAnsi="Arial" w:cs="Arial"/>
                <w:sz w:val="18"/>
                <w:szCs w:val="18"/>
                <w:lang w:val="en-AU"/>
              </w:rPr>
              <w:t xml:space="preserve"> “</w:t>
            </w:r>
            <w:r w:rsidR="00143C09">
              <w:rPr>
                <w:rFonts w:ascii="Arial" w:hAnsi="Arial" w:cs="Arial"/>
                <w:sz w:val="18"/>
                <w:szCs w:val="18"/>
                <w:lang w:val="en-AU"/>
              </w:rPr>
              <w:t>regularization</w:t>
            </w:r>
            <w:r w:rsidR="00C0246C" w:rsidRPr="003B7482">
              <w:rPr>
                <w:rFonts w:ascii="Arial" w:hAnsi="Arial" w:cs="Arial"/>
                <w:sz w:val="18"/>
                <w:szCs w:val="18"/>
                <w:lang w:val="en-AU"/>
              </w:rPr>
              <w:t xml:space="preserve">” </w:t>
            </w:r>
            <w:r w:rsidR="00895F90">
              <w:rPr>
                <w:rFonts w:ascii="Arial" w:hAnsi="Arial" w:cs="Arial"/>
                <w:sz w:val="18"/>
                <w:szCs w:val="18"/>
                <w:lang w:val="en-AU"/>
              </w:rPr>
              <w:t>functionality</w:t>
            </w:r>
            <w:r>
              <w:rPr>
                <w:rFonts w:ascii="Arial" w:hAnsi="Arial" w:cs="Arial"/>
                <w:sz w:val="18"/>
                <w:szCs w:val="18"/>
                <w:lang w:val="en-AU"/>
              </w:rPr>
              <w:t>.</w:t>
            </w:r>
          </w:p>
        </w:tc>
      </w:tr>
      <w:tr w:rsidR="00C0246C" w14:paraId="791253FD" w14:textId="77777777" w:rsidTr="005A4B78">
        <w:trPr>
          <w:cantSplit/>
        </w:trPr>
        <w:tc>
          <w:tcPr>
            <w:tcW w:w="1526" w:type="dxa"/>
          </w:tcPr>
          <w:p w14:paraId="53DEB389"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pareto</w:t>
            </w:r>
          </w:p>
        </w:tc>
        <w:tc>
          <w:tcPr>
            <w:tcW w:w="1559" w:type="dxa"/>
          </w:tcPr>
          <w:p w14:paraId="219A61B8"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3AA3863E"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2E61CD6B" w14:textId="4D0288F7" w:rsidR="00C0246C" w:rsidRPr="003B7482" w:rsidRDefault="003C65FD" w:rsidP="005A4B78">
            <w:pPr>
              <w:jc w:val="left"/>
              <w:rPr>
                <w:rFonts w:ascii="Arial" w:hAnsi="Arial" w:cs="Arial"/>
                <w:sz w:val="18"/>
                <w:szCs w:val="18"/>
                <w:lang w:val="en-AU"/>
              </w:rPr>
            </w:pPr>
            <w:r>
              <w:rPr>
                <w:rFonts w:ascii="Arial" w:hAnsi="Arial" w:cs="Arial"/>
                <w:sz w:val="18"/>
                <w:szCs w:val="18"/>
                <w:lang w:val="en-AU"/>
              </w:rPr>
              <w:t>C</w:t>
            </w:r>
            <w:r w:rsidR="00C0246C" w:rsidRPr="003B7482">
              <w:rPr>
                <w:rFonts w:ascii="Arial" w:hAnsi="Arial" w:cs="Arial"/>
                <w:sz w:val="18"/>
                <w:szCs w:val="18"/>
                <w:lang w:val="en-AU"/>
              </w:rPr>
              <w:t>ontains variables which govern</w:t>
            </w:r>
            <w:r w:rsidR="003B7482" w:rsidRPr="003B7482">
              <w:rPr>
                <w:rFonts w:ascii="Arial" w:hAnsi="Arial" w:cs="Arial"/>
                <w:sz w:val="18"/>
                <w:szCs w:val="18"/>
                <w:lang w:val="en-AU"/>
              </w:rPr>
              <w:t xml:space="preserve"> implementation of PEST’s </w:t>
            </w:r>
            <w:r w:rsidR="00C0246C" w:rsidRPr="003B7482">
              <w:rPr>
                <w:rFonts w:ascii="Arial" w:hAnsi="Arial" w:cs="Arial"/>
                <w:sz w:val="18"/>
                <w:szCs w:val="18"/>
                <w:lang w:val="en-AU"/>
              </w:rPr>
              <w:t xml:space="preserve">“pareto” </w:t>
            </w:r>
            <w:r w:rsidR="00895F90">
              <w:rPr>
                <w:rFonts w:ascii="Arial" w:hAnsi="Arial" w:cs="Arial"/>
                <w:sz w:val="18"/>
                <w:szCs w:val="18"/>
                <w:lang w:val="en-AU"/>
              </w:rPr>
              <w:t>functionality</w:t>
            </w:r>
            <w:r>
              <w:rPr>
                <w:rFonts w:ascii="Arial" w:hAnsi="Arial" w:cs="Arial"/>
                <w:sz w:val="18"/>
                <w:szCs w:val="18"/>
                <w:lang w:val="en-AU"/>
              </w:rPr>
              <w:t>.</w:t>
            </w:r>
          </w:p>
        </w:tc>
      </w:tr>
    </w:tbl>
    <w:p w14:paraId="4F2D141C" w14:textId="77777777" w:rsidR="00B17883" w:rsidRDefault="00560FBE" w:rsidP="00560FBE">
      <w:pPr>
        <w:pStyle w:val="Caption"/>
        <w:rPr>
          <w:lang w:val="en-AU"/>
        </w:rPr>
      </w:pPr>
      <w:r>
        <w:rPr>
          <w:lang w:val="en-AU"/>
        </w:rPr>
        <w:t xml:space="preserve">Table </w:t>
      </w:r>
      <w:r w:rsidR="004C51A5">
        <w:rPr>
          <w:lang w:val="en-AU"/>
        </w:rPr>
        <w:t>4</w:t>
      </w:r>
      <w:r>
        <w:rPr>
          <w:lang w:val="en-AU"/>
        </w:rPr>
        <w:t>.1 Section</w:t>
      </w:r>
      <w:r w:rsidR="0060668D">
        <w:rPr>
          <w:lang w:val="en-AU"/>
        </w:rPr>
        <w:t>s of</w:t>
      </w:r>
      <w:r>
        <w:rPr>
          <w:lang w:val="en-AU"/>
        </w:rPr>
        <w:t xml:space="preserve"> a PEST control file.</w:t>
      </w:r>
    </w:p>
    <w:p w14:paraId="0F69521D" w14:textId="77777777" w:rsidR="005A4B78" w:rsidRPr="004754AE" w:rsidRDefault="004754AE" w:rsidP="004754AE">
      <w:pPr>
        <w:rPr>
          <w:lang w:val="en-AU"/>
        </w:rPr>
      </w:pPr>
      <w:r>
        <w:rPr>
          <w:lang w:val="en-AU"/>
        </w:rPr>
        <w:t>Note that i</w:t>
      </w:r>
      <w:r w:rsidR="005A4B78" w:rsidRPr="004754AE">
        <w:rPr>
          <w:lang w:val="en-AU"/>
        </w:rPr>
        <w:t xml:space="preserve">n table </w:t>
      </w:r>
      <w:r w:rsidR="004C51A5" w:rsidRPr="004754AE">
        <w:rPr>
          <w:lang w:val="en-AU"/>
        </w:rPr>
        <w:t>4</w:t>
      </w:r>
      <w:r w:rsidR="005A4B78" w:rsidRPr="004754AE">
        <w:rPr>
          <w:lang w:val="en-AU"/>
        </w:rPr>
        <w:t>.1, separate sections are required for model input files and model output files. In previous versions of the PEST control file</w:t>
      </w:r>
      <w:r w:rsidR="003B7482" w:rsidRPr="004754AE">
        <w:rPr>
          <w:lang w:val="en-AU"/>
        </w:rPr>
        <w:t>,</w:t>
      </w:r>
      <w:r w:rsidR="005A4B78" w:rsidRPr="004754AE">
        <w:rPr>
          <w:lang w:val="en-AU"/>
        </w:rPr>
        <w:t xml:space="preserve"> these were combined into a single section.</w:t>
      </w:r>
      <w:r w:rsidR="003B7482" w:rsidRPr="004754AE">
        <w:rPr>
          <w:lang w:val="en-AU"/>
        </w:rPr>
        <w:t xml:space="preserve"> New versions of PEST++ programs tolerate the old convention in order to maintain backwards compatibility</w:t>
      </w:r>
      <w:r>
        <w:rPr>
          <w:lang w:val="en-AU"/>
        </w:rPr>
        <w:t xml:space="preserve"> with PEST control files prepared for previous versions</w:t>
      </w:r>
      <w:r w:rsidR="003B7482" w:rsidRPr="004754AE">
        <w:rPr>
          <w:lang w:val="en-AU"/>
        </w:rPr>
        <w:t xml:space="preserve">. </w:t>
      </w:r>
    </w:p>
    <w:p w14:paraId="567FD124" w14:textId="77777777" w:rsidR="0017111C" w:rsidRDefault="004C51A5" w:rsidP="00761D18">
      <w:pPr>
        <w:pStyle w:val="Heading2"/>
      </w:pPr>
      <w:bookmarkStart w:id="1792" w:name="_Toc520535197"/>
      <w:r>
        <w:t>4</w:t>
      </w:r>
      <w:r w:rsidR="00761D18">
        <w:t>.4 Control Variables</w:t>
      </w:r>
      <w:bookmarkEnd w:id="1792"/>
    </w:p>
    <w:p w14:paraId="00872B2C" w14:textId="77777777" w:rsidR="00761D18" w:rsidRDefault="00B513A9" w:rsidP="00761D18">
      <w:pPr>
        <w:rPr>
          <w:lang w:val="en-AU"/>
        </w:rPr>
      </w:pPr>
      <w:r>
        <w:rPr>
          <w:lang w:val="en-AU"/>
        </w:rPr>
        <w:t xml:space="preserve">Figure </w:t>
      </w:r>
      <w:r w:rsidR="004C51A5">
        <w:rPr>
          <w:lang w:val="en-AU"/>
        </w:rPr>
        <w:t>4</w:t>
      </w:r>
      <w:r>
        <w:rPr>
          <w:lang w:val="en-AU"/>
        </w:rPr>
        <w:t>.1 names variables which appear in a PEST control file. They are listed according</w:t>
      </w:r>
      <w:r w:rsidR="00CF3D27">
        <w:rPr>
          <w:lang w:val="en-AU"/>
        </w:rPr>
        <w:t xml:space="preserve"> to</w:t>
      </w:r>
      <w:r>
        <w:rPr>
          <w:lang w:val="en-AU"/>
        </w:rPr>
        <w:t xml:space="preserve"> the position that they occupy in the file. Th</w:t>
      </w:r>
      <w:r w:rsidR="00CF3D27">
        <w:rPr>
          <w:lang w:val="en-AU"/>
        </w:rPr>
        <w:t>is</w:t>
      </w:r>
      <w:r>
        <w:rPr>
          <w:lang w:val="en-AU"/>
        </w:rPr>
        <w:t xml:space="preserve"> figure omits sections</w:t>
      </w:r>
      <w:r w:rsidR="00CF3D27">
        <w:rPr>
          <w:lang w:val="en-AU"/>
        </w:rPr>
        <w:t xml:space="preserve"> of the PEST control file</w:t>
      </w:r>
      <w:r>
        <w:rPr>
          <w:lang w:val="en-AU"/>
        </w:rPr>
        <w:t xml:space="preserve"> that programs of the PEST++ suite ignore. It also omits control variables which are optional for PEST </w:t>
      </w:r>
      <w:r w:rsidR="00CF3D27">
        <w:rPr>
          <w:lang w:val="en-AU"/>
        </w:rPr>
        <w:t xml:space="preserve">but are </w:t>
      </w:r>
      <w:r>
        <w:rPr>
          <w:lang w:val="en-AU"/>
        </w:rPr>
        <w:t>ignored by PEST++</w:t>
      </w:r>
      <w:r w:rsidR="00CF3D27">
        <w:rPr>
          <w:lang w:val="en-AU"/>
        </w:rPr>
        <w:t xml:space="preserve"> programs</w:t>
      </w:r>
      <w:r>
        <w:rPr>
          <w:lang w:val="en-AU"/>
        </w:rPr>
        <w:t xml:space="preserve">. </w:t>
      </w:r>
      <w:r w:rsidR="00CF3D27">
        <w:rPr>
          <w:lang w:val="en-AU"/>
        </w:rPr>
        <w:t>I</w:t>
      </w:r>
      <w:r>
        <w:rPr>
          <w:lang w:val="en-AU"/>
        </w:rPr>
        <w:t>t does include some variables</w:t>
      </w:r>
      <w:r w:rsidR="00CF3D27">
        <w:rPr>
          <w:lang w:val="en-AU"/>
        </w:rPr>
        <w:t>, however,</w:t>
      </w:r>
      <w:r>
        <w:rPr>
          <w:lang w:val="en-AU"/>
        </w:rPr>
        <w:t xml:space="preserve"> which must be present within a PEST control file </w:t>
      </w:r>
      <w:r w:rsidR="004E2164">
        <w:rPr>
          <w:lang w:val="en-AU"/>
        </w:rPr>
        <w:t>even though the</w:t>
      </w:r>
      <w:r w:rsidR="00CF3D27">
        <w:rPr>
          <w:lang w:val="en-AU"/>
        </w:rPr>
        <w:t>ir values</w:t>
      </w:r>
      <w:r w:rsidR="004E2164">
        <w:rPr>
          <w:lang w:val="en-AU"/>
        </w:rPr>
        <w:t xml:space="preserve"> are </w:t>
      </w:r>
      <w:r w:rsidR="00CF3D27">
        <w:rPr>
          <w:lang w:val="en-AU"/>
        </w:rPr>
        <w:t>not used</w:t>
      </w:r>
      <w:r w:rsidR="004E2164">
        <w:rPr>
          <w:lang w:val="en-AU"/>
        </w:rPr>
        <w:t xml:space="preserve"> by</w:t>
      </w:r>
      <w:r w:rsidR="00CF3D27">
        <w:rPr>
          <w:lang w:val="en-AU"/>
        </w:rPr>
        <w:t xml:space="preserve"> programs of the</w:t>
      </w:r>
      <w:r w:rsidR="004E2164">
        <w:rPr>
          <w:lang w:val="en-AU"/>
        </w:rPr>
        <w:t xml:space="preserve"> </w:t>
      </w:r>
      <w:r>
        <w:rPr>
          <w:lang w:val="en-AU"/>
        </w:rPr>
        <w:t xml:space="preserve">PEST++ </w:t>
      </w:r>
      <w:r w:rsidR="00CF3D27">
        <w:rPr>
          <w:lang w:val="en-AU"/>
        </w:rPr>
        <w:t>suite</w:t>
      </w:r>
      <w:r>
        <w:rPr>
          <w:lang w:val="en-AU"/>
        </w:rPr>
        <w:t xml:space="preserve">. </w:t>
      </w:r>
      <w:r w:rsidR="00CF3D27">
        <w:rPr>
          <w:lang w:val="en-AU"/>
        </w:rPr>
        <w:t xml:space="preserve">The presence of these variables </w:t>
      </w:r>
      <w:r>
        <w:rPr>
          <w:lang w:val="en-AU"/>
        </w:rPr>
        <w:t xml:space="preserve">defines line numbers and/or </w:t>
      </w:r>
      <w:r w:rsidR="00CF3D27">
        <w:rPr>
          <w:lang w:val="en-AU"/>
        </w:rPr>
        <w:t xml:space="preserve">the locations of </w:t>
      </w:r>
      <w:r>
        <w:rPr>
          <w:lang w:val="en-AU"/>
        </w:rPr>
        <w:t>variable</w:t>
      </w:r>
      <w:r w:rsidR="00CF3D27">
        <w:rPr>
          <w:lang w:val="en-AU"/>
        </w:rPr>
        <w:t>s that follow them</w:t>
      </w:r>
      <w:r>
        <w:rPr>
          <w:lang w:val="en-AU"/>
        </w:rPr>
        <w:t xml:space="preserve"> on a certain line. </w:t>
      </w:r>
      <w:r w:rsidR="004E2164">
        <w:rPr>
          <w:lang w:val="en-AU"/>
        </w:rPr>
        <w:t>A control file provided to a PEST++ suite program should include all of these variables.</w:t>
      </w:r>
      <w:r w:rsidR="00CF3D27">
        <w:rPr>
          <w:lang w:val="en-AU"/>
        </w:rPr>
        <w:t xml:space="preserve"> </w:t>
      </w:r>
    </w:p>
    <w:p w14:paraId="5C8FE956" w14:textId="77777777" w:rsidR="004E2164" w:rsidRDefault="000D6655" w:rsidP="00761D18">
      <w:pPr>
        <w:rPr>
          <w:lang w:val="en-AU"/>
        </w:rPr>
      </w:pPr>
      <w:r>
        <w:rPr>
          <w:lang w:val="en-AU"/>
        </w:rPr>
        <w:t>In figure 4.1, v</w:t>
      </w:r>
      <w:r w:rsidR="004E2164">
        <w:rPr>
          <w:lang w:val="en-AU"/>
        </w:rPr>
        <w:t xml:space="preserve">ariables </w:t>
      </w:r>
      <w:r w:rsidR="00684BFF">
        <w:rPr>
          <w:lang w:val="en-AU"/>
        </w:rPr>
        <w:t xml:space="preserve">whose values are </w:t>
      </w:r>
      <w:r w:rsidR="004E2164">
        <w:rPr>
          <w:lang w:val="en-AU"/>
        </w:rPr>
        <w:t xml:space="preserve">actually used by </w:t>
      </w:r>
      <w:r w:rsidR="002F1D76">
        <w:rPr>
          <w:lang w:val="en-AU"/>
        </w:rPr>
        <w:t xml:space="preserve">a </w:t>
      </w:r>
      <w:r w:rsidR="004E2164">
        <w:rPr>
          <w:lang w:val="en-AU"/>
        </w:rPr>
        <w:t>program of the PEST++ suite</w:t>
      </w:r>
      <w:r w:rsidR="00684BFF">
        <w:rPr>
          <w:lang w:val="en-AU"/>
        </w:rPr>
        <w:t xml:space="preserve"> to control its operations</w:t>
      </w:r>
      <w:r w:rsidR="004E2164">
        <w:rPr>
          <w:lang w:val="en-AU"/>
        </w:rPr>
        <w:t xml:space="preserve"> are shaded</w:t>
      </w:r>
      <w:r>
        <w:rPr>
          <w:lang w:val="en-AU"/>
        </w:rPr>
        <w:t>; these are described below. Of these variables, those which are optional are enclosed in square brackets.</w:t>
      </w:r>
      <w:r w:rsidR="004E2164">
        <w:rPr>
          <w:lang w:val="en-AU"/>
        </w:rPr>
        <w:t xml:space="preserve"> The roles of all other variables which appear in </w:t>
      </w:r>
      <w:r w:rsidR="00684BFF">
        <w:rPr>
          <w:lang w:val="en-AU"/>
        </w:rPr>
        <w:t>figure</w:t>
      </w:r>
      <w:r w:rsidR="004E2164">
        <w:rPr>
          <w:lang w:val="en-AU"/>
        </w:rPr>
        <w:t xml:space="preserve"> </w:t>
      </w:r>
      <w:r w:rsidR="00684BFF">
        <w:rPr>
          <w:lang w:val="en-AU"/>
        </w:rPr>
        <w:t>4</w:t>
      </w:r>
      <w:r w:rsidR="004E2164">
        <w:rPr>
          <w:lang w:val="en-AU"/>
        </w:rPr>
        <w:t>.1 are discussed in PEST documentation.</w:t>
      </w:r>
      <w:r w:rsidR="00254ADA">
        <w:rPr>
          <w:lang w:val="en-AU"/>
        </w:rPr>
        <w:t xml:space="preserve"> </w:t>
      </w:r>
      <w:r w:rsidR="00684BFF">
        <w:rPr>
          <w:lang w:val="en-AU"/>
        </w:rPr>
        <w:t>Nevertheless,</w:t>
      </w:r>
      <w:r w:rsidR="00254ADA">
        <w:rPr>
          <w:lang w:val="en-AU"/>
        </w:rPr>
        <w:t xml:space="preserve"> a number of these</w:t>
      </w:r>
      <w:r w:rsidR="00A15963">
        <w:rPr>
          <w:lang w:val="en-AU"/>
        </w:rPr>
        <w:t xml:space="preserve"> variables</w:t>
      </w:r>
      <w:r w:rsidR="00254ADA">
        <w:rPr>
          <w:lang w:val="en-AU"/>
        </w:rPr>
        <w:t xml:space="preserve"> are discussed </w:t>
      </w:r>
      <w:r w:rsidR="00684BFF">
        <w:rPr>
          <w:lang w:val="en-AU"/>
        </w:rPr>
        <w:t>herein</w:t>
      </w:r>
      <w:r w:rsidR="00254ADA">
        <w:rPr>
          <w:lang w:val="en-AU"/>
        </w:rPr>
        <w:t xml:space="preserve"> as PEST-acceptable value</w:t>
      </w:r>
      <w:r w:rsidR="00684BFF">
        <w:rPr>
          <w:lang w:val="en-AU"/>
        </w:rPr>
        <w:t>s</w:t>
      </w:r>
      <w:r w:rsidR="00254ADA">
        <w:rPr>
          <w:lang w:val="en-AU"/>
        </w:rPr>
        <w:t xml:space="preserve"> for th</w:t>
      </w:r>
      <w:r w:rsidR="00684BFF">
        <w:rPr>
          <w:lang w:val="en-AU"/>
        </w:rPr>
        <w:t>e</w:t>
      </w:r>
      <w:r w:rsidR="00254ADA">
        <w:rPr>
          <w:lang w:val="en-AU"/>
        </w:rPr>
        <w:t>s</w:t>
      </w:r>
      <w:r w:rsidR="00684BFF">
        <w:rPr>
          <w:lang w:val="en-AU"/>
        </w:rPr>
        <w:t>e</w:t>
      </w:r>
      <w:r w:rsidR="00254ADA">
        <w:rPr>
          <w:lang w:val="en-AU"/>
        </w:rPr>
        <w:t xml:space="preserve"> variable</w:t>
      </w:r>
      <w:r w:rsidR="00684BFF">
        <w:rPr>
          <w:lang w:val="en-AU"/>
        </w:rPr>
        <w:t>s</w:t>
      </w:r>
      <w:r w:rsidR="00254ADA">
        <w:rPr>
          <w:lang w:val="en-AU"/>
        </w:rPr>
        <w:t xml:space="preserve"> will </w:t>
      </w:r>
      <w:r w:rsidR="00A15963">
        <w:rPr>
          <w:lang w:val="en-AU"/>
        </w:rPr>
        <w:t>preclude</w:t>
      </w:r>
      <w:r w:rsidR="00254ADA">
        <w:rPr>
          <w:lang w:val="en-AU"/>
        </w:rPr>
        <w:t xml:space="preserve"> objections</w:t>
      </w:r>
      <w:r w:rsidR="00A15963">
        <w:rPr>
          <w:lang w:val="en-AU"/>
        </w:rPr>
        <w:t xml:space="preserve"> being raised by</w:t>
      </w:r>
      <w:r w:rsidR="00684BFF">
        <w:rPr>
          <w:lang w:val="en-AU"/>
        </w:rPr>
        <w:t xml:space="preserve"> the</w:t>
      </w:r>
      <w:r w:rsidR="00254ADA">
        <w:rPr>
          <w:lang w:val="en-AU"/>
        </w:rPr>
        <w:t xml:space="preserve"> PESTCHEK</w:t>
      </w:r>
      <w:r w:rsidR="00684BFF">
        <w:rPr>
          <w:lang w:val="en-AU"/>
        </w:rPr>
        <w:t xml:space="preserve"> checking utility (see below)</w:t>
      </w:r>
      <w:r w:rsidR="00254ADA">
        <w:rPr>
          <w:lang w:val="en-AU"/>
        </w:rPr>
        <w:t>.</w:t>
      </w:r>
    </w:p>
    <w:p w14:paraId="17F7647C" w14:textId="77777777" w:rsidR="002F1D76" w:rsidRDefault="002F1D76" w:rsidP="00761D18">
      <w:pPr>
        <w:rPr>
          <w:lang w:val="en-AU"/>
        </w:rPr>
      </w:pPr>
      <w:r>
        <w:rPr>
          <w:lang w:val="en-AU"/>
        </w:rPr>
        <w:t>It is</w:t>
      </w:r>
      <w:r w:rsidR="00684BFF">
        <w:rPr>
          <w:lang w:val="en-AU"/>
        </w:rPr>
        <w:t xml:space="preserve"> also</w:t>
      </w:r>
      <w:r>
        <w:rPr>
          <w:lang w:val="en-AU"/>
        </w:rPr>
        <w:t xml:space="preserve"> important to note that not all programs of the PEST++ suite use all of the variables that are shaded in </w:t>
      </w:r>
      <w:r w:rsidR="00684BFF">
        <w:rPr>
          <w:lang w:val="en-AU"/>
        </w:rPr>
        <w:t>f</w:t>
      </w:r>
      <w:r>
        <w:rPr>
          <w:lang w:val="en-AU"/>
        </w:rPr>
        <w:t xml:space="preserve">igure </w:t>
      </w:r>
      <w:r w:rsidR="00684BFF">
        <w:rPr>
          <w:lang w:val="en-AU"/>
        </w:rPr>
        <w:t>4</w:t>
      </w:r>
      <w:r>
        <w:rPr>
          <w:lang w:val="en-AU"/>
        </w:rPr>
        <w:t>.1. In fact, only PESTPP</w:t>
      </w:r>
      <w:r w:rsidR="00684BFF">
        <w:rPr>
          <w:lang w:val="en-AU"/>
        </w:rPr>
        <w:t xml:space="preserve"> and PESTPP-OPT</w:t>
      </w:r>
      <w:r>
        <w:rPr>
          <w:lang w:val="en-AU"/>
        </w:rPr>
        <w:t xml:space="preserve"> use variables which appear in the “parameter </w:t>
      </w:r>
      <w:r w:rsidR="00684BFF">
        <w:rPr>
          <w:lang w:val="en-AU"/>
        </w:rPr>
        <w:t>groups</w:t>
      </w:r>
      <w:r>
        <w:rPr>
          <w:lang w:val="en-AU"/>
        </w:rPr>
        <w:t xml:space="preserve">” section of the PEST control file (these govern calculation of finite-difference derivatives); furthermore </w:t>
      </w:r>
      <w:r w:rsidR="00684BFF">
        <w:rPr>
          <w:lang w:val="en-AU"/>
        </w:rPr>
        <w:t>PESTPP</w:t>
      </w:r>
      <w:r>
        <w:rPr>
          <w:lang w:val="en-AU"/>
        </w:rPr>
        <w:t xml:space="preserve"> does not use these variables when it implement</w:t>
      </w:r>
      <w:r w:rsidR="00684BFF">
        <w:rPr>
          <w:lang w:val="en-AU"/>
        </w:rPr>
        <w:t>s</w:t>
      </w:r>
      <w:r>
        <w:rPr>
          <w:lang w:val="en-AU"/>
        </w:rPr>
        <w:t xml:space="preserve"> optimi</w:t>
      </w:r>
      <w:r w:rsidR="00A15963">
        <w:rPr>
          <w:lang w:val="en-AU"/>
        </w:rPr>
        <w:t>z</w:t>
      </w:r>
      <w:r>
        <w:rPr>
          <w:lang w:val="en-AU"/>
        </w:rPr>
        <w:t xml:space="preserve">ation through differential evolution.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F1D76" w14:paraId="26ECCB36" w14:textId="77777777" w:rsidTr="00C40A21">
        <w:trPr>
          <w:cantSplit/>
        </w:trPr>
        <w:tc>
          <w:tcPr>
            <w:tcW w:w="9242" w:type="dxa"/>
            <w:shd w:val="clear" w:color="auto" w:fill="auto"/>
          </w:tcPr>
          <w:p w14:paraId="08D698A1" w14:textId="77777777" w:rsidR="002F1D76" w:rsidRPr="00C40A21" w:rsidRDefault="0071629F" w:rsidP="002F1D76">
            <w:pPr>
              <w:pStyle w:val="computerChar"/>
              <w:rPr>
                <w:rStyle w:val="Technical2"/>
                <w:sz w:val="18"/>
                <w:szCs w:val="18"/>
                <w:lang w:val="en-AU"/>
              </w:rPr>
            </w:pPr>
            <w:r w:rsidRPr="00C40A21">
              <w:rPr>
                <w:rStyle w:val="Technical2"/>
                <w:sz w:val="18"/>
                <w:szCs w:val="18"/>
                <w:lang w:val="en-AU"/>
              </w:rPr>
              <w:lastRenderedPageBreak/>
              <w:fldChar w:fldCharType="begin"/>
            </w:r>
            <w:r w:rsidR="002F1D76" w:rsidRPr="00C40A21">
              <w:rPr>
                <w:rStyle w:val="Technical2"/>
                <w:sz w:val="18"/>
                <w:szCs w:val="18"/>
                <w:lang w:val="en-AU"/>
              </w:rPr>
              <w:instrText xml:space="preserve">PRIVATE </w:instrText>
            </w:r>
            <w:r w:rsidRPr="00C40A21">
              <w:rPr>
                <w:rStyle w:val="Technical2"/>
                <w:sz w:val="18"/>
                <w:szCs w:val="18"/>
                <w:lang w:val="en-AU"/>
              </w:rPr>
              <w:fldChar w:fldCharType="end"/>
            </w:r>
            <w:r w:rsidR="002F1D76" w:rsidRPr="00C40A21">
              <w:rPr>
                <w:rStyle w:val="Technical2"/>
                <w:sz w:val="18"/>
                <w:szCs w:val="18"/>
                <w:lang w:val="en-AU"/>
              </w:rPr>
              <w:t>pcf</w:t>
            </w:r>
          </w:p>
          <w:p w14:paraId="2BAA1914"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control data</w:t>
            </w:r>
          </w:p>
          <w:p w14:paraId="3790DDC5"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xml:space="preserve">RSTFLE </w:t>
            </w:r>
            <w:r w:rsidRPr="00C40A21">
              <w:rPr>
                <w:rStyle w:val="Technical2"/>
                <w:sz w:val="18"/>
                <w:szCs w:val="18"/>
                <w:highlight w:val="lightGray"/>
                <w:lang w:val="en-AU"/>
              </w:rPr>
              <w:t>PESTMODE</w:t>
            </w:r>
          </w:p>
          <w:p w14:paraId="4B98AFAC"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NPAR</w:t>
            </w:r>
            <w:r w:rsidRPr="00C40A21">
              <w:rPr>
                <w:rStyle w:val="Technical2"/>
                <w:sz w:val="18"/>
                <w:szCs w:val="18"/>
                <w:lang w:val="en-AU"/>
              </w:rPr>
              <w:t xml:space="preserve"> NOBS NPARGP NPRIOR NOBSGP </w:t>
            </w:r>
          </w:p>
          <w:p w14:paraId="3B9842E9"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NTPLFLE NINSFLE PRECIS DPOINT [</w:t>
            </w:r>
            <w:r w:rsidRPr="00C40A21">
              <w:rPr>
                <w:rStyle w:val="Technical2"/>
                <w:sz w:val="18"/>
                <w:szCs w:val="18"/>
                <w:highlight w:val="lightGray"/>
                <w:lang w:val="en-AU"/>
              </w:rPr>
              <w:t>NUMCOM</w:t>
            </w:r>
            <w:r w:rsidRPr="00C40A21">
              <w:rPr>
                <w:rStyle w:val="Technical2"/>
                <w:sz w:val="18"/>
                <w:szCs w:val="18"/>
                <w:lang w:val="en-AU"/>
              </w:rPr>
              <w:t>]</w:t>
            </w:r>
          </w:p>
          <w:p w14:paraId="5B4BADEC" w14:textId="77777777" w:rsidR="002F1D76" w:rsidRPr="00C40A21" w:rsidRDefault="002F1D76" w:rsidP="002F1D76">
            <w:pPr>
              <w:pStyle w:val="computerChar"/>
              <w:rPr>
                <w:rStyle w:val="Technical2"/>
                <w:b/>
                <w:sz w:val="18"/>
                <w:szCs w:val="18"/>
                <w:lang w:val="en-AU"/>
              </w:rPr>
            </w:pPr>
            <w:r w:rsidRPr="00C40A21">
              <w:rPr>
                <w:rStyle w:val="Technical2"/>
                <w:sz w:val="18"/>
                <w:szCs w:val="18"/>
                <w:lang w:val="en-AU"/>
              </w:rPr>
              <w:t xml:space="preserve">RLAMBDA1 RLAMFAC PHIRATSUF PHIREDLAM NUMLAM </w:t>
            </w:r>
          </w:p>
          <w:p w14:paraId="015C294E"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RELPARMAX FACPARMAX FACORIG</w:t>
            </w:r>
            <w:r w:rsidRPr="00C40A21">
              <w:rPr>
                <w:rStyle w:val="Technical2"/>
                <w:sz w:val="18"/>
                <w:szCs w:val="18"/>
                <w:lang w:val="en-AU"/>
              </w:rPr>
              <w:t xml:space="preserve"> </w:t>
            </w:r>
          </w:p>
          <w:p w14:paraId="47A93E66"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PHIREDSWH</w:t>
            </w:r>
            <w:r w:rsidRPr="00C40A21">
              <w:rPr>
                <w:rStyle w:val="Technical2"/>
                <w:sz w:val="18"/>
                <w:szCs w:val="18"/>
                <w:lang w:val="en-AU"/>
              </w:rPr>
              <w:t xml:space="preserve"> </w:t>
            </w:r>
          </w:p>
          <w:p w14:paraId="42CB9736" w14:textId="77777777" w:rsidR="002F1D76" w:rsidRPr="00C40A21" w:rsidRDefault="002F1D76" w:rsidP="00C40A21">
            <w:pPr>
              <w:pStyle w:val="filetyping"/>
              <w:spacing w:after="0"/>
              <w:rPr>
                <w:rStyle w:val="computerCharChar0"/>
                <w:sz w:val="18"/>
                <w:szCs w:val="18"/>
              </w:rPr>
            </w:pPr>
            <w:r w:rsidRPr="00C40A21">
              <w:rPr>
                <w:rStyle w:val="Technical2"/>
                <w:sz w:val="18"/>
                <w:szCs w:val="18"/>
                <w:highlight w:val="lightGray"/>
                <w:lang w:val="en-AU"/>
              </w:rPr>
              <w:t>NOPTMAX PHIREDSTP NPHISTP NPHINORED RELPARSTP NRELPAR</w:t>
            </w:r>
            <w:r w:rsidRPr="00C40A21">
              <w:rPr>
                <w:rStyle w:val="computerCharChar0"/>
                <w:sz w:val="18"/>
                <w:szCs w:val="18"/>
              </w:rPr>
              <w:t xml:space="preserve"> </w:t>
            </w:r>
          </w:p>
          <w:p w14:paraId="1774D4DA" w14:textId="77777777" w:rsidR="002F1D76" w:rsidRPr="00C40A21" w:rsidRDefault="002F1D76" w:rsidP="002F1D76">
            <w:pPr>
              <w:pStyle w:val="computerChar"/>
              <w:rPr>
                <w:rStyle w:val="Technical2"/>
                <w:sz w:val="18"/>
                <w:szCs w:val="18"/>
                <w:lang w:val="pt-BR"/>
              </w:rPr>
            </w:pPr>
            <w:r w:rsidRPr="00C40A21">
              <w:rPr>
                <w:rStyle w:val="Technical2"/>
                <w:sz w:val="18"/>
                <w:szCs w:val="18"/>
                <w:lang w:val="pt-BR"/>
              </w:rPr>
              <w:t>ICOV ICOR IEIG</w:t>
            </w:r>
          </w:p>
          <w:p w14:paraId="781667B0" w14:textId="77777777" w:rsidR="002F1D76" w:rsidRPr="00C40A21" w:rsidRDefault="002F1D76" w:rsidP="002F1D76">
            <w:pPr>
              <w:pStyle w:val="computerChar"/>
              <w:rPr>
                <w:sz w:val="18"/>
                <w:szCs w:val="18"/>
              </w:rPr>
            </w:pPr>
            <w:r w:rsidRPr="00C40A21">
              <w:rPr>
                <w:sz w:val="18"/>
                <w:szCs w:val="18"/>
              </w:rPr>
              <w:t>* singular value decomposition</w:t>
            </w:r>
          </w:p>
          <w:p w14:paraId="0E94C97F" w14:textId="77777777" w:rsidR="002F1D76" w:rsidRPr="00C40A21" w:rsidRDefault="002F1D76" w:rsidP="002F1D76">
            <w:pPr>
              <w:pStyle w:val="computerChar"/>
              <w:rPr>
                <w:sz w:val="18"/>
                <w:szCs w:val="18"/>
              </w:rPr>
            </w:pPr>
            <w:r w:rsidRPr="00C40A21">
              <w:rPr>
                <w:sz w:val="18"/>
                <w:szCs w:val="18"/>
              </w:rPr>
              <w:t>SVDMODE</w:t>
            </w:r>
          </w:p>
          <w:p w14:paraId="7D02B8AB" w14:textId="77777777" w:rsidR="002F1D76" w:rsidRPr="00C40A21" w:rsidRDefault="002F1D76" w:rsidP="002F1D76">
            <w:pPr>
              <w:pStyle w:val="computerChar"/>
              <w:rPr>
                <w:sz w:val="18"/>
                <w:szCs w:val="18"/>
              </w:rPr>
            </w:pPr>
            <w:r w:rsidRPr="00C40A21">
              <w:rPr>
                <w:sz w:val="18"/>
                <w:szCs w:val="18"/>
                <w:highlight w:val="lightGray"/>
              </w:rPr>
              <w:t>MAXSING EIGTHRESH</w:t>
            </w:r>
          </w:p>
          <w:p w14:paraId="6C73666A" w14:textId="77777777" w:rsidR="002F1D76" w:rsidRPr="00C40A21" w:rsidRDefault="002F1D76" w:rsidP="002F1D76">
            <w:pPr>
              <w:pStyle w:val="computerChar"/>
              <w:rPr>
                <w:sz w:val="18"/>
                <w:szCs w:val="18"/>
              </w:rPr>
            </w:pPr>
            <w:r w:rsidRPr="00C40A21">
              <w:rPr>
                <w:sz w:val="18"/>
                <w:szCs w:val="18"/>
              </w:rPr>
              <w:t>EIGWRITE</w:t>
            </w:r>
          </w:p>
          <w:p w14:paraId="222CD8BC"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parameter groups</w:t>
            </w:r>
          </w:p>
          <w:p w14:paraId="2D837140"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PARGPNME INCTYP DERINC DERINCLB FORCEN DERINCMUL DERMTHD</w:t>
            </w:r>
          </w:p>
          <w:p w14:paraId="269C6CA2"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parameter group</w:t>
            </w:r>
            <w:r w:rsidRPr="00C40A21">
              <w:rPr>
                <w:rStyle w:val="Technical2"/>
                <w:sz w:val="18"/>
                <w:szCs w:val="18"/>
                <w:lang w:val="en-AU"/>
              </w:rPr>
              <w:t>)</w:t>
            </w:r>
          </w:p>
          <w:p w14:paraId="5A004829"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parameter data</w:t>
            </w:r>
          </w:p>
          <w:p w14:paraId="57DD2768"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PARNME PARTRANS PARCHGLIM PARVAL1 PARLBND PARUBND PARGP SCALE OFFSET DERCOM</w:t>
            </w:r>
          </w:p>
          <w:p w14:paraId="5A3DAACE"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parameter</w:t>
            </w:r>
            <w:r w:rsidRPr="00C40A21">
              <w:rPr>
                <w:rStyle w:val="Technical2"/>
                <w:sz w:val="18"/>
                <w:szCs w:val="18"/>
                <w:lang w:val="en-AU"/>
              </w:rPr>
              <w:t>)</w:t>
            </w:r>
          </w:p>
          <w:p w14:paraId="0ACE7B81"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PARNME PARTIED</w:t>
            </w:r>
          </w:p>
          <w:p w14:paraId="2E64AF19"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tied parameter</w:t>
            </w:r>
            <w:r w:rsidRPr="00C40A21">
              <w:rPr>
                <w:rStyle w:val="Technical2"/>
                <w:sz w:val="18"/>
                <w:szCs w:val="18"/>
                <w:lang w:val="en-AU"/>
              </w:rPr>
              <w:t>)</w:t>
            </w:r>
          </w:p>
          <w:p w14:paraId="679E2480"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observation groups</w:t>
            </w:r>
          </w:p>
          <w:p w14:paraId="38EB3B36"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OBGNME</w:t>
            </w:r>
          </w:p>
          <w:p w14:paraId="334B51FF"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observation group</w:t>
            </w:r>
            <w:r w:rsidRPr="00C40A21">
              <w:rPr>
                <w:rStyle w:val="Technical2"/>
                <w:sz w:val="18"/>
                <w:szCs w:val="18"/>
                <w:lang w:val="en-AU"/>
              </w:rPr>
              <w:t>)</w:t>
            </w:r>
          </w:p>
          <w:p w14:paraId="6B957322"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observation data</w:t>
            </w:r>
          </w:p>
          <w:p w14:paraId="5F6ED4D6"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OBSNME OBSVAL WEIGHT OBGNME</w:t>
            </w:r>
          </w:p>
          <w:p w14:paraId="39E80EC1"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observation</w:t>
            </w:r>
            <w:r w:rsidRPr="00C40A21">
              <w:rPr>
                <w:rStyle w:val="Technical2"/>
                <w:sz w:val="18"/>
                <w:szCs w:val="18"/>
                <w:lang w:val="en-AU"/>
              </w:rPr>
              <w:t>)</w:t>
            </w:r>
          </w:p>
          <w:p w14:paraId="168AC301"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model command line</w:t>
            </w:r>
          </w:p>
          <w:p w14:paraId="6467BC60"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COMLINE</w:t>
            </w:r>
          </w:p>
          <w:p w14:paraId="7AB2A5DC" w14:textId="754D55AD"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 xml:space="preserve">one such line for each </w:t>
            </w:r>
            <w:r w:rsidR="00AC3142" w:rsidRPr="00C40A21">
              <w:rPr>
                <w:rStyle w:val="Technical2"/>
                <w:i/>
                <w:sz w:val="18"/>
                <w:szCs w:val="18"/>
                <w:lang w:val="en-AU"/>
              </w:rPr>
              <w:t>m</w:t>
            </w:r>
            <w:r w:rsidR="00AC3142" w:rsidRPr="00C40A21">
              <w:rPr>
                <w:rStyle w:val="Technical2"/>
                <w:i/>
                <w:sz w:val="18"/>
                <w:szCs w:val="18"/>
              </w:rPr>
              <w:t>odel</w:t>
            </w:r>
            <w:r w:rsidRPr="00C40A21">
              <w:rPr>
                <w:rStyle w:val="Technical2"/>
                <w:i/>
                <w:sz w:val="18"/>
                <w:szCs w:val="18"/>
                <w:lang w:val="en-AU"/>
              </w:rPr>
              <w:t xml:space="preserve"> command line</w:t>
            </w:r>
            <w:r w:rsidRPr="00C40A21">
              <w:rPr>
                <w:rStyle w:val="Technical2"/>
                <w:sz w:val="18"/>
                <w:szCs w:val="18"/>
                <w:lang w:val="en-AU"/>
              </w:rPr>
              <w:t>)</w:t>
            </w:r>
          </w:p>
          <w:p w14:paraId="3291D3D8"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model input</w:t>
            </w:r>
          </w:p>
          <w:p w14:paraId="1F78E71A"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TEMPFLE INFLE</w:t>
            </w:r>
          </w:p>
          <w:p w14:paraId="7C469DEB"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template file</w:t>
            </w:r>
            <w:r w:rsidRPr="00C40A21">
              <w:rPr>
                <w:rStyle w:val="Technical2"/>
                <w:sz w:val="18"/>
                <w:szCs w:val="18"/>
                <w:lang w:val="en-AU"/>
              </w:rPr>
              <w:t>)</w:t>
            </w:r>
          </w:p>
          <w:p w14:paraId="3C253988"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model output</w:t>
            </w:r>
          </w:p>
          <w:p w14:paraId="7B1CE54D"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INSFLE OUTFLE</w:t>
            </w:r>
          </w:p>
          <w:p w14:paraId="1E95C571"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instruction file</w:t>
            </w:r>
            <w:r w:rsidRPr="00C40A21">
              <w:rPr>
                <w:rStyle w:val="Technical2"/>
                <w:sz w:val="18"/>
                <w:szCs w:val="18"/>
                <w:lang w:val="en-AU"/>
              </w:rPr>
              <w:t>)</w:t>
            </w:r>
          </w:p>
          <w:p w14:paraId="72C44D4D"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prior information</w:t>
            </w:r>
          </w:p>
          <w:p w14:paraId="6FD66739"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PILBL PIFAC * PARNME + PIFAC * log(PARNME) ... = PIVAL WEIGHT OBGNME</w:t>
            </w:r>
          </w:p>
          <w:p w14:paraId="0F42F769" w14:textId="32DCC7E8" w:rsidR="002F1D76" w:rsidRPr="00C40A21" w:rsidRDefault="002F1D76" w:rsidP="00C40A21">
            <w:pPr>
              <w:spacing w:before="0" w:after="0"/>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article of prior information</w:t>
            </w:r>
            <w:r w:rsidRPr="00C40A21">
              <w:rPr>
                <w:rStyle w:val="Technical2"/>
                <w:sz w:val="18"/>
                <w:szCs w:val="18"/>
                <w:lang w:val="en-AU"/>
              </w:rPr>
              <w:t>)</w:t>
            </w:r>
          </w:p>
          <w:p w14:paraId="171A3ACF" w14:textId="77777777" w:rsidR="000902DE" w:rsidRPr="00C40A21" w:rsidRDefault="000902DE" w:rsidP="00C40A21">
            <w:pPr>
              <w:spacing w:before="0" w:after="0"/>
              <w:rPr>
                <w:rFonts w:ascii="Courier New" w:hAnsi="Courier New" w:cs="Courier New"/>
                <w:sz w:val="18"/>
                <w:szCs w:val="18"/>
                <w:lang w:val="en-AU"/>
              </w:rPr>
            </w:pPr>
            <w:r w:rsidRPr="00C40A21">
              <w:rPr>
                <w:rFonts w:ascii="Courier New" w:hAnsi="Courier New" w:cs="Courier New"/>
                <w:sz w:val="18"/>
                <w:szCs w:val="18"/>
                <w:lang w:val="en-AU"/>
              </w:rPr>
              <w:t xml:space="preserve">* </w:t>
            </w:r>
            <w:r w:rsidR="00143C09" w:rsidRPr="00C40A21">
              <w:rPr>
                <w:rFonts w:ascii="Courier New" w:hAnsi="Courier New" w:cs="Courier New"/>
                <w:sz w:val="18"/>
                <w:szCs w:val="18"/>
                <w:lang w:val="en-AU"/>
              </w:rPr>
              <w:t>regularization</w:t>
            </w:r>
          </w:p>
          <w:p w14:paraId="644ECB7F" w14:textId="77777777" w:rsidR="000902DE" w:rsidRPr="00C40A21" w:rsidRDefault="000902DE" w:rsidP="00C40A21">
            <w:pPr>
              <w:pStyle w:val="computerChar"/>
              <w:keepNext/>
              <w:rPr>
                <w:rStyle w:val="Technical2"/>
                <w:sz w:val="18"/>
                <w:szCs w:val="18"/>
                <w:lang w:val="en-AU"/>
              </w:rPr>
            </w:pPr>
            <w:r w:rsidRPr="00C40A21">
              <w:rPr>
                <w:rStyle w:val="Technical2"/>
                <w:sz w:val="18"/>
                <w:szCs w:val="18"/>
                <w:highlight w:val="lightGray"/>
                <w:lang w:val="en-AU"/>
              </w:rPr>
              <w:t>PHIMLIM  PHIMACCEPT</w:t>
            </w:r>
            <w:r w:rsidRPr="00C40A21">
              <w:rPr>
                <w:rStyle w:val="Technical2"/>
                <w:sz w:val="18"/>
                <w:szCs w:val="18"/>
                <w:lang w:val="en-AU"/>
              </w:rPr>
              <w:t xml:space="preserve"> [</w:t>
            </w:r>
            <w:r w:rsidRPr="00C40A21">
              <w:rPr>
                <w:rStyle w:val="Technical2"/>
                <w:sz w:val="18"/>
                <w:szCs w:val="18"/>
                <w:highlight w:val="lightGray"/>
                <w:lang w:val="en-AU"/>
              </w:rPr>
              <w:t>FRACPHIM</w:t>
            </w:r>
            <w:r w:rsidRPr="00C40A21">
              <w:rPr>
                <w:rStyle w:val="Technical2"/>
                <w:sz w:val="18"/>
                <w:szCs w:val="18"/>
                <w:lang w:val="en-AU"/>
              </w:rPr>
              <w:t xml:space="preserve">] </w:t>
            </w:r>
          </w:p>
          <w:p w14:paraId="3DE1BF19" w14:textId="77777777" w:rsidR="000902DE" w:rsidRPr="00C40A21" w:rsidRDefault="000902DE" w:rsidP="00C40A21">
            <w:pPr>
              <w:pStyle w:val="computerChar"/>
              <w:keepNext/>
              <w:rPr>
                <w:rStyle w:val="Technical2"/>
                <w:sz w:val="18"/>
                <w:szCs w:val="18"/>
                <w:lang w:val="en-AU"/>
              </w:rPr>
            </w:pPr>
            <w:r w:rsidRPr="00C40A21">
              <w:rPr>
                <w:rStyle w:val="Technical2"/>
                <w:sz w:val="18"/>
                <w:szCs w:val="18"/>
                <w:highlight w:val="lightGray"/>
                <w:lang w:val="en-AU"/>
              </w:rPr>
              <w:t>WFINIT  WFMIN  WFMAX</w:t>
            </w:r>
          </w:p>
          <w:p w14:paraId="186CF482" w14:textId="77777777" w:rsidR="000902DE" w:rsidRPr="00C40A21" w:rsidRDefault="000902DE" w:rsidP="00C40A21">
            <w:pPr>
              <w:spacing w:before="0" w:after="0"/>
              <w:rPr>
                <w:rFonts w:ascii="Courier New" w:hAnsi="Courier New" w:cs="Courier New"/>
                <w:lang w:val="en-AU"/>
              </w:rPr>
            </w:pPr>
            <w:r w:rsidRPr="00C40A21">
              <w:rPr>
                <w:rStyle w:val="Technical2"/>
                <w:sz w:val="18"/>
                <w:szCs w:val="18"/>
                <w:highlight w:val="lightGray"/>
                <w:lang w:val="en-AU"/>
              </w:rPr>
              <w:t>WFFAC  WFTOL</w:t>
            </w:r>
            <w:r w:rsidRPr="00C40A21">
              <w:rPr>
                <w:rStyle w:val="Technical2"/>
                <w:sz w:val="18"/>
                <w:szCs w:val="18"/>
                <w:lang w:val="en-AU"/>
              </w:rPr>
              <w:t xml:space="preserve"> </w:t>
            </w:r>
            <w:r w:rsidR="000D6655" w:rsidRPr="00C40A21">
              <w:rPr>
                <w:rStyle w:val="Technical2"/>
                <w:sz w:val="18"/>
                <w:szCs w:val="18"/>
                <w:lang w:val="en-AU"/>
              </w:rPr>
              <w:t>[</w:t>
            </w:r>
            <w:r w:rsidRPr="00C40A21">
              <w:rPr>
                <w:rStyle w:val="Technical2"/>
                <w:sz w:val="18"/>
                <w:szCs w:val="18"/>
                <w:highlight w:val="lightGray"/>
                <w:lang w:val="en-AU"/>
              </w:rPr>
              <w:t>IREGADJ</w:t>
            </w:r>
            <w:r w:rsidR="000D6655" w:rsidRPr="00C40A21">
              <w:rPr>
                <w:rStyle w:val="Technical2"/>
                <w:sz w:val="18"/>
                <w:szCs w:val="18"/>
                <w:highlight w:val="lightGray"/>
                <w:lang w:val="en-AU"/>
              </w:rPr>
              <w:t>]</w:t>
            </w:r>
          </w:p>
        </w:tc>
      </w:tr>
    </w:tbl>
    <w:p w14:paraId="653CA1FE" w14:textId="77777777" w:rsidR="005E1FE0" w:rsidRDefault="005E1FE0" w:rsidP="00254ADA">
      <w:pPr>
        <w:pStyle w:val="Caption"/>
        <w:rPr>
          <w:lang w:val="en-AU"/>
        </w:rPr>
      </w:pPr>
      <w:r>
        <w:rPr>
          <w:lang w:val="en-AU"/>
        </w:rPr>
        <w:t>Figure</w:t>
      </w:r>
      <w:r w:rsidR="00254ADA">
        <w:rPr>
          <w:lang w:val="en-AU"/>
        </w:rPr>
        <w:t xml:space="preserve"> </w:t>
      </w:r>
      <w:r w:rsidR="004C51A5">
        <w:rPr>
          <w:lang w:val="en-AU"/>
        </w:rPr>
        <w:t>4</w:t>
      </w:r>
      <w:r w:rsidR="00254ADA">
        <w:rPr>
          <w:lang w:val="en-AU"/>
        </w:rPr>
        <w:t xml:space="preserve">.1 Variables </w:t>
      </w:r>
      <w:r w:rsidR="00684BFF">
        <w:rPr>
          <w:lang w:val="en-AU"/>
        </w:rPr>
        <w:t>comprising</w:t>
      </w:r>
      <w:r w:rsidR="00254ADA">
        <w:rPr>
          <w:lang w:val="en-AU"/>
        </w:rPr>
        <w:t xml:space="preserve"> a minimalist</w:t>
      </w:r>
      <w:r>
        <w:rPr>
          <w:lang w:val="en-AU"/>
        </w:rPr>
        <w:t xml:space="preserve"> PEST control file.</w:t>
      </w:r>
    </w:p>
    <w:p w14:paraId="621F8322" w14:textId="77777777" w:rsidR="004E2164" w:rsidRDefault="00684BFF" w:rsidP="002F1D76">
      <w:pPr>
        <w:rPr>
          <w:lang w:val="en-AU"/>
        </w:rPr>
      </w:pPr>
      <w:r>
        <w:rPr>
          <w:lang w:val="en-AU"/>
        </w:rPr>
        <w:t xml:space="preserve">Figure 4.2 provides an </w:t>
      </w:r>
      <w:r w:rsidR="005E1FE0">
        <w:rPr>
          <w:lang w:val="en-AU"/>
        </w:rPr>
        <w:t>ex</w:t>
      </w:r>
      <w:r w:rsidR="002F1D76">
        <w:rPr>
          <w:lang w:val="en-AU"/>
        </w:rPr>
        <w:t>ample of a simple PEST control file.</w:t>
      </w:r>
      <w:r w:rsidR="00254ADA">
        <w:rPr>
          <w:lang w:val="en-AU"/>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F1D76" w14:paraId="09EFA0EE" w14:textId="77777777" w:rsidTr="00C40A21">
        <w:trPr>
          <w:cantSplit/>
        </w:trPr>
        <w:tc>
          <w:tcPr>
            <w:tcW w:w="9242" w:type="dxa"/>
            <w:shd w:val="clear" w:color="auto" w:fill="auto"/>
          </w:tcPr>
          <w:p w14:paraId="6DF6A4D6" w14:textId="77777777" w:rsidR="002F1D76" w:rsidRPr="00C40A21" w:rsidRDefault="0043607B"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lastRenderedPageBreak/>
              <w:t>p</w:t>
            </w:r>
            <w:r w:rsidR="002F1D76" w:rsidRPr="00C40A21">
              <w:rPr>
                <w:rFonts w:ascii="Courier New" w:hAnsi="Courier New" w:cs="Courier New"/>
                <w:sz w:val="18"/>
                <w:szCs w:val="16"/>
                <w:lang w:val="en-AU"/>
              </w:rPr>
              <w:t>cf</w:t>
            </w:r>
          </w:p>
          <w:p w14:paraId="2A1E9EC1"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control data</w:t>
            </w:r>
          </w:p>
          <w:p w14:paraId="73BD1313"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restart </w:t>
            </w:r>
            <w:r w:rsidR="00963C97" w:rsidRPr="00C40A21">
              <w:rPr>
                <w:rFonts w:ascii="Courier New" w:hAnsi="Courier New" w:cs="Courier New"/>
                <w:sz w:val="18"/>
                <w:szCs w:val="16"/>
                <w:lang w:val="en-AU"/>
              </w:rPr>
              <w:t>regularization</w:t>
            </w:r>
          </w:p>
          <w:p w14:paraId="3791AC40"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5 19 2 2 3</w:t>
            </w:r>
          </w:p>
          <w:p w14:paraId="6A89DFE6"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2 3 single point</w:t>
            </w:r>
          </w:p>
          <w:p w14:paraId="465F73C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10.0 -3.0 0.3 0.03 10</w:t>
            </w:r>
          </w:p>
          <w:p w14:paraId="56E9E22D" w14:textId="77777777" w:rsidR="002F1D76" w:rsidRPr="00C40A21" w:rsidRDefault="00EC62BB"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10</w:t>
            </w:r>
            <w:r w:rsidR="002F1D76" w:rsidRPr="00C40A21">
              <w:rPr>
                <w:rFonts w:ascii="Courier New" w:hAnsi="Courier New" w:cs="Courier New"/>
                <w:sz w:val="18"/>
                <w:szCs w:val="16"/>
                <w:lang w:val="en-AU"/>
              </w:rPr>
              <w:t xml:space="preserve">.0 </w:t>
            </w:r>
            <w:r w:rsidRPr="00C40A21">
              <w:rPr>
                <w:rFonts w:ascii="Courier New" w:hAnsi="Courier New" w:cs="Courier New"/>
                <w:sz w:val="18"/>
                <w:szCs w:val="16"/>
                <w:lang w:val="en-AU"/>
              </w:rPr>
              <w:t>10</w:t>
            </w:r>
            <w:r w:rsidR="002F1D76" w:rsidRPr="00C40A21">
              <w:rPr>
                <w:rFonts w:ascii="Courier New" w:hAnsi="Courier New" w:cs="Courier New"/>
                <w:sz w:val="18"/>
                <w:szCs w:val="16"/>
                <w:lang w:val="en-AU"/>
              </w:rPr>
              <w:t>.0 0.001</w:t>
            </w:r>
          </w:p>
          <w:p w14:paraId="6596B15C"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0.1</w:t>
            </w:r>
          </w:p>
          <w:p w14:paraId="611F0E88"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50 0.005 4 4 0.005 4</w:t>
            </w:r>
          </w:p>
          <w:p w14:paraId="7F7D57C3"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1 1 1</w:t>
            </w:r>
          </w:p>
          <w:p w14:paraId="069CC450"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parameter groups</w:t>
            </w:r>
          </w:p>
          <w:p w14:paraId="4723D6E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  relative 0.01 0.0 switch 2.0 parabolic</w:t>
            </w:r>
          </w:p>
          <w:p w14:paraId="44F82B58"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h   relative 0.01 0.0 switch 2.0 parabolic</w:t>
            </w:r>
          </w:p>
          <w:p w14:paraId="7FA3971F"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parameter data</w:t>
            </w:r>
          </w:p>
          <w:p w14:paraId="41E97D6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ro1  fixed factor  0.5   .1  10     ro   1.0 0.0</w:t>
            </w:r>
          </w:p>
          <w:p w14:paraId="357C4C5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ro2  log   factor  5.0   .1  10     ro   1.0 0.0</w:t>
            </w:r>
          </w:p>
          <w:p w14:paraId="7C8A0F8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ro3  tied  factor  0.5   .1  10     ro   1.0 0.0</w:t>
            </w:r>
          </w:p>
          <w:p w14:paraId="5782B16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h1   none  factor  2.0   .05 100    h    1.0 0.0</w:t>
            </w:r>
          </w:p>
          <w:p w14:paraId="4BDC333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h2   log   factor  5.0   .05 100    h    1.0 0.0</w:t>
            </w:r>
          </w:p>
          <w:p w14:paraId="59A51E9E"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ro3  ro2</w:t>
            </w:r>
          </w:p>
          <w:p w14:paraId="2E946D3D"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observation groups</w:t>
            </w:r>
          </w:p>
          <w:p w14:paraId="0F2F8ED6"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obsgp1 </w:t>
            </w:r>
          </w:p>
          <w:p w14:paraId="2E875AC5"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obsgp2</w:t>
            </w:r>
          </w:p>
          <w:p w14:paraId="19B205C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prgp1</w:t>
            </w:r>
          </w:p>
          <w:p w14:paraId="5D95087F"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observation data</w:t>
            </w:r>
          </w:p>
          <w:p w14:paraId="3973E27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  1.21038  1.0  obsgp1</w:t>
            </w:r>
          </w:p>
          <w:p w14:paraId="2DC4433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ar2  1.51208  1.0  obsgp1</w:t>
            </w:r>
          </w:p>
          <w:p w14:paraId="5D52F669"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ar3  2.07204  1.0  obsgp1</w:t>
            </w:r>
          </w:p>
          <w:p w14:paraId="52C3EFC9"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ar4  2.94056  1.0  obsgp1</w:t>
            </w:r>
          </w:p>
          <w:p w14:paraId="41D2E376"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ar5  4.15787  1.0  obsgp1</w:t>
            </w:r>
          </w:p>
          <w:p w14:paraId="526CFFD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ar6  5.7762   1.0  obsgp1</w:t>
            </w:r>
          </w:p>
          <w:p w14:paraId="3AA0542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ar7  7.7894   1.0  obsgp1</w:t>
            </w:r>
          </w:p>
          <w:p w14:paraId="33C9C6C5"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ar8  9.99743  1.0  obsgp1</w:t>
            </w:r>
          </w:p>
          <w:p w14:paraId="5EDB428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ar9  11.8307  1.0  obsgp2</w:t>
            </w:r>
          </w:p>
          <w:p w14:paraId="1C949335"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ar10 12.3194  1.0  obsgp2</w:t>
            </w:r>
          </w:p>
          <w:p w14:paraId="0AE02163"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ar11 10.6003  1.0  obsgp2</w:t>
            </w:r>
          </w:p>
          <w:p w14:paraId="536D913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ar12 7.00419  1.0  obsgp2</w:t>
            </w:r>
          </w:p>
          <w:p w14:paraId="2D695C1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ar13 3.44391  1.0  obsgp2</w:t>
            </w:r>
          </w:p>
          <w:p w14:paraId="3DFF18D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ar14 1.58279  1.0  obsgp2</w:t>
            </w:r>
          </w:p>
          <w:p w14:paraId="7E694101"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ar15 1.1038   1.0  obsgp2</w:t>
            </w:r>
          </w:p>
          <w:p w14:paraId="26EFAD1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ar16 1.03086  1.0  obsgp2</w:t>
            </w:r>
          </w:p>
          <w:p w14:paraId="53D00A38"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ar17 1.01318  1.0  obsgp2</w:t>
            </w:r>
          </w:p>
          <w:p w14:paraId="6F24EF6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ar18 1.00593  </w:t>
            </w:r>
            <w:r w:rsidR="0051717B" w:rsidRPr="00C40A21">
              <w:rPr>
                <w:rFonts w:ascii="Courier New" w:hAnsi="Courier New" w:cs="Courier New"/>
                <w:sz w:val="18"/>
                <w:szCs w:val="16"/>
                <w:lang w:val="en-AU"/>
              </w:rPr>
              <w:t>0</w:t>
            </w:r>
            <w:r w:rsidRPr="00C40A21">
              <w:rPr>
                <w:rFonts w:ascii="Courier New" w:hAnsi="Courier New" w:cs="Courier New"/>
                <w:sz w:val="18"/>
                <w:szCs w:val="16"/>
                <w:lang w:val="en-AU"/>
              </w:rPr>
              <w:t>.0  obsgp2</w:t>
            </w:r>
          </w:p>
          <w:p w14:paraId="7700C27D"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ar19 1.00272  </w:t>
            </w:r>
            <w:r w:rsidR="0051717B" w:rsidRPr="00C40A21">
              <w:rPr>
                <w:rFonts w:ascii="Courier New" w:hAnsi="Courier New" w:cs="Courier New"/>
                <w:sz w:val="18"/>
                <w:szCs w:val="16"/>
                <w:lang w:val="en-AU"/>
              </w:rPr>
              <w:t>0</w:t>
            </w:r>
            <w:r w:rsidRPr="00C40A21">
              <w:rPr>
                <w:rFonts w:ascii="Courier New" w:hAnsi="Courier New" w:cs="Courier New"/>
                <w:sz w:val="18"/>
                <w:szCs w:val="16"/>
                <w:lang w:val="en-AU"/>
              </w:rPr>
              <w:t>.0  obsgp2</w:t>
            </w:r>
          </w:p>
          <w:p w14:paraId="73323CA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model command line</w:t>
            </w:r>
          </w:p>
          <w:p w14:paraId="694DCDA0"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model.bat</w:t>
            </w:r>
          </w:p>
          <w:p w14:paraId="68D64FCF"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model inputoutput</w:t>
            </w:r>
          </w:p>
          <w:p w14:paraId="00C0AC7E"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ves1.tpl a_model.in1</w:t>
            </w:r>
          </w:p>
          <w:p w14:paraId="7AA60DA6"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ves2.tpl a_model.in2</w:t>
            </w:r>
          </w:p>
          <w:p w14:paraId="4F669C21" w14:textId="77777777" w:rsidR="00864350" w:rsidRPr="00C40A21" w:rsidRDefault="00864350"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model output</w:t>
            </w:r>
          </w:p>
          <w:p w14:paraId="2E8088E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ves1.ins a_model.ot1</w:t>
            </w:r>
          </w:p>
          <w:p w14:paraId="1411343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ves2.ins a_model.ot2</w:t>
            </w:r>
          </w:p>
          <w:p w14:paraId="730C7565"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ves3.ins a_model.ot3</w:t>
            </w:r>
          </w:p>
          <w:p w14:paraId="4000A0F9"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prior information</w:t>
            </w:r>
          </w:p>
          <w:p w14:paraId="732C3EE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pi1  1.0 * h1 = 1.0 3.0 prgp1</w:t>
            </w:r>
          </w:p>
          <w:p w14:paraId="03762AF1"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pi2  1.0 * log(ro2) + 1.0 * log(h2) = 2.6026 2.0 prgp1</w:t>
            </w:r>
          </w:p>
          <w:p w14:paraId="675A1F50" w14:textId="77777777" w:rsidR="00963C97" w:rsidRPr="00C40A21" w:rsidRDefault="00963C97" w:rsidP="00C40A21">
            <w:pPr>
              <w:spacing w:before="0" w:after="0"/>
              <w:rPr>
                <w:rFonts w:ascii="Courier New" w:hAnsi="Courier New" w:cs="Courier New"/>
                <w:sz w:val="18"/>
                <w:szCs w:val="18"/>
              </w:rPr>
            </w:pPr>
            <w:r w:rsidRPr="00C40A21">
              <w:rPr>
                <w:rFonts w:ascii="Courier New" w:hAnsi="Courier New" w:cs="Courier New"/>
                <w:sz w:val="18"/>
                <w:szCs w:val="18"/>
              </w:rPr>
              <w:t>* regularization</w:t>
            </w:r>
          </w:p>
          <w:p w14:paraId="07703002" w14:textId="77777777" w:rsidR="00963C97" w:rsidRPr="00C40A21" w:rsidRDefault="00963C97" w:rsidP="00C40A21">
            <w:pPr>
              <w:spacing w:before="0" w:after="0"/>
              <w:rPr>
                <w:rFonts w:ascii="Courier New" w:hAnsi="Courier New" w:cs="Courier New"/>
                <w:sz w:val="18"/>
                <w:szCs w:val="18"/>
              </w:rPr>
            </w:pPr>
            <w:r w:rsidRPr="00C40A21">
              <w:rPr>
                <w:rFonts w:ascii="Courier New" w:hAnsi="Courier New" w:cs="Courier New"/>
                <w:sz w:val="18"/>
                <w:szCs w:val="18"/>
              </w:rPr>
              <w:t>125.0  130.0  0.1000000</w:t>
            </w:r>
          </w:p>
          <w:p w14:paraId="75EE7E70" w14:textId="77777777" w:rsidR="00963C97" w:rsidRPr="00C40A21" w:rsidRDefault="00963C97" w:rsidP="00C40A21">
            <w:pPr>
              <w:spacing w:before="0" w:after="0"/>
              <w:rPr>
                <w:rFonts w:ascii="Courier New" w:hAnsi="Courier New" w:cs="Courier New"/>
                <w:sz w:val="18"/>
                <w:szCs w:val="18"/>
              </w:rPr>
            </w:pPr>
            <w:r w:rsidRPr="00C40A21">
              <w:rPr>
                <w:rFonts w:ascii="Courier New" w:hAnsi="Courier New" w:cs="Courier New"/>
                <w:sz w:val="18"/>
                <w:szCs w:val="18"/>
              </w:rPr>
              <w:t>1.0   1.0e-10    1.0e10</w:t>
            </w:r>
          </w:p>
          <w:p w14:paraId="597573FD" w14:textId="77777777" w:rsidR="006A583C" w:rsidRPr="00C40A21" w:rsidRDefault="00963C97" w:rsidP="00C40A21">
            <w:pPr>
              <w:spacing w:before="0" w:after="0"/>
              <w:rPr>
                <w:lang w:val="en-AU"/>
              </w:rPr>
            </w:pPr>
            <w:r w:rsidRPr="00C40A21">
              <w:rPr>
                <w:rFonts w:ascii="Courier New" w:hAnsi="Courier New" w:cs="Courier New"/>
                <w:sz w:val="18"/>
                <w:szCs w:val="18"/>
              </w:rPr>
              <w:t>1.3   1.0e-2     1</w:t>
            </w:r>
          </w:p>
        </w:tc>
      </w:tr>
    </w:tbl>
    <w:p w14:paraId="48FD9324" w14:textId="77777777" w:rsidR="002F1D76" w:rsidRPr="005E1FE0" w:rsidRDefault="002F1D76" w:rsidP="002F1D76">
      <w:pPr>
        <w:pStyle w:val="Caption"/>
        <w:rPr>
          <w:lang w:val="en-AU"/>
        </w:rPr>
      </w:pPr>
      <w:r>
        <w:rPr>
          <w:lang w:val="en-AU"/>
        </w:rPr>
        <w:t xml:space="preserve">Figure </w:t>
      </w:r>
      <w:r w:rsidR="004C51A5">
        <w:rPr>
          <w:lang w:val="en-AU"/>
        </w:rPr>
        <w:t>4</w:t>
      </w:r>
      <w:r>
        <w:rPr>
          <w:lang w:val="en-AU"/>
        </w:rPr>
        <w:t>.2 Example of a PEST control file.</w:t>
      </w:r>
    </w:p>
    <w:p w14:paraId="4302AD43" w14:textId="77777777" w:rsidR="007D6CAB" w:rsidRDefault="004C51A5" w:rsidP="007D6CAB">
      <w:pPr>
        <w:pStyle w:val="Heading2"/>
      </w:pPr>
      <w:bookmarkStart w:id="1793" w:name="_Toc520535198"/>
      <w:r>
        <w:lastRenderedPageBreak/>
        <w:t>4</w:t>
      </w:r>
      <w:r w:rsidR="007D6CAB">
        <w:t xml:space="preserve">.5 </w:t>
      </w:r>
      <w:r w:rsidR="00864350">
        <w:t xml:space="preserve">The </w:t>
      </w:r>
      <w:r w:rsidR="007D6CAB">
        <w:t>PESTCHEK</w:t>
      </w:r>
      <w:r w:rsidR="00864350">
        <w:t xml:space="preserve"> Utility</w:t>
      </w:r>
      <w:bookmarkEnd w:id="1793"/>
    </w:p>
    <w:p w14:paraId="58BDAD5E" w14:textId="77777777" w:rsidR="007D6CAB" w:rsidRDefault="007D6CAB" w:rsidP="007D6CAB">
      <w:pPr>
        <w:rPr>
          <w:lang w:val="en-AU"/>
        </w:rPr>
      </w:pPr>
      <w:r>
        <w:rPr>
          <w:lang w:val="en-AU"/>
        </w:rPr>
        <w:t xml:space="preserve">PESTCHEK is </w:t>
      </w:r>
      <w:r w:rsidR="00684BFF">
        <w:rPr>
          <w:lang w:val="en-AU"/>
        </w:rPr>
        <w:t xml:space="preserve">a </w:t>
      </w:r>
      <w:r>
        <w:rPr>
          <w:lang w:val="en-AU"/>
        </w:rPr>
        <w:t xml:space="preserve">utility program that is supplied with the PEST suite. It reads an entire PEST input dataset, this being comprised of </w:t>
      </w:r>
      <w:r w:rsidR="00BB190E">
        <w:rPr>
          <w:lang w:val="en-AU"/>
        </w:rPr>
        <w:t>a</w:t>
      </w:r>
      <w:r>
        <w:rPr>
          <w:lang w:val="en-AU"/>
        </w:rPr>
        <w:t xml:space="preserve"> PEST control file and all template and instruction files cited therein</w:t>
      </w:r>
      <w:r w:rsidR="00BB190E">
        <w:rPr>
          <w:lang w:val="en-AU"/>
        </w:rPr>
        <w:t>. It checks all of these files</w:t>
      </w:r>
      <w:r>
        <w:rPr>
          <w:lang w:val="en-AU"/>
        </w:rPr>
        <w:t xml:space="preserve"> for </w:t>
      </w:r>
      <w:r w:rsidR="00C71073">
        <w:rPr>
          <w:lang w:val="en-AU"/>
        </w:rPr>
        <w:t xml:space="preserve">correctness and consistency. In doing so, it performs all of </w:t>
      </w:r>
      <w:r w:rsidR="00BB190E">
        <w:rPr>
          <w:lang w:val="en-AU"/>
        </w:rPr>
        <w:t xml:space="preserve">the </w:t>
      </w:r>
      <w:r w:rsidR="00C71073">
        <w:rPr>
          <w:lang w:val="en-AU"/>
        </w:rPr>
        <w:t>tasks performed by the TEMPCHEK and INSCHEK utilities</w:t>
      </w:r>
      <w:r w:rsidR="00BB190E">
        <w:rPr>
          <w:lang w:val="en-AU"/>
        </w:rPr>
        <w:t xml:space="preserve"> that were mentioned in chapter 2 of this manual</w:t>
      </w:r>
      <w:r w:rsidR="00C71073">
        <w:rPr>
          <w:lang w:val="en-AU"/>
        </w:rPr>
        <w:t>. However, it goes further than this. It ensures that any parameter that is cited in a template file is also cited in a PEST control file (and vice versa), and that any observation that is cited in an instruction file is also cited in the PEST control file (and vice versa). The benefits of such checking are obvious.</w:t>
      </w:r>
    </w:p>
    <w:p w14:paraId="7FB0DAAB" w14:textId="77777777" w:rsidR="00C71073" w:rsidRDefault="00C71073" w:rsidP="007D6CAB">
      <w:pPr>
        <w:rPr>
          <w:lang w:val="en-AU"/>
        </w:rPr>
      </w:pPr>
      <w:r>
        <w:rPr>
          <w:lang w:val="en-AU"/>
        </w:rPr>
        <w:t>PESTCHEK also</w:t>
      </w:r>
      <w:r w:rsidR="00E30C14">
        <w:rPr>
          <w:lang w:val="en-AU"/>
        </w:rPr>
        <w:t xml:space="preserve"> subjects a PEST control file to thorough error and consistency checking.</w:t>
      </w:r>
      <w:r>
        <w:rPr>
          <w:lang w:val="en-AU"/>
        </w:rPr>
        <w:t xml:space="preserve"> For example</w:t>
      </w:r>
      <w:r w:rsidR="00E30C14">
        <w:rPr>
          <w:lang w:val="en-AU"/>
        </w:rPr>
        <w:t>,</w:t>
      </w:r>
      <w:r>
        <w:rPr>
          <w:lang w:val="en-AU"/>
        </w:rPr>
        <w:t xml:space="preserve"> it informs </w:t>
      </w:r>
      <w:r w:rsidR="00E30C14">
        <w:rPr>
          <w:lang w:val="en-AU"/>
        </w:rPr>
        <w:t>a</w:t>
      </w:r>
      <w:r>
        <w:rPr>
          <w:lang w:val="en-AU"/>
        </w:rPr>
        <w:t xml:space="preserve"> user if a parameter is not between its upper and lower bounds, or if a parameter which is </w:t>
      </w:r>
      <w:r w:rsidR="00E30C14">
        <w:rPr>
          <w:lang w:val="en-AU"/>
        </w:rPr>
        <w:t>denote</w:t>
      </w:r>
      <w:r w:rsidR="00763D7E">
        <w:rPr>
          <w:lang w:val="en-AU"/>
        </w:rPr>
        <w:t>d</w:t>
      </w:r>
      <w:r>
        <w:rPr>
          <w:lang w:val="en-AU"/>
        </w:rPr>
        <w:t xml:space="preserve"> as</w:t>
      </w:r>
      <w:r w:rsidR="00E30C14">
        <w:rPr>
          <w:lang w:val="en-AU"/>
        </w:rPr>
        <w:t xml:space="preserve"> being</w:t>
      </w:r>
      <w:r>
        <w:rPr>
          <w:lang w:val="en-AU"/>
        </w:rPr>
        <w:t xml:space="preserve"> log-transformed </w:t>
      </w:r>
      <w:r w:rsidR="00E30C14">
        <w:rPr>
          <w:lang w:val="en-AU"/>
        </w:rPr>
        <w:t>is endowed with</w:t>
      </w:r>
      <w:r>
        <w:rPr>
          <w:lang w:val="en-AU"/>
        </w:rPr>
        <w:t xml:space="preserve"> a zero or negative </w:t>
      </w:r>
      <w:r w:rsidR="00E30C14">
        <w:rPr>
          <w:lang w:val="en-AU"/>
        </w:rPr>
        <w:t xml:space="preserve">initial </w:t>
      </w:r>
      <w:r>
        <w:rPr>
          <w:lang w:val="en-AU"/>
        </w:rPr>
        <w:t>value. It checks that</w:t>
      </w:r>
      <w:r w:rsidR="00E30C14">
        <w:rPr>
          <w:lang w:val="en-AU"/>
        </w:rPr>
        <w:t xml:space="preserve"> the</w:t>
      </w:r>
      <w:r>
        <w:rPr>
          <w:lang w:val="en-AU"/>
        </w:rPr>
        <w:t xml:space="preserve"> number of tied-parent</w:t>
      </w:r>
      <w:r w:rsidR="00E30C14">
        <w:rPr>
          <w:lang w:val="en-AU"/>
        </w:rPr>
        <w:t xml:space="preserve"> parameter</w:t>
      </w:r>
      <w:r>
        <w:rPr>
          <w:lang w:val="en-AU"/>
        </w:rPr>
        <w:t xml:space="preserve"> relationship</w:t>
      </w:r>
      <w:r w:rsidR="00E30C14">
        <w:rPr>
          <w:lang w:val="en-AU"/>
        </w:rPr>
        <w:t>s</w:t>
      </w:r>
      <w:r>
        <w:rPr>
          <w:lang w:val="en-AU"/>
        </w:rPr>
        <w:t xml:space="preserve"> that are provided in the second half of the “parameter data” section of </w:t>
      </w:r>
      <w:r w:rsidR="00E30C14">
        <w:rPr>
          <w:lang w:val="en-AU"/>
        </w:rPr>
        <w:t>a</w:t>
      </w:r>
      <w:r>
        <w:rPr>
          <w:lang w:val="en-AU"/>
        </w:rPr>
        <w:t xml:space="preserve"> PEST control file are in accordance with the number of parameters that are denoted as being tied in</w:t>
      </w:r>
      <w:r w:rsidR="00763D7E">
        <w:rPr>
          <w:lang w:val="en-AU"/>
        </w:rPr>
        <w:t xml:space="preserve"> the</w:t>
      </w:r>
      <w:r>
        <w:rPr>
          <w:lang w:val="en-AU"/>
        </w:rPr>
        <w:t xml:space="preserve"> first half of this section. </w:t>
      </w:r>
      <w:r w:rsidR="00E30C14">
        <w:rPr>
          <w:lang w:val="en-AU"/>
        </w:rPr>
        <w:t xml:space="preserve">Consistency </w:t>
      </w:r>
      <w:r>
        <w:rPr>
          <w:lang w:val="en-AU"/>
        </w:rPr>
        <w:t xml:space="preserve">checks are made between equations </w:t>
      </w:r>
      <w:r w:rsidR="00E30C14">
        <w:rPr>
          <w:lang w:val="en-AU"/>
        </w:rPr>
        <w:t xml:space="preserve">comprising </w:t>
      </w:r>
      <w:r>
        <w:rPr>
          <w:lang w:val="en-AU"/>
        </w:rPr>
        <w:t xml:space="preserve">the “prior information” section of </w:t>
      </w:r>
      <w:r w:rsidR="00E30C14">
        <w:rPr>
          <w:lang w:val="en-AU"/>
        </w:rPr>
        <w:t>a</w:t>
      </w:r>
      <w:r>
        <w:rPr>
          <w:lang w:val="en-AU"/>
        </w:rPr>
        <w:t xml:space="preserve"> PEST control file and the transformation status of parameters in the “parameter data” section of the PEST control file.</w:t>
      </w:r>
    </w:p>
    <w:p w14:paraId="3EC1C510" w14:textId="77777777" w:rsidR="00C71073" w:rsidRDefault="00D20AC7" w:rsidP="007D6CAB">
      <w:pPr>
        <w:rPr>
          <w:lang w:val="en-AU"/>
        </w:rPr>
      </w:pPr>
      <w:r>
        <w:rPr>
          <w:lang w:val="en-AU"/>
        </w:rPr>
        <w:t xml:space="preserve">PESTCHEK ignores lines in a PEST control file that begin with the “++” string. Hence it performs no </w:t>
      </w:r>
      <w:r w:rsidR="00515A94">
        <w:rPr>
          <w:lang w:val="en-AU"/>
        </w:rPr>
        <w:t>checking</w:t>
      </w:r>
      <w:r w:rsidR="00E30C14">
        <w:rPr>
          <w:lang w:val="en-AU"/>
        </w:rPr>
        <w:t xml:space="preserve"> of control variables that are</w:t>
      </w:r>
      <w:r w:rsidR="00515A94">
        <w:rPr>
          <w:lang w:val="en-AU"/>
        </w:rPr>
        <w:t xml:space="preserve"> specific to members of the PEST++ suite. </w:t>
      </w:r>
      <w:r w:rsidR="00E30C14">
        <w:rPr>
          <w:lang w:val="en-AU"/>
        </w:rPr>
        <w:t>The above examples of its checking functionality indicate, however that it can still</w:t>
      </w:r>
      <w:r w:rsidR="0047484E">
        <w:rPr>
          <w:lang w:val="en-AU"/>
        </w:rPr>
        <w:t xml:space="preserve"> be used to</w:t>
      </w:r>
      <w:r w:rsidR="00763D7E">
        <w:rPr>
          <w:lang w:val="en-AU"/>
        </w:rPr>
        <w:t xml:space="preserve"> at least partially</w:t>
      </w:r>
      <w:r w:rsidR="0047484E">
        <w:rPr>
          <w:lang w:val="en-AU"/>
        </w:rPr>
        <w:t xml:space="preserve"> ensure</w:t>
      </w:r>
      <w:r w:rsidR="00E30C14">
        <w:rPr>
          <w:lang w:val="en-AU"/>
        </w:rPr>
        <w:t xml:space="preserve"> the quality of a PEST++ input dataset. </w:t>
      </w:r>
      <w:r w:rsidR="00515A94">
        <w:rPr>
          <w:lang w:val="en-AU"/>
        </w:rPr>
        <w:t>However</w:t>
      </w:r>
      <w:r w:rsidR="00763D7E">
        <w:rPr>
          <w:lang w:val="en-AU"/>
        </w:rPr>
        <w:t xml:space="preserve"> if it is to</w:t>
      </w:r>
      <w:r w:rsidR="00515A94">
        <w:rPr>
          <w:lang w:val="en-AU"/>
        </w:rPr>
        <w:t xml:space="preserve"> provide this </w:t>
      </w:r>
      <w:r w:rsidR="0047484E">
        <w:rPr>
          <w:lang w:val="en-AU"/>
        </w:rPr>
        <w:t>service</w:t>
      </w:r>
      <w:r w:rsidR="00515A94">
        <w:rPr>
          <w:lang w:val="en-AU"/>
        </w:rPr>
        <w:t>, certain conditions must be met. These include the following</w:t>
      </w:r>
      <w:r w:rsidR="0047484E">
        <w:rPr>
          <w:lang w:val="en-AU"/>
        </w:rPr>
        <w:t>.</w:t>
      </w:r>
    </w:p>
    <w:p w14:paraId="2AB1C2DE" w14:textId="77777777" w:rsidR="00CE62FC" w:rsidRDefault="00CE62FC" w:rsidP="003314D9">
      <w:pPr>
        <w:pStyle w:val="ListParagraph"/>
        <w:numPr>
          <w:ilvl w:val="0"/>
          <w:numId w:val="8"/>
        </w:numPr>
        <w:rPr>
          <w:lang w:val="en-AU"/>
        </w:rPr>
      </w:pPr>
      <w:r>
        <w:rPr>
          <w:lang w:val="en-AU"/>
        </w:rPr>
        <w:t>Variables such as NOBS, NPARGP, NOBSGP and NPRIOR that are ignored by</w:t>
      </w:r>
      <w:r w:rsidR="0047484E">
        <w:rPr>
          <w:lang w:val="en-AU"/>
        </w:rPr>
        <w:t xml:space="preserve"> programs of the</w:t>
      </w:r>
      <w:r>
        <w:rPr>
          <w:lang w:val="en-AU"/>
        </w:rPr>
        <w:t xml:space="preserve"> PEST++ suite</w:t>
      </w:r>
      <w:r w:rsidR="0047484E">
        <w:rPr>
          <w:lang w:val="en-AU"/>
        </w:rPr>
        <w:t>,</w:t>
      </w:r>
      <w:r>
        <w:rPr>
          <w:lang w:val="en-AU"/>
        </w:rPr>
        <w:t xml:space="preserve"> but</w:t>
      </w:r>
      <w:r w:rsidR="0047484E">
        <w:rPr>
          <w:lang w:val="en-AU"/>
        </w:rPr>
        <w:t xml:space="preserve"> that are</w:t>
      </w:r>
      <w:r>
        <w:rPr>
          <w:lang w:val="en-AU"/>
        </w:rPr>
        <w:t xml:space="preserve"> </w:t>
      </w:r>
      <w:r w:rsidR="0047484E">
        <w:rPr>
          <w:lang w:val="en-AU"/>
        </w:rPr>
        <w:t>read</w:t>
      </w:r>
      <w:r>
        <w:rPr>
          <w:lang w:val="en-AU"/>
        </w:rPr>
        <w:t xml:space="preserve"> by PESTCHEK</w:t>
      </w:r>
      <w:r w:rsidR="0047484E">
        <w:rPr>
          <w:lang w:val="en-AU"/>
        </w:rPr>
        <w:t xml:space="preserve"> (and PEST),</w:t>
      </w:r>
      <w:r>
        <w:rPr>
          <w:lang w:val="en-AU"/>
        </w:rPr>
        <w:t xml:space="preserve"> should have the correct values. These </w:t>
      </w:r>
      <w:r w:rsidR="0047484E">
        <w:rPr>
          <w:lang w:val="en-AU"/>
        </w:rPr>
        <w:t>indicate</w:t>
      </w:r>
      <w:r>
        <w:rPr>
          <w:lang w:val="en-AU"/>
        </w:rPr>
        <w:t xml:space="preserve"> the number of observations, </w:t>
      </w:r>
      <w:r w:rsidR="007310FB">
        <w:rPr>
          <w:lang w:val="en-AU"/>
        </w:rPr>
        <w:t>parameter</w:t>
      </w:r>
      <w:r>
        <w:rPr>
          <w:lang w:val="en-AU"/>
        </w:rPr>
        <w:t xml:space="preserve"> groups, observation groups and prior information</w:t>
      </w:r>
      <w:r w:rsidR="0047484E">
        <w:rPr>
          <w:lang w:val="en-AU"/>
        </w:rPr>
        <w:t xml:space="preserve"> equations</w:t>
      </w:r>
      <w:r>
        <w:rPr>
          <w:lang w:val="en-AU"/>
        </w:rPr>
        <w:t xml:space="preserve"> respectively that are featured in a PEST control file. </w:t>
      </w:r>
      <w:r w:rsidR="0047484E">
        <w:rPr>
          <w:lang w:val="en-AU"/>
        </w:rPr>
        <w:t xml:space="preserve">(Programs of the </w:t>
      </w:r>
      <w:r>
        <w:rPr>
          <w:lang w:val="en-AU"/>
        </w:rPr>
        <w:t xml:space="preserve">PEST++ </w:t>
      </w:r>
      <w:r w:rsidR="0047484E">
        <w:rPr>
          <w:lang w:val="en-AU"/>
        </w:rPr>
        <w:t>suite</w:t>
      </w:r>
      <w:r>
        <w:rPr>
          <w:lang w:val="en-AU"/>
        </w:rPr>
        <w:t xml:space="preserve"> evaluate these numbers themselves</w:t>
      </w:r>
      <w:r w:rsidR="0047484E">
        <w:rPr>
          <w:lang w:val="en-AU"/>
        </w:rPr>
        <w:t xml:space="preserve"> based on the contents of respective sections of </w:t>
      </w:r>
      <w:r w:rsidR="00763D7E">
        <w:rPr>
          <w:lang w:val="en-AU"/>
        </w:rPr>
        <w:t>a</w:t>
      </w:r>
      <w:r w:rsidR="0047484E">
        <w:rPr>
          <w:lang w:val="en-AU"/>
        </w:rPr>
        <w:t xml:space="preserve"> PEST control file.)</w:t>
      </w:r>
    </w:p>
    <w:p w14:paraId="008D8024" w14:textId="77777777" w:rsidR="00CE62FC" w:rsidRDefault="0047484E" w:rsidP="003314D9">
      <w:pPr>
        <w:pStyle w:val="ListParagraph"/>
        <w:numPr>
          <w:ilvl w:val="0"/>
          <w:numId w:val="8"/>
        </w:numPr>
        <w:rPr>
          <w:lang w:val="en-AU"/>
        </w:rPr>
      </w:pPr>
      <w:r>
        <w:rPr>
          <w:lang w:val="en-AU"/>
        </w:rPr>
        <w:t>C</w:t>
      </w:r>
      <w:r w:rsidR="00CE62FC">
        <w:rPr>
          <w:lang w:val="en-AU"/>
        </w:rPr>
        <w:t>ontrol variables such as those which govern PEST’s calculation of the Marquardt lambda (RLAMBDA1, RLAMFAC, PHIRATSUF, PHIREDLAM and NUMLAM) should be coherent. Suitable values are suggested below for these and other variables, though little will be said about their usage by PEST.</w:t>
      </w:r>
    </w:p>
    <w:p w14:paraId="4F798F1D" w14:textId="77777777" w:rsidR="00F0653F" w:rsidRDefault="00337FFA" w:rsidP="00F0653F">
      <w:pPr>
        <w:rPr>
          <w:lang w:val="en-AU"/>
        </w:rPr>
      </w:pPr>
      <w:r>
        <w:rPr>
          <w:lang w:val="en-AU"/>
        </w:rPr>
        <w:t xml:space="preserve">Variables appearing in </w:t>
      </w:r>
      <w:r w:rsidR="00763D7E">
        <w:rPr>
          <w:lang w:val="en-AU"/>
        </w:rPr>
        <w:t>a</w:t>
      </w:r>
      <w:r>
        <w:rPr>
          <w:lang w:val="en-AU"/>
        </w:rPr>
        <w:t xml:space="preserve"> PEST control file</w:t>
      </w:r>
      <w:r w:rsidR="00763D7E">
        <w:rPr>
          <w:lang w:val="en-AU"/>
        </w:rPr>
        <w:t xml:space="preserve"> which are used by members of the PEST++ suite</w:t>
      </w:r>
      <w:r>
        <w:rPr>
          <w:lang w:val="en-AU"/>
        </w:rPr>
        <w:t xml:space="preserve"> are now </w:t>
      </w:r>
      <w:r w:rsidR="00864350">
        <w:rPr>
          <w:lang w:val="en-AU"/>
        </w:rPr>
        <w:t>described</w:t>
      </w:r>
      <w:r>
        <w:rPr>
          <w:lang w:val="en-AU"/>
        </w:rPr>
        <w:t>.</w:t>
      </w:r>
      <w:r w:rsidR="00864350">
        <w:rPr>
          <w:lang w:val="en-AU"/>
        </w:rPr>
        <w:t xml:space="preserve"> Sensible, PESTCHEK-safe placeholder values </w:t>
      </w:r>
      <w:r w:rsidR="0047484E">
        <w:rPr>
          <w:lang w:val="en-AU"/>
        </w:rPr>
        <w:t>are</w:t>
      </w:r>
      <w:r w:rsidR="00864350">
        <w:rPr>
          <w:lang w:val="en-AU"/>
        </w:rPr>
        <w:t xml:space="preserve"> provided for all variables</w:t>
      </w:r>
      <w:r w:rsidR="0047484E">
        <w:rPr>
          <w:lang w:val="en-AU"/>
        </w:rPr>
        <w:t xml:space="preserve"> whose presence is required in a PEST control file, but which are not actually used by members of the PEST++ suite</w:t>
      </w:r>
      <w:r w:rsidR="00864350">
        <w:rPr>
          <w:lang w:val="en-AU"/>
        </w:rPr>
        <w:t>.</w:t>
      </w:r>
      <w:r w:rsidR="00763D7E" w:rsidRPr="00763D7E">
        <w:rPr>
          <w:lang w:val="en-AU"/>
        </w:rPr>
        <w:t xml:space="preserve"> </w:t>
      </w:r>
      <w:r w:rsidR="00763D7E">
        <w:rPr>
          <w:lang w:val="en-AU"/>
        </w:rPr>
        <w:t xml:space="preserve">The interested reader </w:t>
      </w:r>
      <w:r w:rsidR="000A64AA">
        <w:rPr>
          <w:lang w:val="en-AU"/>
        </w:rPr>
        <w:t>is</w:t>
      </w:r>
      <w:r w:rsidR="00763D7E">
        <w:rPr>
          <w:lang w:val="en-AU"/>
        </w:rPr>
        <w:t xml:space="preserve"> refer</w:t>
      </w:r>
      <w:r w:rsidR="000A64AA">
        <w:rPr>
          <w:lang w:val="en-AU"/>
        </w:rPr>
        <w:t>red</w:t>
      </w:r>
      <w:r w:rsidR="00763D7E">
        <w:rPr>
          <w:lang w:val="en-AU"/>
        </w:rPr>
        <w:t xml:space="preserve"> to part I of the PEST manual for further details.</w:t>
      </w:r>
    </w:p>
    <w:p w14:paraId="0574218F" w14:textId="77777777" w:rsidR="00337FFA" w:rsidRDefault="004C51A5" w:rsidP="002F1D76">
      <w:pPr>
        <w:pStyle w:val="Heading2"/>
      </w:pPr>
      <w:bookmarkStart w:id="1794" w:name="_Toc520535199"/>
      <w:r>
        <w:t>4</w:t>
      </w:r>
      <w:r w:rsidR="002F1D76">
        <w:t>.6 Control Data Section</w:t>
      </w:r>
      <w:bookmarkEnd w:id="1794"/>
    </w:p>
    <w:p w14:paraId="5338179B" w14:textId="77777777" w:rsidR="00444043" w:rsidRDefault="004C51A5" w:rsidP="00444043">
      <w:pPr>
        <w:pStyle w:val="Heading3"/>
      </w:pPr>
      <w:bookmarkStart w:id="1795" w:name="_Toc520535200"/>
      <w:r>
        <w:t>4</w:t>
      </w:r>
      <w:r w:rsidR="00444043">
        <w:t>.6.1 General</w:t>
      </w:r>
      <w:bookmarkEnd w:id="1795"/>
    </w:p>
    <w:p w14:paraId="29EE790A" w14:textId="77777777" w:rsidR="00864350" w:rsidRDefault="00444043" w:rsidP="00444043">
      <w:pPr>
        <w:rPr>
          <w:lang w:val="en-AU"/>
        </w:rPr>
      </w:pPr>
      <w:r>
        <w:rPr>
          <w:lang w:val="en-AU"/>
        </w:rPr>
        <w:t xml:space="preserve">Variables appearing in the “control data” section of a minimalist PEST control file are shown in figure </w:t>
      </w:r>
      <w:r w:rsidR="0047484E">
        <w:rPr>
          <w:lang w:val="en-AU"/>
        </w:rPr>
        <w:t>4</w:t>
      </w:r>
      <w:r>
        <w:rPr>
          <w:lang w:val="en-AU"/>
        </w:rPr>
        <w:t>.</w:t>
      </w:r>
      <w:r w:rsidR="00864350">
        <w:rPr>
          <w:lang w:val="en-AU"/>
        </w:rPr>
        <w:t>3</w:t>
      </w:r>
      <w:r>
        <w:rPr>
          <w:lang w:val="en-AU"/>
        </w:rPr>
        <w:t xml:space="preserve"> (which is reproduced from figure </w:t>
      </w:r>
      <w:r w:rsidR="0047484E">
        <w:rPr>
          <w:lang w:val="en-AU"/>
        </w:rPr>
        <w:t>4</w:t>
      </w:r>
      <w:r>
        <w:rPr>
          <w:lang w:val="en-AU"/>
        </w:rPr>
        <w:t xml:space="preserve">.1).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864350" w14:paraId="41F9D83C" w14:textId="77777777" w:rsidTr="00C40A21">
        <w:trPr>
          <w:cantSplit/>
        </w:trPr>
        <w:tc>
          <w:tcPr>
            <w:tcW w:w="9242" w:type="dxa"/>
            <w:shd w:val="clear" w:color="auto" w:fill="auto"/>
          </w:tcPr>
          <w:p w14:paraId="3CA64568" w14:textId="77777777" w:rsidR="00864350" w:rsidRPr="00C40A21" w:rsidRDefault="00864350" w:rsidP="00864350">
            <w:pPr>
              <w:pStyle w:val="computerChar"/>
              <w:rPr>
                <w:rStyle w:val="Technical2"/>
                <w:sz w:val="18"/>
                <w:szCs w:val="16"/>
                <w:lang w:val="en-AU"/>
              </w:rPr>
            </w:pPr>
            <w:r w:rsidRPr="00C40A21">
              <w:rPr>
                <w:rStyle w:val="Technical2"/>
                <w:sz w:val="18"/>
                <w:szCs w:val="16"/>
                <w:lang w:val="en-AU"/>
              </w:rPr>
              <w:lastRenderedPageBreak/>
              <w:t>* control data</w:t>
            </w:r>
          </w:p>
          <w:p w14:paraId="51C17947" w14:textId="77777777" w:rsidR="00864350" w:rsidRPr="00C40A21" w:rsidRDefault="00864350" w:rsidP="00864350">
            <w:pPr>
              <w:pStyle w:val="computerChar"/>
              <w:rPr>
                <w:rStyle w:val="Technical2"/>
                <w:sz w:val="18"/>
                <w:szCs w:val="16"/>
                <w:lang w:val="en-AU"/>
              </w:rPr>
            </w:pPr>
            <w:r w:rsidRPr="00C40A21">
              <w:rPr>
                <w:rStyle w:val="Technical2"/>
                <w:sz w:val="18"/>
                <w:szCs w:val="16"/>
                <w:lang w:val="en-AU"/>
              </w:rPr>
              <w:t>RSTFLE PESTMODE</w:t>
            </w:r>
          </w:p>
          <w:p w14:paraId="0656721D" w14:textId="77777777" w:rsidR="00864350" w:rsidRPr="00C40A21" w:rsidRDefault="00864350" w:rsidP="00864350">
            <w:pPr>
              <w:pStyle w:val="computerChar"/>
              <w:rPr>
                <w:rStyle w:val="Technical2"/>
                <w:sz w:val="18"/>
                <w:szCs w:val="16"/>
                <w:lang w:val="en-AU"/>
              </w:rPr>
            </w:pPr>
            <w:r w:rsidRPr="00C40A21">
              <w:rPr>
                <w:rStyle w:val="Technical2"/>
                <w:sz w:val="18"/>
                <w:szCs w:val="16"/>
                <w:highlight w:val="lightGray"/>
                <w:lang w:val="en-AU"/>
              </w:rPr>
              <w:t>NPAR</w:t>
            </w:r>
            <w:r w:rsidRPr="00C40A21">
              <w:rPr>
                <w:rStyle w:val="Technical2"/>
                <w:sz w:val="18"/>
                <w:szCs w:val="16"/>
                <w:lang w:val="en-AU"/>
              </w:rPr>
              <w:t xml:space="preserve"> NOBS NPARGP NPRIOR NOBSGP</w:t>
            </w:r>
          </w:p>
          <w:p w14:paraId="3D64636E" w14:textId="77777777" w:rsidR="00864350" w:rsidRPr="00C40A21" w:rsidRDefault="00864350" w:rsidP="00864350">
            <w:pPr>
              <w:pStyle w:val="computerChar"/>
              <w:rPr>
                <w:rStyle w:val="Technical2"/>
                <w:sz w:val="18"/>
                <w:szCs w:val="16"/>
                <w:lang w:val="en-AU"/>
              </w:rPr>
            </w:pPr>
            <w:r w:rsidRPr="00C40A21">
              <w:rPr>
                <w:rStyle w:val="Technical2"/>
                <w:sz w:val="18"/>
                <w:szCs w:val="16"/>
                <w:lang w:val="en-AU"/>
              </w:rPr>
              <w:t>NTPLFLE NINSFLE PRECIS DPOINT [</w:t>
            </w:r>
            <w:r w:rsidRPr="00C40A21">
              <w:rPr>
                <w:rStyle w:val="Technical2"/>
                <w:sz w:val="18"/>
                <w:szCs w:val="16"/>
                <w:highlight w:val="lightGray"/>
                <w:lang w:val="en-AU"/>
              </w:rPr>
              <w:t>NUMCOM</w:t>
            </w:r>
            <w:r w:rsidRPr="00C40A21">
              <w:rPr>
                <w:rStyle w:val="Technical2"/>
                <w:sz w:val="18"/>
                <w:szCs w:val="16"/>
                <w:lang w:val="en-AU"/>
              </w:rPr>
              <w:t>]</w:t>
            </w:r>
          </w:p>
          <w:p w14:paraId="4F4742D5" w14:textId="77777777" w:rsidR="00864350" w:rsidRPr="00C40A21" w:rsidRDefault="00864350" w:rsidP="00864350">
            <w:pPr>
              <w:pStyle w:val="computerChar"/>
              <w:rPr>
                <w:rStyle w:val="Technical2"/>
                <w:sz w:val="18"/>
                <w:szCs w:val="16"/>
                <w:lang w:val="en-AU"/>
              </w:rPr>
            </w:pPr>
            <w:r w:rsidRPr="00C40A21">
              <w:rPr>
                <w:rStyle w:val="Technical2"/>
                <w:sz w:val="18"/>
                <w:szCs w:val="16"/>
                <w:lang w:val="en-AU"/>
              </w:rPr>
              <w:t>RLAMBDA1 RLAMFAC PHIRATSUF PHIREDLAM NUMLAM</w:t>
            </w:r>
          </w:p>
          <w:p w14:paraId="7BDBD757" w14:textId="77777777" w:rsidR="00864350" w:rsidRPr="00C40A21" w:rsidRDefault="00864350" w:rsidP="00864350">
            <w:pPr>
              <w:pStyle w:val="computerChar"/>
              <w:rPr>
                <w:rStyle w:val="Technical2"/>
                <w:sz w:val="18"/>
                <w:szCs w:val="16"/>
                <w:lang w:val="en-AU"/>
              </w:rPr>
            </w:pPr>
            <w:r w:rsidRPr="00C40A21">
              <w:rPr>
                <w:rStyle w:val="Technical2"/>
                <w:sz w:val="18"/>
                <w:szCs w:val="16"/>
                <w:highlight w:val="lightGray"/>
                <w:lang w:val="en-AU"/>
              </w:rPr>
              <w:t>RELPARMAX FACPARMAX FACORIG</w:t>
            </w:r>
          </w:p>
          <w:p w14:paraId="3BE12F60" w14:textId="77777777" w:rsidR="00864350" w:rsidRPr="00C40A21" w:rsidRDefault="00864350" w:rsidP="00864350">
            <w:pPr>
              <w:pStyle w:val="computerChar"/>
              <w:rPr>
                <w:rStyle w:val="Technical2"/>
                <w:sz w:val="18"/>
                <w:szCs w:val="16"/>
                <w:lang w:val="en-AU"/>
              </w:rPr>
            </w:pPr>
            <w:r w:rsidRPr="00C40A21">
              <w:rPr>
                <w:rStyle w:val="Technical2"/>
                <w:sz w:val="18"/>
                <w:szCs w:val="16"/>
                <w:highlight w:val="lightGray"/>
                <w:lang w:val="en-AU"/>
              </w:rPr>
              <w:t>PHIREDSWH</w:t>
            </w:r>
          </w:p>
          <w:p w14:paraId="48E338A3" w14:textId="77777777" w:rsidR="00864350" w:rsidRPr="00C40A21" w:rsidRDefault="00864350" w:rsidP="00C40A21">
            <w:pPr>
              <w:pStyle w:val="filetyping"/>
              <w:spacing w:before="0" w:after="0"/>
              <w:rPr>
                <w:rStyle w:val="computerCharChar0"/>
                <w:sz w:val="18"/>
                <w:szCs w:val="16"/>
              </w:rPr>
            </w:pPr>
            <w:r w:rsidRPr="00C40A21">
              <w:rPr>
                <w:rStyle w:val="Technical2"/>
                <w:sz w:val="18"/>
                <w:szCs w:val="16"/>
                <w:highlight w:val="lightGray"/>
                <w:lang w:val="en-AU"/>
              </w:rPr>
              <w:t>NOPTMAX PHIREDSTP NPHISTP NPHINORED RELPARSTP NRELPAR</w:t>
            </w:r>
          </w:p>
          <w:p w14:paraId="500098FC" w14:textId="77777777" w:rsidR="00864350" w:rsidRPr="00C40A21" w:rsidRDefault="00864350" w:rsidP="00C40A21">
            <w:pPr>
              <w:spacing w:before="0" w:after="0"/>
              <w:rPr>
                <w:lang w:val="en-AU"/>
              </w:rPr>
            </w:pPr>
            <w:r w:rsidRPr="00C40A21">
              <w:rPr>
                <w:rStyle w:val="Technical2"/>
                <w:sz w:val="18"/>
                <w:szCs w:val="16"/>
                <w:lang w:val="pt-BR"/>
              </w:rPr>
              <w:t>ICOV ICOR IEIG</w:t>
            </w:r>
          </w:p>
        </w:tc>
      </w:tr>
    </w:tbl>
    <w:p w14:paraId="28E943B9" w14:textId="77777777" w:rsidR="00444043" w:rsidRPr="005C1042" w:rsidRDefault="00444043" w:rsidP="00444043">
      <w:pPr>
        <w:pStyle w:val="Caption"/>
        <w:rPr>
          <w:lang w:val="en-AU"/>
        </w:rPr>
      </w:pPr>
      <w:r>
        <w:rPr>
          <w:lang w:val="en-AU"/>
        </w:rPr>
        <w:t xml:space="preserve">Figure </w:t>
      </w:r>
      <w:r w:rsidR="004C51A5">
        <w:rPr>
          <w:lang w:val="en-AU"/>
        </w:rPr>
        <w:t>4</w:t>
      </w:r>
      <w:r>
        <w:rPr>
          <w:lang w:val="en-AU"/>
        </w:rPr>
        <w:t>.</w:t>
      </w:r>
      <w:r w:rsidR="00864350">
        <w:rPr>
          <w:lang w:val="en-AU"/>
        </w:rPr>
        <w:t>3</w:t>
      </w:r>
      <w:r>
        <w:rPr>
          <w:lang w:val="en-AU"/>
        </w:rPr>
        <w:t xml:space="preserve"> Variables</w:t>
      </w:r>
      <w:r w:rsidR="007B0D19">
        <w:rPr>
          <w:lang w:val="en-AU"/>
        </w:rPr>
        <w:t xml:space="preserve"> appearing</w:t>
      </w:r>
      <w:r>
        <w:rPr>
          <w:lang w:val="en-AU"/>
        </w:rPr>
        <w:t xml:space="preserve"> in the “control data” section of a PEST control file.</w:t>
      </w:r>
    </w:p>
    <w:p w14:paraId="17D7E674" w14:textId="77777777" w:rsidR="00444043" w:rsidRDefault="004C51A5" w:rsidP="00444043">
      <w:pPr>
        <w:pStyle w:val="Heading3"/>
      </w:pPr>
      <w:bookmarkStart w:id="1796" w:name="_Toc520535201"/>
      <w:r>
        <w:t>4</w:t>
      </w:r>
      <w:r w:rsidR="00444043">
        <w:t>.</w:t>
      </w:r>
      <w:r w:rsidR="00C571B4">
        <w:t>6</w:t>
      </w:r>
      <w:r w:rsidR="00444043">
        <w:t>.</w:t>
      </w:r>
      <w:r w:rsidR="00976DA7">
        <w:t>2</w:t>
      </w:r>
      <w:r w:rsidR="00444043">
        <w:t xml:space="preserve"> First Line</w:t>
      </w:r>
      <w:bookmarkEnd w:id="1796"/>
    </w:p>
    <w:p w14:paraId="50B0A63D" w14:textId="77777777" w:rsidR="00444043" w:rsidRPr="00CF4CD9" w:rsidRDefault="00444043" w:rsidP="00444043">
      <w:pPr>
        <w:rPr>
          <w:lang w:val="en-AU"/>
        </w:rPr>
      </w:pPr>
      <w:r>
        <w:rPr>
          <w:lang w:val="en-AU"/>
        </w:rPr>
        <w:t xml:space="preserve">The first line of the “control data” section of </w:t>
      </w:r>
      <w:r w:rsidR="0047484E">
        <w:rPr>
          <w:lang w:val="en-AU"/>
        </w:rPr>
        <w:t>a</w:t>
      </w:r>
      <w:r>
        <w:rPr>
          <w:lang w:val="en-AU"/>
        </w:rPr>
        <w:t xml:space="preserve"> PEST control file must contain the string “* control data”. Note that the “*” character is followed by a space.</w:t>
      </w:r>
    </w:p>
    <w:p w14:paraId="23E6518C" w14:textId="77777777" w:rsidR="00444043" w:rsidRDefault="004C51A5" w:rsidP="00444043">
      <w:pPr>
        <w:pStyle w:val="Heading3"/>
      </w:pPr>
      <w:bookmarkStart w:id="1797" w:name="_Toc520535202"/>
      <w:r>
        <w:t>4</w:t>
      </w:r>
      <w:r w:rsidR="00444043">
        <w:t>.</w:t>
      </w:r>
      <w:r w:rsidR="00C571B4">
        <w:t>6</w:t>
      </w:r>
      <w:r w:rsidR="00444043">
        <w:t>.</w:t>
      </w:r>
      <w:r w:rsidR="00976DA7">
        <w:t>3</w:t>
      </w:r>
      <w:r w:rsidR="00444043">
        <w:t xml:space="preserve"> Second Line</w:t>
      </w:r>
      <w:bookmarkEnd w:id="1797"/>
    </w:p>
    <w:p w14:paraId="55D3241A" w14:textId="77777777" w:rsidR="00444043" w:rsidRDefault="004F491A" w:rsidP="00444043">
      <w:pPr>
        <w:rPr>
          <w:lang w:val="en-AU"/>
        </w:rPr>
      </w:pPr>
      <w:r>
        <w:rPr>
          <w:lang w:val="en-AU"/>
        </w:rPr>
        <w:t>This line holds two variables, namely RSTFLE and PESTMODE. The first of these</w:t>
      </w:r>
      <w:r w:rsidR="0047484E">
        <w:rPr>
          <w:lang w:val="en-AU"/>
        </w:rPr>
        <w:t xml:space="preserve"> variables</w:t>
      </w:r>
      <w:r>
        <w:rPr>
          <w:lang w:val="en-AU"/>
        </w:rPr>
        <w:t xml:space="preserve"> </w:t>
      </w:r>
      <w:r w:rsidR="007B64B7">
        <w:rPr>
          <w:lang w:val="en-AU"/>
        </w:rPr>
        <w:t>inform</w:t>
      </w:r>
      <w:r>
        <w:rPr>
          <w:lang w:val="en-AU"/>
        </w:rPr>
        <w:t>s</w:t>
      </w:r>
      <w:r w:rsidR="007B64B7">
        <w:rPr>
          <w:lang w:val="en-AU"/>
        </w:rPr>
        <w:t xml:space="preserve"> PEST </w:t>
      </w:r>
      <w:r w:rsidR="00C60AF2">
        <w:rPr>
          <w:lang w:val="en-AU"/>
        </w:rPr>
        <w:t xml:space="preserve">whether it should </w:t>
      </w:r>
      <w:r w:rsidR="007B64B7">
        <w:rPr>
          <w:lang w:val="en-AU"/>
        </w:rPr>
        <w:t>record files</w:t>
      </w:r>
      <w:r w:rsidR="00C60AF2">
        <w:rPr>
          <w:lang w:val="en-AU"/>
        </w:rPr>
        <w:t xml:space="preserve"> that hold restart information</w:t>
      </w:r>
      <w:r w:rsidR="007B64B7">
        <w:rPr>
          <w:lang w:val="en-AU"/>
        </w:rPr>
        <w:t xml:space="preserve">. Set </w:t>
      </w:r>
      <w:r w:rsidR="00C60AF2">
        <w:rPr>
          <w:lang w:val="en-AU"/>
        </w:rPr>
        <w:t>this</w:t>
      </w:r>
      <w:r w:rsidR="007B64B7">
        <w:rPr>
          <w:lang w:val="en-AU"/>
        </w:rPr>
        <w:t xml:space="preserve"> to “restart”.</w:t>
      </w:r>
      <w:r>
        <w:rPr>
          <w:lang w:val="en-AU"/>
        </w:rPr>
        <w:t xml:space="preserve"> The second</w:t>
      </w:r>
      <w:r w:rsidR="007B0D19">
        <w:rPr>
          <w:lang w:val="en-AU"/>
        </w:rPr>
        <w:t xml:space="preserve"> variable</w:t>
      </w:r>
      <w:r>
        <w:rPr>
          <w:lang w:val="en-AU"/>
        </w:rPr>
        <w:t xml:space="preserve"> </w:t>
      </w:r>
      <w:r w:rsidR="007B64B7">
        <w:rPr>
          <w:lang w:val="en-AU"/>
        </w:rPr>
        <w:t>sets the mode of PEST behaviour. Set this to “estimation”</w:t>
      </w:r>
      <w:r w:rsidR="00CE2208">
        <w:rPr>
          <w:lang w:val="en-AU"/>
        </w:rPr>
        <w:t xml:space="preserve"> unless you wish to run PESTPP in “</w:t>
      </w:r>
      <w:r w:rsidR="00143C09">
        <w:rPr>
          <w:lang w:val="en-AU"/>
        </w:rPr>
        <w:t>regularization</w:t>
      </w:r>
      <w:r w:rsidR="00CE2208">
        <w:rPr>
          <w:lang w:val="en-AU"/>
        </w:rPr>
        <w:t>” mode</w:t>
      </w:r>
      <w:r w:rsidR="007B64B7">
        <w:rPr>
          <w:lang w:val="en-AU"/>
        </w:rPr>
        <w:t>.</w:t>
      </w:r>
      <w:r w:rsidR="00444043">
        <w:rPr>
          <w:lang w:val="en-AU"/>
        </w:rPr>
        <w:t xml:space="preserve"> </w:t>
      </w:r>
      <w:r w:rsidR="00CE2208">
        <w:rPr>
          <w:lang w:val="en-AU"/>
        </w:rPr>
        <w:t>If this is the case</w:t>
      </w:r>
      <w:r w:rsidR="00C60AF2">
        <w:rPr>
          <w:lang w:val="en-AU"/>
        </w:rPr>
        <w:t>,</w:t>
      </w:r>
      <w:r w:rsidR="00CE2208">
        <w:rPr>
          <w:lang w:val="en-AU"/>
        </w:rPr>
        <w:t xml:space="preserve"> then PESTPP will read the “regularization” section of the PEST control file if it is present</w:t>
      </w:r>
      <w:r w:rsidR="00C60AF2">
        <w:rPr>
          <w:lang w:val="en-AU"/>
        </w:rPr>
        <w:t>;</w:t>
      </w:r>
      <w:r w:rsidR="00CE2208">
        <w:rPr>
          <w:lang w:val="en-AU"/>
        </w:rPr>
        <w:t xml:space="preserve"> </w:t>
      </w:r>
      <w:r w:rsidR="00C60AF2">
        <w:rPr>
          <w:lang w:val="en-AU"/>
        </w:rPr>
        <w:t>i</w:t>
      </w:r>
      <w:r w:rsidR="00CE2208">
        <w:rPr>
          <w:lang w:val="en-AU"/>
        </w:rPr>
        <w:t xml:space="preserve">f </w:t>
      </w:r>
      <w:r w:rsidR="007B0D19">
        <w:rPr>
          <w:lang w:val="en-AU"/>
        </w:rPr>
        <w:t>a “regularization” section</w:t>
      </w:r>
      <w:r w:rsidR="00CE2208">
        <w:rPr>
          <w:lang w:val="en-AU"/>
        </w:rPr>
        <w:t xml:space="preserve"> is not present, </w:t>
      </w:r>
      <w:r w:rsidR="00C60AF2">
        <w:rPr>
          <w:lang w:val="en-AU"/>
        </w:rPr>
        <w:t>PESTPP</w:t>
      </w:r>
      <w:r w:rsidR="00CE2208">
        <w:rPr>
          <w:lang w:val="en-AU"/>
        </w:rPr>
        <w:t xml:space="preserve"> provide</w:t>
      </w:r>
      <w:r w:rsidR="007B0D19">
        <w:rPr>
          <w:lang w:val="en-AU"/>
        </w:rPr>
        <w:t>s</w:t>
      </w:r>
      <w:r w:rsidR="00CE2208">
        <w:rPr>
          <w:lang w:val="en-AU"/>
        </w:rPr>
        <w:t xml:space="preserve"> default values for</w:t>
      </w:r>
      <w:r w:rsidR="00C60AF2">
        <w:rPr>
          <w:lang w:val="en-AU"/>
        </w:rPr>
        <w:t xml:space="preserve"> all </w:t>
      </w:r>
      <w:r w:rsidR="00143C09">
        <w:rPr>
          <w:lang w:val="en-AU"/>
        </w:rPr>
        <w:t>regularization</w:t>
      </w:r>
      <w:r w:rsidR="00CE2208">
        <w:rPr>
          <w:lang w:val="en-AU"/>
        </w:rPr>
        <w:t xml:space="preserve"> control variables.</w:t>
      </w:r>
    </w:p>
    <w:p w14:paraId="201CD4C9" w14:textId="77777777" w:rsidR="00444043" w:rsidRDefault="004C51A5" w:rsidP="00444043">
      <w:pPr>
        <w:pStyle w:val="Heading3"/>
      </w:pPr>
      <w:bookmarkStart w:id="1798" w:name="_Toc520535203"/>
      <w:r>
        <w:t>4</w:t>
      </w:r>
      <w:r w:rsidR="00444043">
        <w:t>.</w:t>
      </w:r>
      <w:r w:rsidR="00976DA7">
        <w:t>6</w:t>
      </w:r>
      <w:r w:rsidR="00444043">
        <w:t>.4 Third Line</w:t>
      </w:r>
      <w:bookmarkEnd w:id="1798"/>
      <w:r w:rsidR="00444043" w:rsidRPr="00FE4430">
        <w:t xml:space="preserve"> </w:t>
      </w:r>
    </w:p>
    <w:p w14:paraId="0D1BE69C" w14:textId="77777777" w:rsidR="004F491A" w:rsidRPr="004F491A" w:rsidRDefault="007B0D19" w:rsidP="004F491A">
      <w:pPr>
        <w:rPr>
          <w:lang w:val="en-AU"/>
        </w:rPr>
      </w:pPr>
      <w:r>
        <w:rPr>
          <w:lang w:val="en-AU"/>
        </w:rPr>
        <w:t>Alt</w:t>
      </w:r>
      <w:r w:rsidR="004F491A">
        <w:rPr>
          <w:lang w:val="en-AU"/>
        </w:rPr>
        <w:t>hough programs of the PEST++ suite read</w:t>
      </w:r>
      <w:r>
        <w:rPr>
          <w:lang w:val="en-AU"/>
        </w:rPr>
        <w:t xml:space="preserve"> only</w:t>
      </w:r>
      <w:r w:rsidR="004F491A">
        <w:rPr>
          <w:lang w:val="en-AU"/>
        </w:rPr>
        <w:t xml:space="preserve"> the first variable on this line, the other</w:t>
      </w:r>
      <w:r w:rsidR="00C60AF2">
        <w:rPr>
          <w:lang w:val="en-AU"/>
        </w:rPr>
        <w:t xml:space="preserve"> variables that</w:t>
      </w:r>
      <w:r>
        <w:rPr>
          <w:lang w:val="en-AU"/>
        </w:rPr>
        <w:t xml:space="preserve"> are featured</w:t>
      </w:r>
      <w:r w:rsidR="00C60AF2">
        <w:rPr>
          <w:lang w:val="en-AU"/>
        </w:rPr>
        <w:t xml:space="preserve"> on this line in figure 4.3</w:t>
      </w:r>
      <w:r w:rsidR="004F491A">
        <w:rPr>
          <w:lang w:val="en-AU"/>
        </w:rPr>
        <w:t xml:space="preserve"> </w:t>
      </w:r>
      <w:r>
        <w:rPr>
          <w:lang w:val="en-AU"/>
        </w:rPr>
        <w:t>must</w:t>
      </w:r>
      <w:r w:rsidR="004F491A">
        <w:rPr>
          <w:lang w:val="en-AU"/>
        </w:rPr>
        <w:t xml:space="preserve"> be set to correct values to pass the scrutiny of PESTCHEK. All of these </w:t>
      </w:r>
      <w:r>
        <w:rPr>
          <w:lang w:val="en-AU"/>
        </w:rPr>
        <w:t xml:space="preserve">variables </w:t>
      </w:r>
      <w:r w:rsidR="004F491A">
        <w:rPr>
          <w:lang w:val="en-AU"/>
        </w:rPr>
        <w:t xml:space="preserve">are integers. Their values must be greater than zero, except for NPRIOR which </w:t>
      </w:r>
      <w:r w:rsidR="00C60AF2">
        <w:rPr>
          <w:lang w:val="en-AU"/>
        </w:rPr>
        <w:t>can</w:t>
      </w:r>
      <w:r w:rsidR="004F491A">
        <w:rPr>
          <w:lang w:val="en-AU"/>
        </w:rPr>
        <w:t xml:space="preserve"> be zero.</w:t>
      </w:r>
    </w:p>
    <w:p w14:paraId="026A9C02" w14:textId="77777777" w:rsidR="00444043" w:rsidRPr="00FE4430" w:rsidRDefault="00444043" w:rsidP="00444043">
      <w:pPr>
        <w:rPr>
          <w:lang w:val="en-AU"/>
        </w:rPr>
      </w:pPr>
      <w:r w:rsidRPr="00FE4430">
        <w:rPr>
          <w:lang w:val="en-AU"/>
        </w:rPr>
        <w:t>NPAR</w:t>
      </w:r>
      <w:r w:rsidR="004F491A">
        <w:rPr>
          <w:lang w:val="en-AU"/>
        </w:rPr>
        <w:t xml:space="preserve"> </w:t>
      </w:r>
      <w:r w:rsidRPr="00FE4430">
        <w:rPr>
          <w:lang w:val="en-AU"/>
        </w:rPr>
        <w:t xml:space="preserve">is the number of parameters </w:t>
      </w:r>
      <w:r>
        <w:rPr>
          <w:lang w:val="en-AU"/>
        </w:rPr>
        <w:t>featured in</w:t>
      </w:r>
      <w:r w:rsidRPr="00FE4430">
        <w:rPr>
          <w:lang w:val="en-AU"/>
        </w:rPr>
        <w:t xml:space="preserve"> the </w:t>
      </w:r>
      <w:r w:rsidR="004F491A">
        <w:rPr>
          <w:lang w:val="en-AU"/>
        </w:rPr>
        <w:t xml:space="preserve">“parameter data” section of </w:t>
      </w:r>
      <w:r w:rsidR="00C60AF2">
        <w:rPr>
          <w:lang w:val="en-AU"/>
        </w:rPr>
        <w:t>a</w:t>
      </w:r>
      <w:r w:rsidR="004F491A">
        <w:rPr>
          <w:lang w:val="en-AU"/>
        </w:rPr>
        <w:t xml:space="preserve"> PEST control file. </w:t>
      </w:r>
      <w:r w:rsidR="0071629F" w:rsidRPr="00FE4430">
        <w:rPr>
          <w:lang w:val="en-AU"/>
        </w:rPr>
        <w:fldChar w:fldCharType="begin"/>
      </w:r>
      <w:r w:rsidRPr="00FE4430">
        <w:rPr>
          <w:lang w:val="en-AU"/>
        </w:rPr>
        <w:instrText>xe "NPAR"</w:instrText>
      </w:r>
      <w:r w:rsidR="0071629F" w:rsidRPr="00FE4430">
        <w:rPr>
          <w:lang w:val="en-AU"/>
        </w:rPr>
        <w:fldChar w:fldCharType="end"/>
      </w:r>
      <w:r w:rsidR="004F491A">
        <w:rPr>
          <w:lang w:val="en-AU"/>
        </w:rPr>
        <w:t xml:space="preserve">NOBS is </w:t>
      </w:r>
      <w:r w:rsidRPr="00FE4430">
        <w:rPr>
          <w:lang w:val="en-AU"/>
        </w:rPr>
        <w:t xml:space="preserve">the number of observations </w:t>
      </w:r>
      <w:r>
        <w:rPr>
          <w:lang w:val="en-AU"/>
        </w:rPr>
        <w:t>featured</w:t>
      </w:r>
      <w:r w:rsidRPr="00FE4430">
        <w:rPr>
          <w:lang w:val="en-AU"/>
        </w:rPr>
        <w:t xml:space="preserve"> in the </w:t>
      </w:r>
      <w:r w:rsidR="004F491A">
        <w:rPr>
          <w:lang w:val="en-AU"/>
        </w:rPr>
        <w:t xml:space="preserve">“observation data” section of </w:t>
      </w:r>
      <w:r w:rsidR="00C60AF2">
        <w:rPr>
          <w:lang w:val="en-AU"/>
        </w:rPr>
        <w:t>a</w:t>
      </w:r>
      <w:r w:rsidR="004F491A">
        <w:rPr>
          <w:lang w:val="en-AU"/>
        </w:rPr>
        <w:t xml:space="preserve"> PEST control file</w:t>
      </w:r>
      <w:r w:rsidRPr="00FE4430">
        <w:rPr>
          <w:lang w:val="en-AU"/>
        </w:rPr>
        <w:t>.</w:t>
      </w:r>
      <w:r w:rsidR="004F491A">
        <w:rPr>
          <w:lang w:val="en-AU"/>
        </w:rPr>
        <w:t xml:space="preserve"> NPARGP is the number of parameter groups featured in the “parameter groups” section, while NPRIOR is the number of prior information equations featured in the “prior information” section of </w:t>
      </w:r>
      <w:r w:rsidR="00C60AF2">
        <w:rPr>
          <w:lang w:val="en-AU"/>
        </w:rPr>
        <w:t>a</w:t>
      </w:r>
      <w:r w:rsidR="004F491A">
        <w:rPr>
          <w:lang w:val="en-AU"/>
        </w:rPr>
        <w:t xml:space="preserve"> PEST control file. The final variable on this line (NOBSGP) is the number of </w:t>
      </w:r>
      <w:r w:rsidR="007310FB">
        <w:rPr>
          <w:lang w:val="en-AU"/>
        </w:rPr>
        <w:t>observation</w:t>
      </w:r>
      <w:r w:rsidR="004F491A">
        <w:rPr>
          <w:lang w:val="en-AU"/>
        </w:rPr>
        <w:t xml:space="preserve"> groups featured in the “observation groups” section of </w:t>
      </w:r>
      <w:r w:rsidR="00C60AF2">
        <w:rPr>
          <w:lang w:val="en-AU"/>
        </w:rPr>
        <w:t>a</w:t>
      </w:r>
      <w:r w:rsidR="004F491A">
        <w:rPr>
          <w:lang w:val="en-AU"/>
        </w:rPr>
        <w:t xml:space="preserve"> PEST control file.</w:t>
      </w:r>
    </w:p>
    <w:p w14:paraId="4EEFA815" w14:textId="77777777" w:rsidR="00444043" w:rsidRDefault="004C51A5" w:rsidP="00444043">
      <w:pPr>
        <w:pStyle w:val="Heading3"/>
      </w:pPr>
      <w:bookmarkStart w:id="1799" w:name="_Toc520535204"/>
      <w:r>
        <w:t>4</w:t>
      </w:r>
      <w:r w:rsidR="00444043">
        <w:t>.</w:t>
      </w:r>
      <w:r w:rsidR="00EF37E2">
        <w:t>6</w:t>
      </w:r>
      <w:r w:rsidR="00444043">
        <w:t>.</w:t>
      </w:r>
      <w:r w:rsidR="00976DA7">
        <w:t>5</w:t>
      </w:r>
      <w:r w:rsidR="00444043">
        <w:t xml:space="preserve"> Fourth Line</w:t>
      </w:r>
      <w:bookmarkEnd w:id="1799"/>
      <w:r w:rsidR="00444043">
        <w:t xml:space="preserve"> </w:t>
      </w:r>
    </w:p>
    <w:p w14:paraId="5B0FFFAD" w14:textId="77777777" w:rsidR="00976DA7" w:rsidRDefault="00976DA7" w:rsidP="00976DA7">
      <w:pPr>
        <w:rPr>
          <w:lang w:val="en-AU"/>
        </w:rPr>
      </w:pPr>
      <w:r>
        <w:rPr>
          <w:lang w:val="en-AU"/>
        </w:rPr>
        <w:t xml:space="preserve">The two leading variables </w:t>
      </w:r>
      <w:r w:rsidR="00C60AF2">
        <w:rPr>
          <w:lang w:val="en-AU"/>
        </w:rPr>
        <w:t>o</w:t>
      </w:r>
      <w:r>
        <w:rPr>
          <w:lang w:val="en-AU"/>
        </w:rPr>
        <w:t>n this line</w:t>
      </w:r>
      <w:r w:rsidR="00C60AF2">
        <w:rPr>
          <w:lang w:val="en-AU"/>
        </w:rPr>
        <w:t xml:space="preserve"> are</w:t>
      </w:r>
      <w:r>
        <w:rPr>
          <w:lang w:val="en-AU"/>
        </w:rPr>
        <w:t xml:space="preserve"> NTPFLE and NINSFLE</w:t>
      </w:r>
      <w:r w:rsidR="00C60AF2">
        <w:rPr>
          <w:lang w:val="en-AU"/>
        </w:rPr>
        <w:t>. Both of these are</w:t>
      </w:r>
      <w:r>
        <w:rPr>
          <w:lang w:val="en-AU"/>
        </w:rPr>
        <w:t xml:space="preserve"> integers. Both must be greater than 1</w:t>
      </w:r>
      <w:r w:rsidR="00C12BE1">
        <w:rPr>
          <w:lang w:val="en-AU"/>
        </w:rPr>
        <w:t>.</w:t>
      </w:r>
      <w:r>
        <w:rPr>
          <w:lang w:val="en-AU"/>
        </w:rPr>
        <w:t xml:space="preserve"> </w:t>
      </w:r>
      <w:r w:rsidR="00C12BE1">
        <w:rPr>
          <w:lang w:val="en-AU"/>
        </w:rPr>
        <w:t>E</w:t>
      </w:r>
      <w:r>
        <w:rPr>
          <w:lang w:val="en-AU"/>
        </w:rPr>
        <w:t xml:space="preserve">ven though </w:t>
      </w:r>
      <w:r w:rsidR="00C12BE1">
        <w:rPr>
          <w:lang w:val="en-AU"/>
        </w:rPr>
        <w:t xml:space="preserve">these variables are </w:t>
      </w:r>
      <w:r>
        <w:rPr>
          <w:lang w:val="en-AU"/>
        </w:rPr>
        <w:t>not read by</w:t>
      </w:r>
      <w:r w:rsidR="00C12BE1">
        <w:rPr>
          <w:lang w:val="en-AU"/>
        </w:rPr>
        <w:t xml:space="preserve"> programs of the</w:t>
      </w:r>
      <w:r>
        <w:rPr>
          <w:lang w:val="en-AU"/>
        </w:rPr>
        <w:t xml:space="preserve"> PEST++ </w:t>
      </w:r>
      <w:r w:rsidR="00C12BE1">
        <w:rPr>
          <w:lang w:val="en-AU"/>
        </w:rPr>
        <w:t>suite</w:t>
      </w:r>
      <w:r>
        <w:rPr>
          <w:lang w:val="en-AU"/>
        </w:rPr>
        <w:t xml:space="preserve">, both should be given correct values </w:t>
      </w:r>
      <w:r w:rsidR="00C12BE1">
        <w:rPr>
          <w:lang w:val="en-AU"/>
        </w:rPr>
        <w:t xml:space="preserve">to ensure that </w:t>
      </w:r>
      <w:r w:rsidR="007B0D19">
        <w:rPr>
          <w:lang w:val="en-AU"/>
        </w:rPr>
        <w:t xml:space="preserve">a PEST control file is </w:t>
      </w:r>
      <w:r>
        <w:rPr>
          <w:lang w:val="en-AU"/>
        </w:rPr>
        <w:t>PESTCHEK-friendly. NTPFLE is the number of template files featured in the “model input” section of the PEST control file, while NINSFLE is the number of instruction files featured in the “model output” section of the PEST control file.</w:t>
      </w:r>
    </w:p>
    <w:p w14:paraId="0FD07CB9" w14:textId="59E94FDE" w:rsidR="00444043" w:rsidRDefault="00444043" w:rsidP="00976DA7">
      <w:pPr>
        <w:rPr>
          <w:lang w:val="en-AU"/>
        </w:rPr>
      </w:pPr>
      <w:r w:rsidRPr="00FE4430">
        <w:rPr>
          <w:lang w:val="en-AU"/>
        </w:rPr>
        <w:t>PRECIS</w:t>
      </w:r>
      <w:r w:rsidR="00976DA7">
        <w:rPr>
          <w:lang w:val="en-AU"/>
        </w:rPr>
        <w:t xml:space="preserve"> and DPOINT are text variables which guide PEST in the writing of parameter values </w:t>
      </w:r>
      <w:r w:rsidR="0089704A">
        <w:rPr>
          <w:lang w:val="en-AU"/>
        </w:rPr>
        <w:t>on</w:t>
      </w:r>
      <w:r w:rsidR="00976DA7">
        <w:rPr>
          <w:lang w:val="en-AU"/>
        </w:rPr>
        <w:t xml:space="preserve"> model input files. </w:t>
      </w:r>
      <w:r w:rsidR="00C12BE1">
        <w:rPr>
          <w:lang w:val="en-AU"/>
        </w:rPr>
        <w:t xml:space="preserve">Programs of the </w:t>
      </w:r>
      <w:r w:rsidR="00976DA7">
        <w:rPr>
          <w:lang w:val="en-AU"/>
        </w:rPr>
        <w:t xml:space="preserve">PEST++ </w:t>
      </w:r>
      <w:r w:rsidR="00C12BE1">
        <w:rPr>
          <w:lang w:val="en-AU"/>
        </w:rPr>
        <w:t xml:space="preserve">suite </w:t>
      </w:r>
      <w:r w:rsidR="00976DA7">
        <w:rPr>
          <w:lang w:val="en-AU"/>
        </w:rPr>
        <w:t>do not use the</w:t>
      </w:r>
      <w:r w:rsidR="00C01B88">
        <w:rPr>
          <w:lang w:val="en-AU"/>
        </w:rPr>
        <w:t>se</w:t>
      </w:r>
      <w:r w:rsidR="00976DA7">
        <w:rPr>
          <w:lang w:val="en-AU"/>
        </w:rPr>
        <w:t xml:space="preserve"> variables. Set them to “single” and “point” respectively to render a PEST control file PESTCHEK-friendly. </w:t>
      </w:r>
    </w:p>
    <w:p w14:paraId="4C4D75C3" w14:textId="77777777" w:rsidR="00976DA7" w:rsidRPr="00976DA7" w:rsidRDefault="00976DA7" w:rsidP="00976DA7">
      <w:pPr>
        <w:rPr>
          <w:lang w:val="en-AU"/>
        </w:rPr>
      </w:pPr>
      <w:r>
        <w:rPr>
          <w:lang w:val="en-AU"/>
        </w:rPr>
        <w:t xml:space="preserve">NUMCOM, an integer variable, is the number of model command lines featured in the “model command line” section of </w:t>
      </w:r>
      <w:r w:rsidR="007B0D19">
        <w:rPr>
          <w:lang w:val="en-AU"/>
        </w:rPr>
        <w:t>a</w:t>
      </w:r>
      <w:r>
        <w:rPr>
          <w:lang w:val="en-AU"/>
        </w:rPr>
        <w:t xml:space="preserve"> PEST control file. If there is only a single command line, set this </w:t>
      </w:r>
      <w:r>
        <w:rPr>
          <w:lang w:val="en-AU"/>
        </w:rPr>
        <w:lastRenderedPageBreak/>
        <w:t xml:space="preserve">to 1 or omit it altogether. </w:t>
      </w:r>
    </w:p>
    <w:p w14:paraId="52AB884A" w14:textId="77777777" w:rsidR="00444043" w:rsidRDefault="004C51A5" w:rsidP="00444043">
      <w:pPr>
        <w:pStyle w:val="Heading3"/>
      </w:pPr>
      <w:bookmarkStart w:id="1800" w:name="_Toc520535205"/>
      <w:r>
        <w:t>4</w:t>
      </w:r>
      <w:r w:rsidR="00444043">
        <w:t>.</w:t>
      </w:r>
      <w:r w:rsidR="00976DA7">
        <w:t>6</w:t>
      </w:r>
      <w:r w:rsidR="00444043">
        <w:t>.6 Fifth Line</w:t>
      </w:r>
      <w:bookmarkEnd w:id="1800"/>
    </w:p>
    <w:p w14:paraId="19985F8B" w14:textId="77777777" w:rsidR="00655CDC" w:rsidRPr="00655CDC" w:rsidRDefault="00655CDC" w:rsidP="00655CDC">
      <w:pPr>
        <w:rPr>
          <w:lang w:val="en-AU"/>
        </w:rPr>
      </w:pPr>
      <w:r>
        <w:rPr>
          <w:lang w:val="en-AU"/>
        </w:rPr>
        <w:t>The fifth line</w:t>
      </w:r>
      <w:r w:rsidR="007B0D19">
        <w:rPr>
          <w:lang w:val="en-AU"/>
        </w:rPr>
        <w:t xml:space="preserve"> of the “control data” section of a PEST control file</w:t>
      </w:r>
      <w:r w:rsidR="00204AE8">
        <w:rPr>
          <w:lang w:val="en-AU"/>
        </w:rPr>
        <w:t xml:space="preserve"> contains variables which control the way in which PEST selects a Marquardt lambda. Programs of the PEST++ suite which employ a Marquardt lambda do not read this line because they use their own </w:t>
      </w:r>
      <w:r w:rsidR="007B0D19">
        <w:rPr>
          <w:lang w:val="en-AU"/>
        </w:rPr>
        <w:t xml:space="preserve">lambda </w:t>
      </w:r>
      <w:r w:rsidR="00204AE8">
        <w:rPr>
          <w:lang w:val="en-AU"/>
        </w:rPr>
        <w:t xml:space="preserve">control variables. For PESTCHEK-friendliness, </w:t>
      </w:r>
      <w:r w:rsidR="00204AE8" w:rsidRPr="00204AE8">
        <w:t>set RLAMBDA1</w:t>
      </w:r>
      <w:r w:rsidR="007B0D19">
        <w:t>,</w:t>
      </w:r>
      <w:r w:rsidR="00204AE8" w:rsidRPr="00204AE8">
        <w:t xml:space="preserve"> RLAMFAC</w:t>
      </w:r>
      <w:r w:rsidR="007B0D19">
        <w:t>,</w:t>
      </w:r>
      <w:r w:rsidR="00204AE8" w:rsidRPr="00204AE8">
        <w:t xml:space="preserve"> PHIRATSUF</w:t>
      </w:r>
      <w:r w:rsidR="007B0D19">
        <w:t>,</w:t>
      </w:r>
      <w:r w:rsidR="00204AE8" w:rsidRPr="00204AE8">
        <w:t xml:space="preserve"> PHIREDLAM</w:t>
      </w:r>
      <w:r w:rsidR="007B0D19">
        <w:t xml:space="preserve"> and</w:t>
      </w:r>
      <w:r w:rsidR="00204AE8" w:rsidRPr="00204AE8">
        <w:t xml:space="preserve"> NUMLAM</w:t>
      </w:r>
      <w:r w:rsidR="00204AE8">
        <w:rPr>
          <w:lang w:val="en-AU"/>
        </w:rPr>
        <w:t xml:space="preserve"> to 10.0, -2.0, 0.3, 0.01 and 10 respectively. </w:t>
      </w:r>
    </w:p>
    <w:p w14:paraId="0596171D" w14:textId="77777777" w:rsidR="00444043" w:rsidRDefault="004C51A5" w:rsidP="00444043">
      <w:pPr>
        <w:pStyle w:val="Heading3"/>
      </w:pPr>
      <w:bookmarkStart w:id="1801" w:name="_Toc520535206"/>
      <w:r>
        <w:t>4</w:t>
      </w:r>
      <w:r w:rsidR="00444043">
        <w:t>.</w:t>
      </w:r>
      <w:r w:rsidR="008E7FD8">
        <w:t>6</w:t>
      </w:r>
      <w:r w:rsidR="00444043">
        <w:t>.7 Sixth Line</w:t>
      </w:r>
      <w:bookmarkEnd w:id="1801"/>
    </w:p>
    <w:p w14:paraId="6A016F2D" w14:textId="77777777" w:rsidR="008E7FD8" w:rsidRPr="008E7FD8" w:rsidRDefault="008E7FD8" w:rsidP="00444043">
      <w:pPr>
        <w:rPr>
          <w:lang w:val="en-AU"/>
        </w:rPr>
      </w:pPr>
      <w:r>
        <w:rPr>
          <w:lang w:val="en-AU"/>
        </w:rPr>
        <w:t xml:space="preserve">This line contains the three real-valued variables, RELPARMAX, FACPARMAX and FACORIG. </w:t>
      </w:r>
      <w:r w:rsidR="007617CB">
        <w:rPr>
          <w:lang w:val="en-AU"/>
        </w:rPr>
        <w:t xml:space="preserve">As is </w:t>
      </w:r>
      <w:r w:rsidR="007310FB">
        <w:rPr>
          <w:lang w:val="en-AU"/>
        </w:rPr>
        <w:t>discussed</w:t>
      </w:r>
      <w:r w:rsidR="007617CB">
        <w:rPr>
          <w:lang w:val="en-AU"/>
        </w:rPr>
        <w:t xml:space="preserve"> in section 3.</w:t>
      </w:r>
      <w:r w:rsidR="00C12BE1">
        <w:rPr>
          <w:lang w:val="en-AU"/>
        </w:rPr>
        <w:t>2</w:t>
      </w:r>
      <w:r w:rsidR="000D05B5">
        <w:rPr>
          <w:lang w:val="en-AU"/>
        </w:rPr>
        <w:t>.</w:t>
      </w:r>
      <w:r w:rsidR="00C12BE1">
        <w:rPr>
          <w:lang w:val="en-AU"/>
        </w:rPr>
        <w:t>5</w:t>
      </w:r>
      <w:r w:rsidR="007B0D19">
        <w:rPr>
          <w:lang w:val="en-AU"/>
        </w:rPr>
        <w:t xml:space="preserve"> of this manual</w:t>
      </w:r>
      <w:r w:rsidR="00C12BE1">
        <w:rPr>
          <w:lang w:val="en-AU"/>
        </w:rPr>
        <w:t>,</w:t>
      </w:r>
      <w:r w:rsidR="000D05B5">
        <w:rPr>
          <w:lang w:val="en-AU"/>
        </w:rPr>
        <w:t xml:space="preserve"> t</w:t>
      </w:r>
      <w:r>
        <w:rPr>
          <w:lang w:val="en-AU"/>
        </w:rPr>
        <w:t>hese are used by PESTPP</w:t>
      </w:r>
      <w:r w:rsidR="00662BED">
        <w:rPr>
          <w:lang w:val="en-AU"/>
        </w:rPr>
        <w:t xml:space="preserve"> </w:t>
      </w:r>
      <w:r w:rsidR="00A75D08">
        <w:rPr>
          <w:lang w:val="en-AU"/>
        </w:rPr>
        <w:t xml:space="preserve">to limit the change that any parameter can undergo during any iteration of an inversion process. Where a model is highly nonlinear, and where adjustments to parameter values are calculated using local gradients (i.e. </w:t>
      </w:r>
      <w:r w:rsidR="00C12BE1">
        <w:rPr>
          <w:lang w:val="en-AU"/>
        </w:rPr>
        <w:t xml:space="preserve">using </w:t>
      </w:r>
      <w:r w:rsidR="00A75D08">
        <w:rPr>
          <w:lang w:val="en-AU"/>
        </w:rPr>
        <w:t xml:space="preserve">a Jacobian matrix </w:t>
      </w:r>
      <w:r w:rsidR="00C12BE1">
        <w:rPr>
          <w:lang w:val="en-AU"/>
        </w:rPr>
        <w:t xml:space="preserve">that is </w:t>
      </w:r>
      <w:r w:rsidR="00A75D08">
        <w:rPr>
          <w:lang w:val="en-AU"/>
        </w:rPr>
        <w:t xml:space="preserve">based on current parameter values), the calculated </w:t>
      </w:r>
      <w:r w:rsidR="002A69E1">
        <w:rPr>
          <w:lang w:val="en-AU"/>
        </w:rPr>
        <w:t>amounts</w:t>
      </w:r>
      <w:r w:rsidR="00A75D08">
        <w:rPr>
          <w:lang w:val="en-AU"/>
        </w:rPr>
        <w:t xml:space="preserve"> by which parameters should change</w:t>
      </w:r>
      <w:r w:rsidR="007D1BE4">
        <w:rPr>
          <w:lang w:val="en-AU"/>
        </w:rPr>
        <w:t xml:space="preserve"> in order</w:t>
      </w:r>
      <w:r w:rsidR="00A75D08">
        <w:rPr>
          <w:lang w:val="en-AU"/>
        </w:rPr>
        <w:t xml:space="preserve"> to </w:t>
      </w:r>
      <w:r w:rsidR="007310FB">
        <w:rPr>
          <w:lang w:val="en-AU"/>
        </w:rPr>
        <w:t>accrue</w:t>
      </w:r>
      <w:r w:rsidR="00A75D08">
        <w:rPr>
          <w:lang w:val="en-AU"/>
        </w:rPr>
        <w:t xml:space="preserve"> a reduction in an objective function may actually cause the objective function to rise because of large changes in</w:t>
      </w:r>
      <w:r w:rsidR="007B0D19">
        <w:rPr>
          <w:lang w:val="en-AU"/>
        </w:rPr>
        <w:t xml:space="preserve"> the objective function</w:t>
      </w:r>
      <w:r w:rsidR="00A75D08">
        <w:rPr>
          <w:lang w:val="en-AU"/>
        </w:rPr>
        <w:t xml:space="preserve"> gradient along the trajectory of parameter</w:t>
      </w:r>
      <w:r w:rsidR="00C12BE1">
        <w:rPr>
          <w:lang w:val="en-AU"/>
        </w:rPr>
        <w:t xml:space="preserve"> adjustment</w:t>
      </w:r>
      <w:r w:rsidR="00A75D08">
        <w:rPr>
          <w:lang w:val="en-AU"/>
        </w:rPr>
        <w:t>. Us</w:t>
      </w:r>
      <w:r w:rsidR="00394934">
        <w:rPr>
          <w:lang w:val="en-AU"/>
        </w:rPr>
        <w:t>e of</w:t>
      </w:r>
      <w:r w:rsidR="00A75D08">
        <w:rPr>
          <w:lang w:val="en-AU"/>
        </w:rPr>
        <w:t xml:space="preserve"> the</w:t>
      </w:r>
      <w:r w:rsidR="00C874F3">
        <w:rPr>
          <w:lang w:val="en-AU"/>
        </w:rPr>
        <w:t>se</w:t>
      </w:r>
      <w:r w:rsidR="00A75D08">
        <w:rPr>
          <w:lang w:val="en-AU"/>
        </w:rPr>
        <w:t xml:space="preserve"> control variables to limit </w:t>
      </w:r>
      <w:r w:rsidR="007D1BE4">
        <w:rPr>
          <w:lang w:val="en-AU"/>
        </w:rPr>
        <w:t xml:space="preserve">the change that any </w:t>
      </w:r>
      <w:r w:rsidR="00A75D08">
        <w:rPr>
          <w:lang w:val="en-AU"/>
        </w:rPr>
        <w:t>parameter can</w:t>
      </w:r>
      <w:r w:rsidR="007D1BE4">
        <w:rPr>
          <w:lang w:val="en-AU"/>
        </w:rPr>
        <w:t xml:space="preserve"> undergo during any iteration of </w:t>
      </w:r>
      <w:r w:rsidR="007B0D19">
        <w:rPr>
          <w:lang w:val="en-AU"/>
        </w:rPr>
        <w:t>an</w:t>
      </w:r>
      <w:r w:rsidR="007D1BE4">
        <w:rPr>
          <w:lang w:val="en-AU"/>
        </w:rPr>
        <w:t xml:space="preserve"> inversion process can</w:t>
      </w:r>
      <w:r w:rsidR="00A75D08">
        <w:rPr>
          <w:lang w:val="en-AU"/>
        </w:rPr>
        <w:t xml:space="preserve"> safeguard th</w:t>
      </w:r>
      <w:r w:rsidR="007D1BE4">
        <w:rPr>
          <w:lang w:val="en-AU"/>
        </w:rPr>
        <w:t>at</w:t>
      </w:r>
      <w:r w:rsidR="00A75D08">
        <w:rPr>
          <w:lang w:val="en-AU"/>
        </w:rPr>
        <w:t xml:space="preserve"> process from severe </w:t>
      </w:r>
      <w:r w:rsidR="007D1BE4">
        <w:rPr>
          <w:lang w:val="en-AU"/>
        </w:rPr>
        <w:t xml:space="preserve">oscillations </w:t>
      </w:r>
      <w:r w:rsidR="00394934">
        <w:rPr>
          <w:lang w:val="en-AU"/>
        </w:rPr>
        <w:t>caused by</w:t>
      </w:r>
      <w:r w:rsidR="007D1BE4">
        <w:rPr>
          <w:lang w:val="en-AU"/>
        </w:rPr>
        <w:t xml:space="preserve"> successive parameter over-adjustment and ensuing over-compensation.</w:t>
      </w:r>
      <w:r w:rsidR="00C874F3">
        <w:rPr>
          <w:lang w:val="en-AU"/>
        </w:rPr>
        <w:t xml:space="preserve"> All parameters are</w:t>
      </w:r>
      <w:r w:rsidR="00394934">
        <w:rPr>
          <w:lang w:val="en-AU"/>
        </w:rPr>
        <w:t xml:space="preserve"> subject to a change limit.</w:t>
      </w:r>
      <w:r w:rsidR="00C874F3">
        <w:rPr>
          <w:lang w:val="en-AU"/>
        </w:rPr>
        <w:t xml:space="preserve"> The length of the overall parameter adjustment vector is reduced (but its direction is not changed) </w:t>
      </w:r>
      <w:r w:rsidR="00394934">
        <w:rPr>
          <w:lang w:val="en-AU"/>
        </w:rPr>
        <w:t xml:space="preserve">to ensure that these </w:t>
      </w:r>
      <w:r w:rsidR="00C874F3">
        <w:rPr>
          <w:lang w:val="en-AU"/>
        </w:rPr>
        <w:t>limits are respected.</w:t>
      </w:r>
      <w:r w:rsidR="000D05B5">
        <w:rPr>
          <w:lang w:val="en-AU"/>
        </w:rPr>
        <w:t xml:space="preserve"> </w:t>
      </w:r>
    </w:p>
    <w:p w14:paraId="541301AA" w14:textId="77777777" w:rsidR="00444043" w:rsidRDefault="00394934" w:rsidP="00444043">
      <w:pPr>
        <w:rPr>
          <w:lang w:val="en-AU"/>
        </w:rPr>
      </w:pPr>
      <w:r>
        <w:rPr>
          <w:lang w:val="en-AU"/>
        </w:rPr>
        <w:t xml:space="preserve">Values of 10.0 are often suitable for both RELPARMAX and FACPARMAX. Note, however, </w:t>
      </w:r>
      <w:r w:rsidR="00444043" w:rsidRPr="00FE4430">
        <w:rPr>
          <w:lang w:val="en-AU"/>
        </w:rPr>
        <w:t>that FACPARMAX can never be less than 1</w:t>
      </w:r>
      <w:r w:rsidR="007B0D19">
        <w:rPr>
          <w:lang w:val="en-AU"/>
        </w:rPr>
        <w:t>.0</w:t>
      </w:r>
      <w:r w:rsidR="00444043" w:rsidRPr="00FE4430">
        <w:rPr>
          <w:lang w:val="en-AU"/>
        </w:rPr>
        <w:t>; RELPARMAX can be less than 1</w:t>
      </w:r>
      <w:r w:rsidR="007B0D19">
        <w:rPr>
          <w:lang w:val="en-AU"/>
        </w:rPr>
        <w:t>.0</w:t>
      </w:r>
      <w:r w:rsidR="00444043" w:rsidRPr="00FE4430">
        <w:rPr>
          <w:lang w:val="en-AU"/>
        </w:rPr>
        <w:t xml:space="preserve"> as long as no parameter’s upper and lower bounds are of opposite sign.</w:t>
      </w:r>
      <w:r>
        <w:rPr>
          <w:lang w:val="en-AU"/>
        </w:rPr>
        <w:t xml:space="preserve"> PESTCHEK will inform you if you get this wrong.</w:t>
      </w:r>
    </w:p>
    <w:p w14:paraId="7833BB4F" w14:textId="77777777" w:rsidR="000D05B5" w:rsidRDefault="000D05B5" w:rsidP="00444043">
      <w:pPr>
        <w:rPr>
          <w:lang w:val="en-AU"/>
        </w:rPr>
      </w:pPr>
      <w:r>
        <w:rPr>
          <w:lang w:val="en-AU"/>
        </w:rPr>
        <w:t>A suitable value for FACORIG is 0.001. See section 3.</w:t>
      </w:r>
      <w:r w:rsidR="00394934">
        <w:rPr>
          <w:lang w:val="en-AU"/>
        </w:rPr>
        <w:t>2</w:t>
      </w:r>
      <w:r>
        <w:rPr>
          <w:lang w:val="en-AU"/>
        </w:rPr>
        <w:t>.</w:t>
      </w:r>
      <w:r w:rsidR="00394934">
        <w:rPr>
          <w:lang w:val="en-AU"/>
        </w:rPr>
        <w:t>5</w:t>
      </w:r>
      <w:r>
        <w:rPr>
          <w:lang w:val="en-AU"/>
        </w:rPr>
        <w:t xml:space="preserve"> for further details.</w:t>
      </w:r>
    </w:p>
    <w:p w14:paraId="73A5BCC2" w14:textId="77777777" w:rsidR="00444043" w:rsidRDefault="004C51A5" w:rsidP="00444043">
      <w:pPr>
        <w:pStyle w:val="Heading3"/>
      </w:pPr>
      <w:bookmarkStart w:id="1802" w:name="_Toc520535207"/>
      <w:r>
        <w:t>4</w:t>
      </w:r>
      <w:r w:rsidR="00444043">
        <w:t>.</w:t>
      </w:r>
      <w:r w:rsidR="00477E55">
        <w:t>6</w:t>
      </w:r>
      <w:r w:rsidR="00444043">
        <w:t>.8 Seventh Line</w:t>
      </w:r>
      <w:bookmarkEnd w:id="1802"/>
    </w:p>
    <w:p w14:paraId="38475071" w14:textId="77777777" w:rsidR="00670F93" w:rsidRDefault="00510A67" w:rsidP="00444043">
      <w:pPr>
        <w:rPr>
          <w:lang w:val="en-AU"/>
        </w:rPr>
      </w:pPr>
      <w:r>
        <w:rPr>
          <w:lang w:val="en-AU"/>
        </w:rPr>
        <w:t xml:space="preserve">The seventh line of the </w:t>
      </w:r>
      <w:r w:rsidR="007310FB">
        <w:rPr>
          <w:lang w:val="en-AU"/>
        </w:rPr>
        <w:t>minimalist</w:t>
      </w:r>
      <w:r w:rsidR="00477E55">
        <w:rPr>
          <w:lang w:val="en-AU"/>
        </w:rPr>
        <w:t xml:space="preserve"> “control data” section of figure </w:t>
      </w:r>
      <w:r w:rsidR="00394934">
        <w:rPr>
          <w:lang w:val="en-AU"/>
        </w:rPr>
        <w:t>4</w:t>
      </w:r>
      <w:r w:rsidR="00477E55">
        <w:rPr>
          <w:lang w:val="en-AU"/>
        </w:rPr>
        <w:t>.3 contains only one variable, namely PHIREDSWH.</w:t>
      </w:r>
      <w:r w:rsidR="007B0D19">
        <w:rPr>
          <w:lang w:val="en-AU"/>
        </w:rPr>
        <w:t xml:space="preserve"> The only program of the PEST++ suite which reads this variable is PESTPP.</w:t>
      </w:r>
      <w:r w:rsidR="00477E55">
        <w:rPr>
          <w:lang w:val="en-AU"/>
        </w:rPr>
        <w:t xml:space="preserve"> </w:t>
      </w:r>
      <w:r w:rsidR="00670F93">
        <w:rPr>
          <w:lang w:val="en-AU"/>
        </w:rPr>
        <w:t>Furthermore</w:t>
      </w:r>
      <w:r w:rsidR="00394934">
        <w:rPr>
          <w:lang w:val="en-AU"/>
        </w:rPr>
        <w:t>,</w:t>
      </w:r>
      <w:r w:rsidR="00670F93">
        <w:rPr>
          <w:lang w:val="en-AU"/>
        </w:rPr>
        <w:t xml:space="preserve"> it </w:t>
      </w:r>
      <w:r w:rsidR="00394934">
        <w:rPr>
          <w:lang w:val="en-AU"/>
        </w:rPr>
        <w:t>is ignored</w:t>
      </w:r>
      <w:r w:rsidR="00670F93">
        <w:rPr>
          <w:lang w:val="en-AU"/>
        </w:rPr>
        <w:t xml:space="preserve"> by PESTPP if it </w:t>
      </w:r>
      <w:r w:rsidR="00394934">
        <w:rPr>
          <w:lang w:val="en-AU"/>
        </w:rPr>
        <w:t>implements global optimization using differential evolution.</w:t>
      </w:r>
      <w:r w:rsidR="00477E55">
        <w:rPr>
          <w:lang w:val="en-AU"/>
        </w:rPr>
        <w:t xml:space="preserve"> </w:t>
      </w:r>
    </w:p>
    <w:p w14:paraId="22E5E388" w14:textId="77777777" w:rsidR="00444043" w:rsidRPr="00FE4430" w:rsidRDefault="00444043" w:rsidP="00444043">
      <w:pPr>
        <w:rPr>
          <w:lang w:val="en-AU"/>
        </w:rPr>
      </w:pPr>
      <w:r>
        <w:rPr>
          <w:lang w:val="en-AU"/>
        </w:rPr>
        <w:t>If the parameter-group-specific FORCEN variable appearing in the “parameter groups” section of the PEST control file is set to “switch”, then PEST</w:t>
      </w:r>
      <w:r w:rsidR="00670F93">
        <w:rPr>
          <w:lang w:val="en-AU"/>
        </w:rPr>
        <w:t>PP</w:t>
      </w:r>
      <w:r>
        <w:rPr>
          <w:lang w:val="en-AU"/>
        </w:rPr>
        <w:t xml:space="preserve"> will </w:t>
      </w:r>
      <w:r w:rsidR="00394934">
        <w:rPr>
          <w:lang w:val="en-AU"/>
        </w:rPr>
        <w:t xml:space="preserve">automatically </w:t>
      </w:r>
      <w:r>
        <w:rPr>
          <w:lang w:val="en-AU"/>
        </w:rPr>
        <w:t xml:space="preserve">switch from </w:t>
      </w:r>
      <w:r w:rsidR="00394934">
        <w:rPr>
          <w:lang w:val="en-AU"/>
        </w:rPr>
        <w:t>forward</w:t>
      </w:r>
      <w:r>
        <w:rPr>
          <w:lang w:val="en-AU"/>
        </w:rPr>
        <w:t xml:space="preserve"> to </w:t>
      </w:r>
      <w:r w:rsidR="00394934">
        <w:rPr>
          <w:lang w:val="en-AU"/>
        </w:rPr>
        <w:t xml:space="preserve">central </w:t>
      </w:r>
      <w:r>
        <w:rPr>
          <w:lang w:val="en-AU"/>
        </w:rPr>
        <w:t>derivatives calculation if</w:t>
      </w:r>
      <w:r w:rsidR="00394934">
        <w:rPr>
          <w:lang w:val="en-AU"/>
        </w:rPr>
        <w:t xml:space="preserve"> progress of</w:t>
      </w:r>
      <w:r>
        <w:rPr>
          <w:lang w:val="en-AU"/>
        </w:rPr>
        <w:t xml:space="preserve"> </w:t>
      </w:r>
      <w:r w:rsidR="007B0D19">
        <w:rPr>
          <w:lang w:val="en-AU"/>
        </w:rPr>
        <w:t>an</w:t>
      </w:r>
      <w:r>
        <w:rPr>
          <w:lang w:val="en-AU"/>
        </w:rPr>
        <w:t xml:space="preserve"> inversion process appears to be slowing. Switching takes place i</w:t>
      </w:r>
      <w:r w:rsidRPr="00FE4430">
        <w:rPr>
          <w:lang w:val="en-AU"/>
        </w:rPr>
        <w:t xml:space="preserve">f the relative reduction in the objective function </w:t>
      </w:r>
      <w:r>
        <w:rPr>
          <w:lang w:val="en-AU"/>
        </w:rPr>
        <w:t xml:space="preserve">between successive </w:t>
      </w:r>
      <w:r w:rsidRPr="00FE4430">
        <w:rPr>
          <w:lang w:val="en-AU"/>
        </w:rPr>
        <w:t>iterations is less than</w:t>
      </w:r>
      <w:r>
        <w:rPr>
          <w:lang w:val="en-AU"/>
        </w:rPr>
        <w:t xml:space="preserve"> the user-supplied value for</w:t>
      </w:r>
      <w:r w:rsidRPr="00FE4430">
        <w:rPr>
          <w:lang w:val="en-AU"/>
        </w:rPr>
        <w:t xml:space="preserve"> PHIREDSWH</w:t>
      </w:r>
      <w:r>
        <w:rPr>
          <w:lang w:val="en-AU"/>
        </w:rPr>
        <w:t>. Thus</w:t>
      </w:r>
      <w:r w:rsidRPr="00FE4430">
        <w:rPr>
          <w:lang w:val="en-AU"/>
        </w:rPr>
        <w:t xml:space="preserve"> if, for the </w:t>
      </w:r>
      <w:r w:rsidRPr="00FE4430">
        <w:rPr>
          <w:i/>
          <w:lang w:val="en-AU"/>
        </w:rPr>
        <w:t>i</w:t>
      </w:r>
      <w:r w:rsidR="00210BFA" w:rsidRPr="00210BFA">
        <w:rPr>
          <w:vertAlign w:val="superscript"/>
          <w:lang w:val="en-AU"/>
        </w:rPr>
        <w:t>th</w:t>
      </w:r>
      <w:r w:rsidRPr="00FE4430">
        <w:rPr>
          <w:lang w:val="en-AU"/>
        </w:rPr>
        <w:t xml:space="preserve"> iteration</w:t>
      </w:r>
      <w:r w:rsidR="00670F93">
        <w:rPr>
          <w:lang w:val="en-AU"/>
        </w:rPr>
        <w:t xml:space="preserve"> of </w:t>
      </w:r>
      <w:r w:rsidR="00394934">
        <w:rPr>
          <w:lang w:val="en-AU"/>
        </w:rPr>
        <w:t xml:space="preserve">an </w:t>
      </w:r>
      <w:r w:rsidR="00670F93">
        <w:rPr>
          <w:lang w:val="en-AU"/>
        </w:rPr>
        <w:t>inversion process</w:t>
      </w:r>
      <w:r w:rsidR="00394934">
        <w:rPr>
          <w:lang w:val="en-AU"/>
        </w:rPr>
        <w:t xml:space="preserve"> implemented by PESTPP,</w:t>
      </w:r>
      <w:r w:rsidRPr="00FE4430">
        <w:rPr>
          <w:lang w:val="en-AU"/>
        </w:rPr>
        <w:t xml:space="preserve"> </w:t>
      </w:r>
    </w:p>
    <w:p w14:paraId="6856A222" w14:textId="77777777" w:rsidR="00444043" w:rsidRPr="00FE4430" w:rsidRDefault="00444043" w:rsidP="00444043">
      <w:pPr>
        <w:rPr>
          <w:lang w:val="en-AU"/>
        </w:rPr>
      </w:pPr>
      <w:r w:rsidRPr="00FE4430">
        <w:rPr>
          <w:lang w:val="en-AU"/>
        </w:rPr>
        <w:tab/>
        <w:t>(</w:t>
      </w:r>
      <w:r w:rsidRPr="00FE4430">
        <w:rPr>
          <w:lang w:val="en-AU"/>
        </w:rPr>
        <w:sym w:font="Symbol" w:char="F046"/>
      </w:r>
      <w:r w:rsidRPr="00FE4430">
        <w:rPr>
          <w:i/>
          <w:vertAlign w:val="subscript"/>
          <w:lang w:val="en-AU"/>
        </w:rPr>
        <w:t>i-</w:t>
      </w:r>
      <w:r w:rsidRPr="00FE4430">
        <w:rPr>
          <w:vertAlign w:val="subscript"/>
          <w:lang w:val="en-AU"/>
        </w:rPr>
        <w:t>1</w:t>
      </w:r>
      <w:r w:rsidRPr="00FE4430">
        <w:rPr>
          <w:lang w:val="en-AU"/>
        </w:rPr>
        <w:t xml:space="preserve"> - </w:t>
      </w:r>
      <w:r w:rsidRPr="00FE4430">
        <w:rPr>
          <w:lang w:val="en-AU"/>
        </w:rPr>
        <w:sym w:font="Symbol" w:char="F046"/>
      </w:r>
      <w:r w:rsidRPr="00FE4430">
        <w:rPr>
          <w:i/>
          <w:vertAlign w:val="subscript"/>
          <w:lang w:val="en-AU"/>
        </w:rPr>
        <w:t>i</w:t>
      </w:r>
      <w:r w:rsidRPr="00FE4430">
        <w:rPr>
          <w:lang w:val="en-AU"/>
        </w:rPr>
        <w:t xml:space="preserve"> )/</w:t>
      </w:r>
      <w:r w:rsidRPr="00FE4430">
        <w:rPr>
          <w:lang w:val="en-AU"/>
        </w:rPr>
        <w:sym w:font="Symbol" w:char="F046"/>
      </w:r>
      <w:r w:rsidRPr="00FE4430">
        <w:rPr>
          <w:i/>
          <w:vertAlign w:val="subscript"/>
          <w:lang w:val="en-AU"/>
        </w:rPr>
        <w:t>i-</w:t>
      </w:r>
      <w:r w:rsidRPr="00FE4430">
        <w:rPr>
          <w:vertAlign w:val="subscript"/>
          <w:lang w:val="en-AU"/>
        </w:rPr>
        <w:t xml:space="preserve">1 </w:t>
      </w:r>
      <w:r w:rsidRPr="00FE4430">
        <w:rPr>
          <w:lang w:val="en-AU"/>
        </w:rPr>
        <w:t xml:space="preserve">  </w:t>
      </w:r>
      <w:r w:rsidRPr="00FE4430">
        <w:rPr>
          <w:lang w:val="en-AU"/>
        </w:rPr>
        <w:sym w:font="Symbol" w:char="F0A3"/>
      </w:r>
      <w:r w:rsidRPr="00FE4430">
        <w:rPr>
          <w:spacing w:val="-2"/>
          <w:sz w:val="20"/>
          <w:lang w:val="en-AU"/>
        </w:rPr>
        <w:t xml:space="preserve">  PHIREDSWH</w:t>
      </w:r>
      <w:r>
        <w:rPr>
          <w:lang w:val="en-AU"/>
        </w:rPr>
        <w:tab/>
      </w:r>
      <w:r>
        <w:rPr>
          <w:lang w:val="en-AU"/>
        </w:rPr>
        <w:tab/>
      </w:r>
      <w:r>
        <w:rPr>
          <w:lang w:val="en-AU"/>
        </w:rPr>
        <w:tab/>
      </w:r>
      <w:r>
        <w:rPr>
          <w:lang w:val="en-AU"/>
        </w:rPr>
        <w:tab/>
      </w:r>
      <w:r>
        <w:rPr>
          <w:lang w:val="en-AU"/>
        </w:rPr>
        <w:tab/>
      </w:r>
      <w:r>
        <w:rPr>
          <w:lang w:val="en-AU"/>
        </w:rPr>
        <w:tab/>
        <w:t>(</w:t>
      </w:r>
      <w:r w:rsidR="00394934">
        <w:rPr>
          <w:lang w:val="en-AU"/>
        </w:rPr>
        <w:t>4.1</w:t>
      </w:r>
      <w:r>
        <w:rPr>
          <w:lang w:val="en-AU"/>
        </w:rPr>
        <w:t>)</w:t>
      </w:r>
    </w:p>
    <w:p w14:paraId="5E96E85D" w14:textId="77777777" w:rsidR="00444043" w:rsidRDefault="00444043" w:rsidP="00444043">
      <w:pPr>
        <w:rPr>
          <w:lang w:val="en-AU"/>
        </w:rPr>
      </w:pPr>
      <w:r w:rsidRPr="00FE4430">
        <w:rPr>
          <w:lang w:val="en-AU"/>
        </w:rPr>
        <w:t xml:space="preserve">(where </w:t>
      </w:r>
      <w:r w:rsidRPr="00FE4430">
        <w:rPr>
          <w:lang w:val="en-AU"/>
        </w:rPr>
        <w:sym w:font="Symbol" w:char="F046"/>
      </w:r>
      <w:r w:rsidRPr="00FE4430">
        <w:rPr>
          <w:i/>
          <w:vertAlign w:val="subscript"/>
          <w:lang w:val="en-AU"/>
        </w:rPr>
        <w:t>i</w:t>
      </w:r>
      <w:r w:rsidRPr="00FE4430">
        <w:rPr>
          <w:lang w:val="en-AU"/>
        </w:rPr>
        <w:t xml:space="preserve"> is the objective function </w:t>
      </w:r>
      <w:r w:rsidR="009F5E43">
        <w:rPr>
          <w:lang w:val="en-AU"/>
        </w:rPr>
        <w:t xml:space="preserve">achieved at the end of the </w:t>
      </w:r>
      <w:r w:rsidRPr="00FE4430">
        <w:rPr>
          <w:i/>
          <w:lang w:val="en-AU"/>
        </w:rPr>
        <w:t>i</w:t>
      </w:r>
      <w:r w:rsidR="00210BFA" w:rsidRPr="00210BFA">
        <w:rPr>
          <w:vertAlign w:val="superscript"/>
          <w:lang w:val="en-AU"/>
        </w:rPr>
        <w:t>th</w:t>
      </w:r>
      <w:r w:rsidRPr="00FE4430">
        <w:rPr>
          <w:lang w:val="en-AU"/>
        </w:rPr>
        <w:t xml:space="preserve"> iteration), </w:t>
      </w:r>
      <w:r>
        <w:rPr>
          <w:lang w:val="en-AU"/>
        </w:rPr>
        <w:t xml:space="preserve">then </w:t>
      </w:r>
      <w:r w:rsidRPr="00FE4430">
        <w:rPr>
          <w:lang w:val="en-AU"/>
        </w:rPr>
        <w:t>PEST</w:t>
      </w:r>
      <w:r w:rsidR="00670F93">
        <w:rPr>
          <w:lang w:val="en-AU"/>
        </w:rPr>
        <w:t>PP</w:t>
      </w:r>
      <w:r w:rsidRPr="00FE4430">
        <w:rPr>
          <w:lang w:val="en-AU"/>
        </w:rPr>
        <w:t xml:space="preserve"> will use </w:t>
      </w:r>
      <w:r>
        <w:rPr>
          <w:lang w:val="en-AU"/>
        </w:rPr>
        <w:t xml:space="preserve">three-point </w:t>
      </w:r>
      <w:r w:rsidRPr="00FE4430">
        <w:rPr>
          <w:lang w:val="en-AU"/>
        </w:rPr>
        <w:t xml:space="preserve">derivatives in iteration </w:t>
      </w:r>
      <w:r w:rsidRPr="00FE4430">
        <w:rPr>
          <w:i/>
          <w:lang w:val="en-AU"/>
        </w:rPr>
        <w:t>i+</w:t>
      </w:r>
      <w:r w:rsidRPr="00FE4430">
        <w:rPr>
          <w:lang w:val="en-AU"/>
        </w:rPr>
        <w:t xml:space="preserve">1 (and all </w:t>
      </w:r>
      <w:r w:rsidR="009F5E43">
        <w:rPr>
          <w:lang w:val="en-AU"/>
        </w:rPr>
        <w:t>successive</w:t>
      </w:r>
      <w:r w:rsidRPr="00FE4430">
        <w:rPr>
          <w:lang w:val="en-AU"/>
        </w:rPr>
        <w:t xml:space="preserve"> iterations) for all parameter groups for which FORCEN is</w:t>
      </w:r>
      <w:r>
        <w:rPr>
          <w:lang w:val="en-AU"/>
        </w:rPr>
        <w:t xml:space="preserve"> set to</w:t>
      </w:r>
      <w:r w:rsidRPr="00FE4430">
        <w:rPr>
          <w:lang w:val="en-AU"/>
        </w:rPr>
        <w:t xml:space="preserve"> “switch”. </w:t>
      </w:r>
    </w:p>
    <w:p w14:paraId="5E5D14D8" w14:textId="77777777" w:rsidR="00444043" w:rsidRDefault="00444043" w:rsidP="00444043">
      <w:pPr>
        <w:rPr>
          <w:lang w:val="en-AU"/>
        </w:rPr>
      </w:pPr>
      <w:r w:rsidRPr="00FE4430">
        <w:rPr>
          <w:lang w:val="en-AU"/>
        </w:rPr>
        <w:t>A value of 0.1 is often suitable for PHIREDSWH.</w:t>
      </w:r>
      <w:r w:rsidR="00EC62BB">
        <w:rPr>
          <w:lang w:val="en-AU"/>
        </w:rPr>
        <w:t xml:space="preserve"> </w:t>
      </w:r>
    </w:p>
    <w:p w14:paraId="33F5933D" w14:textId="77777777" w:rsidR="00444043" w:rsidRDefault="004C51A5" w:rsidP="00444043">
      <w:pPr>
        <w:pStyle w:val="Heading3"/>
      </w:pPr>
      <w:bookmarkStart w:id="1803" w:name="_Toc520535208"/>
      <w:r>
        <w:lastRenderedPageBreak/>
        <w:t>4</w:t>
      </w:r>
      <w:r w:rsidR="00444043">
        <w:t>.</w:t>
      </w:r>
      <w:r w:rsidR="00036546">
        <w:t>6</w:t>
      </w:r>
      <w:r w:rsidR="00444043">
        <w:t>.9 Eighth Line</w:t>
      </w:r>
      <w:bookmarkEnd w:id="1803"/>
    </w:p>
    <w:p w14:paraId="6F1E4CCB" w14:textId="77777777" w:rsidR="001D2B3F" w:rsidRPr="001D2B3F" w:rsidRDefault="00626A09" w:rsidP="001D2B3F">
      <w:pPr>
        <w:spacing w:before="0" w:after="0"/>
      </w:pPr>
      <w:r>
        <w:rPr>
          <w:lang w:val="en-AU"/>
        </w:rPr>
        <w:t>The eight</w:t>
      </w:r>
      <w:r w:rsidR="00DF2D9E">
        <w:rPr>
          <w:lang w:val="en-AU"/>
        </w:rPr>
        <w:t>h</w:t>
      </w:r>
      <w:r>
        <w:rPr>
          <w:lang w:val="en-AU"/>
        </w:rPr>
        <w:t xml:space="preserve"> line of the </w:t>
      </w:r>
      <w:r w:rsidR="00DF2D9E">
        <w:rPr>
          <w:lang w:val="en-AU"/>
        </w:rPr>
        <w:t>“</w:t>
      </w:r>
      <w:r>
        <w:rPr>
          <w:lang w:val="en-AU"/>
        </w:rPr>
        <w:t>control data</w:t>
      </w:r>
      <w:r w:rsidR="00DF2D9E">
        <w:rPr>
          <w:lang w:val="en-AU"/>
        </w:rPr>
        <w:t>”</w:t>
      </w:r>
      <w:r>
        <w:rPr>
          <w:lang w:val="en-AU"/>
        </w:rPr>
        <w:t xml:space="preserve"> section of </w:t>
      </w:r>
      <w:r w:rsidR="009F5E43">
        <w:rPr>
          <w:lang w:val="en-AU"/>
        </w:rPr>
        <w:t>a</w:t>
      </w:r>
      <w:r>
        <w:rPr>
          <w:lang w:val="en-AU"/>
        </w:rPr>
        <w:t xml:space="preserve"> PEST control file </w:t>
      </w:r>
      <w:r w:rsidR="009F5E43">
        <w:rPr>
          <w:lang w:val="en-AU"/>
        </w:rPr>
        <w:t>holds variables which control termination of</w:t>
      </w:r>
      <w:r w:rsidR="00DF2D9E" w:rsidRPr="00DF2D9E">
        <w:t xml:space="preserve"> </w:t>
      </w:r>
      <w:r w:rsidR="009F5E43">
        <w:t>an</w:t>
      </w:r>
      <w:r w:rsidR="00DF2D9E" w:rsidRPr="00DF2D9E">
        <w:t xml:space="preserve"> inversion process. These are </w:t>
      </w:r>
      <w:r w:rsidR="00DF2D9E" w:rsidRPr="00DF2D9E">
        <w:rPr>
          <w:lang w:val="en-AU"/>
        </w:rPr>
        <w:t>NOPTMAX</w:t>
      </w:r>
      <w:r w:rsidR="00DF2D9E">
        <w:rPr>
          <w:lang w:val="en-AU"/>
        </w:rPr>
        <w:t>,</w:t>
      </w:r>
      <w:r w:rsidR="00DF2D9E" w:rsidRPr="00DF2D9E">
        <w:rPr>
          <w:lang w:val="en-AU"/>
        </w:rPr>
        <w:t xml:space="preserve"> PHIREDSTP</w:t>
      </w:r>
      <w:r w:rsidR="00DF2D9E">
        <w:rPr>
          <w:lang w:val="en-AU"/>
        </w:rPr>
        <w:t>,</w:t>
      </w:r>
      <w:r w:rsidR="00DF2D9E" w:rsidRPr="00DF2D9E">
        <w:rPr>
          <w:lang w:val="en-AU"/>
        </w:rPr>
        <w:t xml:space="preserve"> NPHISTP</w:t>
      </w:r>
      <w:r w:rsidR="00DF2D9E">
        <w:rPr>
          <w:lang w:val="en-AU"/>
        </w:rPr>
        <w:t>,</w:t>
      </w:r>
      <w:r w:rsidR="00DF2D9E" w:rsidRPr="00DF2D9E">
        <w:rPr>
          <w:lang w:val="en-AU"/>
        </w:rPr>
        <w:t xml:space="preserve"> NPHINORED</w:t>
      </w:r>
      <w:r w:rsidR="00DF2D9E">
        <w:rPr>
          <w:lang w:val="en-AU"/>
        </w:rPr>
        <w:t>,</w:t>
      </w:r>
      <w:r w:rsidR="00DF2D9E" w:rsidRPr="00DF2D9E">
        <w:rPr>
          <w:lang w:val="en-AU"/>
        </w:rPr>
        <w:t xml:space="preserve"> RELPARSTP</w:t>
      </w:r>
      <w:r w:rsidR="00DF2D9E">
        <w:rPr>
          <w:lang w:val="en-AU"/>
        </w:rPr>
        <w:t xml:space="preserve"> and</w:t>
      </w:r>
      <w:r w:rsidR="00DF2D9E" w:rsidRPr="00DF2D9E">
        <w:rPr>
          <w:lang w:val="en-AU"/>
        </w:rPr>
        <w:t xml:space="preserve"> NRELPAR</w:t>
      </w:r>
      <w:r w:rsidR="00DF2D9E">
        <w:rPr>
          <w:lang w:val="en-AU"/>
        </w:rPr>
        <w:t xml:space="preserve">. </w:t>
      </w:r>
      <w:r w:rsidR="0043607B">
        <w:rPr>
          <w:lang w:val="en-AU"/>
        </w:rPr>
        <w:t>Suitable (</w:t>
      </w:r>
      <w:r w:rsidR="00DF2D9E">
        <w:rPr>
          <w:lang w:val="en-AU"/>
        </w:rPr>
        <w:t>PESTCHEK-friendly</w:t>
      </w:r>
      <w:r w:rsidR="0043607B">
        <w:rPr>
          <w:lang w:val="en-AU"/>
        </w:rPr>
        <w:t>)</w:t>
      </w:r>
      <w:r w:rsidR="00DF2D9E">
        <w:rPr>
          <w:lang w:val="en-AU"/>
        </w:rPr>
        <w:t xml:space="preserve"> values for these variables are </w:t>
      </w:r>
      <w:r w:rsidR="009F5E43">
        <w:rPr>
          <w:lang w:val="en-AU"/>
        </w:rPr>
        <w:t>provided</w:t>
      </w:r>
      <w:r w:rsidR="00DF2D9E">
        <w:rPr>
          <w:lang w:val="en-AU"/>
        </w:rPr>
        <w:t xml:space="preserve"> in </w:t>
      </w:r>
      <w:r w:rsidR="009F5E43">
        <w:rPr>
          <w:lang w:val="en-AU"/>
        </w:rPr>
        <w:t>f</w:t>
      </w:r>
      <w:r w:rsidR="00DF2D9E">
        <w:rPr>
          <w:lang w:val="en-AU"/>
        </w:rPr>
        <w:t xml:space="preserve">igure </w:t>
      </w:r>
      <w:r w:rsidR="009F5E43">
        <w:rPr>
          <w:lang w:val="en-AU"/>
        </w:rPr>
        <w:t>4</w:t>
      </w:r>
      <w:r w:rsidR="00DF2D9E">
        <w:rPr>
          <w:lang w:val="en-AU"/>
        </w:rPr>
        <w:t>.2, namely</w:t>
      </w:r>
      <w:r w:rsidR="00DF2D9E" w:rsidRPr="001D2B3F">
        <w:t xml:space="preserve"> </w:t>
      </w:r>
      <w:r w:rsidR="001D2B3F" w:rsidRPr="001D2B3F">
        <w:t>50</w:t>
      </w:r>
      <w:r w:rsidR="001D2B3F">
        <w:t>,</w:t>
      </w:r>
      <w:r w:rsidR="001D2B3F" w:rsidRPr="001D2B3F">
        <w:t xml:space="preserve"> 0.005</w:t>
      </w:r>
      <w:r w:rsidR="001D2B3F">
        <w:t>,</w:t>
      </w:r>
      <w:r w:rsidR="001D2B3F" w:rsidRPr="001D2B3F">
        <w:t xml:space="preserve"> 4</w:t>
      </w:r>
      <w:r w:rsidR="001D2B3F">
        <w:t>,</w:t>
      </w:r>
      <w:r w:rsidR="001D2B3F" w:rsidRPr="001D2B3F">
        <w:t xml:space="preserve"> 4</w:t>
      </w:r>
      <w:r w:rsidR="001D2B3F">
        <w:t>,</w:t>
      </w:r>
      <w:r w:rsidR="001D2B3F" w:rsidRPr="001D2B3F">
        <w:t xml:space="preserve"> 0.005</w:t>
      </w:r>
      <w:r w:rsidR="001D2B3F">
        <w:t xml:space="preserve"> and</w:t>
      </w:r>
      <w:r w:rsidR="001D2B3F" w:rsidRPr="001D2B3F">
        <w:t xml:space="preserve"> 4</w:t>
      </w:r>
      <w:r w:rsidR="001D2B3F">
        <w:t>.</w:t>
      </w:r>
      <w:r w:rsidR="009F5E43">
        <w:t xml:space="preserve"> PESTPP uses all of these variables</w:t>
      </w:r>
      <w:r w:rsidR="006B583D">
        <w:t>; PESTPP-IES uses all except RELPARSTP and NRELPAR.</w:t>
      </w:r>
      <w:r w:rsidR="009F5E43">
        <w:t xml:space="preserve"> Other programs of the PEST++ suite use only NOPTMAX.</w:t>
      </w:r>
    </w:p>
    <w:p w14:paraId="78750C71" w14:textId="77777777" w:rsidR="00444043" w:rsidRDefault="00444043" w:rsidP="00444043">
      <w:pPr>
        <w:rPr>
          <w:lang w:val="en-AU"/>
        </w:rPr>
      </w:pPr>
      <w:r>
        <w:rPr>
          <w:lang w:val="en-AU"/>
        </w:rPr>
        <w:t xml:space="preserve">NOPTMAX, an integer variable, </w:t>
      </w:r>
      <w:r w:rsidRPr="00FE4430">
        <w:rPr>
          <w:lang w:val="en-AU"/>
        </w:rPr>
        <w:t>sets the maximum number of i</w:t>
      </w:r>
      <w:r>
        <w:rPr>
          <w:lang w:val="en-AU"/>
        </w:rPr>
        <w:t>terations that</w:t>
      </w:r>
      <w:r w:rsidR="003C73CA">
        <w:rPr>
          <w:lang w:val="en-AU"/>
        </w:rPr>
        <w:t xml:space="preserve"> an inversion or optimization process is allowed to run</w:t>
      </w:r>
      <w:r w:rsidRPr="00FE4430">
        <w:rPr>
          <w:lang w:val="en-AU"/>
        </w:rPr>
        <w:t xml:space="preserve">. </w:t>
      </w:r>
      <w:r w:rsidR="003C73CA">
        <w:rPr>
          <w:lang w:val="en-AU"/>
        </w:rPr>
        <w:t xml:space="preserve">However values of 0, -1 and -2 trigger behaviour that is dependent on the PEST++ program that reads the PEST control file. </w:t>
      </w:r>
    </w:p>
    <w:p w14:paraId="3D6B3F44" w14:textId="77777777" w:rsidR="00444043" w:rsidRPr="00842C8A" w:rsidRDefault="003C73CA" w:rsidP="00444043">
      <w:pPr>
        <w:rPr>
          <w:lang w:val="en-AU"/>
        </w:rPr>
      </w:pPr>
      <w:r>
        <w:rPr>
          <w:lang w:val="en-AU"/>
        </w:rPr>
        <w:t>I</w:t>
      </w:r>
      <w:r w:rsidR="00444043" w:rsidRPr="00842C8A">
        <w:rPr>
          <w:lang w:val="en-AU"/>
        </w:rPr>
        <w:t>f NOPTMAX is set to 0, PEST</w:t>
      </w:r>
      <w:r w:rsidR="00CC687E">
        <w:rPr>
          <w:lang w:val="en-AU"/>
        </w:rPr>
        <w:t>PP</w:t>
      </w:r>
      <w:r w:rsidR="00444043" w:rsidRPr="00842C8A">
        <w:rPr>
          <w:lang w:val="en-AU"/>
        </w:rPr>
        <w:t xml:space="preserve"> </w:t>
      </w:r>
      <w:r w:rsidR="003F7497">
        <w:rPr>
          <w:lang w:val="en-AU"/>
        </w:rPr>
        <w:t>does</w:t>
      </w:r>
      <w:r w:rsidR="00444043" w:rsidRPr="00842C8A">
        <w:rPr>
          <w:lang w:val="en-AU"/>
        </w:rPr>
        <w:t xml:space="preserve"> not</w:t>
      </w:r>
      <w:r w:rsidR="00444043">
        <w:rPr>
          <w:lang w:val="en-AU"/>
        </w:rPr>
        <w:t xml:space="preserve"> estimate parameters</w:t>
      </w:r>
      <w:r w:rsidR="00444043" w:rsidRPr="00842C8A">
        <w:rPr>
          <w:lang w:val="en-AU"/>
        </w:rPr>
        <w:t>. Instead it</w:t>
      </w:r>
      <w:r>
        <w:rPr>
          <w:lang w:val="en-AU"/>
        </w:rPr>
        <w:t xml:space="preserve"> completes one model run using parameter values </w:t>
      </w:r>
      <w:r w:rsidR="006B583D">
        <w:rPr>
          <w:lang w:val="en-AU"/>
        </w:rPr>
        <w:t>supplied</w:t>
      </w:r>
      <w:r>
        <w:rPr>
          <w:lang w:val="en-AU"/>
        </w:rPr>
        <w:t xml:space="preserve"> in the “parameter data” section of the PEST </w:t>
      </w:r>
      <w:r w:rsidR="007310FB">
        <w:rPr>
          <w:lang w:val="en-AU"/>
        </w:rPr>
        <w:t>control</w:t>
      </w:r>
      <w:r>
        <w:rPr>
          <w:lang w:val="en-AU"/>
        </w:rPr>
        <w:t xml:space="preserve"> file. It computes objective function components based on the result of this single model run.</w:t>
      </w:r>
      <w:r w:rsidR="00444043">
        <w:rPr>
          <w:lang w:val="en-AU"/>
        </w:rPr>
        <w:t xml:space="preserve"> This can </w:t>
      </w:r>
      <w:r w:rsidR="00444043" w:rsidRPr="00842C8A">
        <w:rPr>
          <w:lang w:val="en-AU"/>
        </w:rPr>
        <w:t>be used</w:t>
      </w:r>
      <w:r w:rsidR="00444043">
        <w:rPr>
          <w:lang w:val="en-AU"/>
        </w:rPr>
        <w:t xml:space="preserve"> to ensure that PEST</w:t>
      </w:r>
      <w:r w:rsidR="00CC687E">
        <w:rPr>
          <w:lang w:val="en-AU"/>
        </w:rPr>
        <w:t>PP</w:t>
      </w:r>
      <w:r w:rsidR="00444043">
        <w:rPr>
          <w:lang w:val="en-AU"/>
        </w:rPr>
        <w:t xml:space="preserve"> setup is correct</w:t>
      </w:r>
      <w:r>
        <w:rPr>
          <w:lang w:val="en-AU"/>
        </w:rPr>
        <w:t>, and that weights assigned to observations in the “observation data” section of the PEST control file are suitable.</w:t>
      </w:r>
      <w:r w:rsidR="005D7010">
        <w:rPr>
          <w:lang w:val="en-AU"/>
        </w:rPr>
        <w:t xml:space="preserve"> </w:t>
      </w:r>
      <w:r>
        <w:rPr>
          <w:lang w:val="en-AU"/>
        </w:rPr>
        <w:t>O</w:t>
      </w:r>
      <w:r w:rsidR="005D7010">
        <w:rPr>
          <w:lang w:val="en-AU"/>
        </w:rPr>
        <w:t>ther programs</w:t>
      </w:r>
      <w:r>
        <w:rPr>
          <w:lang w:val="en-AU"/>
        </w:rPr>
        <w:t xml:space="preserve"> of the PEST++ suite behave similarly. However b</w:t>
      </w:r>
      <w:r w:rsidR="005D7010">
        <w:rPr>
          <w:lang w:val="en-AU"/>
        </w:rPr>
        <w:t>ecause PESTPP-IES works with ensembles, rather th</w:t>
      </w:r>
      <w:r>
        <w:rPr>
          <w:lang w:val="en-AU"/>
        </w:rPr>
        <w:t>a</w:t>
      </w:r>
      <w:r w:rsidR="005D7010">
        <w:rPr>
          <w:lang w:val="en-AU"/>
        </w:rPr>
        <w:t xml:space="preserve">n </w:t>
      </w:r>
      <w:r>
        <w:rPr>
          <w:lang w:val="en-AU"/>
        </w:rPr>
        <w:t xml:space="preserve">with an </w:t>
      </w:r>
      <w:r w:rsidR="005D7010">
        <w:rPr>
          <w:lang w:val="en-AU"/>
        </w:rPr>
        <w:t>individual parameter</w:t>
      </w:r>
      <w:r>
        <w:rPr>
          <w:lang w:val="en-AU"/>
        </w:rPr>
        <w:t xml:space="preserve"> field</w:t>
      </w:r>
      <w:r w:rsidR="005D7010">
        <w:rPr>
          <w:lang w:val="en-AU"/>
        </w:rPr>
        <w:t>, it runs the model once for each parameter realization, calculates mean values of parameters and model outputs, and then ceases execution without updating the ensemble.</w:t>
      </w:r>
    </w:p>
    <w:p w14:paraId="5666E30D" w14:textId="77777777" w:rsidR="00444043" w:rsidRDefault="00444043" w:rsidP="00444043">
      <w:pPr>
        <w:rPr>
          <w:lang w:val="en-AU"/>
        </w:rPr>
      </w:pPr>
      <w:r>
        <w:rPr>
          <w:lang w:val="en-AU"/>
        </w:rPr>
        <w:t xml:space="preserve">If NOPTMAX is set to </w:t>
      </w:r>
      <w:r w:rsidR="00CC687E">
        <w:rPr>
          <w:lang w:val="en-AU"/>
        </w:rPr>
        <w:t xml:space="preserve">-1 or </w:t>
      </w:r>
      <w:r>
        <w:rPr>
          <w:lang w:val="en-AU"/>
        </w:rPr>
        <w:t>-2</w:t>
      </w:r>
      <w:r w:rsidR="00196BAF">
        <w:rPr>
          <w:lang w:val="en-AU"/>
        </w:rPr>
        <w:t>,</w:t>
      </w:r>
      <w:r>
        <w:rPr>
          <w:lang w:val="en-AU"/>
        </w:rPr>
        <w:t xml:space="preserve"> PEST</w:t>
      </w:r>
      <w:r w:rsidR="003F7497">
        <w:rPr>
          <w:lang w:val="en-AU"/>
        </w:rPr>
        <w:t>PP</w:t>
      </w:r>
      <w:r>
        <w:rPr>
          <w:lang w:val="en-AU"/>
        </w:rPr>
        <w:t xml:space="preserve"> calculate</w:t>
      </w:r>
      <w:r w:rsidR="003F7497">
        <w:rPr>
          <w:lang w:val="en-AU"/>
        </w:rPr>
        <w:t>s</w:t>
      </w:r>
      <w:r>
        <w:rPr>
          <w:lang w:val="en-AU"/>
        </w:rPr>
        <w:t xml:space="preserve"> </w:t>
      </w:r>
      <w:r w:rsidR="003F7497">
        <w:rPr>
          <w:lang w:val="en-AU"/>
        </w:rPr>
        <w:t>a</w:t>
      </w:r>
      <w:r>
        <w:rPr>
          <w:lang w:val="en-AU"/>
        </w:rPr>
        <w:t xml:space="preserve"> Jacobian matrix</w:t>
      </w:r>
      <w:r w:rsidR="00196BAF">
        <w:rPr>
          <w:lang w:val="en-AU"/>
        </w:rPr>
        <w:t xml:space="preserve"> and</w:t>
      </w:r>
      <w:r>
        <w:rPr>
          <w:lang w:val="en-AU"/>
        </w:rPr>
        <w:t xml:space="preserve"> store</w:t>
      </w:r>
      <w:r w:rsidR="003F7497">
        <w:rPr>
          <w:lang w:val="en-AU"/>
        </w:rPr>
        <w:t>s</w:t>
      </w:r>
      <w:r>
        <w:rPr>
          <w:lang w:val="en-AU"/>
        </w:rPr>
        <w:t xml:space="preserve"> it in a</w:t>
      </w:r>
      <w:r w:rsidR="003F7497">
        <w:rPr>
          <w:lang w:val="en-AU"/>
        </w:rPr>
        <w:t xml:space="preserve"> Jacobian matrix file (i.e. a</w:t>
      </w:r>
      <w:r>
        <w:rPr>
          <w:lang w:val="en-AU"/>
        </w:rPr>
        <w:t xml:space="preserve"> JCO file</w:t>
      </w:r>
      <w:r w:rsidR="003F7497">
        <w:rPr>
          <w:lang w:val="en-AU"/>
        </w:rPr>
        <w:t>)</w:t>
      </w:r>
      <w:r>
        <w:rPr>
          <w:lang w:val="en-AU"/>
        </w:rPr>
        <w:t>.</w:t>
      </w:r>
      <w:r w:rsidR="00196BAF">
        <w:rPr>
          <w:lang w:val="en-AU"/>
        </w:rPr>
        <w:t xml:space="preserve"> If asked to do so, it </w:t>
      </w:r>
      <w:r w:rsidR="00CC687E">
        <w:rPr>
          <w:lang w:val="en-AU"/>
        </w:rPr>
        <w:t>also calculate</w:t>
      </w:r>
      <w:r w:rsidR="003F7497">
        <w:rPr>
          <w:lang w:val="en-AU"/>
        </w:rPr>
        <w:t>s</w:t>
      </w:r>
      <w:r w:rsidR="00CC687E">
        <w:rPr>
          <w:lang w:val="en-AU"/>
        </w:rPr>
        <w:t xml:space="preserve"> linear statistics based on th</w:t>
      </w:r>
      <w:r w:rsidR="00196BAF">
        <w:rPr>
          <w:lang w:val="en-AU"/>
        </w:rPr>
        <w:t>at</w:t>
      </w:r>
      <w:r w:rsidR="00CC687E">
        <w:rPr>
          <w:lang w:val="en-AU"/>
        </w:rPr>
        <w:t xml:space="preserve"> Jacobian matrix.</w:t>
      </w:r>
      <w:r w:rsidR="00196BAF">
        <w:rPr>
          <w:lang w:val="en-AU"/>
        </w:rPr>
        <w:t xml:space="preserve"> It then ceases execution.</w:t>
      </w:r>
      <w:r>
        <w:rPr>
          <w:lang w:val="en-AU"/>
        </w:rPr>
        <w:t xml:space="preserve"> </w:t>
      </w:r>
      <w:r w:rsidR="00196BAF">
        <w:rPr>
          <w:lang w:val="en-AU"/>
        </w:rPr>
        <w:t>The same Jacobian matrix is available for more complex linear analysis using pertinent PEST utilities, as well as PyEMU. The Jacobian matrix that is stored in the JCO file can also be put to other uses; see section 3.4.</w:t>
      </w:r>
    </w:p>
    <w:p w14:paraId="44215146" w14:textId="77777777" w:rsidR="00444043" w:rsidRPr="00FE4430" w:rsidRDefault="0071629F" w:rsidP="00444043">
      <w:pPr>
        <w:rPr>
          <w:lang w:val="en-AU"/>
        </w:rPr>
      </w:pPr>
      <w:r w:rsidRPr="00FE4430">
        <w:rPr>
          <w:lang w:val="en-AU"/>
        </w:rPr>
        <w:fldChar w:fldCharType="begin"/>
      </w:r>
      <w:r w:rsidR="00444043" w:rsidRPr="00FE4430">
        <w:rPr>
          <w:lang w:val="en-AU"/>
        </w:rPr>
        <w:instrText>xe "PHIREDSTP"</w:instrText>
      </w:r>
      <w:r w:rsidRPr="00FE4430">
        <w:rPr>
          <w:lang w:val="en-AU"/>
        </w:rPr>
        <w:fldChar w:fldCharType="end"/>
      </w:r>
      <w:r w:rsidR="00444043" w:rsidRPr="00FE4430">
        <w:rPr>
          <w:lang w:val="en-AU"/>
        </w:rPr>
        <w:t xml:space="preserve">PHIREDSTP is a real variable whereas </w:t>
      </w:r>
      <w:r w:rsidRPr="00FE4430">
        <w:rPr>
          <w:lang w:val="en-AU"/>
        </w:rPr>
        <w:fldChar w:fldCharType="begin"/>
      </w:r>
      <w:r w:rsidR="00444043" w:rsidRPr="00FE4430">
        <w:rPr>
          <w:lang w:val="en-AU"/>
        </w:rPr>
        <w:instrText>xe "NPHISTP"</w:instrText>
      </w:r>
      <w:r w:rsidRPr="00FE4430">
        <w:rPr>
          <w:lang w:val="en-AU"/>
        </w:rPr>
        <w:fldChar w:fldCharType="end"/>
      </w:r>
      <w:r w:rsidR="00444043" w:rsidRPr="00FE4430">
        <w:rPr>
          <w:lang w:val="en-AU"/>
        </w:rPr>
        <w:t xml:space="preserve">NPHISTP is an integer variable. If, in the course of </w:t>
      </w:r>
      <w:r w:rsidR="00196BAF">
        <w:rPr>
          <w:lang w:val="en-AU"/>
        </w:rPr>
        <w:t>a PESTPP</w:t>
      </w:r>
      <w:r w:rsidR="00444043" w:rsidRPr="00FE4430">
        <w:rPr>
          <w:lang w:val="en-AU"/>
        </w:rPr>
        <w:t xml:space="preserve"> </w:t>
      </w:r>
      <w:r w:rsidR="00196BAF">
        <w:rPr>
          <w:lang w:val="en-AU"/>
        </w:rPr>
        <w:t>inversion</w:t>
      </w:r>
      <w:r w:rsidR="00444043" w:rsidRPr="00FE4430">
        <w:rPr>
          <w:lang w:val="en-AU"/>
        </w:rPr>
        <w:t xml:space="preserve"> process, there have been NPHISTP </w:t>
      </w:r>
      <w:r w:rsidR="0092655E">
        <w:rPr>
          <w:lang w:val="en-AU"/>
        </w:rPr>
        <w:t>optimization</w:t>
      </w:r>
      <w:r w:rsidR="00444043" w:rsidRPr="00FE4430">
        <w:rPr>
          <w:lang w:val="en-AU"/>
        </w:rPr>
        <w:t xml:space="preserve"> iterations for which</w:t>
      </w:r>
    </w:p>
    <w:p w14:paraId="4D37C551" w14:textId="77777777" w:rsidR="00444043" w:rsidRPr="00FE4430" w:rsidRDefault="00444043" w:rsidP="00444043">
      <w:pPr>
        <w:rPr>
          <w:lang w:val="en-AU"/>
        </w:rPr>
      </w:pPr>
      <w:r w:rsidRPr="00FE4430">
        <w:rPr>
          <w:lang w:val="en-AU"/>
        </w:rPr>
        <w:tab/>
        <w:t>(</w:t>
      </w:r>
      <w:r w:rsidRPr="00FE4430">
        <w:rPr>
          <w:lang w:val="en-AU"/>
        </w:rPr>
        <w:sym w:font="Symbol" w:char="F046"/>
      </w:r>
      <w:r w:rsidRPr="00FE4430">
        <w:rPr>
          <w:i/>
          <w:vertAlign w:val="subscript"/>
          <w:lang w:val="en-AU"/>
        </w:rPr>
        <w:t>i</w:t>
      </w:r>
      <w:r w:rsidRPr="00FE4430">
        <w:rPr>
          <w:lang w:val="en-AU"/>
        </w:rPr>
        <w:t xml:space="preserve"> - </w:t>
      </w:r>
      <w:r w:rsidRPr="00FE4430">
        <w:rPr>
          <w:lang w:val="en-AU"/>
        </w:rPr>
        <w:sym w:font="Symbol" w:char="F046"/>
      </w:r>
      <w:r w:rsidRPr="00FE4430">
        <w:rPr>
          <w:i/>
          <w:vertAlign w:val="subscript"/>
          <w:lang w:val="en-AU"/>
        </w:rPr>
        <w:t>min</w:t>
      </w:r>
      <w:r w:rsidRPr="00FE4430">
        <w:rPr>
          <w:lang w:val="en-AU"/>
        </w:rPr>
        <w:t xml:space="preserve"> )/</w:t>
      </w:r>
      <w:r w:rsidRPr="00FE4430">
        <w:rPr>
          <w:lang w:val="en-AU"/>
        </w:rPr>
        <w:sym w:font="Symbol" w:char="F046"/>
      </w:r>
      <w:r w:rsidRPr="00FE4430">
        <w:rPr>
          <w:i/>
          <w:vertAlign w:val="subscript"/>
          <w:lang w:val="en-AU"/>
        </w:rPr>
        <w:t>i</w:t>
      </w:r>
      <w:r w:rsidRPr="00FE4430">
        <w:rPr>
          <w:lang w:val="en-AU"/>
        </w:rPr>
        <w:t xml:space="preserve">  </w:t>
      </w:r>
      <w:r w:rsidRPr="00FE4430">
        <w:rPr>
          <w:lang w:val="en-AU"/>
        </w:rPr>
        <w:sym w:font="Symbol" w:char="F0A3"/>
      </w:r>
      <w:r w:rsidRPr="00FE4430">
        <w:rPr>
          <w:spacing w:val="-2"/>
          <w:sz w:val="20"/>
          <w:lang w:val="en-AU"/>
        </w:rPr>
        <w:t xml:space="preserve">  PHIREDSTP</w:t>
      </w:r>
      <w:r>
        <w:rPr>
          <w:lang w:val="en-AU"/>
        </w:rPr>
        <w:tab/>
      </w:r>
      <w:r>
        <w:rPr>
          <w:lang w:val="en-AU"/>
        </w:rPr>
        <w:tab/>
      </w:r>
      <w:r>
        <w:rPr>
          <w:lang w:val="en-AU"/>
        </w:rPr>
        <w:tab/>
      </w:r>
      <w:r>
        <w:rPr>
          <w:lang w:val="en-AU"/>
        </w:rPr>
        <w:tab/>
      </w:r>
      <w:r>
        <w:rPr>
          <w:lang w:val="en-AU"/>
        </w:rPr>
        <w:tab/>
      </w:r>
      <w:r>
        <w:rPr>
          <w:lang w:val="en-AU"/>
        </w:rPr>
        <w:tab/>
      </w:r>
      <w:r>
        <w:rPr>
          <w:lang w:val="en-AU"/>
        </w:rPr>
        <w:tab/>
        <w:t>(</w:t>
      </w:r>
      <w:r w:rsidR="00196BAF">
        <w:rPr>
          <w:lang w:val="en-AU"/>
        </w:rPr>
        <w:t>4.2</w:t>
      </w:r>
      <w:r w:rsidRPr="00FE4430">
        <w:rPr>
          <w:lang w:val="en-AU"/>
        </w:rPr>
        <w:t>)</w:t>
      </w:r>
    </w:p>
    <w:p w14:paraId="6F999AED" w14:textId="77777777" w:rsidR="00444043" w:rsidRPr="00FE4430" w:rsidRDefault="00444043" w:rsidP="00444043">
      <w:pPr>
        <w:rPr>
          <w:lang w:val="en-AU"/>
        </w:rPr>
      </w:pPr>
      <w:r w:rsidRPr="00FE4430">
        <w:rPr>
          <w:lang w:val="en-AU"/>
        </w:rPr>
        <w:t>(</w:t>
      </w:r>
      <w:r w:rsidRPr="00FE4430">
        <w:rPr>
          <w:lang w:val="en-AU"/>
        </w:rPr>
        <w:sym w:font="Symbol" w:char="F046"/>
      </w:r>
      <w:r w:rsidRPr="00FE4430">
        <w:rPr>
          <w:i/>
          <w:vertAlign w:val="subscript"/>
          <w:lang w:val="en-AU"/>
        </w:rPr>
        <w:t>i</w:t>
      </w:r>
      <w:r w:rsidRPr="00FE4430">
        <w:rPr>
          <w:lang w:val="en-AU"/>
        </w:rPr>
        <w:t xml:space="preserve"> being the objective function value at the end of the </w:t>
      </w:r>
      <w:r w:rsidRPr="00FE4430">
        <w:rPr>
          <w:i/>
          <w:lang w:val="en-AU"/>
        </w:rPr>
        <w:t>i</w:t>
      </w:r>
      <w:r w:rsidR="00210BFA" w:rsidRPr="00210BFA">
        <w:rPr>
          <w:vertAlign w:val="superscript"/>
          <w:lang w:val="en-AU"/>
        </w:rPr>
        <w:t>th</w:t>
      </w:r>
      <w:r w:rsidRPr="00FE4430">
        <w:rPr>
          <w:lang w:val="en-AU"/>
        </w:rPr>
        <w:t xml:space="preserve"> </w:t>
      </w:r>
      <w:r w:rsidR="0092655E">
        <w:rPr>
          <w:lang w:val="en-AU"/>
        </w:rPr>
        <w:t>optimization</w:t>
      </w:r>
      <w:r w:rsidRPr="00FE4430">
        <w:rPr>
          <w:lang w:val="en-AU"/>
        </w:rPr>
        <w:t xml:space="preserve"> iteration and </w:t>
      </w:r>
      <w:r w:rsidRPr="00FE4430">
        <w:rPr>
          <w:lang w:val="en-AU"/>
        </w:rPr>
        <w:sym w:font="Symbol" w:char="F046"/>
      </w:r>
      <w:r w:rsidRPr="00FE4430">
        <w:rPr>
          <w:vertAlign w:val="subscript"/>
          <w:lang w:val="en-AU"/>
        </w:rPr>
        <w:t>min</w:t>
      </w:r>
      <w:r w:rsidRPr="00FE4430">
        <w:rPr>
          <w:lang w:val="en-AU"/>
        </w:rPr>
        <w:t xml:space="preserve"> being the lowest objective function achieved to date), PEST</w:t>
      </w:r>
      <w:r w:rsidR="0089654A">
        <w:rPr>
          <w:lang w:val="en-AU"/>
        </w:rPr>
        <w:t>PP</w:t>
      </w:r>
      <w:r w:rsidRPr="00FE4430">
        <w:rPr>
          <w:lang w:val="en-AU"/>
        </w:rPr>
        <w:t xml:space="preserve"> consider</w:t>
      </w:r>
      <w:r w:rsidR="0089654A">
        <w:rPr>
          <w:lang w:val="en-AU"/>
        </w:rPr>
        <w:t>s</w:t>
      </w:r>
      <w:r w:rsidRPr="00FE4430">
        <w:rPr>
          <w:lang w:val="en-AU"/>
        </w:rPr>
        <w:t xml:space="preserve"> that the </w:t>
      </w:r>
      <w:r>
        <w:rPr>
          <w:lang w:val="en-AU"/>
        </w:rPr>
        <w:t>inversion</w:t>
      </w:r>
      <w:r w:rsidRPr="00FE4430">
        <w:rPr>
          <w:lang w:val="en-AU"/>
        </w:rPr>
        <w:t xml:space="preserve"> process is at an end.</w:t>
      </w:r>
      <w:r w:rsidR="00196BAF">
        <w:rPr>
          <w:lang w:val="en-AU"/>
        </w:rPr>
        <w:t xml:space="preserve"> Alternatively, i</w:t>
      </w:r>
      <w:r w:rsidRPr="00FE4430">
        <w:rPr>
          <w:lang w:val="en-AU"/>
        </w:rPr>
        <w:t>f PEST</w:t>
      </w:r>
      <w:r w:rsidR="0089654A">
        <w:rPr>
          <w:lang w:val="en-AU"/>
        </w:rPr>
        <w:t>PP</w:t>
      </w:r>
      <w:r w:rsidRPr="00FE4430">
        <w:rPr>
          <w:lang w:val="en-AU"/>
        </w:rPr>
        <w:t xml:space="preserve"> has failed to lower the objective function over </w:t>
      </w:r>
      <w:r w:rsidR="0071629F" w:rsidRPr="00FE4430">
        <w:rPr>
          <w:lang w:val="en-AU"/>
        </w:rPr>
        <w:fldChar w:fldCharType="begin"/>
      </w:r>
      <w:r w:rsidRPr="00FE4430">
        <w:rPr>
          <w:lang w:val="en-AU"/>
        </w:rPr>
        <w:instrText>xe "NPHINORED"</w:instrText>
      </w:r>
      <w:r w:rsidR="0071629F" w:rsidRPr="00FE4430">
        <w:rPr>
          <w:lang w:val="en-AU"/>
        </w:rPr>
        <w:fldChar w:fldCharType="end"/>
      </w:r>
      <w:r w:rsidRPr="00FE4430">
        <w:rPr>
          <w:lang w:val="en-AU"/>
        </w:rPr>
        <w:t xml:space="preserve">NPHINORED successive iterations, it </w:t>
      </w:r>
      <w:r w:rsidR="00D624A6">
        <w:rPr>
          <w:lang w:val="en-AU"/>
        </w:rPr>
        <w:t>ceases</w:t>
      </w:r>
      <w:r w:rsidRPr="00FE4430">
        <w:rPr>
          <w:lang w:val="en-AU"/>
        </w:rPr>
        <w:t xml:space="preserve"> execution. </w:t>
      </w:r>
      <w:r w:rsidR="00D624A6">
        <w:rPr>
          <w:lang w:val="en-AU"/>
        </w:rPr>
        <w:t xml:space="preserve">PESTPP-IES </w:t>
      </w:r>
      <w:r w:rsidR="00BE0E8C">
        <w:rPr>
          <w:lang w:val="en-AU"/>
        </w:rPr>
        <w:t>supplies</w:t>
      </w:r>
      <w:r w:rsidR="00D624A6">
        <w:rPr>
          <w:lang w:val="en-AU"/>
        </w:rPr>
        <w:t xml:space="preserve"> these same termination criteria to ensemble-mean objective functions.</w:t>
      </w:r>
    </w:p>
    <w:p w14:paraId="72D96284" w14:textId="77777777" w:rsidR="00444043" w:rsidRPr="00FE4430" w:rsidRDefault="00444043" w:rsidP="00444043">
      <w:pPr>
        <w:rPr>
          <w:lang w:val="en-AU"/>
        </w:rPr>
      </w:pPr>
      <w:r w:rsidRPr="00FE4430">
        <w:rPr>
          <w:lang w:val="en-AU"/>
        </w:rPr>
        <w:t xml:space="preserve">If the magnitude of the maximum relative parameter change is less than </w:t>
      </w:r>
      <w:r w:rsidR="0071629F" w:rsidRPr="00FE4430">
        <w:rPr>
          <w:lang w:val="en-AU"/>
        </w:rPr>
        <w:fldChar w:fldCharType="begin"/>
      </w:r>
      <w:r w:rsidRPr="00FE4430">
        <w:rPr>
          <w:lang w:val="en-AU"/>
        </w:rPr>
        <w:instrText>xe "RELPARSTP"</w:instrText>
      </w:r>
      <w:r w:rsidR="0071629F" w:rsidRPr="00FE4430">
        <w:rPr>
          <w:lang w:val="en-AU"/>
        </w:rPr>
        <w:fldChar w:fldCharType="end"/>
      </w:r>
      <w:r w:rsidRPr="00FE4430">
        <w:rPr>
          <w:lang w:val="en-AU"/>
        </w:rPr>
        <w:t xml:space="preserve">RELPARSTP over </w:t>
      </w:r>
      <w:r w:rsidR="0071629F" w:rsidRPr="00FE4430">
        <w:rPr>
          <w:lang w:val="en-AU"/>
        </w:rPr>
        <w:fldChar w:fldCharType="begin"/>
      </w:r>
      <w:r w:rsidRPr="00FE4430">
        <w:rPr>
          <w:lang w:val="en-AU"/>
        </w:rPr>
        <w:instrText>xe "NRELPAR"</w:instrText>
      </w:r>
      <w:r w:rsidR="0071629F" w:rsidRPr="00FE4430">
        <w:rPr>
          <w:lang w:val="en-AU"/>
        </w:rPr>
        <w:fldChar w:fldCharType="end"/>
      </w:r>
      <w:r w:rsidRPr="00FE4430">
        <w:rPr>
          <w:lang w:val="en-AU"/>
        </w:rPr>
        <w:t xml:space="preserve">NRELPAR successive iterations, </w:t>
      </w:r>
      <w:r w:rsidR="0089654A">
        <w:rPr>
          <w:lang w:val="en-AU"/>
        </w:rPr>
        <w:t xml:space="preserve">then </w:t>
      </w:r>
      <w:r w:rsidRPr="00FE4430">
        <w:rPr>
          <w:lang w:val="en-AU"/>
        </w:rPr>
        <w:t>PEST</w:t>
      </w:r>
      <w:r w:rsidR="0089654A">
        <w:rPr>
          <w:lang w:val="en-AU"/>
        </w:rPr>
        <w:t>PP</w:t>
      </w:r>
      <w:r w:rsidRPr="00FE4430">
        <w:rPr>
          <w:lang w:val="en-AU"/>
        </w:rPr>
        <w:t xml:space="preserve"> cease</w:t>
      </w:r>
      <w:r w:rsidR="0089654A">
        <w:rPr>
          <w:lang w:val="en-AU"/>
        </w:rPr>
        <w:t>s</w:t>
      </w:r>
      <w:r w:rsidRPr="00FE4430">
        <w:rPr>
          <w:lang w:val="en-AU"/>
        </w:rPr>
        <w:t xml:space="preserve"> execution. The relative parameter change between iterations for any parameter is calculated u</w:t>
      </w:r>
      <w:r>
        <w:rPr>
          <w:lang w:val="en-AU"/>
        </w:rPr>
        <w:t xml:space="preserve">sing equation </w:t>
      </w:r>
      <w:r w:rsidR="0089654A">
        <w:rPr>
          <w:lang w:val="en-AU"/>
        </w:rPr>
        <w:t>3</w:t>
      </w:r>
      <w:r>
        <w:rPr>
          <w:lang w:val="en-AU"/>
        </w:rPr>
        <w:t>.</w:t>
      </w:r>
      <w:r w:rsidR="00196BAF">
        <w:rPr>
          <w:lang w:val="en-AU"/>
        </w:rPr>
        <w:t>2</w:t>
      </w:r>
      <w:r w:rsidRPr="00FE4430">
        <w:rPr>
          <w:lang w:val="en-AU"/>
        </w:rPr>
        <w:t>. PEST</w:t>
      </w:r>
      <w:r w:rsidR="0089654A">
        <w:rPr>
          <w:lang w:val="en-AU"/>
        </w:rPr>
        <w:t>PP</w:t>
      </w:r>
      <w:r w:rsidRPr="00FE4430">
        <w:rPr>
          <w:lang w:val="en-AU"/>
        </w:rPr>
        <w:t xml:space="preserve"> evaluates this change for all adjustable parameters at the end of </w:t>
      </w:r>
      <w:r>
        <w:rPr>
          <w:lang w:val="en-AU"/>
        </w:rPr>
        <w:t>all</w:t>
      </w:r>
      <w:r w:rsidRPr="00FE4430">
        <w:rPr>
          <w:lang w:val="en-AU"/>
        </w:rPr>
        <w:t xml:space="preserve"> iteration</w:t>
      </w:r>
      <w:r>
        <w:rPr>
          <w:lang w:val="en-AU"/>
        </w:rPr>
        <w:t>s</w:t>
      </w:r>
      <w:r w:rsidRPr="00FE4430">
        <w:rPr>
          <w:lang w:val="en-AU"/>
        </w:rPr>
        <w:t>, and determines the relative parameter change with the highest magnitude. If this maximum relative change is less than RELPARSTP, a counter is advanced by one; if it is greater than RELPARSTP, the counter is zeroed.</w:t>
      </w:r>
    </w:p>
    <w:p w14:paraId="18A55BDD" w14:textId="77777777" w:rsidR="00444043" w:rsidRDefault="004C51A5" w:rsidP="00444043">
      <w:pPr>
        <w:pStyle w:val="Heading3"/>
      </w:pPr>
      <w:bookmarkStart w:id="1804" w:name="_Toc520535209"/>
      <w:r>
        <w:t>4</w:t>
      </w:r>
      <w:r w:rsidR="00444043">
        <w:t>.</w:t>
      </w:r>
      <w:r w:rsidR="0089654A">
        <w:t>6</w:t>
      </w:r>
      <w:r w:rsidR="00444043">
        <w:t>.10 Ninth Line</w:t>
      </w:r>
      <w:bookmarkEnd w:id="1804"/>
    </w:p>
    <w:p w14:paraId="1AC1F525" w14:textId="77777777" w:rsidR="0089654A" w:rsidRPr="0089654A" w:rsidRDefault="0089654A" w:rsidP="0089654A">
      <w:pPr>
        <w:rPr>
          <w:lang w:val="en-AU"/>
        </w:rPr>
      </w:pPr>
      <w:r>
        <w:rPr>
          <w:lang w:val="en-AU"/>
        </w:rPr>
        <w:t>The integer ICOV, ICOR and IEIG variables recorded on the 9</w:t>
      </w:r>
      <w:r w:rsidRPr="0089654A">
        <w:rPr>
          <w:vertAlign w:val="superscript"/>
          <w:lang w:val="en-AU"/>
        </w:rPr>
        <w:t>th</w:t>
      </w:r>
      <w:r>
        <w:rPr>
          <w:lang w:val="en-AU"/>
        </w:rPr>
        <w:t xml:space="preserve"> line of the control data section of </w:t>
      </w:r>
      <w:r w:rsidR="00D624A6">
        <w:rPr>
          <w:lang w:val="en-AU"/>
        </w:rPr>
        <w:t>a</w:t>
      </w:r>
      <w:r>
        <w:rPr>
          <w:lang w:val="en-AU"/>
        </w:rPr>
        <w:t xml:space="preserve"> PEST control file are not used by any </w:t>
      </w:r>
      <w:r w:rsidR="00987DF5">
        <w:rPr>
          <w:lang w:val="en-AU"/>
        </w:rPr>
        <w:t>members of the PESTPP suite. Set all of these to 0 for PESTCHEK-friendliness.</w:t>
      </w:r>
    </w:p>
    <w:p w14:paraId="1DE64756" w14:textId="77777777" w:rsidR="007D090D" w:rsidRDefault="004C51A5" w:rsidP="007D090D">
      <w:pPr>
        <w:pStyle w:val="Heading2"/>
      </w:pPr>
      <w:bookmarkStart w:id="1805" w:name="_Toc520535210"/>
      <w:r>
        <w:lastRenderedPageBreak/>
        <w:t>4</w:t>
      </w:r>
      <w:r w:rsidR="007D090D">
        <w:t>.7 Singular Value Decomposition Section</w:t>
      </w:r>
      <w:bookmarkEnd w:id="1805"/>
    </w:p>
    <w:p w14:paraId="264B7F3E" w14:textId="77777777" w:rsidR="007D090D" w:rsidRDefault="007D090D" w:rsidP="007D090D">
      <w:pPr>
        <w:rPr>
          <w:lang w:val="en-AU"/>
        </w:rPr>
      </w:pPr>
      <w:r>
        <w:rPr>
          <w:lang w:val="en-AU"/>
        </w:rPr>
        <w:t xml:space="preserve">Singular value decomposition (i.e. SVD) as a </w:t>
      </w:r>
      <w:r w:rsidR="00E67682">
        <w:rPr>
          <w:lang w:val="en-AU"/>
        </w:rPr>
        <w:t>solution</w:t>
      </w:r>
      <w:r>
        <w:rPr>
          <w:lang w:val="en-AU"/>
        </w:rPr>
        <w:t xml:space="preserve"> device, and as a </w:t>
      </w:r>
      <w:r w:rsidR="009B2DA3">
        <w:rPr>
          <w:lang w:val="en-AU"/>
        </w:rPr>
        <w:t>mechanism</w:t>
      </w:r>
      <w:r>
        <w:rPr>
          <w:lang w:val="en-AU"/>
        </w:rPr>
        <w:t xml:space="preserve"> </w:t>
      </w:r>
      <w:r w:rsidR="009B2DA3">
        <w:rPr>
          <w:lang w:val="en-AU"/>
        </w:rPr>
        <w:t>for</w:t>
      </w:r>
      <w:r>
        <w:rPr>
          <w:lang w:val="en-AU"/>
        </w:rPr>
        <w:t xml:space="preserve"> </w:t>
      </w:r>
      <w:r w:rsidR="00307C84">
        <w:rPr>
          <w:lang w:val="en-AU"/>
        </w:rPr>
        <w:t>ensuring</w:t>
      </w:r>
      <w:r>
        <w:rPr>
          <w:lang w:val="en-AU"/>
        </w:rPr>
        <w:t xml:space="preserve"> numerical stability </w:t>
      </w:r>
      <w:r w:rsidR="00307C84">
        <w:rPr>
          <w:lang w:val="en-AU"/>
        </w:rPr>
        <w:t>in</w:t>
      </w:r>
      <w:r>
        <w:rPr>
          <w:lang w:val="en-AU"/>
        </w:rPr>
        <w:t xml:space="preserve"> solution of an ill-posed inverse problem, is discussed at length </w:t>
      </w:r>
      <w:r w:rsidR="00EA7547">
        <w:rPr>
          <w:lang w:val="en-AU"/>
        </w:rPr>
        <w:t>by</w:t>
      </w:r>
      <w:r>
        <w:rPr>
          <w:lang w:val="en-AU"/>
        </w:rPr>
        <w:t xml:space="preserve"> Doherty (2015). </w:t>
      </w:r>
    </w:p>
    <w:p w14:paraId="395D2E90" w14:textId="5AEF8FDC" w:rsidR="007D090D" w:rsidRDefault="007D090D" w:rsidP="007D090D">
      <w:pPr>
        <w:rPr>
          <w:lang w:val="en-AU"/>
        </w:rPr>
      </w:pPr>
      <w:r>
        <w:rPr>
          <w:lang w:val="en-AU"/>
        </w:rPr>
        <w:t>PESTPP</w:t>
      </w:r>
      <w:r w:rsidR="00A74BA0">
        <w:rPr>
          <w:lang w:val="en-AU"/>
        </w:rPr>
        <w:t xml:space="preserve"> always</w:t>
      </w:r>
      <w:r>
        <w:rPr>
          <w:lang w:val="en-AU"/>
        </w:rPr>
        <w:t xml:space="preserve"> uses singular value decomposition, or a closely related numerical device,</w:t>
      </w:r>
      <w:r w:rsidR="00A74BA0">
        <w:rPr>
          <w:lang w:val="en-AU"/>
        </w:rPr>
        <w:t xml:space="preserve"> to solve an inverse problem.</w:t>
      </w:r>
      <w:r>
        <w:rPr>
          <w:lang w:val="en-AU"/>
        </w:rPr>
        <w:t xml:space="preserve"> </w:t>
      </w:r>
      <w:r w:rsidR="00A74BA0">
        <w:rPr>
          <w:lang w:val="en-AU"/>
        </w:rPr>
        <w:t xml:space="preserve">It uses default settings to </w:t>
      </w:r>
      <w:r w:rsidR="00934D38">
        <w:rPr>
          <w:lang w:val="en-AU"/>
        </w:rPr>
        <w:t xml:space="preserve">govern the operation of this process. However these can be over-ridden by a user if he/she </w:t>
      </w:r>
      <w:r w:rsidR="00EA7547">
        <w:rPr>
          <w:lang w:val="en-AU"/>
        </w:rPr>
        <w:t>includes</w:t>
      </w:r>
      <w:r w:rsidR="00934D38">
        <w:rPr>
          <w:lang w:val="en-AU"/>
        </w:rPr>
        <w:t xml:space="preserve"> a “singular value decomposition” section </w:t>
      </w:r>
      <w:r w:rsidR="00C01B88">
        <w:rPr>
          <w:lang w:val="en-AU"/>
        </w:rPr>
        <w:t>in</w:t>
      </w:r>
      <w:r w:rsidR="00934D38">
        <w:rPr>
          <w:lang w:val="en-AU"/>
        </w:rPr>
        <w:t xml:space="preserve"> </w:t>
      </w:r>
      <w:r w:rsidR="00EA7547">
        <w:rPr>
          <w:lang w:val="en-AU"/>
        </w:rPr>
        <w:t>a</w:t>
      </w:r>
      <w:r w:rsidR="00934D38">
        <w:rPr>
          <w:lang w:val="en-AU"/>
        </w:rPr>
        <w:t xml:space="preserve"> PEST control file. </w:t>
      </w:r>
    </w:p>
    <w:p w14:paraId="46D01744" w14:textId="77777777" w:rsidR="00D1766A" w:rsidRDefault="00934D38" w:rsidP="007D090D">
      <w:pPr>
        <w:rPr>
          <w:lang w:val="en-AU"/>
        </w:rPr>
      </w:pPr>
      <w:r>
        <w:rPr>
          <w:lang w:val="en-AU"/>
        </w:rPr>
        <w:t>If a PEST control file includes a “singular value decomposition” section, then PESTPP only reads the MAXSING and EIGTHRESH variables</w:t>
      </w:r>
      <w:r w:rsidR="00806136">
        <w:rPr>
          <w:lang w:val="en-AU"/>
        </w:rPr>
        <w:t xml:space="preserve"> from this section</w:t>
      </w:r>
      <w:r>
        <w:rPr>
          <w:lang w:val="en-AU"/>
        </w:rPr>
        <w:t xml:space="preserve">. </w:t>
      </w:r>
      <w:r w:rsidR="009B2DA3">
        <w:rPr>
          <w:lang w:val="en-AU"/>
        </w:rPr>
        <w:t>T</w:t>
      </w:r>
      <w:r w:rsidR="00D1766A">
        <w:rPr>
          <w:lang w:val="en-AU"/>
        </w:rPr>
        <w:t xml:space="preserve">hese are used to </w:t>
      </w:r>
      <w:r w:rsidR="009B2DA3">
        <w:rPr>
          <w:lang w:val="en-AU"/>
        </w:rPr>
        <w:t>determine</w:t>
      </w:r>
      <w:r w:rsidR="00D1766A">
        <w:rPr>
          <w:lang w:val="en-AU"/>
        </w:rPr>
        <w:t xml:space="preserve"> the dimensionality of the calibration solution space, that is the number of combinations of parameters that are estimated through the inversion process. MAXSING</w:t>
      </w:r>
      <w:r w:rsidR="000F6CA2">
        <w:rPr>
          <w:lang w:val="en-AU"/>
        </w:rPr>
        <w:t xml:space="preserve"> </w:t>
      </w:r>
      <w:r w:rsidR="00D1766A">
        <w:rPr>
          <w:lang w:val="en-AU"/>
        </w:rPr>
        <w:t>set</w:t>
      </w:r>
      <w:r w:rsidR="00EA7547">
        <w:rPr>
          <w:lang w:val="en-AU"/>
        </w:rPr>
        <w:t>s</w:t>
      </w:r>
      <w:r w:rsidR="00D1766A">
        <w:rPr>
          <w:lang w:val="en-AU"/>
        </w:rPr>
        <w:t xml:space="preserve"> the dimension</w:t>
      </w:r>
      <w:r w:rsidR="00EA7547">
        <w:rPr>
          <w:lang w:val="en-AU"/>
        </w:rPr>
        <w:t>ality</w:t>
      </w:r>
      <w:r w:rsidR="00D1766A">
        <w:rPr>
          <w:lang w:val="en-AU"/>
        </w:rPr>
        <w:t xml:space="preserve"> of this space directly. EIGTHRESH sets it </w:t>
      </w:r>
      <w:r w:rsidR="007310FB">
        <w:rPr>
          <w:lang w:val="en-AU"/>
        </w:rPr>
        <w:t>implicitly</w:t>
      </w:r>
      <w:r w:rsidR="00EA7547">
        <w:rPr>
          <w:lang w:val="en-AU"/>
        </w:rPr>
        <w:t xml:space="preserve"> to the index </w:t>
      </w:r>
      <w:r w:rsidR="000F6CA2">
        <w:rPr>
          <w:lang w:val="en-AU"/>
        </w:rPr>
        <w:t xml:space="preserve">immediately preceding that at </w:t>
      </w:r>
      <w:r w:rsidR="00D1766A">
        <w:rPr>
          <w:lang w:val="en-AU"/>
        </w:rPr>
        <w:t>which the square of the singular value</w:t>
      </w:r>
      <w:r w:rsidR="00EA7547">
        <w:rPr>
          <w:lang w:val="en-AU"/>
        </w:rPr>
        <w:t xml:space="preserve"> is EIGTHRESH times the maximum singular value.</w:t>
      </w:r>
      <w:r w:rsidR="00D1766A">
        <w:rPr>
          <w:lang w:val="en-AU"/>
        </w:rPr>
        <w:t xml:space="preserve"> Singular values pertain to </w:t>
      </w:r>
      <w:r w:rsidR="00D1766A" w:rsidRPr="00D1766A">
        <w:rPr>
          <w:b/>
          <w:lang w:val="en-AU"/>
        </w:rPr>
        <w:t>Q</w:t>
      </w:r>
      <w:r w:rsidR="00D1766A" w:rsidRPr="00D1766A">
        <w:rPr>
          <w:vertAlign w:val="superscript"/>
          <w:lang w:val="en-AU"/>
        </w:rPr>
        <w:t>½</w:t>
      </w:r>
      <w:r w:rsidR="00D1766A" w:rsidRPr="00D1766A">
        <w:rPr>
          <w:b/>
          <w:lang w:val="en-AU"/>
        </w:rPr>
        <w:t>J</w:t>
      </w:r>
      <w:r w:rsidR="00D1766A">
        <w:rPr>
          <w:lang w:val="en-AU"/>
        </w:rPr>
        <w:t xml:space="preserve">, where </w:t>
      </w:r>
      <w:r w:rsidR="00D1766A" w:rsidRPr="00D1766A">
        <w:rPr>
          <w:b/>
          <w:lang w:val="en-AU"/>
        </w:rPr>
        <w:t>Q</w:t>
      </w:r>
      <w:r w:rsidR="00D1766A">
        <w:rPr>
          <w:lang w:val="en-AU"/>
        </w:rPr>
        <w:t xml:space="preserve"> is the weight matrix and </w:t>
      </w:r>
      <w:r w:rsidR="00D1766A" w:rsidRPr="00D1766A">
        <w:rPr>
          <w:b/>
          <w:lang w:val="en-AU"/>
        </w:rPr>
        <w:t>J</w:t>
      </w:r>
      <w:r w:rsidR="00D1766A">
        <w:rPr>
          <w:lang w:val="en-AU"/>
        </w:rPr>
        <w:t xml:space="preserve"> is the Jacobian matrix. The squares of these singular values pertain to </w:t>
      </w:r>
      <w:r w:rsidR="00D1766A" w:rsidRPr="000F6CA2">
        <w:rPr>
          <w:b/>
          <w:lang w:val="en-AU"/>
        </w:rPr>
        <w:t>J</w:t>
      </w:r>
      <w:r w:rsidR="00D1766A" w:rsidRPr="000F6CA2">
        <w:rPr>
          <w:vertAlign w:val="superscript"/>
          <w:lang w:val="en-AU"/>
        </w:rPr>
        <w:t>t</w:t>
      </w:r>
      <w:r w:rsidR="00D1766A" w:rsidRPr="000F6CA2">
        <w:rPr>
          <w:b/>
          <w:lang w:val="en-AU"/>
        </w:rPr>
        <w:t>QJ</w:t>
      </w:r>
      <w:r w:rsidR="00D1766A">
        <w:rPr>
          <w:lang w:val="en-AU"/>
        </w:rPr>
        <w:t>. See Doherty (2015)</w:t>
      </w:r>
      <w:r w:rsidR="00EA7547">
        <w:rPr>
          <w:lang w:val="en-AU"/>
        </w:rPr>
        <w:t>, and section 6 of this manual,</w:t>
      </w:r>
      <w:r w:rsidR="00D1766A">
        <w:rPr>
          <w:lang w:val="en-AU"/>
        </w:rPr>
        <w:t xml:space="preserve"> for further details. </w:t>
      </w:r>
    </w:p>
    <w:p w14:paraId="38195416" w14:textId="7E81117E" w:rsidR="004629FD" w:rsidRDefault="000F6CA2" w:rsidP="007D090D">
      <w:pPr>
        <w:rPr>
          <w:lang w:val="en-AU"/>
        </w:rPr>
      </w:pPr>
      <w:r>
        <w:rPr>
          <w:lang w:val="en-AU"/>
        </w:rPr>
        <w:t>Unless you wish to over-ride</w:t>
      </w:r>
      <w:r w:rsidR="009B2DA3">
        <w:rPr>
          <w:lang w:val="en-AU"/>
        </w:rPr>
        <w:t xml:space="preserve"> internal</w:t>
      </w:r>
      <w:r>
        <w:rPr>
          <w:lang w:val="en-AU"/>
        </w:rPr>
        <w:t xml:space="preserve"> PESTPP settings for implementation of singular value decomposition, it is best to omit the “singular value decomposition” section from the PEST control file. If you do decide to include it, PESTCHEK</w:t>
      </w:r>
      <w:r w:rsidR="009B2DA3">
        <w:rPr>
          <w:lang w:val="en-AU"/>
        </w:rPr>
        <w:t>-</w:t>
      </w:r>
      <w:r>
        <w:rPr>
          <w:lang w:val="en-AU"/>
        </w:rPr>
        <w:t xml:space="preserve">friendly values for control variables are those shown in </w:t>
      </w:r>
      <w:r w:rsidR="009B2DA3">
        <w:rPr>
          <w:lang w:val="en-AU"/>
        </w:rPr>
        <w:t>f</w:t>
      </w:r>
      <w:r>
        <w:rPr>
          <w:lang w:val="en-AU"/>
        </w:rPr>
        <w:t xml:space="preserve">igure </w:t>
      </w:r>
      <w:r w:rsidR="009B2DA3">
        <w:rPr>
          <w:lang w:val="en-AU"/>
        </w:rPr>
        <w:t>4</w:t>
      </w:r>
      <w:r>
        <w:rPr>
          <w:lang w:val="en-AU"/>
        </w:rPr>
        <w:t>.2</w:t>
      </w:r>
      <w:r w:rsidR="009B2DA3">
        <w:rPr>
          <w:lang w:val="en-AU"/>
        </w:rPr>
        <w:t>. However</w:t>
      </w:r>
      <w:r>
        <w:rPr>
          <w:lang w:val="en-AU"/>
        </w:rPr>
        <w:t xml:space="preserve"> set MAXSING to a number equal </w:t>
      </w:r>
      <w:r w:rsidR="009B2DA3">
        <w:rPr>
          <w:lang w:val="en-AU"/>
        </w:rPr>
        <w:t xml:space="preserve">to, </w:t>
      </w:r>
      <w:r>
        <w:rPr>
          <w:lang w:val="en-AU"/>
        </w:rPr>
        <w:t>or greater than</w:t>
      </w:r>
      <w:r w:rsidR="009B2DA3">
        <w:rPr>
          <w:lang w:val="en-AU"/>
        </w:rPr>
        <w:t>,</w:t>
      </w:r>
      <w:r>
        <w:rPr>
          <w:lang w:val="en-AU"/>
        </w:rPr>
        <w:t xml:space="preserve"> the number of parameters feature</w:t>
      </w:r>
      <w:r w:rsidR="009B2DA3">
        <w:rPr>
          <w:lang w:val="en-AU"/>
        </w:rPr>
        <w:t>d</w:t>
      </w:r>
      <w:r>
        <w:rPr>
          <w:lang w:val="en-AU"/>
        </w:rPr>
        <w:t xml:space="preserve"> in the PEST control file unless you specifically wish to reduce the dimension</w:t>
      </w:r>
      <w:r w:rsidR="00EA7547">
        <w:rPr>
          <w:lang w:val="en-AU"/>
        </w:rPr>
        <w:t>ality</w:t>
      </w:r>
      <w:r>
        <w:rPr>
          <w:lang w:val="en-AU"/>
        </w:rPr>
        <w:t xml:space="preserve"> of the</w:t>
      </w:r>
      <w:r w:rsidR="00C01B88">
        <w:rPr>
          <w:lang w:val="en-AU"/>
        </w:rPr>
        <w:t xml:space="preserve"> inverse problem</w:t>
      </w:r>
      <w:r>
        <w:rPr>
          <w:lang w:val="en-AU"/>
        </w:rPr>
        <w:t xml:space="preserve"> solution space.</w:t>
      </w:r>
    </w:p>
    <w:p w14:paraId="3EBB954D" w14:textId="6A167D0F" w:rsidR="006A583C" w:rsidRDefault="009D722B" w:rsidP="007D090D">
      <w:pPr>
        <w:rPr>
          <w:lang w:val="en-AU"/>
        </w:rPr>
      </w:pPr>
      <w:r>
        <w:rPr>
          <w:lang w:val="en-AU"/>
        </w:rPr>
        <w:t>An issue that sometimes causes confusion is the</w:t>
      </w:r>
      <w:r w:rsidR="0084731C">
        <w:rPr>
          <w:lang w:val="en-AU"/>
        </w:rPr>
        <w:t xml:space="preserve"> different</w:t>
      </w:r>
      <w:r>
        <w:rPr>
          <w:lang w:val="en-AU"/>
        </w:rPr>
        <w:t xml:space="preserve"> role</w:t>
      </w:r>
      <w:r w:rsidR="0002335D">
        <w:rPr>
          <w:lang w:val="en-AU"/>
        </w:rPr>
        <w:t>s</w:t>
      </w:r>
      <w:r>
        <w:rPr>
          <w:lang w:val="en-AU"/>
        </w:rPr>
        <w:t xml:space="preserve"> </w:t>
      </w:r>
      <w:r w:rsidR="0084731C">
        <w:rPr>
          <w:lang w:val="en-AU"/>
        </w:rPr>
        <w:t>played by the</w:t>
      </w:r>
      <w:r w:rsidR="0002335D">
        <w:rPr>
          <w:lang w:val="en-AU"/>
        </w:rPr>
        <w:t xml:space="preserve"> PEST</w:t>
      </w:r>
      <w:r w:rsidR="0084731C">
        <w:rPr>
          <w:lang w:val="en-AU"/>
        </w:rPr>
        <w:t xml:space="preserve"> MAXSING and EIGTHRESH variables on the one hand, and the PEST++ </w:t>
      </w:r>
      <w:r w:rsidR="0084731C">
        <w:rPr>
          <w:i/>
          <w:lang w:val="en-AU"/>
        </w:rPr>
        <w:t>max_n_super()</w:t>
      </w:r>
      <w:r w:rsidR="0084731C">
        <w:rPr>
          <w:lang w:val="en-AU"/>
        </w:rPr>
        <w:t xml:space="preserve"> and </w:t>
      </w:r>
      <w:r w:rsidR="0084731C">
        <w:rPr>
          <w:i/>
          <w:lang w:val="en-AU"/>
        </w:rPr>
        <w:t>super_eigthresh()</w:t>
      </w:r>
      <w:r w:rsidR="0084731C">
        <w:rPr>
          <w:lang w:val="en-AU"/>
        </w:rPr>
        <w:t xml:space="preserve"> </w:t>
      </w:r>
      <w:r w:rsidR="0002335D">
        <w:rPr>
          <w:lang w:val="en-AU"/>
        </w:rPr>
        <w:t xml:space="preserve">control variables </w:t>
      </w:r>
      <w:r w:rsidR="0084731C">
        <w:rPr>
          <w:lang w:val="en-AU"/>
        </w:rPr>
        <w:t xml:space="preserve">on the other hand. </w:t>
      </w:r>
      <w:r w:rsidR="0002335D">
        <w:rPr>
          <w:lang w:val="en-AU"/>
        </w:rPr>
        <w:t xml:space="preserve">As is described later in this </w:t>
      </w:r>
      <w:r w:rsidR="00C01B88">
        <w:rPr>
          <w:lang w:val="en-AU"/>
        </w:rPr>
        <w:t>manual</w:t>
      </w:r>
      <w:r w:rsidR="0002335D">
        <w:rPr>
          <w:lang w:val="en-AU"/>
        </w:rPr>
        <w:t>, t</w:t>
      </w:r>
      <w:r w:rsidR="0084731C">
        <w:rPr>
          <w:lang w:val="en-AU"/>
        </w:rPr>
        <w:t xml:space="preserve">he latter two variables are used to determine how many super parameters </w:t>
      </w:r>
      <w:r w:rsidR="0002335D">
        <w:rPr>
          <w:lang w:val="en-AU"/>
        </w:rPr>
        <w:t>are used in SVD-assisted inversion. MAXSING and EIGTHRESH, on the other hand, control the operation of the singular value decomposition solution process</w:t>
      </w:r>
      <w:r w:rsidR="00EA7547">
        <w:rPr>
          <w:lang w:val="en-AU"/>
        </w:rPr>
        <w:t>, regardless of</w:t>
      </w:r>
      <w:r w:rsidR="0002335D">
        <w:rPr>
          <w:lang w:val="en-AU"/>
        </w:rPr>
        <w:t xml:space="preserve"> whether this is being </w:t>
      </w:r>
      <w:r w:rsidR="00EA7547">
        <w:rPr>
          <w:lang w:val="en-AU"/>
        </w:rPr>
        <w:t xml:space="preserve">used to estimate </w:t>
      </w:r>
      <w:r w:rsidR="0002335D">
        <w:rPr>
          <w:lang w:val="en-AU"/>
        </w:rPr>
        <w:t>base parameters or super parameters.</w:t>
      </w:r>
      <w:r>
        <w:rPr>
          <w:lang w:val="en-AU"/>
        </w:rPr>
        <w:t xml:space="preserve"> </w:t>
      </w:r>
    </w:p>
    <w:p w14:paraId="3D5B857D" w14:textId="77777777" w:rsidR="007019E2" w:rsidRDefault="007019E2" w:rsidP="007D090D">
      <w:pPr>
        <w:rPr>
          <w:lang w:val="en-AU"/>
        </w:rPr>
      </w:pPr>
      <w:r>
        <w:rPr>
          <w:lang w:val="en-AU"/>
        </w:rPr>
        <w:t>Note that PEST</w:t>
      </w:r>
      <w:r w:rsidR="009B2DA3">
        <w:rPr>
          <w:lang w:val="en-AU"/>
        </w:rPr>
        <w:t>PP</w:t>
      </w:r>
      <w:r>
        <w:rPr>
          <w:lang w:val="en-AU"/>
        </w:rPr>
        <w:t xml:space="preserve"> ignore</w:t>
      </w:r>
      <w:r w:rsidR="009B2DA3">
        <w:rPr>
          <w:lang w:val="en-AU"/>
        </w:rPr>
        <w:t>s</w:t>
      </w:r>
      <w:r>
        <w:rPr>
          <w:lang w:val="en-AU"/>
        </w:rPr>
        <w:t xml:space="preserve"> the SVDMODE variable in the “singular value decomposition” section of </w:t>
      </w:r>
      <w:r w:rsidR="00EA7547">
        <w:rPr>
          <w:lang w:val="en-AU"/>
        </w:rPr>
        <w:t>a</w:t>
      </w:r>
      <w:r>
        <w:rPr>
          <w:lang w:val="en-AU"/>
        </w:rPr>
        <w:t xml:space="preserve"> PEST control file. If this section exists, then MAXSING and EIGTHRESH override internal PEST</w:t>
      </w:r>
      <w:r w:rsidR="009B2DA3">
        <w:rPr>
          <w:lang w:val="en-AU"/>
        </w:rPr>
        <w:t>PP</w:t>
      </w:r>
      <w:r>
        <w:rPr>
          <w:lang w:val="en-AU"/>
        </w:rPr>
        <w:t xml:space="preserve"> settings, even if SVDMODE is set to 0.</w:t>
      </w:r>
    </w:p>
    <w:p w14:paraId="7B1CD011" w14:textId="77777777" w:rsidR="00251BB3" w:rsidRDefault="004C51A5" w:rsidP="00251BB3">
      <w:pPr>
        <w:pStyle w:val="Heading2"/>
      </w:pPr>
      <w:bookmarkStart w:id="1806" w:name="_Toc520535211"/>
      <w:r>
        <w:t>4</w:t>
      </w:r>
      <w:r w:rsidR="00251BB3">
        <w:t>.</w:t>
      </w:r>
      <w:r w:rsidR="0076051F">
        <w:t>8</w:t>
      </w:r>
      <w:r w:rsidR="00251BB3">
        <w:t xml:space="preserve"> Parameter Groups Section</w:t>
      </w:r>
      <w:bookmarkEnd w:id="1806"/>
    </w:p>
    <w:p w14:paraId="1B671D34" w14:textId="77777777" w:rsidR="00251BB3" w:rsidRDefault="00251BB3" w:rsidP="00251BB3">
      <w:pPr>
        <w:pStyle w:val="Heading3"/>
      </w:pPr>
      <w:bookmarkStart w:id="1807" w:name="_Toc520535212"/>
      <w:r>
        <w:t>4.</w:t>
      </w:r>
      <w:r w:rsidR="0076051F">
        <w:t>8</w:t>
      </w:r>
      <w:r>
        <w:t>.1 General</w:t>
      </w:r>
      <w:bookmarkEnd w:id="1807"/>
    </w:p>
    <w:p w14:paraId="5DD825A3" w14:textId="77777777" w:rsidR="00251BB3" w:rsidRDefault="00251BB3" w:rsidP="00251BB3">
      <w:pPr>
        <w:rPr>
          <w:lang w:val="en-AU"/>
        </w:rPr>
      </w:pPr>
      <w:r w:rsidRPr="00FE4430">
        <w:rPr>
          <w:lang w:val="en-AU"/>
        </w:rPr>
        <w:t>E</w:t>
      </w:r>
      <w:r>
        <w:rPr>
          <w:lang w:val="en-AU"/>
        </w:rPr>
        <w:t>very</w:t>
      </w:r>
      <w:r w:rsidRPr="00FE4430">
        <w:rPr>
          <w:lang w:val="en-AU"/>
        </w:rPr>
        <w:t xml:space="preserve"> parameter</w:t>
      </w:r>
      <w:r>
        <w:rPr>
          <w:lang w:val="en-AU"/>
        </w:rPr>
        <w:t xml:space="preserve"> </w:t>
      </w:r>
      <w:r w:rsidRPr="00FE4430">
        <w:rPr>
          <w:lang w:val="en-AU"/>
        </w:rPr>
        <w:t>must belong to a parameter grou</w:t>
      </w:r>
      <w:r>
        <w:rPr>
          <w:lang w:val="en-AU"/>
        </w:rPr>
        <w:t xml:space="preserve">p; the group to which each </w:t>
      </w:r>
      <w:r w:rsidRPr="00FE4430">
        <w:rPr>
          <w:lang w:val="en-AU"/>
        </w:rPr>
        <w:t xml:space="preserve">parameter belongs is </w:t>
      </w:r>
      <w:r w:rsidR="005A4B26">
        <w:rPr>
          <w:lang w:val="en-AU"/>
        </w:rPr>
        <w:t>denoted by</w:t>
      </w:r>
      <w:r w:rsidRPr="00FE4430">
        <w:rPr>
          <w:lang w:val="en-AU"/>
        </w:rPr>
        <w:t xml:space="preserve"> the </w:t>
      </w:r>
      <w:r>
        <w:rPr>
          <w:lang w:val="en-AU"/>
        </w:rPr>
        <w:t>parameter-specific</w:t>
      </w:r>
      <w:r w:rsidRPr="00FE4430">
        <w:rPr>
          <w:lang w:val="en-AU"/>
        </w:rPr>
        <w:t xml:space="preserve"> PARGP</w:t>
      </w:r>
      <w:r>
        <w:rPr>
          <w:lang w:val="en-AU"/>
        </w:rPr>
        <w:t xml:space="preserve"> variable supplied in the “parameter data” section of the PEST control file.</w:t>
      </w:r>
      <w:r w:rsidRPr="00FE4430">
        <w:rPr>
          <w:lang w:val="en-AU"/>
        </w:rPr>
        <w:t xml:space="preserve"> </w:t>
      </w:r>
    </w:p>
    <w:p w14:paraId="4828BE93" w14:textId="77777777" w:rsidR="00251BB3" w:rsidRDefault="00251BB3" w:rsidP="00251BB3">
      <w:pPr>
        <w:rPr>
          <w:lang w:val="en-AU"/>
        </w:rPr>
      </w:pPr>
      <w:r w:rsidRPr="00FE4430">
        <w:rPr>
          <w:lang w:val="en-AU"/>
        </w:rPr>
        <w:t>Each parameter group must possess a unique name of twelve characters or less</w:t>
      </w:r>
      <w:r>
        <w:rPr>
          <w:lang w:val="en-AU"/>
        </w:rPr>
        <w:t xml:space="preserve"> in length</w:t>
      </w:r>
      <w:r w:rsidRPr="00FE4430">
        <w:rPr>
          <w:lang w:val="en-AU"/>
        </w:rPr>
        <w:t>.</w:t>
      </w:r>
      <w:r>
        <w:rPr>
          <w:lang w:val="en-AU"/>
        </w:rPr>
        <w:t xml:space="preserve"> However</w:t>
      </w:r>
      <w:r w:rsidR="00D54235">
        <w:rPr>
          <w:lang w:val="en-AU"/>
        </w:rPr>
        <w:t xml:space="preserve"> certain advantages accrue if the name is less than six characters in length. </w:t>
      </w:r>
      <w:r>
        <w:rPr>
          <w:lang w:val="en-AU"/>
        </w:rPr>
        <w:t xml:space="preserve">As is described in part II of </w:t>
      </w:r>
      <w:r w:rsidR="00D54235">
        <w:rPr>
          <w:lang w:val="en-AU"/>
        </w:rPr>
        <w:t>the PEST</w:t>
      </w:r>
      <w:r>
        <w:rPr>
          <w:lang w:val="en-AU"/>
        </w:rPr>
        <w:t xml:space="preserve"> manual, the ADDREG1 utility (which adds Tikhonov </w:t>
      </w:r>
      <w:r w:rsidR="00143C09">
        <w:rPr>
          <w:lang w:val="en-AU"/>
        </w:rPr>
        <w:t>regularization</w:t>
      </w:r>
      <w:r>
        <w:rPr>
          <w:lang w:val="en-AU"/>
        </w:rPr>
        <w:t xml:space="preserve"> to a PEST control file) groups prior information equations associated with different parameter groups into different </w:t>
      </w:r>
      <w:r w:rsidR="00143C09">
        <w:rPr>
          <w:lang w:val="en-AU"/>
        </w:rPr>
        <w:t>regularization</w:t>
      </w:r>
      <w:r>
        <w:rPr>
          <w:lang w:val="en-AU"/>
        </w:rPr>
        <w:t xml:space="preserve"> groups. A prefix of “regul</w:t>
      </w:r>
      <w:r w:rsidR="00DF4B02">
        <w:rPr>
          <w:lang w:val="en-AU"/>
        </w:rPr>
        <w:t>_</w:t>
      </w:r>
      <w:r>
        <w:rPr>
          <w:lang w:val="en-AU"/>
        </w:rPr>
        <w:t xml:space="preserve">” is </w:t>
      </w:r>
      <w:r>
        <w:rPr>
          <w:lang w:val="en-AU"/>
        </w:rPr>
        <w:lastRenderedPageBreak/>
        <w:t>appended to parameter group name</w:t>
      </w:r>
      <w:r w:rsidR="00B723AA">
        <w:rPr>
          <w:lang w:val="en-AU"/>
        </w:rPr>
        <w:t>s</w:t>
      </w:r>
      <w:r>
        <w:rPr>
          <w:lang w:val="en-AU"/>
        </w:rPr>
        <w:t xml:space="preserve"> in formulating prior information group names. </w:t>
      </w:r>
      <w:r w:rsidR="00B723AA">
        <w:rPr>
          <w:lang w:val="en-AU"/>
        </w:rPr>
        <w:t>T</w:t>
      </w:r>
      <w:r>
        <w:rPr>
          <w:lang w:val="en-AU"/>
        </w:rPr>
        <w:t xml:space="preserve">he last six characters of </w:t>
      </w:r>
      <w:r w:rsidR="00B723AA">
        <w:rPr>
          <w:lang w:val="en-AU"/>
        </w:rPr>
        <w:t>a</w:t>
      </w:r>
      <w:r>
        <w:rPr>
          <w:lang w:val="en-AU"/>
        </w:rPr>
        <w:t xml:space="preserve"> parameter group</w:t>
      </w:r>
      <w:r w:rsidR="00B723AA">
        <w:rPr>
          <w:lang w:val="en-AU"/>
        </w:rPr>
        <w:t xml:space="preserve"> name</w:t>
      </w:r>
      <w:r>
        <w:rPr>
          <w:lang w:val="en-AU"/>
        </w:rPr>
        <w:t xml:space="preserve"> are lost</w:t>
      </w:r>
      <w:r w:rsidR="00B723AA">
        <w:rPr>
          <w:lang w:val="en-AU"/>
        </w:rPr>
        <w:t xml:space="preserve"> (if they exist)</w:t>
      </w:r>
      <w:r>
        <w:rPr>
          <w:lang w:val="en-AU"/>
        </w:rPr>
        <w:t xml:space="preserve"> in formulating the</w:t>
      </w:r>
      <w:r w:rsidR="00B723AA">
        <w:rPr>
          <w:lang w:val="en-AU"/>
        </w:rPr>
        <w:t>se</w:t>
      </w:r>
      <w:r>
        <w:rPr>
          <w:lang w:val="en-AU"/>
        </w:rPr>
        <w:t xml:space="preserve"> name</w:t>
      </w:r>
      <w:r w:rsidR="00B723AA">
        <w:rPr>
          <w:lang w:val="en-AU"/>
        </w:rPr>
        <w:t>s</w:t>
      </w:r>
      <w:r>
        <w:rPr>
          <w:lang w:val="en-AU"/>
        </w:rPr>
        <w:t xml:space="preserve">. </w:t>
      </w:r>
      <w:r w:rsidR="00B723AA">
        <w:rPr>
          <w:lang w:val="en-AU"/>
        </w:rPr>
        <w:t xml:space="preserve">If the first six characters of two parameter group names are the same, prior information </w:t>
      </w:r>
      <w:r>
        <w:rPr>
          <w:lang w:val="en-AU"/>
        </w:rPr>
        <w:t xml:space="preserve">group names </w:t>
      </w:r>
      <w:r w:rsidR="00B723AA">
        <w:rPr>
          <w:lang w:val="en-AU"/>
        </w:rPr>
        <w:t>formulated in this way are not unique</w:t>
      </w:r>
      <w:r>
        <w:rPr>
          <w:lang w:val="en-AU"/>
        </w:rPr>
        <w:t>.</w:t>
      </w:r>
    </w:p>
    <w:p w14:paraId="5E23D781" w14:textId="77777777" w:rsidR="00251BB3" w:rsidRPr="00FE4430" w:rsidRDefault="00251BB3" w:rsidP="00251BB3">
      <w:pPr>
        <w:rPr>
          <w:lang w:val="en-AU"/>
        </w:rPr>
      </w:pPr>
      <w:r>
        <w:rPr>
          <w:lang w:val="en-AU"/>
        </w:rPr>
        <w:t>Notwithstanding the role of the</w:t>
      </w:r>
      <w:r w:rsidR="00D54235">
        <w:rPr>
          <w:lang w:val="en-AU"/>
        </w:rPr>
        <w:t xml:space="preserve"> PEST</w:t>
      </w:r>
      <w:r>
        <w:rPr>
          <w:lang w:val="en-AU"/>
        </w:rPr>
        <w:t xml:space="preserve"> ADDREG1 utility, the primary purpose of parameter groups is to provide a basis for assignment of variables which govern calculation of finite-difference derivatives. These variables are assigned to parameter groups, rather than to individual parameters, because the number of the latter may be very large in many inversion contexts.</w:t>
      </w:r>
      <w:r w:rsidR="00D54235">
        <w:rPr>
          <w:lang w:val="en-AU"/>
        </w:rPr>
        <w:t xml:space="preserve"> At the time of writing, </w:t>
      </w:r>
      <w:r w:rsidR="00B723AA">
        <w:rPr>
          <w:lang w:val="en-AU"/>
        </w:rPr>
        <w:t xml:space="preserve">programs of the </w:t>
      </w:r>
      <w:r w:rsidR="00D54235">
        <w:rPr>
          <w:lang w:val="en-AU"/>
        </w:rPr>
        <w:t xml:space="preserve">PEST++ </w:t>
      </w:r>
      <w:r w:rsidR="00B723AA">
        <w:rPr>
          <w:lang w:val="en-AU"/>
        </w:rPr>
        <w:t>suite</w:t>
      </w:r>
      <w:r w:rsidR="00D54235">
        <w:rPr>
          <w:lang w:val="en-AU"/>
        </w:rPr>
        <w:t xml:space="preserve"> which calculate derivatives</w:t>
      </w:r>
      <w:r w:rsidR="00B723AA">
        <w:rPr>
          <w:lang w:val="en-AU"/>
        </w:rPr>
        <w:t xml:space="preserve"> </w:t>
      </w:r>
      <w:r w:rsidR="00DF4B02">
        <w:rPr>
          <w:lang w:val="en-AU"/>
        </w:rPr>
        <w:t xml:space="preserve">using finite </w:t>
      </w:r>
      <w:r w:rsidR="00B723AA">
        <w:rPr>
          <w:lang w:val="en-AU"/>
        </w:rPr>
        <w:t xml:space="preserve">parameter </w:t>
      </w:r>
      <w:r w:rsidR="00DF4B02">
        <w:rPr>
          <w:lang w:val="en-AU"/>
        </w:rPr>
        <w:t>differences</w:t>
      </w:r>
      <w:r w:rsidR="00D54235">
        <w:rPr>
          <w:lang w:val="en-AU"/>
        </w:rPr>
        <w:t xml:space="preserve"> are PESTPP (unless it us implementing global </w:t>
      </w:r>
      <w:r w:rsidR="0092655E">
        <w:rPr>
          <w:lang w:val="en-AU"/>
        </w:rPr>
        <w:t>optimization</w:t>
      </w:r>
      <w:r w:rsidR="00D54235">
        <w:rPr>
          <w:lang w:val="en-AU"/>
        </w:rPr>
        <w:t>) and PESTPP</w:t>
      </w:r>
      <w:r w:rsidR="00DF4B02">
        <w:rPr>
          <w:lang w:val="en-AU"/>
        </w:rPr>
        <w:noBreakHyphen/>
      </w:r>
      <w:r w:rsidR="00D54235">
        <w:rPr>
          <w:lang w:val="en-AU"/>
        </w:rPr>
        <w:t>OPT.</w:t>
      </w:r>
      <w:r w:rsidR="00BE25D2">
        <w:rPr>
          <w:lang w:val="en-AU"/>
        </w:rPr>
        <w:t xml:space="preserve"> Note that PESTPP-OPT calculates derivatives with respect to both model parameters and decision variables; the word “parameter” is used to refer to both of these in the discussion that follows.</w:t>
      </w:r>
    </w:p>
    <w:p w14:paraId="200F625B" w14:textId="77777777" w:rsidR="00251BB3" w:rsidRDefault="00DF4B02" w:rsidP="00251BB3">
      <w:pPr>
        <w:rPr>
          <w:lang w:val="en-AU"/>
        </w:rPr>
      </w:pPr>
      <w:r>
        <w:rPr>
          <w:lang w:val="en-AU"/>
        </w:rPr>
        <w:t>T</w:t>
      </w:r>
      <w:r w:rsidR="00251BB3" w:rsidRPr="00FE4430">
        <w:rPr>
          <w:lang w:val="en-AU"/>
        </w:rPr>
        <w:t xml:space="preserve">ied </w:t>
      </w:r>
      <w:r>
        <w:rPr>
          <w:lang w:val="en-AU"/>
        </w:rPr>
        <w:t>and</w:t>
      </w:r>
      <w:r w:rsidR="00251BB3" w:rsidRPr="00FE4430">
        <w:rPr>
          <w:lang w:val="en-AU"/>
        </w:rPr>
        <w:t xml:space="preserve"> fixed parameter</w:t>
      </w:r>
      <w:r>
        <w:rPr>
          <w:lang w:val="en-AU"/>
        </w:rPr>
        <w:t xml:space="preserve">s must also be assigned to </w:t>
      </w:r>
      <w:r w:rsidR="00251BB3" w:rsidRPr="00FE4430">
        <w:rPr>
          <w:lang w:val="en-AU"/>
        </w:rPr>
        <w:t>group</w:t>
      </w:r>
      <w:r w:rsidR="002F4395">
        <w:rPr>
          <w:lang w:val="en-AU"/>
        </w:rPr>
        <w:t>s</w:t>
      </w:r>
      <w:r w:rsidR="00251BB3" w:rsidRPr="00FE4430">
        <w:rPr>
          <w:lang w:val="en-AU"/>
        </w:rPr>
        <w:t xml:space="preserve">; however, as derivatives are not calculated with respect to </w:t>
      </w:r>
      <w:r w:rsidR="00B723AA">
        <w:rPr>
          <w:lang w:val="en-AU"/>
        </w:rPr>
        <w:t>these</w:t>
      </w:r>
      <w:r w:rsidR="00251BB3" w:rsidRPr="00FE4430">
        <w:rPr>
          <w:lang w:val="en-AU"/>
        </w:rPr>
        <w:t xml:space="preserve"> parameters, the group</w:t>
      </w:r>
      <w:r w:rsidR="002F4395">
        <w:rPr>
          <w:lang w:val="en-AU"/>
        </w:rPr>
        <w:t>s</w:t>
      </w:r>
      <w:r w:rsidR="00251BB3" w:rsidRPr="00FE4430">
        <w:rPr>
          <w:lang w:val="en-AU"/>
        </w:rPr>
        <w:t xml:space="preserve"> to which the</w:t>
      </w:r>
      <w:r w:rsidR="00B723AA">
        <w:rPr>
          <w:lang w:val="en-AU"/>
        </w:rPr>
        <w:t>y</w:t>
      </w:r>
      <w:r w:rsidR="00251BB3" w:rsidRPr="00FE4430">
        <w:rPr>
          <w:lang w:val="en-AU"/>
        </w:rPr>
        <w:t xml:space="preserve"> belong </w:t>
      </w:r>
      <w:r w:rsidR="002F4395">
        <w:rPr>
          <w:lang w:val="en-AU"/>
        </w:rPr>
        <w:t>are</w:t>
      </w:r>
      <w:r w:rsidR="00251BB3" w:rsidRPr="00FE4430">
        <w:rPr>
          <w:lang w:val="en-AU"/>
        </w:rPr>
        <w:t xml:space="preserve"> of no significance (except</w:t>
      </w:r>
      <w:r w:rsidR="00B723AA">
        <w:rPr>
          <w:lang w:val="en-AU"/>
        </w:rPr>
        <w:t xml:space="preserve"> </w:t>
      </w:r>
      <w:r w:rsidR="00251BB3" w:rsidRPr="00FE4430">
        <w:rPr>
          <w:lang w:val="en-AU"/>
        </w:rPr>
        <w:t>in calculating the derivative increment for adjustable members</w:t>
      </w:r>
      <w:r w:rsidR="00B723AA">
        <w:rPr>
          <w:lang w:val="en-AU"/>
        </w:rPr>
        <w:t xml:space="preserve"> </w:t>
      </w:r>
      <w:r w:rsidR="002F4395">
        <w:rPr>
          <w:lang w:val="en-AU"/>
        </w:rPr>
        <w:t>belonging to</w:t>
      </w:r>
      <w:r w:rsidR="00B723AA">
        <w:rPr>
          <w:lang w:val="en-AU"/>
        </w:rPr>
        <w:t xml:space="preserve"> the same group</w:t>
      </w:r>
      <w:r w:rsidR="00251BB3" w:rsidRPr="00FE4430">
        <w:rPr>
          <w:lang w:val="en-AU"/>
        </w:rPr>
        <w:t xml:space="preserve"> if the increment type is “rel_to_max”). </w:t>
      </w:r>
    </w:p>
    <w:p w14:paraId="093D0585" w14:textId="77777777" w:rsidR="00251BB3" w:rsidRDefault="00251BB3" w:rsidP="00251BB3">
      <w:pPr>
        <w:rPr>
          <w:lang w:val="en-AU"/>
        </w:rPr>
      </w:pPr>
      <w:r>
        <w:rPr>
          <w:lang w:val="en-AU"/>
        </w:rPr>
        <w:t>The many options available for finite-difference derivatives calculation are discussed in section 3.</w:t>
      </w:r>
      <w:r w:rsidR="004C51A5">
        <w:rPr>
          <w:lang w:val="en-AU"/>
        </w:rPr>
        <w:t>3</w:t>
      </w:r>
      <w:r>
        <w:rPr>
          <w:lang w:val="en-AU"/>
        </w:rPr>
        <w:t xml:space="preserve"> of this manual, as are the variables which control these options. That discussion </w:t>
      </w:r>
      <w:r w:rsidR="00B723AA">
        <w:rPr>
          <w:lang w:val="en-AU"/>
        </w:rPr>
        <w:t>is not</w:t>
      </w:r>
      <w:r>
        <w:rPr>
          <w:lang w:val="en-AU"/>
        </w:rPr>
        <w:t xml:space="preserve"> repeated here</w:t>
      </w:r>
      <w:r w:rsidR="00B723AA">
        <w:rPr>
          <w:lang w:val="en-AU"/>
        </w:rPr>
        <w:t>;</w:t>
      </w:r>
      <w:r>
        <w:rPr>
          <w:lang w:val="en-AU"/>
        </w:rPr>
        <w:t xml:space="preserve"> </w:t>
      </w:r>
      <w:r w:rsidR="00B723AA">
        <w:rPr>
          <w:lang w:val="en-AU"/>
        </w:rPr>
        <w:t>o</w:t>
      </w:r>
      <w:r>
        <w:rPr>
          <w:lang w:val="en-AU"/>
        </w:rPr>
        <w:t>nly a short description of the role of each variable is presented below.</w:t>
      </w:r>
    </w:p>
    <w:p w14:paraId="0509653C" w14:textId="77777777" w:rsidR="004C51A5" w:rsidRDefault="004C51A5" w:rsidP="00251BB3">
      <w:pPr>
        <w:rPr>
          <w:lang w:val="en-AU"/>
        </w:rPr>
      </w:pPr>
      <w:r>
        <w:rPr>
          <w:lang w:val="en-AU"/>
        </w:rPr>
        <w:t>Minimalist s</w:t>
      </w:r>
      <w:r w:rsidR="00251BB3">
        <w:rPr>
          <w:lang w:val="en-AU"/>
        </w:rPr>
        <w:t>pecifications</w:t>
      </w:r>
      <w:r>
        <w:rPr>
          <w:lang w:val="en-AU"/>
        </w:rPr>
        <w:t xml:space="preserve"> (i.e. specifications which </w:t>
      </w:r>
      <w:r w:rsidR="002F4395">
        <w:rPr>
          <w:lang w:val="en-AU"/>
        </w:rPr>
        <w:t xml:space="preserve">pertain </w:t>
      </w:r>
      <w:r>
        <w:rPr>
          <w:lang w:val="en-AU"/>
        </w:rPr>
        <w:t>only to functionality offered by members of the PEST++ suite</w:t>
      </w:r>
      <w:r w:rsidR="002F4395">
        <w:rPr>
          <w:lang w:val="en-AU"/>
        </w:rPr>
        <w:t>)</w:t>
      </w:r>
      <w:r w:rsidR="00251BB3">
        <w:rPr>
          <w:lang w:val="en-AU"/>
        </w:rPr>
        <w:t xml:space="preserve"> </w:t>
      </w:r>
      <w:r w:rsidR="002F4395">
        <w:rPr>
          <w:lang w:val="en-AU"/>
        </w:rPr>
        <w:t>of</w:t>
      </w:r>
      <w:r w:rsidR="00251BB3">
        <w:rPr>
          <w:lang w:val="en-AU"/>
        </w:rPr>
        <w:t xml:space="preserve"> the “parameter groups” section of </w:t>
      </w:r>
      <w:r w:rsidR="00B723AA">
        <w:rPr>
          <w:lang w:val="en-AU"/>
        </w:rPr>
        <w:t>a</w:t>
      </w:r>
      <w:r w:rsidR="00251BB3">
        <w:rPr>
          <w:lang w:val="en-AU"/>
        </w:rPr>
        <w:t xml:space="preserve"> PEST control file are provided in figure 4.</w:t>
      </w:r>
      <w:r>
        <w:rPr>
          <w:lang w:val="en-AU"/>
        </w:rPr>
        <w:t>4</w:t>
      </w:r>
      <w:r w:rsidR="00251BB3">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4C51A5" w14:paraId="21626DA4" w14:textId="77777777" w:rsidTr="00C40A21">
        <w:trPr>
          <w:cantSplit/>
        </w:trPr>
        <w:tc>
          <w:tcPr>
            <w:tcW w:w="9242" w:type="dxa"/>
            <w:shd w:val="clear" w:color="auto" w:fill="auto"/>
          </w:tcPr>
          <w:p w14:paraId="547D5ED3" w14:textId="77777777" w:rsidR="004C51A5" w:rsidRPr="00C40A21" w:rsidRDefault="004C51A5" w:rsidP="004C51A5">
            <w:pPr>
              <w:pStyle w:val="computerChar"/>
              <w:rPr>
                <w:rStyle w:val="Technical2"/>
                <w:sz w:val="18"/>
                <w:szCs w:val="18"/>
                <w:lang w:val="en-AU"/>
              </w:rPr>
            </w:pPr>
            <w:r w:rsidRPr="00C40A21">
              <w:rPr>
                <w:rStyle w:val="Technical2"/>
                <w:sz w:val="18"/>
                <w:szCs w:val="18"/>
                <w:lang w:val="en-AU"/>
              </w:rPr>
              <w:t>* parameter groups</w:t>
            </w:r>
          </w:p>
          <w:p w14:paraId="68ABAF0C" w14:textId="77777777" w:rsidR="004C51A5" w:rsidRPr="00C40A21" w:rsidRDefault="004C51A5" w:rsidP="004C51A5">
            <w:pPr>
              <w:pStyle w:val="computerChar"/>
              <w:rPr>
                <w:rStyle w:val="Technical2"/>
                <w:sz w:val="18"/>
                <w:szCs w:val="18"/>
                <w:lang w:val="en-AU"/>
              </w:rPr>
            </w:pPr>
            <w:r w:rsidRPr="00C40A21">
              <w:rPr>
                <w:rStyle w:val="Technical2"/>
                <w:sz w:val="18"/>
                <w:szCs w:val="18"/>
                <w:lang w:val="en-AU"/>
              </w:rPr>
              <w:t>PARGPNME INCTYP DERINC DERINCLB FORCEN DERINCMUL DERMTHD</w:t>
            </w:r>
          </w:p>
          <w:p w14:paraId="1D675CDE" w14:textId="57719496" w:rsidR="004C51A5" w:rsidRPr="00C40A21" w:rsidRDefault="004C51A5" w:rsidP="00C40A21">
            <w:pPr>
              <w:spacing w:before="0" w:after="0"/>
              <w:rPr>
                <w:lang w:val="en-AU"/>
              </w:rPr>
            </w:pPr>
            <w:r w:rsidRPr="00C40A21">
              <w:rPr>
                <w:rStyle w:val="Technical2"/>
                <w:sz w:val="18"/>
                <w:szCs w:val="18"/>
                <w:lang w:val="en-AU"/>
              </w:rPr>
              <w:t>(</w:t>
            </w:r>
            <w:r w:rsidRPr="00C40A21">
              <w:rPr>
                <w:rStyle w:val="Technical2"/>
                <w:i/>
                <w:sz w:val="18"/>
                <w:szCs w:val="18"/>
                <w:lang w:val="en-AU"/>
              </w:rPr>
              <w:t>one such line for each parameter group</w:t>
            </w:r>
            <w:r w:rsidRPr="00C40A21">
              <w:rPr>
                <w:rStyle w:val="Technical2"/>
                <w:sz w:val="18"/>
                <w:szCs w:val="18"/>
                <w:lang w:val="en-AU"/>
              </w:rPr>
              <w:t>)</w:t>
            </w:r>
          </w:p>
        </w:tc>
      </w:tr>
    </w:tbl>
    <w:p w14:paraId="581500DF" w14:textId="77777777" w:rsidR="00251BB3" w:rsidRDefault="00251BB3" w:rsidP="00251BB3">
      <w:pPr>
        <w:pStyle w:val="Caption"/>
        <w:rPr>
          <w:lang w:val="en-AU"/>
        </w:rPr>
      </w:pPr>
      <w:r>
        <w:rPr>
          <w:lang w:val="en-AU"/>
        </w:rPr>
        <w:t>Figure 4.</w:t>
      </w:r>
      <w:r w:rsidR="004C51A5">
        <w:rPr>
          <w:lang w:val="en-AU"/>
        </w:rPr>
        <w:t>4</w:t>
      </w:r>
      <w:r>
        <w:rPr>
          <w:lang w:val="en-AU"/>
        </w:rPr>
        <w:t xml:space="preserve"> </w:t>
      </w:r>
      <w:r w:rsidR="007310FB">
        <w:rPr>
          <w:lang w:val="en-AU"/>
        </w:rPr>
        <w:t>Minimalist</w:t>
      </w:r>
      <w:r w:rsidR="004C51A5">
        <w:rPr>
          <w:lang w:val="en-AU"/>
        </w:rPr>
        <w:t xml:space="preserve"> s</w:t>
      </w:r>
      <w:r>
        <w:rPr>
          <w:lang w:val="en-AU"/>
        </w:rPr>
        <w:t xml:space="preserve">pecifications </w:t>
      </w:r>
      <w:r w:rsidR="00B723AA">
        <w:rPr>
          <w:lang w:val="en-AU"/>
        </w:rPr>
        <w:t>for</w:t>
      </w:r>
      <w:r>
        <w:rPr>
          <w:lang w:val="en-AU"/>
        </w:rPr>
        <w:t xml:space="preserve"> the “parameter groups” section of </w:t>
      </w:r>
      <w:r w:rsidR="00B723AA">
        <w:rPr>
          <w:lang w:val="en-AU"/>
        </w:rPr>
        <w:t>a</w:t>
      </w:r>
      <w:r>
        <w:rPr>
          <w:lang w:val="en-AU"/>
        </w:rPr>
        <w:t xml:space="preserve"> PEST control file.</w:t>
      </w:r>
    </w:p>
    <w:p w14:paraId="38CF521D" w14:textId="77777777" w:rsidR="00251BB3" w:rsidRDefault="00251BB3" w:rsidP="00251BB3">
      <w:pPr>
        <w:pStyle w:val="Heading3"/>
      </w:pPr>
      <w:bookmarkStart w:id="1808" w:name="_Toc520535213"/>
      <w:r>
        <w:t>4.</w:t>
      </w:r>
      <w:r w:rsidR="0076051F">
        <w:t>8</w:t>
      </w:r>
      <w:r>
        <w:t>.2 Parameter Group Variables</w:t>
      </w:r>
      <w:bookmarkEnd w:id="1808"/>
    </w:p>
    <w:p w14:paraId="048DF9FB" w14:textId="77777777" w:rsidR="00251BB3" w:rsidRPr="00FE4430" w:rsidRDefault="00251BB3" w:rsidP="00251BB3">
      <w:pPr>
        <w:pStyle w:val="Heading4"/>
        <w:rPr>
          <w:lang w:val="en-AU"/>
        </w:rPr>
      </w:pPr>
      <w:r w:rsidRPr="00FE4430">
        <w:rPr>
          <w:lang w:val="en-AU"/>
        </w:rPr>
        <w:t>PARGPNME</w:t>
      </w:r>
    </w:p>
    <w:p w14:paraId="55BBC4AF" w14:textId="77777777" w:rsidR="00251BB3" w:rsidRDefault="00251BB3" w:rsidP="00251BB3">
      <w:pPr>
        <w:rPr>
          <w:lang w:val="en-AU"/>
        </w:rPr>
      </w:pPr>
      <w:r>
        <w:rPr>
          <w:lang w:val="en-AU"/>
        </w:rPr>
        <w:t>PARGPNME is the parameter group name.</w:t>
      </w:r>
      <w:r w:rsidRPr="00FE4430">
        <w:rPr>
          <w:lang w:val="en-AU"/>
        </w:rPr>
        <w:t xml:space="preserve"> </w:t>
      </w:r>
      <w:r>
        <w:rPr>
          <w:lang w:val="en-AU"/>
        </w:rPr>
        <w:t>This</w:t>
      </w:r>
      <w:r w:rsidRPr="00FE4430">
        <w:rPr>
          <w:lang w:val="en-AU"/>
        </w:rPr>
        <w:t xml:space="preserve"> must be a maximum of twelve characters in length</w:t>
      </w:r>
      <w:r>
        <w:rPr>
          <w:lang w:val="en-AU"/>
        </w:rPr>
        <w:t>, though for reasons stated above</w:t>
      </w:r>
      <w:r w:rsidR="003C1629">
        <w:rPr>
          <w:lang w:val="en-AU"/>
        </w:rPr>
        <w:t>, there are occasions when</w:t>
      </w:r>
      <w:r>
        <w:rPr>
          <w:lang w:val="en-AU"/>
        </w:rPr>
        <w:t xml:space="preserve"> its length is best limited to six characters</w:t>
      </w:r>
      <w:r w:rsidRPr="00FE4430">
        <w:rPr>
          <w:lang w:val="en-AU"/>
        </w:rPr>
        <w:t xml:space="preserve">. </w:t>
      </w:r>
    </w:p>
    <w:p w14:paraId="1F7557C0" w14:textId="77777777" w:rsidR="00251BB3" w:rsidRPr="00FE4430" w:rsidRDefault="00251BB3" w:rsidP="00251BB3">
      <w:pPr>
        <w:rPr>
          <w:lang w:val="en-AU"/>
        </w:rPr>
      </w:pPr>
      <w:r w:rsidRPr="00FE4430">
        <w:rPr>
          <w:lang w:val="en-AU"/>
        </w:rPr>
        <w:t xml:space="preserve">If </w:t>
      </w:r>
      <w:r>
        <w:rPr>
          <w:lang w:val="en-AU"/>
        </w:rPr>
        <w:t>a group is featured in the “parameter groups” section of a PEST control file</w:t>
      </w:r>
      <w:r w:rsidRPr="00FE4430">
        <w:rPr>
          <w:lang w:val="en-AU"/>
        </w:rPr>
        <w:t xml:space="preserve"> it is not essential that any parameters belong to that group. However if, in the “parameter data” section of </w:t>
      </w:r>
      <w:r w:rsidR="00B723AA">
        <w:rPr>
          <w:lang w:val="en-AU"/>
        </w:rPr>
        <w:t>a</w:t>
      </w:r>
      <w:r w:rsidRPr="00FE4430">
        <w:rPr>
          <w:lang w:val="en-AU"/>
        </w:rPr>
        <w:t xml:space="preserve"> PEST control file, a parameter is declared as belonging to a group that is not featured in the “parameter groups” section of the</w:t>
      </w:r>
      <w:r w:rsidR="00B723AA">
        <w:rPr>
          <w:lang w:val="en-AU"/>
        </w:rPr>
        <w:t xml:space="preserve"> same</w:t>
      </w:r>
      <w:r w:rsidRPr="00FE4430">
        <w:rPr>
          <w:lang w:val="en-AU"/>
        </w:rPr>
        <w:t xml:space="preserve"> PEST control file, an error condition will arise.</w:t>
      </w:r>
    </w:p>
    <w:p w14:paraId="73B422FC" w14:textId="77777777" w:rsidR="00251BB3" w:rsidRPr="00FE4430" w:rsidRDefault="00251BB3" w:rsidP="00251BB3">
      <w:pPr>
        <w:pStyle w:val="Heading4"/>
        <w:rPr>
          <w:lang w:val="en-AU"/>
        </w:rPr>
      </w:pPr>
      <w:r w:rsidRPr="00FE4430">
        <w:rPr>
          <w:lang w:val="en-AU"/>
        </w:rPr>
        <w:t>INCTYP and DERINC</w:t>
      </w:r>
    </w:p>
    <w:p w14:paraId="60AF0D43" w14:textId="77777777" w:rsidR="00251BB3" w:rsidRPr="00FE4430" w:rsidRDefault="0071629F" w:rsidP="00251BB3">
      <w:pPr>
        <w:rPr>
          <w:lang w:val="en-AU"/>
        </w:rPr>
      </w:pPr>
      <w:r w:rsidRPr="00FE4430">
        <w:rPr>
          <w:lang w:val="en-AU"/>
        </w:rPr>
        <w:fldChar w:fldCharType="begin"/>
      </w:r>
      <w:r w:rsidR="00251BB3" w:rsidRPr="00FE4430">
        <w:rPr>
          <w:lang w:val="en-AU"/>
        </w:rPr>
        <w:instrText>xe "INCTYP"</w:instrText>
      </w:r>
      <w:r w:rsidRPr="00FE4430">
        <w:rPr>
          <w:lang w:val="en-AU"/>
        </w:rPr>
        <w:fldChar w:fldCharType="end"/>
      </w:r>
      <w:r w:rsidR="00251BB3" w:rsidRPr="00FE4430">
        <w:rPr>
          <w:lang w:val="en-AU"/>
        </w:rPr>
        <w:t xml:space="preserve">INCTYP is a character variable which can assume the values “relative”, “absolute” or “rel_to_max”. If it is “relative”, the </w:t>
      </w:r>
      <w:r w:rsidRPr="00FE4430">
        <w:rPr>
          <w:lang w:val="en-AU"/>
        </w:rPr>
        <w:fldChar w:fldCharType="begin"/>
      </w:r>
      <w:r w:rsidR="00251BB3" w:rsidRPr="00FE4430">
        <w:rPr>
          <w:lang w:val="en-AU"/>
        </w:rPr>
        <w:instrText>xe "Parameter increments"</w:instrText>
      </w:r>
      <w:r w:rsidRPr="00FE4430">
        <w:rPr>
          <w:lang w:val="en-AU"/>
        </w:rPr>
        <w:fldChar w:fldCharType="end"/>
      </w:r>
      <w:r w:rsidR="00251BB3" w:rsidRPr="00FE4430">
        <w:rPr>
          <w:lang w:val="en-AU"/>
        </w:rPr>
        <w:t xml:space="preserve">increment used for forward-difference calculation of derivatives with respect to any parameter belonging to the group is calculated as a fraction of the current value of that parameter; that fraction is provided as the real variable DERINC. However if INCTYP is “absolute” the parameter increment for parameters belonging to the </w:t>
      </w:r>
      <w:r w:rsidR="00251BB3" w:rsidRPr="00FE4430">
        <w:rPr>
          <w:lang w:val="en-AU"/>
        </w:rPr>
        <w:lastRenderedPageBreak/>
        <w:t xml:space="preserve">group is fixed, being again provided as the variable DERINC. Alternatively, if INCTYP is “rel_to_max”, the increment for any group member is calculated as a fraction of the group member with highest absolute value, that fraction again being DERINC. </w:t>
      </w:r>
    </w:p>
    <w:p w14:paraId="369CBCF3" w14:textId="77777777" w:rsidR="00251BB3" w:rsidRPr="00FE4430" w:rsidRDefault="00251BB3" w:rsidP="00251BB3">
      <w:pPr>
        <w:rPr>
          <w:lang w:val="en-AU"/>
        </w:rPr>
      </w:pPr>
      <w:r w:rsidRPr="00FE4430">
        <w:rPr>
          <w:lang w:val="en-AU"/>
        </w:rPr>
        <w:t>Thus</w:t>
      </w:r>
      <w:r>
        <w:rPr>
          <w:lang w:val="en-AU"/>
        </w:rPr>
        <w:t>, for example,</w:t>
      </w:r>
      <w:r w:rsidRPr="00FE4430">
        <w:rPr>
          <w:lang w:val="en-AU"/>
        </w:rPr>
        <w:t xml:space="preserve"> if INCTYP is “relative” and DERINC is 0.01 (a suitable value in many cases), the</w:t>
      </w:r>
      <w:r w:rsidR="00AC497F">
        <w:rPr>
          <w:lang w:val="en-AU"/>
        </w:rPr>
        <w:t xml:space="preserve"> parameter</w:t>
      </w:r>
      <w:r w:rsidRPr="00FE4430">
        <w:rPr>
          <w:lang w:val="en-AU"/>
        </w:rPr>
        <w:t xml:space="preserve"> increment for each group member is calculated as 0.01 times the current value of that </w:t>
      </w:r>
      <w:r w:rsidR="00AC497F">
        <w:rPr>
          <w:lang w:val="en-AU"/>
        </w:rPr>
        <w:t>parameter</w:t>
      </w:r>
      <w:r w:rsidR="002F4395">
        <w:rPr>
          <w:lang w:val="en-AU"/>
        </w:rPr>
        <w:t>; this applies in all iterations of the inversion or optimization process.</w:t>
      </w:r>
      <w:r w:rsidRPr="00FE4430">
        <w:rPr>
          <w:lang w:val="en-AU"/>
        </w:rPr>
        <w:t xml:space="preserve"> However if INCTYP is “absolute” and DERINC is 0.01, the parameter increment is the same for all members of the group over all iterations, </w:t>
      </w:r>
      <w:r w:rsidR="00AC497F">
        <w:rPr>
          <w:lang w:val="en-AU"/>
        </w:rPr>
        <w:t xml:space="preserve">this </w:t>
      </w:r>
      <w:r w:rsidRPr="00FE4430">
        <w:rPr>
          <w:lang w:val="en-AU"/>
        </w:rPr>
        <w:t xml:space="preserve">being 0.01. If INCTYP is “rel_to_max” and DERINC is again 0.01, the </w:t>
      </w:r>
      <w:r w:rsidR="00AC497F">
        <w:rPr>
          <w:lang w:val="en-AU"/>
        </w:rPr>
        <w:t xml:space="preserve">parameter </w:t>
      </w:r>
      <w:r w:rsidRPr="00FE4430">
        <w:rPr>
          <w:lang w:val="en-AU"/>
        </w:rPr>
        <w:t xml:space="preserve">increment for all group members is the same for any one iteration, </w:t>
      </w:r>
      <w:r w:rsidR="00AC497F">
        <w:rPr>
          <w:lang w:val="en-AU"/>
        </w:rPr>
        <w:t xml:space="preserve">this </w:t>
      </w:r>
      <w:r w:rsidRPr="00FE4430">
        <w:rPr>
          <w:lang w:val="en-AU"/>
        </w:rPr>
        <w:t>being 0.01 times the absolute value of the group member of highest current magnitude; however the increment may vary from iteration to iteration.</w:t>
      </w:r>
    </w:p>
    <w:p w14:paraId="3609888D" w14:textId="77777777" w:rsidR="00251BB3" w:rsidRPr="00FE4430" w:rsidRDefault="00251BB3" w:rsidP="00251BB3">
      <w:pPr>
        <w:rPr>
          <w:lang w:val="en-AU"/>
        </w:rPr>
      </w:pPr>
      <w:r w:rsidRPr="00FE4430">
        <w:rPr>
          <w:lang w:val="en-AU"/>
        </w:rPr>
        <w:t>If a group contains members which are fixed and/or tied</w:t>
      </w:r>
      <w:r w:rsidR="00AC497F">
        <w:rPr>
          <w:lang w:val="en-AU"/>
        </w:rPr>
        <w:t>, it is important to note that</w:t>
      </w:r>
      <w:r w:rsidRPr="00FE4430">
        <w:rPr>
          <w:lang w:val="en-AU"/>
        </w:rPr>
        <w:t xml:space="preserve"> the values of these parameters are taken into account when calculating parameter increments using the “rel_to_max” option.</w:t>
      </w:r>
    </w:p>
    <w:p w14:paraId="26C84DA2" w14:textId="77777777" w:rsidR="00251BB3" w:rsidRPr="00FE4430" w:rsidRDefault="00251BB3" w:rsidP="00251BB3">
      <w:pPr>
        <w:rPr>
          <w:lang w:val="en-AU"/>
        </w:rPr>
      </w:pPr>
      <w:r w:rsidRPr="00FE4430">
        <w:rPr>
          <w:lang w:val="en-AU"/>
        </w:rPr>
        <w:t xml:space="preserve">For the “relative” and “rel_to_max” options, a DERINC value of </w:t>
      </w:r>
      <w:r>
        <w:rPr>
          <w:lang w:val="en-AU"/>
        </w:rPr>
        <w:t xml:space="preserve">between </w:t>
      </w:r>
      <w:r w:rsidRPr="00FE4430">
        <w:rPr>
          <w:lang w:val="en-AU"/>
        </w:rPr>
        <w:t>0.01</w:t>
      </w:r>
      <w:r>
        <w:rPr>
          <w:lang w:val="en-AU"/>
        </w:rPr>
        <w:t xml:space="preserve"> and 0.02</w:t>
      </w:r>
      <w:r w:rsidRPr="00FE4430">
        <w:rPr>
          <w:lang w:val="en-AU"/>
        </w:rPr>
        <w:t xml:space="preserve"> is often appropriate. However no suggestion for an appropriate DERINC value can be provided for the “absolute” increment option; the most appropriate increment will depend on parameter magnitudes</w:t>
      </w:r>
      <w:r w:rsidR="002F4395">
        <w:rPr>
          <w:lang w:val="en-AU"/>
        </w:rPr>
        <w:t xml:space="preserve"> and types</w:t>
      </w:r>
      <w:r w:rsidRPr="00FE4430">
        <w:rPr>
          <w:lang w:val="en-AU"/>
        </w:rPr>
        <w:t>.</w:t>
      </w:r>
    </w:p>
    <w:p w14:paraId="6D571378" w14:textId="77777777" w:rsidR="00251BB3" w:rsidRPr="00FE4430" w:rsidRDefault="00251BB3" w:rsidP="00251BB3">
      <w:pPr>
        <w:pStyle w:val="Heading4"/>
        <w:rPr>
          <w:lang w:val="en-AU"/>
        </w:rPr>
      </w:pPr>
      <w:r w:rsidRPr="00FE4430">
        <w:rPr>
          <w:lang w:val="en-AU"/>
        </w:rPr>
        <w:t>DERINCLB</w:t>
      </w:r>
    </w:p>
    <w:p w14:paraId="4092D7B5" w14:textId="77777777" w:rsidR="00251BB3" w:rsidRPr="00FE4430" w:rsidRDefault="0071629F" w:rsidP="00251BB3">
      <w:pPr>
        <w:rPr>
          <w:lang w:val="en-AU"/>
        </w:rPr>
      </w:pPr>
      <w:r w:rsidRPr="00FE4430">
        <w:rPr>
          <w:lang w:val="en-AU"/>
        </w:rPr>
        <w:fldChar w:fldCharType="begin"/>
      </w:r>
      <w:r w:rsidR="00251BB3" w:rsidRPr="00FE4430">
        <w:rPr>
          <w:lang w:val="en-AU"/>
        </w:rPr>
        <w:instrText>xe "DERINCLB"</w:instrText>
      </w:r>
      <w:r w:rsidRPr="00FE4430">
        <w:rPr>
          <w:lang w:val="en-AU"/>
        </w:rPr>
        <w:fldChar w:fldCharType="end"/>
      </w:r>
      <w:r w:rsidR="00251BB3" w:rsidRPr="00FE4430">
        <w:rPr>
          <w:lang w:val="en-AU"/>
        </w:rPr>
        <w:t>If a parameter increment is calculated as “relative” or “rel_to_max”, it is possible that it may become too low if the parameter</w:t>
      </w:r>
      <w:r w:rsidR="002F4395">
        <w:rPr>
          <w:lang w:val="en-AU"/>
        </w:rPr>
        <w:t>’s value</w:t>
      </w:r>
      <w:r w:rsidR="00251BB3" w:rsidRPr="00FE4430">
        <w:rPr>
          <w:lang w:val="en-AU"/>
        </w:rPr>
        <w:t xml:space="preserve"> becomes very small or, in the case of the “rel_to_max” option, if the magnitude of the largest parameter in the group becomes very small. A parameter increment becomes “too low” if it does not allow reliable derivatives to be calculated with respect to that parameter because of </w:t>
      </w:r>
      <w:r w:rsidRPr="00FE4430">
        <w:rPr>
          <w:lang w:val="en-AU"/>
        </w:rPr>
        <w:fldChar w:fldCharType="begin"/>
      </w:r>
      <w:r w:rsidR="00251BB3" w:rsidRPr="00FE4430">
        <w:rPr>
          <w:lang w:val="en-AU"/>
        </w:rPr>
        <w:instrText>xe "Roundoff errors"</w:instrText>
      </w:r>
      <w:r w:rsidRPr="00FE4430">
        <w:rPr>
          <w:lang w:val="en-AU"/>
        </w:rPr>
        <w:fldChar w:fldCharType="end"/>
      </w:r>
      <w:r w:rsidR="00251BB3" w:rsidRPr="00FE4430">
        <w:rPr>
          <w:lang w:val="en-AU"/>
        </w:rPr>
        <w:t>round</w:t>
      </w:r>
      <w:r w:rsidR="00AC497F">
        <w:rPr>
          <w:lang w:val="en-AU"/>
        </w:rPr>
        <w:t>-</w:t>
      </w:r>
      <w:r w:rsidR="00251BB3" w:rsidRPr="00FE4430">
        <w:rPr>
          <w:lang w:val="en-AU"/>
        </w:rPr>
        <w:t>off errors incurred in the subtraction of nearly equal model</w:t>
      </w:r>
      <w:r w:rsidR="00AC497F">
        <w:rPr>
          <w:lang w:val="en-AU"/>
        </w:rPr>
        <w:t xml:space="preserve"> outputs</w:t>
      </w:r>
      <w:r w:rsidR="00251BB3" w:rsidRPr="00FE4430">
        <w:rPr>
          <w:lang w:val="en-AU"/>
        </w:rPr>
        <w:t>.</w:t>
      </w:r>
    </w:p>
    <w:p w14:paraId="5C6A10FF" w14:textId="77777777" w:rsidR="00251BB3" w:rsidRPr="00FE4430" w:rsidRDefault="00251BB3" w:rsidP="00251BB3">
      <w:pPr>
        <w:rPr>
          <w:lang w:val="en-AU"/>
        </w:rPr>
      </w:pPr>
      <w:r w:rsidRPr="00FE4430">
        <w:rPr>
          <w:lang w:val="en-AU"/>
        </w:rPr>
        <w:t xml:space="preserve">To circumvent this possibility, an absolute lower bound can be placed on parameter increments; this lower bound </w:t>
      </w:r>
      <w:r>
        <w:rPr>
          <w:lang w:val="en-AU"/>
        </w:rPr>
        <w:t>is</w:t>
      </w:r>
      <w:r w:rsidRPr="00FE4430">
        <w:rPr>
          <w:lang w:val="en-AU"/>
        </w:rPr>
        <w:t xml:space="preserve"> the same for all group members, and is provided as the </w:t>
      </w:r>
      <w:r>
        <w:rPr>
          <w:lang w:val="en-AU"/>
        </w:rPr>
        <w:t>value of the</w:t>
      </w:r>
      <w:r w:rsidRPr="00FE4430">
        <w:rPr>
          <w:lang w:val="en-AU"/>
        </w:rPr>
        <w:t xml:space="preserve"> DERINCLB </w:t>
      </w:r>
      <w:r w:rsidR="002F4395">
        <w:rPr>
          <w:lang w:val="en-AU"/>
        </w:rPr>
        <w:t xml:space="preserve">control </w:t>
      </w:r>
      <w:r w:rsidRPr="00FE4430">
        <w:rPr>
          <w:lang w:val="en-AU"/>
        </w:rPr>
        <w:t xml:space="preserve">variable. Thus if a parameter value is currently 1000.0 and it belongs to a group for which INCTYP is “relative”, DERINC is 0.01, and DERINCLB is 15.0, the parameter increment will be 15.0 instead of 10.0 calculated on the basis of DERINC alone. If you do not wish to place a lower bound on parameter increments in this fashion, you should provide DERINCLB with a value of 0.0. </w:t>
      </w:r>
    </w:p>
    <w:p w14:paraId="6C1AE319" w14:textId="77777777" w:rsidR="00251BB3" w:rsidRPr="00FE4430" w:rsidRDefault="00251BB3" w:rsidP="00251BB3">
      <w:pPr>
        <w:rPr>
          <w:lang w:val="en-AU"/>
        </w:rPr>
      </w:pPr>
      <w:r w:rsidRPr="00FE4430">
        <w:rPr>
          <w:lang w:val="en-AU"/>
        </w:rPr>
        <w:t>Note that if INCTYP is “absolute”, DERINCLB is ignored.</w:t>
      </w:r>
    </w:p>
    <w:p w14:paraId="5E871577" w14:textId="77777777" w:rsidR="00251BB3" w:rsidRPr="00FE4430" w:rsidRDefault="00251BB3" w:rsidP="00251BB3">
      <w:pPr>
        <w:pStyle w:val="Heading4"/>
        <w:rPr>
          <w:lang w:val="en-AU"/>
        </w:rPr>
      </w:pPr>
      <w:r w:rsidRPr="00FE4430">
        <w:rPr>
          <w:lang w:val="en-AU"/>
        </w:rPr>
        <w:t>FORCEN</w:t>
      </w:r>
    </w:p>
    <w:p w14:paraId="7F4F58E8" w14:textId="77777777" w:rsidR="00251BB3" w:rsidRPr="00FE4430" w:rsidRDefault="00251BB3" w:rsidP="00251BB3">
      <w:pPr>
        <w:rPr>
          <w:lang w:val="en-AU"/>
        </w:rPr>
      </w:pPr>
      <w:r w:rsidRPr="00FE4430">
        <w:rPr>
          <w:lang w:val="en-AU"/>
        </w:rPr>
        <w:t xml:space="preserve">The character variable </w:t>
      </w:r>
      <w:r w:rsidR="0071629F" w:rsidRPr="00FE4430">
        <w:rPr>
          <w:lang w:val="en-AU"/>
        </w:rPr>
        <w:fldChar w:fldCharType="begin"/>
      </w:r>
      <w:r w:rsidRPr="00FE4430">
        <w:rPr>
          <w:lang w:val="en-AU"/>
        </w:rPr>
        <w:instrText>xe "FORCEN"</w:instrText>
      </w:r>
      <w:r w:rsidR="0071629F" w:rsidRPr="00FE4430">
        <w:rPr>
          <w:lang w:val="en-AU"/>
        </w:rPr>
        <w:fldChar w:fldCharType="end"/>
      </w:r>
      <w:r w:rsidRPr="00FE4430">
        <w:rPr>
          <w:lang w:val="en-AU"/>
        </w:rPr>
        <w:t>FORCEN (an abbreviation of “</w:t>
      </w:r>
      <w:r w:rsidRPr="00807E3A">
        <w:rPr>
          <w:u w:val="single"/>
          <w:lang w:val="en-AU"/>
        </w:rPr>
        <w:t>for</w:t>
      </w:r>
      <w:r w:rsidRPr="00FE4430">
        <w:rPr>
          <w:lang w:val="en-AU"/>
        </w:rPr>
        <w:t>ward/</w:t>
      </w:r>
      <w:r w:rsidRPr="00807E3A">
        <w:rPr>
          <w:u w:val="single"/>
          <w:lang w:val="en-AU"/>
        </w:rPr>
        <w:t>cen</w:t>
      </w:r>
      <w:r w:rsidRPr="00FE4430">
        <w:rPr>
          <w:lang w:val="en-AU"/>
        </w:rPr>
        <w:t xml:space="preserve">tral”) determines whether derivatives for group members are calculated using </w:t>
      </w:r>
      <w:r w:rsidR="0071629F" w:rsidRPr="00FE4430">
        <w:rPr>
          <w:lang w:val="en-AU"/>
        </w:rPr>
        <w:fldChar w:fldCharType="begin"/>
      </w:r>
      <w:r w:rsidRPr="00FE4430">
        <w:rPr>
          <w:lang w:val="en-AU"/>
        </w:rPr>
        <w:instrText>xe "Forward derivatives"</w:instrText>
      </w:r>
      <w:r w:rsidR="0071629F" w:rsidRPr="00FE4430">
        <w:rPr>
          <w:lang w:val="en-AU"/>
        </w:rPr>
        <w:fldChar w:fldCharType="end"/>
      </w:r>
      <w:r w:rsidRPr="00FE4430">
        <w:rPr>
          <w:lang w:val="en-AU"/>
        </w:rPr>
        <w:t>forward differences,</w:t>
      </w:r>
      <w:r w:rsidR="003C1629">
        <w:rPr>
          <w:lang w:val="en-AU"/>
        </w:rPr>
        <w:t xml:space="preserve"> or</w:t>
      </w:r>
      <w:r w:rsidRPr="00FE4430">
        <w:rPr>
          <w:lang w:val="en-AU"/>
        </w:rPr>
        <w:t xml:space="preserve"> </w:t>
      </w:r>
      <w:r w:rsidR="00AC497F">
        <w:rPr>
          <w:lang w:val="en-AU"/>
        </w:rPr>
        <w:t xml:space="preserve">using </w:t>
      </w:r>
      <w:r w:rsidRPr="00FE4430">
        <w:rPr>
          <w:lang w:val="en-AU"/>
        </w:rPr>
        <w:t xml:space="preserve">one of the variants of the </w:t>
      </w:r>
      <w:r w:rsidR="0071629F" w:rsidRPr="00FE4430">
        <w:rPr>
          <w:lang w:val="en-AU"/>
        </w:rPr>
        <w:fldChar w:fldCharType="begin"/>
      </w:r>
      <w:r w:rsidRPr="00FE4430">
        <w:rPr>
          <w:lang w:val="en-AU"/>
        </w:rPr>
        <w:instrText>xe "Central derivatives"</w:instrText>
      </w:r>
      <w:r w:rsidR="0071629F" w:rsidRPr="00FE4430">
        <w:rPr>
          <w:lang w:val="en-AU"/>
        </w:rPr>
        <w:fldChar w:fldCharType="end"/>
      </w:r>
      <w:r w:rsidRPr="00FE4430">
        <w:rPr>
          <w:lang w:val="en-AU"/>
        </w:rPr>
        <w:t>central difference method.</w:t>
      </w:r>
    </w:p>
    <w:p w14:paraId="2212C4F4" w14:textId="77777777" w:rsidR="00251BB3" w:rsidRDefault="00251BB3" w:rsidP="00251BB3">
      <w:pPr>
        <w:rPr>
          <w:lang w:val="en-AU"/>
        </w:rPr>
      </w:pPr>
      <w:r w:rsidRPr="00FE4430">
        <w:rPr>
          <w:lang w:val="en-AU"/>
        </w:rPr>
        <w:t xml:space="preserve">If FORCEN for a particular group is “always_2”, derivatives for all parameters belonging to that group will always be calculated using the forward difference method; filling of the columns of the </w:t>
      </w:r>
      <w:r w:rsidR="0071629F" w:rsidRPr="00FE4430">
        <w:rPr>
          <w:lang w:val="en-AU"/>
        </w:rPr>
        <w:fldChar w:fldCharType="begin"/>
      </w:r>
      <w:r w:rsidRPr="00FE4430">
        <w:rPr>
          <w:lang w:val="en-AU"/>
        </w:rPr>
        <w:instrText>xe "Jacobian matrix"</w:instrText>
      </w:r>
      <w:r w:rsidR="0071629F" w:rsidRPr="00FE4430">
        <w:rPr>
          <w:lang w:val="en-AU"/>
        </w:rPr>
        <w:fldChar w:fldCharType="end"/>
      </w:r>
      <w:r w:rsidRPr="00FE4430">
        <w:rPr>
          <w:lang w:val="en-AU"/>
        </w:rPr>
        <w:t>Jacobian matrix corresponding to members of the group will require as many model runs as there are adjustable parameters in the group. If FORCEN is provided as “always_3”, the filling of these same columns will require twice as many model runs as there are parameters within the group</w:t>
      </w:r>
      <w:r w:rsidR="00AC497F">
        <w:rPr>
          <w:lang w:val="en-AU"/>
        </w:rPr>
        <w:t>.</w:t>
      </w:r>
      <w:r w:rsidRPr="00FE4430">
        <w:rPr>
          <w:lang w:val="en-AU"/>
        </w:rPr>
        <w:t xml:space="preserve"> </w:t>
      </w:r>
      <w:r w:rsidR="00AC497F">
        <w:rPr>
          <w:lang w:val="en-AU"/>
        </w:rPr>
        <w:t>H</w:t>
      </w:r>
      <w:r w:rsidRPr="00FE4430">
        <w:rPr>
          <w:lang w:val="en-AU"/>
        </w:rPr>
        <w:t xml:space="preserve">owever the derivatives will be calculated with greater </w:t>
      </w:r>
      <w:r>
        <w:rPr>
          <w:lang w:val="en-AU"/>
        </w:rPr>
        <w:t>numerical precision</w:t>
      </w:r>
      <w:r w:rsidR="00AC497F">
        <w:rPr>
          <w:lang w:val="en-AU"/>
        </w:rPr>
        <w:t>.</w:t>
      </w:r>
    </w:p>
    <w:p w14:paraId="451A841B" w14:textId="77777777" w:rsidR="00251BB3" w:rsidRPr="00FE4430" w:rsidRDefault="00251BB3" w:rsidP="00251BB3">
      <w:pPr>
        <w:rPr>
          <w:lang w:val="en-AU"/>
        </w:rPr>
      </w:pPr>
      <w:r w:rsidRPr="00FE4430">
        <w:rPr>
          <w:lang w:val="en-AU"/>
        </w:rPr>
        <w:lastRenderedPageBreak/>
        <w:t>If FORCEN is set to “switch”, derivatives calculation for all adjustable group members begin</w:t>
      </w:r>
      <w:r>
        <w:rPr>
          <w:lang w:val="en-AU"/>
        </w:rPr>
        <w:t>s</w:t>
      </w:r>
      <w:r w:rsidRPr="00FE4430">
        <w:rPr>
          <w:lang w:val="en-AU"/>
        </w:rPr>
        <w:t xml:space="preserve"> using the forward difference method</w:t>
      </w:r>
      <w:r w:rsidR="00AC497F">
        <w:rPr>
          <w:lang w:val="en-AU"/>
        </w:rPr>
        <w:t>. However it</w:t>
      </w:r>
      <w:r>
        <w:rPr>
          <w:lang w:val="en-AU"/>
        </w:rPr>
        <w:t xml:space="preserve"> </w:t>
      </w:r>
      <w:r w:rsidRPr="00FE4430">
        <w:rPr>
          <w:lang w:val="en-AU"/>
        </w:rPr>
        <w:t>switch</w:t>
      </w:r>
      <w:r>
        <w:rPr>
          <w:lang w:val="en-AU"/>
        </w:rPr>
        <w:t>es</w:t>
      </w:r>
      <w:r w:rsidRPr="00FE4430">
        <w:rPr>
          <w:lang w:val="en-AU"/>
        </w:rPr>
        <w:t xml:space="preserve"> to the </w:t>
      </w:r>
      <w:r w:rsidR="00AC497F">
        <w:rPr>
          <w:lang w:val="en-AU"/>
        </w:rPr>
        <w:t>central difference</w:t>
      </w:r>
      <w:r w:rsidRPr="00FE4430">
        <w:rPr>
          <w:lang w:val="en-AU"/>
        </w:rPr>
        <w:t xml:space="preserve"> method for the remainder of the </w:t>
      </w:r>
      <w:r>
        <w:rPr>
          <w:lang w:val="en-AU"/>
        </w:rPr>
        <w:t>inversion</w:t>
      </w:r>
      <w:r w:rsidRPr="00FE4430">
        <w:rPr>
          <w:lang w:val="en-AU"/>
        </w:rPr>
        <w:t xml:space="preserve"> process on the iteration after</w:t>
      </w:r>
      <w:r w:rsidR="00AC497F">
        <w:rPr>
          <w:lang w:val="en-AU"/>
        </w:rPr>
        <w:t xml:space="preserve"> which</w:t>
      </w:r>
      <w:r w:rsidRPr="00FE4430">
        <w:rPr>
          <w:lang w:val="en-AU"/>
        </w:rPr>
        <w:t xml:space="preserve"> the relative objective function reduction between successive iterations</w:t>
      </w:r>
      <w:r w:rsidR="003C1629">
        <w:rPr>
          <w:lang w:val="en-AU"/>
        </w:rPr>
        <w:t xml:space="preserve"> </w:t>
      </w:r>
      <w:r w:rsidRPr="00FE4430">
        <w:rPr>
          <w:lang w:val="en-AU"/>
        </w:rPr>
        <w:t>is less than PHIREDSWH</w:t>
      </w:r>
      <w:r w:rsidR="00AC497F">
        <w:rPr>
          <w:lang w:val="en-AU"/>
        </w:rPr>
        <w:t>.</w:t>
      </w:r>
      <w:r w:rsidRPr="00FE4430">
        <w:rPr>
          <w:lang w:val="en-AU"/>
        </w:rPr>
        <w:t xml:space="preserve"> </w:t>
      </w:r>
      <w:r w:rsidR="00AC497F">
        <w:rPr>
          <w:lang w:val="en-AU"/>
        </w:rPr>
        <w:t>A</w:t>
      </w:r>
      <w:r w:rsidRPr="00FE4430">
        <w:rPr>
          <w:lang w:val="en-AU"/>
        </w:rPr>
        <w:t xml:space="preserve"> value for</w:t>
      </w:r>
      <w:r w:rsidR="00AC497F">
        <w:rPr>
          <w:lang w:val="en-AU"/>
        </w:rPr>
        <w:t xml:space="preserve"> PHIREDSWH</w:t>
      </w:r>
      <w:r w:rsidRPr="00FE4430">
        <w:rPr>
          <w:lang w:val="en-AU"/>
        </w:rPr>
        <w:t xml:space="preserve"> is supplied in the “control data” section of the PEST control file.</w:t>
      </w:r>
    </w:p>
    <w:p w14:paraId="254AD3E1" w14:textId="77777777" w:rsidR="00251BB3" w:rsidRPr="00FE4430" w:rsidRDefault="00251BB3" w:rsidP="00251BB3">
      <w:pPr>
        <w:rPr>
          <w:lang w:val="en-AU"/>
        </w:rPr>
      </w:pPr>
      <w:r w:rsidRPr="00FE4430">
        <w:rPr>
          <w:lang w:val="en-AU"/>
        </w:rPr>
        <w:t>Experience has shown that in most instances</w:t>
      </w:r>
      <w:r w:rsidR="00AC497F">
        <w:rPr>
          <w:lang w:val="en-AU"/>
        </w:rPr>
        <w:t>,</w:t>
      </w:r>
      <w:r w:rsidRPr="00FE4430">
        <w:rPr>
          <w:lang w:val="en-AU"/>
        </w:rPr>
        <w:t xml:space="preserve"> the most appropriate value for FORCEN is “switch”. This allows speed to take precedence over accuracy in the early stages of </w:t>
      </w:r>
      <w:r w:rsidR="00BE25D2">
        <w:rPr>
          <w:lang w:val="en-AU"/>
        </w:rPr>
        <w:t>an</w:t>
      </w:r>
      <w:r w:rsidRPr="00FE4430">
        <w:rPr>
          <w:lang w:val="en-AU"/>
        </w:rPr>
        <w:t xml:space="preserve"> </w:t>
      </w:r>
      <w:r>
        <w:rPr>
          <w:lang w:val="en-AU"/>
        </w:rPr>
        <w:t>inversion</w:t>
      </w:r>
      <w:r w:rsidR="003C1629">
        <w:rPr>
          <w:lang w:val="en-AU"/>
        </w:rPr>
        <w:t xml:space="preserve"> or optimi</w:t>
      </w:r>
      <w:r w:rsidR="002F4395">
        <w:rPr>
          <w:lang w:val="en-AU"/>
        </w:rPr>
        <w:t>z</w:t>
      </w:r>
      <w:r w:rsidR="003C1629">
        <w:rPr>
          <w:lang w:val="en-AU"/>
        </w:rPr>
        <w:t>ation</w:t>
      </w:r>
      <w:r w:rsidRPr="00FE4430">
        <w:rPr>
          <w:lang w:val="en-AU"/>
        </w:rPr>
        <w:t xml:space="preserve"> process when accuracy is not critical to objective function improvement, and accuracy to take precedence over speed later in the process when </w:t>
      </w:r>
      <w:r w:rsidR="002F4395">
        <w:rPr>
          <w:lang w:val="en-AU"/>
        </w:rPr>
        <w:t>achievement</w:t>
      </w:r>
      <w:r w:rsidRPr="00FE4430">
        <w:rPr>
          <w:lang w:val="en-AU"/>
        </w:rPr>
        <w:t xml:space="preserve"> of a</w:t>
      </w:r>
      <w:r w:rsidR="002F4395">
        <w:rPr>
          <w:lang w:val="en-AU"/>
        </w:rPr>
        <w:t>n</w:t>
      </w:r>
      <w:r w:rsidRPr="00FE4430">
        <w:rPr>
          <w:lang w:val="en-AU"/>
        </w:rPr>
        <w:t xml:space="preserve"> objective function improvement requires that derivatives be calculated with as much </w:t>
      </w:r>
      <w:r>
        <w:rPr>
          <w:lang w:val="en-AU"/>
        </w:rPr>
        <w:t>precision</w:t>
      </w:r>
      <w:r w:rsidRPr="00FE4430">
        <w:rPr>
          <w:lang w:val="en-AU"/>
        </w:rPr>
        <w:t xml:space="preserve"> as possible.</w:t>
      </w:r>
      <w:r w:rsidR="00BE25D2">
        <w:rPr>
          <w:lang w:val="en-AU"/>
        </w:rPr>
        <w:t xml:space="preserve"> </w:t>
      </w:r>
    </w:p>
    <w:p w14:paraId="42AF30EF" w14:textId="77777777" w:rsidR="00251BB3" w:rsidRPr="00FE4430" w:rsidRDefault="00251BB3" w:rsidP="00251BB3">
      <w:pPr>
        <w:pStyle w:val="Heading4"/>
        <w:rPr>
          <w:lang w:val="en-AU"/>
        </w:rPr>
      </w:pPr>
      <w:r w:rsidRPr="00FE4430">
        <w:rPr>
          <w:lang w:val="en-AU"/>
        </w:rPr>
        <w:t>DERINCMUL</w:t>
      </w:r>
    </w:p>
    <w:p w14:paraId="55F524A1" w14:textId="77777777" w:rsidR="00251BB3" w:rsidRPr="00FE4430" w:rsidRDefault="0071629F" w:rsidP="00251BB3">
      <w:pPr>
        <w:rPr>
          <w:lang w:val="en-AU"/>
        </w:rPr>
      </w:pPr>
      <w:r w:rsidRPr="00FE4430">
        <w:rPr>
          <w:lang w:val="en-AU"/>
        </w:rPr>
        <w:fldChar w:fldCharType="begin"/>
      </w:r>
      <w:r w:rsidR="00251BB3" w:rsidRPr="00FE4430">
        <w:rPr>
          <w:lang w:val="en-AU"/>
        </w:rPr>
        <w:instrText>xe "DERINCMUL"</w:instrText>
      </w:r>
      <w:r w:rsidRPr="00FE4430">
        <w:rPr>
          <w:lang w:val="en-AU"/>
        </w:rPr>
        <w:fldChar w:fldCharType="end"/>
      </w:r>
      <w:r w:rsidR="00251BB3" w:rsidRPr="00FE4430">
        <w:rPr>
          <w:lang w:val="en-AU"/>
        </w:rPr>
        <w:t>If derivatives are calculated using one of the three-point methods, the parameter increment is added to the current parameter value prior to a model run, and then subtracted prior to another model run.</w:t>
      </w:r>
      <w:r w:rsidR="00251BB3">
        <w:rPr>
          <w:lang w:val="en-AU"/>
        </w:rPr>
        <w:t xml:space="preserve"> </w:t>
      </w:r>
      <w:r w:rsidR="00251BB3" w:rsidRPr="00FE4430">
        <w:rPr>
          <w:lang w:val="en-AU"/>
        </w:rPr>
        <w:t>In some cases it may be desirable to increase the value of the</w:t>
      </w:r>
      <w:r w:rsidR="00251BB3">
        <w:rPr>
          <w:lang w:val="en-AU"/>
        </w:rPr>
        <w:t xml:space="preserve"> increment</w:t>
      </w:r>
      <w:r w:rsidR="00BE25D2">
        <w:rPr>
          <w:lang w:val="en-AU"/>
        </w:rPr>
        <w:t xml:space="preserve"> when calculating derivatives using a three-point method</w:t>
      </w:r>
      <w:r w:rsidR="00251BB3" w:rsidRPr="00FE4430">
        <w:rPr>
          <w:lang w:val="en-AU"/>
        </w:rPr>
        <w:t xml:space="preserve">. The real variable DERINCMUL allows you to </w:t>
      </w:r>
      <w:r w:rsidR="00BE25D2">
        <w:rPr>
          <w:lang w:val="en-AU"/>
        </w:rPr>
        <w:t>do</w:t>
      </w:r>
      <w:r w:rsidR="00251BB3" w:rsidRPr="00FE4430">
        <w:rPr>
          <w:lang w:val="en-AU"/>
        </w:rPr>
        <w:t xml:space="preserve"> this. If </w:t>
      </w:r>
      <w:r w:rsidR="00BE25D2">
        <w:rPr>
          <w:lang w:val="en-AU"/>
        </w:rPr>
        <w:t>three-point</w:t>
      </w:r>
      <w:r w:rsidR="00251BB3">
        <w:rPr>
          <w:lang w:val="en-AU"/>
        </w:rPr>
        <w:t xml:space="preserve"> </w:t>
      </w:r>
      <w:r w:rsidR="00251BB3" w:rsidRPr="00FE4430">
        <w:rPr>
          <w:lang w:val="en-AU"/>
        </w:rPr>
        <w:t>derivatives calculation is employed, the value of DERINC is multiplied by DERINCMUL; this applies whether DERINC holds the increment factor, as it does for</w:t>
      </w:r>
      <w:r w:rsidR="00251BB3">
        <w:rPr>
          <w:lang w:val="en-AU"/>
        </w:rPr>
        <w:t xml:space="preserve"> the</w:t>
      </w:r>
      <w:r w:rsidR="00251BB3" w:rsidRPr="00FE4430">
        <w:rPr>
          <w:lang w:val="en-AU"/>
        </w:rPr>
        <w:t xml:space="preserve"> “relative” or “rel_to_max” increment types, or holds the parameter increment itself, as it does for</w:t>
      </w:r>
      <w:r w:rsidR="00251BB3">
        <w:rPr>
          <w:lang w:val="en-AU"/>
        </w:rPr>
        <w:t xml:space="preserve"> the</w:t>
      </w:r>
      <w:r w:rsidR="00251BB3" w:rsidRPr="00FE4430">
        <w:rPr>
          <w:lang w:val="en-AU"/>
        </w:rPr>
        <w:t xml:space="preserve"> “absolute” increment type.</w:t>
      </w:r>
    </w:p>
    <w:p w14:paraId="388B0C3B" w14:textId="77777777" w:rsidR="00251BB3" w:rsidRPr="00FE4430" w:rsidRDefault="00251BB3" w:rsidP="00251BB3">
      <w:pPr>
        <w:rPr>
          <w:lang w:val="en-AU"/>
        </w:rPr>
      </w:pPr>
      <w:r>
        <w:rPr>
          <w:lang w:val="en-AU"/>
        </w:rPr>
        <w:t>A DERINCMUL</w:t>
      </w:r>
      <w:r w:rsidRPr="00FE4430">
        <w:rPr>
          <w:lang w:val="en-AU"/>
        </w:rPr>
        <w:t xml:space="preserve"> value</w:t>
      </w:r>
      <w:r>
        <w:rPr>
          <w:lang w:val="en-AU"/>
        </w:rPr>
        <w:t xml:space="preserve"> of</w:t>
      </w:r>
      <w:r w:rsidRPr="00FE4430">
        <w:rPr>
          <w:lang w:val="en-AU"/>
        </w:rPr>
        <w:t xml:space="preserve"> between 1.0 and 2.0 is usually satisfactory. </w:t>
      </w:r>
    </w:p>
    <w:p w14:paraId="496101CF" w14:textId="77777777" w:rsidR="00251BB3" w:rsidRPr="00FE4430" w:rsidRDefault="00251BB3" w:rsidP="00251BB3">
      <w:pPr>
        <w:pStyle w:val="Heading4"/>
        <w:rPr>
          <w:lang w:val="en-AU"/>
        </w:rPr>
      </w:pPr>
      <w:r w:rsidRPr="00FE4430">
        <w:rPr>
          <w:lang w:val="en-AU"/>
        </w:rPr>
        <w:t>DERMTHD</w:t>
      </w:r>
    </w:p>
    <w:p w14:paraId="298F3BE4" w14:textId="0074BF43" w:rsidR="00251BB3" w:rsidRDefault="00251BB3" w:rsidP="00251BB3">
      <w:pPr>
        <w:rPr>
          <w:lang w:val="en-AU"/>
        </w:rPr>
      </w:pPr>
      <w:r>
        <w:rPr>
          <w:lang w:val="en-AU"/>
        </w:rPr>
        <w:t xml:space="preserve">As </w:t>
      </w:r>
      <w:r w:rsidR="00C01B88">
        <w:rPr>
          <w:lang w:val="en-AU"/>
        </w:rPr>
        <w:t xml:space="preserve">is </w:t>
      </w:r>
      <w:r>
        <w:rPr>
          <w:lang w:val="en-AU"/>
        </w:rPr>
        <w:t>described in section 3.</w:t>
      </w:r>
      <w:r w:rsidR="00BE25D2">
        <w:rPr>
          <w:lang w:val="en-AU"/>
        </w:rPr>
        <w:t>3</w:t>
      </w:r>
      <w:r w:rsidR="00C01B88">
        <w:rPr>
          <w:lang w:val="en-AU"/>
        </w:rPr>
        <w:t xml:space="preserve"> of this manual</w:t>
      </w:r>
      <w:r>
        <w:rPr>
          <w:lang w:val="en-AU"/>
        </w:rPr>
        <w:t xml:space="preserve">, </w:t>
      </w:r>
      <w:r w:rsidRPr="00FE4430">
        <w:rPr>
          <w:lang w:val="en-AU"/>
        </w:rPr>
        <w:t>the three-point method of derivatives calculation</w:t>
      </w:r>
      <w:r w:rsidR="001C725F">
        <w:rPr>
          <w:lang w:val="en-AU"/>
        </w:rPr>
        <w:t xml:space="preserve"> implemented by programs of the PEST++ suite has three variants</w:t>
      </w:r>
      <w:r w:rsidRPr="00FE4430">
        <w:rPr>
          <w:lang w:val="en-AU"/>
        </w:rPr>
        <w:t>. If FORCEN for a particular parameter group is</w:t>
      </w:r>
      <w:r w:rsidR="001C725F">
        <w:rPr>
          <w:lang w:val="en-AU"/>
        </w:rPr>
        <w:t xml:space="preserve"> set to</w:t>
      </w:r>
      <w:r w:rsidRPr="00FE4430">
        <w:rPr>
          <w:lang w:val="en-AU"/>
        </w:rPr>
        <w:t xml:space="preserve"> “always_3” or “switch”, </w:t>
      </w:r>
      <w:r w:rsidR="001C725F">
        <w:rPr>
          <w:lang w:val="en-AU"/>
        </w:rPr>
        <w:t xml:space="preserve">the program </w:t>
      </w:r>
      <w:r w:rsidRPr="00FE4430">
        <w:rPr>
          <w:lang w:val="en-AU"/>
        </w:rPr>
        <w:t>must</w:t>
      </w:r>
      <w:r w:rsidR="001C725F">
        <w:rPr>
          <w:lang w:val="en-AU"/>
        </w:rPr>
        <w:t xml:space="preserve"> be</w:t>
      </w:r>
      <w:r w:rsidRPr="00FE4430">
        <w:rPr>
          <w:lang w:val="en-AU"/>
        </w:rPr>
        <w:t xml:space="preserve"> inform</w:t>
      </w:r>
      <w:r w:rsidR="001C725F">
        <w:rPr>
          <w:lang w:val="en-AU"/>
        </w:rPr>
        <w:t>ed of</w:t>
      </w:r>
      <w:r w:rsidRPr="00FE4430">
        <w:rPr>
          <w:lang w:val="en-AU"/>
        </w:rPr>
        <w:t xml:space="preserve"> which </w:t>
      </w:r>
      <w:r w:rsidR="001C725F">
        <w:rPr>
          <w:lang w:val="en-AU"/>
        </w:rPr>
        <w:t>alternative</w:t>
      </w:r>
      <w:r w:rsidRPr="00FE4430">
        <w:rPr>
          <w:lang w:val="en-AU"/>
        </w:rPr>
        <w:t xml:space="preserve"> to </w:t>
      </w:r>
      <w:r w:rsidR="001C725F">
        <w:rPr>
          <w:lang w:val="en-AU"/>
        </w:rPr>
        <w:t>employ</w:t>
      </w:r>
      <w:r w:rsidRPr="00FE4430">
        <w:rPr>
          <w:lang w:val="en-AU"/>
        </w:rPr>
        <w:t xml:space="preserve">. This is accomplished through the character variable </w:t>
      </w:r>
      <w:r w:rsidR="0071629F" w:rsidRPr="00FE4430">
        <w:rPr>
          <w:lang w:val="en-AU"/>
        </w:rPr>
        <w:fldChar w:fldCharType="begin"/>
      </w:r>
      <w:r w:rsidRPr="00FE4430">
        <w:rPr>
          <w:lang w:val="en-AU"/>
        </w:rPr>
        <w:instrText>xe "DERMTHD"</w:instrText>
      </w:r>
      <w:r w:rsidR="0071629F" w:rsidRPr="00FE4430">
        <w:rPr>
          <w:lang w:val="en-AU"/>
        </w:rPr>
        <w:fldChar w:fldCharType="end"/>
      </w:r>
      <w:r w:rsidRPr="00FE4430">
        <w:rPr>
          <w:lang w:val="en-AU"/>
        </w:rPr>
        <w:t>DERMTHD</w:t>
      </w:r>
      <w:r w:rsidR="001C725F">
        <w:rPr>
          <w:lang w:val="en-AU"/>
        </w:rPr>
        <w:t>,</w:t>
      </w:r>
      <w:r w:rsidRPr="00FE4430">
        <w:rPr>
          <w:lang w:val="en-AU"/>
        </w:rPr>
        <w:t xml:space="preserve"> which must</w:t>
      </w:r>
      <w:r>
        <w:rPr>
          <w:lang w:val="en-AU"/>
        </w:rPr>
        <w:t xml:space="preserve"> </w:t>
      </w:r>
      <w:r w:rsidRPr="00FE4430">
        <w:rPr>
          <w:lang w:val="en-AU"/>
        </w:rPr>
        <w:t>be supplied as “parabolic”, “best_fit” or “outside_pts”. If FORCEN is</w:t>
      </w:r>
      <w:r>
        <w:rPr>
          <w:lang w:val="en-AU"/>
        </w:rPr>
        <w:t xml:space="preserve"> set to</w:t>
      </w:r>
      <w:r w:rsidRPr="00FE4430">
        <w:rPr>
          <w:lang w:val="en-AU"/>
        </w:rPr>
        <w:t xml:space="preserve"> “always_2”</w:t>
      </w:r>
      <w:r>
        <w:rPr>
          <w:lang w:val="en-AU"/>
        </w:rPr>
        <w:t xml:space="preserve"> for a particular group</w:t>
      </w:r>
      <w:r w:rsidRPr="00FE4430">
        <w:rPr>
          <w:lang w:val="en-AU"/>
        </w:rPr>
        <w:t xml:space="preserve">, you must still provide one of these </w:t>
      </w:r>
      <w:r w:rsidR="001C725F">
        <w:rPr>
          <w:lang w:val="en-AU"/>
        </w:rPr>
        <w:t>three</w:t>
      </w:r>
      <w:r w:rsidRPr="00FE4430">
        <w:rPr>
          <w:lang w:val="en-AU"/>
        </w:rPr>
        <w:t xml:space="preserve"> legal values for DERMTHD; however for such a parameter group, the value of DERMTHD has no bearing on</w:t>
      </w:r>
      <w:r>
        <w:rPr>
          <w:lang w:val="en-AU"/>
        </w:rPr>
        <w:t xml:space="preserve"> derivatives calculation for its</w:t>
      </w:r>
      <w:r w:rsidRPr="00FE4430">
        <w:rPr>
          <w:lang w:val="en-AU"/>
        </w:rPr>
        <w:t xml:space="preserve"> member parameters.</w:t>
      </w:r>
    </w:p>
    <w:p w14:paraId="76F95D8F" w14:textId="77777777" w:rsidR="00251BB3" w:rsidRDefault="00251BB3" w:rsidP="00251BB3">
      <w:pPr>
        <w:rPr>
          <w:lang w:val="en-AU"/>
        </w:rPr>
      </w:pPr>
      <w:r>
        <w:rPr>
          <w:lang w:val="en-AU"/>
        </w:rPr>
        <w:t>On most occasions</w:t>
      </w:r>
      <w:r w:rsidR="001C725F">
        <w:rPr>
          <w:lang w:val="en-AU"/>
        </w:rPr>
        <w:t>,</w:t>
      </w:r>
      <w:r>
        <w:rPr>
          <w:lang w:val="en-AU"/>
        </w:rPr>
        <w:t xml:space="preserve"> FORCEN should be set to “switch” while DERMTHD should be set to “parabolic”.</w:t>
      </w:r>
    </w:p>
    <w:p w14:paraId="57873EF1" w14:textId="77777777" w:rsidR="00CE62FC" w:rsidRDefault="003C1629" w:rsidP="003C1629">
      <w:pPr>
        <w:pStyle w:val="Heading4"/>
        <w:rPr>
          <w:lang w:val="en-AU"/>
        </w:rPr>
      </w:pPr>
      <w:r>
        <w:rPr>
          <w:lang w:val="en-AU"/>
        </w:rPr>
        <w:t>PESTCHEK-Friendly Values</w:t>
      </w:r>
    </w:p>
    <w:p w14:paraId="7A869776" w14:textId="77777777" w:rsidR="003C1629" w:rsidRPr="003C1629" w:rsidRDefault="003C1629" w:rsidP="003C1629">
      <w:pPr>
        <w:rPr>
          <w:lang w:val="en-AU"/>
        </w:rPr>
      </w:pPr>
      <w:r>
        <w:rPr>
          <w:lang w:val="en-AU"/>
        </w:rPr>
        <w:t xml:space="preserve">Programs of the PEST++ suite which do not calculate finite difference derivatives ignore the contents of the “parameter </w:t>
      </w:r>
      <w:r w:rsidR="002F4395">
        <w:rPr>
          <w:lang w:val="en-AU"/>
        </w:rPr>
        <w:t>groups</w:t>
      </w:r>
      <w:r>
        <w:rPr>
          <w:lang w:val="en-AU"/>
        </w:rPr>
        <w:t xml:space="preserve">” section of </w:t>
      </w:r>
      <w:r w:rsidR="002F4395">
        <w:rPr>
          <w:lang w:val="en-AU"/>
        </w:rPr>
        <w:t>a</w:t>
      </w:r>
      <w:r>
        <w:rPr>
          <w:lang w:val="en-AU"/>
        </w:rPr>
        <w:t xml:space="preserve"> PEST control file. </w:t>
      </w:r>
      <w:r w:rsidR="00447108">
        <w:rPr>
          <w:lang w:val="en-AU"/>
        </w:rPr>
        <w:t xml:space="preserve">Nevertheless, as was discussed above, sensible values should still be provided for variables appearing in this </w:t>
      </w:r>
      <w:r w:rsidR="001C725F">
        <w:rPr>
          <w:lang w:val="en-AU"/>
        </w:rPr>
        <w:t>section</w:t>
      </w:r>
      <w:r w:rsidR="00447108">
        <w:rPr>
          <w:lang w:val="en-AU"/>
        </w:rPr>
        <w:t xml:space="preserve"> so that PESTCHEK does not object. PESTCHEK will raise no objections to the values listed in figure </w:t>
      </w:r>
      <w:r w:rsidR="001C725F">
        <w:rPr>
          <w:lang w:val="en-AU"/>
        </w:rPr>
        <w:t>4</w:t>
      </w:r>
      <w:r w:rsidR="00447108">
        <w:rPr>
          <w:lang w:val="en-AU"/>
        </w:rPr>
        <w:t>.2 unless the initial values of some parameters are zero. Then a</w:t>
      </w:r>
      <w:r w:rsidR="002F4395">
        <w:rPr>
          <w:lang w:val="en-AU"/>
        </w:rPr>
        <w:t xml:space="preserve"> non-zero</w:t>
      </w:r>
      <w:r w:rsidR="00447108">
        <w:rPr>
          <w:lang w:val="en-AU"/>
        </w:rPr>
        <w:t xml:space="preserve"> value for DERINCLB is required. </w:t>
      </w:r>
    </w:p>
    <w:p w14:paraId="186D89FF" w14:textId="77777777" w:rsidR="0028276A" w:rsidRDefault="00B50BDB" w:rsidP="00B50BDB">
      <w:pPr>
        <w:pStyle w:val="Heading2"/>
      </w:pPr>
      <w:bookmarkStart w:id="1809" w:name="_Toc439791006"/>
      <w:bookmarkStart w:id="1810" w:name="_Toc439791460"/>
      <w:bookmarkStart w:id="1811" w:name="_Toc439791915"/>
      <w:bookmarkStart w:id="1812" w:name="_Toc439792369"/>
      <w:bookmarkStart w:id="1813" w:name="_Toc439792823"/>
      <w:bookmarkStart w:id="1814" w:name="_Toc439793277"/>
      <w:bookmarkStart w:id="1815" w:name="_Toc439793731"/>
      <w:bookmarkStart w:id="1816" w:name="_Toc439794185"/>
      <w:bookmarkStart w:id="1817" w:name="_Toc439794639"/>
      <w:bookmarkStart w:id="1818" w:name="_Toc439795092"/>
      <w:bookmarkStart w:id="1819" w:name="_Toc439823076"/>
      <w:bookmarkStart w:id="1820" w:name="_Toc445910238"/>
      <w:bookmarkStart w:id="1821" w:name="_Toc510516456"/>
      <w:bookmarkStart w:id="1822" w:name="_Toc520535214"/>
      <w:r>
        <w:lastRenderedPageBreak/>
        <w:t>4.</w:t>
      </w:r>
      <w:r w:rsidR="0076051F">
        <w:t>9</w:t>
      </w:r>
      <w:r>
        <w:t xml:space="preserve"> Parameter Data Section</w:t>
      </w:r>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p>
    <w:p w14:paraId="3D53C67E" w14:textId="77777777" w:rsidR="00B50BDB" w:rsidRDefault="00463063" w:rsidP="00463063">
      <w:pPr>
        <w:pStyle w:val="Heading3"/>
      </w:pPr>
      <w:bookmarkStart w:id="1823" w:name="_Toc439791007"/>
      <w:bookmarkStart w:id="1824" w:name="_Toc439791461"/>
      <w:bookmarkStart w:id="1825" w:name="_Toc439791916"/>
      <w:bookmarkStart w:id="1826" w:name="_Toc439792370"/>
      <w:bookmarkStart w:id="1827" w:name="_Toc439792824"/>
      <w:bookmarkStart w:id="1828" w:name="_Toc439793278"/>
      <w:bookmarkStart w:id="1829" w:name="_Toc439793732"/>
      <w:bookmarkStart w:id="1830" w:name="_Toc439794186"/>
      <w:bookmarkStart w:id="1831" w:name="_Toc439794640"/>
      <w:bookmarkStart w:id="1832" w:name="_Toc439795093"/>
      <w:bookmarkStart w:id="1833" w:name="_Toc439823077"/>
      <w:bookmarkStart w:id="1834" w:name="_Toc445910239"/>
      <w:bookmarkStart w:id="1835" w:name="_Toc510516457"/>
      <w:bookmarkStart w:id="1836" w:name="_Toc520535215"/>
      <w:r>
        <w:t>4.</w:t>
      </w:r>
      <w:r w:rsidR="0076051F">
        <w:t>9</w:t>
      </w:r>
      <w:r>
        <w:t>.1 General</w:t>
      </w:r>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p>
    <w:p w14:paraId="51F294DB" w14:textId="77777777" w:rsidR="00FB316D" w:rsidRDefault="00A955E6" w:rsidP="00452246">
      <w:pPr>
        <w:rPr>
          <w:lang w:val="en-AU"/>
        </w:rPr>
      </w:pPr>
      <w:r>
        <w:rPr>
          <w:lang w:val="en-AU"/>
        </w:rPr>
        <w:t xml:space="preserve">It is the task of programs of the PEST++ suite to adjust parameters </w:t>
      </w:r>
      <w:r w:rsidR="00842D2A">
        <w:rPr>
          <w:lang w:val="en-AU"/>
        </w:rPr>
        <w:t xml:space="preserve">or decision variables </w:t>
      </w:r>
      <w:r>
        <w:rPr>
          <w:lang w:val="en-AU"/>
        </w:rPr>
        <w:t xml:space="preserve">in order to achieve some goal. </w:t>
      </w:r>
      <w:r w:rsidR="00FB316D">
        <w:rPr>
          <w:lang w:val="en-AU"/>
        </w:rPr>
        <w:t>This goal varies from program to program. They include</w:t>
      </w:r>
    </w:p>
    <w:p w14:paraId="62458187" w14:textId="77777777" w:rsidR="00FB316D" w:rsidRDefault="00FB316D" w:rsidP="00FB316D">
      <w:pPr>
        <w:pStyle w:val="ListParagraph"/>
        <w:numPr>
          <w:ilvl w:val="0"/>
          <w:numId w:val="33"/>
        </w:numPr>
        <w:rPr>
          <w:lang w:val="en-AU"/>
        </w:rPr>
      </w:pPr>
      <w:r>
        <w:rPr>
          <w:lang w:val="en-AU"/>
        </w:rPr>
        <w:t>achievement of a good fit with a calibration dataset (PESTPP);</w:t>
      </w:r>
    </w:p>
    <w:p w14:paraId="1F870E6F" w14:textId="77777777" w:rsidR="00FB316D" w:rsidRDefault="001A7B63" w:rsidP="00FB316D">
      <w:pPr>
        <w:pStyle w:val="ListParagraph"/>
        <w:numPr>
          <w:ilvl w:val="0"/>
          <w:numId w:val="33"/>
        </w:numPr>
        <w:rPr>
          <w:lang w:val="en-AU"/>
        </w:rPr>
      </w:pPr>
      <w:r>
        <w:rPr>
          <w:lang w:val="en-AU"/>
        </w:rPr>
        <w:t xml:space="preserve">management </w:t>
      </w:r>
      <w:r w:rsidR="00FB316D">
        <w:rPr>
          <w:lang w:val="en-AU"/>
        </w:rPr>
        <w:t xml:space="preserve">optimization </w:t>
      </w:r>
      <w:r>
        <w:rPr>
          <w:lang w:val="en-AU"/>
        </w:rPr>
        <w:t>under chance constraints</w:t>
      </w:r>
      <w:r w:rsidR="00FB316D">
        <w:rPr>
          <w:lang w:val="en-AU"/>
        </w:rPr>
        <w:t xml:space="preserve"> (PESTPP-OPT);</w:t>
      </w:r>
    </w:p>
    <w:p w14:paraId="1B416B81" w14:textId="77777777" w:rsidR="00FB316D" w:rsidRDefault="00FB316D" w:rsidP="00FB316D">
      <w:pPr>
        <w:pStyle w:val="ListParagraph"/>
        <w:numPr>
          <w:ilvl w:val="0"/>
          <w:numId w:val="33"/>
        </w:numPr>
        <w:rPr>
          <w:lang w:val="en-AU"/>
        </w:rPr>
      </w:pPr>
      <w:r>
        <w:rPr>
          <w:lang w:val="en-AU"/>
        </w:rPr>
        <w:t>exploration of global sensitivity (PESTPP-GSA);</w:t>
      </w:r>
    </w:p>
    <w:p w14:paraId="37C5E9AA" w14:textId="77777777" w:rsidR="00FB316D" w:rsidRDefault="00FB316D" w:rsidP="00FB316D">
      <w:pPr>
        <w:pStyle w:val="ListParagraph"/>
        <w:numPr>
          <w:ilvl w:val="0"/>
          <w:numId w:val="33"/>
        </w:numPr>
        <w:rPr>
          <w:lang w:val="en-AU"/>
        </w:rPr>
      </w:pPr>
      <w:r>
        <w:rPr>
          <w:lang w:val="en-AU"/>
        </w:rPr>
        <w:t>sampling of a posterior parameter distribution (PESTPP-IES).</w:t>
      </w:r>
    </w:p>
    <w:p w14:paraId="3EA1E245" w14:textId="5C656FF0" w:rsidR="00A955E6" w:rsidRDefault="001A7B63" w:rsidP="00452246">
      <w:pPr>
        <w:rPr>
          <w:lang w:val="en-AU"/>
        </w:rPr>
      </w:pPr>
      <w:r>
        <w:rPr>
          <w:lang w:val="en-AU"/>
        </w:rPr>
        <w:t>F</w:t>
      </w:r>
      <w:r w:rsidR="00FB316D">
        <w:rPr>
          <w:lang w:val="en-AU"/>
        </w:rPr>
        <w:t>or the sake or brevity</w:t>
      </w:r>
      <w:r>
        <w:rPr>
          <w:lang w:val="en-AU"/>
        </w:rPr>
        <w:t xml:space="preserve"> in the following discussion, the term “parameter” refer</w:t>
      </w:r>
      <w:r w:rsidR="00C01B88">
        <w:rPr>
          <w:lang w:val="en-AU"/>
        </w:rPr>
        <w:t>s</w:t>
      </w:r>
      <w:r>
        <w:rPr>
          <w:lang w:val="en-AU"/>
        </w:rPr>
        <w:t xml:space="preserve"> to both parameters and decision variables.</w:t>
      </w:r>
    </w:p>
    <w:p w14:paraId="63723DCB" w14:textId="77777777" w:rsidR="00452246" w:rsidRPr="00FE4430" w:rsidRDefault="00452246" w:rsidP="00452246">
      <w:pPr>
        <w:rPr>
          <w:lang w:val="en-AU"/>
        </w:rPr>
      </w:pPr>
      <w:r w:rsidRPr="00FE4430">
        <w:rPr>
          <w:lang w:val="en-AU"/>
        </w:rPr>
        <w:t xml:space="preserve">For every parameter </w:t>
      </w:r>
      <w:r w:rsidR="001C725F">
        <w:rPr>
          <w:lang w:val="en-AU"/>
        </w:rPr>
        <w:t xml:space="preserve">that is </w:t>
      </w:r>
      <w:r w:rsidRPr="00FE4430">
        <w:rPr>
          <w:lang w:val="en-AU"/>
        </w:rPr>
        <w:t>cited in a template file, ten pieces of information must be provided in the PEST control file</w:t>
      </w:r>
      <w:r w:rsidR="001A7B63">
        <w:rPr>
          <w:lang w:val="en-AU"/>
        </w:rPr>
        <w:t xml:space="preserve"> in which the name of that parameter file is cited</w:t>
      </w:r>
      <w:r w:rsidRPr="00FE4430">
        <w:rPr>
          <w:lang w:val="en-AU"/>
        </w:rPr>
        <w:t xml:space="preserve">. Conversely, every parameter </w:t>
      </w:r>
      <w:r w:rsidR="001C725F">
        <w:rPr>
          <w:lang w:val="en-AU"/>
        </w:rPr>
        <w:t>featured in a</w:t>
      </w:r>
      <w:r w:rsidRPr="00FE4430">
        <w:rPr>
          <w:lang w:val="en-AU"/>
        </w:rPr>
        <w:t xml:space="preserve"> PEST control file must be cited at least once in a template</w:t>
      </w:r>
      <w:r>
        <w:rPr>
          <w:lang w:val="en-AU"/>
        </w:rPr>
        <w:t xml:space="preserve"> file</w:t>
      </w:r>
      <w:r w:rsidRPr="00FE4430">
        <w:rPr>
          <w:lang w:val="en-AU"/>
        </w:rPr>
        <w:t>.</w:t>
      </w:r>
    </w:p>
    <w:p w14:paraId="30B96E96" w14:textId="77777777" w:rsidR="00452246" w:rsidRPr="00FE4430" w:rsidRDefault="00452246" w:rsidP="00452246">
      <w:pPr>
        <w:rPr>
          <w:lang w:val="en-AU"/>
        </w:rPr>
      </w:pPr>
      <w:r w:rsidRPr="00FE4430">
        <w:rPr>
          <w:lang w:val="en-AU"/>
        </w:rPr>
        <w:t xml:space="preserve">The “parameter data” section of </w:t>
      </w:r>
      <w:r w:rsidR="001C725F">
        <w:rPr>
          <w:lang w:val="en-AU"/>
        </w:rPr>
        <w:t>a</w:t>
      </w:r>
      <w:r w:rsidRPr="00FE4430">
        <w:rPr>
          <w:lang w:val="en-AU"/>
        </w:rPr>
        <w:t xml:space="preserve"> PEST control file is divided into two parts; in the first part</w:t>
      </w:r>
      <w:r w:rsidR="00FB316D">
        <w:rPr>
          <w:lang w:val="en-AU"/>
        </w:rPr>
        <w:t xml:space="preserve"> of this section</w:t>
      </w:r>
      <w:r w:rsidRPr="00FE4430">
        <w:rPr>
          <w:lang w:val="en-AU"/>
        </w:rPr>
        <w:t xml:space="preserve"> a line must</w:t>
      </w:r>
      <w:r w:rsidR="001A7B63">
        <w:rPr>
          <w:lang w:val="en-AU"/>
        </w:rPr>
        <w:t xml:space="preserve"> be dedicated to</w:t>
      </w:r>
      <w:r w:rsidRPr="00FE4430">
        <w:rPr>
          <w:lang w:val="en-AU"/>
        </w:rPr>
        <w:t xml:space="preserve"> each parameter. </w:t>
      </w:r>
      <w:r w:rsidR="001A7B63">
        <w:rPr>
          <w:lang w:val="en-AU"/>
        </w:rPr>
        <w:t>T</w:t>
      </w:r>
      <w:r w:rsidRPr="00FE4430">
        <w:rPr>
          <w:lang w:val="en-AU"/>
        </w:rPr>
        <w:t>he second part</w:t>
      </w:r>
      <w:r w:rsidR="001A7B63">
        <w:rPr>
          <w:lang w:val="en-AU"/>
        </w:rPr>
        <w:t xml:space="preserve"> of this section provides</w:t>
      </w:r>
      <w:r w:rsidRPr="00FE4430">
        <w:rPr>
          <w:lang w:val="en-AU"/>
        </w:rPr>
        <w:t xml:space="preserve"> extra</w:t>
      </w:r>
      <w:r w:rsidR="001A7B63">
        <w:rPr>
          <w:lang w:val="en-AU"/>
        </w:rPr>
        <w:t xml:space="preserve"> information</w:t>
      </w:r>
      <w:r w:rsidRPr="00FE4430">
        <w:rPr>
          <w:lang w:val="en-AU"/>
        </w:rPr>
        <w:t xml:space="preserve"> for tied parameters</w:t>
      </w:r>
      <w:r w:rsidR="001A7B63">
        <w:rPr>
          <w:lang w:val="en-AU"/>
        </w:rPr>
        <w:t>,</w:t>
      </w:r>
      <w:r w:rsidRPr="00FE4430">
        <w:rPr>
          <w:lang w:val="en-AU"/>
        </w:rPr>
        <w:t xml:space="preserve"> </w:t>
      </w:r>
      <w:r w:rsidR="004A2818">
        <w:rPr>
          <w:lang w:val="en-AU"/>
        </w:rPr>
        <w:t>namely</w:t>
      </w:r>
      <w:r w:rsidRPr="00FE4430">
        <w:rPr>
          <w:lang w:val="en-AU"/>
        </w:rPr>
        <w:t xml:space="preserve"> the name of the parameter to which each such tied parameter is linked. If there are no tied parameters</w:t>
      </w:r>
      <w:r w:rsidR="004A2818">
        <w:rPr>
          <w:lang w:val="en-AU"/>
        </w:rPr>
        <w:t>,</w:t>
      </w:r>
      <w:r w:rsidRPr="00FE4430">
        <w:rPr>
          <w:lang w:val="en-AU"/>
        </w:rPr>
        <w:t xml:space="preserve"> the second part of the “parameter data” section of </w:t>
      </w:r>
      <w:r w:rsidR="001C725F">
        <w:rPr>
          <w:lang w:val="en-AU"/>
        </w:rPr>
        <w:t>a</w:t>
      </w:r>
      <w:r w:rsidRPr="00FE4430">
        <w:rPr>
          <w:lang w:val="en-AU"/>
        </w:rPr>
        <w:t xml:space="preserve"> PEST control file is omitted.</w:t>
      </w:r>
    </w:p>
    <w:p w14:paraId="54D4422A" w14:textId="77777777" w:rsidR="00452246" w:rsidRDefault="00452246" w:rsidP="00452246">
      <w:pPr>
        <w:rPr>
          <w:lang w:val="en-AU"/>
        </w:rPr>
      </w:pPr>
      <w:r w:rsidRPr="00FE4430">
        <w:rPr>
          <w:lang w:val="en-AU"/>
        </w:rPr>
        <w:t xml:space="preserve">Each item of parameter </w:t>
      </w:r>
      <w:r>
        <w:rPr>
          <w:lang w:val="en-AU"/>
        </w:rPr>
        <w:t>data is now discussed in detail.</w:t>
      </w:r>
      <w:r w:rsidRPr="00FE4430">
        <w:rPr>
          <w:lang w:val="en-AU"/>
        </w:rPr>
        <w:t xml:space="preserve"> </w:t>
      </w:r>
      <w:r>
        <w:rPr>
          <w:lang w:val="en-AU"/>
        </w:rPr>
        <w:t xml:space="preserve">Specifications </w:t>
      </w:r>
      <w:r w:rsidR="00FB316D">
        <w:rPr>
          <w:lang w:val="en-AU"/>
        </w:rPr>
        <w:t>of</w:t>
      </w:r>
      <w:r>
        <w:rPr>
          <w:lang w:val="en-AU"/>
        </w:rPr>
        <w:t xml:space="preserve"> the</w:t>
      </w:r>
      <w:r w:rsidR="00046424">
        <w:rPr>
          <w:lang w:val="en-AU"/>
        </w:rPr>
        <w:t xml:space="preserve"> “parameter data” section of </w:t>
      </w:r>
      <w:r w:rsidR="00433461">
        <w:rPr>
          <w:lang w:val="en-AU"/>
        </w:rPr>
        <w:t>a</w:t>
      </w:r>
      <w:r w:rsidR="00046424">
        <w:rPr>
          <w:lang w:val="en-AU"/>
        </w:rPr>
        <w:t xml:space="preserve"> </w:t>
      </w:r>
      <w:r>
        <w:rPr>
          <w:lang w:val="en-AU"/>
        </w:rPr>
        <w:t xml:space="preserve">PEST control file are provided in </w:t>
      </w:r>
      <w:r w:rsidR="00577BB3">
        <w:rPr>
          <w:lang w:val="en-AU"/>
        </w:rPr>
        <w:t>figure</w:t>
      </w:r>
      <w:r>
        <w:rPr>
          <w:lang w:val="en-AU"/>
        </w:rPr>
        <w:t xml:space="preserve"> </w:t>
      </w:r>
      <w:r w:rsidR="004A2818">
        <w:rPr>
          <w:lang w:val="en-AU"/>
        </w:rPr>
        <w:t>4.</w:t>
      </w:r>
      <w:r w:rsidR="0004689C">
        <w:rPr>
          <w:lang w:val="en-AU"/>
        </w:rPr>
        <w:t>5</w:t>
      </w:r>
      <w:r w:rsidR="004A2818">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04689C" w:rsidRPr="00433461" w14:paraId="634689B5" w14:textId="77777777" w:rsidTr="00C40A21">
        <w:trPr>
          <w:cantSplit/>
        </w:trPr>
        <w:tc>
          <w:tcPr>
            <w:tcW w:w="9242" w:type="dxa"/>
            <w:shd w:val="clear" w:color="auto" w:fill="auto"/>
          </w:tcPr>
          <w:p w14:paraId="6DFB1EA5" w14:textId="77777777" w:rsidR="0004689C" w:rsidRPr="00C40A21" w:rsidRDefault="0004689C" w:rsidP="0004689C">
            <w:pPr>
              <w:pStyle w:val="computerChar"/>
              <w:rPr>
                <w:rStyle w:val="Technical2"/>
                <w:sz w:val="18"/>
                <w:szCs w:val="16"/>
                <w:lang w:val="en-AU"/>
              </w:rPr>
            </w:pPr>
            <w:r w:rsidRPr="00C40A21">
              <w:rPr>
                <w:rStyle w:val="Technical2"/>
                <w:sz w:val="18"/>
                <w:szCs w:val="16"/>
                <w:lang w:val="en-AU"/>
              </w:rPr>
              <w:t>* parameter data</w:t>
            </w:r>
          </w:p>
          <w:p w14:paraId="55D39487" w14:textId="77777777" w:rsidR="0004689C" w:rsidRPr="00C40A21" w:rsidRDefault="0004689C" w:rsidP="0004689C">
            <w:pPr>
              <w:pStyle w:val="computerChar"/>
              <w:rPr>
                <w:rStyle w:val="Technical2"/>
                <w:sz w:val="18"/>
                <w:szCs w:val="16"/>
                <w:lang w:val="en-AU"/>
              </w:rPr>
            </w:pPr>
            <w:r w:rsidRPr="00C40A21">
              <w:rPr>
                <w:rStyle w:val="Technical2"/>
                <w:sz w:val="18"/>
                <w:szCs w:val="16"/>
                <w:lang w:val="en-AU"/>
              </w:rPr>
              <w:t>PARNME PARTRANS PARCHGLIM PARVAL1 PARLBND PARUBND PARGP SCALE OFFSET DERCOM</w:t>
            </w:r>
          </w:p>
          <w:p w14:paraId="30F5F129" w14:textId="5FF3260E" w:rsidR="0004689C" w:rsidRPr="00C40A21" w:rsidRDefault="0004689C" w:rsidP="0004689C">
            <w:pPr>
              <w:pStyle w:val="computerChar"/>
              <w:rPr>
                <w:rStyle w:val="Technical2"/>
                <w:sz w:val="18"/>
                <w:szCs w:val="16"/>
                <w:lang w:val="en-AU"/>
              </w:rPr>
            </w:pPr>
            <w:r w:rsidRPr="00C40A21">
              <w:rPr>
                <w:rStyle w:val="Technical2"/>
                <w:sz w:val="18"/>
                <w:szCs w:val="16"/>
                <w:lang w:val="en-AU"/>
              </w:rPr>
              <w:t>(</w:t>
            </w:r>
            <w:r w:rsidRPr="00C40A21">
              <w:rPr>
                <w:rStyle w:val="Technical2"/>
                <w:i/>
                <w:sz w:val="18"/>
                <w:szCs w:val="16"/>
                <w:lang w:val="en-AU"/>
              </w:rPr>
              <w:t>one such line for each parameter</w:t>
            </w:r>
            <w:r w:rsidRPr="00C40A21">
              <w:rPr>
                <w:rStyle w:val="Technical2"/>
                <w:sz w:val="18"/>
                <w:szCs w:val="16"/>
                <w:lang w:val="en-AU"/>
              </w:rPr>
              <w:t>)</w:t>
            </w:r>
          </w:p>
          <w:p w14:paraId="66317DDF" w14:textId="77777777" w:rsidR="0004689C" w:rsidRPr="00C40A21" w:rsidRDefault="0004689C" w:rsidP="0004689C">
            <w:pPr>
              <w:pStyle w:val="computerChar"/>
              <w:rPr>
                <w:rStyle w:val="Technical2"/>
                <w:sz w:val="18"/>
                <w:szCs w:val="16"/>
                <w:lang w:val="en-AU"/>
              </w:rPr>
            </w:pPr>
            <w:r w:rsidRPr="00C40A21">
              <w:rPr>
                <w:rStyle w:val="Technical2"/>
                <w:sz w:val="18"/>
                <w:szCs w:val="16"/>
                <w:lang w:val="en-AU"/>
              </w:rPr>
              <w:t>PARNME PARTIED</w:t>
            </w:r>
          </w:p>
          <w:p w14:paraId="13B6B4E6" w14:textId="77777777" w:rsidR="0004689C" w:rsidRPr="00C40A21" w:rsidRDefault="0004689C" w:rsidP="00C40A21">
            <w:pPr>
              <w:spacing w:before="0" w:after="0"/>
              <w:rPr>
                <w:sz w:val="18"/>
                <w:lang w:val="en-AU"/>
              </w:rPr>
            </w:pPr>
            <w:r w:rsidRPr="00C40A21">
              <w:rPr>
                <w:rStyle w:val="Technical2"/>
                <w:sz w:val="18"/>
                <w:szCs w:val="16"/>
                <w:lang w:val="en-AU"/>
              </w:rPr>
              <w:t>(</w:t>
            </w:r>
            <w:r w:rsidRPr="00C40A21">
              <w:rPr>
                <w:rStyle w:val="Technical2"/>
                <w:i/>
                <w:sz w:val="18"/>
                <w:szCs w:val="16"/>
                <w:lang w:val="en-AU"/>
              </w:rPr>
              <w:t>one such line for each tied parameter</w:t>
            </w:r>
            <w:r w:rsidRPr="00C40A21">
              <w:rPr>
                <w:rStyle w:val="Technical2"/>
                <w:sz w:val="18"/>
                <w:szCs w:val="16"/>
                <w:lang w:val="en-AU"/>
              </w:rPr>
              <w:t>)</w:t>
            </w:r>
          </w:p>
        </w:tc>
      </w:tr>
    </w:tbl>
    <w:p w14:paraId="241DE0C3" w14:textId="77777777" w:rsidR="00046424" w:rsidRDefault="00D06B89" w:rsidP="00046424">
      <w:pPr>
        <w:pStyle w:val="Caption"/>
        <w:rPr>
          <w:lang w:val="en-AU"/>
        </w:rPr>
      </w:pPr>
      <w:r>
        <w:rPr>
          <w:lang w:val="en-AU"/>
        </w:rPr>
        <w:t>Figure 4.</w:t>
      </w:r>
      <w:r w:rsidR="0004689C">
        <w:rPr>
          <w:lang w:val="en-AU"/>
        </w:rPr>
        <w:t>5</w:t>
      </w:r>
      <w:r w:rsidR="00046424">
        <w:rPr>
          <w:lang w:val="en-AU"/>
        </w:rPr>
        <w:t xml:space="preserve"> Specifications </w:t>
      </w:r>
      <w:r w:rsidR="00433461">
        <w:rPr>
          <w:lang w:val="en-AU"/>
        </w:rPr>
        <w:t>of</w:t>
      </w:r>
      <w:r w:rsidR="00046424">
        <w:rPr>
          <w:lang w:val="en-AU"/>
        </w:rPr>
        <w:t xml:space="preserve"> the “parameter data” section of </w:t>
      </w:r>
      <w:r w:rsidR="00433461">
        <w:rPr>
          <w:lang w:val="en-AU"/>
        </w:rPr>
        <w:t>a</w:t>
      </w:r>
      <w:r w:rsidR="00046424">
        <w:rPr>
          <w:lang w:val="en-AU"/>
        </w:rPr>
        <w:t xml:space="preserve"> PEST control file.</w:t>
      </w:r>
      <w:r w:rsidR="00A955E6">
        <w:rPr>
          <w:lang w:val="en-AU"/>
        </w:rPr>
        <w:t xml:space="preserve"> </w:t>
      </w:r>
    </w:p>
    <w:p w14:paraId="294463EB" w14:textId="77777777" w:rsidR="00940652" w:rsidRDefault="00940652" w:rsidP="00940652">
      <w:pPr>
        <w:pStyle w:val="Heading3"/>
      </w:pPr>
      <w:bookmarkStart w:id="1837" w:name="_Toc439791008"/>
      <w:bookmarkStart w:id="1838" w:name="_Toc439791462"/>
      <w:bookmarkStart w:id="1839" w:name="_Toc439791917"/>
      <w:bookmarkStart w:id="1840" w:name="_Toc439792371"/>
      <w:bookmarkStart w:id="1841" w:name="_Toc439792825"/>
      <w:bookmarkStart w:id="1842" w:name="_Toc439793279"/>
      <w:bookmarkStart w:id="1843" w:name="_Toc439793733"/>
      <w:bookmarkStart w:id="1844" w:name="_Toc439794187"/>
      <w:bookmarkStart w:id="1845" w:name="_Toc439794641"/>
      <w:bookmarkStart w:id="1846" w:name="_Toc439795094"/>
      <w:bookmarkStart w:id="1847" w:name="_Toc439823078"/>
      <w:bookmarkStart w:id="1848" w:name="_Toc445910240"/>
      <w:bookmarkStart w:id="1849" w:name="_Toc510516458"/>
      <w:bookmarkStart w:id="1850" w:name="_Toc520535216"/>
      <w:r>
        <w:t>4.</w:t>
      </w:r>
      <w:r w:rsidR="0076051F">
        <w:t>9</w:t>
      </w:r>
      <w:r>
        <w:t>.2 First Part</w:t>
      </w:r>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p>
    <w:p w14:paraId="3FBA085C" w14:textId="77777777" w:rsidR="005065E7" w:rsidRPr="00FE4430" w:rsidRDefault="005065E7" w:rsidP="005065E7">
      <w:pPr>
        <w:pStyle w:val="Heading4"/>
        <w:rPr>
          <w:lang w:val="en-AU"/>
        </w:rPr>
      </w:pPr>
      <w:r w:rsidRPr="00FE4430">
        <w:rPr>
          <w:lang w:val="en-AU"/>
        </w:rPr>
        <w:t>PARNME</w:t>
      </w:r>
    </w:p>
    <w:p w14:paraId="5EDF9107" w14:textId="77777777" w:rsidR="005065E7" w:rsidRDefault="0071629F" w:rsidP="005065E7">
      <w:pPr>
        <w:rPr>
          <w:lang w:val="en-AU"/>
        </w:rPr>
      </w:pPr>
      <w:r w:rsidRPr="00FE4430">
        <w:rPr>
          <w:lang w:val="en-AU"/>
        </w:rPr>
        <w:fldChar w:fldCharType="begin"/>
      </w:r>
      <w:r w:rsidR="005065E7" w:rsidRPr="00FE4430">
        <w:rPr>
          <w:lang w:val="en-AU"/>
        </w:rPr>
        <w:instrText>xe "PARNME"</w:instrText>
      </w:r>
      <w:r w:rsidRPr="00FE4430">
        <w:rPr>
          <w:lang w:val="en-AU"/>
        </w:rPr>
        <w:fldChar w:fldCharType="end"/>
      </w:r>
      <w:r w:rsidR="005065E7">
        <w:rPr>
          <w:lang w:val="en-AU"/>
        </w:rPr>
        <w:t>PARNME</w:t>
      </w:r>
      <w:r w:rsidR="005065E7" w:rsidRPr="00FE4430">
        <w:rPr>
          <w:lang w:val="en-AU"/>
        </w:rPr>
        <w:t xml:space="preserve"> is the parameter name. Each parameter name must be unique and of twelve characters or less in length; the name is case insensitive.</w:t>
      </w:r>
    </w:p>
    <w:p w14:paraId="41CBB10E" w14:textId="77777777" w:rsidR="000951CA" w:rsidRPr="00FE4430" w:rsidRDefault="000951CA" w:rsidP="000951CA">
      <w:pPr>
        <w:pStyle w:val="Heading4"/>
        <w:rPr>
          <w:lang w:val="en-AU"/>
        </w:rPr>
      </w:pPr>
      <w:r w:rsidRPr="00FE4430">
        <w:rPr>
          <w:lang w:val="en-AU"/>
        </w:rPr>
        <w:t>PARTRANS</w:t>
      </w:r>
    </w:p>
    <w:p w14:paraId="3E543510" w14:textId="77777777" w:rsidR="000951CA" w:rsidRPr="00FE4430" w:rsidRDefault="0071629F" w:rsidP="000951CA">
      <w:pPr>
        <w:rPr>
          <w:lang w:val="en-AU"/>
        </w:rPr>
      </w:pPr>
      <w:r w:rsidRPr="00FE4430">
        <w:rPr>
          <w:lang w:val="en-AU"/>
        </w:rPr>
        <w:fldChar w:fldCharType="begin"/>
      </w:r>
      <w:r w:rsidR="000951CA" w:rsidRPr="00FE4430">
        <w:rPr>
          <w:lang w:val="en-AU"/>
        </w:rPr>
        <w:instrText>xe "PARTRANS"</w:instrText>
      </w:r>
      <w:r w:rsidRPr="00FE4430">
        <w:rPr>
          <w:lang w:val="en-AU"/>
        </w:rPr>
        <w:fldChar w:fldCharType="end"/>
      </w:r>
      <w:r w:rsidR="000951CA" w:rsidRPr="00FE4430">
        <w:rPr>
          <w:lang w:val="en-AU"/>
        </w:rPr>
        <w:t xml:space="preserve">PARTRANS is a character variable which must assume one of four values, </w:t>
      </w:r>
      <w:r w:rsidR="009F0A43">
        <w:rPr>
          <w:lang w:val="en-AU"/>
        </w:rPr>
        <w:t>these being</w:t>
      </w:r>
      <w:r w:rsidR="000951CA" w:rsidRPr="00FE4430">
        <w:rPr>
          <w:lang w:val="en-AU"/>
        </w:rPr>
        <w:t xml:space="preserve"> “none”, “log”, “fixed” or “tied”. </w:t>
      </w:r>
    </w:p>
    <w:p w14:paraId="3F846B86" w14:textId="77777777" w:rsidR="000951CA" w:rsidRPr="00FE4430" w:rsidRDefault="000951CA" w:rsidP="000951CA">
      <w:pPr>
        <w:rPr>
          <w:lang w:val="en-AU"/>
        </w:rPr>
      </w:pPr>
      <w:r w:rsidRPr="00FE4430">
        <w:rPr>
          <w:lang w:val="en-AU"/>
        </w:rPr>
        <w:t xml:space="preserve">If you wish that a parameter be </w:t>
      </w:r>
      <w:r w:rsidR="0071629F" w:rsidRPr="00FE4430">
        <w:rPr>
          <w:lang w:val="en-AU"/>
        </w:rPr>
        <w:fldChar w:fldCharType="begin"/>
      </w:r>
      <w:r w:rsidRPr="00FE4430">
        <w:rPr>
          <w:lang w:val="en-AU"/>
        </w:rPr>
        <w:instrText>xe "Logarithmic transformation"</w:instrText>
      </w:r>
      <w:r w:rsidR="0071629F" w:rsidRPr="00FE4430">
        <w:rPr>
          <w:lang w:val="en-AU"/>
        </w:rPr>
        <w:fldChar w:fldCharType="end"/>
      </w:r>
      <w:r w:rsidRPr="00FE4430">
        <w:rPr>
          <w:lang w:val="en-AU"/>
        </w:rPr>
        <w:t xml:space="preserve">log-transformed throughout </w:t>
      </w:r>
      <w:r w:rsidR="00A955E6">
        <w:rPr>
          <w:lang w:val="en-AU"/>
        </w:rPr>
        <w:t>an</w:t>
      </w:r>
      <w:r w:rsidRPr="00FE4430">
        <w:rPr>
          <w:lang w:val="en-AU"/>
        </w:rPr>
        <w:t xml:space="preserve"> </w:t>
      </w:r>
      <w:r w:rsidR="009F0A43">
        <w:rPr>
          <w:lang w:val="en-AU"/>
        </w:rPr>
        <w:t>inversion</w:t>
      </w:r>
      <w:r w:rsidR="00A955E6">
        <w:rPr>
          <w:lang w:val="en-AU"/>
        </w:rPr>
        <w:t xml:space="preserve"> or uncertainty analysis</w:t>
      </w:r>
      <w:r w:rsidRPr="00FE4430">
        <w:rPr>
          <w:lang w:val="en-AU"/>
        </w:rPr>
        <w:t xml:space="preserve"> process, the value “log” must be provided.</w:t>
      </w:r>
      <w:r w:rsidR="001A7B63">
        <w:rPr>
          <w:lang w:val="en-AU"/>
        </w:rPr>
        <w:t xml:space="preserve"> (Note that PESTPP-OPT does not allow log transformation of decision variables.)</w:t>
      </w:r>
      <w:r w:rsidRPr="00FE4430">
        <w:rPr>
          <w:lang w:val="en-AU"/>
        </w:rPr>
        <w:t xml:space="preserve"> </w:t>
      </w:r>
      <w:r>
        <w:rPr>
          <w:lang w:val="en-AU"/>
        </w:rPr>
        <w:t>L</w:t>
      </w:r>
      <w:r w:rsidRPr="00FE4430">
        <w:rPr>
          <w:lang w:val="en-AU"/>
        </w:rPr>
        <w:t xml:space="preserve">ogarithmic transformation of some parameters may have a profound </w:t>
      </w:r>
      <w:r w:rsidR="0016262C" w:rsidRPr="00FE4430">
        <w:rPr>
          <w:lang w:val="en-AU"/>
        </w:rPr>
        <w:t>effect</w:t>
      </w:r>
      <w:r w:rsidRPr="00FE4430">
        <w:rPr>
          <w:lang w:val="en-AU"/>
        </w:rPr>
        <w:t xml:space="preserve"> on the success</w:t>
      </w:r>
      <w:r w:rsidR="00A955E6">
        <w:rPr>
          <w:lang w:val="en-AU"/>
        </w:rPr>
        <w:t xml:space="preserve"> of these processes</w:t>
      </w:r>
      <w:r w:rsidRPr="00FE4430">
        <w:rPr>
          <w:lang w:val="en-AU"/>
        </w:rPr>
        <w:t>. If a parameter is log-transformed</w:t>
      </w:r>
      <w:r w:rsidR="00A955E6">
        <w:rPr>
          <w:lang w:val="en-AU"/>
        </w:rPr>
        <w:t>,</w:t>
      </w:r>
      <w:r w:rsidRPr="00FE4430">
        <w:rPr>
          <w:lang w:val="en-AU"/>
        </w:rPr>
        <w:t xml:space="preserve"> </w:t>
      </w:r>
      <w:r w:rsidR="0004689C">
        <w:rPr>
          <w:lang w:val="en-AU"/>
        </w:rPr>
        <w:t xml:space="preserve">programs of the </w:t>
      </w:r>
      <w:r w:rsidRPr="00FE4430">
        <w:rPr>
          <w:lang w:val="en-AU"/>
        </w:rPr>
        <w:t>PEST</w:t>
      </w:r>
      <w:r w:rsidR="0004689C">
        <w:rPr>
          <w:lang w:val="en-AU"/>
        </w:rPr>
        <w:t xml:space="preserve">++ suite </w:t>
      </w:r>
      <w:r w:rsidR="00A955E6">
        <w:rPr>
          <w:lang w:val="en-AU"/>
        </w:rPr>
        <w:t>adjust</w:t>
      </w:r>
      <w:r w:rsidRPr="00FE4430">
        <w:rPr>
          <w:lang w:val="en-AU"/>
        </w:rPr>
        <w:t xml:space="preserve"> the log of the parameter rather than the parameter itself. </w:t>
      </w:r>
      <w:r w:rsidR="00FB316D">
        <w:rPr>
          <w:lang w:val="en-AU"/>
        </w:rPr>
        <w:t>F</w:t>
      </w:r>
      <w:r w:rsidR="0004689C">
        <w:rPr>
          <w:lang w:val="en-AU"/>
        </w:rPr>
        <w:t xml:space="preserve">or those programs which </w:t>
      </w:r>
      <w:r w:rsidR="00A955E6">
        <w:rPr>
          <w:lang w:val="en-AU"/>
        </w:rPr>
        <w:t>calculate derivatives</w:t>
      </w:r>
      <w:r w:rsidR="0004689C">
        <w:rPr>
          <w:lang w:val="en-AU"/>
        </w:rPr>
        <w:t>,</w:t>
      </w:r>
      <w:r w:rsidRPr="00FE4430">
        <w:rPr>
          <w:lang w:val="en-AU"/>
        </w:rPr>
        <w:t xml:space="preserve"> </w:t>
      </w:r>
      <w:r w:rsidR="0004689C">
        <w:rPr>
          <w:lang w:val="en-AU"/>
        </w:rPr>
        <w:t>th</w:t>
      </w:r>
      <w:r w:rsidR="00A955E6">
        <w:rPr>
          <w:lang w:val="en-AU"/>
        </w:rPr>
        <w:t>e</w:t>
      </w:r>
      <w:r w:rsidR="0004689C">
        <w:rPr>
          <w:lang w:val="en-AU"/>
        </w:rPr>
        <w:t xml:space="preserve"> column of </w:t>
      </w:r>
      <w:r w:rsidRPr="00FE4430">
        <w:rPr>
          <w:lang w:val="en-AU"/>
        </w:rPr>
        <w:t>the Jacobian matrix pertaining to that parameter actually contains derivatives with respect to the log of the parameter. However</w:t>
      </w:r>
      <w:r w:rsidR="00FB316D">
        <w:rPr>
          <w:lang w:val="en-AU"/>
        </w:rPr>
        <w:t>,</w:t>
      </w:r>
      <w:r w:rsidRPr="00FE4430">
        <w:rPr>
          <w:lang w:val="en-AU"/>
        </w:rPr>
        <w:t xml:space="preserve"> when you supply the parameter</w:t>
      </w:r>
      <w:r w:rsidR="00FB316D">
        <w:rPr>
          <w:lang w:val="en-AU"/>
        </w:rPr>
        <w:t>’s</w:t>
      </w:r>
      <w:r w:rsidRPr="00FE4430">
        <w:rPr>
          <w:lang w:val="en-AU"/>
        </w:rPr>
        <w:t xml:space="preserve"> initial value (PARVAL1)</w:t>
      </w:r>
      <w:r w:rsidR="00A955E6">
        <w:rPr>
          <w:lang w:val="en-AU"/>
        </w:rPr>
        <w:t>,</w:t>
      </w:r>
      <w:r w:rsidRPr="00FE4430">
        <w:rPr>
          <w:lang w:val="en-AU"/>
        </w:rPr>
        <w:t xml:space="preserve"> and its upper and lower </w:t>
      </w:r>
      <w:r w:rsidRPr="00FE4430">
        <w:rPr>
          <w:lang w:val="en-AU"/>
        </w:rPr>
        <w:lastRenderedPageBreak/>
        <w:t>bounds (PARUBND and PARLBND), these must pertain to the parameter itself; likewise</w:t>
      </w:r>
      <w:r w:rsidR="0048738B">
        <w:rPr>
          <w:lang w:val="en-AU"/>
        </w:rPr>
        <w:t>,</w:t>
      </w:r>
      <w:r w:rsidRPr="00FE4430">
        <w:rPr>
          <w:lang w:val="en-AU"/>
        </w:rPr>
        <w:t xml:space="preserve"> at the end of the </w:t>
      </w:r>
      <w:r w:rsidR="009F0A43">
        <w:rPr>
          <w:lang w:val="en-AU"/>
        </w:rPr>
        <w:t>inversion</w:t>
      </w:r>
      <w:r w:rsidR="001A7B63">
        <w:rPr>
          <w:lang w:val="en-AU"/>
        </w:rPr>
        <w:t xml:space="preserve"> or uncertainty analysis</w:t>
      </w:r>
      <w:r w:rsidR="0004689C">
        <w:rPr>
          <w:lang w:val="en-AU"/>
        </w:rPr>
        <w:t xml:space="preserve"> </w:t>
      </w:r>
      <w:r w:rsidRPr="00FE4430">
        <w:rPr>
          <w:lang w:val="en-AU"/>
        </w:rPr>
        <w:t xml:space="preserve">process, </w:t>
      </w:r>
      <w:r w:rsidR="001A7B63">
        <w:rPr>
          <w:lang w:val="en-AU"/>
        </w:rPr>
        <w:t>a</w:t>
      </w:r>
      <w:r w:rsidR="0004689C">
        <w:rPr>
          <w:lang w:val="en-AU"/>
        </w:rPr>
        <w:t xml:space="preserve"> </w:t>
      </w:r>
      <w:r w:rsidRPr="00FE4430">
        <w:rPr>
          <w:lang w:val="en-AU"/>
        </w:rPr>
        <w:t>PEST</w:t>
      </w:r>
      <w:r w:rsidR="0004689C">
        <w:rPr>
          <w:lang w:val="en-AU"/>
        </w:rPr>
        <w:t>++ program</w:t>
      </w:r>
      <w:r w:rsidRPr="00FE4430">
        <w:rPr>
          <w:lang w:val="en-AU"/>
        </w:rPr>
        <w:t xml:space="preserve"> provide</w:t>
      </w:r>
      <w:r w:rsidR="0004689C">
        <w:rPr>
          <w:lang w:val="en-AU"/>
        </w:rPr>
        <w:t>s</w:t>
      </w:r>
      <w:r w:rsidRPr="00FE4430">
        <w:rPr>
          <w:lang w:val="en-AU"/>
        </w:rPr>
        <w:t xml:space="preserve"> </w:t>
      </w:r>
      <w:r w:rsidR="0004689C">
        <w:rPr>
          <w:lang w:val="en-AU"/>
        </w:rPr>
        <w:t xml:space="preserve">the </w:t>
      </w:r>
      <w:r w:rsidR="00FB316D">
        <w:rPr>
          <w:lang w:val="en-AU"/>
        </w:rPr>
        <w:t xml:space="preserve">value of the </w:t>
      </w:r>
      <w:r w:rsidRPr="00FE4430">
        <w:rPr>
          <w:lang w:val="en-AU"/>
        </w:rPr>
        <w:t xml:space="preserve">parameter value itself rather than the log of </w:t>
      </w:r>
      <w:r w:rsidR="001A7B63">
        <w:rPr>
          <w:lang w:val="en-AU"/>
        </w:rPr>
        <w:t>its</w:t>
      </w:r>
      <w:r w:rsidRPr="00FE4430">
        <w:rPr>
          <w:lang w:val="en-AU"/>
        </w:rPr>
        <w:t xml:space="preserve"> value.</w:t>
      </w:r>
    </w:p>
    <w:p w14:paraId="561DBCCF" w14:textId="3A844299" w:rsidR="000951CA" w:rsidRDefault="000951CA" w:rsidP="000951CA">
      <w:pPr>
        <w:rPr>
          <w:lang w:val="en-AU"/>
        </w:rPr>
      </w:pPr>
      <w:r w:rsidRPr="00FE4430">
        <w:rPr>
          <w:lang w:val="en-AU"/>
        </w:rPr>
        <w:t xml:space="preserve">Experience has shown repeatedly that log transformation of at least some parameters can make the difference between a successful </w:t>
      </w:r>
      <w:r>
        <w:rPr>
          <w:lang w:val="en-AU"/>
        </w:rPr>
        <w:t>inversion process</w:t>
      </w:r>
      <w:r w:rsidRPr="00FE4430">
        <w:rPr>
          <w:lang w:val="en-AU"/>
        </w:rPr>
        <w:t xml:space="preserve"> and an unsuccessful one. This is because, in many cases, the</w:t>
      </w:r>
      <w:r w:rsidR="0004689C">
        <w:rPr>
          <w:lang w:val="en-AU"/>
        </w:rPr>
        <w:t xml:space="preserve"> relationship between model outputs and parameters is more linear if certain</w:t>
      </w:r>
      <w:r w:rsidRPr="00FE4430">
        <w:rPr>
          <w:lang w:val="en-AU"/>
        </w:rPr>
        <w:t xml:space="preserve"> parameters are log-transformed.</w:t>
      </w:r>
      <w:r>
        <w:rPr>
          <w:lang w:val="en-AU"/>
        </w:rPr>
        <w:t xml:space="preserve"> It also follows from the fact that, implied in log-transformation is normalization of parameters with respect to their innate variability. </w:t>
      </w:r>
      <w:r w:rsidR="00A955E6">
        <w:rPr>
          <w:lang w:val="en-AU"/>
        </w:rPr>
        <w:t>An</w:t>
      </w:r>
      <w:r>
        <w:rPr>
          <w:lang w:val="en-AU"/>
        </w:rPr>
        <w:t xml:space="preserve"> inversion process is thereby able to access, to some extent at least, the ben</w:t>
      </w:r>
      <w:r w:rsidR="004F6DEA">
        <w:rPr>
          <w:lang w:val="en-AU"/>
        </w:rPr>
        <w:t>efits which follow from Kahunen-</w:t>
      </w:r>
      <w:r>
        <w:rPr>
          <w:lang w:val="en-AU"/>
        </w:rPr>
        <w:t>Loève transformation of parameters</w:t>
      </w:r>
      <w:r w:rsidR="0004689C">
        <w:rPr>
          <w:lang w:val="en-AU"/>
        </w:rPr>
        <w:t>; see Doherty (2015).</w:t>
      </w:r>
      <w:r w:rsidR="00A955E6">
        <w:rPr>
          <w:lang w:val="en-AU"/>
        </w:rPr>
        <w:t xml:space="preserve"> </w:t>
      </w:r>
    </w:p>
    <w:p w14:paraId="4DE135D4" w14:textId="77777777" w:rsidR="000951CA" w:rsidRPr="00FE4430" w:rsidRDefault="000951CA" w:rsidP="000951CA">
      <w:pPr>
        <w:rPr>
          <w:lang w:val="en-AU"/>
        </w:rPr>
      </w:pPr>
      <w:r w:rsidRPr="00FE4430">
        <w:rPr>
          <w:lang w:val="en-AU"/>
        </w:rPr>
        <w:t xml:space="preserve">However caution must be exercised when designating parameters as log-transformed. A parameter which can become zero or negative in the course of </w:t>
      </w:r>
      <w:r w:rsidR="006A4080">
        <w:rPr>
          <w:lang w:val="en-AU"/>
        </w:rPr>
        <w:t>an</w:t>
      </w:r>
      <w:r w:rsidRPr="00FE4430">
        <w:rPr>
          <w:lang w:val="en-AU"/>
        </w:rPr>
        <w:t xml:space="preserve"> </w:t>
      </w:r>
      <w:r w:rsidR="009F0A43">
        <w:rPr>
          <w:lang w:val="en-AU"/>
        </w:rPr>
        <w:t>inversion</w:t>
      </w:r>
      <w:r w:rsidRPr="00FE4430">
        <w:rPr>
          <w:lang w:val="en-AU"/>
        </w:rPr>
        <w:t xml:space="preserve"> process must not be log-transformed; hence if a parameter’s lower bound is zero or less, </w:t>
      </w:r>
      <w:r w:rsidR="0004689C">
        <w:rPr>
          <w:lang w:val="en-AU"/>
        </w:rPr>
        <w:t xml:space="preserve">programs of the </w:t>
      </w:r>
      <w:r w:rsidRPr="00FE4430">
        <w:rPr>
          <w:lang w:val="en-AU"/>
        </w:rPr>
        <w:t>PEST</w:t>
      </w:r>
      <w:r w:rsidR="0004689C">
        <w:rPr>
          <w:lang w:val="en-AU"/>
        </w:rPr>
        <w:t>++ suite</w:t>
      </w:r>
      <w:r w:rsidRPr="00FE4430">
        <w:rPr>
          <w:lang w:val="en-AU"/>
        </w:rPr>
        <w:t xml:space="preserve"> will disallow logarithmic transformation </w:t>
      </w:r>
      <w:r w:rsidR="0048738B">
        <w:rPr>
          <w:lang w:val="en-AU"/>
        </w:rPr>
        <w:t>of</w:t>
      </w:r>
      <w:r w:rsidRPr="00FE4430">
        <w:rPr>
          <w:lang w:val="en-AU"/>
        </w:rPr>
        <w:t xml:space="preserve"> that parameter. (Note, however, that by us</w:t>
      </w:r>
      <w:r w:rsidR="009F0A43">
        <w:rPr>
          <w:lang w:val="en-AU"/>
        </w:rPr>
        <w:t>ing an appropriate SCALE</w:t>
      </w:r>
      <w:r w:rsidRPr="00FE4430">
        <w:rPr>
          <w:lang w:val="en-AU"/>
        </w:rPr>
        <w:t xml:space="preserve"> and </w:t>
      </w:r>
      <w:r w:rsidR="009F0A43">
        <w:rPr>
          <w:lang w:val="en-AU"/>
        </w:rPr>
        <w:t>OFFSET</w:t>
      </w:r>
      <w:r w:rsidRPr="00FE4430">
        <w:rPr>
          <w:lang w:val="en-AU"/>
        </w:rPr>
        <w:t>, you can ensure that parameters never become negative. Thus if you are estimating the value for a parameter whose domain, as far as the model is concerned, is the interval [</w:t>
      </w:r>
      <w:r w:rsidRPr="00FE4430">
        <w:rPr>
          <w:lang w:val="en-AU"/>
        </w:rPr>
        <w:noBreakHyphen/>
        <w:t xml:space="preserve">9.99, 10], you can shift </w:t>
      </w:r>
      <w:r w:rsidR="0004689C">
        <w:rPr>
          <w:lang w:val="en-AU"/>
        </w:rPr>
        <w:t>its effective</w:t>
      </w:r>
      <w:r w:rsidRPr="00FE4430">
        <w:rPr>
          <w:lang w:val="en-AU"/>
        </w:rPr>
        <w:t xml:space="preserve"> domain to [0.01, 20] </w:t>
      </w:r>
      <w:r w:rsidR="009F0A43">
        <w:rPr>
          <w:lang w:val="en-AU"/>
        </w:rPr>
        <w:t>by designating a SCALE</w:t>
      </w:r>
      <w:r w:rsidRPr="00FE4430">
        <w:rPr>
          <w:lang w:val="en-AU"/>
        </w:rPr>
        <w:t xml:space="preserve"> of 1.0 and an </w:t>
      </w:r>
      <w:r w:rsidR="009F0A43">
        <w:rPr>
          <w:lang w:val="en-AU"/>
        </w:rPr>
        <w:t>OFFSET</w:t>
      </w:r>
      <w:r w:rsidRPr="00FE4430">
        <w:rPr>
          <w:lang w:val="en-AU"/>
        </w:rPr>
        <w:t xml:space="preserve"> of -10.0. Similarly</w:t>
      </w:r>
      <w:r w:rsidR="009F0A43">
        <w:rPr>
          <w:lang w:val="en-AU"/>
        </w:rPr>
        <w:t>,</w:t>
      </w:r>
      <w:r w:rsidRPr="00FE4430">
        <w:rPr>
          <w:lang w:val="en-AU"/>
        </w:rPr>
        <w:t xml:space="preserve"> if a parameter’s domain is entirely negative, you can make </w:t>
      </w:r>
      <w:r w:rsidR="0004689C">
        <w:rPr>
          <w:lang w:val="en-AU"/>
        </w:rPr>
        <w:t>its effective</w:t>
      </w:r>
      <w:r w:rsidRPr="00FE4430">
        <w:rPr>
          <w:lang w:val="en-AU"/>
        </w:rPr>
        <w:t xml:space="preserve"> domain entirely positive by supplying a </w:t>
      </w:r>
      <w:r w:rsidR="009F0A43">
        <w:rPr>
          <w:lang w:val="en-AU"/>
        </w:rPr>
        <w:t>SCALE</w:t>
      </w:r>
      <w:r w:rsidRPr="00FE4430">
        <w:rPr>
          <w:lang w:val="en-AU"/>
        </w:rPr>
        <w:t xml:space="preserve"> of -1.0 and an </w:t>
      </w:r>
      <w:r w:rsidR="009F0A43">
        <w:rPr>
          <w:lang w:val="en-AU"/>
        </w:rPr>
        <w:t>OFFSET</w:t>
      </w:r>
      <w:r w:rsidRPr="00FE4430">
        <w:rPr>
          <w:lang w:val="en-AU"/>
        </w:rPr>
        <w:t xml:space="preserve"> of 0.0.)</w:t>
      </w:r>
    </w:p>
    <w:p w14:paraId="53DADDAE" w14:textId="77777777" w:rsidR="000951CA" w:rsidRPr="00FE4430" w:rsidRDefault="000951CA" w:rsidP="000951CA">
      <w:pPr>
        <w:rPr>
          <w:lang w:val="en-AU"/>
        </w:rPr>
      </w:pPr>
      <w:r w:rsidRPr="00FE4430">
        <w:rPr>
          <w:lang w:val="en-AU"/>
        </w:rPr>
        <w:t xml:space="preserve">If a parameter is </w:t>
      </w:r>
      <w:r w:rsidR="0071629F" w:rsidRPr="00FE4430">
        <w:rPr>
          <w:lang w:val="en-AU"/>
        </w:rPr>
        <w:fldChar w:fldCharType="begin"/>
      </w:r>
      <w:r w:rsidRPr="00FE4430">
        <w:rPr>
          <w:lang w:val="en-AU"/>
        </w:rPr>
        <w:instrText>xe "Fixed parameters"</w:instrText>
      </w:r>
      <w:r w:rsidR="0071629F" w:rsidRPr="00FE4430">
        <w:rPr>
          <w:lang w:val="en-AU"/>
        </w:rPr>
        <w:fldChar w:fldCharType="end"/>
      </w:r>
      <w:r w:rsidRPr="00FE4430">
        <w:rPr>
          <w:lang w:val="en-AU"/>
        </w:rPr>
        <w:t>fixed</w:t>
      </w:r>
      <w:r w:rsidR="006A4080">
        <w:rPr>
          <w:lang w:val="en-AU"/>
        </w:rPr>
        <w:t>, it takes no</w:t>
      </w:r>
      <w:r w:rsidRPr="00FE4430">
        <w:rPr>
          <w:lang w:val="en-AU"/>
        </w:rPr>
        <w:t xml:space="preserve"> part in </w:t>
      </w:r>
      <w:r w:rsidR="006A4080">
        <w:rPr>
          <w:lang w:val="en-AU"/>
        </w:rPr>
        <w:t>an</w:t>
      </w:r>
      <w:r w:rsidRPr="00FE4430">
        <w:rPr>
          <w:lang w:val="en-AU"/>
        </w:rPr>
        <w:t xml:space="preserve"> </w:t>
      </w:r>
      <w:r>
        <w:rPr>
          <w:lang w:val="en-AU"/>
        </w:rPr>
        <w:t>inversion</w:t>
      </w:r>
      <w:r w:rsidR="001A7B63">
        <w:rPr>
          <w:lang w:val="en-AU"/>
        </w:rPr>
        <w:t>, uncertainty analysis or</w:t>
      </w:r>
      <w:r w:rsidR="0004689C">
        <w:rPr>
          <w:lang w:val="en-AU"/>
        </w:rPr>
        <w:t xml:space="preserve"> optimi</w:t>
      </w:r>
      <w:r w:rsidR="001A7B63">
        <w:rPr>
          <w:lang w:val="en-AU"/>
        </w:rPr>
        <w:t>z</w:t>
      </w:r>
      <w:r w:rsidR="0004689C">
        <w:rPr>
          <w:lang w:val="en-AU"/>
        </w:rPr>
        <w:t>ation</w:t>
      </w:r>
      <w:r w:rsidRPr="00FE4430">
        <w:rPr>
          <w:lang w:val="en-AU"/>
        </w:rPr>
        <w:t xml:space="preserve"> process</w:t>
      </w:r>
      <w:r w:rsidR="006A4080">
        <w:rPr>
          <w:lang w:val="en-AU"/>
        </w:rPr>
        <w:t>. This is</w:t>
      </w:r>
      <w:r w:rsidR="0004689C">
        <w:rPr>
          <w:lang w:val="en-AU"/>
        </w:rPr>
        <w:t xml:space="preserve"> implemented by</w:t>
      </w:r>
      <w:r w:rsidR="006A4080">
        <w:rPr>
          <w:lang w:val="en-AU"/>
        </w:rPr>
        <w:t xml:space="preserve"> endowing</w:t>
      </w:r>
      <w:r w:rsidRPr="00FE4430">
        <w:rPr>
          <w:lang w:val="en-AU"/>
        </w:rPr>
        <w:t xml:space="preserve"> PARTRANS</w:t>
      </w:r>
      <w:r w:rsidR="006A4080">
        <w:rPr>
          <w:lang w:val="en-AU"/>
        </w:rPr>
        <w:t xml:space="preserve"> for that parameter with a value of</w:t>
      </w:r>
      <w:r w:rsidRPr="00FE4430">
        <w:rPr>
          <w:lang w:val="en-AU"/>
        </w:rPr>
        <w:t xml:space="preserve"> “fixed”. If a parameter is linked to another parameter, this is signified by a PARTRANS value of “</w:t>
      </w:r>
      <w:r w:rsidR="0071629F" w:rsidRPr="00FE4430">
        <w:rPr>
          <w:lang w:val="en-AU"/>
        </w:rPr>
        <w:fldChar w:fldCharType="begin"/>
      </w:r>
      <w:r w:rsidRPr="00FE4430">
        <w:rPr>
          <w:lang w:val="en-AU"/>
        </w:rPr>
        <w:instrText>xe "Tied parameters"</w:instrText>
      </w:r>
      <w:r w:rsidR="0071629F" w:rsidRPr="00FE4430">
        <w:rPr>
          <w:lang w:val="en-AU"/>
        </w:rPr>
        <w:fldChar w:fldCharType="end"/>
      </w:r>
      <w:r w:rsidRPr="00FE4430">
        <w:rPr>
          <w:lang w:val="en-AU"/>
        </w:rPr>
        <w:t xml:space="preserve">tied”. In the latter case the parameter </w:t>
      </w:r>
      <w:r w:rsidR="009F0A43">
        <w:rPr>
          <w:lang w:val="en-AU"/>
        </w:rPr>
        <w:t>plays</w:t>
      </w:r>
      <w:r w:rsidRPr="00FE4430">
        <w:rPr>
          <w:lang w:val="en-AU"/>
        </w:rPr>
        <w:t xml:space="preserve"> only a limited role in the </w:t>
      </w:r>
      <w:r>
        <w:rPr>
          <w:lang w:val="en-AU"/>
        </w:rPr>
        <w:t>inversion</w:t>
      </w:r>
      <w:r w:rsidR="0004689C">
        <w:rPr>
          <w:lang w:val="en-AU"/>
        </w:rPr>
        <w:t xml:space="preserve"> or </w:t>
      </w:r>
      <w:r w:rsidR="0092655E">
        <w:rPr>
          <w:lang w:val="en-AU"/>
        </w:rPr>
        <w:t>optimization</w:t>
      </w:r>
      <w:r w:rsidRPr="00FE4430">
        <w:rPr>
          <w:lang w:val="en-AU"/>
        </w:rPr>
        <w:t xml:space="preserve"> process. However the parameter to which the tied parameter is linked (this “</w:t>
      </w:r>
      <w:r w:rsidR="0071629F" w:rsidRPr="00FE4430">
        <w:rPr>
          <w:lang w:val="en-AU"/>
        </w:rPr>
        <w:fldChar w:fldCharType="begin"/>
      </w:r>
      <w:r w:rsidRPr="00FE4430">
        <w:rPr>
          <w:lang w:val="en-AU"/>
        </w:rPr>
        <w:instrText>xe "Parent parameter"</w:instrText>
      </w:r>
      <w:r w:rsidR="0071629F" w:rsidRPr="00FE4430">
        <w:rPr>
          <w:lang w:val="en-AU"/>
        </w:rPr>
        <w:fldChar w:fldCharType="end"/>
      </w:r>
      <w:r w:rsidRPr="00FE4430">
        <w:rPr>
          <w:lang w:val="en-AU"/>
        </w:rPr>
        <w:t>parent” parameter must be neither fixed nor tied itself) takes an active part in</w:t>
      </w:r>
      <w:r w:rsidR="001A7B63">
        <w:rPr>
          <w:lang w:val="en-AU"/>
        </w:rPr>
        <w:t xml:space="preserve"> this</w:t>
      </w:r>
      <w:r w:rsidRPr="00FE4430">
        <w:rPr>
          <w:lang w:val="en-AU"/>
        </w:rPr>
        <w:t xml:space="preserve"> process; the tied parameter simply “piggy-backs” on the parent parameter, the value of the tied parameter maintaining at all times the same ratio to the parent parameter as the ratio of their initial values. </w:t>
      </w:r>
      <w:r w:rsidR="006A4080">
        <w:rPr>
          <w:lang w:val="en-AU"/>
        </w:rPr>
        <w:t>T</w:t>
      </w:r>
      <w:r w:rsidRPr="00FE4430">
        <w:rPr>
          <w:lang w:val="en-AU"/>
        </w:rPr>
        <w:t xml:space="preserve">he parent parameter </w:t>
      </w:r>
      <w:r w:rsidR="006A4080">
        <w:rPr>
          <w:lang w:val="en-AU"/>
        </w:rPr>
        <w:t>of</w:t>
      </w:r>
      <w:r w:rsidRPr="00FE4430">
        <w:rPr>
          <w:lang w:val="en-AU"/>
        </w:rPr>
        <w:t xml:space="preserve"> each tied parameter must be provided in the second part of the “parameter data” section of the PEST control file.</w:t>
      </w:r>
    </w:p>
    <w:p w14:paraId="0E7749FC" w14:textId="77777777" w:rsidR="000951CA" w:rsidRPr="00FE4430" w:rsidRDefault="000951CA" w:rsidP="000951CA">
      <w:pPr>
        <w:rPr>
          <w:lang w:val="en-AU"/>
        </w:rPr>
      </w:pPr>
      <w:r w:rsidRPr="00FE4430">
        <w:rPr>
          <w:lang w:val="en-AU"/>
        </w:rPr>
        <w:t>If a parameter is neither fixed nor tied, and is not log-transformed, the parameter transformation variable PARTRANS must be supplied as “none”.</w:t>
      </w:r>
    </w:p>
    <w:p w14:paraId="115DFFFF" w14:textId="77777777" w:rsidR="000951CA" w:rsidRPr="00FE4430" w:rsidRDefault="006A4080" w:rsidP="000951CA">
      <w:pPr>
        <w:rPr>
          <w:lang w:val="en-AU"/>
        </w:rPr>
      </w:pPr>
      <w:r>
        <w:rPr>
          <w:lang w:val="en-AU"/>
        </w:rPr>
        <w:t>I</w:t>
      </w:r>
      <w:r w:rsidR="000951CA" w:rsidRPr="00FE4430">
        <w:rPr>
          <w:lang w:val="en-AU"/>
        </w:rPr>
        <w:t xml:space="preserve">f a particular </w:t>
      </w:r>
      <w:r w:rsidR="009F0A43">
        <w:rPr>
          <w:lang w:val="en-AU"/>
        </w:rPr>
        <w:t>inversion</w:t>
      </w:r>
      <w:r w:rsidR="001A7B63">
        <w:rPr>
          <w:lang w:val="en-AU"/>
        </w:rPr>
        <w:t>, uncertainty analysis or optimization</w:t>
      </w:r>
      <w:r w:rsidR="0004689C">
        <w:rPr>
          <w:lang w:val="en-AU"/>
        </w:rPr>
        <w:t xml:space="preserve"> </w:t>
      </w:r>
      <w:r w:rsidR="000951CA" w:rsidRPr="00FE4430">
        <w:rPr>
          <w:lang w:val="en-AU"/>
        </w:rPr>
        <w:t>problem w</w:t>
      </w:r>
      <w:r w:rsidR="009F0A43">
        <w:rPr>
          <w:lang w:val="en-AU"/>
        </w:rPr>
        <w:t>ould</w:t>
      </w:r>
      <w:r w:rsidR="000951CA" w:rsidRPr="00FE4430">
        <w:rPr>
          <w:lang w:val="en-AU"/>
        </w:rPr>
        <w:t xml:space="preserve"> benefit from a more complex parameter transformation type than logarithmic,</w:t>
      </w:r>
      <w:r>
        <w:rPr>
          <w:lang w:val="en-AU"/>
        </w:rPr>
        <w:t xml:space="preserve"> and/or </w:t>
      </w:r>
      <w:r w:rsidR="001A7B63">
        <w:rPr>
          <w:lang w:val="en-AU"/>
        </w:rPr>
        <w:t>i</w:t>
      </w:r>
      <w:r>
        <w:rPr>
          <w:lang w:val="en-AU"/>
        </w:rPr>
        <w:t xml:space="preserve">f more complex relationships between parameters than ratio maintenance are required, </w:t>
      </w:r>
      <w:r w:rsidR="000951CA" w:rsidRPr="00FE4430">
        <w:rPr>
          <w:lang w:val="en-AU"/>
        </w:rPr>
        <w:t>th</w:t>
      </w:r>
      <w:r w:rsidR="00AB387F">
        <w:rPr>
          <w:lang w:val="en-AU"/>
        </w:rPr>
        <w:t>ese</w:t>
      </w:r>
      <w:r w:rsidR="000951CA" w:rsidRPr="00FE4430">
        <w:rPr>
          <w:lang w:val="en-AU"/>
        </w:rPr>
        <w:t xml:space="preserve"> can be accomplished</w:t>
      </w:r>
      <w:r w:rsidR="001A7B63">
        <w:rPr>
          <w:lang w:val="en-AU"/>
        </w:rPr>
        <w:t xml:space="preserve"> through use of</w:t>
      </w:r>
      <w:r w:rsidR="000951CA" w:rsidRPr="00FE4430">
        <w:rPr>
          <w:lang w:val="en-AU"/>
        </w:rPr>
        <w:t xml:space="preserve"> the parameter </w:t>
      </w:r>
      <w:r w:rsidR="007310FB" w:rsidRPr="00FE4430">
        <w:rPr>
          <w:lang w:val="en-AU"/>
        </w:rPr>
        <w:t>preprocessor</w:t>
      </w:r>
      <w:r w:rsidR="000951CA" w:rsidRPr="00FE4430">
        <w:rPr>
          <w:lang w:val="en-AU"/>
        </w:rPr>
        <w:t xml:space="preserve"> PAR2PAR</w:t>
      </w:r>
      <w:r w:rsidR="0004689C">
        <w:rPr>
          <w:lang w:val="en-AU"/>
        </w:rPr>
        <w:t xml:space="preserve"> supplied with the PEST suite</w:t>
      </w:r>
      <w:r w:rsidR="000951CA" w:rsidRPr="00FE4430">
        <w:rPr>
          <w:lang w:val="en-AU"/>
        </w:rPr>
        <w:t xml:space="preserve">; see </w:t>
      </w:r>
      <w:r w:rsidR="009F0A43">
        <w:rPr>
          <w:lang w:val="en-AU"/>
        </w:rPr>
        <w:t>p</w:t>
      </w:r>
      <w:r w:rsidR="00963662">
        <w:rPr>
          <w:lang w:val="en-AU"/>
        </w:rPr>
        <w:t>art II</w:t>
      </w:r>
      <w:r w:rsidR="000951CA">
        <w:rPr>
          <w:lang w:val="en-AU"/>
        </w:rPr>
        <w:t xml:space="preserve"> of </w:t>
      </w:r>
      <w:r w:rsidR="0004689C">
        <w:rPr>
          <w:lang w:val="en-AU"/>
        </w:rPr>
        <w:t>the PEST</w:t>
      </w:r>
      <w:r w:rsidR="000951CA">
        <w:rPr>
          <w:lang w:val="en-AU"/>
        </w:rPr>
        <w:t xml:space="preserve"> manual</w:t>
      </w:r>
      <w:r w:rsidR="000951CA" w:rsidRPr="00FE4430">
        <w:rPr>
          <w:lang w:val="en-AU"/>
        </w:rPr>
        <w:t xml:space="preserve"> for details.</w:t>
      </w:r>
    </w:p>
    <w:p w14:paraId="5E329CFF" w14:textId="77777777" w:rsidR="000E6480" w:rsidRPr="00FE4430" w:rsidRDefault="000E6480" w:rsidP="000E6480">
      <w:pPr>
        <w:pStyle w:val="Heading4"/>
        <w:rPr>
          <w:lang w:val="en-AU"/>
        </w:rPr>
      </w:pPr>
      <w:r w:rsidRPr="00FE4430">
        <w:rPr>
          <w:lang w:val="en-AU"/>
        </w:rPr>
        <w:t>PARCHGLIM</w:t>
      </w:r>
    </w:p>
    <w:p w14:paraId="56BDC7CA" w14:textId="77777777" w:rsidR="00CE0EFC" w:rsidRDefault="000E6480" w:rsidP="000E6480">
      <w:pPr>
        <w:rPr>
          <w:lang w:val="en-AU"/>
        </w:rPr>
      </w:pPr>
      <w:r w:rsidRPr="00FE4430">
        <w:rPr>
          <w:lang w:val="en-AU"/>
        </w:rPr>
        <w:t>This character variable is used to designate whether an adjustable parameter is relative-limited</w:t>
      </w:r>
      <w:r w:rsidR="009F0A43">
        <w:rPr>
          <w:lang w:val="en-AU"/>
        </w:rPr>
        <w:t>,</w:t>
      </w:r>
      <w:r>
        <w:rPr>
          <w:lang w:val="en-AU"/>
        </w:rPr>
        <w:t xml:space="preserve"> factor-limited</w:t>
      </w:r>
      <w:r w:rsidR="009F0A43">
        <w:rPr>
          <w:lang w:val="en-AU"/>
        </w:rPr>
        <w:t xml:space="preserve"> or absolute-limited</w:t>
      </w:r>
      <w:r>
        <w:rPr>
          <w:lang w:val="en-AU"/>
        </w:rPr>
        <w:t xml:space="preserve">; see </w:t>
      </w:r>
      <w:r w:rsidR="006C42A5">
        <w:rPr>
          <w:lang w:val="en-AU"/>
        </w:rPr>
        <w:t>section</w:t>
      </w:r>
      <w:r>
        <w:rPr>
          <w:lang w:val="en-AU"/>
        </w:rPr>
        <w:t xml:space="preserve"> 3.</w:t>
      </w:r>
      <w:r w:rsidR="00AB387F">
        <w:rPr>
          <w:lang w:val="en-AU"/>
        </w:rPr>
        <w:t>2</w:t>
      </w:r>
      <w:r>
        <w:rPr>
          <w:lang w:val="en-AU"/>
        </w:rPr>
        <w:t>.</w:t>
      </w:r>
      <w:r w:rsidR="00AB387F">
        <w:rPr>
          <w:lang w:val="en-AU"/>
        </w:rPr>
        <w:t>5</w:t>
      </w:r>
      <w:r w:rsidR="009F0A43">
        <w:rPr>
          <w:lang w:val="en-AU"/>
        </w:rPr>
        <w:t xml:space="preserve"> of this manual</w:t>
      </w:r>
      <w:r w:rsidR="00AB387F">
        <w:rPr>
          <w:lang w:val="en-AU"/>
        </w:rPr>
        <w:t>,</w:t>
      </w:r>
      <w:r w:rsidRPr="00FE4430">
        <w:rPr>
          <w:lang w:val="en-AU"/>
        </w:rPr>
        <w:t xml:space="preserve"> and the discussion of the RELPARMAX</w:t>
      </w:r>
      <w:r w:rsidR="006D4C7A">
        <w:rPr>
          <w:lang w:val="en-AU"/>
        </w:rPr>
        <w:t xml:space="preserve"> and</w:t>
      </w:r>
      <w:r w:rsidRPr="00FE4430">
        <w:rPr>
          <w:lang w:val="en-AU"/>
        </w:rPr>
        <w:t xml:space="preserve"> FACPARMAX</w:t>
      </w:r>
      <w:r w:rsidR="00AB387F">
        <w:rPr>
          <w:lang w:val="en-AU"/>
        </w:rPr>
        <w:t xml:space="preserve"> control variables</w:t>
      </w:r>
      <w:r w:rsidRPr="00FE4430">
        <w:rPr>
          <w:lang w:val="en-AU"/>
        </w:rPr>
        <w:t xml:space="preserve">. </w:t>
      </w:r>
      <w:r w:rsidR="0071629F" w:rsidRPr="00FE4430">
        <w:rPr>
          <w:lang w:val="en-AU"/>
        </w:rPr>
        <w:fldChar w:fldCharType="begin"/>
      </w:r>
      <w:r w:rsidRPr="00FE4430">
        <w:rPr>
          <w:lang w:val="en-AU"/>
        </w:rPr>
        <w:instrText>xe "PARCHGLIM"</w:instrText>
      </w:r>
      <w:r w:rsidR="0071629F" w:rsidRPr="00FE4430">
        <w:rPr>
          <w:lang w:val="en-AU"/>
        </w:rPr>
        <w:fldChar w:fldCharType="end"/>
      </w:r>
      <w:r w:rsidR="00DE228C">
        <w:rPr>
          <w:lang w:val="en-AU"/>
        </w:rPr>
        <w:t xml:space="preserve">PARCHGLIM </w:t>
      </w:r>
      <w:r w:rsidR="00AB387F">
        <w:rPr>
          <w:lang w:val="en-AU"/>
        </w:rPr>
        <w:t>must</w:t>
      </w:r>
      <w:r w:rsidRPr="00FE4430">
        <w:rPr>
          <w:lang w:val="en-AU"/>
        </w:rPr>
        <w:t xml:space="preserve"> be provided with </w:t>
      </w:r>
      <w:r>
        <w:rPr>
          <w:lang w:val="en-AU"/>
        </w:rPr>
        <w:t>a value of</w:t>
      </w:r>
      <w:r w:rsidRPr="00FE4430">
        <w:rPr>
          <w:lang w:val="en-AU"/>
        </w:rPr>
        <w:t xml:space="preserve"> “</w:t>
      </w:r>
      <w:r w:rsidR="0016262C" w:rsidRPr="00FE4430">
        <w:rPr>
          <w:lang w:val="en-AU"/>
        </w:rPr>
        <w:t>relative”</w:t>
      </w:r>
      <w:r w:rsidR="0016262C">
        <w:rPr>
          <w:lang w:val="en-AU"/>
        </w:rPr>
        <w:t xml:space="preserve"> or</w:t>
      </w:r>
      <w:r w:rsidRPr="00FE4430">
        <w:rPr>
          <w:lang w:val="en-AU"/>
        </w:rPr>
        <w:t xml:space="preserve"> “factor”</w:t>
      </w:r>
      <w:r w:rsidR="00AB387F">
        <w:rPr>
          <w:lang w:val="en-AU"/>
        </w:rPr>
        <w:t>. The former designates that alterations to a parameter’s value are factor-limited whereas the latter designates that alterations to its value are relative-limited</w:t>
      </w:r>
      <w:r>
        <w:rPr>
          <w:lang w:val="en-AU"/>
        </w:rPr>
        <w:t xml:space="preserve">. </w:t>
      </w:r>
    </w:p>
    <w:p w14:paraId="49A67277" w14:textId="77777777" w:rsidR="000E6480" w:rsidRDefault="000E6480" w:rsidP="000E6480">
      <w:pPr>
        <w:rPr>
          <w:lang w:val="en-AU"/>
        </w:rPr>
      </w:pPr>
      <w:r>
        <w:rPr>
          <w:lang w:val="en-AU"/>
        </w:rPr>
        <w:t xml:space="preserve">The following aspects of </w:t>
      </w:r>
      <w:r w:rsidR="00CE0EFC">
        <w:rPr>
          <w:lang w:val="en-AU"/>
        </w:rPr>
        <w:t>change limit</w:t>
      </w:r>
      <w:r>
        <w:rPr>
          <w:lang w:val="en-AU"/>
        </w:rPr>
        <w:t xml:space="preserve"> </w:t>
      </w:r>
      <w:r w:rsidR="00CE0EFC">
        <w:rPr>
          <w:lang w:val="en-AU"/>
        </w:rPr>
        <w:t>specifications</w:t>
      </w:r>
      <w:r>
        <w:rPr>
          <w:lang w:val="en-AU"/>
        </w:rPr>
        <w:t xml:space="preserve"> should be noted.</w:t>
      </w:r>
    </w:p>
    <w:p w14:paraId="11821028" w14:textId="77777777" w:rsidR="00AB387F" w:rsidRDefault="00AB387F" w:rsidP="003314D9">
      <w:pPr>
        <w:pStyle w:val="ListParagraph"/>
        <w:numPr>
          <w:ilvl w:val="0"/>
          <w:numId w:val="3"/>
        </w:numPr>
        <w:rPr>
          <w:lang w:val="en-AU"/>
        </w:rPr>
      </w:pPr>
      <w:r>
        <w:rPr>
          <w:lang w:val="en-AU"/>
        </w:rPr>
        <w:t xml:space="preserve">The only member of the PEST++ suite which imposes limits on parameter changes in </w:t>
      </w:r>
      <w:r>
        <w:rPr>
          <w:lang w:val="en-AU"/>
        </w:rPr>
        <w:lastRenderedPageBreak/>
        <w:t>this way is PESTPP.</w:t>
      </w:r>
    </w:p>
    <w:p w14:paraId="45B2889A" w14:textId="77777777" w:rsidR="000E6480" w:rsidRDefault="000E6480" w:rsidP="003314D9">
      <w:pPr>
        <w:pStyle w:val="ListParagraph"/>
        <w:numPr>
          <w:ilvl w:val="0"/>
          <w:numId w:val="3"/>
        </w:numPr>
        <w:rPr>
          <w:lang w:val="en-AU"/>
        </w:rPr>
      </w:pPr>
      <w:r>
        <w:rPr>
          <w:lang w:val="en-AU"/>
        </w:rPr>
        <w:t>If a parameter is tied or fixed, its change limit is ignored.</w:t>
      </w:r>
    </w:p>
    <w:p w14:paraId="6D2F4D04" w14:textId="75163E22" w:rsidR="000E6480" w:rsidRDefault="000E6480" w:rsidP="003314D9">
      <w:pPr>
        <w:pStyle w:val="ListParagraph"/>
        <w:numPr>
          <w:ilvl w:val="0"/>
          <w:numId w:val="3"/>
        </w:numPr>
        <w:rPr>
          <w:lang w:val="en-AU"/>
        </w:rPr>
      </w:pPr>
      <w:r>
        <w:rPr>
          <w:lang w:val="en-AU"/>
        </w:rPr>
        <w:t xml:space="preserve">Parameters that are log-transformed cannot be assigned a </w:t>
      </w:r>
      <w:r w:rsidR="00C01B88">
        <w:rPr>
          <w:lang w:val="en-AU"/>
        </w:rPr>
        <w:t>relative</w:t>
      </w:r>
      <w:r>
        <w:rPr>
          <w:lang w:val="en-AU"/>
        </w:rPr>
        <w:t xml:space="preserve"> change limit; they can only be assigned a factor change limit.</w:t>
      </w:r>
    </w:p>
    <w:p w14:paraId="4AAA80D2" w14:textId="77777777" w:rsidR="000E6480" w:rsidRPr="00CE0EFC" w:rsidRDefault="00CE0EFC" w:rsidP="003314D9">
      <w:pPr>
        <w:pStyle w:val="ListParagraph"/>
        <w:numPr>
          <w:ilvl w:val="0"/>
          <w:numId w:val="3"/>
        </w:numPr>
        <w:rPr>
          <w:lang w:val="en-AU"/>
        </w:rPr>
      </w:pPr>
      <w:r w:rsidRPr="00CE0EFC">
        <w:rPr>
          <w:lang w:val="en-AU"/>
        </w:rPr>
        <w:t>At the end of each iteration</w:t>
      </w:r>
      <w:r>
        <w:rPr>
          <w:lang w:val="en-AU"/>
        </w:rPr>
        <w:t xml:space="preserve"> of the inversion process</w:t>
      </w:r>
      <w:r w:rsidRPr="00CE0EFC">
        <w:rPr>
          <w:lang w:val="en-AU"/>
        </w:rPr>
        <w:t>, PEST</w:t>
      </w:r>
      <w:r w:rsidR="006D4C7A">
        <w:rPr>
          <w:lang w:val="en-AU"/>
        </w:rPr>
        <w:t>PP</w:t>
      </w:r>
      <w:r w:rsidRPr="00CE0EFC">
        <w:rPr>
          <w:lang w:val="en-AU"/>
        </w:rPr>
        <w:t xml:space="preserve"> lists the maximum factor and relative change undergone by any parameter.</w:t>
      </w:r>
      <w:r>
        <w:rPr>
          <w:lang w:val="en-AU"/>
        </w:rPr>
        <w:t xml:space="preserve"> </w:t>
      </w:r>
    </w:p>
    <w:p w14:paraId="0A1CE790" w14:textId="77777777" w:rsidR="00136237" w:rsidRPr="00FE4430" w:rsidRDefault="00136237" w:rsidP="00136237">
      <w:pPr>
        <w:pStyle w:val="Heading4"/>
        <w:rPr>
          <w:lang w:val="en-AU"/>
        </w:rPr>
      </w:pPr>
      <w:r w:rsidRPr="00FE4430">
        <w:rPr>
          <w:lang w:val="en-AU"/>
        </w:rPr>
        <w:t>PARVAL1</w:t>
      </w:r>
    </w:p>
    <w:p w14:paraId="11EC28AD" w14:textId="77777777" w:rsidR="00136237" w:rsidRPr="00FE4430" w:rsidRDefault="0071629F" w:rsidP="00136237">
      <w:pPr>
        <w:rPr>
          <w:lang w:val="en-AU"/>
        </w:rPr>
      </w:pPr>
      <w:r w:rsidRPr="00FE4430">
        <w:rPr>
          <w:lang w:val="en-AU"/>
        </w:rPr>
        <w:fldChar w:fldCharType="begin"/>
      </w:r>
      <w:r w:rsidR="00136237" w:rsidRPr="00FE4430">
        <w:rPr>
          <w:lang w:val="en-AU"/>
        </w:rPr>
        <w:instrText>xe "PARVAL1"</w:instrText>
      </w:r>
      <w:r w:rsidRPr="00FE4430">
        <w:rPr>
          <w:lang w:val="en-AU"/>
        </w:rPr>
        <w:fldChar w:fldCharType="end"/>
      </w:r>
      <w:r w:rsidR="00136237" w:rsidRPr="00FE4430">
        <w:rPr>
          <w:lang w:val="en-AU"/>
        </w:rPr>
        <w:t xml:space="preserve">PARVAL1, a real variable, is a parameter’s </w:t>
      </w:r>
      <w:r w:rsidRPr="00FE4430">
        <w:rPr>
          <w:lang w:val="en-AU"/>
        </w:rPr>
        <w:fldChar w:fldCharType="begin"/>
      </w:r>
      <w:r w:rsidR="00136237" w:rsidRPr="00FE4430">
        <w:rPr>
          <w:lang w:val="en-AU"/>
        </w:rPr>
        <w:instrText>xe "Initial parameter values"</w:instrText>
      </w:r>
      <w:r w:rsidRPr="00FE4430">
        <w:rPr>
          <w:lang w:val="en-AU"/>
        </w:rPr>
        <w:fldChar w:fldCharType="end"/>
      </w:r>
      <w:r w:rsidR="00136237" w:rsidRPr="00FE4430">
        <w:rPr>
          <w:lang w:val="en-AU"/>
        </w:rPr>
        <w:t xml:space="preserve">initial value. For a fixed parameter, this value remains invariant during </w:t>
      </w:r>
      <w:r w:rsidR="001A7B63">
        <w:rPr>
          <w:lang w:val="en-AU"/>
        </w:rPr>
        <w:t>an</w:t>
      </w:r>
      <w:r w:rsidR="00136237" w:rsidRPr="00FE4430">
        <w:rPr>
          <w:lang w:val="en-AU"/>
        </w:rPr>
        <w:t xml:space="preserve"> </w:t>
      </w:r>
      <w:r w:rsidR="00136237">
        <w:rPr>
          <w:lang w:val="en-AU"/>
        </w:rPr>
        <w:t>inversion</w:t>
      </w:r>
      <w:r w:rsidR="001A7B63">
        <w:rPr>
          <w:lang w:val="en-AU"/>
        </w:rPr>
        <w:t>, uncertainty analysis</w:t>
      </w:r>
      <w:r w:rsidR="00D633D7">
        <w:rPr>
          <w:lang w:val="en-AU"/>
        </w:rPr>
        <w:t xml:space="preserve"> or </w:t>
      </w:r>
      <w:r w:rsidR="006D4C7A">
        <w:rPr>
          <w:lang w:val="en-AU"/>
        </w:rPr>
        <w:t>optimi</w:t>
      </w:r>
      <w:r w:rsidR="001A7B63">
        <w:rPr>
          <w:lang w:val="en-AU"/>
        </w:rPr>
        <w:t>z</w:t>
      </w:r>
      <w:r w:rsidR="006D4C7A">
        <w:rPr>
          <w:lang w:val="en-AU"/>
        </w:rPr>
        <w:t>ation</w:t>
      </w:r>
      <w:r w:rsidR="00136237" w:rsidRPr="00FE4430">
        <w:rPr>
          <w:lang w:val="en-AU"/>
        </w:rPr>
        <w:t xml:space="preserve"> process. For a tied parameter, the ratio of PARVAL1 to the parent parameter’s PARVAL1 sets the ratio between these two parameters </w:t>
      </w:r>
      <w:r w:rsidR="00136237">
        <w:rPr>
          <w:lang w:val="en-AU"/>
        </w:rPr>
        <w:t>that is</w:t>
      </w:r>
      <w:r w:rsidR="00136237" w:rsidRPr="00FE4430">
        <w:rPr>
          <w:lang w:val="en-AU"/>
        </w:rPr>
        <w:t xml:space="preserve"> maintained throughout the </w:t>
      </w:r>
      <w:r w:rsidR="00136237">
        <w:rPr>
          <w:lang w:val="en-AU"/>
        </w:rPr>
        <w:t>inversion</w:t>
      </w:r>
      <w:r w:rsidR="001A7B63">
        <w:rPr>
          <w:lang w:val="en-AU"/>
        </w:rPr>
        <w:t>, uncertainty analysis</w:t>
      </w:r>
      <w:r w:rsidR="00D633D7">
        <w:rPr>
          <w:lang w:val="en-AU"/>
        </w:rPr>
        <w:t xml:space="preserve"> or </w:t>
      </w:r>
      <w:r w:rsidR="006D4C7A">
        <w:rPr>
          <w:lang w:val="en-AU"/>
        </w:rPr>
        <w:t>optimi</w:t>
      </w:r>
      <w:r w:rsidR="001A7B63">
        <w:rPr>
          <w:lang w:val="en-AU"/>
        </w:rPr>
        <w:t>z</w:t>
      </w:r>
      <w:r w:rsidR="006D4C7A">
        <w:rPr>
          <w:lang w:val="en-AU"/>
        </w:rPr>
        <w:t>ation</w:t>
      </w:r>
      <w:r w:rsidR="00136237" w:rsidRPr="00FE4430">
        <w:rPr>
          <w:lang w:val="en-AU"/>
        </w:rPr>
        <w:t xml:space="preserve"> process. For an adjustable parameter PARVAL1 is the parameter’s starting value which, together with the starting values of all other adjustable parameters, is successively improved during </w:t>
      </w:r>
      <w:r w:rsidR="001A7B63">
        <w:rPr>
          <w:lang w:val="en-AU"/>
        </w:rPr>
        <w:t>an</w:t>
      </w:r>
      <w:r w:rsidR="00136237" w:rsidRPr="00FE4430">
        <w:rPr>
          <w:lang w:val="en-AU"/>
        </w:rPr>
        <w:t xml:space="preserve"> </w:t>
      </w:r>
      <w:r w:rsidR="00136237">
        <w:rPr>
          <w:lang w:val="en-AU"/>
        </w:rPr>
        <w:t>inversion</w:t>
      </w:r>
      <w:r w:rsidR="00136237" w:rsidRPr="00FE4430">
        <w:rPr>
          <w:lang w:val="en-AU"/>
        </w:rPr>
        <w:t xml:space="preserve"> </w:t>
      </w:r>
      <w:r w:rsidR="00D633D7">
        <w:rPr>
          <w:lang w:val="en-AU"/>
        </w:rPr>
        <w:t>or optimi</w:t>
      </w:r>
      <w:r w:rsidR="001A7B63">
        <w:rPr>
          <w:lang w:val="en-AU"/>
        </w:rPr>
        <w:t>z</w:t>
      </w:r>
      <w:r w:rsidR="00D633D7">
        <w:rPr>
          <w:lang w:val="en-AU"/>
        </w:rPr>
        <w:t xml:space="preserve">ation </w:t>
      </w:r>
      <w:r w:rsidR="00136237" w:rsidRPr="00FE4430">
        <w:rPr>
          <w:lang w:val="en-AU"/>
        </w:rPr>
        <w:t>process.</w:t>
      </w:r>
    </w:p>
    <w:p w14:paraId="2BE13284" w14:textId="77777777" w:rsidR="00136237" w:rsidRDefault="006D4C7A" w:rsidP="00136237">
      <w:pPr>
        <w:rPr>
          <w:lang w:val="en-AU"/>
        </w:rPr>
      </w:pPr>
      <w:r>
        <w:rPr>
          <w:lang w:val="en-AU"/>
        </w:rPr>
        <w:t>If using PESTPP then i</w:t>
      </w:r>
      <w:r w:rsidR="00136237">
        <w:rPr>
          <w:lang w:val="en-AU"/>
        </w:rPr>
        <w:t>deally, as explained by Doherty (2015)</w:t>
      </w:r>
      <w:r w:rsidR="00DE228C">
        <w:rPr>
          <w:lang w:val="en-AU"/>
        </w:rPr>
        <w:t>,</w:t>
      </w:r>
      <w:r w:rsidR="00136237">
        <w:rPr>
          <w:lang w:val="en-AU"/>
        </w:rPr>
        <w:t xml:space="preserve"> the initial value of a parameter should be the pre-calibration estimate of the parameter’s value based on expert knowledge alone. Through use of the</w:t>
      </w:r>
      <w:r>
        <w:rPr>
          <w:lang w:val="en-AU"/>
        </w:rPr>
        <w:t xml:space="preserve"> PEST</w:t>
      </w:r>
      <w:r w:rsidR="00136237">
        <w:rPr>
          <w:lang w:val="en-AU"/>
        </w:rPr>
        <w:t xml:space="preserve"> ADDREG1 utility (see </w:t>
      </w:r>
      <w:r w:rsidR="00DE228C">
        <w:rPr>
          <w:lang w:val="en-AU"/>
        </w:rPr>
        <w:t>p</w:t>
      </w:r>
      <w:r w:rsidR="00963662">
        <w:rPr>
          <w:lang w:val="en-AU"/>
        </w:rPr>
        <w:t>art II</w:t>
      </w:r>
      <w:r w:rsidR="00136237">
        <w:rPr>
          <w:lang w:val="en-AU"/>
        </w:rPr>
        <w:t xml:space="preserve"> of th</w:t>
      </w:r>
      <w:r>
        <w:rPr>
          <w:lang w:val="en-AU"/>
        </w:rPr>
        <w:t>e PEST</w:t>
      </w:r>
      <w:r w:rsidR="00136237">
        <w:rPr>
          <w:lang w:val="en-AU"/>
        </w:rPr>
        <w:t xml:space="preserve"> manual), this value can also be specified as the parameter’s “preferred value” when implementing Tikhonov </w:t>
      </w:r>
      <w:r w:rsidR="00143C09">
        <w:rPr>
          <w:lang w:val="en-AU"/>
        </w:rPr>
        <w:t>regularization</w:t>
      </w:r>
      <w:r w:rsidR="00136237">
        <w:rPr>
          <w:lang w:val="en-AU"/>
        </w:rPr>
        <w:t>.</w:t>
      </w:r>
    </w:p>
    <w:p w14:paraId="795BB83C" w14:textId="77777777" w:rsidR="00136237" w:rsidRPr="00FE4430" w:rsidRDefault="00D633D7" w:rsidP="00136237">
      <w:pPr>
        <w:rPr>
          <w:lang w:val="en-AU"/>
        </w:rPr>
      </w:pPr>
      <w:r>
        <w:rPr>
          <w:lang w:val="en-AU"/>
        </w:rPr>
        <w:t>C</w:t>
      </w:r>
      <w:r w:rsidR="00136237">
        <w:rPr>
          <w:lang w:val="en-AU"/>
        </w:rPr>
        <w:t>aution should be exercised in choosing an initial parameter value of zero for the following reasons.</w:t>
      </w:r>
    </w:p>
    <w:p w14:paraId="4EB7BE2C" w14:textId="77777777" w:rsidR="00136237" w:rsidRPr="00FE4430" w:rsidRDefault="00D633D7" w:rsidP="003314D9">
      <w:pPr>
        <w:numPr>
          <w:ilvl w:val="0"/>
          <w:numId w:val="4"/>
        </w:numPr>
        <w:tabs>
          <w:tab w:val="left" w:pos="720"/>
        </w:tabs>
        <w:rPr>
          <w:lang w:val="en-AU"/>
        </w:rPr>
      </w:pPr>
      <w:r>
        <w:rPr>
          <w:lang w:val="en-AU"/>
        </w:rPr>
        <w:t>If using PESTPP, a</w:t>
      </w:r>
      <w:r w:rsidR="00136237" w:rsidRPr="00FE4430">
        <w:rPr>
          <w:lang w:val="en-AU"/>
        </w:rPr>
        <w:t xml:space="preserve"> parameter cannot be subject</w:t>
      </w:r>
      <w:r>
        <w:rPr>
          <w:lang w:val="en-AU"/>
        </w:rPr>
        <w:t>ed</w:t>
      </w:r>
      <w:r w:rsidR="00136237" w:rsidRPr="00FE4430">
        <w:rPr>
          <w:lang w:val="en-AU"/>
        </w:rPr>
        <w:t xml:space="preserve"> to</w:t>
      </w:r>
      <w:r w:rsidR="00136237">
        <w:rPr>
          <w:lang w:val="en-AU"/>
        </w:rPr>
        <w:t xml:space="preserve"> relative or factor</w:t>
      </w:r>
      <w:r w:rsidR="00136237" w:rsidRPr="00FE4430">
        <w:rPr>
          <w:lang w:val="en-AU"/>
        </w:rPr>
        <w:t xml:space="preserve"> change limits during the first iteration</w:t>
      </w:r>
      <w:r w:rsidR="00136237">
        <w:rPr>
          <w:lang w:val="en-AU"/>
        </w:rPr>
        <w:t xml:space="preserve"> of </w:t>
      </w:r>
      <w:r w:rsidR="000C75C3">
        <w:rPr>
          <w:lang w:val="en-AU"/>
        </w:rPr>
        <w:t>an</w:t>
      </w:r>
      <w:r w:rsidR="00136237">
        <w:rPr>
          <w:lang w:val="en-AU"/>
        </w:rPr>
        <w:t xml:space="preserve"> inversion process</w:t>
      </w:r>
      <w:r w:rsidR="00136237" w:rsidRPr="00FE4430">
        <w:rPr>
          <w:lang w:val="en-AU"/>
        </w:rPr>
        <w:t xml:space="preserve"> if its value at the start of that iteration is zero. Furthermore</w:t>
      </w:r>
      <w:r>
        <w:rPr>
          <w:lang w:val="en-AU"/>
        </w:rPr>
        <w:t>,</w:t>
      </w:r>
      <w:r w:rsidR="00136237" w:rsidRPr="00FE4430">
        <w:rPr>
          <w:lang w:val="en-AU"/>
        </w:rPr>
        <w:t xml:space="preserve"> FACORIG cannot be used to modify the action of RELPARMAX and FACPARMAX </w:t>
      </w:r>
      <w:r w:rsidR="00136237">
        <w:rPr>
          <w:lang w:val="en-AU"/>
        </w:rPr>
        <w:t xml:space="preserve">(the relative- and factor-limiting control variables) </w:t>
      </w:r>
      <w:r>
        <w:rPr>
          <w:lang w:val="en-AU"/>
        </w:rPr>
        <w:t>in later iterations</w:t>
      </w:r>
      <w:r w:rsidR="00136237" w:rsidRPr="00FE4430">
        <w:rPr>
          <w:lang w:val="en-AU"/>
        </w:rPr>
        <w:t>.</w:t>
      </w:r>
    </w:p>
    <w:p w14:paraId="7A0778DF" w14:textId="77777777" w:rsidR="00136237" w:rsidRPr="00FE4430" w:rsidRDefault="00136237" w:rsidP="003314D9">
      <w:pPr>
        <w:numPr>
          <w:ilvl w:val="0"/>
          <w:numId w:val="4"/>
        </w:numPr>
        <w:tabs>
          <w:tab w:val="left" w:pos="720"/>
        </w:tabs>
        <w:rPr>
          <w:lang w:val="en-AU"/>
        </w:rPr>
      </w:pPr>
      <w:r w:rsidRPr="00FE4430">
        <w:rPr>
          <w:lang w:val="en-AU"/>
        </w:rPr>
        <w:t>A relative increment for derivatives calculation cannot be evaluated during the first iteration</w:t>
      </w:r>
      <w:r w:rsidR="00D633D7">
        <w:rPr>
          <w:lang w:val="en-AU"/>
        </w:rPr>
        <w:t xml:space="preserve"> of parameter adjustment</w:t>
      </w:r>
      <w:r w:rsidRPr="00FE4430">
        <w:rPr>
          <w:lang w:val="en-AU"/>
        </w:rPr>
        <w:t xml:space="preserve"> for a parameter whose initial value is zero. If the parameter belongs to a group for which derivatives are</w:t>
      </w:r>
      <w:r w:rsidR="00D633D7">
        <w:rPr>
          <w:lang w:val="en-AU"/>
        </w:rPr>
        <w:t xml:space="preserve"> </w:t>
      </w:r>
      <w:r w:rsidR="007454B5">
        <w:rPr>
          <w:lang w:val="en-AU"/>
        </w:rPr>
        <w:t>specified</w:t>
      </w:r>
      <w:r w:rsidRPr="00FE4430">
        <w:rPr>
          <w:lang w:val="en-AU"/>
        </w:rPr>
        <w:t xml:space="preserve"> as “relative”, a non-zero DERINCLB variable must be provided for that group.</w:t>
      </w:r>
    </w:p>
    <w:p w14:paraId="0BB4E984" w14:textId="77777777" w:rsidR="00136237" w:rsidRPr="00FE4430" w:rsidRDefault="00136237" w:rsidP="003314D9">
      <w:pPr>
        <w:numPr>
          <w:ilvl w:val="0"/>
          <w:numId w:val="4"/>
        </w:numPr>
        <w:tabs>
          <w:tab w:val="left" w:pos="720"/>
        </w:tabs>
        <w:rPr>
          <w:lang w:val="en-AU"/>
        </w:rPr>
      </w:pPr>
      <w:r w:rsidRPr="00FE4430">
        <w:rPr>
          <w:lang w:val="en-AU"/>
        </w:rPr>
        <w:t>If a parameter has an initial value of zero, the parameter can be neither a tied nor a parent parameter as the tied:parent parameter ratio cannot be calculated.</w:t>
      </w:r>
    </w:p>
    <w:p w14:paraId="366F3303" w14:textId="77777777" w:rsidR="0078563F" w:rsidRPr="00FE4430" w:rsidRDefault="0078563F" w:rsidP="0078563F">
      <w:pPr>
        <w:pStyle w:val="Heading4"/>
        <w:rPr>
          <w:lang w:val="en-AU"/>
        </w:rPr>
      </w:pPr>
      <w:r w:rsidRPr="00FE4430">
        <w:rPr>
          <w:lang w:val="en-AU"/>
        </w:rPr>
        <w:t>PARLBND and PARUBND</w:t>
      </w:r>
    </w:p>
    <w:p w14:paraId="6304CD8F" w14:textId="77777777" w:rsidR="0078563F" w:rsidRPr="00FE4430" w:rsidRDefault="0078563F" w:rsidP="0078563F">
      <w:pPr>
        <w:rPr>
          <w:lang w:val="en-AU"/>
        </w:rPr>
      </w:pPr>
      <w:r w:rsidRPr="00FE4430">
        <w:rPr>
          <w:lang w:val="en-AU"/>
        </w:rPr>
        <w:t xml:space="preserve">These two real variables represent a parameter’s lower and upper </w:t>
      </w:r>
      <w:r w:rsidR="0071629F" w:rsidRPr="00FE4430">
        <w:rPr>
          <w:lang w:val="en-AU"/>
        </w:rPr>
        <w:fldChar w:fldCharType="begin"/>
      </w:r>
      <w:r w:rsidRPr="00FE4430">
        <w:rPr>
          <w:lang w:val="en-AU"/>
        </w:rPr>
        <w:instrText>xe "Parameter bounds"</w:instrText>
      </w:r>
      <w:r w:rsidR="0071629F" w:rsidRPr="00FE4430">
        <w:rPr>
          <w:lang w:val="en-AU"/>
        </w:rPr>
        <w:fldChar w:fldCharType="end"/>
      </w:r>
      <w:r w:rsidRPr="00FE4430">
        <w:rPr>
          <w:lang w:val="en-AU"/>
        </w:rPr>
        <w:t xml:space="preserve">bound respectively. For adjustable parameters the initial parameter value (PARVAL1) must lie between these two bounds. However for fixed and tied parameters the values you provide for </w:t>
      </w:r>
      <w:r w:rsidR="0071629F" w:rsidRPr="00FE4430">
        <w:rPr>
          <w:lang w:val="en-AU"/>
        </w:rPr>
        <w:fldChar w:fldCharType="begin"/>
      </w:r>
      <w:r w:rsidRPr="00FE4430">
        <w:rPr>
          <w:lang w:val="en-AU"/>
        </w:rPr>
        <w:instrText>xe "PARLBND"</w:instrText>
      </w:r>
      <w:r w:rsidR="0071629F" w:rsidRPr="00FE4430">
        <w:rPr>
          <w:lang w:val="en-AU"/>
        </w:rPr>
        <w:fldChar w:fldCharType="end"/>
      </w:r>
      <w:r w:rsidRPr="00FE4430">
        <w:rPr>
          <w:lang w:val="en-AU"/>
        </w:rPr>
        <w:t xml:space="preserve">PARLBND and </w:t>
      </w:r>
      <w:r w:rsidR="0071629F" w:rsidRPr="00FE4430">
        <w:rPr>
          <w:lang w:val="en-AU"/>
        </w:rPr>
        <w:fldChar w:fldCharType="begin"/>
      </w:r>
      <w:r w:rsidRPr="00FE4430">
        <w:rPr>
          <w:lang w:val="en-AU"/>
        </w:rPr>
        <w:instrText>xe "PARUBND"</w:instrText>
      </w:r>
      <w:r w:rsidR="0071629F" w:rsidRPr="00FE4430">
        <w:rPr>
          <w:lang w:val="en-AU"/>
        </w:rPr>
        <w:fldChar w:fldCharType="end"/>
      </w:r>
      <w:r w:rsidRPr="00FE4430">
        <w:rPr>
          <w:lang w:val="en-AU"/>
        </w:rPr>
        <w:t>PARUBND are ignored. (The upper and lower bounds for a tied parameter are determined by the upper and lower bounds of the parameter to which it is tied</w:t>
      </w:r>
      <w:r w:rsidR="0048738B">
        <w:rPr>
          <w:lang w:val="en-AU"/>
        </w:rPr>
        <w:t>,</w:t>
      </w:r>
      <w:r w:rsidRPr="00FE4430">
        <w:rPr>
          <w:lang w:val="en-AU"/>
        </w:rPr>
        <w:t xml:space="preserve"> and by the ratio between the </w:t>
      </w:r>
      <w:r w:rsidR="00915B19">
        <w:rPr>
          <w:lang w:val="en-AU"/>
        </w:rPr>
        <w:t>two</w:t>
      </w:r>
      <w:r w:rsidRPr="00FE4430">
        <w:rPr>
          <w:lang w:val="en-AU"/>
        </w:rPr>
        <w:t>.)</w:t>
      </w:r>
    </w:p>
    <w:p w14:paraId="4A4ECE20" w14:textId="77777777" w:rsidR="005E559A" w:rsidRPr="00FE4430" w:rsidRDefault="005E559A" w:rsidP="005E559A">
      <w:pPr>
        <w:pStyle w:val="Heading4"/>
        <w:rPr>
          <w:lang w:val="en-AU"/>
        </w:rPr>
      </w:pPr>
      <w:r w:rsidRPr="00FE4430">
        <w:rPr>
          <w:lang w:val="en-AU"/>
        </w:rPr>
        <w:t>PARGP</w:t>
      </w:r>
    </w:p>
    <w:p w14:paraId="4C468009" w14:textId="77777777" w:rsidR="005E559A" w:rsidRPr="00FE4430" w:rsidRDefault="0071629F" w:rsidP="006D4C7A">
      <w:pPr>
        <w:rPr>
          <w:lang w:val="en-AU"/>
        </w:rPr>
      </w:pPr>
      <w:r w:rsidRPr="00FE4430">
        <w:rPr>
          <w:lang w:val="en-AU"/>
        </w:rPr>
        <w:fldChar w:fldCharType="begin"/>
      </w:r>
      <w:r w:rsidR="005E559A" w:rsidRPr="00FE4430">
        <w:rPr>
          <w:lang w:val="en-AU"/>
        </w:rPr>
        <w:instrText>xe "PARGP"</w:instrText>
      </w:r>
      <w:r w:rsidRPr="00FE4430">
        <w:rPr>
          <w:lang w:val="en-AU"/>
        </w:rPr>
        <w:fldChar w:fldCharType="end"/>
      </w:r>
      <w:r w:rsidR="005E559A" w:rsidRPr="00FE4430">
        <w:rPr>
          <w:lang w:val="en-AU"/>
        </w:rPr>
        <w:t xml:space="preserve">PARGP is the name of the group to which a parameter belongs. As discussed </w:t>
      </w:r>
      <w:r w:rsidR="00D633D7">
        <w:rPr>
          <w:lang w:val="en-AU"/>
        </w:rPr>
        <w:t>above</w:t>
      </w:r>
      <w:r w:rsidR="005E559A" w:rsidRPr="00FE4430">
        <w:rPr>
          <w:lang w:val="en-AU"/>
        </w:rPr>
        <w:t>, parameter group name</w:t>
      </w:r>
      <w:r w:rsidR="00E02C81">
        <w:rPr>
          <w:lang w:val="en-AU"/>
        </w:rPr>
        <w:t>s</w:t>
      </w:r>
      <w:r w:rsidR="005E559A" w:rsidRPr="00FE4430">
        <w:rPr>
          <w:lang w:val="en-AU"/>
        </w:rPr>
        <w:t xml:space="preserve"> must be twelve characters or less in length and </w:t>
      </w:r>
      <w:r w:rsidR="00E02C81">
        <w:rPr>
          <w:lang w:val="en-AU"/>
        </w:rPr>
        <w:t>are</w:t>
      </w:r>
      <w:r w:rsidR="005E559A" w:rsidRPr="00FE4430">
        <w:rPr>
          <w:lang w:val="en-AU"/>
        </w:rPr>
        <w:t xml:space="preserve"> case-insensitive. </w:t>
      </w:r>
      <w:r w:rsidR="006D4C7A">
        <w:rPr>
          <w:lang w:val="en-AU"/>
        </w:rPr>
        <w:t>A</w:t>
      </w:r>
      <w:r w:rsidR="005E559A" w:rsidRPr="00FE4430">
        <w:rPr>
          <w:lang w:val="en-AU"/>
        </w:rPr>
        <w:t xml:space="preserve">ny group </w:t>
      </w:r>
      <w:r w:rsidR="005E559A" w:rsidRPr="00FE4430">
        <w:rPr>
          <w:lang w:val="en-AU"/>
        </w:rPr>
        <w:lastRenderedPageBreak/>
        <w:t xml:space="preserve">which is cited in the “parameter data” section of </w:t>
      </w:r>
      <w:r w:rsidR="006D4C7A">
        <w:rPr>
          <w:lang w:val="en-AU"/>
        </w:rPr>
        <w:t>a</w:t>
      </w:r>
      <w:r w:rsidR="005E559A" w:rsidRPr="00FE4430">
        <w:rPr>
          <w:lang w:val="en-AU"/>
        </w:rPr>
        <w:t xml:space="preserve"> PEST control file must be properly defined in the “parameter groups” section of th</w:t>
      </w:r>
      <w:r w:rsidR="006D4C7A">
        <w:rPr>
          <w:lang w:val="en-AU"/>
        </w:rPr>
        <w:t>at</w:t>
      </w:r>
      <w:r w:rsidR="005E559A" w:rsidRPr="00FE4430">
        <w:rPr>
          <w:lang w:val="en-AU"/>
        </w:rPr>
        <w:t xml:space="preserve"> file.</w:t>
      </w:r>
    </w:p>
    <w:p w14:paraId="47AAAE03" w14:textId="77777777" w:rsidR="005E559A" w:rsidRPr="00FE4430" w:rsidRDefault="005E559A" w:rsidP="005E559A">
      <w:pPr>
        <w:pStyle w:val="Heading4"/>
        <w:rPr>
          <w:lang w:val="en-AU"/>
        </w:rPr>
      </w:pPr>
      <w:r w:rsidRPr="00FE4430">
        <w:rPr>
          <w:lang w:val="en-AU"/>
        </w:rPr>
        <w:t>SCALE and OFFSET</w:t>
      </w:r>
    </w:p>
    <w:p w14:paraId="79E293A2" w14:textId="77777777" w:rsidR="005E559A" w:rsidRPr="00FE4430" w:rsidRDefault="005E559A" w:rsidP="005E559A">
      <w:pPr>
        <w:rPr>
          <w:lang w:val="en-AU"/>
        </w:rPr>
      </w:pPr>
      <w:r w:rsidRPr="00FE4430">
        <w:rPr>
          <w:lang w:val="en-AU"/>
        </w:rPr>
        <w:t>Just before a parameter value is written to a model input file</w:t>
      </w:r>
      <w:r w:rsidR="00D633D7">
        <w:rPr>
          <w:lang w:val="en-AU"/>
        </w:rPr>
        <w:t>,</w:t>
      </w:r>
      <w:r w:rsidRPr="00FE4430">
        <w:rPr>
          <w:lang w:val="en-AU"/>
        </w:rPr>
        <w:t xml:space="preserve"> it is multiplied by the real variable </w:t>
      </w:r>
      <w:r w:rsidR="0071629F" w:rsidRPr="00FE4430">
        <w:rPr>
          <w:lang w:val="en-AU"/>
        </w:rPr>
        <w:fldChar w:fldCharType="begin"/>
      </w:r>
      <w:r w:rsidRPr="00FE4430">
        <w:rPr>
          <w:lang w:val="en-AU"/>
        </w:rPr>
        <w:instrText>xe "SCALE"</w:instrText>
      </w:r>
      <w:r w:rsidR="0071629F" w:rsidRPr="00FE4430">
        <w:rPr>
          <w:lang w:val="en-AU"/>
        </w:rPr>
        <w:fldChar w:fldCharType="end"/>
      </w:r>
      <w:r w:rsidRPr="00FE4430">
        <w:rPr>
          <w:lang w:val="en-AU"/>
        </w:rPr>
        <w:t xml:space="preserve">SCALE, after which the real variable </w:t>
      </w:r>
      <w:r w:rsidR="0071629F" w:rsidRPr="00FE4430">
        <w:rPr>
          <w:lang w:val="en-AU"/>
        </w:rPr>
        <w:fldChar w:fldCharType="begin"/>
      </w:r>
      <w:r w:rsidRPr="00FE4430">
        <w:rPr>
          <w:lang w:val="en-AU"/>
        </w:rPr>
        <w:instrText>xe "OFFSET"</w:instrText>
      </w:r>
      <w:r w:rsidR="0071629F" w:rsidRPr="00FE4430">
        <w:rPr>
          <w:lang w:val="en-AU"/>
        </w:rPr>
        <w:fldChar w:fldCharType="end"/>
      </w:r>
      <w:r w:rsidRPr="00FE4430">
        <w:rPr>
          <w:lang w:val="en-AU"/>
        </w:rPr>
        <w:t xml:space="preserve">OFFSET is added. The use of these two variables allows you to redefine the domain of a parameter. Because they operate on the parameter value “at the last moment” before it is written to </w:t>
      </w:r>
      <w:r w:rsidR="00D633D7">
        <w:rPr>
          <w:lang w:val="en-AU"/>
        </w:rPr>
        <w:t>a</w:t>
      </w:r>
      <w:r w:rsidRPr="00FE4430">
        <w:rPr>
          <w:lang w:val="en-AU"/>
        </w:rPr>
        <w:t xml:space="preserve"> model input file, they take no part in </w:t>
      </w:r>
      <w:r w:rsidR="000C75C3">
        <w:rPr>
          <w:lang w:val="en-AU"/>
        </w:rPr>
        <w:t>an</w:t>
      </w:r>
      <w:r w:rsidRPr="00FE4430">
        <w:rPr>
          <w:lang w:val="en-AU"/>
        </w:rPr>
        <w:t xml:space="preserve"> </w:t>
      </w:r>
      <w:r w:rsidR="00E02C81">
        <w:rPr>
          <w:lang w:val="en-AU"/>
        </w:rPr>
        <w:t>inversion</w:t>
      </w:r>
      <w:r w:rsidR="006D4C7A">
        <w:rPr>
          <w:lang w:val="en-AU"/>
        </w:rPr>
        <w:t>/</w:t>
      </w:r>
      <w:r w:rsidR="0092655E">
        <w:rPr>
          <w:lang w:val="en-AU"/>
        </w:rPr>
        <w:t>optimization</w:t>
      </w:r>
      <w:r w:rsidRPr="00FE4430">
        <w:rPr>
          <w:lang w:val="en-AU"/>
        </w:rPr>
        <w:t xml:space="preserve"> process; in fact they can “conceal” from </w:t>
      </w:r>
      <w:r w:rsidR="006D4C7A">
        <w:rPr>
          <w:lang w:val="en-AU"/>
        </w:rPr>
        <w:t xml:space="preserve">programs of the </w:t>
      </w:r>
      <w:r w:rsidRPr="00FE4430">
        <w:rPr>
          <w:lang w:val="en-AU"/>
        </w:rPr>
        <w:t>PEST</w:t>
      </w:r>
      <w:r w:rsidR="006D4C7A">
        <w:rPr>
          <w:lang w:val="en-AU"/>
        </w:rPr>
        <w:t>++ suite</w:t>
      </w:r>
      <w:r w:rsidRPr="00FE4430">
        <w:rPr>
          <w:lang w:val="en-AU"/>
        </w:rPr>
        <w:t xml:space="preserve"> the true value of a parameter as seen by the model</w:t>
      </w:r>
      <w:r w:rsidR="00D633D7">
        <w:rPr>
          <w:lang w:val="en-AU"/>
        </w:rPr>
        <w:t xml:space="preserve">. Instead, </w:t>
      </w:r>
      <w:r w:rsidR="000C75C3">
        <w:rPr>
          <w:lang w:val="en-AU"/>
        </w:rPr>
        <w:t>a</w:t>
      </w:r>
      <w:r w:rsidR="00D633D7">
        <w:rPr>
          <w:lang w:val="en-AU"/>
        </w:rPr>
        <w:t xml:space="preserve"> PEST++</w:t>
      </w:r>
      <w:r w:rsidR="006D4C7A">
        <w:rPr>
          <w:lang w:val="en-AU"/>
        </w:rPr>
        <w:t xml:space="preserve"> </w:t>
      </w:r>
      <w:r w:rsidR="000C75C3">
        <w:rPr>
          <w:lang w:val="en-AU"/>
        </w:rPr>
        <w:t xml:space="preserve">program </w:t>
      </w:r>
      <w:r w:rsidR="00D633D7">
        <w:rPr>
          <w:lang w:val="en-AU"/>
        </w:rPr>
        <w:t>adjusts</w:t>
      </w:r>
      <w:r w:rsidRPr="00FE4430">
        <w:rPr>
          <w:lang w:val="en-AU"/>
        </w:rPr>
        <w:t xml:space="preserve"> the parameter </w:t>
      </w:r>
      <w:r>
        <w:rPr>
          <w:i/>
          <w:lang w:val="en-AU"/>
        </w:rPr>
        <w:t>k</w:t>
      </w:r>
      <w:r w:rsidRPr="00FE4430">
        <w:rPr>
          <w:i/>
          <w:vertAlign w:val="subscript"/>
          <w:lang w:val="en-AU"/>
        </w:rPr>
        <w:t>p</w:t>
      </w:r>
      <w:r w:rsidRPr="00FE4430">
        <w:rPr>
          <w:lang w:val="en-AU"/>
        </w:rPr>
        <w:t xml:space="preserve"> where</w:t>
      </w:r>
      <w:r w:rsidR="00D633D7">
        <w:rPr>
          <w:lang w:val="en-AU"/>
        </w:rPr>
        <w:t xml:space="preserve"> </w:t>
      </w:r>
    </w:p>
    <w:p w14:paraId="0446B94C" w14:textId="77777777" w:rsidR="005E559A" w:rsidRPr="00FE4430" w:rsidRDefault="005E559A" w:rsidP="005E559A">
      <w:pPr>
        <w:rPr>
          <w:lang w:val="en-AU"/>
        </w:rPr>
      </w:pPr>
      <w:r w:rsidRPr="00FE4430">
        <w:rPr>
          <w:i/>
          <w:lang w:val="en-AU"/>
        </w:rPr>
        <w:tab/>
      </w:r>
      <w:r>
        <w:rPr>
          <w:i/>
          <w:lang w:val="en-AU"/>
        </w:rPr>
        <w:t>k</w:t>
      </w:r>
      <w:r w:rsidRPr="00FE4430">
        <w:rPr>
          <w:i/>
          <w:vertAlign w:val="subscript"/>
          <w:lang w:val="en-AU"/>
        </w:rPr>
        <w:t>p</w:t>
      </w:r>
      <w:r w:rsidRPr="00FE4430">
        <w:rPr>
          <w:lang w:val="en-AU"/>
        </w:rPr>
        <w:t xml:space="preserve"> = (</w:t>
      </w:r>
      <w:r>
        <w:rPr>
          <w:i/>
          <w:lang w:val="en-AU"/>
        </w:rPr>
        <w:t>k</w:t>
      </w:r>
      <w:r w:rsidRPr="00FE4430">
        <w:rPr>
          <w:i/>
          <w:vertAlign w:val="subscript"/>
          <w:lang w:val="en-AU"/>
        </w:rPr>
        <w:t>m</w:t>
      </w:r>
      <w:r w:rsidRPr="00FE4430">
        <w:rPr>
          <w:lang w:val="en-AU"/>
        </w:rPr>
        <w:t xml:space="preserve"> - </w:t>
      </w:r>
      <w:r w:rsidRPr="00FE4430">
        <w:rPr>
          <w:i/>
          <w:lang w:val="en-AU"/>
        </w:rPr>
        <w:t>o</w:t>
      </w:r>
      <w:r w:rsidRPr="00FE4430">
        <w:rPr>
          <w:lang w:val="en-AU"/>
        </w:rPr>
        <w:t>)/</w:t>
      </w:r>
      <w:r w:rsidRPr="00FE4430">
        <w:rPr>
          <w:i/>
          <w:lang w:val="en-AU"/>
        </w:rPr>
        <w:t>s</w:t>
      </w:r>
      <w:r w:rsidRPr="00FE4430">
        <w:rPr>
          <w:lang w:val="en-AU"/>
        </w:rPr>
        <w:tab/>
      </w:r>
      <w:r w:rsidRPr="00FE4430">
        <w:rPr>
          <w:lang w:val="en-AU"/>
        </w:rPr>
        <w:tab/>
      </w:r>
      <w:r w:rsidRPr="00FE4430">
        <w:rPr>
          <w:lang w:val="en-AU"/>
        </w:rPr>
        <w:tab/>
      </w:r>
      <w:r w:rsidRPr="00FE4430">
        <w:rPr>
          <w:lang w:val="en-AU"/>
        </w:rPr>
        <w:tab/>
      </w:r>
      <w:r w:rsidRPr="00FE4430">
        <w:rPr>
          <w:lang w:val="en-AU"/>
        </w:rPr>
        <w:tab/>
      </w:r>
      <w:r w:rsidRPr="00FE4430">
        <w:rPr>
          <w:lang w:val="en-AU"/>
        </w:rPr>
        <w:tab/>
      </w:r>
      <w:r w:rsidRPr="00FE4430">
        <w:rPr>
          <w:lang w:val="en-AU"/>
        </w:rPr>
        <w:tab/>
      </w:r>
      <w:r w:rsidRPr="00FE4430">
        <w:rPr>
          <w:lang w:val="en-AU"/>
        </w:rPr>
        <w:tab/>
      </w:r>
      <w:r w:rsidRPr="00FE4430">
        <w:rPr>
          <w:lang w:val="en-AU"/>
        </w:rPr>
        <w:tab/>
        <w:t>(4.</w:t>
      </w:r>
      <w:r w:rsidR="00D633D7">
        <w:rPr>
          <w:lang w:val="en-AU"/>
        </w:rPr>
        <w:t>3</w:t>
      </w:r>
      <w:r w:rsidRPr="00FE4430">
        <w:rPr>
          <w:lang w:val="en-AU"/>
        </w:rPr>
        <w:t>)</w:t>
      </w:r>
    </w:p>
    <w:p w14:paraId="283F4D70" w14:textId="77777777" w:rsidR="005E559A" w:rsidRDefault="005E559A" w:rsidP="005E559A">
      <w:pPr>
        <w:rPr>
          <w:lang w:val="en-AU"/>
        </w:rPr>
      </w:pPr>
      <w:r w:rsidRPr="00FE4430">
        <w:rPr>
          <w:lang w:val="en-AU"/>
        </w:rPr>
        <w:t xml:space="preserve">Here </w:t>
      </w:r>
      <w:r>
        <w:rPr>
          <w:i/>
          <w:lang w:val="en-AU"/>
        </w:rPr>
        <w:t>k</w:t>
      </w:r>
      <w:r w:rsidRPr="00FE4430">
        <w:rPr>
          <w:i/>
          <w:vertAlign w:val="subscript"/>
          <w:lang w:val="en-AU"/>
        </w:rPr>
        <w:t>p</w:t>
      </w:r>
      <w:r w:rsidRPr="00FE4430">
        <w:rPr>
          <w:lang w:val="en-AU"/>
        </w:rPr>
        <w:t xml:space="preserve"> is the parameter </w:t>
      </w:r>
      <w:r w:rsidR="006D4C7A">
        <w:rPr>
          <w:lang w:val="en-AU"/>
        </w:rPr>
        <w:t>adjusted</w:t>
      </w:r>
      <w:r w:rsidRPr="00FE4430">
        <w:rPr>
          <w:lang w:val="en-AU"/>
        </w:rPr>
        <w:t xml:space="preserve"> by </w:t>
      </w:r>
      <w:r w:rsidR="00A36F0B">
        <w:rPr>
          <w:lang w:val="en-AU"/>
        </w:rPr>
        <w:t>a</w:t>
      </w:r>
      <w:r w:rsidR="006D4C7A">
        <w:rPr>
          <w:lang w:val="en-AU"/>
        </w:rPr>
        <w:t xml:space="preserve"> </w:t>
      </w:r>
      <w:r w:rsidRPr="00FE4430">
        <w:rPr>
          <w:lang w:val="en-AU"/>
        </w:rPr>
        <w:t>PEST</w:t>
      </w:r>
      <w:r w:rsidR="006D4C7A">
        <w:rPr>
          <w:lang w:val="en-AU"/>
        </w:rPr>
        <w:t>++ program</w:t>
      </w:r>
      <w:r w:rsidRPr="00FE4430">
        <w:rPr>
          <w:lang w:val="en-AU"/>
        </w:rPr>
        <w:t xml:space="preserve">, </w:t>
      </w:r>
      <w:r>
        <w:rPr>
          <w:i/>
          <w:lang w:val="en-AU"/>
        </w:rPr>
        <w:t>k</w:t>
      </w:r>
      <w:r w:rsidRPr="00FE4430">
        <w:rPr>
          <w:i/>
          <w:vertAlign w:val="subscript"/>
          <w:lang w:val="en-AU"/>
        </w:rPr>
        <w:t>m</w:t>
      </w:r>
      <w:r w:rsidRPr="00FE4430">
        <w:rPr>
          <w:lang w:val="en-AU"/>
        </w:rPr>
        <w:t xml:space="preserve"> is the parameter seen by the model, </w:t>
      </w:r>
      <w:r w:rsidR="00A36F0B">
        <w:rPr>
          <w:lang w:val="en-AU"/>
        </w:rPr>
        <w:t>and</w:t>
      </w:r>
      <w:r w:rsidRPr="00FE4430">
        <w:rPr>
          <w:lang w:val="en-AU"/>
        </w:rPr>
        <w:t xml:space="preserve"> </w:t>
      </w:r>
      <w:r w:rsidRPr="00FE4430">
        <w:rPr>
          <w:i/>
          <w:lang w:val="en-AU"/>
        </w:rPr>
        <w:t>s</w:t>
      </w:r>
      <w:r w:rsidRPr="00FE4430">
        <w:rPr>
          <w:lang w:val="en-AU"/>
        </w:rPr>
        <w:t xml:space="preserve"> and </w:t>
      </w:r>
      <w:r w:rsidRPr="00FE4430">
        <w:rPr>
          <w:i/>
          <w:lang w:val="en-AU"/>
        </w:rPr>
        <w:t>o</w:t>
      </w:r>
      <w:r w:rsidRPr="00FE4430">
        <w:rPr>
          <w:lang w:val="en-AU"/>
        </w:rPr>
        <w:t xml:space="preserve"> are the </w:t>
      </w:r>
      <w:r w:rsidR="00E02C81">
        <w:rPr>
          <w:lang w:val="en-AU"/>
        </w:rPr>
        <w:t>SCALE</w:t>
      </w:r>
      <w:r w:rsidRPr="00FE4430">
        <w:rPr>
          <w:lang w:val="en-AU"/>
        </w:rPr>
        <w:t xml:space="preserve"> and </w:t>
      </w:r>
      <w:r w:rsidR="00E02C81">
        <w:rPr>
          <w:lang w:val="en-AU"/>
        </w:rPr>
        <w:t>OFFSET</w:t>
      </w:r>
      <w:r w:rsidRPr="00FE4430">
        <w:rPr>
          <w:lang w:val="en-AU"/>
        </w:rPr>
        <w:t xml:space="preserve"> for that parameter. If you wish to leave a parameter unaffected by </w:t>
      </w:r>
      <w:r w:rsidR="00E02C81">
        <w:rPr>
          <w:lang w:val="en-AU"/>
        </w:rPr>
        <w:t>SCALE</w:t>
      </w:r>
      <w:r w:rsidRPr="00FE4430">
        <w:rPr>
          <w:lang w:val="en-AU"/>
        </w:rPr>
        <w:t xml:space="preserve"> and </w:t>
      </w:r>
      <w:r w:rsidR="00E02C81">
        <w:rPr>
          <w:lang w:val="en-AU"/>
        </w:rPr>
        <w:t>OFFSET</w:t>
      </w:r>
      <w:r w:rsidR="00D633D7">
        <w:rPr>
          <w:lang w:val="en-AU"/>
        </w:rPr>
        <w:t xml:space="preserve"> (the usual case)</w:t>
      </w:r>
      <w:r w:rsidRPr="00FE4430">
        <w:rPr>
          <w:lang w:val="en-AU"/>
        </w:rPr>
        <w:t xml:space="preserve">, </w:t>
      </w:r>
      <w:r w:rsidR="00E02C81">
        <w:rPr>
          <w:lang w:val="en-AU"/>
        </w:rPr>
        <w:t>set</w:t>
      </w:r>
      <w:r w:rsidRPr="00FE4430">
        <w:rPr>
          <w:lang w:val="en-AU"/>
        </w:rPr>
        <w:t xml:space="preserve"> the SCALE </w:t>
      </w:r>
      <w:r w:rsidR="0048738B">
        <w:rPr>
          <w:lang w:val="en-AU"/>
        </w:rPr>
        <w:t>to</w:t>
      </w:r>
      <w:r w:rsidRPr="00FE4430">
        <w:rPr>
          <w:lang w:val="en-AU"/>
        </w:rPr>
        <w:t xml:space="preserve"> 1.0 and the OFFSET </w:t>
      </w:r>
      <w:r w:rsidR="0048738B">
        <w:rPr>
          <w:lang w:val="en-AU"/>
        </w:rPr>
        <w:t>to</w:t>
      </w:r>
      <w:r w:rsidRPr="00FE4430">
        <w:rPr>
          <w:lang w:val="en-AU"/>
        </w:rPr>
        <w:t xml:space="preserve"> 0.0.</w:t>
      </w:r>
    </w:p>
    <w:p w14:paraId="1F8A7757" w14:textId="77777777" w:rsidR="002F7866" w:rsidRPr="00FE4430" w:rsidRDefault="002F7866" w:rsidP="002F7866">
      <w:pPr>
        <w:pStyle w:val="Heading4"/>
        <w:rPr>
          <w:lang w:val="en-AU"/>
        </w:rPr>
      </w:pPr>
      <w:r w:rsidRPr="00FE4430">
        <w:rPr>
          <w:lang w:val="en-AU"/>
        </w:rPr>
        <w:t>DERCOM</w:t>
      </w:r>
    </w:p>
    <w:p w14:paraId="1E10FA2E" w14:textId="77777777" w:rsidR="0037164B" w:rsidRDefault="000F46F1" w:rsidP="000F46F1">
      <w:pPr>
        <w:rPr>
          <w:lang w:val="en-AU"/>
        </w:rPr>
      </w:pPr>
      <w:r>
        <w:rPr>
          <w:lang w:val="en-AU"/>
        </w:rPr>
        <w:t>PESTPP</w:t>
      </w:r>
      <w:r w:rsidR="002752AD">
        <w:rPr>
          <w:lang w:val="en-AU"/>
        </w:rPr>
        <w:t xml:space="preserve"> </w:t>
      </w:r>
      <w:r w:rsidR="00A31ABD">
        <w:rPr>
          <w:lang w:val="en-AU"/>
        </w:rPr>
        <w:t xml:space="preserve">(but not PESTPP-OPT) </w:t>
      </w:r>
      <w:r>
        <w:rPr>
          <w:lang w:val="en-AU"/>
        </w:rPr>
        <w:t xml:space="preserve">can use different commands to run </w:t>
      </w:r>
      <w:r w:rsidR="002752AD">
        <w:rPr>
          <w:lang w:val="en-AU"/>
        </w:rPr>
        <w:t>a</w:t>
      </w:r>
      <w:r>
        <w:rPr>
          <w:lang w:val="en-AU"/>
        </w:rPr>
        <w:t xml:space="preserve"> model when calculating derivatives with respect to different parameters. The value of the DERCOM variable associated with a particular parameter is the number of that command. Commands are listed in the “model command line” section of </w:t>
      </w:r>
      <w:r w:rsidR="00A31ABD">
        <w:rPr>
          <w:lang w:val="en-AU"/>
        </w:rPr>
        <w:t>a</w:t>
      </w:r>
      <w:r>
        <w:rPr>
          <w:lang w:val="en-AU"/>
        </w:rPr>
        <w:t xml:space="preserve"> PEST control file. They are </w:t>
      </w:r>
      <w:r w:rsidR="00A36F0B">
        <w:rPr>
          <w:lang w:val="en-AU"/>
        </w:rPr>
        <w:t xml:space="preserve">implicitly </w:t>
      </w:r>
      <w:r>
        <w:rPr>
          <w:lang w:val="en-AU"/>
        </w:rPr>
        <w:t>numbered in order of appearance, starting at 1.</w:t>
      </w:r>
      <w:r w:rsidR="0037164B">
        <w:rPr>
          <w:lang w:val="en-AU"/>
        </w:rPr>
        <w:t xml:space="preserve"> </w:t>
      </w:r>
    </w:p>
    <w:p w14:paraId="0C5A8BAF" w14:textId="77777777" w:rsidR="00EE1F87" w:rsidRDefault="00EE1F87" w:rsidP="0037164B">
      <w:pPr>
        <w:rPr>
          <w:lang w:val="en-AU"/>
        </w:rPr>
      </w:pPr>
      <w:r>
        <w:rPr>
          <w:lang w:val="en-AU"/>
        </w:rPr>
        <w:t>In most instances of PEST++ usage, only one command</w:t>
      </w:r>
      <w:r w:rsidR="00A36F0B">
        <w:rPr>
          <w:lang w:val="en-AU"/>
        </w:rPr>
        <w:t xml:space="preserve"> is used to run the model</w:t>
      </w:r>
      <w:r>
        <w:rPr>
          <w:lang w:val="en-AU"/>
        </w:rPr>
        <w:t>. DERCOM should be set to 1</w:t>
      </w:r>
      <w:r w:rsidR="00A36F0B">
        <w:rPr>
          <w:lang w:val="en-AU"/>
        </w:rPr>
        <w:t xml:space="preserve"> for all parameters</w:t>
      </w:r>
      <w:r>
        <w:rPr>
          <w:lang w:val="en-AU"/>
        </w:rPr>
        <w:t>.</w:t>
      </w:r>
    </w:p>
    <w:p w14:paraId="08AD6B4E" w14:textId="77777777" w:rsidR="00940652" w:rsidRPr="00FE4430" w:rsidRDefault="0071629F" w:rsidP="00940652">
      <w:pPr>
        <w:pStyle w:val="Heading3"/>
      </w:pPr>
      <w:r w:rsidRPr="00FE4430">
        <w:fldChar w:fldCharType="begin"/>
      </w:r>
      <w:r w:rsidR="00940652" w:rsidRPr="00FE4430">
        <w:instrText xml:space="preserve">PRIVATE </w:instrText>
      </w:r>
      <w:r w:rsidRPr="00FE4430">
        <w:fldChar w:fldCharType="end"/>
      </w:r>
      <w:bookmarkStart w:id="1851" w:name="_Toc429752483"/>
      <w:bookmarkStart w:id="1852" w:name="_Toc429752963"/>
      <w:bookmarkStart w:id="1853" w:name="_Toc429753389"/>
      <w:bookmarkStart w:id="1854" w:name="_Toc429753787"/>
      <w:bookmarkStart w:id="1855" w:name="_Toc429753988"/>
      <w:bookmarkStart w:id="1856" w:name="_Toc429754166"/>
      <w:bookmarkStart w:id="1857" w:name="_Toc429754344"/>
      <w:bookmarkStart w:id="1858" w:name="_Toc429754878"/>
      <w:bookmarkStart w:id="1859" w:name="_Toc429755056"/>
      <w:bookmarkStart w:id="1860" w:name="_Toc429755234"/>
      <w:bookmarkStart w:id="1861" w:name="_Toc429755650"/>
      <w:bookmarkStart w:id="1862" w:name="_Toc430192493"/>
      <w:bookmarkStart w:id="1863" w:name="_Toc430192923"/>
      <w:bookmarkStart w:id="1864" w:name="_Toc430193101"/>
      <w:bookmarkStart w:id="1865" w:name="_Toc430193279"/>
      <w:bookmarkStart w:id="1866" w:name="_Toc463719504"/>
      <w:bookmarkStart w:id="1867" w:name="_Toc464233038"/>
      <w:bookmarkStart w:id="1868" w:name="_Toc467082449"/>
      <w:bookmarkStart w:id="1869" w:name="_Toc467748680"/>
      <w:bookmarkStart w:id="1870" w:name="_Toc472333455"/>
      <w:bookmarkStart w:id="1871" w:name="_Toc472357984"/>
      <w:bookmarkStart w:id="1872" w:name="_Toc475556672"/>
      <w:bookmarkStart w:id="1873" w:name="_Toc475556956"/>
      <w:bookmarkStart w:id="1874" w:name="_Toc475589127"/>
      <w:bookmarkStart w:id="1875" w:name="_Toc530644327"/>
      <w:bookmarkStart w:id="1876" w:name="_Toc530731197"/>
      <w:bookmarkStart w:id="1877" w:name="_Toc532791093"/>
      <w:bookmarkStart w:id="1878" w:name="_Toc532791377"/>
      <w:bookmarkStart w:id="1879" w:name="_Toc532800432"/>
      <w:bookmarkStart w:id="1880" w:name="_Toc534947816"/>
      <w:bookmarkStart w:id="1881" w:name="_Toc535239232"/>
      <w:bookmarkStart w:id="1882" w:name="_Toc535247434"/>
      <w:bookmarkStart w:id="1883" w:name="_Toc73181795"/>
      <w:bookmarkStart w:id="1884" w:name="_Toc73183773"/>
      <w:bookmarkStart w:id="1885" w:name="_Toc73526132"/>
      <w:bookmarkStart w:id="1886" w:name="_Toc73526496"/>
      <w:bookmarkStart w:id="1887" w:name="_Toc73596532"/>
      <w:bookmarkStart w:id="1888" w:name="_Toc80980741"/>
      <w:bookmarkStart w:id="1889" w:name="_Toc80981364"/>
      <w:bookmarkStart w:id="1890" w:name="_Toc221857819"/>
      <w:bookmarkStart w:id="1891" w:name="_Toc258071351"/>
      <w:bookmarkStart w:id="1892" w:name="_Toc396034803"/>
      <w:bookmarkStart w:id="1893" w:name="_Toc439791009"/>
      <w:bookmarkStart w:id="1894" w:name="_Toc439791463"/>
      <w:bookmarkStart w:id="1895" w:name="_Toc439791918"/>
      <w:bookmarkStart w:id="1896" w:name="_Toc439792372"/>
      <w:bookmarkStart w:id="1897" w:name="_Toc439792826"/>
      <w:bookmarkStart w:id="1898" w:name="_Toc439793280"/>
      <w:bookmarkStart w:id="1899" w:name="_Toc439793734"/>
      <w:bookmarkStart w:id="1900" w:name="_Toc439794188"/>
      <w:bookmarkStart w:id="1901" w:name="_Toc439794642"/>
      <w:bookmarkStart w:id="1902" w:name="_Toc439795095"/>
      <w:bookmarkStart w:id="1903" w:name="_Toc439823079"/>
      <w:bookmarkStart w:id="1904" w:name="_Toc445910241"/>
      <w:bookmarkStart w:id="1905" w:name="_Toc510516459"/>
      <w:bookmarkStart w:id="1906" w:name="_Toc520535217"/>
      <w:r w:rsidR="00940652">
        <w:t>4.</w:t>
      </w:r>
      <w:r w:rsidR="004A48F2">
        <w:t>9</w:t>
      </w:r>
      <w:r w:rsidR="00940652">
        <w:t xml:space="preserve">.3 </w:t>
      </w:r>
      <w:r w:rsidR="00940652" w:rsidRPr="00FE4430">
        <w:t>Second Part</w:t>
      </w:r>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p>
    <w:p w14:paraId="7FFA41AF" w14:textId="77777777" w:rsidR="00940652" w:rsidRPr="00FE4430" w:rsidRDefault="00940652" w:rsidP="00940652">
      <w:pPr>
        <w:rPr>
          <w:lang w:val="en-AU"/>
        </w:rPr>
      </w:pPr>
      <w:r w:rsidRPr="00FE4430">
        <w:rPr>
          <w:lang w:val="en-AU"/>
        </w:rPr>
        <w:t xml:space="preserve">The second part of the “parameter data” section of </w:t>
      </w:r>
      <w:r w:rsidR="00775D0C">
        <w:rPr>
          <w:lang w:val="en-AU"/>
        </w:rPr>
        <w:t>a</w:t>
      </w:r>
      <w:r w:rsidRPr="00FE4430">
        <w:rPr>
          <w:lang w:val="en-AU"/>
        </w:rPr>
        <w:t xml:space="preserve"> PEST control file </w:t>
      </w:r>
      <w:r w:rsidR="00775D0C">
        <w:rPr>
          <w:lang w:val="en-AU"/>
        </w:rPr>
        <w:t>is comprised of</w:t>
      </w:r>
      <w:r w:rsidRPr="00FE4430">
        <w:rPr>
          <w:lang w:val="en-AU"/>
        </w:rPr>
        <w:t xml:space="preserve"> one line for each tied parameter; if there are no tied parameters, the second part of the “parameter data” section must be omitted. </w:t>
      </w:r>
    </w:p>
    <w:p w14:paraId="3EB6D92D" w14:textId="77777777" w:rsidR="00940652" w:rsidRPr="00FE4430" w:rsidRDefault="00940652" w:rsidP="00940652">
      <w:pPr>
        <w:rPr>
          <w:lang w:val="en-AU"/>
        </w:rPr>
      </w:pPr>
      <w:r w:rsidRPr="00FE4430">
        <w:rPr>
          <w:lang w:val="en-AU"/>
        </w:rPr>
        <w:t xml:space="preserve">Each line within the second part of the “parameter data” section of </w:t>
      </w:r>
      <w:r w:rsidR="00775D0C">
        <w:rPr>
          <w:lang w:val="en-AU"/>
        </w:rPr>
        <w:t>a</w:t>
      </w:r>
      <w:r w:rsidRPr="00FE4430">
        <w:rPr>
          <w:lang w:val="en-AU"/>
        </w:rPr>
        <w:t xml:space="preserve"> PEST control file consists of two entries. The first is PARNME</w:t>
      </w:r>
      <w:r w:rsidR="00775D0C">
        <w:rPr>
          <w:lang w:val="en-AU"/>
        </w:rPr>
        <w:t>.</w:t>
      </w:r>
      <w:r w:rsidRPr="00FE4430">
        <w:rPr>
          <w:lang w:val="en-AU"/>
        </w:rPr>
        <w:t xml:space="preserve"> This </w:t>
      </w:r>
      <w:r w:rsidR="00775D0C">
        <w:rPr>
          <w:lang w:val="en-AU"/>
        </w:rPr>
        <w:t xml:space="preserve">is </w:t>
      </w:r>
      <w:r w:rsidRPr="00FE4430">
        <w:rPr>
          <w:lang w:val="en-AU"/>
        </w:rPr>
        <w:t>the name of a parameter already cited in the first part of the “parameter data” section</w:t>
      </w:r>
      <w:r w:rsidR="00775D0C">
        <w:rPr>
          <w:lang w:val="en-AU"/>
        </w:rPr>
        <w:t xml:space="preserve"> of the PEST control file;</w:t>
      </w:r>
      <w:r w:rsidRPr="00FE4430">
        <w:rPr>
          <w:lang w:val="en-AU"/>
        </w:rPr>
        <w:t xml:space="preserve"> </w:t>
      </w:r>
      <w:r w:rsidR="00171A86">
        <w:rPr>
          <w:lang w:val="en-AU"/>
        </w:rPr>
        <w:t xml:space="preserve">PARTRANS </w:t>
      </w:r>
      <w:r w:rsidR="00775D0C">
        <w:rPr>
          <w:lang w:val="en-AU"/>
        </w:rPr>
        <w:t>must be</w:t>
      </w:r>
      <w:r w:rsidRPr="00FE4430">
        <w:rPr>
          <w:lang w:val="en-AU"/>
        </w:rPr>
        <w:t xml:space="preserve"> “</w:t>
      </w:r>
      <w:r w:rsidR="0071629F" w:rsidRPr="00FE4430">
        <w:rPr>
          <w:lang w:val="en-AU"/>
        </w:rPr>
        <w:fldChar w:fldCharType="begin"/>
      </w:r>
      <w:r w:rsidRPr="00FE4430">
        <w:rPr>
          <w:lang w:val="en-AU"/>
        </w:rPr>
        <w:instrText>xe "Tied parameters"</w:instrText>
      </w:r>
      <w:r w:rsidR="0071629F" w:rsidRPr="00FE4430">
        <w:rPr>
          <w:lang w:val="en-AU"/>
        </w:rPr>
        <w:fldChar w:fldCharType="end"/>
      </w:r>
      <w:r w:rsidRPr="00FE4430">
        <w:rPr>
          <w:lang w:val="en-AU"/>
        </w:rPr>
        <w:t>tied”</w:t>
      </w:r>
      <w:r w:rsidR="00775D0C">
        <w:rPr>
          <w:lang w:val="en-AU"/>
        </w:rPr>
        <w:t xml:space="preserve"> for this parameter</w:t>
      </w:r>
      <w:r w:rsidRPr="00FE4430">
        <w:rPr>
          <w:lang w:val="en-AU"/>
        </w:rPr>
        <w:t xml:space="preserve">. The second entry on the line, the character variable </w:t>
      </w:r>
      <w:r w:rsidR="0071629F" w:rsidRPr="00FE4430">
        <w:rPr>
          <w:lang w:val="en-AU"/>
        </w:rPr>
        <w:fldChar w:fldCharType="begin"/>
      </w:r>
      <w:r w:rsidRPr="00FE4430">
        <w:rPr>
          <w:lang w:val="en-AU"/>
        </w:rPr>
        <w:instrText>xe "PARTIED"</w:instrText>
      </w:r>
      <w:r w:rsidR="0071629F" w:rsidRPr="00FE4430">
        <w:rPr>
          <w:lang w:val="en-AU"/>
        </w:rPr>
        <w:fldChar w:fldCharType="end"/>
      </w:r>
      <w:r w:rsidRPr="00FE4430">
        <w:rPr>
          <w:lang w:val="en-AU"/>
        </w:rPr>
        <w:t>PARTIED, hold</w:t>
      </w:r>
      <w:r w:rsidR="00775D0C">
        <w:rPr>
          <w:lang w:val="en-AU"/>
        </w:rPr>
        <w:t>s</w:t>
      </w:r>
      <w:r w:rsidRPr="00FE4430">
        <w:rPr>
          <w:lang w:val="en-AU"/>
        </w:rPr>
        <w:t xml:space="preserve"> the name of the parameter to which the first-mentioned parameter is tied, </w:t>
      </w:r>
      <w:r w:rsidR="0016262C" w:rsidRPr="00FE4430">
        <w:rPr>
          <w:lang w:val="en-AU"/>
        </w:rPr>
        <w:t>i.e.</w:t>
      </w:r>
      <w:r w:rsidRPr="00FE4430">
        <w:rPr>
          <w:lang w:val="en-AU"/>
        </w:rPr>
        <w:t xml:space="preserve"> the “</w:t>
      </w:r>
      <w:r w:rsidR="0071629F" w:rsidRPr="00FE4430">
        <w:rPr>
          <w:lang w:val="en-AU"/>
        </w:rPr>
        <w:fldChar w:fldCharType="begin"/>
      </w:r>
      <w:r w:rsidRPr="00FE4430">
        <w:rPr>
          <w:lang w:val="en-AU"/>
        </w:rPr>
        <w:instrText>xe "Parent parameter"</w:instrText>
      </w:r>
      <w:r w:rsidR="0071629F" w:rsidRPr="00FE4430">
        <w:rPr>
          <w:lang w:val="en-AU"/>
        </w:rPr>
        <w:fldChar w:fldCharType="end"/>
      </w:r>
      <w:r w:rsidRPr="00FE4430">
        <w:rPr>
          <w:lang w:val="en-AU"/>
        </w:rPr>
        <w:t>parent parameter” of the first-mentioned parameter. The parent parameter must not be a tied or fixed parameter itself.</w:t>
      </w:r>
    </w:p>
    <w:p w14:paraId="07B65DE8" w14:textId="77777777" w:rsidR="00940652" w:rsidRPr="00FE4430" w:rsidRDefault="00775D0C" w:rsidP="00940652">
      <w:pPr>
        <w:rPr>
          <w:lang w:val="en-AU"/>
        </w:rPr>
      </w:pPr>
      <w:r>
        <w:rPr>
          <w:lang w:val="en-AU"/>
        </w:rPr>
        <w:t>Note that multiple t</w:t>
      </w:r>
      <w:r w:rsidR="00940652" w:rsidRPr="00FE4430">
        <w:rPr>
          <w:lang w:val="en-AU"/>
        </w:rPr>
        <w:t>ied parameters</w:t>
      </w:r>
      <w:r>
        <w:rPr>
          <w:lang w:val="en-AU"/>
        </w:rPr>
        <w:t xml:space="preserve"> can be linked to</w:t>
      </w:r>
      <w:r w:rsidR="00940652" w:rsidRPr="00FE4430">
        <w:rPr>
          <w:lang w:val="en-AU"/>
        </w:rPr>
        <w:t xml:space="preserve"> a single parent parameter. However a tied parameter can, naturally, be linked to only one parent parameter.</w:t>
      </w:r>
    </w:p>
    <w:p w14:paraId="7A3D367D" w14:textId="77777777" w:rsidR="00D60008" w:rsidRDefault="00755146" w:rsidP="00755146">
      <w:pPr>
        <w:pStyle w:val="Heading2"/>
      </w:pPr>
      <w:bookmarkStart w:id="1907" w:name="_Toc439791010"/>
      <w:bookmarkStart w:id="1908" w:name="_Toc439791464"/>
      <w:bookmarkStart w:id="1909" w:name="_Toc439791919"/>
      <w:bookmarkStart w:id="1910" w:name="_Toc439792373"/>
      <w:bookmarkStart w:id="1911" w:name="_Toc439792827"/>
      <w:bookmarkStart w:id="1912" w:name="_Toc439793281"/>
      <w:bookmarkStart w:id="1913" w:name="_Toc439793735"/>
      <w:bookmarkStart w:id="1914" w:name="_Toc439794189"/>
      <w:bookmarkStart w:id="1915" w:name="_Toc439794643"/>
      <w:bookmarkStart w:id="1916" w:name="_Toc439795096"/>
      <w:bookmarkStart w:id="1917" w:name="_Toc439823080"/>
      <w:bookmarkStart w:id="1918" w:name="_Toc445910242"/>
      <w:bookmarkStart w:id="1919" w:name="_Toc510516460"/>
      <w:bookmarkStart w:id="1920" w:name="_Toc520535218"/>
      <w:r>
        <w:t>4.</w:t>
      </w:r>
      <w:r w:rsidR="0076051F">
        <w:t>10</w:t>
      </w:r>
      <w:r>
        <w:t xml:space="preserve"> Observation Groups Section</w:t>
      </w:r>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p>
    <w:p w14:paraId="196055DE" w14:textId="77777777" w:rsidR="002936BF" w:rsidRDefault="002936BF" w:rsidP="002936BF">
      <w:pPr>
        <w:rPr>
          <w:lang w:val="en-AU"/>
        </w:rPr>
      </w:pPr>
      <w:r>
        <w:rPr>
          <w:lang w:val="en-AU"/>
        </w:rPr>
        <w:t xml:space="preserve">Specifications </w:t>
      </w:r>
      <w:r w:rsidR="00171A86">
        <w:rPr>
          <w:lang w:val="en-AU"/>
        </w:rPr>
        <w:t>for</w:t>
      </w:r>
      <w:r>
        <w:rPr>
          <w:lang w:val="en-AU"/>
        </w:rPr>
        <w:t xml:space="preserve"> the “observation groups” section of a PEST control file are provided in </w:t>
      </w:r>
      <w:r w:rsidR="00577BB3">
        <w:rPr>
          <w:lang w:val="en-AU"/>
        </w:rPr>
        <w:t>figure</w:t>
      </w:r>
      <w:r w:rsidR="00171A86">
        <w:rPr>
          <w:lang w:val="en-AU"/>
        </w:rPr>
        <w:t xml:space="preserve"> 4.</w:t>
      </w:r>
      <w:r w:rsidR="00EF3C51">
        <w:rPr>
          <w:lang w:val="en-AU"/>
        </w:rPr>
        <w:t>6</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EF3C51" w14:paraId="0E0DE2A1" w14:textId="77777777" w:rsidTr="00C40A21">
        <w:trPr>
          <w:cantSplit/>
        </w:trPr>
        <w:tc>
          <w:tcPr>
            <w:tcW w:w="9242" w:type="dxa"/>
            <w:shd w:val="clear" w:color="auto" w:fill="auto"/>
          </w:tcPr>
          <w:p w14:paraId="1FCAF440" w14:textId="77777777" w:rsidR="00EF3C51" w:rsidRPr="00C40A21" w:rsidRDefault="00EF3C51" w:rsidP="00EF3C51">
            <w:pPr>
              <w:pStyle w:val="computerChar"/>
              <w:rPr>
                <w:rStyle w:val="Technical2"/>
                <w:sz w:val="18"/>
                <w:szCs w:val="16"/>
                <w:lang w:val="en-AU"/>
              </w:rPr>
            </w:pPr>
            <w:r w:rsidRPr="00C40A21">
              <w:rPr>
                <w:rStyle w:val="Technical2"/>
                <w:sz w:val="18"/>
                <w:szCs w:val="16"/>
                <w:lang w:val="en-AU"/>
              </w:rPr>
              <w:t>* observation groups</w:t>
            </w:r>
          </w:p>
          <w:p w14:paraId="4809037B" w14:textId="77777777" w:rsidR="00EF3C51" w:rsidRPr="00C40A21" w:rsidRDefault="00EF3C51" w:rsidP="00EF3C51">
            <w:pPr>
              <w:pStyle w:val="computerChar"/>
              <w:rPr>
                <w:rStyle w:val="Technical2"/>
                <w:sz w:val="18"/>
                <w:szCs w:val="16"/>
                <w:lang w:val="en-AU"/>
              </w:rPr>
            </w:pPr>
            <w:r w:rsidRPr="00C40A21">
              <w:rPr>
                <w:rStyle w:val="Technical2"/>
                <w:sz w:val="18"/>
                <w:szCs w:val="16"/>
                <w:lang w:val="en-AU"/>
              </w:rPr>
              <w:t xml:space="preserve">OBGNME </w:t>
            </w:r>
          </w:p>
          <w:p w14:paraId="1CD7636C" w14:textId="77777777" w:rsidR="00EF3C51" w:rsidRPr="00C40A21" w:rsidRDefault="00EF3C51" w:rsidP="00C40A21">
            <w:pPr>
              <w:spacing w:before="0" w:after="0"/>
              <w:rPr>
                <w:lang w:val="en-AU"/>
              </w:rPr>
            </w:pPr>
            <w:r w:rsidRPr="00C40A21">
              <w:rPr>
                <w:rStyle w:val="Technical2"/>
                <w:sz w:val="18"/>
                <w:szCs w:val="16"/>
                <w:lang w:val="en-AU"/>
              </w:rPr>
              <w:t>(</w:t>
            </w:r>
            <w:r w:rsidRPr="00C40A21">
              <w:rPr>
                <w:rStyle w:val="Technical2"/>
                <w:i/>
                <w:sz w:val="18"/>
                <w:szCs w:val="16"/>
                <w:lang w:val="en-AU"/>
              </w:rPr>
              <w:t>one such line for each observation group</w:t>
            </w:r>
            <w:r w:rsidRPr="00C40A21">
              <w:rPr>
                <w:rStyle w:val="Technical2"/>
                <w:sz w:val="18"/>
                <w:szCs w:val="16"/>
                <w:lang w:val="en-AU"/>
              </w:rPr>
              <w:t>)</w:t>
            </w:r>
          </w:p>
        </w:tc>
      </w:tr>
    </w:tbl>
    <w:p w14:paraId="45BBFD66" w14:textId="77777777" w:rsidR="00A91447" w:rsidRDefault="00D06B89" w:rsidP="00A91447">
      <w:pPr>
        <w:pStyle w:val="Caption"/>
        <w:rPr>
          <w:lang w:val="en-AU"/>
        </w:rPr>
      </w:pPr>
      <w:r>
        <w:rPr>
          <w:lang w:val="en-AU"/>
        </w:rPr>
        <w:lastRenderedPageBreak/>
        <w:t>Figure 4.</w:t>
      </w:r>
      <w:r w:rsidR="00EF3C51">
        <w:rPr>
          <w:lang w:val="en-AU"/>
        </w:rPr>
        <w:t>6</w:t>
      </w:r>
      <w:r w:rsidR="00A91447">
        <w:rPr>
          <w:lang w:val="en-AU"/>
        </w:rPr>
        <w:t xml:space="preserve"> Specifications </w:t>
      </w:r>
      <w:r w:rsidR="0048738B">
        <w:rPr>
          <w:lang w:val="en-AU"/>
        </w:rPr>
        <w:t>of</w:t>
      </w:r>
      <w:r w:rsidR="00A91447">
        <w:rPr>
          <w:lang w:val="en-AU"/>
        </w:rPr>
        <w:t xml:space="preserve"> the “observation groups” section of </w:t>
      </w:r>
      <w:r w:rsidR="00775D0C">
        <w:rPr>
          <w:lang w:val="en-AU"/>
        </w:rPr>
        <w:t>a</w:t>
      </w:r>
      <w:r w:rsidR="00A91447">
        <w:rPr>
          <w:lang w:val="en-AU"/>
        </w:rPr>
        <w:t xml:space="preserve"> PEST control file.</w:t>
      </w:r>
      <w:r w:rsidR="00EF3C51">
        <w:rPr>
          <w:lang w:val="en-AU"/>
        </w:rPr>
        <w:t xml:space="preserve"> </w:t>
      </w:r>
    </w:p>
    <w:p w14:paraId="57F513C3" w14:textId="77777777" w:rsidR="00755146" w:rsidRDefault="00755146" w:rsidP="00755146">
      <w:pPr>
        <w:rPr>
          <w:lang w:val="en-AU"/>
        </w:rPr>
      </w:pPr>
      <w:r w:rsidRPr="00FE4430">
        <w:rPr>
          <w:lang w:val="en-AU"/>
        </w:rPr>
        <w:t>In the “observation groups</w:t>
      </w:r>
      <w:r w:rsidR="0071629F" w:rsidRPr="00FE4430">
        <w:rPr>
          <w:lang w:val="en-AU"/>
        </w:rPr>
        <w:fldChar w:fldCharType="begin"/>
      </w:r>
      <w:r w:rsidRPr="00FE4430">
        <w:rPr>
          <w:lang w:val="en-AU"/>
        </w:rPr>
        <w:instrText xml:space="preserve"> XE "Observation groups" </w:instrText>
      </w:r>
      <w:r w:rsidR="0071629F" w:rsidRPr="00FE4430">
        <w:rPr>
          <w:lang w:val="en-AU"/>
        </w:rPr>
        <w:fldChar w:fldCharType="end"/>
      </w:r>
      <w:r w:rsidRPr="00FE4430">
        <w:rPr>
          <w:lang w:val="en-AU"/>
        </w:rPr>
        <w:t xml:space="preserve">” section of </w:t>
      </w:r>
      <w:r w:rsidR="00775D0C">
        <w:rPr>
          <w:lang w:val="en-AU"/>
        </w:rPr>
        <w:t>a</w:t>
      </w:r>
      <w:r w:rsidRPr="00FE4430">
        <w:rPr>
          <w:lang w:val="en-AU"/>
        </w:rPr>
        <w:t xml:space="preserve"> PEST control file</w:t>
      </w:r>
      <w:r w:rsidR="00775D0C">
        <w:rPr>
          <w:lang w:val="en-AU"/>
        </w:rPr>
        <w:t>,</w:t>
      </w:r>
      <w:r w:rsidRPr="00FE4430">
        <w:rPr>
          <w:lang w:val="en-AU"/>
        </w:rPr>
        <w:t xml:space="preserve"> a name is supplied for every observation group.</w:t>
      </w:r>
      <w:r w:rsidR="00EF3C51">
        <w:rPr>
          <w:lang w:val="en-AU"/>
        </w:rPr>
        <w:t xml:space="preserve"> These names must be provided one to a line.</w:t>
      </w:r>
      <w:r w:rsidRPr="00FE4430">
        <w:rPr>
          <w:lang w:val="en-AU"/>
        </w:rPr>
        <w:t xml:space="preserve"> Observation group names must be twelve characters or less in length and are case insensitive. A name assigned to one observation group must not be assigned to any other observation group.</w:t>
      </w:r>
      <w:r>
        <w:rPr>
          <w:lang w:val="en-AU"/>
        </w:rPr>
        <w:t xml:space="preserve"> </w:t>
      </w:r>
    </w:p>
    <w:p w14:paraId="7003F448" w14:textId="77777777" w:rsidR="00EF3C51" w:rsidRDefault="00755146" w:rsidP="00EF3C51">
      <w:pPr>
        <w:rPr>
          <w:lang w:val="en-AU"/>
        </w:rPr>
      </w:pPr>
      <w:r>
        <w:rPr>
          <w:lang w:val="en-AU"/>
        </w:rPr>
        <w:t xml:space="preserve">Note that prior information equations are also collected into groups; these groups are also referred to as “observation groups” as they perform an identical role to the groups that represent collected observations. </w:t>
      </w:r>
    </w:p>
    <w:p w14:paraId="62BF6331" w14:textId="77777777" w:rsidR="00FB0D59" w:rsidRDefault="00EF3C51" w:rsidP="00EF3C51">
      <w:pPr>
        <w:rPr>
          <w:lang w:val="en-AU"/>
        </w:rPr>
      </w:pPr>
      <w:r>
        <w:rPr>
          <w:lang w:val="en-AU"/>
        </w:rPr>
        <w:t>T</w:t>
      </w:r>
      <w:r w:rsidR="003A71AA">
        <w:rPr>
          <w:lang w:val="en-AU"/>
        </w:rPr>
        <w:t>he same observation group cannot contain both observations and prior information equations.</w:t>
      </w:r>
    </w:p>
    <w:p w14:paraId="634D4483" w14:textId="0E7D47B8" w:rsidR="003A71AA" w:rsidRDefault="00FB0D59" w:rsidP="00EF3C51">
      <w:pPr>
        <w:rPr>
          <w:lang w:val="en-AU"/>
        </w:rPr>
      </w:pPr>
      <w:r>
        <w:rPr>
          <w:lang w:val="en-AU"/>
        </w:rPr>
        <w:t xml:space="preserve">Observation groups whose name begins with “regul” are special. Observations belonging to these groups are </w:t>
      </w:r>
      <w:r w:rsidR="00E34796">
        <w:rPr>
          <w:lang w:val="en-AU"/>
        </w:rPr>
        <w:t xml:space="preserve">considered to </w:t>
      </w:r>
      <w:r w:rsidR="00E87E14">
        <w:rPr>
          <w:lang w:val="en-AU"/>
        </w:rPr>
        <w:t>comprise</w:t>
      </w:r>
      <w:r w:rsidR="00E34796">
        <w:rPr>
          <w:lang w:val="en-AU"/>
        </w:rPr>
        <w:t xml:space="preserve"> </w:t>
      </w:r>
      <w:r w:rsidR="00143C09">
        <w:rPr>
          <w:lang w:val="en-AU"/>
        </w:rPr>
        <w:t>regularization</w:t>
      </w:r>
      <w:r w:rsidR="00E87E14">
        <w:rPr>
          <w:lang w:val="en-AU"/>
        </w:rPr>
        <w:t xml:space="preserve"> </w:t>
      </w:r>
      <w:r w:rsidR="007310FB">
        <w:rPr>
          <w:lang w:val="en-AU"/>
        </w:rPr>
        <w:t>constraints</w:t>
      </w:r>
      <w:r w:rsidR="00E87E14">
        <w:rPr>
          <w:lang w:val="en-AU"/>
        </w:rPr>
        <w:t xml:space="preserve"> on an inverse problem</w:t>
      </w:r>
      <w:r w:rsidR="00E34796">
        <w:rPr>
          <w:lang w:val="en-AU"/>
        </w:rPr>
        <w:t xml:space="preserve">. </w:t>
      </w:r>
      <w:r w:rsidR="00E87E14">
        <w:rPr>
          <w:lang w:val="en-AU"/>
        </w:rPr>
        <w:t xml:space="preserve">Programs of the PEST++ suite </w:t>
      </w:r>
      <w:r w:rsidR="00775D0C">
        <w:rPr>
          <w:lang w:val="en-AU"/>
        </w:rPr>
        <w:t>(and PEST itself)</w:t>
      </w:r>
      <w:r w:rsidR="00E87E14">
        <w:rPr>
          <w:lang w:val="en-AU"/>
        </w:rPr>
        <w:t>,</w:t>
      </w:r>
      <w:r w:rsidR="00775D0C">
        <w:rPr>
          <w:lang w:val="en-AU"/>
        </w:rPr>
        <w:t xml:space="preserve"> give these groups special treatment w</w:t>
      </w:r>
      <w:r w:rsidR="004756F8">
        <w:rPr>
          <w:lang w:val="en-AU"/>
        </w:rPr>
        <w:t>hen PESTMODE is set to “</w:t>
      </w:r>
      <w:r w:rsidR="00143C09">
        <w:rPr>
          <w:lang w:val="en-AU"/>
        </w:rPr>
        <w:t>regularization</w:t>
      </w:r>
      <w:r w:rsidR="004756F8">
        <w:rPr>
          <w:lang w:val="en-AU"/>
        </w:rPr>
        <w:t>”</w:t>
      </w:r>
      <w:r w:rsidR="00E34796">
        <w:rPr>
          <w:lang w:val="en-AU"/>
        </w:rPr>
        <w:t>. At a minimum, two objective functions are computed. One of these is named the “</w:t>
      </w:r>
      <w:r w:rsidR="00143C09">
        <w:rPr>
          <w:lang w:val="en-AU"/>
        </w:rPr>
        <w:t>regularization</w:t>
      </w:r>
      <w:r w:rsidR="00E34796">
        <w:rPr>
          <w:lang w:val="en-AU"/>
        </w:rPr>
        <w:t xml:space="preserve"> objective function”; it is calculated using observations that belong to </w:t>
      </w:r>
      <w:r w:rsidR="00143C09">
        <w:rPr>
          <w:lang w:val="en-AU"/>
        </w:rPr>
        <w:t>regularization</w:t>
      </w:r>
      <w:r w:rsidR="00E34796">
        <w:rPr>
          <w:lang w:val="en-AU"/>
        </w:rPr>
        <w:t xml:space="preserve"> groups, i.e. observation groups whose names begin with “regul”. The other objective function (i.e. that computed using </w:t>
      </w:r>
      <w:r w:rsidR="00C01B88">
        <w:rPr>
          <w:lang w:val="en-AU"/>
        </w:rPr>
        <w:t xml:space="preserve">members of </w:t>
      </w:r>
      <w:r w:rsidR="00E34796">
        <w:rPr>
          <w:lang w:val="en-AU"/>
        </w:rPr>
        <w:t>observation groups</w:t>
      </w:r>
      <w:r w:rsidR="00E87E14">
        <w:rPr>
          <w:lang w:val="en-AU"/>
        </w:rPr>
        <w:t xml:space="preserve"> whose names do not begin with “regul”)</w:t>
      </w:r>
      <w:r w:rsidR="00E34796">
        <w:rPr>
          <w:lang w:val="en-AU"/>
        </w:rPr>
        <w:t xml:space="preserve"> </w:t>
      </w:r>
      <w:r w:rsidR="00E87E14">
        <w:rPr>
          <w:lang w:val="en-AU"/>
        </w:rPr>
        <w:t>is</w:t>
      </w:r>
      <w:r w:rsidR="00E34796">
        <w:rPr>
          <w:lang w:val="en-AU"/>
        </w:rPr>
        <w:t xml:space="preserve"> nam</w:t>
      </w:r>
      <w:r w:rsidR="004756F8">
        <w:rPr>
          <w:lang w:val="en-AU"/>
        </w:rPr>
        <w:t xml:space="preserve">ed the “measurement objective function”. </w:t>
      </w:r>
    </w:p>
    <w:p w14:paraId="264A3D25" w14:textId="77777777" w:rsidR="005B63C0" w:rsidRDefault="00B86F48" w:rsidP="00B86F48">
      <w:pPr>
        <w:pStyle w:val="Heading2"/>
      </w:pPr>
      <w:bookmarkStart w:id="1921" w:name="_Toc439791011"/>
      <w:bookmarkStart w:id="1922" w:name="_Toc439791465"/>
      <w:bookmarkStart w:id="1923" w:name="_Toc439791920"/>
      <w:bookmarkStart w:id="1924" w:name="_Toc439792374"/>
      <w:bookmarkStart w:id="1925" w:name="_Toc439792828"/>
      <w:bookmarkStart w:id="1926" w:name="_Toc439793282"/>
      <w:bookmarkStart w:id="1927" w:name="_Toc439793736"/>
      <w:bookmarkStart w:id="1928" w:name="_Toc439794190"/>
      <w:bookmarkStart w:id="1929" w:name="_Toc439794644"/>
      <w:bookmarkStart w:id="1930" w:name="_Toc439795097"/>
      <w:bookmarkStart w:id="1931" w:name="_Toc439823081"/>
      <w:bookmarkStart w:id="1932" w:name="_Toc445910243"/>
      <w:bookmarkStart w:id="1933" w:name="_Toc510516461"/>
      <w:bookmarkStart w:id="1934" w:name="_Toc520535219"/>
      <w:r>
        <w:t>4.1</w:t>
      </w:r>
      <w:r w:rsidR="00FB0D59">
        <w:t>1</w:t>
      </w:r>
      <w:r>
        <w:t xml:space="preserve"> Observation Data Section</w:t>
      </w:r>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p>
    <w:p w14:paraId="091868F8" w14:textId="72953832" w:rsidR="00B86F48" w:rsidRDefault="00A91447" w:rsidP="00B86F48">
      <w:pPr>
        <w:rPr>
          <w:lang w:val="en-AU"/>
        </w:rPr>
      </w:pPr>
      <w:r>
        <w:rPr>
          <w:lang w:val="en-AU"/>
        </w:rPr>
        <w:t xml:space="preserve">The “observation data” section of </w:t>
      </w:r>
      <w:r w:rsidR="0083338D">
        <w:rPr>
          <w:lang w:val="en-AU"/>
        </w:rPr>
        <w:t>a</w:t>
      </w:r>
      <w:r>
        <w:rPr>
          <w:lang w:val="en-AU"/>
        </w:rPr>
        <w:t xml:space="preserve"> PEST control file is particularly simple. Its specifications are </w:t>
      </w:r>
      <w:r w:rsidR="00C01B88">
        <w:rPr>
          <w:lang w:val="en-AU"/>
        </w:rPr>
        <w:t>provided</w:t>
      </w:r>
      <w:r>
        <w:rPr>
          <w:lang w:val="en-AU"/>
        </w:rPr>
        <w:t xml:space="preserve"> in </w:t>
      </w:r>
      <w:r w:rsidR="00577BB3">
        <w:rPr>
          <w:lang w:val="en-AU"/>
        </w:rPr>
        <w:t>figure</w:t>
      </w:r>
      <w:r w:rsidR="009F3234">
        <w:rPr>
          <w:lang w:val="en-AU"/>
        </w:rPr>
        <w:t xml:space="preserve"> 4.</w:t>
      </w:r>
      <w:r w:rsidR="00281560">
        <w:rPr>
          <w:lang w:val="en-AU"/>
        </w:rPr>
        <w:t>7</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81560" w14:paraId="36BC79B8" w14:textId="77777777" w:rsidTr="00C40A21">
        <w:trPr>
          <w:cantSplit/>
        </w:trPr>
        <w:tc>
          <w:tcPr>
            <w:tcW w:w="9242" w:type="dxa"/>
            <w:shd w:val="clear" w:color="auto" w:fill="auto"/>
          </w:tcPr>
          <w:p w14:paraId="087FB23C" w14:textId="77777777" w:rsidR="00281560" w:rsidRPr="00C40A21" w:rsidRDefault="00281560" w:rsidP="00281560">
            <w:pPr>
              <w:pStyle w:val="computerChar"/>
              <w:rPr>
                <w:rStyle w:val="Technical2"/>
                <w:sz w:val="18"/>
                <w:lang w:val="en-AU"/>
              </w:rPr>
            </w:pPr>
            <w:r w:rsidRPr="00C40A21">
              <w:rPr>
                <w:rStyle w:val="Technical2"/>
                <w:sz w:val="18"/>
                <w:lang w:val="en-AU"/>
              </w:rPr>
              <w:t>* observation data</w:t>
            </w:r>
          </w:p>
          <w:p w14:paraId="25E56DDB" w14:textId="77777777" w:rsidR="00281560" w:rsidRPr="00C40A21" w:rsidRDefault="00281560" w:rsidP="00C40A21">
            <w:pPr>
              <w:spacing w:before="0" w:after="0"/>
              <w:rPr>
                <w:rStyle w:val="Technical2"/>
                <w:sz w:val="18"/>
                <w:lang w:val="en-AU"/>
              </w:rPr>
            </w:pPr>
            <w:r w:rsidRPr="00C40A21">
              <w:rPr>
                <w:rStyle w:val="Technical2"/>
                <w:sz w:val="18"/>
                <w:lang w:val="en-AU"/>
              </w:rPr>
              <w:t>OBSNME OBSVAL WEIGHT OBGNME</w:t>
            </w:r>
          </w:p>
          <w:p w14:paraId="6DB43E07" w14:textId="77777777" w:rsidR="00281560" w:rsidRPr="00C40A21" w:rsidRDefault="00281560" w:rsidP="00C40A21">
            <w:pPr>
              <w:spacing w:before="0" w:after="0"/>
              <w:rPr>
                <w:lang w:val="en-AU"/>
              </w:rPr>
            </w:pPr>
            <w:r w:rsidRPr="00C40A21">
              <w:rPr>
                <w:rStyle w:val="Technical2"/>
                <w:sz w:val="18"/>
                <w:lang w:val="en-AU"/>
              </w:rPr>
              <w:t>(</w:t>
            </w:r>
            <w:r w:rsidRPr="00C40A21">
              <w:rPr>
                <w:rStyle w:val="Technical2"/>
                <w:i/>
                <w:sz w:val="18"/>
                <w:lang w:val="en-AU"/>
              </w:rPr>
              <w:t>one such line for each observation</w:t>
            </w:r>
            <w:r w:rsidRPr="00C40A21">
              <w:rPr>
                <w:rStyle w:val="Technical2"/>
                <w:sz w:val="18"/>
                <w:lang w:val="en-AU"/>
              </w:rPr>
              <w:t>)</w:t>
            </w:r>
          </w:p>
        </w:tc>
      </w:tr>
    </w:tbl>
    <w:p w14:paraId="77966653" w14:textId="77777777" w:rsidR="00A91447" w:rsidRDefault="00D06B89" w:rsidP="00DD172E">
      <w:pPr>
        <w:pStyle w:val="Caption"/>
        <w:rPr>
          <w:lang w:val="en-AU"/>
        </w:rPr>
      </w:pPr>
      <w:r>
        <w:rPr>
          <w:lang w:val="en-AU"/>
        </w:rPr>
        <w:t>Figure 4.</w:t>
      </w:r>
      <w:r w:rsidR="00281560">
        <w:rPr>
          <w:lang w:val="en-AU"/>
        </w:rPr>
        <w:t>7</w:t>
      </w:r>
      <w:r w:rsidR="00DD172E">
        <w:rPr>
          <w:lang w:val="en-AU"/>
        </w:rPr>
        <w:t xml:space="preserve"> Specifications of the “observation data” section of </w:t>
      </w:r>
      <w:r w:rsidR="00E87E14">
        <w:rPr>
          <w:lang w:val="en-AU"/>
        </w:rPr>
        <w:t>a</w:t>
      </w:r>
      <w:r w:rsidR="00DD172E">
        <w:rPr>
          <w:lang w:val="en-AU"/>
        </w:rPr>
        <w:t xml:space="preserve"> PEST control file.</w:t>
      </w:r>
    </w:p>
    <w:p w14:paraId="5FE0803A" w14:textId="77777777" w:rsidR="00903FD6" w:rsidRPr="00FE4430" w:rsidRDefault="00903FD6" w:rsidP="00903FD6">
      <w:pPr>
        <w:rPr>
          <w:lang w:val="en-AU"/>
        </w:rPr>
      </w:pPr>
      <w:r w:rsidRPr="00FE4430">
        <w:rPr>
          <w:lang w:val="en-AU"/>
        </w:rPr>
        <w:t>For every observation cited in a PEST instruction file</w:t>
      </w:r>
      <w:r w:rsidR="00E87E14">
        <w:rPr>
          <w:lang w:val="en-AU"/>
        </w:rPr>
        <w:t>,</w:t>
      </w:r>
      <w:r w:rsidRPr="00FE4430">
        <w:rPr>
          <w:lang w:val="en-AU"/>
        </w:rPr>
        <w:t xml:space="preserve"> there must be one line of data in the “observation data” section of the PEST control file. Conversely, every observation for which data is supplied in the PEST control file must be represented in an instruction file.</w:t>
      </w:r>
    </w:p>
    <w:p w14:paraId="42A4177F" w14:textId="77777777" w:rsidR="00903FD6" w:rsidRDefault="00903FD6" w:rsidP="00903FD6">
      <w:pPr>
        <w:rPr>
          <w:lang w:val="en-AU"/>
        </w:rPr>
      </w:pPr>
      <w:r w:rsidRPr="00FE4430">
        <w:rPr>
          <w:lang w:val="en-AU"/>
        </w:rPr>
        <w:t xml:space="preserve">Each line within the “observation data” section of </w:t>
      </w:r>
      <w:r w:rsidR="00E87E14">
        <w:rPr>
          <w:lang w:val="en-AU"/>
        </w:rPr>
        <w:t>a</w:t>
      </w:r>
      <w:r w:rsidRPr="00FE4430">
        <w:rPr>
          <w:lang w:val="en-AU"/>
        </w:rPr>
        <w:t xml:space="preserve"> PEST control file must contain four </w:t>
      </w:r>
      <w:r w:rsidR="00E87E14">
        <w:rPr>
          <w:lang w:val="en-AU"/>
        </w:rPr>
        <w:t>entries</w:t>
      </w:r>
      <w:r w:rsidRPr="00FE4430">
        <w:rPr>
          <w:lang w:val="en-AU"/>
        </w:rPr>
        <w:t xml:space="preserve">. Each of these four </w:t>
      </w:r>
      <w:r w:rsidR="00E87E14">
        <w:rPr>
          <w:lang w:val="en-AU"/>
        </w:rPr>
        <w:t>entries</w:t>
      </w:r>
      <w:r w:rsidRPr="00FE4430">
        <w:rPr>
          <w:lang w:val="en-AU"/>
        </w:rPr>
        <w:t xml:space="preserve"> is</w:t>
      </w:r>
      <w:r w:rsidR="0089332D">
        <w:rPr>
          <w:lang w:val="en-AU"/>
        </w:rPr>
        <w:t xml:space="preserve"> now </w:t>
      </w:r>
      <w:r w:rsidRPr="00FE4430">
        <w:rPr>
          <w:lang w:val="en-AU"/>
        </w:rPr>
        <w:t>discussed.</w:t>
      </w:r>
    </w:p>
    <w:p w14:paraId="2C264897" w14:textId="77777777" w:rsidR="0089332D" w:rsidRPr="00FE4430" w:rsidRDefault="0089332D" w:rsidP="0089332D">
      <w:pPr>
        <w:pStyle w:val="Heading4"/>
        <w:rPr>
          <w:lang w:val="en-AU"/>
        </w:rPr>
      </w:pPr>
      <w:r w:rsidRPr="00FE4430">
        <w:rPr>
          <w:lang w:val="en-AU"/>
        </w:rPr>
        <w:t>OBSNME</w:t>
      </w:r>
    </w:p>
    <w:p w14:paraId="53BBA072" w14:textId="77777777" w:rsidR="0089332D" w:rsidRPr="00FE4430" w:rsidRDefault="0071629F" w:rsidP="0089332D">
      <w:pPr>
        <w:rPr>
          <w:lang w:val="en-AU"/>
        </w:rPr>
      </w:pPr>
      <w:r w:rsidRPr="00FE4430">
        <w:rPr>
          <w:lang w:val="en-AU"/>
        </w:rPr>
        <w:fldChar w:fldCharType="begin"/>
      </w:r>
      <w:r w:rsidR="0089332D" w:rsidRPr="00FE4430">
        <w:rPr>
          <w:lang w:val="en-AU"/>
        </w:rPr>
        <w:instrText>xe "OBSNME"</w:instrText>
      </w:r>
      <w:r w:rsidRPr="00FE4430">
        <w:rPr>
          <w:lang w:val="en-AU"/>
        </w:rPr>
        <w:fldChar w:fldCharType="end"/>
      </w:r>
      <w:r w:rsidR="0089332D" w:rsidRPr="00FE4430">
        <w:rPr>
          <w:lang w:val="en-AU"/>
        </w:rPr>
        <w:t xml:space="preserve">This is a character variable containing the observation name. </w:t>
      </w:r>
      <w:r w:rsidR="0089332D">
        <w:rPr>
          <w:lang w:val="en-AU"/>
        </w:rPr>
        <w:t>A</w:t>
      </w:r>
      <w:r w:rsidR="0089332D" w:rsidRPr="00FE4430">
        <w:rPr>
          <w:lang w:val="en-AU"/>
        </w:rPr>
        <w:t>n observation name must be twenty characters or less in length</w:t>
      </w:r>
      <w:r w:rsidR="0089332D">
        <w:rPr>
          <w:lang w:val="en-AU"/>
        </w:rPr>
        <w:t xml:space="preserve"> and contain no spaces</w:t>
      </w:r>
      <w:r w:rsidR="0089332D" w:rsidRPr="00FE4430">
        <w:rPr>
          <w:lang w:val="en-AU"/>
        </w:rPr>
        <w:t>.</w:t>
      </w:r>
      <w:r w:rsidR="0089332D">
        <w:rPr>
          <w:lang w:val="en-AU"/>
        </w:rPr>
        <w:t xml:space="preserve"> </w:t>
      </w:r>
      <w:r w:rsidR="009F3234">
        <w:rPr>
          <w:lang w:val="en-AU"/>
        </w:rPr>
        <w:t>It</w:t>
      </w:r>
      <w:r w:rsidR="0089332D">
        <w:rPr>
          <w:lang w:val="en-AU"/>
        </w:rPr>
        <w:t xml:space="preserve"> </w:t>
      </w:r>
      <w:r w:rsidR="009F3234">
        <w:rPr>
          <w:lang w:val="en-AU"/>
        </w:rPr>
        <w:t>is</w:t>
      </w:r>
      <w:r w:rsidR="0089332D">
        <w:rPr>
          <w:lang w:val="en-AU"/>
        </w:rPr>
        <w:t xml:space="preserve"> case-insensitive. </w:t>
      </w:r>
      <w:r w:rsidR="009F3234">
        <w:rPr>
          <w:lang w:val="en-AU"/>
        </w:rPr>
        <w:t>Observation names</w:t>
      </w:r>
      <w:r w:rsidR="0089332D">
        <w:rPr>
          <w:lang w:val="en-AU"/>
        </w:rPr>
        <w:t xml:space="preserve"> must be unique.</w:t>
      </w:r>
    </w:p>
    <w:p w14:paraId="60071C37" w14:textId="77777777" w:rsidR="0089332D" w:rsidRPr="00FE4430" w:rsidRDefault="0089332D" w:rsidP="0089332D">
      <w:pPr>
        <w:pStyle w:val="Heading4"/>
        <w:rPr>
          <w:lang w:val="en-AU"/>
        </w:rPr>
      </w:pPr>
      <w:r w:rsidRPr="00FE4430">
        <w:rPr>
          <w:lang w:val="en-AU"/>
        </w:rPr>
        <w:t>OBSVAL</w:t>
      </w:r>
    </w:p>
    <w:p w14:paraId="0BD24BEA" w14:textId="77777777" w:rsidR="0089332D" w:rsidRDefault="0071629F" w:rsidP="0089332D">
      <w:pPr>
        <w:rPr>
          <w:lang w:val="en-AU"/>
        </w:rPr>
      </w:pPr>
      <w:r w:rsidRPr="00FE4430">
        <w:rPr>
          <w:lang w:val="en-AU"/>
        </w:rPr>
        <w:fldChar w:fldCharType="begin"/>
      </w:r>
      <w:r w:rsidR="0089332D" w:rsidRPr="00FE4430">
        <w:rPr>
          <w:lang w:val="en-AU"/>
        </w:rPr>
        <w:instrText>xe "OBSVAL"</w:instrText>
      </w:r>
      <w:r w:rsidRPr="00FE4430">
        <w:rPr>
          <w:lang w:val="en-AU"/>
        </w:rPr>
        <w:fldChar w:fldCharType="end"/>
      </w:r>
      <w:r w:rsidR="0089332D" w:rsidRPr="00FE4430">
        <w:rPr>
          <w:lang w:val="en-AU"/>
        </w:rPr>
        <w:t xml:space="preserve">OBSVAL, a real variable, is the field or laboratory </w:t>
      </w:r>
      <w:r w:rsidRPr="00FE4430">
        <w:rPr>
          <w:lang w:val="en-AU"/>
        </w:rPr>
        <w:fldChar w:fldCharType="begin"/>
      </w:r>
      <w:r w:rsidR="0089332D" w:rsidRPr="00FE4430">
        <w:rPr>
          <w:lang w:val="en-AU"/>
        </w:rPr>
        <w:instrText>xe "Measurements"</w:instrText>
      </w:r>
      <w:r w:rsidRPr="00FE4430">
        <w:rPr>
          <w:lang w:val="en-AU"/>
        </w:rPr>
        <w:fldChar w:fldCharType="end"/>
      </w:r>
      <w:r w:rsidR="0089332D" w:rsidRPr="00FE4430">
        <w:rPr>
          <w:lang w:val="en-AU"/>
        </w:rPr>
        <w:t>measurement corresponding to a model-generated observation. It is</w:t>
      </w:r>
      <w:r w:rsidR="00281560">
        <w:rPr>
          <w:lang w:val="en-AU"/>
        </w:rPr>
        <w:t xml:space="preserve"> the role of m</w:t>
      </w:r>
      <w:r w:rsidR="00E87E14">
        <w:rPr>
          <w:lang w:val="en-AU"/>
        </w:rPr>
        <w:t>any</w:t>
      </w:r>
      <w:r w:rsidR="00281560">
        <w:rPr>
          <w:lang w:val="en-AU"/>
        </w:rPr>
        <w:t xml:space="preserve"> programs of the PEST++ suite</w:t>
      </w:r>
      <w:r w:rsidR="0089332D" w:rsidRPr="00FE4430">
        <w:rPr>
          <w:lang w:val="en-AU"/>
        </w:rPr>
        <w:t xml:space="preserve"> to </w:t>
      </w:r>
      <w:r w:rsidR="00E87E14">
        <w:rPr>
          <w:lang w:val="en-AU"/>
        </w:rPr>
        <w:t>minimize</w:t>
      </w:r>
      <w:r w:rsidR="0089332D" w:rsidRPr="00FE4430">
        <w:rPr>
          <w:lang w:val="en-AU"/>
        </w:rPr>
        <w:t xml:space="preserve"> the difference between this number and the corresponding model-calculated number </w:t>
      </w:r>
      <w:r w:rsidR="0089332D">
        <w:rPr>
          <w:lang w:val="en-AU"/>
        </w:rPr>
        <w:t>through adjustment of parameter values.</w:t>
      </w:r>
      <w:r w:rsidR="00262180">
        <w:rPr>
          <w:lang w:val="en-AU"/>
        </w:rPr>
        <w:t xml:space="preserve"> This difference is referred to as a residual.</w:t>
      </w:r>
    </w:p>
    <w:p w14:paraId="1DB712FF" w14:textId="77777777" w:rsidR="00DE6AC3" w:rsidRPr="00FE4430" w:rsidRDefault="00DE6AC3" w:rsidP="00DE6AC3">
      <w:pPr>
        <w:pStyle w:val="Heading4"/>
        <w:rPr>
          <w:lang w:val="en-AU"/>
        </w:rPr>
      </w:pPr>
      <w:r w:rsidRPr="00FE4430">
        <w:rPr>
          <w:lang w:val="en-AU"/>
        </w:rPr>
        <w:t>WEIGHT</w:t>
      </w:r>
    </w:p>
    <w:p w14:paraId="136082F4" w14:textId="77777777" w:rsidR="00185316" w:rsidRDefault="0071629F" w:rsidP="00712C25">
      <w:pPr>
        <w:rPr>
          <w:lang w:val="en-AU"/>
        </w:rPr>
      </w:pPr>
      <w:r w:rsidRPr="00FE4430">
        <w:rPr>
          <w:lang w:val="en-AU"/>
        </w:rPr>
        <w:fldChar w:fldCharType="begin"/>
      </w:r>
      <w:r w:rsidR="00DE6AC3" w:rsidRPr="00FE4430">
        <w:rPr>
          <w:lang w:val="en-AU"/>
        </w:rPr>
        <w:instrText>xe "WEIGHT"</w:instrText>
      </w:r>
      <w:r w:rsidRPr="00FE4430">
        <w:rPr>
          <w:lang w:val="en-AU"/>
        </w:rPr>
        <w:fldChar w:fldCharType="end"/>
      </w:r>
      <w:r w:rsidR="00DE6AC3" w:rsidRPr="00FE4430">
        <w:rPr>
          <w:lang w:val="en-AU"/>
        </w:rPr>
        <w:t xml:space="preserve">This is the </w:t>
      </w:r>
      <w:r w:rsidRPr="00FE4430">
        <w:rPr>
          <w:lang w:val="en-AU"/>
        </w:rPr>
        <w:fldChar w:fldCharType="begin"/>
      </w:r>
      <w:r w:rsidR="00DE6AC3" w:rsidRPr="00FE4430">
        <w:rPr>
          <w:lang w:val="en-AU"/>
        </w:rPr>
        <w:instrText>xe "Weights"</w:instrText>
      </w:r>
      <w:r w:rsidRPr="00FE4430">
        <w:rPr>
          <w:lang w:val="en-AU"/>
        </w:rPr>
        <w:fldChar w:fldCharType="end"/>
      </w:r>
      <w:r w:rsidR="00DE6AC3" w:rsidRPr="00FE4430">
        <w:rPr>
          <w:lang w:val="en-AU"/>
        </w:rPr>
        <w:t xml:space="preserve">weight attached to each residual in calculation of </w:t>
      </w:r>
      <w:r w:rsidR="00262180">
        <w:rPr>
          <w:lang w:val="en-AU"/>
        </w:rPr>
        <w:t>an</w:t>
      </w:r>
      <w:r w:rsidR="00DE6AC3" w:rsidRPr="00FE4430">
        <w:rPr>
          <w:lang w:val="en-AU"/>
        </w:rPr>
        <w:t xml:space="preserve"> objective function. The manner </w:t>
      </w:r>
      <w:r w:rsidR="00DE6AC3" w:rsidRPr="00FE4430">
        <w:rPr>
          <w:lang w:val="en-AU"/>
        </w:rPr>
        <w:lastRenderedPageBreak/>
        <w:t>in which weights are used in</w:t>
      </w:r>
      <w:r w:rsidR="00262180">
        <w:rPr>
          <w:lang w:val="en-AU"/>
        </w:rPr>
        <w:t xml:space="preserve"> objective function formulation</w:t>
      </w:r>
      <w:r w:rsidR="00DE6AC3" w:rsidRPr="00FE4430">
        <w:rPr>
          <w:lang w:val="en-AU"/>
        </w:rPr>
        <w:t xml:space="preserve"> is discussed in </w:t>
      </w:r>
      <w:r w:rsidR="006C42A5">
        <w:rPr>
          <w:lang w:val="en-AU"/>
        </w:rPr>
        <w:t>section</w:t>
      </w:r>
      <w:r w:rsidR="00DE6AC3" w:rsidRPr="00FE4430">
        <w:rPr>
          <w:lang w:val="en-AU"/>
        </w:rPr>
        <w:t xml:space="preserve"> </w:t>
      </w:r>
      <w:r w:rsidR="00DE6AC3">
        <w:rPr>
          <w:lang w:val="en-AU"/>
        </w:rPr>
        <w:t>3.</w:t>
      </w:r>
      <w:r w:rsidR="00E87E14">
        <w:rPr>
          <w:lang w:val="en-AU"/>
        </w:rPr>
        <w:t>5</w:t>
      </w:r>
      <w:r w:rsidR="00DE6AC3">
        <w:rPr>
          <w:lang w:val="en-AU"/>
        </w:rPr>
        <w:t xml:space="preserve"> </w:t>
      </w:r>
      <w:r w:rsidR="009F3234">
        <w:rPr>
          <w:lang w:val="en-AU"/>
        </w:rPr>
        <w:t>of this manual</w:t>
      </w:r>
      <w:r w:rsidR="00DE6AC3">
        <w:rPr>
          <w:lang w:val="en-AU"/>
        </w:rPr>
        <w:t>.</w:t>
      </w:r>
      <w:r w:rsidR="00262180">
        <w:rPr>
          <w:lang w:val="en-AU"/>
        </w:rPr>
        <w:t xml:space="preserve"> See also chapter 6.</w:t>
      </w:r>
    </w:p>
    <w:p w14:paraId="788C7499" w14:textId="77777777" w:rsidR="00F0046F" w:rsidRPr="00FE4430" w:rsidRDefault="00F0046F" w:rsidP="00F0046F">
      <w:pPr>
        <w:pStyle w:val="Heading4"/>
        <w:rPr>
          <w:lang w:val="en-AU"/>
        </w:rPr>
      </w:pPr>
      <w:r w:rsidRPr="00FE4430">
        <w:rPr>
          <w:lang w:val="en-AU"/>
        </w:rPr>
        <w:t>OBGNME</w:t>
      </w:r>
    </w:p>
    <w:p w14:paraId="3F6206FF" w14:textId="77777777" w:rsidR="00F0046F" w:rsidRPr="00FE4430" w:rsidRDefault="00F0046F" w:rsidP="00F0046F">
      <w:pPr>
        <w:rPr>
          <w:lang w:val="en-AU"/>
        </w:rPr>
      </w:pPr>
      <w:r w:rsidRPr="00FE4430">
        <w:rPr>
          <w:lang w:val="en-AU"/>
        </w:rPr>
        <w:t>OBGNME</w:t>
      </w:r>
      <w:r w:rsidR="0071629F" w:rsidRPr="00FE4430">
        <w:rPr>
          <w:lang w:val="en-AU"/>
        </w:rPr>
        <w:fldChar w:fldCharType="begin"/>
      </w:r>
      <w:r w:rsidRPr="00FE4430">
        <w:rPr>
          <w:lang w:val="en-AU"/>
        </w:rPr>
        <w:instrText xml:space="preserve"> XE "OBGNME" </w:instrText>
      </w:r>
      <w:r w:rsidR="0071629F" w:rsidRPr="00FE4430">
        <w:rPr>
          <w:lang w:val="en-AU"/>
        </w:rPr>
        <w:fldChar w:fldCharType="end"/>
      </w:r>
      <w:r w:rsidRPr="00FE4430">
        <w:rPr>
          <w:lang w:val="en-AU"/>
        </w:rPr>
        <w:t xml:space="preserve"> is the name of the observation group to which </w:t>
      </w:r>
      <w:r w:rsidR="00173232">
        <w:rPr>
          <w:lang w:val="en-AU"/>
        </w:rPr>
        <w:t>an</w:t>
      </w:r>
      <w:r w:rsidRPr="00FE4430">
        <w:rPr>
          <w:lang w:val="en-AU"/>
        </w:rPr>
        <w:t xml:space="preserve"> observation is assigned. When recording objective function</w:t>
      </w:r>
      <w:r w:rsidR="00262180">
        <w:rPr>
          <w:lang w:val="en-AU"/>
        </w:rPr>
        <w:t>s</w:t>
      </w:r>
      <w:r w:rsidRPr="00FE4430">
        <w:rPr>
          <w:lang w:val="en-AU"/>
        </w:rPr>
        <w:t xml:space="preserve"> </w:t>
      </w:r>
      <w:r w:rsidR="00712C25">
        <w:rPr>
          <w:lang w:val="en-AU"/>
        </w:rPr>
        <w:t>in</w:t>
      </w:r>
      <w:r w:rsidRPr="00FE4430">
        <w:rPr>
          <w:lang w:val="en-AU"/>
        </w:rPr>
        <w:t xml:space="preserve"> the</w:t>
      </w:r>
      <w:r w:rsidR="00712C25">
        <w:rPr>
          <w:lang w:val="en-AU"/>
        </w:rPr>
        <w:t xml:space="preserve">ir respective output </w:t>
      </w:r>
      <w:r w:rsidRPr="00FE4430">
        <w:rPr>
          <w:lang w:val="en-AU"/>
        </w:rPr>
        <w:t>file</w:t>
      </w:r>
      <w:r w:rsidR="00712C25">
        <w:rPr>
          <w:lang w:val="en-AU"/>
        </w:rPr>
        <w:t>s</w:t>
      </w:r>
      <w:r w:rsidRPr="00FE4430">
        <w:rPr>
          <w:lang w:val="en-AU"/>
        </w:rPr>
        <w:t xml:space="preserve">, </w:t>
      </w:r>
      <w:r w:rsidR="00712C25">
        <w:rPr>
          <w:lang w:val="en-AU"/>
        </w:rPr>
        <w:t xml:space="preserve">programs of the </w:t>
      </w:r>
      <w:r w:rsidRPr="00FE4430">
        <w:rPr>
          <w:lang w:val="en-AU"/>
        </w:rPr>
        <w:t>PEST</w:t>
      </w:r>
      <w:r w:rsidR="00712C25">
        <w:rPr>
          <w:lang w:val="en-AU"/>
        </w:rPr>
        <w:t>++ suite</w:t>
      </w:r>
      <w:r w:rsidRPr="00FE4430">
        <w:rPr>
          <w:lang w:val="en-AU"/>
        </w:rPr>
        <w:t xml:space="preserve"> list the contribution made to the</w:t>
      </w:r>
      <w:r w:rsidR="0048738B">
        <w:rPr>
          <w:lang w:val="en-AU"/>
        </w:rPr>
        <w:t xml:space="preserve"> total</w:t>
      </w:r>
      <w:r w:rsidRPr="00FE4430">
        <w:rPr>
          <w:lang w:val="en-AU"/>
        </w:rPr>
        <w:t xml:space="preserve"> objective function by </w:t>
      </w:r>
      <w:r w:rsidR="00262180">
        <w:rPr>
          <w:lang w:val="en-AU"/>
        </w:rPr>
        <w:t>all</w:t>
      </w:r>
      <w:r w:rsidRPr="00FE4430">
        <w:rPr>
          <w:lang w:val="en-AU"/>
        </w:rPr>
        <w:t xml:space="preserve"> observation group</w:t>
      </w:r>
      <w:r w:rsidR="00262180">
        <w:rPr>
          <w:lang w:val="en-AU"/>
        </w:rPr>
        <w:t>s</w:t>
      </w:r>
      <w:r w:rsidRPr="00FE4430">
        <w:rPr>
          <w:lang w:val="en-AU"/>
        </w:rPr>
        <w:t>. It is good practice to assign observations of different type</w:t>
      </w:r>
      <w:r w:rsidR="00173232">
        <w:rPr>
          <w:lang w:val="en-AU"/>
        </w:rPr>
        <w:t>s</w:t>
      </w:r>
      <w:r w:rsidRPr="00FE4430">
        <w:rPr>
          <w:lang w:val="en-AU"/>
        </w:rPr>
        <w:t xml:space="preserve"> to different observation groups. </w:t>
      </w:r>
      <w:r>
        <w:rPr>
          <w:lang w:val="en-AU"/>
        </w:rPr>
        <w:t>This gives you the ability to</w:t>
      </w:r>
      <w:r w:rsidRPr="00FE4430">
        <w:rPr>
          <w:lang w:val="en-AU"/>
        </w:rPr>
        <w:t xml:space="preserve"> </w:t>
      </w:r>
      <w:r w:rsidR="00262180">
        <w:rPr>
          <w:lang w:val="en-AU"/>
        </w:rPr>
        <w:t>choose</w:t>
      </w:r>
      <w:r w:rsidRPr="00FE4430">
        <w:rPr>
          <w:lang w:val="en-AU"/>
        </w:rPr>
        <w:t xml:space="preserve"> observation weights in</w:t>
      </w:r>
      <w:r>
        <w:rPr>
          <w:lang w:val="en-AU"/>
        </w:rPr>
        <w:t xml:space="preserve"> a way that ensures</w:t>
      </w:r>
      <w:r w:rsidRPr="00FE4430">
        <w:rPr>
          <w:lang w:val="en-AU"/>
        </w:rPr>
        <w:t xml:space="preserve"> that one </w:t>
      </w:r>
      <w:r w:rsidR="00173232">
        <w:rPr>
          <w:lang w:val="en-AU"/>
        </w:rPr>
        <w:t>observation</w:t>
      </w:r>
      <w:r w:rsidRPr="00FE4430">
        <w:rPr>
          <w:lang w:val="en-AU"/>
        </w:rPr>
        <w:t xml:space="preserve"> type does not dominate </w:t>
      </w:r>
      <w:r>
        <w:rPr>
          <w:lang w:val="en-AU"/>
        </w:rPr>
        <w:t>others</w:t>
      </w:r>
      <w:r w:rsidRPr="00FE4430">
        <w:rPr>
          <w:lang w:val="en-AU"/>
        </w:rPr>
        <w:t xml:space="preserve"> in the inversion process by virtue of a vastly greater contribution to the objective function</w:t>
      </w:r>
      <w:r w:rsidR="00262180">
        <w:rPr>
          <w:lang w:val="en-AU"/>
        </w:rPr>
        <w:t>, or that one observation group is not dominated by others because of a diminutive contribution to the objective function.</w:t>
      </w:r>
    </w:p>
    <w:p w14:paraId="2EB33064" w14:textId="77777777" w:rsidR="00F0046F" w:rsidRDefault="00F0046F" w:rsidP="00F0046F">
      <w:pPr>
        <w:rPr>
          <w:lang w:val="en-AU"/>
        </w:rPr>
      </w:pPr>
      <w:r w:rsidRPr="00FE4430">
        <w:rPr>
          <w:lang w:val="en-AU"/>
        </w:rPr>
        <w:t xml:space="preserve">The observation group name supplied </w:t>
      </w:r>
      <w:r w:rsidR="00262180">
        <w:rPr>
          <w:lang w:val="en-AU"/>
        </w:rPr>
        <w:t>through OBGNME</w:t>
      </w:r>
      <w:r w:rsidRPr="00FE4430">
        <w:rPr>
          <w:lang w:val="en-AU"/>
        </w:rPr>
        <w:t xml:space="preserve"> must </w:t>
      </w:r>
      <w:r>
        <w:rPr>
          <w:lang w:val="en-AU"/>
        </w:rPr>
        <w:t xml:space="preserve">also be </w:t>
      </w:r>
      <w:r w:rsidRPr="00FE4430">
        <w:rPr>
          <w:lang w:val="en-AU"/>
        </w:rPr>
        <w:t>listed in the “observation groups” section of the PEST control file.</w:t>
      </w:r>
      <w:r w:rsidR="00CD2374">
        <w:rPr>
          <w:lang w:val="en-AU"/>
        </w:rPr>
        <w:t xml:space="preserve"> Observation group names must be 12 characters or less in length.</w:t>
      </w:r>
    </w:p>
    <w:p w14:paraId="2B54384F" w14:textId="77777777" w:rsidR="003256F6" w:rsidRDefault="00644869" w:rsidP="00E6632C">
      <w:pPr>
        <w:pStyle w:val="Heading2"/>
      </w:pPr>
      <w:bookmarkStart w:id="1935" w:name="_Toc439791013"/>
      <w:bookmarkStart w:id="1936" w:name="_Toc439791467"/>
      <w:bookmarkStart w:id="1937" w:name="_Toc439791922"/>
      <w:bookmarkStart w:id="1938" w:name="_Toc439792376"/>
      <w:bookmarkStart w:id="1939" w:name="_Toc439792830"/>
      <w:bookmarkStart w:id="1940" w:name="_Toc439793284"/>
      <w:bookmarkStart w:id="1941" w:name="_Toc439793738"/>
      <w:bookmarkStart w:id="1942" w:name="_Toc439794192"/>
      <w:bookmarkStart w:id="1943" w:name="_Toc439794646"/>
      <w:bookmarkStart w:id="1944" w:name="_Toc439795099"/>
      <w:bookmarkStart w:id="1945" w:name="_Toc439823083"/>
      <w:bookmarkStart w:id="1946" w:name="_Toc445910245"/>
      <w:bookmarkStart w:id="1947" w:name="_Toc510516463"/>
      <w:bookmarkStart w:id="1948" w:name="_Toc520535220"/>
      <w:r>
        <w:t>4.1</w:t>
      </w:r>
      <w:r w:rsidR="00FB0D59">
        <w:t>2</w:t>
      </w:r>
      <w:r w:rsidR="00E6632C">
        <w:t xml:space="preserve"> Model Command Line Section</w:t>
      </w:r>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p>
    <w:p w14:paraId="5900E938" w14:textId="77777777" w:rsidR="00867A78" w:rsidRDefault="00E6632C" w:rsidP="00E6632C">
      <w:pPr>
        <w:rPr>
          <w:lang w:val="en-AU"/>
        </w:rPr>
      </w:pPr>
      <w:r>
        <w:rPr>
          <w:lang w:val="en-AU"/>
        </w:rPr>
        <w:t xml:space="preserve">The “model command line” </w:t>
      </w:r>
      <w:r w:rsidRPr="00E6632C">
        <w:rPr>
          <w:lang w:val="en-AU"/>
        </w:rPr>
        <w:t xml:space="preserve">section of </w:t>
      </w:r>
      <w:r w:rsidR="00262180">
        <w:rPr>
          <w:lang w:val="en-AU"/>
        </w:rPr>
        <w:t>a</w:t>
      </w:r>
      <w:r w:rsidRPr="00E6632C">
        <w:rPr>
          <w:lang w:val="en-AU"/>
        </w:rPr>
        <w:t xml:space="preserve"> PEST control file supplies the command which </w:t>
      </w:r>
      <w:r w:rsidR="0076051F">
        <w:rPr>
          <w:lang w:val="en-AU"/>
        </w:rPr>
        <w:t xml:space="preserve">programs of the </w:t>
      </w:r>
      <w:r w:rsidRPr="00E6632C">
        <w:rPr>
          <w:lang w:val="en-AU"/>
        </w:rPr>
        <w:t>PEST</w:t>
      </w:r>
      <w:r w:rsidR="0076051F">
        <w:rPr>
          <w:lang w:val="en-AU"/>
        </w:rPr>
        <w:t>++ suite</w:t>
      </w:r>
      <w:r w:rsidRPr="00E6632C">
        <w:rPr>
          <w:lang w:val="en-AU"/>
        </w:rPr>
        <w:t xml:space="preserve"> must use to run the model. </w:t>
      </w:r>
      <w:r>
        <w:rPr>
          <w:lang w:val="en-AU"/>
        </w:rPr>
        <w:t xml:space="preserve">Optionally, </w:t>
      </w:r>
      <w:r w:rsidR="00173232">
        <w:rPr>
          <w:lang w:val="en-AU"/>
        </w:rPr>
        <w:t>this section</w:t>
      </w:r>
      <w:r>
        <w:rPr>
          <w:lang w:val="en-AU"/>
        </w:rPr>
        <w:t xml:space="preserve"> </w:t>
      </w:r>
      <w:r w:rsidR="00EE0C84">
        <w:rPr>
          <w:lang w:val="en-AU"/>
        </w:rPr>
        <w:t>can</w:t>
      </w:r>
      <w:r>
        <w:rPr>
          <w:lang w:val="en-AU"/>
        </w:rPr>
        <w:t xml:space="preserve"> contain multiple commands</w:t>
      </w:r>
      <w:r w:rsidR="00D10C71">
        <w:rPr>
          <w:lang w:val="en-AU"/>
        </w:rPr>
        <w:t>;</w:t>
      </w:r>
      <w:r w:rsidR="00867A78">
        <w:rPr>
          <w:lang w:val="en-AU"/>
        </w:rPr>
        <w:t xml:space="preserve"> note however that, at the time of writing, not all programs of the PEST++ suite support multiple command line functionality.</w:t>
      </w:r>
      <w:r w:rsidR="00D10C71">
        <w:rPr>
          <w:lang w:val="en-AU"/>
        </w:rPr>
        <w:t xml:space="preserve"> </w:t>
      </w:r>
    </w:p>
    <w:p w14:paraId="12FFDDDE" w14:textId="77777777" w:rsidR="00E6632C" w:rsidRDefault="00D10C71" w:rsidP="00E6632C">
      <w:pPr>
        <w:rPr>
          <w:lang w:val="en-AU"/>
        </w:rPr>
      </w:pPr>
      <w:r>
        <w:rPr>
          <w:lang w:val="en-AU"/>
        </w:rPr>
        <w:t xml:space="preserve">PESTPP </w:t>
      </w:r>
      <w:r w:rsidR="00867A78">
        <w:rPr>
          <w:lang w:val="en-AU"/>
        </w:rPr>
        <w:t xml:space="preserve">(like PEST) </w:t>
      </w:r>
      <w:r w:rsidR="00262180">
        <w:rPr>
          <w:lang w:val="en-AU"/>
        </w:rPr>
        <w:t>supports</w:t>
      </w:r>
      <w:r>
        <w:rPr>
          <w:lang w:val="en-AU"/>
        </w:rPr>
        <w:t xml:space="preserve"> the use of different commands</w:t>
      </w:r>
      <w:r w:rsidR="00262180">
        <w:rPr>
          <w:lang w:val="en-AU"/>
        </w:rPr>
        <w:t xml:space="preserve"> for</w:t>
      </w:r>
      <w:r>
        <w:rPr>
          <w:lang w:val="en-AU"/>
        </w:rPr>
        <w:t xml:space="preserve"> running a model to compute derivatives with respect to different parameters</w:t>
      </w:r>
      <w:r w:rsidR="00867A78">
        <w:rPr>
          <w:lang w:val="en-AU"/>
        </w:rPr>
        <w:t xml:space="preserve">. The model command number associated with each parameter is provided by the parameter-specific </w:t>
      </w:r>
      <w:r w:rsidR="007A6618">
        <w:rPr>
          <w:lang w:val="en-AU"/>
        </w:rPr>
        <w:t>DERCOM variable</w:t>
      </w:r>
      <w:r w:rsidR="00867A78">
        <w:rPr>
          <w:lang w:val="en-AU"/>
        </w:rPr>
        <w:t xml:space="preserve"> which appears</w:t>
      </w:r>
      <w:r w:rsidR="007A6618">
        <w:rPr>
          <w:lang w:val="en-AU"/>
        </w:rPr>
        <w:t xml:space="preserve"> in</w:t>
      </w:r>
      <w:r w:rsidR="00867A78">
        <w:rPr>
          <w:lang w:val="en-AU"/>
        </w:rPr>
        <w:t xml:space="preserve"> the</w:t>
      </w:r>
      <w:r w:rsidR="007A6618">
        <w:rPr>
          <w:lang w:val="en-AU"/>
        </w:rPr>
        <w:t xml:space="preserve"> “parameter data” section of </w:t>
      </w:r>
      <w:r w:rsidR="00867A78">
        <w:rPr>
          <w:lang w:val="en-AU"/>
        </w:rPr>
        <w:t>a</w:t>
      </w:r>
      <w:r w:rsidR="007A6618">
        <w:rPr>
          <w:lang w:val="en-AU"/>
        </w:rPr>
        <w:t xml:space="preserve"> PEST control file.</w:t>
      </w:r>
    </w:p>
    <w:p w14:paraId="7CEF3CED" w14:textId="77777777" w:rsidR="00E6632C" w:rsidRDefault="00173232" w:rsidP="00E6632C">
      <w:pPr>
        <w:rPr>
          <w:lang w:val="en-AU"/>
        </w:rPr>
      </w:pPr>
      <w:r>
        <w:rPr>
          <w:lang w:val="en-AU"/>
        </w:rPr>
        <w:t>Figure 4.</w:t>
      </w:r>
      <w:r w:rsidR="00D10C71">
        <w:rPr>
          <w:lang w:val="en-AU"/>
        </w:rPr>
        <w:t>8</w:t>
      </w:r>
      <w:r w:rsidR="00E6632C">
        <w:rPr>
          <w:lang w:val="en-AU"/>
        </w:rPr>
        <w:t xml:space="preserve"> shows specifications for the “model command line” section of </w:t>
      </w:r>
      <w:r w:rsidR="00867A78">
        <w:rPr>
          <w:lang w:val="en-AU"/>
        </w:rPr>
        <w:t>a</w:t>
      </w:r>
      <w:r w:rsidR="00E6632C">
        <w:rPr>
          <w:lang w:val="en-AU"/>
        </w:rPr>
        <w:t xml:space="preserv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D10C71" w14:paraId="003A1C72" w14:textId="77777777" w:rsidTr="00C40A21">
        <w:trPr>
          <w:cantSplit/>
        </w:trPr>
        <w:tc>
          <w:tcPr>
            <w:tcW w:w="9242" w:type="dxa"/>
            <w:shd w:val="clear" w:color="auto" w:fill="auto"/>
          </w:tcPr>
          <w:p w14:paraId="0101418B" w14:textId="77777777" w:rsidR="00D10C71" w:rsidRPr="00C40A21" w:rsidRDefault="00D10C71" w:rsidP="00D10C71">
            <w:pPr>
              <w:pStyle w:val="computerChar"/>
              <w:rPr>
                <w:rStyle w:val="Technical2"/>
                <w:sz w:val="18"/>
                <w:szCs w:val="16"/>
                <w:lang w:val="en-AU"/>
              </w:rPr>
            </w:pPr>
            <w:r w:rsidRPr="00C40A21">
              <w:rPr>
                <w:rStyle w:val="Technical2"/>
                <w:sz w:val="18"/>
                <w:szCs w:val="16"/>
                <w:lang w:val="en-AU"/>
              </w:rPr>
              <w:t>* model command line</w:t>
            </w:r>
          </w:p>
          <w:p w14:paraId="283C2546" w14:textId="77777777" w:rsidR="00D10C71" w:rsidRPr="00C40A21" w:rsidRDefault="00D10C71" w:rsidP="00D10C71">
            <w:pPr>
              <w:pStyle w:val="computerChar"/>
              <w:rPr>
                <w:rStyle w:val="Technical2"/>
                <w:sz w:val="18"/>
                <w:szCs w:val="16"/>
                <w:lang w:val="en-AU"/>
              </w:rPr>
            </w:pPr>
            <w:r w:rsidRPr="00C40A21">
              <w:rPr>
                <w:rStyle w:val="Technical2"/>
                <w:sz w:val="18"/>
                <w:szCs w:val="16"/>
                <w:lang w:val="en-AU"/>
              </w:rPr>
              <w:t>COMLINE</w:t>
            </w:r>
          </w:p>
          <w:p w14:paraId="266EB59D" w14:textId="6199D83D" w:rsidR="00D10C71" w:rsidRPr="00C40A21" w:rsidRDefault="00D10C71" w:rsidP="00C40A21">
            <w:pPr>
              <w:spacing w:before="0" w:after="0"/>
              <w:rPr>
                <w:lang w:val="en-AU"/>
              </w:rPr>
            </w:pPr>
            <w:r w:rsidRPr="00C40A21">
              <w:rPr>
                <w:rStyle w:val="Technical2"/>
                <w:sz w:val="18"/>
                <w:szCs w:val="16"/>
                <w:lang w:val="en-AU"/>
              </w:rPr>
              <w:t>(</w:t>
            </w:r>
            <w:r w:rsidRPr="00C40A21">
              <w:rPr>
                <w:rStyle w:val="Technical2"/>
                <w:i/>
                <w:sz w:val="18"/>
                <w:szCs w:val="16"/>
                <w:lang w:val="en-AU"/>
              </w:rPr>
              <w:t>one such line for each m</w:t>
            </w:r>
            <w:r w:rsidR="00125AD6" w:rsidRPr="00C40A21">
              <w:rPr>
                <w:rStyle w:val="Technical2"/>
                <w:i/>
                <w:sz w:val="18"/>
                <w:szCs w:val="16"/>
              </w:rPr>
              <w:t>odel</w:t>
            </w:r>
            <w:r w:rsidRPr="00C40A21">
              <w:rPr>
                <w:rStyle w:val="Technical2"/>
                <w:i/>
                <w:sz w:val="18"/>
                <w:szCs w:val="16"/>
                <w:lang w:val="en-AU"/>
              </w:rPr>
              <w:t xml:space="preserve"> command line</w:t>
            </w:r>
            <w:r w:rsidRPr="00C40A21">
              <w:rPr>
                <w:rStyle w:val="Technical2"/>
                <w:sz w:val="18"/>
                <w:szCs w:val="16"/>
                <w:lang w:val="en-AU"/>
              </w:rPr>
              <w:t>)</w:t>
            </w:r>
          </w:p>
        </w:tc>
      </w:tr>
    </w:tbl>
    <w:p w14:paraId="5061F96C" w14:textId="77777777" w:rsidR="0088518E" w:rsidRDefault="00D06B89" w:rsidP="0088518E">
      <w:pPr>
        <w:pStyle w:val="Caption"/>
        <w:rPr>
          <w:lang w:val="en-AU"/>
        </w:rPr>
      </w:pPr>
      <w:r>
        <w:rPr>
          <w:lang w:val="en-AU"/>
        </w:rPr>
        <w:t>Figure 4.</w:t>
      </w:r>
      <w:r w:rsidR="00D10C71">
        <w:rPr>
          <w:lang w:val="en-AU"/>
        </w:rPr>
        <w:t>8</w:t>
      </w:r>
      <w:r w:rsidR="0088518E">
        <w:rPr>
          <w:lang w:val="en-AU"/>
        </w:rPr>
        <w:t xml:space="preserve"> Specifications of the “model command line” section of </w:t>
      </w:r>
      <w:r w:rsidR="00867A78">
        <w:rPr>
          <w:lang w:val="en-AU"/>
        </w:rPr>
        <w:t>a</w:t>
      </w:r>
      <w:r w:rsidR="0088518E">
        <w:rPr>
          <w:lang w:val="en-AU"/>
        </w:rPr>
        <w:t xml:space="preserve"> PEST control file.</w:t>
      </w:r>
    </w:p>
    <w:p w14:paraId="59AA88AD" w14:textId="77777777" w:rsidR="00E6632C" w:rsidRPr="00E6632C" w:rsidRDefault="00E6632C" w:rsidP="00E6632C">
      <w:pPr>
        <w:rPr>
          <w:lang w:val="en-AU"/>
        </w:rPr>
      </w:pPr>
      <w:r w:rsidRPr="00E6632C">
        <w:rPr>
          <w:lang w:val="en-AU"/>
        </w:rPr>
        <w:t>The</w:t>
      </w:r>
      <w:r w:rsidR="00867A78">
        <w:rPr>
          <w:lang w:val="en-AU"/>
        </w:rPr>
        <w:t xml:space="preserve"> model</w:t>
      </w:r>
      <w:r w:rsidRPr="00E6632C">
        <w:rPr>
          <w:lang w:val="en-AU"/>
        </w:rPr>
        <w:t xml:space="preserve"> command line may be simply the name of an executable file, or it may be the name of a </w:t>
      </w:r>
      <w:r w:rsidR="0071629F" w:rsidRPr="00E6632C">
        <w:rPr>
          <w:lang w:val="en-AU"/>
        </w:rPr>
        <w:fldChar w:fldCharType="begin"/>
      </w:r>
      <w:r w:rsidRPr="00E6632C">
        <w:rPr>
          <w:lang w:val="en-AU"/>
        </w:rPr>
        <w:instrText>xe "Batch file"</w:instrText>
      </w:r>
      <w:r w:rsidR="0071629F" w:rsidRPr="00E6632C">
        <w:rPr>
          <w:lang w:val="en-AU"/>
        </w:rPr>
        <w:fldChar w:fldCharType="end"/>
      </w:r>
      <w:r w:rsidRPr="00E6632C">
        <w:rPr>
          <w:lang w:val="en-AU"/>
        </w:rPr>
        <w:t>batch</w:t>
      </w:r>
      <w:r w:rsidR="0088518E">
        <w:rPr>
          <w:lang w:val="en-AU"/>
        </w:rPr>
        <w:t xml:space="preserve"> or script</w:t>
      </w:r>
      <w:r w:rsidRPr="00E6632C">
        <w:rPr>
          <w:lang w:val="en-AU"/>
        </w:rPr>
        <w:t xml:space="preserve"> file containing a complex sequence of steps. </w:t>
      </w:r>
      <w:r w:rsidR="00262180">
        <w:rPr>
          <w:lang w:val="en-AU"/>
        </w:rPr>
        <w:t>Y</w:t>
      </w:r>
      <w:r w:rsidRPr="00E6632C">
        <w:rPr>
          <w:lang w:val="en-AU"/>
        </w:rPr>
        <w:t xml:space="preserve">ou may include the path name in </w:t>
      </w:r>
      <w:r w:rsidR="00262180">
        <w:rPr>
          <w:lang w:val="en-AU"/>
        </w:rPr>
        <w:t>a</w:t>
      </w:r>
      <w:r w:rsidRPr="00E6632C">
        <w:rPr>
          <w:lang w:val="en-AU"/>
        </w:rPr>
        <w:t xml:space="preserve"> model command if you wish. If </w:t>
      </w:r>
      <w:r w:rsidR="007A6618">
        <w:rPr>
          <w:lang w:val="en-AU"/>
        </w:rPr>
        <w:t>a</w:t>
      </w:r>
      <w:r w:rsidR="00867A78">
        <w:rPr>
          <w:lang w:val="en-AU"/>
        </w:rPr>
        <w:t xml:space="preserve"> program of the</w:t>
      </w:r>
      <w:r w:rsidR="007A6618">
        <w:rPr>
          <w:lang w:val="en-AU"/>
        </w:rPr>
        <w:t xml:space="preserve"> </w:t>
      </w:r>
      <w:r w:rsidRPr="00E6632C">
        <w:rPr>
          <w:lang w:val="en-AU"/>
        </w:rPr>
        <w:t>PEST</w:t>
      </w:r>
      <w:r w:rsidR="007A6618">
        <w:rPr>
          <w:lang w:val="en-AU"/>
        </w:rPr>
        <w:t>++ suite</w:t>
      </w:r>
      <w:r w:rsidRPr="00E6632C">
        <w:rPr>
          <w:lang w:val="en-AU"/>
        </w:rPr>
        <w:t xml:space="preserve"> is to be successful in running the model, then the model</w:t>
      </w:r>
      <w:r w:rsidR="00262180">
        <w:rPr>
          <w:lang w:val="en-AU"/>
        </w:rPr>
        <w:t xml:space="preserve"> batch or script file, and all</w:t>
      </w:r>
      <w:r w:rsidR="00173232">
        <w:rPr>
          <w:lang w:val="en-AU"/>
        </w:rPr>
        <w:t xml:space="preserve"> executable program</w:t>
      </w:r>
      <w:r w:rsidR="00262180">
        <w:rPr>
          <w:lang w:val="en-AU"/>
        </w:rPr>
        <w:t>s cited therein,</w:t>
      </w:r>
      <w:r w:rsidRPr="00E6632C">
        <w:rPr>
          <w:lang w:val="en-AU"/>
        </w:rPr>
        <w:t xml:space="preserve"> must </w:t>
      </w:r>
      <w:r w:rsidR="00173232">
        <w:rPr>
          <w:lang w:val="en-AU"/>
        </w:rPr>
        <w:t>reside</w:t>
      </w:r>
      <w:r w:rsidRPr="00E6632C">
        <w:rPr>
          <w:lang w:val="en-AU"/>
        </w:rPr>
        <w:t xml:space="preserve"> in the </w:t>
      </w:r>
      <w:r w:rsidR="00867A78">
        <w:rPr>
          <w:lang w:val="en-AU"/>
        </w:rPr>
        <w:t>working folder (i.e.</w:t>
      </w:r>
      <w:r w:rsidRPr="00E6632C">
        <w:rPr>
          <w:lang w:val="en-AU"/>
        </w:rPr>
        <w:t xml:space="preserve"> directory</w:t>
      </w:r>
      <w:r w:rsidR="00867A78">
        <w:rPr>
          <w:lang w:val="en-AU"/>
        </w:rPr>
        <w:t>) of that program. Alternatively</w:t>
      </w:r>
      <w:r w:rsidRPr="00E6632C">
        <w:rPr>
          <w:lang w:val="en-AU"/>
        </w:rPr>
        <w:t xml:space="preserve">, </w:t>
      </w:r>
      <w:r w:rsidR="00262180">
        <w:rPr>
          <w:lang w:val="en-AU"/>
        </w:rPr>
        <w:t xml:space="preserve">full paths must be provided for all of these, </w:t>
      </w:r>
      <w:r w:rsidRPr="00E6632C">
        <w:rPr>
          <w:lang w:val="en-AU"/>
        </w:rPr>
        <w:t>or</w:t>
      </w:r>
      <w:r w:rsidR="00262180">
        <w:rPr>
          <w:lang w:val="en-AU"/>
        </w:rPr>
        <w:t xml:space="preserve"> it must be ensured that the model batch or script file, and all executable programs cited therein, reside in a folder that is cited in</w:t>
      </w:r>
      <w:r w:rsidRPr="00E6632C">
        <w:rPr>
          <w:lang w:val="en-AU"/>
        </w:rPr>
        <w:t xml:space="preserve"> the </w:t>
      </w:r>
      <w:r w:rsidR="0071629F" w:rsidRPr="00E6632C">
        <w:rPr>
          <w:lang w:val="en-AU"/>
        </w:rPr>
        <w:fldChar w:fldCharType="begin"/>
      </w:r>
      <w:r w:rsidRPr="00E6632C">
        <w:rPr>
          <w:lang w:val="en-AU"/>
        </w:rPr>
        <w:instrText>xe "PATH"</w:instrText>
      </w:r>
      <w:r w:rsidR="0071629F" w:rsidRPr="00E6632C">
        <w:rPr>
          <w:lang w:val="en-AU"/>
        </w:rPr>
        <w:fldChar w:fldCharType="end"/>
      </w:r>
      <w:r w:rsidRPr="00E6632C">
        <w:rPr>
          <w:lang w:val="en-AU"/>
        </w:rPr>
        <w:t>PATH environment variable.</w:t>
      </w:r>
      <w:r w:rsidR="00262180">
        <w:rPr>
          <w:lang w:val="en-AU"/>
        </w:rPr>
        <w:t xml:space="preserve"> The safest option when parallelizing model runs over many computers is to include the batch/script file, and all executable programs cited therein, in the folder of each PEST++ worker.</w:t>
      </w:r>
    </w:p>
    <w:p w14:paraId="7E4A3C9F" w14:textId="77777777" w:rsidR="007A6618" w:rsidRDefault="00644869" w:rsidP="00126C4B">
      <w:pPr>
        <w:pStyle w:val="Heading2"/>
      </w:pPr>
      <w:bookmarkStart w:id="1949" w:name="_Toc520535221"/>
      <w:bookmarkStart w:id="1950" w:name="_Toc439791014"/>
      <w:bookmarkStart w:id="1951" w:name="_Toc439791468"/>
      <w:bookmarkStart w:id="1952" w:name="_Toc439791923"/>
      <w:bookmarkStart w:id="1953" w:name="_Toc439792377"/>
      <w:bookmarkStart w:id="1954" w:name="_Toc439792831"/>
      <w:bookmarkStart w:id="1955" w:name="_Toc439793285"/>
      <w:bookmarkStart w:id="1956" w:name="_Toc439793739"/>
      <w:bookmarkStart w:id="1957" w:name="_Toc439794193"/>
      <w:bookmarkStart w:id="1958" w:name="_Toc439794647"/>
      <w:bookmarkStart w:id="1959" w:name="_Toc439795100"/>
      <w:bookmarkStart w:id="1960" w:name="_Toc439823084"/>
      <w:bookmarkStart w:id="1961" w:name="_Toc445910246"/>
      <w:bookmarkStart w:id="1962" w:name="_Toc510516464"/>
      <w:r>
        <w:t>4.1</w:t>
      </w:r>
      <w:r w:rsidR="00FB0D59">
        <w:t>3</w:t>
      </w:r>
      <w:r w:rsidR="00126C4B">
        <w:t xml:space="preserve"> Model Input</w:t>
      </w:r>
      <w:r w:rsidR="007A6618">
        <w:t xml:space="preserve"> Section</w:t>
      </w:r>
      <w:bookmarkEnd w:id="1949"/>
    </w:p>
    <w:p w14:paraId="01048F8F" w14:textId="77777777" w:rsidR="007A6618" w:rsidRDefault="007A6618" w:rsidP="007A6618">
      <w:pPr>
        <w:rPr>
          <w:lang w:val="en-AU"/>
        </w:rPr>
      </w:pPr>
      <w:r>
        <w:rPr>
          <w:lang w:val="en-AU"/>
        </w:rPr>
        <w:t xml:space="preserve">The “model input” section </w:t>
      </w:r>
      <w:r w:rsidRPr="00FE4430">
        <w:rPr>
          <w:lang w:val="en-AU"/>
        </w:rPr>
        <w:t xml:space="preserve">of </w:t>
      </w:r>
      <w:r w:rsidR="00867A78">
        <w:rPr>
          <w:lang w:val="en-AU"/>
        </w:rPr>
        <w:t>a</w:t>
      </w:r>
      <w:r w:rsidRPr="00FE4430">
        <w:rPr>
          <w:lang w:val="en-AU"/>
        </w:rPr>
        <w:t xml:space="preserve"> PEST control file relate</w:t>
      </w:r>
      <w:r>
        <w:rPr>
          <w:lang w:val="en-AU"/>
        </w:rPr>
        <w:t>s</w:t>
      </w:r>
      <w:r w:rsidRPr="00FE4430">
        <w:rPr>
          <w:lang w:val="en-AU"/>
        </w:rPr>
        <w:t xml:space="preserve"> PEST template files to model input files</w:t>
      </w:r>
      <w:r>
        <w:rPr>
          <w:lang w:val="en-AU"/>
        </w:rPr>
        <w:t xml:space="preserve"> Its specifications are provided in figure 4.9.</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580A8F" w14:paraId="49F846BA" w14:textId="77777777" w:rsidTr="00C40A21">
        <w:trPr>
          <w:cantSplit/>
        </w:trPr>
        <w:tc>
          <w:tcPr>
            <w:tcW w:w="9242" w:type="dxa"/>
            <w:shd w:val="clear" w:color="auto" w:fill="auto"/>
          </w:tcPr>
          <w:p w14:paraId="270414BA" w14:textId="77777777" w:rsidR="00580A8F" w:rsidRPr="00C40A21" w:rsidRDefault="00580A8F" w:rsidP="00580A8F">
            <w:pPr>
              <w:pStyle w:val="computerChar"/>
              <w:rPr>
                <w:rStyle w:val="Technical2"/>
                <w:sz w:val="18"/>
                <w:szCs w:val="16"/>
                <w:lang w:val="en-AU"/>
              </w:rPr>
            </w:pPr>
            <w:r w:rsidRPr="00C40A21">
              <w:rPr>
                <w:rStyle w:val="Technical2"/>
                <w:sz w:val="18"/>
                <w:szCs w:val="16"/>
                <w:lang w:val="en-AU"/>
              </w:rPr>
              <w:lastRenderedPageBreak/>
              <w:t>* model input</w:t>
            </w:r>
          </w:p>
          <w:p w14:paraId="629BEAC0" w14:textId="77777777" w:rsidR="00580A8F" w:rsidRPr="00C40A21" w:rsidRDefault="00580A8F" w:rsidP="00580A8F">
            <w:pPr>
              <w:pStyle w:val="computerChar"/>
              <w:rPr>
                <w:rStyle w:val="Technical2"/>
                <w:sz w:val="18"/>
                <w:szCs w:val="16"/>
                <w:lang w:val="en-AU"/>
              </w:rPr>
            </w:pPr>
            <w:r w:rsidRPr="00C40A21">
              <w:rPr>
                <w:rStyle w:val="Technical2"/>
                <w:sz w:val="18"/>
                <w:szCs w:val="16"/>
                <w:lang w:val="en-AU"/>
              </w:rPr>
              <w:t>TEMPFLE INFLE</w:t>
            </w:r>
          </w:p>
          <w:p w14:paraId="1289C286" w14:textId="77777777" w:rsidR="00580A8F" w:rsidRPr="00C40A21" w:rsidRDefault="00580A8F" w:rsidP="00C40A21">
            <w:pPr>
              <w:spacing w:before="0" w:after="0"/>
              <w:rPr>
                <w:lang w:val="en-AU"/>
              </w:rPr>
            </w:pPr>
            <w:r w:rsidRPr="00C40A21">
              <w:rPr>
                <w:rStyle w:val="Technical2"/>
                <w:sz w:val="18"/>
                <w:szCs w:val="16"/>
                <w:lang w:val="en-AU"/>
              </w:rPr>
              <w:t>(</w:t>
            </w:r>
            <w:r w:rsidRPr="00C40A21">
              <w:rPr>
                <w:rStyle w:val="Technical2"/>
                <w:i/>
                <w:sz w:val="18"/>
                <w:szCs w:val="16"/>
                <w:lang w:val="en-AU"/>
              </w:rPr>
              <w:t>one such line for each template file</w:t>
            </w:r>
            <w:r w:rsidRPr="00C40A21">
              <w:rPr>
                <w:rStyle w:val="Technical2"/>
                <w:sz w:val="18"/>
                <w:szCs w:val="16"/>
                <w:lang w:val="en-AU"/>
              </w:rPr>
              <w:t>)</w:t>
            </w:r>
          </w:p>
        </w:tc>
      </w:tr>
    </w:tbl>
    <w:p w14:paraId="54BE2250" w14:textId="77777777" w:rsidR="007A6618" w:rsidRDefault="00580A8F" w:rsidP="00580A8F">
      <w:pPr>
        <w:pStyle w:val="Caption"/>
        <w:rPr>
          <w:lang w:val="en-AU"/>
        </w:rPr>
      </w:pPr>
      <w:r>
        <w:rPr>
          <w:lang w:val="en-AU"/>
        </w:rPr>
        <w:t xml:space="preserve">Figure 4.9 Specifications of the “model input” section of </w:t>
      </w:r>
      <w:r w:rsidR="00921BFB">
        <w:rPr>
          <w:lang w:val="en-AU"/>
        </w:rPr>
        <w:t>a</w:t>
      </w:r>
      <w:r>
        <w:rPr>
          <w:lang w:val="en-AU"/>
        </w:rPr>
        <w:t xml:space="preserve"> PEST control file.</w:t>
      </w:r>
    </w:p>
    <w:p w14:paraId="1D37419D" w14:textId="77777777" w:rsidR="0026374A" w:rsidRPr="00FE4430" w:rsidRDefault="0026374A" w:rsidP="0026374A">
      <w:pPr>
        <w:rPr>
          <w:lang w:val="en-AU"/>
        </w:rPr>
      </w:pPr>
      <w:r w:rsidRPr="00FE4430">
        <w:rPr>
          <w:lang w:val="en-AU"/>
        </w:rPr>
        <w:t>For each</w:t>
      </w:r>
      <w:r>
        <w:rPr>
          <w:lang w:val="en-AU"/>
        </w:rPr>
        <w:t xml:space="preserve"> template file -</w:t>
      </w:r>
      <w:r w:rsidRPr="00FE4430">
        <w:rPr>
          <w:lang w:val="en-AU"/>
        </w:rPr>
        <w:t xml:space="preserve"> model input file pair</w:t>
      </w:r>
      <w:r w:rsidR="00921BFB">
        <w:rPr>
          <w:lang w:val="en-AU"/>
        </w:rPr>
        <w:t>,</w:t>
      </w:r>
      <w:r w:rsidRPr="00FE4430">
        <w:rPr>
          <w:lang w:val="en-AU"/>
        </w:rPr>
        <w:t xml:space="preserve"> there should be a line within the “model input” section of the PEST control file containing two entries, </w:t>
      </w:r>
      <w:r>
        <w:rPr>
          <w:lang w:val="en-AU"/>
        </w:rPr>
        <w:t>namely</w:t>
      </w:r>
      <w:r w:rsidRPr="00FE4430">
        <w:rPr>
          <w:lang w:val="en-AU"/>
        </w:rPr>
        <w:t xml:space="preserve"> the character variables </w:t>
      </w:r>
      <w:r w:rsidR="0071629F" w:rsidRPr="00FE4430">
        <w:rPr>
          <w:lang w:val="en-AU"/>
        </w:rPr>
        <w:fldChar w:fldCharType="begin"/>
      </w:r>
      <w:r w:rsidRPr="00FE4430">
        <w:rPr>
          <w:lang w:val="en-AU"/>
        </w:rPr>
        <w:instrText>xe "TEMPFLE"</w:instrText>
      </w:r>
      <w:r w:rsidR="0071629F" w:rsidRPr="00FE4430">
        <w:rPr>
          <w:lang w:val="en-AU"/>
        </w:rPr>
        <w:fldChar w:fldCharType="end"/>
      </w:r>
      <w:r w:rsidRPr="00FE4430">
        <w:rPr>
          <w:lang w:val="en-AU"/>
        </w:rPr>
        <w:t xml:space="preserve">TEMPFLE and </w:t>
      </w:r>
      <w:r w:rsidR="0071629F" w:rsidRPr="00FE4430">
        <w:rPr>
          <w:lang w:val="en-AU"/>
        </w:rPr>
        <w:fldChar w:fldCharType="begin"/>
      </w:r>
      <w:r w:rsidRPr="00FE4430">
        <w:rPr>
          <w:lang w:val="en-AU"/>
        </w:rPr>
        <w:instrText>xe "INFLE"</w:instrText>
      </w:r>
      <w:r w:rsidR="0071629F" w:rsidRPr="00FE4430">
        <w:rPr>
          <w:lang w:val="en-AU"/>
        </w:rPr>
        <w:fldChar w:fldCharType="end"/>
      </w:r>
      <w:r w:rsidRPr="00FE4430">
        <w:rPr>
          <w:lang w:val="en-AU"/>
        </w:rPr>
        <w:t>INFLE. The first of these is the name of a PEST template file while the second is the name of the model input file to which the template file is matched.</w:t>
      </w:r>
      <w:r w:rsidR="00921BFB">
        <w:rPr>
          <w:lang w:val="en-AU"/>
        </w:rPr>
        <w:t xml:space="preserve"> Filenames which contain a space should be enclosed in quotes.</w:t>
      </w:r>
      <w:r w:rsidRPr="00FE4430">
        <w:rPr>
          <w:lang w:val="en-AU"/>
        </w:rPr>
        <w:t xml:space="preserve"> Pathnames should be provided for both the </w:t>
      </w:r>
      <w:r w:rsidR="0071629F" w:rsidRPr="00FE4430">
        <w:rPr>
          <w:lang w:val="en-AU"/>
        </w:rPr>
        <w:fldChar w:fldCharType="begin"/>
      </w:r>
      <w:r w:rsidRPr="00FE4430">
        <w:rPr>
          <w:lang w:val="en-AU"/>
        </w:rPr>
        <w:instrText>xe "Template files"</w:instrText>
      </w:r>
      <w:r w:rsidR="0071629F" w:rsidRPr="00FE4430">
        <w:rPr>
          <w:lang w:val="en-AU"/>
        </w:rPr>
        <w:fldChar w:fldCharType="end"/>
      </w:r>
      <w:r w:rsidRPr="00FE4430">
        <w:rPr>
          <w:lang w:val="en-AU"/>
        </w:rPr>
        <w:t xml:space="preserve">template file and the </w:t>
      </w:r>
      <w:r w:rsidR="0071629F" w:rsidRPr="00FE4430">
        <w:rPr>
          <w:lang w:val="en-AU"/>
        </w:rPr>
        <w:fldChar w:fldCharType="begin"/>
      </w:r>
      <w:r w:rsidRPr="00FE4430">
        <w:rPr>
          <w:lang w:val="en-AU"/>
        </w:rPr>
        <w:instrText>xe "Model input files"</w:instrText>
      </w:r>
      <w:r w:rsidR="0071629F" w:rsidRPr="00FE4430">
        <w:rPr>
          <w:lang w:val="en-AU"/>
        </w:rPr>
        <w:fldChar w:fldCharType="end"/>
      </w:r>
      <w:r w:rsidRPr="00FE4430">
        <w:rPr>
          <w:lang w:val="en-AU"/>
        </w:rPr>
        <w:t>model input file if they do not reside in the current</w:t>
      </w:r>
      <w:r w:rsidR="00921BFB">
        <w:rPr>
          <w:lang w:val="en-AU"/>
        </w:rPr>
        <w:t xml:space="preserve"> working</w:t>
      </w:r>
      <w:r w:rsidRPr="00FE4430">
        <w:rPr>
          <w:lang w:val="en-AU"/>
        </w:rPr>
        <w:t xml:space="preserve"> </w:t>
      </w:r>
      <w:r w:rsidR="00921BFB">
        <w:rPr>
          <w:lang w:val="en-AU"/>
        </w:rPr>
        <w:t>folder</w:t>
      </w:r>
      <w:r w:rsidRPr="00FE4430">
        <w:rPr>
          <w:lang w:val="en-AU"/>
        </w:rPr>
        <w:t>. Construction details for template</w:t>
      </w:r>
      <w:r>
        <w:rPr>
          <w:lang w:val="en-AU"/>
        </w:rPr>
        <w:t xml:space="preserve"> files are provided in chapter 2</w:t>
      </w:r>
      <w:r w:rsidRPr="00FE4430">
        <w:rPr>
          <w:lang w:val="en-AU"/>
        </w:rPr>
        <w:t xml:space="preserve"> of this manual.</w:t>
      </w:r>
    </w:p>
    <w:p w14:paraId="6BDCE2BF" w14:textId="77777777" w:rsidR="0026374A" w:rsidRPr="00FE4430" w:rsidRDefault="0026374A" w:rsidP="0026374A">
      <w:pPr>
        <w:rPr>
          <w:lang w:val="en-AU"/>
        </w:rPr>
      </w:pPr>
      <w:r w:rsidRPr="00FE4430">
        <w:rPr>
          <w:lang w:val="en-AU"/>
        </w:rPr>
        <w:t>It is possible for a single template file to be linked to more than one model input file</w:t>
      </w:r>
      <w:r w:rsidR="00921BFB">
        <w:rPr>
          <w:lang w:val="en-AU"/>
        </w:rPr>
        <w:t>;</w:t>
      </w:r>
      <w:r w:rsidRPr="00FE4430">
        <w:rPr>
          <w:lang w:val="en-AU"/>
        </w:rPr>
        <w:t xml:space="preserve"> </w:t>
      </w:r>
      <w:r w:rsidR="00921BFB">
        <w:rPr>
          <w:lang w:val="en-AU"/>
        </w:rPr>
        <w:t>a</w:t>
      </w:r>
      <w:r w:rsidRPr="00FE4430">
        <w:rPr>
          <w:lang w:val="en-AU"/>
        </w:rPr>
        <w:t xml:space="preserve"> separate line must be provided for each such pair of files in the “model input” section of the PEST control file.  A model input file cannot be linked to more than one template file.</w:t>
      </w:r>
    </w:p>
    <w:p w14:paraId="13F3BADE" w14:textId="77777777" w:rsidR="00E6632C" w:rsidRDefault="0026374A" w:rsidP="00126C4B">
      <w:pPr>
        <w:pStyle w:val="Heading2"/>
      </w:pPr>
      <w:bookmarkStart w:id="1963" w:name="_Toc520535222"/>
      <w:r>
        <w:t>4.1</w:t>
      </w:r>
      <w:r w:rsidR="00FB0D59">
        <w:t>4</w:t>
      </w:r>
      <w:r>
        <w:t xml:space="preserve"> Model </w:t>
      </w:r>
      <w:r w:rsidR="00126C4B">
        <w:t>Output Section</w:t>
      </w:r>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p>
    <w:p w14:paraId="08548555" w14:textId="77777777" w:rsidR="0026374A" w:rsidRDefault="00126C4B" w:rsidP="00126C4B">
      <w:pPr>
        <w:rPr>
          <w:lang w:val="en-AU"/>
        </w:rPr>
      </w:pPr>
      <w:r>
        <w:rPr>
          <w:lang w:val="en-AU"/>
        </w:rPr>
        <w:t xml:space="preserve">The “model output” section </w:t>
      </w:r>
      <w:r w:rsidRPr="00FE4430">
        <w:rPr>
          <w:lang w:val="en-AU"/>
        </w:rPr>
        <w:t xml:space="preserve">of </w:t>
      </w:r>
      <w:r w:rsidR="00921BFB">
        <w:rPr>
          <w:lang w:val="en-AU"/>
        </w:rPr>
        <w:t>a</w:t>
      </w:r>
      <w:r w:rsidRPr="00FE4430">
        <w:rPr>
          <w:lang w:val="en-AU"/>
        </w:rPr>
        <w:t xml:space="preserve"> PEST control file relate</w:t>
      </w:r>
      <w:r>
        <w:rPr>
          <w:lang w:val="en-AU"/>
        </w:rPr>
        <w:t>s</w:t>
      </w:r>
      <w:r w:rsidRPr="00FE4430">
        <w:rPr>
          <w:lang w:val="en-AU"/>
        </w:rPr>
        <w:t xml:space="preserve"> PEST instruction files to model output files. </w:t>
      </w:r>
    </w:p>
    <w:p w14:paraId="2D8BC793" w14:textId="77777777" w:rsidR="00126C4B" w:rsidRDefault="00126C4B" w:rsidP="00126C4B">
      <w:pPr>
        <w:rPr>
          <w:lang w:val="en-AU"/>
        </w:rPr>
      </w:pPr>
      <w:r>
        <w:rPr>
          <w:lang w:val="en-AU"/>
        </w:rPr>
        <w:t xml:space="preserve">Specifications </w:t>
      </w:r>
      <w:r w:rsidR="00EF5770">
        <w:rPr>
          <w:lang w:val="en-AU"/>
        </w:rPr>
        <w:t>of</w:t>
      </w:r>
      <w:r>
        <w:rPr>
          <w:lang w:val="en-AU"/>
        </w:rPr>
        <w:t xml:space="preserve"> the “model output” section of </w:t>
      </w:r>
      <w:r w:rsidR="00921BFB">
        <w:rPr>
          <w:lang w:val="en-AU"/>
        </w:rPr>
        <w:t>a</w:t>
      </w:r>
      <w:r>
        <w:rPr>
          <w:lang w:val="en-AU"/>
        </w:rPr>
        <w:t xml:space="preserve"> PEST control file are provided in </w:t>
      </w:r>
      <w:r w:rsidR="00577BB3">
        <w:rPr>
          <w:lang w:val="en-AU"/>
        </w:rPr>
        <w:t>figure</w:t>
      </w:r>
      <w:r w:rsidR="00EF5770">
        <w:rPr>
          <w:lang w:val="en-AU"/>
        </w:rPr>
        <w:t xml:space="preserve"> 4.1</w:t>
      </w:r>
      <w:r w:rsidR="00921BFB">
        <w:rPr>
          <w:lang w:val="en-AU"/>
        </w:rPr>
        <w:t>0</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6374A" w14:paraId="113E9A9F" w14:textId="77777777" w:rsidTr="00C40A21">
        <w:trPr>
          <w:cantSplit/>
        </w:trPr>
        <w:tc>
          <w:tcPr>
            <w:tcW w:w="9242" w:type="dxa"/>
            <w:shd w:val="clear" w:color="auto" w:fill="auto"/>
          </w:tcPr>
          <w:p w14:paraId="667426FF" w14:textId="77777777" w:rsidR="0026374A" w:rsidRPr="00C40A21" w:rsidRDefault="0026374A" w:rsidP="0026374A">
            <w:pPr>
              <w:pStyle w:val="computerChar"/>
              <w:rPr>
                <w:rStyle w:val="Technical2"/>
                <w:sz w:val="18"/>
                <w:szCs w:val="16"/>
                <w:lang w:val="en-AU"/>
              </w:rPr>
            </w:pPr>
            <w:r w:rsidRPr="00C40A21">
              <w:rPr>
                <w:rStyle w:val="Technical2"/>
                <w:sz w:val="18"/>
                <w:szCs w:val="16"/>
                <w:lang w:val="en-AU"/>
              </w:rPr>
              <w:t>* model output</w:t>
            </w:r>
          </w:p>
          <w:p w14:paraId="1108E140" w14:textId="77777777" w:rsidR="0026374A" w:rsidRPr="00C40A21" w:rsidRDefault="0026374A" w:rsidP="0026374A">
            <w:pPr>
              <w:pStyle w:val="computerChar"/>
              <w:rPr>
                <w:rStyle w:val="Technical2"/>
                <w:sz w:val="18"/>
                <w:szCs w:val="16"/>
                <w:lang w:val="en-AU"/>
              </w:rPr>
            </w:pPr>
            <w:r w:rsidRPr="00C40A21">
              <w:rPr>
                <w:rStyle w:val="Technical2"/>
                <w:sz w:val="18"/>
                <w:szCs w:val="16"/>
                <w:lang w:val="en-AU"/>
              </w:rPr>
              <w:t>INSFLE OUTFLE</w:t>
            </w:r>
          </w:p>
          <w:p w14:paraId="1CB61B36" w14:textId="77777777" w:rsidR="0026374A" w:rsidRPr="00C40A21" w:rsidRDefault="0026374A" w:rsidP="00C40A21">
            <w:pPr>
              <w:spacing w:before="0" w:after="0"/>
              <w:rPr>
                <w:lang w:val="en-AU"/>
              </w:rPr>
            </w:pPr>
            <w:r w:rsidRPr="00C40A21">
              <w:rPr>
                <w:rStyle w:val="Technical2"/>
                <w:sz w:val="18"/>
                <w:szCs w:val="16"/>
                <w:lang w:val="en-AU"/>
              </w:rPr>
              <w:t>(</w:t>
            </w:r>
            <w:r w:rsidRPr="00C40A21">
              <w:rPr>
                <w:rStyle w:val="Technical2"/>
                <w:i/>
                <w:sz w:val="18"/>
                <w:szCs w:val="16"/>
                <w:lang w:val="en-AU"/>
              </w:rPr>
              <w:t>one such line for each instruction file</w:t>
            </w:r>
            <w:r w:rsidRPr="00C40A21">
              <w:rPr>
                <w:rStyle w:val="Technical2"/>
                <w:sz w:val="18"/>
                <w:szCs w:val="16"/>
                <w:lang w:val="en-AU"/>
              </w:rPr>
              <w:t>)</w:t>
            </w:r>
          </w:p>
        </w:tc>
      </w:tr>
    </w:tbl>
    <w:p w14:paraId="29BE7B7D" w14:textId="77777777" w:rsidR="00126C4B" w:rsidRDefault="00D06B89" w:rsidP="00126C4B">
      <w:pPr>
        <w:pStyle w:val="Caption"/>
        <w:rPr>
          <w:lang w:val="en-AU"/>
        </w:rPr>
      </w:pPr>
      <w:r>
        <w:rPr>
          <w:lang w:val="en-AU"/>
        </w:rPr>
        <w:t>Figure 4.1</w:t>
      </w:r>
      <w:r w:rsidR="0026374A">
        <w:rPr>
          <w:lang w:val="en-AU"/>
        </w:rPr>
        <w:t>0</w:t>
      </w:r>
      <w:r w:rsidR="00126C4B">
        <w:rPr>
          <w:lang w:val="en-AU"/>
        </w:rPr>
        <w:t xml:space="preserve"> Specifications of the “model </w:t>
      </w:r>
      <w:r w:rsidR="00EF5770">
        <w:rPr>
          <w:lang w:val="en-AU"/>
        </w:rPr>
        <w:t>output</w:t>
      </w:r>
      <w:r w:rsidR="00126C4B">
        <w:rPr>
          <w:lang w:val="en-AU"/>
        </w:rPr>
        <w:t xml:space="preserve">” section of </w:t>
      </w:r>
      <w:r w:rsidR="00921BFB">
        <w:rPr>
          <w:lang w:val="en-AU"/>
        </w:rPr>
        <w:t>a</w:t>
      </w:r>
      <w:r w:rsidR="00126C4B">
        <w:rPr>
          <w:lang w:val="en-AU"/>
        </w:rPr>
        <w:t xml:space="preserve"> PEST control file.</w:t>
      </w:r>
    </w:p>
    <w:p w14:paraId="0B9426F5" w14:textId="77777777" w:rsidR="00126C4B" w:rsidRPr="00FE4430" w:rsidRDefault="00126C4B" w:rsidP="00126C4B">
      <w:pPr>
        <w:rPr>
          <w:lang w:val="en-AU"/>
        </w:rPr>
      </w:pPr>
      <w:r w:rsidRPr="00FE4430">
        <w:rPr>
          <w:lang w:val="en-AU"/>
        </w:rPr>
        <w:t xml:space="preserve">The “model output” section of the PEST control file contains instruction file - model output file pairs. </w:t>
      </w:r>
      <w:r w:rsidR="00921BFB">
        <w:rPr>
          <w:lang w:val="en-AU"/>
        </w:rPr>
        <w:t xml:space="preserve">If a filename contains a space, its name must be enclosed in quotes. </w:t>
      </w:r>
      <w:r w:rsidRPr="00FE4430">
        <w:rPr>
          <w:lang w:val="en-AU"/>
        </w:rPr>
        <w:t xml:space="preserve">Pathnames must be provided for both </w:t>
      </w:r>
      <w:r w:rsidR="0071629F" w:rsidRPr="00FE4430">
        <w:rPr>
          <w:lang w:val="en-AU"/>
        </w:rPr>
        <w:fldChar w:fldCharType="begin"/>
      </w:r>
      <w:r w:rsidRPr="00FE4430">
        <w:rPr>
          <w:lang w:val="en-AU"/>
        </w:rPr>
        <w:instrText>xe "Instruction files"</w:instrText>
      </w:r>
      <w:r w:rsidR="0071629F" w:rsidRPr="00FE4430">
        <w:rPr>
          <w:lang w:val="en-AU"/>
        </w:rPr>
        <w:fldChar w:fldCharType="end"/>
      </w:r>
      <w:r w:rsidRPr="00FE4430">
        <w:rPr>
          <w:lang w:val="en-AU"/>
        </w:rPr>
        <w:t xml:space="preserve">instruction files and </w:t>
      </w:r>
      <w:r w:rsidR="0071629F" w:rsidRPr="00FE4430">
        <w:rPr>
          <w:lang w:val="en-AU"/>
        </w:rPr>
        <w:fldChar w:fldCharType="begin"/>
      </w:r>
      <w:r w:rsidRPr="00FE4430">
        <w:rPr>
          <w:lang w:val="en-AU"/>
        </w:rPr>
        <w:instrText>xe "Model output files"</w:instrText>
      </w:r>
      <w:r w:rsidR="0071629F" w:rsidRPr="00FE4430">
        <w:rPr>
          <w:lang w:val="en-AU"/>
        </w:rPr>
        <w:fldChar w:fldCharType="end"/>
      </w:r>
      <w:r w:rsidRPr="00FE4430">
        <w:rPr>
          <w:lang w:val="en-AU"/>
        </w:rPr>
        <w:t>model output files if they do not reside in the current</w:t>
      </w:r>
      <w:r w:rsidR="00921BFB">
        <w:rPr>
          <w:lang w:val="en-AU"/>
        </w:rPr>
        <w:t xml:space="preserve"> working</w:t>
      </w:r>
      <w:r w:rsidRPr="00FE4430">
        <w:rPr>
          <w:lang w:val="en-AU"/>
        </w:rPr>
        <w:t xml:space="preserve"> </w:t>
      </w:r>
      <w:r w:rsidR="00921BFB">
        <w:rPr>
          <w:lang w:val="en-AU"/>
        </w:rPr>
        <w:t>folder</w:t>
      </w:r>
      <w:r w:rsidRPr="00FE4430">
        <w:rPr>
          <w:lang w:val="en-AU"/>
        </w:rPr>
        <w:t>. Construction details for instruction</w:t>
      </w:r>
      <w:r w:rsidR="00EF5770">
        <w:rPr>
          <w:lang w:val="en-AU"/>
        </w:rPr>
        <w:t xml:space="preserve"> files are provided in c</w:t>
      </w:r>
      <w:r>
        <w:rPr>
          <w:lang w:val="en-AU"/>
        </w:rPr>
        <w:t>hapter 2</w:t>
      </w:r>
      <w:r w:rsidRPr="00FE4430">
        <w:rPr>
          <w:lang w:val="en-AU"/>
        </w:rPr>
        <w:t xml:space="preserve"> of this manual.</w:t>
      </w:r>
    </w:p>
    <w:p w14:paraId="4DA72F7D" w14:textId="77777777" w:rsidR="00126C4B" w:rsidRPr="00FE4430" w:rsidRDefault="00126C4B" w:rsidP="00126C4B">
      <w:pPr>
        <w:rPr>
          <w:lang w:val="en-AU"/>
        </w:rPr>
      </w:pPr>
      <w:r w:rsidRPr="00FE4430">
        <w:rPr>
          <w:lang w:val="en-AU"/>
        </w:rPr>
        <w:t>A single model output file may be read by more than one instruction file. However any particular observation can only be re</w:t>
      </w:r>
      <w:r w:rsidR="00921BFB">
        <w:rPr>
          <w:lang w:val="en-AU"/>
        </w:rPr>
        <w:t>a</w:t>
      </w:r>
      <w:r w:rsidRPr="00FE4430">
        <w:rPr>
          <w:lang w:val="en-AU"/>
        </w:rPr>
        <w:t>d once; hence a</w:t>
      </w:r>
      <w:r w:rsidR="00921BFB">
        <w:rPr>
          <w:lang w:val="en-AU"/>
        </w:rPr>
        <w:t>n</w:t>
      </w:r>
      <w:r w:rsidRPr="00FE4430">
        <w:rPr>
          <w:lang w:val="en-AU"/>
        </w:rPr>
        <w:t xml:space="preserve"> instruction file cannot be matched to more than one model output file.</w:t>
      </w:r>
    </w:p>
    <w:p w14:paraId="21D5A7E0" w14:textId="77777777" w:rsidR="00C82F04" w:rsidRDefault="00644869" w:rsidP="00C82F04">
      <w:pPr>
        <w:pStyle w:val="Heading2"/>
      </w:pPr>
      <w:bookmarkStart w:id="1964" w:name="_Toc439791015"/>
      <w:bookmarkStart w:id="1965" w:name="_Toc439791469"/>
      <w:bookmarkStart w:id="1966" w:name="_Toc439791924"/>
      <w:bookmarkStart w:id="1967" w:name="_Toc439792378"/>
      <w:bookmarkStart w:id="1968" w:name="_Toc439792832"/>
      <w:bookmarkStart w:id="1969" w:name="_Toc439793286"/>
      <w:bookmarkStart w:id="1970" w:name="_Toc439793740"/>
      <w:bookmarkStart w:id="1971" w:name="_Toc439794194"/>
      <w:bookmarkStart w:id="1972" w:name="_Toc439794648"/>
      <w:bookmarkStart w:id="1973" w:name="_Toc439795101"/>
      <w:bookmarkStart w:id="1974" w:name="_Toc439823085"/>
      <w:bookmarkStart w:id="1975" w:name="_Toc445910247"/>
      <w:bookmarkStart w:id="1976" w:name="_Toc510516465"/>
      <w:bookmarkStart w:id="1977" w:name="_Toc520535223"/>
      <w:r>
        <w:t>4.1</w:t>
      </w:r>
      <w:r w:rsidR="00FB0D59">
        <w:t>5</w:t>
      </w:r>
      <w:r w:rsidR="00C82F04">
        <w:t xml:space="preserve"> Prior Information Section</w:t>
      </w:r>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p>
    <w:p w14:paraId="1C961192" w14:textId="77777777" w:rsidR="00C82F04" w:rsidRPr="00C82F04" w:rsidRDefault="00E46A7B" w:rsidP="00C82F04">
      <w:pPr>
        <w:rPr>
          <w:lang w:val="en-AU"/>
        </w:rPr>
      </w:pPr>
      <w:r>
        <w:rPr>
          <w:lang w:val="en-AU"/>
        </w:rPr>
        <w:t xml:space="preserve">Prior information can be </w:t>
      </w:r>
      <w:r w:rsidR="0048738B">
        <w:rPr>
          <w:lang w:val="en-AU"/>
        </w:rPr>
        <w:t>thought of</w:t>
      </w:r>
      <w:r>
        <w:rPr>
          <w:lang w:val="en-AU"/>
        </w:rPr>
        <w:t xml:space="preserve"> as observations which pertain directly to parameters themselves. As such, they comprise part of</w:t>
      </w:r>
      <w:r w:rsidR="001774FD">
        <w:rPr>
          <w:lang w:val="en-AU"/>
        </w:rPr>
        <w:t xml:space="preserve"> </w:t>
      </w:r>
      <w:r w:rsidR="00B651AB">
        <w:rPr>
          <w:lang w:val="en-AU"/>
        </w:rPr>
        <w:t>a</w:t>
      </w:r>
      <w:r>
        <w:rPr>
          <w:lang w:val="en-AU"/>
        </w:rPr>
        <w:t xml:space="preserve"> calibration dataset which, together with </w:t>
      </w:r>
      <w:r w:rsidR="00B651AB">
        <w:rPr>
          <w:lang w:val="en-AU"/>
        </w:rPr>
        <w:t xml:space="preserve">the </w:t>
      </w:r>
      <w:r>
        <w:rPr>
          <w:lang w:val="en-AU"/>
        </w:rPr>
        <w:t>observations</w:t>
      </w:r>
      <w:r w:rsidR="006542E9">
        <w:rPr>
          <w:lang w:val="en-AU"/>
        </w:rPr>
        <w:t xml:space="preserve"> themselves</w:t>
      </w:r>
      <w:r>
        <w:rPr>
          <w:lang w:val="en-AU"/>
        </w:rPr>
        <w:t>, assist</w:t>
      </w:r>
      <w:r w:rsidR="001774FD">
        <w:rPr>
          <w:lang w:val="en-AU"/>
        </w:rPr>
        <w:t>s</w:t>
      </w:r>
      <w:r>
        <w:rPr>
          <w:lang w:val="en-AU"/>
        </w:rPr>
        <w:t xml:space="preserve"> in the estimation of parameters. </w:t>
      </w:r>
      <w:r w:rsidR="00BF5B79">
        <w:rPr>
          <w:lang w:val="en-AU"/>
        </w:rPr>
        <w:t>An</w:t>
      </w:r>
      <w:r>
        <w:rPr>
          <w:lang w:val="en-AU"/>
        </w:rPr>
        <w:t xml:space="preserve"> “observation” which comprises a prior information equation can involve more than one parameter. </w:t>
      </w:r>
      <w:r w:rsidR="006542E9">
        <w:rPr>
          <w:lang w:val="en-AU"/>
        </w:rPr>
        <w:t>R</w:t>
      </w:r>
      <w:r>
        <w:rPr>
          <w:lang w:val="en-AU"/>
        </w:rPr>
        <w:t xml:space="preserve">elationships between parameters that are encapsulated in prior information equations must be linear. If parameter-constraining “observations” pertain to nonlinear relationships between parameters, these relationships must be calculated by the model itself. The </w:t>
      </w:r>
      <w:r w:rsidR="00142FCF">
        <w:rPr>
          <w:lang w:val="en-AU"/>
        </w:rPr>
        <w:t xml:space="preserve">PEST </w:t>
      </w:r>
      <w:r>
        <w:rPr>
          <w:lang w:val="en-AU"/>
        </w:rPr>
        <w:t xml:space="preserve">PAR2PAR utility can </w:t>
      </w:r>
      <w:r w:rsidR="001774FD">
        <w:rPr>
          <w:lang w:val="en-AU"/>
        </w:rPr>
        <w:t>accomplish this task</w:t>
      </w:r>
      <w:r>
        <w:rPr>
          <w:lang w:val="en-AU"/>
        </w:rPr>
        <w:t xml:space="preserve">; see </w:t>
      </w:r>
      <w:r w:rsidR="001774FD">
        <w:rPr>
          <w:lang w:val="en-AU"/>
        </w:rPr>
        <w:t>p</w:t>
      </w:r>
      <w:r w:rsidR="00963662">
        <w:rPr>
          <w:lang w:val="en-AU"/>
        </w:rPr>
        <w:t>art II</w:t>
      </w:r>
      <w:r>
        <w:rPr>
          <w:lang w:val="en-AU"/>
        </w:rPr>
        <w:t xml:space="preserve"> of </w:t>
      </w:r>
      <w:r w:rsidR="00142FCF">
        <w:rPr>
          <w:lang w:val="en-AU"/>
        </w:rPr>
        <w:t>the PEST</w:t>
      </w:r>
      <w:r>
        <w:rPr>
          <w:lang w:val="en-AU"/>
        </w:rPr>
        <w:t xml:space="preserve"> manual.</w:t>
      </w:r>
    </w:p>
    <w:p w14:paraId="442CD5AC" w14:textId="77777777" w:rsidR="00C82F04" w:rsidRPr="00C82F04" w:rsidRDefault="00651D2D" w:rsidP="00C82F04">
      <w:pPr>
        <w:rPr>
          <w:lang w:val="en-AU"/>
        </w:rPr>
      </w:pPr>
      <w:r>
        <w:rPr>
          <w:lang w:val="en-AU"/>
        </w:rPr>
        <w:t>The manner in which p</w:t>
      </w:r>
      <w:r w:rsidR="00C82F04" w:rsidRPr="00C82F04">
        <w:rPr>
          <w:lang w:val="en-AU"/>
        </w:rPr>
        <w:t>rior information</w:t>
      </w:r>
      <w:r>
        <w:rPr>
          <w:lang w:val="en-AU"/>
        </w:rPr>
        <w:t xml:space="preserve"> equations are recorded in the “prior information” section of </w:t>
      </w:r>
      <w:r w:rsidR="00511524">
        <w:rPr>
          <w:lang w:val="en-AU"/>
        </w:rPr>
        <w:t>a</w:t>
      </w:r>
      <w:r>
        <w:rPr>
          <w:lang w:val="en-AU"/>
        </w:rPr>
        <w:t xml:space="preserve"> PEST control file is not unlike that in which </w:t>
      </w:r>
      <w:r w:rsidR="00C82F04" w:rsidRPr="00C82F04">
        <w:rPr>
          <w:lang w:val="en-AU"/>
        </w:rPr>
        <w:t xml:space="preserve">you would write </w:t>
      </w:r>
      <w:r>
        <w:rPr>
          <w:lang w:val="en-AU"/>
        </w:rPr>
        <w:t>an equation</w:t>
      </w:r>
      <w:r w:rsidR="00C82F04" w:rsidRPr="00C82F04">
        <w:rPr>
          <w:lang w:val="en-AU"/>
        </w:rPr>
        <w:t xml:space="preserve"> on paper yourself; however certain strict protocols must be observed. Refer to</w:t>
      </w:r>
      <w:r w:rsidR="00C82F04">
        <w:rPr>
          <w:lang w:val="en-AU"/>
        </w:rPr>
        <w:t xml:space="preserve"> </w:t>
      </w:r>
      <w:r w:rsidR="00577BB3">
        <w:rPr>
          <w:lang w:val="en-AU"/>
        </w:rPr>
        <w:t>figure</w:t>
      </w:r>
      <w:r w:rsidR="00C82F04">
        <w:rPr>
          <w:lang w:val="en-AU"/>
        </w:rPr>
        <w:t xml:space="preserve"> 4.</w:t>
      </w:r>
      <w:r w:rsidR="006542E9">
        <w:rPr>
          <w:lang w:val="en-AU"/>
        </w:rPr>
        <w:t>2</w:t>
      </w:r>
      <w:r w:rsidR="00C82F04" w:rsidRPr="00C82F04">
        <w:rPr>
          <w:lang w:val="en-AU"/>
        </w:rPr>
        <w:t xml:space="preserve"> for an instance of a PEST control file containing prior information.</w:t>
      </w:r>
      <w:r w:rsidR="00C82F04">
        <w:rPr>
          <w:lang w:val="en-AU"/>
        </w:rPr>
        <w:t xml:space="preserve"> (Note that PEST utilities such as </w:t>
      </w:r>
      <w:r w:rsidR="00C82F04">
        <w:rPr>
          <w:lang w:val="en-AU"/>
        </w:rPr>
        <w:lastRenderedPageBreak/>
        <w:t>ADDREG1</w:t>
      </w:r>
      <w:r w:rsidR="00511524">
        <w:rPr>
          <w:lang w:val="en-AU"/>
        </w:rPr>
        <w:t xml:space="preserve"> and ADDREG2</w:t>
      </w:r>
      <w:r w:rsidR="00E46A7B">
        <w:rPr>
          <w:lang w:val="en-AU"/>
        </w:rPr>
        <w:t>, as well as some of the programs</w:t>
      </w:r>
      <w:r w:rsidR="00C82F04">
        <w:rPr>
          <w:lang w:val="en-AU"/>
        </w:rPr>
        <w:t xml:space="preserve"> </w:t>
      </w:r>
      <w:r w:rsidR="00E46A7B">
        <w:rPr>
          <w:lang w:val="en-AU"/>
        </w:rPr>
        <w:t xml:space="preserve">comprising the Groundwater </w:t>
      </w:r>
      <w:r w:rsidR="00511524">
        <w:rPr>
          <w:lang w:val="en-AU"/>
        </w:rPr>
        <w:t xml:space="preserve">Data </w:t>
      </w:r>
      <w:r w:rsidR="00E46A7B">
        <w:rPr>
          <w:lang w:val="en-AU"/>
        </w:rPr>
        <w:t>Utility suite</w:t>
      </w:r>
      <w:r w:rsidR="00511524">
        <w:rPr>
          <w:lang w:val="en-AU"/>
        </w:rPr>
        <w:t xml:space="preserve">, </w:t>
      </w:r>
      <w:r w:rsidR="00E46A7B">
        <w:rPr>
          <w:lang w:val="en-AU"/>
        </w:rPr>
        <w:t>add prior information to a PEST</w:t>
      </w:r>
      <w:r w:rsidR="001774FD">
        <w:rPr>
          <w:lang w:val="en-AU"/>
        </w:rPr>
        <w:t xml:space="preserve"> control file automatically, thi</w:t>
      </w:r>
      <w:r w:rsidR="00E46A7B">
        <w:rPr>
          <w:lang w:val="en-AU"/>
        </w:rPr>
        <w:t>s saving you the trouble of having to add it yourself.</w:t>
      </w:r>
      <w:r w:rsidR="00511524">
        <w:rPr>
          <w:lang w:val="en-AU"/>
        </w:rPr>
        <w:t xml:space="preserve"> Similar functionality is available through the PyEMU library.</w:t>
      </w:r>
      <w:r w:rsidR="00E46A7B">
        <w:rPr>
          <w:lang w:val="en-AU"/>
        </w:rPr>
        <w:t>)</w:t>
      </w:r>
      <w:r w:rsidR="001774FD">
        <w:rPr>
          <w:lang w:val="en-AU"/>
        </w:rPr>
        <w:t xml:space="preserve"> </w:t>
      </w:r>
    </w:p>
    <w:p w14:paraId="070DF3D7" w14:textId="77777777" w:rsidR="00C82F04" w:rsidRPr="00C82F04" w:rsidRDefault="00C82F04" w:rsidP="00C82F04">
      <w:pPr>
        <w:rPr>
          <w:lang w:val="en-AU"/>
        </w:rPr>
      </w:pPr>
      <w:r w:rsidRPr="00C82F04">
        <w:rPr>
          <w:lang w:val="en-AU"/>
        </w:rPr>
        <w:t xml:space="preserve">Each item on a prior information line must be separated from its neighbouring items by at least one space. Each new article of prior information must begin on a new line. </w:t>
      </w:r>
      <w:r w:rsidR="007F1654">
        <w:rPr>
          <w:lang w:val="en-AU"/>
        </w:rPr>
        <w:t xml:space="preserve">Note that </w:t>
      </w:r>
      <w:r w:rsidR="006542E9">
        <w:rPr>
          <w:lang w:val="en-AU"/>
        </w:rPr>
        <w:t xml:space="preserve">while </w:t>
      </w:r>
      <w:r w:rsidR="007F1654">
        <w:rPr>
          <w:lang w:val="en-AU"/>
        </w:rPr>
        <w:t>programs of the PEST suite require that no item of prior information exceed 300 characters in length</w:t>
      </w:r>
      <w:r w:rsidR="006542E9">
        <w:rPr>
          <w:lang w:val="en-AU"/>
        </w:rPr>
        <w:t>,</w:t>
      </w:r>
      <w:r w:rsidR="007F1654">
        <w:rPr>
          <w:lang w:val="en-AU"/>
        </w:rPr>
        <w:t xml:space="preserve"> this limit</w:t>
      </w:r>
      <w:r w:rsidR="006542E9">
        <w:rPr>
          <w:lang w:val="en-AU"/>
        </w:rPr>
        <w:t xml:space="preserve"> does not apply to</w:t>
      </w:r>
      <w:r w:rsidR="007F1654">
        <w:rPr>
          <w:lang w:val="en-AU"/>
        </w:rPr>
        <w:t xml:space="preserve"> programs of the PEST++ suite. A</w:t>
      </w:r>
      <w:r w:rsidRPr="00C82F04">
        <w:rPr>
          <w:lang w:val="en-AU"/>
        </w:rPr>
        <w:t xml:space="preserve"> continuation character (“&amp;” followed by a space at the start of a line) allows you to write a lengthy </w:t>
      </w:r>
      <w:r w:rsidR="0071629F" w:rsidRPr="00C82F04">
        <w:rPr>
          <w:lang w:val="en-AU"/>
        </w:rPr>
        <w:fldChar w:fldCharType="begin"/>
      </w:r>
      <w:r w:rsidRPr="00C82F04">
        <w:rPr>
          <w:lang w:val="en-AU"/>
        </w:rPr>
        <w:instrText>xe "Prior information article"</w:instrText>
      </w:r>
      <w:r w:rsidR="0071629F" w:rsidRPr="00C82F04">
        <w:rPr>
          <w:lang w:val="en-AU"/>
        </w:rPr>
        <w:fldChar w:fldCharType="end"/>
      </w:r>
      <w:r w:rsidRPr="00C82F04">
        <w:rPr>
          <w:lang w:val="en-AU"/>
        </w:rPr>
        <w:t xml:space="preserve">prior information </w:t>
      </w:r>
      <w:r w:rsidR="005B7753">
        <w:rPr>
          <w:lang w:val="en-AU"/>
        </w:rPr>
        <w:t>equation</w:t>
      </w:r>
      <w:r w:rsidRPr="00C82F04">
        <w:rPr>
          <w:lang w:val="en-AU"/>
        </w:rPr>
        <w:t xml:space="preserve"> </w:t>
      </w:r>
      <w:r w:rsidR="005B7753">
        <w:rPr>
          <w:lang w:val="en-AU"/>
        </w:rPr>
        <w:t>over</w:t>
      </w:r>
      <w:r w:rsidRPr="00C82F04">
        <w:rPr>
          <w:lang w:val="en-AU"/>
        </w:rPr>
        <w:t xml:space="preserve"> several successive lines.</w:t>
      </w:r>
    </w:p>
    <w:p w14:paraId="3D50361A" w14:textId="77777777" w:rsidR="00C82F04" w:rsidRDefault="00C82F04" w:rsidP="00C82F04">
      <w:pPr>
        <w:rPr>
          <w:lang w:val="en-AU"/>
        </w:rPr>
      </w:pPr>
      <w:r w:rsidRPr="00C82F04">
        <w:rPr>
          <w:lang w:val="en-AU"/>
        </w:rPr>
        <w:t xml:space="preserve">Prior information lines must adhere to the syntax set out in </w:t>
      </w:r>
      <w:r w:rsidR="00577BB3">
        <w:rPr>
          <w:lang w:val="en-AU"/>
        </w:rPr>
        <w:t>figure</w:t>
      </w:r>
      <w:r w:rsidR="005B7753">
        <w:rPr>
          <w:lang w:val="en-AU"/>
        </w:rPr>
        <w:t xml:space="preserve"> 4.1</w:t>
      </w:r>
      <w:r w:rsidR="00142FCF">
        <w:rPr>
          <w:lang w:val="en-AU"/>
        </w:rPr>
        <w:t>1</w:t>
      </w:r>
      <w:r w:rsidRPr="00C82F04">
        <w:rPr>
          <w:lang w:val="en-AU"/>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142FCF" w:rsidRPr="00511524" w14:paraId="78145A0A" w14:textId="77777777" w:rsidTr="00C40A21">
        <w:trPr>
          <w:cantSplit/>
        </w:trPr>
        <w:tc>
          <w:tcPr>
            <w:tcW w:w="9242" w:type="dxa"/>
            <w:shd w:val="clear" w:color="auto" w:fill="auto"/>
          </w:tcPr>
          <w:p w14:paraId="493869B9" w14:textId="77777777" w:rsidR="00142FCF" w:rsidRPr="00C40A21" w:rsidRDefault="00142FCF" w:rsidP="00C40A21">
            <w:pPr>
              <w:spacing w:before="0" w:after="0"/>
              <w:rPr>
                <w:rFonts w:ascii="Courier New" w:hAnsi="Courier New" w:cs="Courier New"/>
                <w:sz w:val="18"/>
                <w:lang w:val="en-AU"/>
              </w:rPr>
            </w:pPr>
            <w:r w:rsidRPr="00C40A21">
              <w:rPr>
                <w:rFonts w:ascii="Courier New" w:hAnsi="Courier New" w:cs="Courier New"/>
                <w:sz w:val="18"/>
                <w:lang w:val="en-AU"/>
              </w:rPr>
              <w:t>PILBL PIFAC * PARNME + PIFAC * log(PARNME) ... = PIVAL WEIGHT OBGNME</w:t>
            </w:r>
          </w:p>
          <w:p w14:paraId="143CB5BA" w14:textId="15E399F3" w:rsidR="00142FCF" w:rsidRPr="00C40A21" w:rsidRDefault="00142FCF" w:rsidP="00C40A21">
            <w:pPr>
              <w:spacing w:before="0" w:after="0"/>
              <w:rPr>
                <w:sz w:val="18"/>
                <w:lang w:val="en-AU"/>
              </w:rPr>
            </w:pPr>
            <w:r w:rsidRPr="00C40A21">
              <w:rPr>
                <w:rFonts w:ascii="Courier New" w:hAnsi="Courier New" w:cs="Courier New"/>
                <w:sz w:val="18"/>
                <w:lang w:val="en-AU"/>
              </w:rPr>
              <w:t>(one such line for each article of prior information)</w:t>
            </w:r>
          </w:p>
        </w:tc>
      </w:tr>
    </w:tbl>
    <w:p w14:paraId="3FCF17AF" w14:textId="77777777" w:rsidR="00E46A7B" w:rsidRDefault="00B46955" w:rsidP="00E46A7B">
      <w:pPr>
        <w:pStyle w:val="Caption"/>
        <w:rPr>
          <w:lang w:val="en-AU"/>
        </w:rPr>
      </w:pPr>
      <w:r>
        <w:rPr>
          <w:lang w:val="en-AU"/>
        </w:rPr>
        <w:t>Figure 4.1</w:t>
      </w:r>
      <w:r w:rsidR="00142FCF">
        <w:rPr>
          <w:lang w:val="en-AU"/>
        </w:rPr>
        <w:t>1</w:t>
      </w:r>
      <w:r w:rsidR="00E46A7B">
        <w:rPr>
          <w:lang w:val="en-AU"/>
        </w:rPr>
        <w:t>. The syntax of a prior information line.</w:t>
      </w:r>
    </w:p>
    <w:p w14:paraId="06CC7DB4" w14:textId="77777777" w:rsidR="00C82F04" w:rsidRPr="00C82F04" w:rsidRDefault="00C82F04" w:rsidP="00C82F04">
      <w:pPr>
        <w:rPr>
          <w:lang w:val="en-AU"/>
        </w:rPr>
      </w:pPr>
      <w:r w:rsidRPr="00C82F04">
        <w:rPr>
          <w:lang w:val="en-AU"/>
        </w:rPr>
        <w:t xml:space="preserve">Each prior information article must begin with a </w:t>
      </w:r>
      <w:r w:rsidR="0071629F" w:rsidRPr="00C82F04">
        <w:rPr>
          <w:lang w:val="en-AU"/>
        </w:rPr>
        <w:fldChar w:fldCharType="begin"/>
      </w:r>
      <w:r w:rsidRPr="00C82F04">
        <w:rPr>
          <w:lang w:val="en-AU"/>
        </w:rPr>
        <w:instrText>xe "Prior information label"</w:instrText>
      </w:r>
      <w:r w:rsidR="0071629F" w:rsidRPr="00C82F04">
        <w:rPr>
          <w:lang w:val="en-AU"/>
        </w:rPr>
        <w:fldChar w:fldCharType="end"/>
      </w:r>
      <w:r w:rsidRPr="00C82F04">
        <w:rPr>
          <w:lang w:val="en-AU"/>
        </w:rPr>
        <w:t>prior information label</w:t>
      </w:r>
      <w:r w:rsidR="00651D2D">
        <w:rPr>
          <w:lang w:val="en-AU"/>
        </w:rPr>
        <w:t xml:space="preserve">; this is the </w:t>
      </w:r>
      <w:r w:rsidRPr="00C82F04">
        <w:rPr>
          <w:lang w:val="en-AU"/>
        </w:rPr>
        <w:t xml:space="preserve">character variable </w:t>
      </w:r>
      <w:r w:rsidR="0071629F" w:rsidRPr="00C82F04">
        <w:rPr>
          <w:lang w:val="en-AU"/>
        </w:rPr>
        <w:fldChar w:fldCharType="begin"/>
      </w:r>
      <w:r w:rsidRPr="00C82F04">
        <w:rPr>
          <w:lang w:val="en-AU"/>
        </w:rPr>
        <w:instrText>xe "PILBL"</w:instrText>
      </w:r>
      <w:r w:rsidR="0071629F" w:rsidRPr="00C82F04">
        <w:rPr>
          <w:lang w:val="en-AU"/>
        </w:rPr>
        <w:fldChar w:fldCharType="end"/>
      </w:r>
      <w:r w:rsidRPr="00C82F04">
        <w:rPr>
          <w:lang w:val="en-AU"/>
        </w:rPr>
        <w:t>PILBL</w:t>
      </w:r>
      <w:r w:rsidR="006542E9">
        <w:rPr>
          <w:lang w:val="en-AU"/>
        </w:rPr>
        <w:t xml:space="preserve"> depicted</w:t>
      </w:r>
      <w:r w:rsidRPr="00C82F04">
        <w:rPr>
          <w:lang w:val="en-AU"/>
        </w:rPr>
        <w:t xml:space="preserve"> in </w:t>
      </w:r>
      <w:r w:rsidR="00577BB3">
        <w:rPr>
          <w:lang w:val="en-AU"/>
        </w:rPr>
        <w:t>figure</w:t>
      </w:r>
      <w:r w:rsidR="00E46A7B">
        <w:rPr>
          <w:lang w:val="en-AU"/>
        </w:rPr>
        <w:t xml:space="preserve"> 4.1</w:t>
      </w:r>
      <w:r w:rsidR="00142FCF">
        <w:rPr>
          <w:lang w:val="en-AU"/>
        </w:rPr>
        <w:t>1</w:t>
      </w:r>
      <w:r w:rsidRPr="00C82F04">
        <w:rPr>
          <w:lang w:val="en-AU"/>
        </w:rPr>
        <w:t xml:space="preserve">. Like observation names, this label must be no more than twenty characters in length, is case insensitive, and must be unique to each prior information </w:t>
      </w:r>
      <w:r w:rsidR="00511524">
        <w:rPr>
          <w:lang w:val="en-AU"/>
        </w:rPr>
        <w:t>equation</w:t>
      </w:r>
      <w:r w:rsidRPr="00C82F04">
        <w:rPr>
          <w:lang w:val="en-AU"/>
        </w:rPr>
        <w:t>.</w:t>
      </w:r>
    </w:p>
    <w:p w14:paraId="6DFF0FCB" w14:textId="77777777" w:rsidR="00C82F04" w:rsidRPr="00C82F04" w:rsidRDefault="00C82F04" w:rsidP="00C82F04">
      <w:pPr>
        <w:rPr>
          <w:lang w:val="en-AU"/>
        </w:rPr>
      </w:pPr>
      <w:r w:rsidRPr="00C82F04">
        <w:rPr>
          <w:lang w:val="en-AU"/>
        </w:rPr>
        <w:t xml:space="preserve">Following the prior information label is the </w:t>
      </w:r>
      <w:r w:rsidR="0071629F" w:rsidRPr="00C82F04">
        <w:rPr>
          <w:lang w:val="en-AU"/>
        </w:rPr>
        <w:fldChar w:fldCharType="begin"/>
      </w:r>
      <w:r w:rsidRPr="00C82F04">
        <w:rPr>
          <w:lang w:val="en-AU"/>
        </w:rPr>
        <w:instrText>xe "Prior information equation"</w:instrText>
      </w:r>
      <w:r w:rsidR="0071629F" w:rsidRPr="00C82F04">
        <w:rPr>
          <w:lang w:val="en-AU"/>
        </w:rPr>
        <w:fldChar w:fldCharType="end"/>
      </w:r>
      <w:r w:rsidRPr="00C82F04">
        <w:rPr>
          <w:lang w:val="en-AU"/>
        </w:rPr>
        <w:t>prior information equation. To the left of the “=” sign there are one or more combinations of a factor (</w:t>
      </w:r>
      <w:r w:rsidR="0071629F" w:rsidRPr="00C82F04">
        <w:rPr>
          <w:lang w:val="en-AU"/>
        </w:rPr>
        <w:fldChar w:fldCharType="begin"/>
      </w:r>
      <w:r w:rsidRPr="00C82F04">
        <w:rPr>
          <w:lang w:val="en-AU"/>
        </w:rPr>
        <w:instrText>xe "PIFAC"</w:instrText>
      </w:r>
      <w:r w:rsidR="0071629F" w:rsidRPr="00C82F04">
        <w:rPr>
          <w:lang w:val="en-AU"/>
        </w:rPr>
        <w:fldChar w:fldCharType="end"/>
      </w:r>
      <w:r w:rsidRPr="00C82F04">
        <w:rPr>
          <w:lang w:val="en-AU"/>
        </w:rPr>
        <w:t>PIFAC) plus parameter name (</w:t>
      </w:r>
      <w:r w:rsidR="0071629F" w:rsidRPr="00C82F04">
        <w:rPr>
          <w:lang w:val="en-AU"/>
        </w:rPr>
        <w:fldChar w:fldCharType="begin"/>
      </w:r>
      <w:r w:rsidRPr="00C82F04">
        <w:rPr>
          <w:lang w:val="en-AU"/>
        </w:rPr>
        <w:instrText>xe "PARNME"</w:instrText>
      </w:r>
      <w:r w:rsidR="0071629F" w:rsidRPr="00C82F04">
        <w:rPr>
          <w:lang w:val="en-AU"/>
        </w:rPr>
        <w:fldChar w:fldCharType="end"/>
      </w:r>
      <w:r w:rsidRPr="00C82F04">
        <w:rPr>
          <w:lang w:val="en-AU"/>
        </w:rPr>
        <w:t xml:space="preserve">PARNME), with a “log” prefix to the parameter name if appropriate. PIFAC and PARNME are separated by a “*” character (which must be separated from PIFAC and PARNME by at least one space) signifying multiplication. All parameters referenced in a prior information equation must be adjustable parameters; </w:t>
      </w:r>
      <w:r w:rsidR="0016262C" w:rsidRPr="00C82F04">
        <w:rPr>
          <w:lang w:val="en-AU"/>
        </w:rPr>
        <w:t>i.e.</w:t>
      </w:r>
      <w:r w:rsidRPr="00C82F04">
        <w:rPr>
          <w:lang w:val="en-AU"/>
        </w:rPr>
        <w:t xml:space="preserve"> you must not include any fixed or tied parameters in an article of prior information. Furthermore, any particular parameter can be referenced only once in any one prior information equation; however, it can be referenced in more than one equation.</w:t>
      </w:r>
      <w:r w:rsidR="00651D2D">
        <w:rPr>
          <w:lang w:val="en-AU"/>
        </w:rPr>
        <w:t xml:space="preserve"> </w:t>
      </w:r>
    </w:p>
    <w:p w14:paraId="6D0DE1CB" w14:textId="5795B081" w:rsidR="00C82F04" w:rsidRPr="00C82F04" w:rsidRDefault="00C82F04" w:rsidP="00C82F04">
      <w:pPr>
        <w:rPr>
          <w:lang w:val="en-AU"/>
        </w:rPr>
      </w:pPr>
      <w:r w:rsidRPr="00C82F04">
        <w:rPr>
          <w:lang w:val="en-AU"/>
        </w:rPr>
        <w:t xml:space="preserve">The </w:t>
      </w:r>
      <w:r w:rsidR="0071629F" w:rsidRPr="00C82F04">
        <w:rPr>
          <w:lang w:val="en-AU"/>
        </w:rPr>
        <w:fldChar w:fldCharType="begin"/>
      </w:r>
      <w:r w:rsidRPr="00C82F04">
        <w:rPr>
          <w:lang w:val="en-AU"/>
        </w:rPr>
        <w:instrText>xe "Parameter factor"</w:instrText>
      </w:r>
      <w:r w:rsidR="0071629F" w:rsidRPr="00C82F04">
        <w:rPr>
          <w:lang w:val="en-AU"/>
        </w:rPr>
        <w:fldChar w:fldCharType="end"/>
      </w:r>
      <w:r w:rsidRPr="00C82F04">
        <w:rPr>
          <w:lang w:val="en-AU"/>
        </w:rPr>
        <w:t xml:space="preserve">parameter factor must never be omitted. Suppose, for example, that a prior information equation consists of only a single term, </w:t>
      </w:r>
      <w:r w:rsidR="00651D2D">
        <w:rPr>
          <w:lang w:val="en-AU"/>
        </w:rPr>
        <w:t>namely</w:t>
      </w:r>
      <w:r w:rsidRPr="00C82F04">
        <w:rPr>
          <w:lang w:val="en-AU"/>
        </w:rPr>
        <w:t xml:space="preserve"> that an untransformed, a</w:t>
      </w:r>
      <w:r w:rsidR="005B7753">
        <w:rPr>
          <w:lang w:val="en-AU"/>
        </w:rPr>
        <w:t xml:space="preserve">djustable parameter named </w:t>
      </w:r>
      <w:r w:rsidR="00882C07">
        <w:rPr>
          <w:lang w:val="en-AU"/>
        </w:rPr>
        <w:t>“</w:t>
      </w:r>
      <w:r w:rsidR="005B7753" w:rsidRPr="00882C07">
        <w:rPr>
          <w:lang w:val="en-AU"/>
        </w:rPr>
        <w:t>par1</w:t>
      </w:r>
      <w:r w:rsidR="00882C07">
        <w:rPr>
          <w:lang w:val="en-AU"/>
        </w:rPr>
        <w:t>”</w:t>
      </w:r>
      <w:r w:rsidRPr="00C82F04">
        <w:rPr>
          <w:lang w:val="en-AU"/>
        </w:rPr>
        <w:t xml:space="preserve"> has a preferred value of 2.305, and that you would like this information</w:t>
      </w:r>
      <w:r w:rsidR="00142FCF">
        <w:rPr>
          <w:lang w:val="en-AU"/>
        </w:rPr>
        <w:t xml:space="preserve"> included in the</w:t>
      </w:r>
      <w:r w:rsidRPr="00C82F04">
        <w:rPr>
          <w:lang w:val="en-AU"/>
        </w:rPr>
        <w:t xml:space="preserve"> </w:t>
      </w:r>
      <w:r w:rsidR="005B7753">
        <w:rPr>
          <w:lang w:val="en-AU"/>
        </w:rPr>
        <w:t>inversion</w:t>
      </w:r>
      <w:r w:rsidRPr="00C82F04">
        <w:rPr>
          <w:lang w:val="en-AU"/>
        </w:rPr>
        <w:t xml:space="preserve"> process with a weight of 1.0. If this article of prior information i</w:t>
      </w:r>
      <w:r w:rsidR="005B7753">
        <w:rPr>
          <w:lang w:val="en-AU"/>
        </w:rPr>
        <w:t xml:space="preserve">s given the label </w:t>
      </w:r>
      <w:r w:rsidR="00882C07">
        <w:rPr>
          <w:lang w:val="en-AU"/>
        </w:rPr>
        <w:t>“</w:t>
      </w:r>
      <w:r w:rsidR="005B7753" w:rsidRPr="00882C07">
        <w:rPr>
          <w:lang w:val="en-AU"/>
        </w:rPr>
        <w:t>pi1</w:t>
      </w:r>
      <w:r w:rsidR="00882C07">
        <w:rPr>
          <w:lang w:val="en-AU"/>
        </w:rPr>
        <w:t>”</w:t>
      </w:r>
      <w:r w:rsidRPr="00C82F04">
        <w:rPr>
          <w:lang w:val="en-AU"/>
        </w:rPr>
        <w:t>, the pertinent prior information line can be written as</w:t>
      </w:r>
    </w:p>
    <w:p w14:paraId="489C1D1C" w14:textId="77777777" w:rsidR="00C82F04" w:rsidRPr="00C82F04" w:rsidRDefault="00C82F04" w:rsidP="00C82F04">
      <w:pPr>
        <w:tabs>
          <w:tab w:val="left" w:pos="-1440"/>
          <w:tab w:val="left" w:pos="-720"/>
          <w:tab w:val="left" w:pos="0"/>
          <w:tab w:val="left" w:pos="288"/>
          <w:tab w:val="left" w:pos="720"/>
        </w:tabs>
        <w:suppressAutoHyphens/>
        <w:rPr>
          <w:rFonts w:ascii="Courier" w:hAnsi="Courier"/>
          <w:sz w:val="20"/>
          <w:lang w:val="en-AU"/>
        </w:rPr>
      </w:pPr>
      <w:r w:rsidRPr="00C82F04">
        <w:rPr>
          <w:rFonts w:ascii="Courier" w:hAnsi="Courier"/>
          <w:sz w:val="20"/>
          <w:lang w:val="en-AU"/>
        </w:rPr>
        <w:t>pi1 1.0 * par1 = 2.305 1.0 pr_info</w:t>
      </w:r>
    </w:p>
    <w:p w14:paraId="28159876" w14:textId="77777777" w:rsidR="00C82F04" w:rsidRPr="00C82F04" w:rsidRDefault="00C82F04" w:rsidP="00C82F04">
      <w:pPr>
        <w:rPr>
          <w:lang w:val="en-AU"/>
        </w:rPr>
      </w:pPr>
      <w:r w:rsidRPr="00C82F04">
        <w:rPr>
          <w:lang w:val="en-AU"/>
        </w:rPr>
        <w:t>If you had simply written</w:t>
      </w:r>
    </w:p>
    <w:p w14:paraId="5F869FD0" w14:textId="77777777" w:rsidR="00C82F04" w:rsidRPr="00C82F04" w:rsidRDefault="00C82F04" w:rsidP="00C82F04">
      <w:pPr>
        <w:tabs>
          <w:tab w:val="left" w:pos="-1440"/>
          <w:tab w:val="left" w:pos="-720"/>
          <w:tab w:val="left" w:pos="0"/>
          <w:tab w:val="left" w:pos="288"/>
          <w:tab w:val="left" w:pos="720"/>
        </w:tabs>
        <w:suppressAutoHyphens/>
        <w:rPr>
          <w:rFonts w:ascii="Courier" w:hAnsi="Courier"/>
          <w:sz w:val="20"/>
          <w:lang w:val="en-AU"/>
        </w:rPr>
      </w:pPr>
      <w:r w:rsidRPr="00C82F04">
        <w:rPr>
          <w:rFonts w:ascii="Courier" w:hAnsi="Courier"/>
          <w:sz w:val="20"/>
          <w:lang w:val="en-AU"/>
        </w:rPr>
        <w:t>pi1 par1 = 2.305 1.0 pr_info</w:t>
      </w:r>
    </w:p>
    <w:p w14:paraId="4AADCA33" w14:textId="77777777" w:rsidR="00C82F04" w:rsidRPr="00C82F04" w:rsidRDefault="005251F6" w:rsidP="00C82F04">
      <w:pPr>
        <w:rPr>
          <w:lang w:val="en-AU"/>
        </w:rPr>
      </w:pPr>
      <w:r>
        <w:rPr>
          <w:lang w:val="en-AU"/>
        </w:rPr>
        <w:t xml:space="preserve">programs of the PEST++ suite </w:t>
      </w:r>
      <w:r w:rsidR="00C82F04" w:rsidRPr="00C82F04">
        <w:rPr>
          <w:lang w:val="en-AU"/>
        </w:rPr>
        <w:t>would have objected</w:t>
      </w:r>
      <w:r w:rsidR="00651D2D">
        <w:rPr>
          <w:lang w:val="en-AU"/>
        </w:rPr>
        <w:t xml:space="preserve">, complaining of </w:t>
      </w:r>
      <w:r w:rsidR="00C82F04" w:rsidRPr="00C82F04">
        <w:rPr>
          <w:lang w:val="en-AU"/>
        </w:rPr>
        <w:t>a syntax error.</w:t>
      </w:r>
    </w:p>
    <w:p w14:paraId="0832E5FD" w14:textId="77777777" w:rsidR="00C82F04" w:rsidRPr="00C82F04" w:rsidRDefault="00C82F04" w:rsidP="00C82F04">
      <w:pPr>
        <w:rPr>
          <w:lang w:val="en-AU"/>
        </w:rPr>
      </w:pPr>
      <w:r w:rsidRPr="00C82F04">
        <w:rPr>
          <w:lang w:val="en-AU"/>
        </w:rPr>
        <w:t xml:space="preserve">If a parameter is </w:t>
      </w:r>
      <w:r w:rsidR="0071629F" w:rsidRPr="00C82F04">
        <w:rPr>
          <w:lang w:val="en-AU"/>
        </w:rPr>
        <w:fldChar w:fldCharType="begin"/>
      </w:r>
      <w:r w:rsidRPr="00C82F04">
        <w:rPr>
          <w:lang w:val="en-AU"/>
        </w:rPr>
        <w:instrText>xe "Logarithmic transformation"</w:instrText>
      </w:r>
      <w:r w:rsidR="0071629F" w:rsidRPr="00C82F04">
        <w:rPr>
          <w:lang w:val="en-AU"/>
        </w:rPr>
        <w:fldChar w:fldCharType="end"/>
      </w:r>
      <w:r w:rsidRPr="00C82F04">
        <w:rPr>
          <w:lang w:val="en-AU"/>
        </w:rPr>
        <w:t xml:space="preserve">log-transformed, you must provide prior information pertinent to the log of that parameter, rather than to the parameter itself. Furthermore, the parameter name must be placed in brackets and preceded by “log” (note that there is no space between “log” and the following opening bracket). Thus, in the above example, if parameter </w:t>
      </w:r>
      <w:r w:rsidR="00882C07">
        <w:rPr>
          <w:lang w:val="en-AU"/>
        </w:rPr>
        <w:t>“</w:t>
      </w:r>
      <w:r w:rsidRPr="00882C07">
        <w:rPr>
          <w:lang w:val="en-AU"/>
        </w:rPr>
        <w:t>par1</w:t>
      </w:r>
      <w:r w:rsidR="00882C07">
        <w:rPr>
          <w:lang w:val="en-AU"/>
        </w:rPr>
        <w:t>”</w:t>
      </w:r>
      <w:r w:rsidRPr="00C82F04">
        <w:rPr>
          <w:lang w:val="en-AU"/>
        </w:rPr>
        <w:t xml:space="preserve"> is log-transformed, the prior information </w:t>
      </w:r>
      <w:r w:rsidR="008423B9">
        <w:rPr>
          <w:lang w:val="en-AU"/>
        </w:rPr>
        <w:t>equation</w:t>
      </w:r>
      <w:r w:rsidRPr="00C82F04">
        <w:rPr>
          <w:lang w:val="en-AU"/>
        </w:rPr>
        <w:t xml:space="preserve"> should be rewritten as</w:t>
      </w:r>
    </w:p>
    <w:p w14:paraId="23ADDE1F" w14:textId="77777777" w:rsidR="00C82F04" w:rsidRPr="00C82F04" w:rsidRDefault="00C82F04" w:rsidP="00C82F04">
      <w:pPr>
        <w:tabs>
          <w:tab w:val="left" w:pos="-1440"/>
          <w:tab w:val="left" w:pos="-720"/>
          <w:tab w:val="left" w:pos="0"/>
          <w:tab w:val="left" w:pos="288"/>
          <w:tab w:val="left" w:pos="720"/>
        </w:tabs>
        <w:suppressAutoHyphens/>
        <w:rPr>
          <w:rFonts w:ascii="Courier" w:hAnsi="Courier"/>
          <w:sz w:val="20"/>
          <w:lang w:val="en-AU"/>
        </w:rPr>
      </w:pPr>
      <w:r w:rsidRPr="00C82F04">
        <w:rPr>
          <w:rFonts w:ascii="Courier" w:hAnsi="Courier"/>
          <w:sz w:val="20"/>
          <w:lang w:val="en-AU"/>
        </w:rPr>
        <w:t>pi1 1.0 * log(par1) = .362671 1.0 pr_info</w:t>
      </w:r>
    </w:p>
    <w:p w14:paraId="602F227A" w14:textId="77777777" w:rsidR="008423B9" w:rsidRDefault="00C82F04" w:rsidP="00C82F04">
      <w:pPr>
        <w:rPr>
          <w:lang w:val="en-AU"/>
        </w:rPr>
      </w:pPr>
      <w:r w:rsidRPr="00C82F04">
        <w:rPr>
          <w:lang w:val="en-AU"/>
        </w:rPr>
        <w:t xml:space="preserve">Note that logs are taken to base 10. </w:t>
      </w:r>
    </w:p>
    <w:p w14:paraId="0B4A8CA6" w14:textId="77777777" w:rsidR="00C82F04" w:rsidRPr="00C82F04" w:rsidRDefault="00C82F04" w:rsidP="00C82F04">
      <w:pPr>
        <w:rPr>
          <w:lang w:val="en-AU"/>
        </w:rPr>
      </w:pPr>
      <w:r w:rsidRPr="00C82F04">
        <w:rPr>
          <w:lang w:val="en-AU"/>
        </w:rPr>
        <w:t xml:space="preserve">The left side of a prior information equation can be comprised of the sum and/or difference of </w:t>
      </w:r>
      <w:r w:rsidRPr="00C82F04">
        <w:rPr>
          <w:lang w:val="en-AU"/>
        </w:rPr>
        <w:lastRenderedPageBreak/>
        <w:t>a number of factor-parameter pairs of the type already illustrated; these pairs must be separated from each other by a “+” or “-” sign, with a space to eithe</w:t>
      </w:r>
      <w:r w:rsidR="005B7753">
        <w:rPr>
          <w:lang w:val="en-AU"/>
        </w:rPr>
        <w:t>r side of the sign. For example</w:t>
      </w:r>
    </w:p>
    <w:p w14:paraId="4602661D" w14:textId="77777777" w:rsidR="00C82F04" w:rsidRPr="00C82F04" w:rsidRDefault="00C82F04" w:rsidP="00C82F04">
      <w:pPr>
        <w:widowControl/>
        <w:spacing w:before="0" w:after="0"/>
        <w:rPr>
          <w:rFonts w:ascii="Courier" w:hAnsi="Courier"/>
          <w:sz w:val="20"/>
          <w:lang w:val="en-AU"/>
        </w:rPr>
      </w:pPr>
      <w:r w:rsidRPr="00C82F04">
        <w:rPr>
          <w:rFonts w:ascii="Courier" w:hAnsi="Courier"/>
          <w:sz w:val="20"/>
          <w:lang w:val="en-AU"/>
        </w:rPr>
        <w:t>pi2 1.0 * par2 + 3.43435 * par4 - 2.389834 * par3 = 1.09e3 3.00 group_pr</w:t>
      </w:r>
    </w:p>
    <w:p w14:paraId="65144E02" w14:textId="77777777" w:rsidR="00C82F04" w:rsidRPr="00C82F04" w:rsidRDefault="00C82F04" w:rsidP="00C82F04">
      <w:pPr>
        <w:rPr>
          <w:lang w:val="en-AU"/>
        </w:rPr>
      </w:pPr>
      <w:r w:rsidRPr="00C82F04">
        <w:rPr>
          <w:lang w:val="en-AU"/>
        </w:rPr>
        <w:t>Prior information equations which include log-transformed parameters must express a relationship between the logs of those parameters. For example</w:t>
      </w:r>
      <w:r w:rsidR="008423B9">
        <w:rPr>
          <w:lang w:val="en-AU"/>
        </w:rPr>
        <w:t>,</w:t>
      </w:r>
      <w:r w:rsidRPr="00C82F04">
        <w:rPr>
          <w:lang w:val="en-AU"/>
        </w:rPr>
        <w:t xml:space="preserve"> if you would like the ratio between the </w:t>
      </w:r>
      <w:r w:rsidR="005B7753">
        <w:rPr>
          <w:lang w:val="en-AU"/>
        </w:rPr>
        <w:t xml:space="preserve">estimated values of parameters </w:t>
      </w:r>
      <w:r w:rsidR="00882C07">
        <w:rPr>
          <w:lang w:val="en-AU"/>
        </w:rPr>
        <w:t>“</w:t>
      </w:r>
      <w:r w:rsidRPr="00882C07">
        <w:rPr>
          <w:lang w:val="en-AU"/>
        </w:rPr>
        <w:t>par1</w:t>
      </w:r>
      <w:r w:rsidR="00882C07">
        <w:rPr>
          <w:lang w:val="en-AU"/>
        </w:rPr>
        <w:t>”</w:t>
      </w:r>
      <w:r w:rsidRPr="00C82F04">
        <w:rPr>
          <w:lang w:val="en-AU"/>
        </w:rPr>
        <w:t xml:space="preserve"> and </w:t>
      </w:r>
      <w:r w:rsidR="00882C07">
        <w:rPr>
          <w:lang w:val="en-AU"/>
        </w:rPr>
        <w:t>“</w:t>
      </w:r>
      <w:r w:rsidRPr="00882C07">
        <w:rPr>
          <w:lang w:val="en-AU"/>
        </w:rPr>
        <w:t>par2</w:t>
      </w:r>
      <w:r w:rsidR="00882C07">
        <w:rPr>
          <w:lang w:val="en-AU"/>
        </w:rPr>
        <w:t>”</w:t>
      </w:r>
      <w:r w:rsidRPr="00C82F04">
        <w:rPr>
          <w:lang w:val="en-AU"/>
        </w:rPr>
        <w:t xml:space="preserve"> to be about 40.0, the prior information </w:t>
      </w:r>
      <w:r w:rsidR="00651D2D">
        <w:rPr>
          <w:lang w:val="en-AU"/>
        </w:rPr>
        <w:t>equation</w:t>
      </w:r>
      <w:r w:rsidRPr="00C82F04">
        <w:rPr>
          <w:lang w:val="en-AU"/>
        </w:rPr>
        <w:t xml:space="preserve"> may be written as</w:t>
      </w:r>
    </w:p>
    <w:p w14:paraId="57019D02" w14:textId="77777777" w:rsidR="00C82F04" w:rsidRPr="00C82F04" w:rsidRDefault="00C82F04" w:rsidP="00C82F04">
      <w:pPr>
        <w:tabs>
          <w:tab w:val="left" w:pos="-1440"/>
          <w:tab w:val="left" w:pos="-720"/>
          <w:tab w:val="left" w:pos="0"/>
          <w:tab w:val="left" w:pos="288"/>
          <w:tab w:val="left" w:pos="720"/>
        </w:tabs>
        <w:suppressAutoHyphens/>
        <w:rPr>
          <w:rFonts w:ascii="Courier" w:hAnsi="Courier"/>
          <w:sz w:val="20"/>
          <w:lang w:val="pt-BR"/>
        </w:rPr>
      </w:pPr>
      <w:r w:rsidRPr="00C82F04">
        <w:rPr>
          <w:rFonts w:ascii="Courier" w:hAnsi="Courier"/>
          <w:sz w:val="20"/>
          <w:lang w:val="pt-BR"/>
        </w:rPr>
        <w:t>pi3 1.0 * log(par1) - 1.0 * log(par2) = 1.60206 2.0  group_pr</w:t>
      </w:r>
    </w:p>
    <w:p w14:paraId="73F14059" w14:textId="77777777" w:rsidR="00C82F04" w:rsidRPr="00C82F04" w:rsidRDefault="00C82F04" w:rsidP="00C82F04">
      <w:pPr>
        <w:rPr>
          <w:lang w:val="en-AU"/>
        </w:rPr>
      </w:pPr>
      <w:r w:rsidRPr="00C82F04">
        <w:rPr>
          <w:lang w:val="en-AU"/>
        </w:rPr>
        <w:t>To the right of the “=” sign of each article of prior information are two real variables and a character variable</w:t>
      </w:r>
      <w:r w:rsidR="00651D2D">
        <w:rPr>
          <w:lang w:val="en-AU"/>
        </w:rPr>
        <w:t>, namely</w:t>
      </w:r>
      <w:r w:rsidRPr="00C82F04">
        <w:rPr>
          <w:lang w:val="en-AU"/>
        </w:rPr>
        <w:t xml:space="preserve"> </w:t>
      </w:r>
      <w:r w:rsidR="0071629F" w:rsidRPr="00C82F04">
        <w:rPr>
          <w:lang w:val="en-AU"/>
        </w:rPr>
        <w:fldChar w:fldCharType="begin"/>
      </w:r>
      <w:r w:rsidRPr="00C82F04">
        <w:rPr>
          <w:lang w:val="en-AU"/>
        </w:rPr>
        <w:instrText>xe "PIVAL"</w:instrText>
      </w:r>
      <w:r w:rsidR="0071629F" w:rsidRPr="00C82F04">
        <w:rPr>
          <w:lang w:val="en-AU"/>
        </w:rPr>
        <w:fldChar w:fldCharType="end"/>
      </w:r>
      <w:r w:rsidRPr="00C82F04">
        <w:rPr>
          <w:lang w:val="en-AU"/>
        </w:rPr>
        <w:t xml:space="preserve">PIVAL, </w:t>
      </w:r>
      <w:r w:rsidR="0071629F" w:rsidRPr="00C82F04">
        <w:rPr>
          <w:lang w:val="en-AU"/>
        </w:rPr>
        <w:fldChar w:fldCharType="begin"/>
      </w:r>
      <w:r w:rsidRPr="00C82F04">
        <w:rPr>
          <w:lang w:val="en-AU"/>
        </w:rPr>
        <w:instrText>xe "WEIGHT"</w:instrText>
      </w:r>
      <w:r w:rsidR="0071629F" w:rsidRPr="00C82F04">
        <w:rPr>
          <w:lang w:val="en-AU"/>
        </w:rPr>
        <w:fldChar w:fldCharType="end"/>
      </w:r>
      <w:r w:rsidRPr="00C82F04">
        <w:rPr>
          <w:lang w:val="en-AU"/>
        </w:rPr>
        <w:t xml:space="preserve">WEIGHT and OBGNME. The first of these is the </w:t>
      </w:r>
      <w:r w:rsidR="00651D2D">
        <w:rPr>
          <w:lang w:val="en-AU"/>
        </w:rPr>
        <w:t xml:space="preserve">“observed </w:t>
      </w:r>
      <w:r w:rsidRPr="00C82F04">
        <w:rPr>
          <w:lang w:val="en-AU"/>
        </w:rPr>
        <w:t>value</w:t>
      </w:r>
      <w:r w:rsidR="00651D2D">
        <w:rPr>
          <w:lang w:val="en-AU"/>
        </w:rPr>
        <w:t>”</w:t>
      </w:r>
      <w:r w:rsidRPr="00C82F04">
        <w:rPr>
          <w:lang w:val="en-AU"/>
        </w:rPr>
        <w:t xml:space="preserve"> of the prior information equation. The second is the </w:t>
      </w:r>
      <w:r w:rsidR="0071629F" w:rsidRPr="00C82F04">
        <w:rPr>
          <w:lang w:val="en-AU"/>
        </w:rPr>
        <w:fldChar w:fldCharType="begin"/>
      </w:r>
      <w:r w:rsidRPr="00C82F04">
        <w:rPr>
          <w:lang w:val="en-AU"/>
        </w:rPr>
        <w:instrText>xe "Weights"</w:instrText>
      </w:r>
      <w:r w:rsidR="0071629F" w:rsidRPr="00C82F04">
        <w:rPr>
          <w:lang w:val="en-AU"/>
        </w:rPr>
        <w:fldChar w:fldCharType="end"/>
      </w:r>
      <w:r w:rsidRPr="00C82F04">
        <w:rPr>
          <w:lang w:val="en-AU"/>
        </w:rPr>
        <w:t xml:space="preserve">weight assigned to the article of prior information in the parameter estimation process. </w:t>
      </w:r>
      <w:r w:rsidR="00651D2D">
        <w:rPr>
          <w:lang w:val="en-AU"/>
        </w:rPr>
        <w:t>This</w:t>
      </w:r>
      <w:r w:rsidRPr="00C82F04">
        <w:rPr>
          <w:lang w:val="en-AU"/>
        </w:rPr>
        <w:t xml:space="preserve"> can be zero if you wish</w:t>
      </w:r>
      <w:r w:rsidR="00651D2D">
        <w:rPr>
          <w:lang w:val="en-AU"/>
        </w:rPr>
        <w:t xml:space="preserve"> (thereby removing the prior information equation from consideration)</w:t>
      </w:r>
      <w:r w:rsidR="008423B9">
        <w:rPr>
          <w:lang w:val="en-AU"/>
        </w:rPr>
        <w:t xml:space="preserve">; however it </w:t>
      </w:r>
      <w:r w:rsidR="00651D2D">
        <w:rPr>
          <w:lang w:val="en-AU"/>
        </w:rPr>
        <w:t xml:space="preserve">must not be negative. </w:t>
      </w:r>
    </w:p>
    <w:p w14:paraId="093E8262" w14:textId="77777777" w:rsidR="00C82F04" w:rsidRPr="00C82F04" w:rsidRDefault="00C82F04" w:rsidP="00C82F04">
      <w:pPr>
        <w:rPr>
          <w:lang w:val="en-AU"/>
        </w:rPr>
      </w:pPr>
      <w:r w:rsidRPr="00C82F04">
        <w:rPr>
          <w:lang w:val="en-AU"/>
        </w:rPr>
        <w:t xml:space="preserve">The final item </w:t>
      </w:r>
      <w:r w:rsidR="00125AD6">
        <w:rPr>
          <w:lang w:val="en-AU"/>
        </w:rPr>
        <w:t>associated</w:t>
      </w:r>
      <w:r w:rsidR="008423B9">
        <w:rPr>
          <w:lang w:val="en-AU"/>
        </w:rPr>
        <w:t xml:space="preserve"> with each article of </w:t>
      </w:r>
      <w:r w:rsidRPr="00C82F04">
        <w:rPr>
          <w:lang w:val="en-AU"/>
        </w:rPr>
        <w:t>prior information must be the observation group to which the prior information</w:t>
      </w:r>
      <w:r w:rsidR="008423B9">
        <w:rPr>
          <w:lang w:val="en-AU"/>
        </w:rPr>
        <w:t xml:space="preserve"> equation</w:t>
      </w:r>
      <w:r w:rsidRPr="00C82F04">
        <w:rPr>
          <w:lang w:val="en-AU"/>
        </w:rPr>
        <w:t xml:space="preserve"> belongs. Recall that each observation, and each prior information</w:t>
      </w:r>
      <w:r w:rsidR="008423B9">
        <w:rPr>
          <w:lang w:val="en-AU"/>
        </w:rPr>
        <w:t xml:space="preserve"> equation</w:t>
      </w:r>
      <w:r w:rsidRPr="00C82F04">
        <w:rPr>
          <w:lang w:val="en-AU"/>
        </w:rPr>
        <w:t xml:space="preserve">, cited in a PEST control file must be assigned to an observation group. In the course of </w:t>
      </w:r>
      <w:r w:rsidR="005B7753">
        <w:rPr>
          <w:lang w:val="en-AU"/>
        </w:rPr>
        <w:t>implementing</w:t>
      </w:r>
      <w:r w:rsidRPr="00C82F04">
        <w:rPr>
          <w:lang w:val="en-AU"/>
        </w:rPr>
        <w:t xml:space="preserve"> </w:t>
      </w:r>
      <w:r w:rsidR="008423B9">
        <w:rPr>
          <w:lang w:val="en-AU"/>
        </w:rPr>
        <w:t>an</w:t>
      </w:r>
      <w:r w:rsidRPr="00C82F04">
        <w:rPr>
          <w:lang w:val="en-AU"/>
        </w:rPr>
        <w:t xml:space="preserve"> </w:t>
      </w:r>
      <w:r w:rsidR="005B7753">
        <w:rPr>
          <w:lang w:val="en-AU"/>
        </w:rPr>
        <w:t>inversion</w:t>
      </w:r>
      <w:r w:rsidRPr="00C82F04">
        <w:rPr>
          <w:lang w:val="en-AU"/>
        </w:rPr>
        <w:t xml:space="preserve"> process, </w:t>
      </w:r>
      <w:r w:rsidR="005251F6">
        <w:rPr>
          <w:lang w:val="en-AU"/>
        </w:rPr>
        <w:t>programs</w:t>
      </w:r>
      <w:r w:rsidR="008423B9">
        <w:rPr>
          <w:lang w:val="en-AU"/>
        </w:rPr>
        <w:t xml:space="preserve"> such as PESTPP</w:t>
      </w:r>
      <w:r w:rsidRPr="00C82F04">
        <w:rPr>
          <w:lang w:val="en-AU"/>
        </w:rPr>
        <w:t xml:space="preserve"> calculate the contribution made to the objective function by each such observation group. The name of any observation group to which an item of prior information is assigned, must also be cited in the “observation groups” section of the PEST control file. As was discussed above, the name of an observation group must be twelve characters or less in length. </w:t>
      </w:r>
    </w:p>
    <w:p w14:paraId="3E1C9A61" w14:textId="77777777" w:rsidR="00C82F04" w:rsidRPr="00C82F04" w:rsidRDefault="00C82F04" w:rsidP="00C82F04">
      <w:pPr>
        <w:rPr>
          <w:lang w:val="en-AU"/>
        </w:rPr>
      </w:pPr>
      <w:r w:rsidRPr="00C82F04">
        <w:rPr>
          <w:lang w:val="en-AU"/>
        </w:rPr>
        <w:t xml:space="preserve">When </w:t>
      </w:r>
      <w:r w:rsidR="008423B9">
        <w:rPr>
          <w:lang w:val="en-AU"/>
        </w:rPr>
        <w:t>adding</w:t>
      </w:r>
      <w:r w:rsidRPr="00C82F04">
        <w:rPr>
          <w:lang w:val="en-AU"/>
        </w:rPr>
        <w:t xml:space="preserve"> prior information</w:t>
      </w:r>
      <w:r w:rsidR="008423B9">
        <w:rPr>
          <w:lang w:val="en-AU"/>
        </w:rPr>
        <w:t xml:space="preserve"> to a PEST control file,</w:t>
      </w:r>
      <w:r w:rsidRPr="00C82F04">
        <w:rPr>
          <w:lang w:val="en-AU"/>
        </w:rPr>
        <w:t xml:space="preserve"> you should note that no two prior information equations should say the same thing. Thus the following pair of pri</w:t>
      </w:r>
      <w:r w:rsidR="0048738B">
        <w:rPr>
          <w:lang w:val="en-AU"/>
        </w:rPr>
        <w:t>or information lines is illegal.</w:t>
      </w:r>
    </w:p>
    <w:p w14:paraId="6A5B5E97" w14:textId="77777777" w:rsidR="00C82F04" w:rsidRPr="00C82F04" w:rsidRDefault="00C82F04" w:rsidP="00C82F04">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pi1 2.0 * log(par1) + 2.5 * log(par2) - 3.5 * log(par3) = 1.342 1.00 obgp1</w:t>
      </w:r>
    </w:p>
    <w:p w14:paraId="4E48C183" w14:textId="77777777" w:rsidR="00C82F04" w:rsidRPr="00C82F04" w:rsidRDefault="00C82F04" w:rsidP="00C82F04">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pi2 4.0 * log(par1) + 5.0 * log(par2) - 7.0 * log(par3) = 2.684 1.00 obgp2</w:t>
      </w:r>
    </w:p>
    <w:p w14:paraId="5834A5B1" w14:textId="77777777" w:rsidR="003D3EF6" w:rsidRPr="00C82F04" w:rsidRDefault="003D3EF6" w:rsidP="003D3EF6">
      <w:pPr>
        <w:rPr>
          <w:lang w:val="en-AU"/>
        </w:rPr>
      </w:pPr>
      <w:r w:rsidRPr="00C82F04">
        <w:rPr>
          <w:lang w:val="en-AU"/>
        </w:rPr>
        <w:t xml:space="preserve">If you wish to break a single prior information </w:t>
      </w:r>
      <w:r w:rsidR="008423B9">
        <w:rPr>
          <w:lang w:val="en-AU"/>
        </w:rPr>
        <w:t>equation</w:t>
      </w:r>
      <w:r w:rsidRPr="00C82F04">
        <w:rPr>
          <w:lang w:val="en-AU"/>
        </w:rPr>
        <w:t xml:space="preserve"> into more than one line, use the </w:t>
      </w:r>
      <w:r w:rsidR="0071629F" w:rsidRPr="00C82F04">
        <w:rPr>
          <w:lang w:val="en-AU"/>
        </w:rPr>
        <w:fldChar w:fldCharType="begin"/>
      </w:r>
      <w:r w:rsidRPr="00C82F04">
        <w:rPr>
          <w:lang w:val="en-AU"/>
        </w:rPr>
        <w:instrText>xe "Continuation character"</w:instrText>
      </w:r>
      <w:r w:rsidR="0071629F" w:rsidRPr="00C82F04">
        <w:rPr>
          <w:lang w:val="en-AU"/>
        </w:rPr>
        <w:fldChar w:fldCharType="end"/>
      </w:r>
      <w:r w:rsidRPr="00C82F04">
        <w:rPr>
          <w:lang w:val="en-AU"/>
        </w:rPr>
        <w:t>continuation character “</w:t>
      </w:r>
      <w:r w:rsidR="0071629F" w:rsidRPr="00C82F04">
        <w:rPr>
          <w:lang w:val="en-AU"/>
        </w:rPr>
        <w:fldChar w:fldCharType="begin"/>
      </w:r>
      <w:r w:rsidRPr="00C82F04">
        <w:rPr>
          <w:lang w:val="en-AU"/>
        </w:rPr>
        <w:instrText>xe "&amp;"</w:instrText>
      </w:r>
      <w:r w:rsidR="0071629F" w:rsidRPr="00C82F04">
        <w:rPr>
          <w:lang w:val="en-AU"/>
        </w:rPr>
        <w:fldChar w:fldCharType="end"/>
      </w:r>
      <w:r w:rsidRPr="00C82F04">
        <w:rPr>
          <w:lang w:val="en-AU"/>
        </w:rPr>
        <w:t xml:space="preserve">&amp;”. This must be placed at the beginning of each continuation line, separated from the item which follows it by a space. The line break must be placed between individual items of a prior information </w:t>
      </w:r>
      <w:r w:rsidR="008423B9">
        <w:rPr>
          <w:lang w:val="en-AU"/>
        </w:rPr>
        <w:t>equation</w:t>
      </w:r>
      <w:r w:rsidRPr="00C82F04">
        <w:rPr>
          <w:lang w:val="en-AU"/>
        </w:rPr>
        <w:t xml:space="preserve">; not within an item. Thus the following lines convey the same information as does the first of the above </w:t>
      </w:r>
      <w:r>
        <w:rPr>
          <w:lang w:val="en-AU"/>
        </w:rPr>
        <w:t>pair of prior information lines.</w:t>
      </w:r>
    </w:p>
    <w:p w14:paraId="76C54EBD"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pi1 </w:t>
      </w:r>
    </w:p>
    <w:p w14:paraId="0A6AA7E4"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2.0 </w:t>
      </w:r>
    </w:p>
    <w:p w14:paraId="38B799CA"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 </w:t>
      </w:r>
    </w:p>
    <w:p w14:paraId="7693AA8E"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log(par1) </w:t>
      </w:r>
    </w:p>
    <w:p w14:paraId="1A02F111"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 </w:t>
      </w:r>
    </w:p>
    <w:p w14:paraId="7DE6C6CE"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2.5 </w:t>
      </w:r>
    </w:p>
    <w:p w14:paraId="1965BE6E"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 </w:t>
      </w:r>
    </w:p>
    <w:p w14:paraId="6F474385"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log(par2) </w:t>
      </w:r>
    </w:p>
    <w:p w14:paraId="1BF6430C"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 </w:t>
      </w:r>
    </w:p>
    <w:p w14:paraId="5176F568"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3.5 </w:t>
      </w:r>
    </w:p>
    <w:p w14:paraId="5BB16CA6"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 </w:t>
      </w:r>
    </w:p>
    <w:p w14:paraId="40A1FC4A"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log(par3) </w:t>
      </w:r>
    </w:p>
    <w:p w14:paraId="21587083"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 </w:t>
      </w:r>
    </w:p>
    <w:p w14:paraId="58E10BF5"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1.342 </w:t>
      </w:r>
    </w:p>
    <w:p w14:paraId="4C94A2F3"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&amp; 1.00</w:t>
      </w:r>
    </w:p>
    <w:p w14:paraId="7D3C2229"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&amp; obgp1</w:t>
      </w:r>
    </w:p>
    <w:p w14:paraId="06F76F97" w14:textId="77777777" w:rsidR="003D3EF6" w:rsidRPr="00C82F04" w:rsidRDefault="003D3EF6" w:rsidP="003D3EF6">
      <w:pPr>
        <w:rPr>
          <w:lang w:val="en-AU"/>
        </w:rPr>
      </w:pPr>
      <w:r w:rsidRPr="00C82F04">
        <w:rPr>
          <w:lang w:val="en-AU"/>
        </w:rPr>
        <w:t>However the following</w:t>
      </w:r>
      <w:r>
        <w:rPr>
          <w:lang w:val="en-AU"/>
        </w:rPr>
        <w:t xml:space="preserve"> article of</w:t>
      </w:r>
      <w:r w:rsidRPr="00C82F04">
        <w:rPr>
          <w:lang w:val="en-AU"/>
        </w:rPr>
        <w:t xml:space="preserve"> prior information is illegal because of the break between “log” </w:t>
      </w:r>
      <w:r w:rsidRPr="00C82F04">
        <w:rPr>
          <w:lang w:val="en-AU"/>
        </w:rPr>
        <w:lastRenderedPageBreak/>
        <w:t>and “par2":</w:t>
      </w:r>
    </w:p>
    <w:p w14:paraId="5D80AE86" w14:textId="77777777" w:rsidR="003D3EF6" w:rsidRPr="00C82F04" w:rsidRDefault="003D3EF6" w:rsidP="003D3EF6">
      <w:pPr>
        <w:spacing w:before="0" w:after="0"/>
        <w:rPr>
          <w:rFonts w:ascii="Courier" w:hAnsi="Courier"/>
          <w:sz w:val="20"/>
          <w:lang w:val="pt-BR"/>
        </w:rPr>
      </w:pPr>
      <w:r w:rsidRPr="00C82F04">
        <w:rPr>
          <w:rFonts w:ascii="Courier" w:hAnsi="Courier"/>
          <w:sz w:val="20"/>
          <w:lang w:val="pt-BR"/>
        </w:rPr>
        <w:t>pi1 2.0 * log(par1) + 2.5 * log</w:t>
      </w:r>
    </w:p>
    <w:p w14:paraId="2CB42D23" w14:textId="77777777" w:rsidR="00BB0F69" w:rsidRDefault="003D3EF6" w:rsidP="003D3EF6">
      <w:pPr>
        <w:spacing w:before="0" w:after="0"/>
        <w:rPr>
          <w:lang w:val="en-AU"/>
        </w:rPr>
      </w:pPr>
      <w:r w:rsidRPr="00C82F04">
        <w:rPr>
          <w:rFonts w:ascii="Courier" w:hAnsi="Courier"/>
          <w:sz w:val="20"/>
          <w:lang w:val="pt-BR"/>
        </w:rPr>
        <w:t>&amp; (par2) - 3.5 * log(par3) = 1.342 1.00 obgp1</w:t>
      </w:r>
    </w:p>
    <w:p w14:paraId="1734651E" w14:textId="77777777" w:rsidR="00963C97" w:rsidRDefault="00963C97" w:rsidP="008A5C32">
      <w:pPr>
        <w:pStyle w:val="Heading2"/>
      </w:pPr>
      <w:bookmarkStart w:id="1978" w:name="_Toc520535224"/>
      <w:r>
        <w:t>4.16 Regularization Section</w:t>
      </w:r>
      <w:bookmarkEnd w:id="1978"/>
    </w:p>
    <w:p w14:paraId="5017FBBA" w14:textId="77777777" w:rsidR="00963C97" w:rsidRDefault="00CE2208" w:rsidP="00963C97">
      <w:pPr>
        <w:rPr>
          <w:lang w:val="en-AU"/>
        </w:rPr>
      </w:pPr>
      <w:r>
        <w:rPr>
          <w:lang w:val="en-AU"/>
        </w:rPr>
        <w:t>The regularization section</w:t>
      </w:r>
      <w:r w:rsidR="00EE396D">
        <w:rPr>
          <w:lang w:val="en-AU"/>
        </w:rPr>
        <w:t xml:space="preserve"> of a PEST control file</w:t>
      </w:r>
      <w:r>
        <w:rPr>
          <w:lang w:val="en-AU"/>
        </w:rPr>
        <w:t xml:space="preserve"> is optional. If PESTMODE is not set to “regularization”</w:t>
      </w:r>
      <w:r w:rsidR="00EE396D">
        <w:rPr>
          <w:lang w:val="en-AU"/>
        </w:rPr>
        <w:t>,</w:t>
      </w:r>
      <w:r>
        <w:rPr>
          <w:lang w:val="en-AU"/>
        </w:rPr>
        <w:t xml:space="preserve"> it is </w:t>
      </w:r>
      <w:r w:rsidR="00EE396D">
        <w:rPr>
          <w:lang w:val="en-AU"/>
        </w:rPr>
        <w:t>redundant</w:t>
      </w:r>
      <w:r>
        <w:rPr>
          <w:lang w:val="en-AU"/>
        </w:rPr>
        <w:t xml:space="preserve">. If it is set to </w:t>
      </w:r>
      <w:r w:rsidR="00EE396D">
        <w:rPr>
          <w:lang w:val="en-AU"/>
        </w:rPr>
        <w:t>“</w:t>
      </w:r>
      <w:r w:rsidR="00143C09">
        <w:rPr>
          <w:lang w:val="en-AU"/>
        </w:rPr>
        <w:t>regularization</w:t>
      </w:r>
      <w:r w:rsidR="00EE396D">
        <w:rPr>
          <w:lang w:val="en-AU"/>
        </w:rPr>
        <w:t>”</w:t>
      </w:r>
      <w:r>
        <w:rPr>
          <w:lang w:val="en-AU"/>
        </w:rPr>
        <w:t xml:space="preserve"> and a </w:t>
      </w:r>
      <w:r w:rsidR="00BA288E">
        <w:rPr>
          <w:lang w:val="en-AU"/>
        </w:rPr>
        <w:t xml:space="preserve">“regularization” section is not </w:t>
      </w:r>
      <w:r w:rsidR="00EE396D">
        <w:rPr>
          <w:lang w:val="en-AU"/>
        </w:rPr>
        <w:t>provided</w:t>
      </w:r>
      <w:r w:rsidR="00BA288E">
        <w:rPr>
          <w:lang w:val="en-AU"/>
        </w:rPr>
        <w:t xml:space="preserve">, </w:t>
      </w:r>
      <w:r w:rsidR="00EE396D">
        <w:rPr>
          <w:lang w:val="en-AU"/>
        </w:rPr>
        <w:t>the PESTPP program</w:t>
      </w:r>
      <w:r w:rsidR="007F1654">
        <w:rPr>
          <w:lang w:val="en-AU"/>
        </w:rPr>
        <w:t xml:space="preserve"> (the only program of the PEST++ suite which uses this section)</w:t>
      </w:r>
      <w:r w:rsidR="00EE396D">
        <w:rPr>
          <w:lang w:val="en-AU"/>
        </w:rPr>
        <w:t xml:space="preserve"> provides </w:t>
      </w:r>
      <w:r w:rsidR="00BA288E">
        <w:rPr>
          <w:lang w:val="en-AU"/>
        </w:rPr>
        <w:t>default values for the</w:t>
      </w:r>
      <w:r w:rsidR="00EE396D">
        <w:rPr>
          <w:lang w:val="en-AU"/>
        </w:rPr>
        <w:t xml:space="preserve"> control</w:t>
      </w:r>
      <w:r w:rsidR="00BA288E">
        <w:rPr>
          <w:lang w:val="en-AU"/>
        </w:rPr>
        <w:t xml:space="preserve"> variables that </w:t>
      </w:r>
      <w:r w:rsidR="00EE396D">
        <w:rPr>
          <w:lang w:val="en-AU"/>
        </w:rPr>
        <w:t>are featured in it</w:t>
      </w:r>
      <w:r w:rsidR="00BA288E">
        <w:rPr>
          <w:lang w:val="en-AU"/>
        </w:rPr>
        <w:t>. These variables are now described.</w:t>
      </w:r>
      <w:r w:rsidR="0075790D">
        <w:rPr>
          <w:lang w:val="en-AU"/>
        </w:rPr>
        <w:t xml:space="preserve"> To clarify the meanings of some of the terms</w:t>
      </w:r>
      <w:r w:rsidR="00EE396D">
        <w:rPr>
          <w:lang w:val="en-AU"/>
        </w:rPr>
        <w:t xml:space="preserve"> that appear</w:t>
      </w:r>
      <w:r w:rsidR="0075790D">
        <w:rPr>
          <w:lang w:val="en-AU"/>
        </w:rPr>
        <w:t xml:space="preserve"> in the following explanation, see the description of PESTPP </w:t>
      </w:r>
      <w:r w:rsidR="006542E9">
        <w:rPr>
          <w:lang w:val="en-AU"/>
        </w:rPr>
        <w:t xml:space="preserve">in chapter 6 of </w:t>
      </w:r>
      <w:r w:rsidR="0075790D">
        <w:rPr>
          <w:lang w:val="en-AU"/>
        </w:rPr>
        <w:t>this manual.</w:t>
      </w:r>
      <w:r w:rsidR="00BA288E">
        <w:rPr>
          <w:lang w:val="en-AU"/>
        </w:rPr>
        <w:t xml:space="preserve"> For more </w:t>
      </w:r>
      <w:r w:rsidR="0075790D">
        <w:rPr>
          <w:lang w:val="en-AU"/>
        </w:rPr>
        <w:t xml:space="preserve">general </w:t>
      </w:r>
      <w:r w:rsidR="00BA288E">
        <w:rPr>
          <w:lang w:val="en-AU"/>
        </w:rPr>
        <w:t xml:space="preserve">information on </w:t>
      </w:r>
      <w:r w:rsidR="00143C09">
        <w:rPr>
          <w:lang w:val="en-AU"/>
        </w:rPr>
        <w:t>regularization</w:t>
      </w:r>
      <w:r w:rsidR="0075790D">
        <w:rPr>
          <w:lang w:val="en-AU"/>
        </w:rPr>
        <w:t>,</w:t>
      </w:r>
      <w:r w:rsidR="00BA288E">
        <w:rPr>
          <w:lang w:val="en-AU"/>
        </w:rPr>
        <w:t xml:space="preserve"> see Doherty (2015). </w:t>
      </w:r>
    </w:p>
    <w:p w14:paraId="4320E184" w14:textId="77777777" w:rsidR="00BA288E" w:rsidRPr="00FE4430" w:rsidRDefault="00BA288E" w:rsidP="00BA288E">
      <w:pPr>
        <w:pStyle w:val="Heading4"/>
        <w:rPr>
          <w:lang w:val="en-AU"/>
        </w:rPr>
      </w:pPr>
      <w:r w:rsidRPr="00FE4430">
        <w:rPr>
          <w:lang w:val="en-AU"/>
        </w:rPr>
        <w:t>PHIMLIM</w:t>
      </w:r>
    </w:p>
    <w:p w14:paraId="5F7861B6" w14:textId="7E856A11" w:rsidR="00BA288E" w:rsidRDefault="00BA288E" w:rsidP="00BA288E">
      <w:pPr>
        <w:rPr>
          <w:lang w:val="en-AU"/>
        </w:rPr>
      </w:pPr>
      <w:r w:rsidRPr="00FE4430">
        <w:rPr>
          <w:lang w:val="en-AU"/>
        </w:rPr>
        <w:t>This</w:t>
      </w:r>
      <w:r w:rsidR="0071629F" w:rsidRPr="00FE4430">
        <w:rPr>
          <w:lang w:val="en-AU"/>
        </w:rPr>
        <w:fldChar w:fldCharType="begin"/>
      </w:r>
      <w:r w:rsidRPr="00FE4430">
        <w:rPr>
          <w:lang w:val="en-AU"/>
        </w:rPr>
        <w:instrText xml:space="preserve"> XE PHIMLIM </w:instrText>
      </w:r>
      <w:r w:rsidR="0071629F" w:rsidRPr="00FE4430">
        <w:rPr>
          <w:lang w:val="en-AU"/>
        </w:rPr>
        <w:fldChar w:fldCharType="end"/>
      </w:r>
      <w:r w:rsidRPr="00FE4430">
        <w:rPr>
          <w:lang w:val="en-AU"/>
        </w:rPr>
        <w:t xml:space="preserve"> is</w:t>
      </w:r>
      <w:r>
        <w:rPr>
          <w:lang w:val="en-AU"/>
        </w:rPr>
        <w:t xml:space="preserve"> the target measurement objective function</w:t>
      </w:r>
      <w:r w:rsidR="00C01B88">
        <w:rPr>
          <w:lang w:val="en-AU"/>
        </w:rPr>
        <w:t>; it is</w:t>
      </w:r>
      <w:r>
        <w:rPr>
          <w:lang w:val="en-AU"/>
        </w:rPr>
        <w:t xml:space="preserve"> the measurement objective function that PEST</w:t>
      </w:r>
      <w:r w:rsidR="00874605">
        <w:rPr>
          <w:lang w:val="en-AU"/>
        </w:rPr>
        <w:t>PP</w:t>
      </w:r>
      <w:r>
        <w:rPr>
          <w:lang w:val="en-AU"/>
        </w:rPr>
        <w:t xml:space="preserve"> “aims for” while keeping the </w:t>
      </w:r>
      <w:r w:rsidR="00143C09">
        <w:rPr>
          <w:lang w:val="en-AU"/>
        </w:rPr>
        <w:t>regularization</w:t>
      </w:r>
      <w:r>
        <w:rPr>
          <w:lang w:val="en-AU"/>
        </w:rPr>
        <w:t xml:space="preserve"> objective function as low as possible. During every iteration of the inversion process</w:t>
      </w:r>
      <w:r w:rsidR="006542E9">
        <w:rPr>
          <w:lang w:val="en-AU"/>
        </w:rPr>
        <w:t>,</w:t>
      </w:r>
      <w:r>
        <w:rPr>
          <w:lang w:val="en-AU"/>
        </w:rPr>
        <w:t xml:space="preserve"> PESTPP calculates a </w:t>
      </w:r>
      <w:r w:rsidR="00143C09">
        <w:rPr>
          <w:lang w:val="en-AU"/>
        </w:rPr>
        <w:t>regularization</w:t>
      </w:r>
      <w:r>
        <w:rPr>
          <w:lang w:val="en-AU"/>
        </w:rPr>
        <w:t xml:space="preserve"> weight factor that attempts to achieves this balance.</w:t>
      </w:r>
    </w:p>
    <w:p w14:paraId="28497E60" w14:textId="0C1E1262" w:rsidR="00BA288E" w:rsidRDefault="0075790D" w:rsidP="00BA288E">
      <w:pPr>
        <w:rPr>
          <w:lang w:val="en-AU"/>
        </w:rPr>
      </w:pPr>
      <w:r>
        <w:rPr>
          <w:lang w:val="en-AU"/>
        </w:rPr>
        <w:t xml:space="preserve">If you do not know </w:t>
      </w:r>
      <w:r w:rsidR="00BA288E">
        <w:rPr>
          <w:lang w:val="en-AU"/>
        </w:rPr>
        <w:t>how good a fit can be achieved between model outputs and the calibration dataset,</w:t>
      </w:r>
      <w:r>
        <w:rPr>
          <w:lang w:val="en-AU"/>
        </w:rPr>
        <w:t xml:space="preserve"> set</w:t>
      </w:r>
      <w:r w:rsidR="00BA288E">
        <w:rPr>
          <w:lang w:val="en-AU"/>
        </w:rPr>
        <w:t xml:space="preserve"> PHIMLIM very low</w:t>
      </w:r>
      <w:r>
        <w:rPr>
          <w:lang w:val="en-AU"/>
        </w:rPr>
        <w:t xml:space="preserve"> (</w:t>
      </w:r>
      <w:r w:rsidR="00BA288E">
        <w:rPr>
          <w:lang w:val="en-AU"/>
        </w:rPr>
        <w:t>for example 1</w:t>
      </w:r>
      <w:r w:rsidR="00874605">
        <w:rPr>
          <w:lang w:val="en-AU"/>
        </w:rPr>
        <w:t>.0</w:t>
      </w:r>
      <w:r w:rsidR="00BA288E">
        <w:rPr>
          <w:lang w:val="en-AU"/>
        </w:rPr>
        <w:t>E-10</w:t>
      </w:r>
      <w:r>
        <w:rPr>
          <w:lang w:val="en-AU"/>
        </w:rPr>
        <w:t>)</w:t>
      </w:r>
      <w:r w:rsidR="00BA288E">
        <w:rPr>
          <w:lang w:val="en-AU"/>
        </w:rPr>
        <w:t xml:space="preserve"> just to see how good a fit</w:t>
      </w:r>
      <w:r w:rsidR="006542E9">
        <w:rPr>
          <w:lang w:val="en-AU"/>
        </w:rPr>
        <w:t xml:space="preserve"> you can get</w:t>
      </w:r>
      <w:r w:rsidR="00BA288E">
        <w:rPr>
          <w:lang w:val="en-AU"/>
        </w:rPr>
        <w:t xml:space="preserve"> between model outputs and field measurements. Meanwhile, the FRACPHIM control variable (see below) can be set to a value such as 0.1; this prevents </w:t>
      </w:r>
      <w:r w:rsidR="00143C09">
        <w:rPr>
          <w:lang w:val="en-AU"/>
        </w:rPr>
        <w:t>regularization</w:t>
      </w:r>
      <w:r w:rsidR="00BA288E">
        <w:rPr>
          <w:lang w:val="en-AU"/>
        </w:rPr>
        <w:t xml:space="preserve"> constraints on parameter values from being totally ignored on the way to achieving the best possible fit with the data. If it turns out that the fit between model outcomes and the calibration dataset is poor, this may indicate that the model needs refinement; by seeking the best possible fit with the calibration dataset you get to find this out early in the calibration process. However if the fit is good, then PHIMLIM can be set to a value 5 percent to 10 percent higher than the best measurement objective function </w:t>
      </w:r>
      <w:r w:rsidR="00874605">
        <w:rPr>
          <w:lang w:val="en-AU"/>
        </w:rPr>
        <w:t>attained</w:t>
      </w:r>
      <w:r w:rsidR="00BA288E">
        <w:rPr>
          <w:lang w:val="en-AU"/>
        </w:rPr>
        <w:t xml:space="preserve"> during this PEST</w:t>
      </w:r>
      <w:r>
        <w:rPr>
          <w:lang w:val="en-AU"/>
        </w:rPr>
        <w:t>PP</w:t>
      </w:r>
      <w:r w:rsidR="00BA288E">
        <w:rPr>
          <w:lang w:val="en-AU"/>
        </w:rPr>
        <w:t xml:space="preserve"> run</w:t>
      </w:r>
      <w:r w:rsidR="00874605">
        <w:rPr>
          <w:lang w:val="en-AU"/>
        </w:rPr>
        <w:t>,</w:t>
      </w:r>
      <w:r w:rsidR="00BA288E">
        <w:rPr>
          <w:lang w:val="en-AU"/>
        </w:rPr>
        <w:t xml:space="preserve"> </w:t>
      </w:r>
      <w:r w:rsidR="00C01B88">
        <w:rPr>
          <w:lang w:val="en-AU"/>
        </w:rPr>
        <w:t>before</w:t>
      </w:r>
      <w:r w:rsidR="00BA288E">
        <w:rPr>
          <w:lang w:val="en-AU"/>
        </w:rPr>
        <w:t xml:space="preserve"> running PEST</w:t>
      </w:r>
      <w:r>
        <w:rPr>
          <w:lang w:val="en-AU"/>
        </w:rPr>
        <w:t>PP</w:t>
      </w:r>
      <w:r w:rsidR="00BA288E">
        <w:rPr>
          <w:lang w:val="en-AU"/>
        </w:rPr>
        <w:t xml:space="preserve"> again. Parameter values achieved during the next PEST</w:t>
      </w:r>
      <w:r>
        <w:rPr>
          <w:lang w:val="en-AU"/>
        </w:rPr>
        <w:t>PP</w:t>
      </w:r>
      <w:r w:rsidR="00BA288E">
        <w:rPr>
          <w:lang w:val="en-AU"/>
        </w:rPr>
        <w:t xml:space="preserve"> run should be far more pleasing than those achieved during the first run; it is normally in achieving the last 5 percent to 10 percent reduction in the measurement objective function that parameters are assigned values that violate sensibility constraints as over-fitting occurs.</w:t>
      </w:r>
    </w:p>
    <w:p w14:paraId="2681FB00" w14:textId="77777777" w:rsidR="00BA288E" w:rsidRPr="00FE4430" w:rsidRDefault="00BA288E" w:rsidP="00BA288E">
      <w:pPr>
        <w:pStyle w:val="Heading4"/>
        <w:rPr>
          <w:lang w:val="en-AU"/>
        </w:rPr>
      </w:pPr>
      <w:r w:rsidRPr="00FE4430">
        <w:rPr>
          <w:lang w:val="en-AU"/>
        </w:rPr>
        <w:t>PHIMACCEPT</w:t>
      </w:r>
    </w:p>
    <w:p w14:paraId="6386E579" w14:textId="2898BE2C" w:rsidR="00BA288E" w:rsidRPr="00FE4430" w:rsidRDefault="00BA288E" w:rsidP="00BA288E">
      <w:pPr>
        <w:rPr>
          <w:lang w:val="en-AU"/>
        </w:rPr>
      </w:pPr>
      <w:r w:rsidRPr="00FE4430">
        <w:rPr>
          <w:lang w:val="en-AU"/>
        </w:rPr>
        <w:t>During</w:t>
      </w:r>
      <w:r w:rsidR="0071629F" w:rsidRPr="00FE4430">
        <w:rPr>
          <w:lang w:val="en-AU"/>
        </w:rPr>
        <w:fldChar w:fldCharType="begin"/>
      </w:r>
      <w:r w:rsidRPr="00FE4430">
        <w:rPr>
          <w:lang w:val="en-AU"/>
        </w:rPr>
        <w:instrText xml:space="preserve"> XE PHIMACCEPT </w:instrText>
      </w:r>
      <w:r w:rsidR="0071629F" w:rsidRPr="00FE4430">
        <w:rPr>
          <w:lang w:val="en-AU"/>
        </w:rPr>
        <w:fldChar w:fldCharType="end"/>
      </w:r>
      <w:r w:rsidRPr="00FE4430">
        <w:rPr>
          <w:lang w:val="en-AU"/>
        </w:rPr>
        <w:t xml:space="preserve"> each iteration, just after it has linearized the</w:t>
      </w:r>
      <w:r w:rsidR="00C01B88">
        <w:rPr>
          <w:lang w:val="en-AU"/>
        </w:rPr>
        <w:t xml:space="preserve"> inverse</w:t>
      </w:r>
      <w:r w:rsidRPr="00FE4430">
        <w:rPr>
          <w:lang w:val="en-AU"/>
        </w:rPr>
        <w:t xml:space="preserve"> problem through calculating the Jacobian matrix, and just before it begins calculation of the parameter upgrade vector, PEST</w:t>
      </w:r>
      <w:r w:rsidR="0075790D">
        <w:rPr>
          <w:lang w:val="en-AU"/>
        </w:rPr>
        <w:t>PP</w:t>
      </w:r>
      <w:r w:rsidRPr="00FE4430">
        <w:rPr>
          <w:lang w:val="en-AU"/>
        </w:rPr>
        <w:t xml:space="preserve"> calculates the optimal value of the </w:t>
      </w:r>
      <w:r w:rsidR="00143C09">
        <w:rPr>
          <w:lang w:val="en-AU"/>
        </w:rPr>
        <w:t>regularization</w:t>
      </w:r>
      <w:r w:rsidRPr="00FE4430">
        <w:rPr>
          <w:lang w:val="en-AU"/>
        </w:rPr>
        <w:t xml:space="preserve"> weight factor for that iteration. This is the value which, under the linearity assumption encapsulated in the Jacobian matrix, results in a parameter upgrade vector for which the measurement objective function</w:t>
      </w:r>
      <w:r>
        <w:rPr>
          <w:lang w:val="en-AU"/>
        </w:rPr>
        <w:t xml:space="preserve"> </w:t>
      </w:r>
      <w:r w:rsidRPr="00FE4430">
        <w:rPr>
          <w:lang w:val="en-AU"/>
        </w:rPr>
        <w:t>is equal to PHIMLIM. However, due to the approximate nature of the linearity assumption, PEST</w:t>
      </w:r>
      <w:r w:rsidR="0075790D">
        <w:rPr>
          <w:lang w:val="en-AU"/>
        </w:rPr>
        <w:t>PP</w:t>
      </w:r>
      <w:r w:rsidRPr="00FE4430">
        <w:rPr>
          <w:lang w:val="en-AU"/>
        </w:rPr>
        <w:t xml:space="preserve"> may not be able to lower</w:t>
      </w:r>
      <w:r w:rsidR="0075790D">
        <w:rPr>
          <w:lang w:val="en-AU"/>
        </w:rPr>
        <w:t xml:space="preserve"> the measurement objective function to PHIMLIM</w:t>
      </w:r>
      <w:r w:rsidRPr="00FE4430">
        <w:rPr>
          <w:lang w:val="en-AU"/>
        </w:rPr>
        <w:t xml:space="preserve"> in spite of the fact that it uses a number of different values for the Marquardt lambda in attempting to do so. If it cannot lower </w:t>
      </w:r>
      <w:r w:rsidR="0075790D">
        <w:rPr>
          <w:lang w:val="en-AU"/>
        </w:rPr>
        <w:t>the measurement objective function</w:t>
      </w:r>
      <w:r w:rsidRPr="00FE4430">
        <w:rPr>
          <w:lang w:val="en-AU"/>
        </w:rPr>
        <w:t xml:space="preserve"> to an acceptable level, it simply accepts the upgraded parameters, proceeds to the next iteration and tries again. However if it does succeed in lowering </w:t>
      </w:r>
      <w:r w:rsidR="0075790D">
        <w:rPr>
          <w:lang w:val="en-AU"/>
        </w:rPr>
        <w:t xml:space="preserve">PHIMLIM </w:t>
      </w:r>
      <w:r w:rsidRPr="00FE4430">
        <w:rPr>
          <w:lang w:val="en-AU"/>
        </w:rPr>
        <w:t>to an acceptable level, or if it has succeeded in doing this on previous iterations, then PEST</w:t>
      </w:r>
      <w:r w:rsidR="0075790D">
        <w:rPr>
          <w:lang w:val="en-AU"/>
        </w:rPr>
        <w:t>PP</w:t>
      </w:r>
      <w:r w:rsidRPr="00FE4430">
        <w:rPr>
          <w:lang w:val="en-AU"/>
        </w:rPr>
        <w:t xml:space="preserve"> slightly alters its philosophy of choosing new Marquardt lambdas, in that it now attempts to lower</w:t>
      </w:r>
      <w:r w:rsidR="0075790D">
        <w:rPr>
          <w:lang w:val="en-AU"/>
        </w:rPr>
        <w:t xml:space="preserve"> the </w:t>
      </w:r>
      <w:r w:rsidR="00143C09">
        <w:rPr>
          <w:lang w:val="en-AU"/>
        </w:rPr>
        <w:t>regularization</w:t>
      </w:r>
      <w:r w:rsidR="0075790D">
        <w:rPr>
          <w:lang w:val="en-AU"/>
        </w:rPr>
        <w:t xml:space="preserve"> objective function</w:t>
      </w:r>
      <w:r w:rsidRPr="00FE4430">
        <w:rPr>
          <w:lang w:val="en-AU"/>
        </w:rPr>
        <w:t xml:space="preserve"> while maintaining </w:t>
      </w:r>
      <w:r w:rsidR="0075790D">
        <w:rPr>
          <w:lang w:val="en-AU"/>
        </w:rPr>
        <w:t xml:space="preserve">the </w:t>
      </w:r>
      <w:r w:rsidR="0075790D">
        <w:rPr>
          <w:lang w:val="en-AU"/>
        </w:rPr>
        <w:lastRenderedPageBreak/>
        <w:t>measurement objective</w:t>
      </w:r>
      <w:r w:rsidRPr="00FE4430">
        <w:rPr>
          <w:lang w:val="en-AU"/>
        </w:rPr>
        <w:t xml:space="preserve"> below this acceptable level. This acceptable level is PHIMACCEPT; it should be set slightly higher than PHIMLIM in order to give PEST</w:t>
      </w:r>
      <w:r w:rsidR="0075790D">
        <w:rPr>
          <w:lang w:val="en-AU"/>
        </w:rPr>
        <w:t>PP</w:t>
      </w:r>
      <w:r w:rsidRPr="00FE4430">
        <w:rPr>
          <w:lang w:val="en-AU"/>
        </w:rPr>
        <w:t xml:space="preserve"> some “room to move” in its attempts to lower</w:t>
      </w:r>
      <w:r w:rsidR="0075790D">
        <w:rPr>
          <w:lang w:val="en-AU"/>
        </w:rPr>
        <w:t xml:space="preserve"> the </w:t>
      </w:r>
      <w:r w:rsidR="00143C09">
        <w:rPr>
          <w:lang w:val="en-AU"/>
        </w:rPr>
        <w:t>regularization</w:t>
      </w:r>
      <w:r w:rsidR="0075790D">
        <w:rPr>
          <w:lang w:val="en-AU"/>
        </w:rPr>
        <w:t xml:space="preserve"> objective function</w:t>
      </w:r>
      <w:r w:rsidRPr="00FE4430">
        <w:rPr>
          <w:lang w:val="en-AU"/>
        </w:rPr>
        <w:t xml:space="preserve"> while keeping</w:t>
      </w:r>
      <w:r w:rsidR="0075790D">
        <w:rPr>
          <w:lang w:val="en-AU"/>
        </w:rPr>
        <w:t xml:space="preserve"> the measurement objective function</w:t>
      </w:r>
      <w:r w:rsidRPr="00FE4430">
        <w:rPr>
          <w:lang w:val="en-AU"/>
        </w:rPr>
        <w:t xml:space="preserve"> below, or close to, </w:t>
      </w:r>
      <w:r w:rsidR="0075790D">
        <w:rPr>
          <w:lang w:val="en-AU"/>
        </w:rPr>
        <w:t>PHIMLIM</w:t>
      </w:r>
      <w:r w:rsidRPr="00FE4430">
        <w:rPr>
          <w:lang w:val="en-AU"/>
        </w:rPr>
        <w:t>. It needs this “room to move” because of the fact that it bases its calculations on a linearity assumption that is only approximately satisfied.</w:t>
      </w:r>
    </w:p>
    <w:p w14:paraId="491E2ED2" w14:textId="77777777" w:rsidR="00BA288E" w:rsidRDefault="00BA288E" w:rsidP="0075790D">
      <w:pPr>
        <w:rPr>
          <w:lang w:val="en-AU"/>
        </w:rPr>
      </w:pPr>
      <w:r w:rsidRPr="00FE4430">
        <w:rPr>
          <w:lang w:val="en-AU"/>
        </w:rPr>
        <w:t xml:space="preserve">Normally PHIMACCEPT should be </w:t>
      </w:r>
      <w:r w:rsidR="00874605">
        <w:rPr>
          <w:lang w:val="en-AU"/>
        </w:rPr>
        <w:t xml:space="preserve">set between 2 percent and </w:t>
      </w:r>
      <w:r w:rsidRPr="00FE4430">
        <w:rPr>
          <w:lang w:val="en-AU"/>
        </w:rPr>
        <w:t>5</w:t>
      </w:r>
      <w:r>
        <w:rPr>
          <w:lang w:val="en-AU"/>
        </w:rPr>
        <w:t xml:space="preserve"> percent</w:t>
      </w:r>
      <w:r w:rsidRPr="00FE4430">
        <w:rPr>
          <w:lang w:val="en-AU"/>
        </w:rPr>
        <w:t xml:space="preserve"> greater than PHIMLIM. </w:t>
      </w:r>
    </w:p>
    <w:p w14:paraId="25F6FC4B" w14:textId="77777777" w:rsidR="00BA288E" w:rsidRDefault="00BA288E" w:rsidP="00BA288E">
      <w:pPr>
        <w:pStyle w:val="Heading4"/>
        <w:rPr>
          <w:lang w:val="en-AU"/>
        </w:rPr>
      </w:pPr>
      <w:r>
        <w:rPr>
          <w:lang w:val="en-AU"/>
        </w:rPr>
        <w:t xml:space="preserve">FRACPHIM </w:t>
      </w:r>
    </w:p>
    <w:p w14:paraId="0F398019" w14:textId="77777777" w:rsidR="00BA288E" w:rsidRDefault="00BA288E" w:rsidP="00BA288E">
      <w:pPr>
        <w:rPr>
          <w:lang w:val="en-AU"/>
        </w:rPr>
      </w:pPr>
      <w:r>
        <w:rPr>
          <w:lang w:val="en-AU"/>
        </w:rPr>
        <w:t xml:space="preserve">The FRACPHIM variable allows you to set PHIMLIM very low (possibly lower than is achievable), but still retain the benefits of </w:t>
      </w:r>
      <w:r w:rsidR="00143C09">
        <w:rPr>
          <w:lang w:val="en-AU"/>
        </w:rPr>
        <w:t>regularization</w:t>
      </w:r>
      <w:r>
        <w:rPr>
          <w:lang w:val="en-AU"/>
        </w:rPr>
        <w:t xml:space="preserve">. </w:t>
      </w:r>
    </w:p>
    <w:p w14:paraId="2BF3F110" w14:textId="34EEA81C" w:rsidR="00BA288E" w:rsidRDefault="00BA288E" w:rsidP="00BA288E">
      <w:pPr>
        <w:rPr>
          <w:lang w:val="en-AU"/>
        </w:rPr>
      </w:pPr>
      <w:r w:rsidRPr="00FE4430">
        <w:rPr>
          <w:lang w:val="en-AU"/>
        </w:rPr>
        <w:t xml:space="preserve">If FRACPHIM </w:t>
      </w:r>
      <w:r w:rsidR="0071629F" w:rsidRPr="00FE4430">
        <w:rPr>
          <w:lang w:val="en-AU"/>
        </w:rPr>
        <w:fldChar w:fldCharType="begin"/>
      </w:r>
      <w:r w:rsidRPr="00FE4430">
        <w:rPr>
          <w:lang w:val="en-AU"/>
        </w:rPr>
        <w:instrText xml:space="preserve"> XE FRACPHIM </w:instrText>
      </w:r>
      <w:r w:rsidR="0071629F" w:rsidRPr="00FE4430">
        <w:rPr>
          <w:lang w:val="en-AU"/>
        </w:rPr>
        <w:fldChar w:fldCharType="end"/>
      </w:r>
      <w:r w:rsidRPr="00FE4430">
        <w:rPr>
          <w:lang w:val="en-AU"/>
        </w:rPr>
        <w:t xml:space="preserve">is provided with a value of zero or less (or if this variable is </w:t>
      </w:r>
      <w:r w:rsidR="006542E9">
        <w:rPr>
          <w:lang w:val="en-AU"/>
        </w:rPr>
        <w:t>omitted</w:t>
      </w:r>
      <w:r w:rsidRPr="00FE4430">
        <w:rPr>
          <w:lang w:val="en-AU"/>
        </w:rPr>
        <w:t xml:space="preserve"> from the PEST control file), </w:t>
      </w:r>
      <w:r>
        <w:rPr>
          <w:lang w:val="en-AU"/>
        </w:rPr>
        <w:t>then it has no effect on the inversion process</w:t>
      </w:r>
      <w:r w:rsidRPr="00FE4430">
        <w:rPr>
          <w:lang w:val="en-AU"/>
        </w:rPr>
        <w:t>. However if FRACPHIM is provided with a value of between 0.0 and 1.0 (values of 1.0 or greater are illegal), then PEST</w:t>
      </w:r>
      <w:r w:rsidR="0075790D">
        <w:rPr>
          <w:lang w:val="en-AU"/>
        </w:rPr>
        <w:t>PP</w:t>
      </w:r>
      <w:r w:rsidRPr="00FE4430">
        <w:rPr>
          <w:lang w:val="en-AU"/>
        </w:rPr>
        <w:t xml:space="preserve"> calculate</w:t>
      </w:r>
      <w:r>
        <w:rPr>
          <w:lang w:val="en-AU"/>
        </w:rPr>
        <w:t>s</w:t>
      </w:r>
      <w:r w:rsidRPr="00FE4430">
        <w:rPr>
          <w:lang w:val="en-AU"/>
        </w:rPr>
        <w:t xml:space="preserve"> a new value for PHIMLIM at the beginning of each iteration</w:t>
      </w:r>
      <w:r>
        <w:rPr>
          <w:lang w:val="en-AU"/>
        </w:rPr>
        <w:t xml:space="preserve"> of the inversion process</w:t>
      </w:r>
      <w:r w:rsidRPr="00FE4430">
        <w:rPr>
          <w:lang w:val="en-AU"/>
        </w:rPr>
        <w:t xml:space="preserve">. This value </w:t>
      </w:r>
      <w:r>
        <w:rPr>
          <w:lang w:val="en-AU"/>
        </w:rPr>
        <w:t>is</w:t>
      </w:r>
      <w:r w:rsidRPr="00FE4430">
        <w:rPr>
          <w:lang w:val="en-AU"/>
        </w:rPr>
        <w:t xml:space="preserve"> calculated as the current value of the measurement objective function times FRACPHIM</w:t>
      </w:r>
      <w:r>
        <w:rPr>
          <w:lang w:val="en-AU"/>
        </w:rPr>
        <w:t>, or the user-supplied value of PHIMLIM, whichever is higher</w:t>
      </w:r>
      <w:r w:rsidRPr="00FE4430">
        <w:rPr>
          <w:lang w:val="en-AU"/>
        </w:rPr>
        <w:t>. Thus PEST</w:t>
      </w:r>
      <w:r w:rsidR="0075790D">
        <w:rPr>
          <w:lang w:val="en-AU"/>
        </w:rPr>
        <w:t>PP</w:t>
      </w:r>
      <w:r w:rsidRPr="00FE4430">
        <w:rPr>
          <w:lang w:val="en-AU"/>
        </w:rPr>
        <w:t xml:space="preserve"> always “aim</w:t>
      </w:r>
      <w:r w:rsidR="00C01B88">
        <w:rPr>
          <w:lang w:val="en-AU"/>
        </w:rPr>
        <w:t>s</w:t>
      </w:r>
      <w:r w:rsidRPr="00FE4430">
        <w:rPr>
          <w:lang w:val="en-AU"/>
        </w:rPr>
        <w:t xml:space="preserve"> for” a measurement objective function that is lower than the current one. </w:t>
      </w:r>
      <w:r>
        <w:rPr>
          <w:lang w:val="en-AU"/>
        </w:rPr>
        <w:t xml:space="preserve">However it does not pursue a target that is so low as to require the complete abandonment of </w:t>
      </w:r>
      <w:r w:rsidR="00143C09">
        <w:rPr>
          <w:lang w:val="en-AU"/>
        </w:rPr>
        <w:t>regularization</w:t>
      </w:r>
      <w:r>
        <w:rPr>
          <w:lang w:val="en-AU"/>
        </w:rPr>
        <w:t>.</w:t>
      </w:r>
    </w:p>
    <w:p w14:paraId="4873AC35" w14:textId="77777777" w:rsidR="00BA288E" w:rsidRDefault="00BA288E" w:rsidP="00BA288E">
      <w:pPr>
        <w:rPr>
          <w:lang w:val="en-AU"/>
        </w:rPr>
      </w:pPr>
      <w:r w:rsidRPr="00FE4430">
        <w:rPr>
          <w:lang w:val="en-AU"/>
        </w:rPr>
        <w:t>As well as adjusting the value of PHIMLIM during every iteration, PEST</w:t>
      </w:r>
      <w:r w:rsidR="0075790D">
        <w:rPr>
          <w:lang w:val="en-AU"/>
        </w:rPr>
        <w:t>PP</w:t>
      </w:r>
      <w:r w:rsidRPr="00FE4430">
        <w:rPr>
          <w:lang w:val="en-AU"/>
        </w:rPr>
        <w:t xml:space="preserve"> also adjusts the value of PHIMACCEPT. This adjustment is made such that, during every iteration, the ratio of PHIMACCEPT to PHIMLIM is the same as that supplied in the PEST control file. </w:t>
      </w:r>
    </w:p>
    <w:p w14:paraId="18A24C57" w14:textId="77777777" w:rsidR="00BA288E" w:rsidRDefault="00BA288E" w:rsidP="00BA288E">
      <w:pPr>
        <w:rPr>
          <w:lang w:val="en-AU"/>
        </w:rPr>
      </w:pPr>
      <w:r>
        <w:rPr>
          <w:lang w:val="en-AU"/>
        </w:rPr>
        <w:t>The recommended value for FRACPHIM is 0.1.</w:t>
      </w:r>
    </w:p>
    <w:p w14:paraId="25576C57" w14:textId="77777777" w:rsidR="00BA288E" w:rsidRPr="00FE4430" w:rsidRDefault="00BA288E" w:rsidP="00BA288E">
      <w:pPr>
        <w:pStyle w:val="Heading4"/>
        <w:rPr>
          <w:lang w:val="en-AU"/>
        </w:rPr>
      </w:pPr>
      <w:r w:rsidRPr="00FE4430">
        <w:rPr>
          <w:lang w:val="en-AU"/>
        </w:rPr>
        <w:t>WFINIT</w:t>
      </w:r>
    </w:p>
    <w:p w14:paraId="25E40B11" w14:textId="77777777" w:rsidR="00BA288E" w:rsidRDefault="00874605" w:rsidP="00BA288E">
      <w:pPr>
        <w:rPr>
          <w:lang w:val="en-AU"/>
        </w:rPr>
      </w:pPr>
      <w:r>
        <w:rPr>
          <w:lang w:val="en-AU"/>
        </w:rPr>
        <w:t>WFINIT</w:t>
      </w:r>
      <w:r w:rsidR="0071629F" w:rsidRPr="00FE4430">
        <w:rPr>
          <w:lang w:val="en-AU"/>
        </w:rPr>
        <w:fldChar w:fldCharType="begin"/>
      </w:r>
      <w:r w:rsidR="00BA288E" w:rsidRPr="00FE4430">
        <w:rPr>
          <w:lang w:val="en-AU"/>
        </w:rPr>
        <w:instrText xml:space="preserve"> XE WFINIT </w:instrText>
      </w:r>
      <w:r w:rsidR="0071629F" w:rsidRPr="00FE4430">
        <w:rPr>
          <w:lang w:val="en-AU"/>
        </w:rPr>
        <w:fldChar w:fldCharType="end"/>
      </w:r>
      <w:r w:rsidR="00BA288E" w:rsidRPr="00FE4430">
        <w:rPr>
          <w:lang w:val="en-AU"/>
        </w:rPr>
        <w:t xml:space="preserve"> is the initial </w:t>
      </w:r>
      <w:r w:rsidR="00143C09">
        <w:rPr>
          <w:lang w:val="en-AU"/>
        </w:rPr>
        <w:t>regularization</w:t>
      </w:r>
      <w:r w:rsidR="00BA288E" w:rsidRPr="00FE4430">
        <w:rPr>
          <w:lang w:val="en-AU"/>
        </w:rPr>
        <w:t xml:space="preserve"> weight factor. During every iteration</w:t>
      </w:r>
      <w:r w:rsidR="00BA288E">
        <w:rPr>
          <w:lang w:val="en-AU"/>
        </w:rPr>
        <w:t xml:space="preserve"> of the inversion process</w:t>
      </w:r>
      <w:r w:rsidR="00BA288E" w:rsidRPr="00FE4430">
        <w:rPr>
          <w:lang w:val="en-AU"/>
        </w:rPr>
        <w:t xml:space="preserve"> PEST</w:t>
      </w:r>
      <w:r w:rsidR="0075790D">
        <w:rPr>
          <w:lang w:val="en-AU"/>
        </w:rPr>
        <w:t>PP</w:t>
      </w:r>
      <w:r w:rsidR="00BA288E" w:rsidRPr="00FE4430">
        <w:rPr>
          <w:lang w:val="en-AU"/>
        </w:rPr>
        <w:t xml:space="preserve"> calculates a suitable </w:t>
      </w:r>
      <w:r w:rsidR="00143C09">
        <w:rPr>
          <w:lang w:val="en-AU"/>
        </w:rPr>
        <w:t>regularization</w:t>
      </w:r>
      <w:r w:rsidR="00BA288E" w:rsidRPr="00FE4430">
        <w:rPr>
          <w:lang w:val="en-AU"/>
        </w:rPr>
        <w:t xml:space="preserve"> weight factor to </w:t>
      </w:r>
      <w:r w:rsidR="00BA288E">
        <w:rPr>
          <w:lang w:val="en-AU"/>
        </w:rPr>
        <w:t>employ</w:t>
      </w:r>
      <w:r w:rsidR="00BA288E" w:rsidRPr="00FE4430">
        <w:rPr>
          <w:lang w:val="en-AU"/>
        </w:rPr>
        <w:t xml:space="preserve"> during that iteration using an iterative, numerical solution procedure; its initial value when implementing this procedure for the first iteration is WFINIT. If there are many adjustable parameters, calculation of the </w:t>
      </w:r>
      <w:r w:rsidR="00143C09">
        <w:rPr>
          <w:lang w:val="en-AU"/>
        </w:rPr>
        <w:t>regularization</w:t>
      </w:r>
      <w:r w:rsidR="00BA288E" w:rsidRPr="00FE4430">
        <w:rPr>
          <w:lang w:val="en-AU"/>
        </w:rPr>
        <w:t xml:space="preserve"> weight factor for the first iteration can be time-consuming if WFINIT is far from optimal. Hence if you have any idea of what the weight factor should be (for example from a previous PEST</w:t>
      </w:r>
      <w:r w:rsidR="00D95723">
        <w:rPr>
          <w:lang w:val="en-AU"/>
        </w:rPr>
        <w:t>PP</w:t>
      </w:r>
      <w:r w:rsidR="00BA288E" w:rsidRPr="00FE4430">
        <w:rPr>
          <w:lang w:val="en-AU"/>
        </w:rPr>
        <w:t xml:space="preserve"> run), then you should provide WFINIT with this value. Otherwise simply set it to 1.0.</w:t>
      </w:r>
    </w:p>
    <w:p w14:paraId="38894D43" w14:textId="77777777" w:rsidR="00BA288E" w:rsidRPr="00FE4430" w:rsidRDefault="00BA288E" w:rsidP="00BA288E">
      <w:pPr>
        <w:pStyle w:val="Heading4"/>
        <w:rPr>
          <w:lang w:val="en-AU"/>
        </w:rPr>
      </w:pPr>
      <w:r w:rsidRPr="00FE4430">
        <w:rPr>
          <w:lang w:val="en-AU"/>
        </w:rPr>
        <w:t>WFMIN, WFMAX</w:t>
      </w:r>
    </w:p>
    <w:p w14:paraId="0665E520" w14:textId="77777777" w:rsidR="00BA288E" w:rsidRDefault="00BA288E" w:rsidP="00BA288E">
      <w:pPr>
        <w:rPr>
          <w:lang w:val="en-AU"/>
        </w:rPr>
      </w:pPr>
      <w:r w:rsidRPr="00FE4430">
        <w:rPr>
          <w:lang w:val="en-AU"/>
        </w:rPr>
        <w:t>These</w:t>
      </w:r>
      <w:r w:rsidR="0071629F" w:rsidRPr="00FE4430">
        <w:rPr>
          <w:lang w:val="en-AU"/>
        </w:rPr>
        <w:fldChar w:fldCharType="begin"/>
      </w:r>
      <w:r w:rsidRPr="00FE4430">
        <w:rPr>
          <w:lang w:val="en-AU"/>
        </w:rPr>
        <w:instrText xml:space="preserve"> XE WFMIN </w:instrText>
      </w:r>
      <w:r w:rsidR="0071629F" w:rsidRPr="00FE4430">
        <w:rPr>
          <w:lang w:val="en-AU"/>
        </w:rPr>
        <w:fldChar w:fldCharType="end"/>
      </w:r>
      <w:r w:rsidRPr="00FE4430">
        <w:rPr>
          <w:lang w:val="en-AU"/>
        </w:rPr>
        <w:t xml:space="preserve"> are</w:t>
      </w:r>
      <w:r w:rsidR="0071629F" w:rsidRPr="00FE4430">
        <w:rPr>
          <w:lang w:val="en-AU"/>
        </w:rPr>
        <w:fldChar w:fldCharType="begin"/>
      </w:r>
      <w:r w:rsidRPr="00FE4430">
        <w:rPr>
          <w:lang w:val="en-AU"/>
        </w:rPr>
        <w:instrText xml:space="preserve"> XE WFMAX </w:instrText>
      </w:r>
      <w:r w:rsidR="0071629F" w:rsidRPr="00FE4430">
        <w:rPr>
          <w:lang w:val="en-AU"/>
        </w:rPr>
        <w:fldChar w:fldCharType="end"/>
      </w:r>
      <w:r w:rsidRPr="00FE4430">
        <w:rPr>
          <w:lang w:val="en-AU"/>
        </w:rPr>
        <w:t xml:space="preserve"> the minimum and maximum permissible values that the </w:t>
      </w:r>
      <w:r w:rsidR="00143C09">
        <w:rPr>
          <w:lang w:val="en-AU"/>
        </w:rPr>
        <w:t>regularization</w:t>
      </w:r>
      <w:r w:rsidRPr="00FE4430">
        <w:rPr>
          <w:lang w:val="en-AU"/>
        </w:rPr>
        <w:t xml:space="preserve"> weight factor is allowed to take. </w:t>
      </w:r>
      <w:r>
        <w:rPr>
          <w:lang w:val="en-AU"/>
        </w:rPr>
        <w:t>Normally settings of 1</w:t>
      </w:r>
      <w:r w:rsidR="00874605">
        <w:rPr>
          <w:lang w:val="en-AU"/>
        </w:rPr>
        <w:t>.0</w:t>
      </w:r>
      <w:r>
        <w:rPr>
          <w:lang w:val="en-AU"/>
        </w:rPr>
        <w:t>E-10 and 1</w:t>
      </w:r>
      <w:r w:rsidR="00874605">
        <w:rPr>
          <w:lang w:val="en-AU"/>
        </w:rPr>
        <w:t>.0</w:t>
      </w:r>
      <w:r>
        <w:rPr>
          <w:lang w:val="en-AU"/>
        </w:rPr>
        <w:t>E10 are suitable; settings of 1</w:t>
      </w:r>
      <w:r w:rsidR="0000388C">
        <w:rPr>
          <w:lang w:val="en-AU"/>
        </w:rPr>
        <w:t>.0</w:t>
      </w:r>
      <w:r>
        <w:rPr>
          <w:lang w:val="en-AU"/>
        </w:rPr>
        <w:t>E-15 and 1</w:t>
      </w:r>
      <w:r w:rsidR="0000388C">
        <w:rPr>
          <w:lang w:val="en-AU"/>
        </w:rPr>
        <w:t>.0</w:t>
      </w:r>
      <w:r>
        <w:rPr>
          <w:lang w:val="en-AU"/>
        </w:rPr>
        <w:t>E15 are normally fine as well. If PEST</w:t>
      </w:r>
      <w:r w:rsidR="00D95723">
        <w:rPr>
          <w:lang w:val="en-AU"/>
        </w:rPr>
        <w:t>PP</w:t>
      </w:r>
      <w:r>
        <w:rPr>
          <w:lang w:val="en-AU"/>
        </w:rPr>
        <w:t xml:space="preserve"> wishes to transgress these limits it will notify you of this. This normally indicates that </w:t>
      </w:r>
      <w:r w:rsidR="00143C09">
        <w:rPr>
          <w:lang w:val="en-AU"/>
        </w:rPr>
        <w:t>regularization</w:t>
      </w:r>
      <w:r>
        <w:rPr>
          <w:lang w:val="en-AU"/>
        </w:rPr>
        <w:t xml:space="preserve"> constraints are too weak to ensure inverse problem uniqueness (if the upper weight factor limit is encountered), or that measurement weights are too low (if the lower weight factor limit is encountered).</w:t>
      </w:r>
    </w:p>
    <w:p w14:paraId="0E13B1AD" w14:textId="77777777" w:rsidR="00BA288E" w:rsidRPr="00FE4430" w:rsidRDefault="00BA288E" w:rsidP="00BA288E">
      <w:pPr>
        <w:pStyle w:val="Heading4"/>
        <w:rPr>
          <w:lang w:val="en-AU"/>
        </w:rPr>
      </w:pPr>
      <w:r w:rsidRPr="00FE4430">
        <w:rPr>
          <w:lang w:val="en-AU"/>
        </w:rPr>
        <w:t>WFFAC, WFTOL</w:t>
      </w:r>
    </w:p>
    <w:p w14:paraId="24940467" w14:textId="5777AEF1" w:rsidR="00BA288E" w:rsidRPr="00FE4430" w:rsidRDefault="00C01B88" w:rsidP="00BA288E">
      <w:pPr>
        <w:rPr>
          <w:lang w:val="en-AU"/>
        </w:rPr>
      </w:pPr>
      <w:r>
        <w:rPr>
          <w:lang w:val="en-AU"/>
        </w:rPr>
        <w:t>In order to</w:t>
      </w:r>
      <w:r w:rsidR="00BA288E" w:rsidRPr="00FE4430">
        <w:rPr>
          <w:lang w:val="en-AU"/>
        </w:rPr>
        <w:t xml:space="preserve"> calculate </w:t>
      </w:r>
      <w:r>
        <w:rPr>
          <w:lang w:val="en-AU"/>
        </w:rPr>
        <w:t>an</w:t>
      </w:r>
      <w:r w:rsidR="00BA288E" w:rsidRPr="00FE4430">
        <w:rPr>
          <w:lang w:val="en-AU"/>
        </w:rPr>
        <w:t xml:space="preserve"> appropriate </w:t>
      </w:r>
      <w:r w:rsidR="00143C09">
        <w:rPr>
          <w:lang w:val="en-AU"/>
        </w:rPr>
        <w:t>regularization</w:t>
      </w:r>
      <w:r w:rsidR="00BA288E" w:rsidRPr="00FE4430">
        <w:rPr>
          <w:lang w:val="en-AU"/>
        </w:rPr>
        <w:t xml:space="preserve"> weight factor to use during any iteration</w:t>
      </w:r>
      <w:r w:rsidR="00BA288E">
        <w:rPr>
          <w:lang w:val="en-AU"/>
        </w:rPr>
        <w:t xml:space="preserve"> of the inversion process</w:t>
      </w:r>
      <w:r w:rsidR="00BA288E" w:rsidRPr="00FE4430">
        <w:rPr>
          <w:lang w:val="en-AU"/>
        </w:rPr>
        <w:t xml:space="preserve">, </w:t>
      </w:r>
      <w:r>
        <w:rPr>
          <w:lang w:val="en-AU"/>
        </w:rPr>
        <w:t>PESTPP</w:t>
      </w:r>
      <w:r w:rsidR="00BA288E" w:rsidRPr="00FE4430">
        <w:rPr>
          <w:lang w:val="en-AU"/>
        </w:rPr>
        <w:t xml:space="preserve"> uses an iterative procedure which begins at the value of the </w:t>
      </w:r>
      <w:r w:rsidR="00143C09">
        <w:rPr>
          <w:lang w:val="en-AU"/>
        </w:rPr>
        <w:lastRenderedPageBreak/>
        <w:t>regularization</w:t>
      </w:r>
      <w:r w:rsidR="00BA288E" w:rsidRPr="00FE4430">
        <w:rPr>
          <w:lang w:val="en-AU"/>
        </w:rPr>
        <w:t xml:space="preserve"> weight factor calculated </w:t>
      </w:r>
      <w:r w:rsidR="00BA288E">
        <w:rPr>
          <w:lang w:val="en-AU"/>
        </w:rPr>
        <w:t>during</w:t>
      </w:r>
      <w:r w:rsidR="00BA288E" w:rsidRPr="00FE4430">
        <w:rPr>
          <w:lang w:val="en-AU"/>
        </w:rPr>
        <w:t xml:space="preserve"> the previous iteration; for the first iteration it uses WFINIT to start the procedure. In the process of finding the weight factor which, under the linearity assumption used in its calculation, will result in a measurement objective function of PHIMLIM, PEST</w:t>
      </w:r>
      <w:r w:rsidR="00D95723">
        <w:rPr>
          <w:lang w:val="en-AU"/>
        </w:rPr>
        <w:t>PP</w:t>
      </w:r>
      <w:r w:rsidR="00BA288E" w:rsidRPr="00FE4430">
        <w:rPr>
          <w:lang w:val="en-AU"/>
        </w:rPr>
        <w:t xml:space="preserve"> first travels along a path of progressively increasing or decreasing weight factor (it decides which one of these alternatives to explore on the basis of the value of the current measurement objective function with respect to PHIMLIM). In undertaking this exploration, it either multiplies or divides the weight factor by WFFAC; it continues to do this until it has found two successive weight factors which lie on either side of the optimal weight factor for that iteration. Once it has done this, it uses Newton’s method to calculate the optimal weight factor, through a series of successive approximations. When two subsequent weight factors calculated in this way differ from each other by no more than a relative amount of WFTOL, the optimal weight factor is deemed to have been calculated.</w:t>
      </w:r>
    </w:p>
    <w:p w14:paraId="5D79B2FE" w14:textId="77777777" w:rsidR="00BA288E" w:rsidRPr="00FE4430" w:rsidRDefault="00BA288E" w:rsidP="00BA288E">
      <w:pPr>
        <w:rPr>
          <w:lang w:val="en-AU"/>
        </w:rPr>
      </w:pPr>
      <w:r w:rsidRPr="00FE4430">
        <w:rPr>
          <w:lang w:val="en-AU"/>
        </w:rPr>
        <w:t>Experience has shown that a suitable value for WFFAC is about 1.3; it must be greater than 1</w:t>
      </w:r>
      <w:r>
        <w:rPr>
          <w:lang w:val="en-AU"/>
        </w:rPr>
        <w:t>.0</w:t>
      </w:r>
      <w:r w:rsidRPr="00FE4430">
        <w:rPr>
          <w:lang w:val="en-AU"/>
        </w:rPr>
        <w:t xml:space="preserve">. WFTOL is best set </w:t>
      </w:r>
      <w:r w:rsidR="0000388C">
        <w:rPr>
          <w:lang w:val="en-AU"/>
        </w:rPr>
        <w:t>to</w:t>
      </w:r>
      <w:r w:rsidRPr="00FE4430">
        <w:rPr>
          <w:lang w:val="en-AU"/>
        </w:rPr>
        <w:t xml:space="preserve"> somewhere between </w:t>
      </w:r>
      <w:r>
        <w:rPr>
          <w:lang w:val="en-AU"/>
        </w:rPr>
        <w:t>1</w:t>
      </w:r>
      <w:r w:rsidR="0000388C">
        <w:rPr>
          <w:lang w:val="en-AU"/>
        </w:rPr>
        <w:t>.0</w:t>
      </w:r>
      <w:r>
        <w:rPr>
          <w:lang w:val="en-AU"/>
        </w:rPr>
        <w:t>E-3</w:t>
      </w:r>
      <w:r w:rsidRPr="00FE4430">
        <w:rPr>
          <w:lang w:val="en-AU"/>
        </w:rPr>
        <w:t xml:space="preserve"> and </w:t>
      </w:r>
      <w:r>
        <w:rPr>
          <w:lang w:val="en-AU"/>
        </w:rPr>
        <w:t>1</w:t>
      </w:r>
      <w:r w:rsidR="0000388C">
        <w:rPr>
          <w:lang w:val="en-AU"/>
        </w:rPr>
        <w:t>.0</w:t>
      </w:r>
      <w:r>
        <w:rPr>
          <w:lang w:val="en-AU"/>
        </w:rPr>
        <w:t>E-2</w:t>
      </w:r>
      <w:r w:rsidRPr="00FE4430">
        <w:rPr>
          <w:lang w:val="en-AU"/>
        </w:rPr>
        <w:t>. However if there are many adjustable parameters and PEST</w:t>
      </w:r>
      <w:r w:rsidR="00D95723">
        <w:rPr>
          <w:lang w:val="en-AU"/>
        </w:rPr>
        <w:t>PP</w:t>
      </w:r>
      <w:r w:rsidRPr="00FE4430">
        <w:rPr>
          <w:lang w:val="en-AU"/>
        </w:rPr>
        <w:t xml:space="preserve"> consumes a large amount of time in determining the optimal weight factor, a tolerance of somewhat higher than </w:t>
      </w:r>
      <w:r>
        <w:rPr>
          <w:lang w:val="en-AU"/>
        </w:rPr>
        <w:t>1E-2</w:t>
      </w:r>
      <w:r w:rsidRPr="00FE4430">
        <w:rPr>
          <w:lang w:val="en-AU"/>
        </w:rPr>
        <w:t xml:space="preserve"> may prove suitable.</w:t>
      </w:r>
    </w:p>
    <w:p w14:paraId="20D4905E" w14:textId="77777777" w:rsidR="00BA288E" w:rsidRDefault="00BA288E" w:rsidP="00BA288E">
      <w:pPr>
        <w:pStyle w:val="Heading4"/>
      </w:pPr>
      <w:r>
        <w:t>IREGADJ</w:t>
      </w:r>
    </w:p>
    <w:p w14:paraId="15B334AD" w14:textId="77777777" w:rsidR="00BA288E" w:rsidRPr="00963C97" w:rsidRDefault="0000388C" w:rsidP="00BA288E">
      <w:pPr>
        <w:rPr>
          <w:lang w:val="en-AU"/>
        </w:rPr>
      </w:pPr>
      <w:r>
        <w:t xml:space="preserve">PESTPP does not support the same range of values for IREGADJ as does PEST. When using PESTPP, </w:t>
      </w:r>
      <w:r w:rsidR="00D95723">
        <w:t xml:space="preserve">IREGADJ </w:t>
      </w:r>
      <w:r>
        <w:t>should</w:t>
      </w:r>
      <w:r w:rsidR="00D95723">
        <w:t xml:space="preserve"> be set to 1</w:t>
      </w:r>
      <w:r>
        <w:t xml:space="preserve"> or 0</w:t>
      </w:r>
      <w:r w:rsidR="00D95723">
        <w:t xml:space="preserve">; </w:t>
      </w:r>
      <w:r>
        <w:t xml:space="preserve">omitting it from the PEST control file has the same </w:t>
      </w:r>
      <w:r w:rsidR="00125AD6">
        <w:t>effect</w:t>
      </w:r>
      <w:r>
        <w:t xml:space="preserve"> as </w:t>
      </w:r>
      <w:r w:rsidR="000878CD">
        <w:t>setting it to 0</w:t>
      </w:r>
      <w:r w:rsidR="00D95723">
        <w:t xml:space="preserve">. </w:t>
      </w:r>
      <w:r w:rsidR="000878CD">
        <w:t>An IREGADJ s</w:t>
      </w:r>
      <w:r>
        <w:t xml:space="preserve">etting </w:t>
      </w:r>
      <w:r w:rsidR="000878CD">
        <w:t>of</w:t>
      </w:r>
      <w:r>
        <w:t xml:space="preserve"> 1 instructs </w:t>
      </w:r>
      <w:r w:rsidR="00D95723">
        <w:t>PESTPP</w:t>
      </w:r>
      <w:r w:rsidR="00BA288E">
        <w:t xml:space="preserve"> </w:t>
      </w:r>
      <w:r>
        <w:t>to adjust</w:t>
      </w:r>
      <w:r w:rsidR="00BA288E">
        <w:t xml:space="preserve"> relatively of weighting</w:t>
      </w:r>
      <w:r w:rsidR="00D95723">
        <w:t xml:space="preserve"> between </w:t>
      </w:r>
      <w:r w:rsidR="00125AD6">
        <w:t>regularization</w:t>
      </w:r>
      <w:r w:rsidR="00D95723">
        <w:t xml:space="preserve"> groups</w:t>
      </w:r>
      <w:r w:rsidR="000878CD">
        <w:t xml:space="preserve"> prior to calculating an overall</w:t>
      </w:r>
      <w:r w:rsidR="001830A0">
        <w:t>,</w:t>
      </w:r>
      <w:r w:rsidR="000878CD">
        <w:t xml:space="preserve"> regularization weight factor</w:t>
      </w:r>
      <w:r w:rsidR="00D95723">
        <w:t xml:space="preserve">. </w:t>
      </w:r>
      <w:r w:rsidR="000878CD">
        <w:t>See section 6.2.3 for further details.</w:t>
      </w:r>
    </w:p>
    <w:p w14:paraId="16F8921D" w14:textId="77777777" w:rsidR="008A5C32" w:rsidRDefault="008A5C32" w:rsidP="008A5C32">
      <w:pPr>
        <w:pStyle w:val="Heading2"/>
      </w:pPr>
      <w:bookmarkStart w:id="1979" w:name="_Toc520535225"/>
      <w:r>
        <w:t>4.1</w:t>
      </w:r>
      <w:r w:rsidR="00963C97">
        <w:t>7</w:t>
      </w:r>
      <w:r>
        <w:t xml:space="preserve"> Control Variables for PEST++ Programs</w:t>
      </w:r>
      <w:bookmarkEnd w:id="1979"/>
      <w:r w:rsidR="00AA484C">
        <w:t xml:space="preserve"> </w:t>
      </w:r>
    </w:p>
    <w:p w14:paraId="590A1E07" w14:textId="07313B18" w:rsidR="008A5C32" w:rsidRDefault="00B848A6" w:rsidP="008A5C32">
      <w:pPr>
        <w:rPr>
          <w:lang w:val="en-AU"/>
        </w:rPr>
      </w:pPr>
      <w:r>
        <w:rPr>
          <w:lang w:val="en-AU"/>
        </w:rPr>
        <w:t xml:space="preserve">Each of the programs </w:t>
      </w:r>
      <w:r w:rsidR="006542E9">
        <w:rPr>
          <w:lang w:val="en-AU"/>
        </w:rPr>
        <w:t>comprising</w:t>
      </w:r>
      <w:r>
        <w:rPr>
          <w:lang w:val="en-AU"/>
        </w:rPr>
        <w:t xml:space="preserve"> the PEST++ suite </w:t>
      </w:r>
      <w:r w:rsidR="00A669EE">
        <w:rPr>
          <w:lang w:val="en-AU"/>
        </w:rPr>
        <w:t>require</w:t>
      </w:r>
      <w:r w:rsidR="00C01B88">
        <w:rPr>
          <w:lang w:val="en-AU"/>
        </w:rPr>
        <w:t>s</w:t>
      </w:r>
      <w:r w:rsidR="006542E9">
        <w:rPr>
          <w:lang w:val="en-AU"/>
        </w:rPr>
        <w:t xml:space="preserve"> </w:t>
      </w:r>
      <w:r w:rsidR="00C01B88">
        <w:rPr>
          <w:lang w:val="en-AU"/>
        </w:rPr>
        <w:t>its</w:t>
      </w:r>
      <w:r w:rsidR="006542E9">
        <w:rPr>
          <w:lang w:val="en-AU"/>
        </w:rPr>
        <w:t xml:space="preserve"> own</w:t>
      </w:r>
      <w:r w:rsidR="00C01B88">
        <w:rPr>
          <w:lang w:val="en-AU"/>
        </w:rPr>
        <w:t xml:space="preserve"> control</w:t>
      </w:r>
      <w:r>
        <w:rPr>
          <w:lang w:val="en-AU"/>
        </w:rPr>
        <w:t xml:space="preserve"> variable</w:t>
      </w:r>
      <w:r w:rsidR="00FC0B76">
        <w:rPr>
          <w:lang w:val="en-AU"/>
        </w:rPr>
        <w:t xml:space="preserve">s. </w:t>
      </w:r>
      <w:r w:rsidR="00ED5771">
        <w:rPr>
          <w:lang w:val="en-AU"/>
        </w:rPr>
        <w:t xml:space="preserve">Unlike variables </w:t>
      </w:r>
      <w:r w:rsidR="006542E9">
        <w:rPr>
          <w:lang w:val="en-AU"/>
        </w:rPr>
        <w:t>that</w:t>
      </w:r>
      <w:r w:rsidR="00ED5771">
        <w:rPr>
          <w:lang w:val="en-AU"/>
        </w:rPr>
        <w:t xml:space="preserve"> control the operation of PEST, variables</w:t>
      </w:r>
      <w:r w:rsidR="00A669EE">
        <w:rPr>
          <w:lang w:val="en-AU"/>
        </w:rPr>
        <w:t xml:space="preserve"> that are specific to PEST++</w:t>
      </w:r>
      <w:r w:rsidR="00ED5771">
        <w:rPr>
          <w:lang w:val="en-AU"/>
        </w:rPr>
        <w:t xml:space="preserve"> </w:t>
      </w:r>
      <w:r w:rsidR="00C01B88">
        <w:rPr>
          <w:lang w:val="en-AU"/>
        </w:rPr>
        <w:t xml:space="preserve">programs </w:t>
      </w:r>
      <w:r w:rsidR="00ED5771">
        <w:rPr>
          <w:lang w:val="en-AU"/>
        </w:rPr>
        <w:t xml:space="preserve">are not </w:t>
      </w:r>
      <w:r w:rsidR="006542E9">
        <w:rPr>
          <w:lang w:val="en-AU"/>
        </w:rPr>
        <w:t xml:space="preserve">identified by their </w:t>
      </w:r>
      <w:r w:rsidR="00ED5771">
        <w:rPr>
          <w:lang w:val="en-AU"/>
        </w:rPr>
        <w:t>position in the PEST control file.</w:t>
      </w:r>
      <w:r w:rsidR="00A669EE">
        <w:rPr>
          <w:lang w:val="en-AU"/>
        </w:rPr>
        <w:t xml:space="preserve"> Instead, </w:t>
      </w:r>
      <w:r w:rsidR="00ED5771">
        <w:rPr>
          <w:lang w:val="en-AU"/>
        </w:rPr>
        <w:t>they are</w:t>
      </w:r>
      <w:r w:rsidR="006542E9">
        <w:rPr>
          <w:lang w:val="en-AU"/>
        </w:rPr>
        <w:t xml:space="preserve"> introduced through</w:t>
      </w:r>
      <w:r w:rsidR="00ED5771">
        <w:rPr>
          <w:lang w:val="en-AU"/>
        </w:rPr>
        <w:t xml:space="preserve"> a</w:t>
      </w:r>
      <w:r w:rsidR="00C01B88">
        <w:rPr>
          <w:lang w:val="en-AU"/>
        </w:rPr>
        <w:t xml:space="preserve"> variable-specific</w:t>
      </w:r>
      <w:r w:rsidR="00ED5771">
        <w:rPr>
          <w:lang w:val="en-AU"/>
        </w:rPr>
        <w:t xml:space="preserve"> keyword.</w:t>
      </w:r>
    </w:p>
    <w:p w14:paraId="742ED4EC" w14:textId="77777777" w:rsidR="00ED5771" w:rsidRDefault="00ED5771" w:rsidP="008A5C32">
      <w:pPr>
        <w:rPr>
          <w:lang w:val="en-AU"/>
        </w:rPr>
      </w:pPr>
      <w:r>
        <w:rPr>
          <w:lang w:val="en-AU"/>
        </w:rPr>
        <w:t>Any line in a PEST control file that begins with the character string “++” is ignored by PEST-suite programs, and by PESTCHEK. However programs of the PEST++ suite read these lines, expecting to find one or more keyword</w:t>
      </w:r>
      <w:r w:rsidR="003D3EF6">
        <w:rPr>
          <w:lang w:val="en-AU"/>
        </w:rPr>
        <w:t xml:space="preserve">s. </w:t>
      </w:r>
    </w:p>
    <w:p w14:paraId="43AB4E88" w14:textId="6C03F989" w:rsidR="00ED5771" w:rsidRDefault="00ED5771" w:rsidP="008A5C32">
      <w:pPr>
        <w:rPr>
          <w:lang w:val="en-AU"/>
        </w:rPr>
      </w:pPr>
      <w:r>
        <w:rPr>
          <w:lang w:val="en-AU"/>
        </w:rPr>
        <w:t xml:space="preserve">Figure </w:t>
      </w:r>
      <w:r w:rsidR="00793458">
        <w:rPr>
          <w:lang w:val="en-AU"/>
        </w:rPr>
        <w:t xml:space="preserve">4.12 shows a PEST control file that includes the values of </w:t>
      </w:r>
      <w:r w:rsidR="00B635D3">
        <w:rPr>
          <w:lang w:val="en-AU"/>
        </w:rPr>
        <w:t>some</w:t>
      </w:r>
      <w:r w:rsidR="00793458">
        <w:rPr>
          <w:lang w:val="en-AU"/>
        </w:rPr>
        <w:t xml:space="preserve"> PEST</w:t>
      </w:r>
      <w:r w:rsidR="006542E9">
        <w:rPr>
          <w:lang w:val="en-AU"/>
        </w:rPr>
        <w:t>++</w:t>
      </w:r>
      <w:r w:rsidR="00793458">
        <w:rPr>
          <w:lang w:val="en-AU"/>
        </w:rPr>
        <w:t xml:space="preserve"> control variables</w:t>
      </w:r>
      <w:r w:rsidR="00B635D3">
        <w:rPr>
          <w:lang w:val="en-AU"/>
        </w:rPr>
        <w:t xml:space="preserve"> (and a comment line). </w:t>
      </w:r>
      <w:r w:rsidR="003D3EF6">
        <w:rPr>
          <w:lang w:val="en-AU"/>
        </w:rPr>
        <w:t xml:space="preserve">Wherever </w:t>
      </w:r>
      <w:r w:rsidR="00A669EE">
        <w:rPr>
          <w:lang w:val="en-AU"/>
        </w:rPr>
        <w:t xml:space="preserve">a PEST++ </w:t>
      </w:r>
      <w:r w:rsidR="00B635D3">
        <w:rPr>
          <w:lang w:val="en-AU"/>
        </w:rPr>
        <w:t>keyword is supplied</w:t>
      </w:r>
      <w:r w:rsidR="003D3EF6">
        <w:rPr>
          <w:lang w:val="en-AU"/>
        </w:rPr>
        <w:t>,</w:t>
      </w:r>
      <w:r w:rsidR="00B635D3">
        <w:rPr>
          <w:lang w:val="en-AU"/>
        </w:rPr>
        <w:t xml:space="preserve"> </w:t>
      </w:r>
      <w:r w:rsidR="00A669EE">
        <w:rPr>
          <w:lang w:val="en-AU"/>
        </w:rPr>
        <w:t xml:space="preserve">one or more values for the control variable that is associated with that keyword </w:t>
      </w:r>
      <w:r w:rsidR="003D3EF6">
        <w:rPr>
          <w:lang w:val="en-AU"/>
        </w:rPr>
        <w:t>must</w:t>
      </w:r>
      <w:r w:rsidR="00B635D3">
        <w:rPr>
          <w:lang w:val="en-AU"/>
        </w:rPr>
        <w:t xml:space="preserve"> follow i</w:t>
      </w:r>
      <w:r w:rsidR="003D3EF6">
        <w:rPr>
          <w:lang w:val="en-AU"/>
        </w:rPr>
        <w:t>t</w:t>
      </w:r>
      <w:r w:rsidR="00B635D3">
        <w:rPr>
          <w:lang w:val="en-AU"/>
        </w:rPr>
        <w:t xml:space="preserve"> in brackets</w:t>
      </w:r>
      <w:r w:rsidR="00B10112">
        <w:rPr>
          <w:lang w:val="en-AU"/>
        </w:rPr>
        <w:t>. Where more than one value is associated with a keyword, these values must be comma-delimited within the brackets.</w:t>
      </w:r>
      <w:r w:rsidR="003D3EF6">
        <w:rPr>
          <w:lang w:val="en-AU"/>
        </w:rPr>
        <w:t xml:space="preserve"> More than one keyword can be supplied on a “++” line.</w:t>
      </w:r>
      <w:r w:rsidR="00C01B88">
        <w:rPr>
          <w:lang w:val="en-AU"/>
        </w:rPr>
        <w:t xml:space="preserve"> If so, they must be separated by one or more whitespace characters.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51717B" w14:paraId="5344020E" w14:textId="77777777" w:rsidTr="00C40A21">
        <w:trPr>
          <w:cantSplit/>
        </w:trPr>
        <w:tc>
          <w:tcPr>
            <w:tcW w:w="9242" w:type="dxa"/>
            <w:shd w:val="clear" w:color="auto" w:fill="auto"/>
          </w:tcPr>
          <w:p w14:paraId="1DF0875B" w14:textId="72109439" w:rsidR="0051717B" w:rsidRPr="00C40A21" w:rsidRDefault="00C01B88" w:rsidP="00C01B88">
            <w:pPr>
              <w:keepNext/>
              <w:spacing w:before="0" w:after="0"/>
              <w:rPr>
                <w:rFonts w:ascii="Courier New" w:hAnsi="Courier New" w:cs="Courier New"/>
                <w:sz w:val="18"/>
                <w:szCs w:val="16"/>
                <w:lang w:val="en-AU"/>
              </w:rPr>
            </w:pPr>
            <w:r>
              <w:rPr>
                <w:rFonts w:ascii="Courier New" w:hAnsi="Courier New" w:cs="Courier New"/>
                <w:sz w:val="18"/>
                <w:szCs w:val="16"/>
                <w:lang w:val="en-AU"/>
              </w:rPr>
              <w:lastRenderedPageBreak/>
              <w:t>p</w:t>
            </w:r>
            <w:r w:rsidR="0051717B" w:rsidRPr="00C40A21">
              <w:rPr>
                <w:rFonts w:ascii="Courier New" w:hAnsi="Courier New" w:cs="Courier New"/>
                <w:sz w:val="18"/>
                <w:szCs w:val="16"/>
                <w:lang w:val="en-AU"/>
              </w:rPr>
              <w:t>cf</w:t>
            </w:r>
          </w:p>
          <w:p w14:paraId="2F8580A2"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control data</w:t>
            </w:r>
          </w:p>
          <w:p w14:paraId="2FA480C6"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restart estimation</w:t>
            </w:r>
          </w:p>
          <w:p w14:paraId="54ECEF1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5 19 2 2 3</w:t>
            </w:r>
          </w:p>
          <w:p w14:paraId="209C2F6D"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2 3 single point</w:t>
            </w:r>
          </w:p>
          <w:p w14:paraId="22D430A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10.0 -3.0 0.3 0.03 10</w:t>
            </w:r>
          </w:p>
          <w:p w14:paraId="415C530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10.0 10.0 0.001</w:t>
            </w:r>
          </w:p>
          <w:p w14:paraId="0DE95EB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0.1</w:t>
            </w:r>
          </w:p>
          <w:p w14:paraId="4CE3C7BB"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50 0.005 4 4 0.005 4</w:t>
            </w:r>
          </w:p>
          <w:p w14:paraId="597239AF"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1 1 1</w:t>
            </w:r>
          </w:p>
          <w:p w14:paraId="0E1BC5D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parameter groups</w:t>
            </w:r>
          </w:p>
          <w:p w14:paraId="5A82A09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  relative 0.01 0.0 switch 2.0 parabolic</w:t>
            </w:r>
          </w:p>
          <w:p w14:paraId="605719D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h   relative 0.01 0.0 switch 2.0 parabolic</w:t>
            </w:r>
          </w:p>
          <w:p w14:paraId="08864EC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parameter data</w:t>
            </w:r>
          </w:p>
          <w:p w14:paraId="2388F8B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ro1  fixed factor  0.5   .1  10     ro   1.0 0.0</w:t>
            </w:r>
          </w:p>
          <w:p w14:paraId="58B9745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ro2  log   factor  5.0   .1  10     ro   1.0 0.0</w:t>
            </w:r>
          </w:p>
          <w:p w14:paraId="5DB0355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ro3  tied  factor  0.5   .1  10     ro   1.0 0.0</w:t>
            </w:r>
          </w:p>
          <w:p w14:paraId="4BFB5CB7"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h1   none  factor  2.0   .05 100    h    1.0 0.0</w:t>
            </w:r>
          </w:p>
          <w:p w14:paraId="0520B9F7"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h2   log   factor  5.0   .05 100    h    1.0 0.0</w:t>
            </w:r>
          </w:p>
          <w:p w14:paraId="538AF845"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ro3  ro2</w:t>
            </w:r>
          </w:p>
          <w:p w14:paraId="15634A1B"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observation groups</w:t>
            </w:r>
          </w:p>
          <w:p w14:paraId="1D1EBBE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obsgp1 </w:t>
            </w:r>
          </w:p>
          <w:p w14:paraId="3F1AB14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obsgp2</w:t>
            </w:r>
          </w:p>
          <w:p w14:paraId="7E0FEB5F"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prgp1</w:t>
            </w:r>
          </w:p>
          <w:p w14:paraId="43C5A202"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observation data</w:t>
            </w:r>
          </w:p>
          <w:p w14:paraId="0FE5025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  1.21038  1.0  obsgp1</w:t>
            </w:r>
          </w:p>
          <w:p w14:paraId="5F98893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ar2  1.51208  1.0  obsgp1</w:t>
            </w:r>
          </w:p>
          <w:p w14:paraId="79D5F91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ar3  2.07204  1.0  obsgp1</w:t>
            </w:r>
          </w:p>
          <w:p w14:paraId="20C20B4D"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ar4  2.94056  1.0  obsgp1</w:t>
            </w:r>
          </w:p>
          <w:p w14:paraId="4F384CEF"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ar5  4.15787  1.0  obsgp1</w:t>
            </w:r>
          </w:p>
          <w:p w14:paraId="3DEC3CFF"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ar6  5.7762   1.0  obsgp1</w:t>
            </w:r>
          </w:p>
          <w:p w14:paraId="2AECEA1D"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ar7  7.7894   1.0  obsgp1</w:t>
            </w:r>
          </w:p>
          <w:p w14:paraId="5DDE2E7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ar8  9.99743  1.0  obsgp1</w:t>
            </w:r>
          </w:p>
          <w:p w14:paraId="2FA902C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ar9  11.8307  1.0  obsgp2</w:t>
            </w:r>
          </w:p>
          <w:p w14:paraId="01DBDEE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ar10 12.3194  1.0  obsgp2</w:t>
            </w:r>
          </w:p>
          <w:p w14:paraId="6B02817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ar11 10.6003  1.0  obsgp2</w:t>
            </w:r>
          </w:p>
          <w:p w14:paraId="5A2D3AEC"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ar12 7.00419  1.0  obsgp2</w:t>
            </w:r>
          </w:p>
          <w:p w14:paraId="143A635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ar13 3.44391  1.0  obsgp2</w:t>
            </w:r>
          </w:p>
          <w:p w14:paraId="1F023197"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ar14 1.58279  1.0  obsgp2</w:t>
            </w:r>
          </w:p>
          <w:p w14:paraId="323522A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ar15 1.1038   1.0  obsgp2</w:t>
            </w:r>
          </w:p>
          <w:p w14:paraId="3B804939"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ar16 1.03086  1.0  obsgp2</w:t>
            </w:r>
          </w:p>
          <w:p w14:paraId="4385EBA5"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ar17 1.01318  1.0  obsgp2</w:t>
            </w:r>
          </w:p>
          <w:p w14:paraId="03ADEDE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ar18 1.00593  0.0  obsgp2</w:t>
            </w:r>
          </w:p>
          <w:p w14:paraId="428CDCBC"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ar19 1.00272  0.0  obsgp2</w:t>
            </w:r>
          </w:p>
          <w:p w14:paraId="30FCF10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model command line</w:t>
            </w:r>
          </w:p>
          <w:p w14:paraId="72B6DC5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model.bat</w:t>
            </w:r>
          </w:p>
          <w:p w14:paraId="6C2F4CF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model inputoutput</w:t>
            </w:r>
          </w:p>
          <w:p w14:paraId="6DA99B6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ves1.tpl a_model.in1</w:t>
            </w:r>
          </w:p>
          <w:p w14:paraId="1EBB338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ves2.tpl a_model.in2</w:t>
            </w:r>
          </w:p>
          <w:p w14:paraId="0EB59B8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model output</w:t>
            </w:r>
          </w:p>
          <w:p w14:paraId="681CC58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ves1.ins a_model.ot1</w:t>
            </w:r>
          </w:p>
          <w:p w14:paraId="32D21E4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ves2.ins a_model.ot2</w:t>
            </w:r>
          </w:p>
          <w:p w14:paraId="41DFCAD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ves3.ins a_model.ot3</w:t>
            </w:r>
          </w:p>
          <w:p w14:paraId="4175F73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prior information</w:t>
            </w:r>
          </w:p>
          <w:p w14:paraId="6599FA0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pi1  1.0 * h1 = 1.0 3.0 prgp1</w:t>
            </w:r>
          </w:p>
          <w:p w14:paraId="5F18F052"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pi2  1.0 * log(ro2) + 1.0 * log(h2) = 2.6026 2.0 prgp1</w:t>
            </w:r>
          </w:p>
          <w:p w14:paraId="5AC87292" w14:textId="77777777" w:rsidR="0051717B" w:rsidRPr="00C40A21" w:rsidRDefault="0051717B" w:rsidP="00C01B88">
            <w:pPr>
              <w:keepNext/>
              <w:spacing w:before="0" w:after="0"/>
              <w:rPr>
                <w:rFonts w:ascii="Courier New" w:hAnsi="Courier New" w:cs="Courier New"/>
                <w:sz w:val="18"/>
                <w:szCs w:val="18"/>
                <w:lang w:val="en-AU"/>
              </w:rPr>
            </w:pPr>
            <w:r w:rsidRPr="00C40A21">
              <w:rPr>
                <w:rFonts w:ascii="Courier New" w:hAnsi="Courier New" w:cs="Courier New"/>
                <w:sz w:val="18"/>
                <w:szCs w:val="18"/>
                <w:lang w:val="en-AU"/>
              </w:rPr>
              <w:t># This is a comment line</w:t>
            </w:r>
          </w:p>
          <w:p w14:paraId="56E043BF" w14:textId="77777777" w:rsidR="0051717B" w:rsidRPr="00C40A21" w:rsidRDefault="0051717B" w:rsidP="00C01B88">
            <w:pPr>
              <w:keepNext/>
              <w:spacing w:before="0" w:after="0"/>
              <w:rPr>
                <w:rFonts w:ascii="Courier New" w:hAnsi="Courier New" w:cs="Courier New"/>
                <w:sz w:val="18"/>
                <w:szCs w:val="18"/>
                <w:lang w:val="en-AU"/>
              </w:rPr>
            </w:pPr>
            <w:r w:rsidRPr="00C40A21">
              <w:rPr>
                <w:rFonts w:ascii="Courier New" w:hAnsi="Courier New" w:cs="Courier New"/>
                <w:sz w:val="18"/>
                <w:szCs w:val="18"/>
                <w:lang w:val="en-AU"/>
              </w:rPr>
              <w:t>++ forecasts(ar18,ar19)</w:t>
            </w:r>
            <w:r w:rsidR="00793458" w:rsidRPr="00C40A21">
              <w:rPr>
                <w:rFonts w:ascii="Courier New" w:hAnsi="Courier New" w:cs="Courier New"/>
                <w:sz w:val="18"/>
                <w:szCs w:val="18"/>
                <w:lang w:val="en-AU"/>
              </w:rPr>
              <w:t xml:space="preserve"> parcov(param.unc)</w:t>
            </w:r>
          </w:p>
          <w:p w14:paraId="7493E820" w14:textId="77777777" w:rsidR="00793458" w:rsidRDefault="00793458" w:rsidP="00C01B88">
            <w:pPr>
              <w:keepNext/>
              <w:spacing w:before="0" w:after="0"/>
              <w:rPr>
                <w:rFonts w:ascii="Courier New" w:hAnsi="Courier New" w:cs="Courier New"/>
                <w:sz w:val="18"/>
                <w:szCs w:val="18"/>
                <w:lang w:val="en-AU"/>
              </w:rPr>
            </w:pPr>
            <w:r w:rsidRPr="00C40A21">
              <w:rPr>
                <w:rFonts w:ascii="Courier New" w:hAnsi="Courier New" w:cs="Courier New"/>
                <w:sz w:val="18"/>
                <w:szCs w:val="18"/>
                <w:lang w:val="en-AU"/>
              </w:rPr>
              <w:t>++ lambdas(0.1, 1.0, 10,100)</w:t>
            </w:r>
          </w:p>
          <w:p w14:paraId="693D097C" w14:textId="77777777" w:rsidR="0094756A" w:rsidRPr="00C40A21" w:rsidRDefault="0094756A" w:rsidP="00C01B88">
            <w:pPr>
              <w:keepNext/>
              <w:spacing w:before="0" w:after="0"/>
              <w:rPr>
                <w:rFonts w:ascii="Courier New" w:hAnsi="Courier New" w:cs="Courier New"/>
                <w:sz w:val="18"/>
                <w:szCs w:val="18"/>
              </w:rPr>
            </w:pPr>
            <w:r w:rsidRPr="00C40A21">
              <w:rPr>
                <w:rFonts w:ascii="Courier New" w:hAnsi="Courier New" w:cs="Courier New"/>
                <w:sz w:val="18"/>
                <w:szCs w:val="18"/>
              </w:rPr>
              <w:t>++</w:t>
            </w:r>
            <w:r w:rsidR="006542E9">
              <w:rPr>
                <w:rFonts w:ascii="Courier New" w:hAnsi="Courier New" w:cs="Courier New"/>
                <w:sz w:val="18"/>
                <w:szCs w:val="18"/>
              </w:rPr>
              <w:t xml:space="preserve"> </w:t>
            </w:r>
            <w:r w:rsidRPr="00C40A21">
              <w:rPr>
                <w:rFonts w:ascii="Courier New" w:hAnsi="Courier New" w:cs="Courier New"/>
                <w:sz w:val="18"/>
                <w:szCs w:val="18"/>
              </w:rPr>
              <w:t>n_iter_base(-1)</w:t>
            </w:r>
          </w:p>
          <w:p w14:paraId="65A1CF9B" w14:textId="77777777" w:rsidR="0094756A" w:rsidRPr="00C40A21" w:rsidRDefault="0094756A" w:rsidP="00C01B88">
            <w:pPr>
              <w:keepNext/>
              <w:spacing w:before="0" w:after="0"/>
              <w:rPr>
                <w:rFonts w:ascii="Courier New" w:hAnsi="Courier New" w:cs="Courier New"/>
                <w:sz w:val="18"/>
                <w:szCs w:val="18"/>
              </w:rPr>
            </w:pPr>
            <w:r w:rsidRPr="00C40A21">
              <w:rPr>
                <w:rFonts w:ascii="Courier New" w:hAnsi="Courier New" w:cs="Courier New"/>
                <w:sz w:val="18"/>
                <w:szCs w:val="18"/>
              </w:rPr>
              <w:t>++</w:t>
            </w:r>
            <w:r w:rsidR="006542E9">
              <w:rPr>
                <w:rFonts w:ascii="Courier New" w:hAnsi="Courier New" w:cs="Courier New"/>
                <w:sz w:val="18"/>
                <w:szCs w:val="18"/>
              </w:rPr>
              <w:t xml:space="preserve"> </w:t>
            </w:r>
            <w:r w:rsidRPr="00C40A21">
              <w:rPr>
                <w:rFonts w:ascii="Courier New" w:hAnsi="Courier New" w:cs="Courier New"/>
                <w:sz w:val="18"/>
                <w:szCs w:val="18"/>
              </w:rPr>
              <w:t>n_iter_super(4)</w:t>
            </w:r>
          </w:p>
          <w:p w14:paraId="0BA66D4A" w14:textId="77777777" w:rsidR="0094756A" w:rsidRPr="00C40A21" w:rsidRDefault="0094756A" w:rsidP="00C01B88">
            <w:pPr>
              <w:keepNext/>
              <w:spacing w:before="0" w:after="0"/>
              <w:rPr>
                <w:rFonts w:ascii="Courier New" w:hAnsi="Courier New" w:cs="Courier New"/>
                <w:sz w:val="18"/>
                <w:szCs w:val="18"/>
              </w:rPr>
            </w:pPr>
            <w:r w:rsidRPr="00C40A21">
              <w:rPr>
                <w:rFonts w:ascii="Courier New" w:hAnsi="Courier New" w:cs="Courier New"/>
                <w:sz w:val="18"/>
                <w:szCs w:val="18"/>
              </w:rPr>
              <w:t>++</w:t>
            </w:r>
            <w:r w:rsidR="006542E9">
              <w:rPr>
                <w:rFonts w:ascii="Courier New" w:hAnsi="Courier New" w:cs="Courier New"/>
                <w:sz w:val="18"/>
                <w:szCs w:val="18"/>
              </w:rPr>
              <w:t xml:space="preserve"> </w:t>
            </w:r>
            <w:r w:rsidRPr="00C40A21">
              <w:rPr>
                <w:rFonts w:ascii="Courier New" w:hAnsi="Courier New" w:cs="Courier New"/>
                <w:sz w:val="18"/>
                <w:szCs w:val="18"/>
              </w:rPr>
              <w:t>base_jacobian(pest.jco)</w:t>
            </w:r>
          </w:p>
          <w:p w14:paraId="0ABB6CA7" w14:textId="77777777" w:rsidR="0094756A" w:rsidRPr="00C40A21" w:rsidRDefault="0094756A" w:rsidP="00C01B88">
            <w:pPr>
              <w:keepNext/>
              <w:spacing w:before="0" w:after="0"/>
              <w:rPr>
                <w:rFonts w:ascii="Courier New" w:hAnsi="Courier New" w:cs="Courier New"/>
                <w:sz w:val="18"/>
                <w:szCs w:val="18"/>
                <w:lang w:val="en-AU"/>
              </w:rPr>
            </w:pPr>
            <w:r w:rsidRPr="00C40A21">
              <w:rPr>
                <w:rFonts w:ascii="Courier New" w:hAnsi="Courier New" w:cs="Courier New"/>
                <w:sz w:val="18"/>
                <w:szCs w:val="18"/>
              </w:rPr>
              <w:t>++</w:t>
            </w:r>
            <w:r w:rsidR="006542E9">
              <w:rPr>
                <w:rFonts w:ascii="Courier New" w:hAnsi="Courier New" w:cs="Courier New"/>
                <w:sz w:val="18"/>
                <w:szCs w:val="18"/>
              </w:rPr>
              <w:t xml:space="preserve"> </w:t>
            </w:r>
            <w:r w:rsidRPr="00C40A21">
              <w:rPr>
                <w:rFonts w:ascii="Courier New" w:hAnsi="Courier New" w:cs="Courier New"/>
                <w:sz w:val="18"/>
                <w:szCs w:val="18"/>
              </w:rPr>
              <w:t>par_sigma_range(6)</w:t>
            </w:r>
          </w:p>
        </w:tc>
      </w:tr>
    </w:tbl>
    <w:p w14:paraId="730FC68C" w14:textId="77777777" w:rsidR="0051717B" w:rsidRDefault="0051717B" w:rsidP="0051717B">
      <w:pPr>
        <w:pStyle w:val="Caption"/>
        <w:rPr>
          <w:lang w:val="en-AU"/>
        </w:rPr>
      </w:pPr>
      <w:r>
        <w:rPr>
          <w:lang w:val="en-AU"/>
        </w:rPr>
        <w:t>Figure 4.12 A PEST control file which includes PEST++ control variables.</w:t>
      </w:r>
    </w:p>
    <w:p w14:paraId="3F40E58A" w14:textId="77777777" w:rsidR="003D3EF6" w:rsidRDefault="003D3EF6" w:rsidP="008A5C32">
      <w:pPr>
        <w:rPr>
          <w:lang w:val="en-AU"/>
        </w:rPr>
      </w:pPr>
      <w:r>
        <w:rPr>
          <w:lang w:val="en-AU"/>
        </w:rPr>
        <w:lastRenderedPageBreak/>
        <w:t>Values that are supplied with a keyword can be integer, real or text (for example filenames), this depending on the keyword. Text can be optionally surrounded by single or double quotes; th</w:t>
      </w:r>
      <w:r w:rsidR="00A669EE">
        <w:rPr>
          <w:lang w:val="en-AU"/>
        </w:rPr>
        <w:t>is</w:t>
      </w:r>
      <w:r>
        <w:rPr>
          <w:lang w:val="en-AU"/>
        </w:rPr>
        <w:t xml:space="preserve"> option becomes a necessity if a filename</w:t>
      </w:r>
      <w:r w:rsidR="006542E9">
        <w:rPr>
          <w:lang w:val="en-AU"/>
        </w:rPr>
        <w:t xml:space="preserve"> provided with a keyword</w:t>
      </w:r>
      <w:r>
        <w:rPr>
          <w:lang w:val="en-AU"/>
        </w:rPr>
        <w:t xml:space="preserve"> includes blanks.</w:t>
      </w:r>
    </w:p>
    <w:p w14:paraId="37B2C290" w14:textId="77777777" w:rsidR="003D3EF6" w:rsidRDefault="003D3EF6" w:rsidP="008A5C32">
      <w:pPr>
        <w:rPr>
          <w:lang w:val="en-AU"/>
        </w:rPr>
      </w:pPr>
      <w:r>
        <w:rPr>
          <w:lang w:val="en-AU"/>
        </w:rPr>
        <w:t xml:space="preserve">If a program </w:t>
      </w:r>
      <w:r w:rsidR="006542E9">
        <w:rPr>
          <w:lang w:val="en-AU"/>
        </w:rPr>
        <w:t>of</w:t>
      </w:r>
      <w:r>
        <w:rPr>
          <w:lang w:val="en-AU"/>
        </w:rPr>
        <w:t xml:space="preserve"> the PEST++ </w:t>
      </w:r>
      <w:r w:rsidR="00F75563">
        <w:rPr>
          <w:lang w:val="en-AU"/>
        </w:rPr>
        <w:t>suite does not recognize a keyword, it</w:t>
      </w:r>
      <w:r w:rsidR="00A669EE">
        <w:rPr>
          <w:lang w:val="en-AU"/>
        </w:rPr>
        <w:t xml:space="preserve"> simply</w:t>
      </w:r>
      <w:r w:rsidR="00F75563">
        <w:rPr>
          <w:lang w:val="en-AU"/>
        </w:rPr>
        <w:t xml:space="preserve"> ignores it. Hence a PEST control file can contain keywords that are pertinent to a number of members of the suite. </w:t>
      </w:r>
      <w:r w:rsidR="006542E9">
        <w:rPr>
          <w:lang w:val="en-AU"/>
        </w:rPr>
        <w:t>T</w:t>
      </w:r>
      <w:r w:rsidR="00F75563">
        <w:rPr>
          <w:lang w:val="en-AU"/>
        </w:rPr>
        <w:t xml:space="preserve">he PEST++ </w:t>
      </w:r>
      <w:r w:rsidR="006542E9">
        <w:rPr>
          <w:lang w:val="en-AU"/>
        </w:rPr>
        <w:t>program</w:t>
      </w:r>
      <w:r w:rsidR="00F75563">
        <w:rPr>
          <w:lang w:val="en-AU"/>
        </w:rPr>
        <w:t xml:space="preserve"> that is currently using the PEST control file only reads values for </w:t>
      </w:r>
      <w:r w:rsidR="00A669EE">
        <w:rPr>
          <w:lang w:val="en-AU"/>
        </w:rPr>
        <w:t>control variables</w:t>
      </w:r>
      <w:r w:rsidR="00F75563">
        <w:rPr>
          <w:lang w:val="en-AU"/>
        </w:rPr>
        <w:t xml:space="preserve"> </w:t>
      </w:r>
      <w:r w:rsidR="00A669EE">
        <w:rPr>
          <w:lang w:val="en-AU"/>
        </w:rPr>
        <w:t>that it recognizes</w:t>
      </w:r>
      <w:r w:rsidR="00F75563">
        <w:rPr>
          <w:lang w:val="en-AU"/>
        </w:rPr>
        <w:t>.</w:t>
      </w:r>
    </w:p>
    <w:p w14:paraId="5FDEE993" w14:textId="77777777" w:rsidR="00F75563" w:rsidRPr="008A5C32" w:rsidRDefault="00F75563" w:rsidP="008A5C32">
      <w:pPr>
        <w:rPr>
          <w:lang w:val="en-AU"/>
        </w:rPr>
      </w:pPr>
    </w:p>
    <w:p w14:paraId="05B38F63" w14:textId="77777777" w:rsidR="00C82F04" w:rsidRPr="00C82F04" w:rsidRDefault="00C82F04" w:rsidP="0051717B">
      <w:pPr>
        <w:rPr>
          <w:rFonts w:ascii="Courier" w:hAnsi="Courier"/>
          <w:sz w:val="20"/>
          <w:lang w:val="pt-BR"/>
        </w:rPr>
      </w:pPr>
    </w:p>
    <w:p w14:paraId="54907A6B" w14:textId="77777777" w:rsidR="007F1006" w:rsidRDefault="007F1006" w:rsidP="003A7B3D">
      <w:pPr>
        <w:rPr>
          <w:lang w:val="en-AU"/>
        </w:rPr>
      </w:pPr>
    </w:p>
    <w:p w14:paraId="45B53037" w14:textId="77777777" w:rsidR="005251F6" w:rsidRDefault="005251F6" w:rsidP="005251F6">
      <w:pPr>
        <w:rPr>
          <w:lang w:val="en-AU"/>
        </w:rPr>
        <w:sectPr w:rsidR="005251F6" w:rsidSect="00EF7F08">
          <w:headerReference w:type="default" r:id="rId23"/>
          <w:endnotePr>
            <w:numFmt w:val="decimal"/>
          </w:endnotePr>
          <w:pgSz w:w="11906" w:h="16838" w:code="9"/>
          <w:pgMar w:top="1440" w:right="1440" w:bottom="1440" w:left="1440" w:header="1296" w:footer="864" w:gutter="0"/>
          <w:cols w:space="720"/>
          <w:noEndnote/>
        </w:sectPr>
      </w:pPr>
    </w:p>
    <w:p w14:paraId="5307838C" w14:textId="77777777" w:rsidR="005251F6" w:rsidRDefault="005251F6" w:rsidP="005251F6">
      <w:pPr>
        <w:pStyle w:val="Heading1"/>
      </w:pPr>
      <w:bookmarkStart w:id="1980" w:name="_Toc520535226"/>
      <w:r>
        <w:lastRenderedPageBreak/>
        <w:t xml:space="preserve">5. </w:t>
      </w:r>
      <w:r w:rsidR="00FE1FCC">
        <w:t>Running PEST++ Programs</w:t>
      </w:r>
      <w:bookmarkEnd w:id="1980"/>
    </w:p>
    <w:p w14:paraId="624E7C55" w14:textId="77777777" w:rsidR="00FE1FCC" w:rsidRDefault="00FE1FCC" w:rsidP="00FE1FCC">
      <w:pPr>
        <w:pStyle w:val="Heading2"/>
      </w:pPr>
      <w:bookmarkStart w:id="1981" w:name="_Toc520535227"/>
      <w:r>
        <w:t>5.1 General</w:t>
      </w:r>
      <w:bookmarkEnd w:id="1981"/>
    </w:p>
    <w:p w14:paraId="7804A6FC" w14:textId="307BDD34" w:rsidR="00A11BFA" w:rsidRDefault="006B591B" w:rsidP="00A11BFA">
      <w:pPr>
        <w:rPr>
          <w:lang w:val="en-AU"/>
        </w:rPr>
      </w:pPr>
      <w:r>
        <w:rPr>
          <w:lang w:val="en-AU"/>
        </w:rPr>
        <w:t xml:space="preserve">To </w:t>
      </w:r>
      <w:r w:rsidR="00F243C7">
        <w:rPr>
          <w:lang w:val="en-AU"/>
        </w:rPr>
        <w:t>simplify</w:t>
      </w:r>
      <w:r>
        <w:rPr>
          <w:lang w:val="en-AU"/>
        </w:rPr>
        <w:t xml:space="preserve"> the </w:t>
      </w:r>
      <w:r w:rsidR="00A11BFA">
        <w:rPr>
          <w:lang w:val="en-AU"/>
        </w:rPr>
        <w:t>following discussion, let PESTPP-</w:t>
      </w:r>
      <w:r w:rsidR="00D65A77">
        <w:rPr>
          <w:lang w:val="en-AU"/>
        </w:rPr>
        <w:t>XXX</w:t>
      </w:r>
      <w:r w:rsidR="00A11BFA">
        <w:rPr>
          <w:lang w:val="en-AU"/>
        </w:rPr>
        <w:t xml:space="preserve"> </w:t>
      </w:r>
      <w:r>
        <w:rPr>
          <w:lang w:val="en-AU"/>
        </w:rPr>
        <w:t>signify</w:t>
      </w:r>
      <w:r w:rsidR="00A11BFA">
        <w:rPr>
          <w:lang w:val="en-AU"/>
        </w:rPr>
        <w:t xml:space="preserve"> the name of </w:t>
      </w:r>
      <w:r w:rsidR="000244A6">
        <w:rPr>
          <w:lang w:val="en-AU"/>
        </w:rPr>
        <w:t xml:space="preserve">a </w:t>
      </w:r>
      <w:r w:rsidR="00A11BFA">
        <w:rPr>
          <w:lang w:val="en-AU"/>
        </w:rPr>
        <w:t xml:space="preserve">program </w:t>
      </w:r>
      <w:r w:rsidR="000244A6">
        <w:rPr>
          <w:lang w:val="en-AU"/>
        </w:rPr>
        <w:t>belonging to</w:t>
      </w:r>
      <w:r w:rsidR="00A11BFA">
        <w:rPr>
          <w:lang w:val="en-AU"/>
        </w:rPr>
        <w:t xml:space="preserve"> the PEST</w:t>
      </w:r>
      <w:r w:rsidR="00A669EE">
        <w:rPr>
          <w:lang w:val="en-AU"/>
        </w:rPr>
        <w:t>++</w:t>
      </w:r>
      <w:r w:rsidR="00A11BFA">
        <w:rPr>
          <w:lang w:val="en-AU"/>
        </w:rPr>
        <w:t xml:space="preserve"> suite. This can be any of the programs listed in </w:t>
      </w:r>
      <w:r w:rsidR="00A7381F">
        <w:rPr>
          <w:lang w:val="en-AU"/>
        </w:rPr>
        <w:t>table 1.1 except</w:t>
      </w:r>
      <w:r>
        <w:rPr>
          <w:lang w:val="en-AU"/>
        </w:rPr>
        <w:t xml:space="preserve"> for</w:t>
      </w:r>
      <w:r w:rsidR="00A7381F">
        <w:rPr>
          <w:lang w:val="en-AU"/>
        </w:rPr>
        <w:t xml:space="preserve"> PESTPP-W</w:t>
      </w:r>
      <w:r>
        <w:rPr>
          <w:lang w:val="en-AU"/>
        </w:rPr>
        <w:t>R</w:t>
      </w:r>
      <w:r w:rsidR="00A7381F">
        <w:rPr>
          <w:lang w:val="en-AU"/>
        </w:rPr>
        <w:t>K. As will be discussed, PESTPP-WR</w:t>
      </w:r>
      <w:r>
        <w:rPr>
          <w:lang w:val="en-AU"/>
        </w:rPr>
        <w:t>K</w:t>
      </w:r>
      <w:r w:rsidR="00A7381F">
        <w:rPr>
          <w:lang w:val="en-AU"/>
        </w:rPr>
        <w:t xml:space="preserve"> is a specialist member of the PEST++ suite that</w:t>
      </w:r>
      <w:r>
        <w:rPr>
          <w:lang w:val="en-AU"/>
        </w:rPr>
        <w:t xml:space="preserve"> can be used in conjunction with any of them whenever</w:t>
      </w:r>
      <w:r w:rsidR="000244A6">
        <w:rPr>
          <w:lang w:val="en-AU"/>
        </w:rPr>
        <w:t xml:space="preserve"> model runs are parallelized.</w:t>
      </w:r>
    </w:p>
    <w:p w14:paraId="65871724" w14:textId="77777777" w:rsidR="00A11BFA" w:rsidRPr="00A11BFA" w:rsidRDefault="00A7381F" w:rsidP="00A7381F">
      <w:pPr>
        <w:pStyle w:val="Heading2"/>
      </w:pPr>
      <w:bookmarkStart w:id="1982" w:name="_Toc520535228"/>
      <w:r>
        <w:t>5.2 Model Runs in Serial</w:t>
      </w:r>
      <w:bookmarkEnd w:id="1982"/>
    </w:p>
    <w:p w14:paraId="0A8FBB30" w14:textId="77777777" w:rsidR="0086395E" w:rsidRDefault="0086395E" w:rsidP="0086395E">
      <w:pPr>
        <w:pStyle w:val="Heading3"/>
      </w:pPr>
      <w:bookmarkStart w:id="1983" w:name="_Toc520535229"/>
      <w:r>
        <w:t>5.2.1 Concepts</w:t>
      </w:r>
      <w:bookmarkEnd w:id="1983"/>
    </w:p>
    <w:p w14:paraId="470CE49F" w14:textId="77777777" w:rsidR="00FE3D7B" w:rsidRDefault="00FE1FCC" w:rsidP="00FE1FCC">
      <w:pPr>
        <w:rPr>
          <w:lang w:val="en-AU"/>
        </w:rPr>
      </w:pPr>
      <w:r>
        <w:rPr>
          <w:lang w:val="en-AU"/>
        </w:rPr>
        <w:t>Programs of the PEST++ suite have in common the fact that they run a model many time</w:t>
      </w:r>
      <w:r w:rsidR="006B591B">
        <w:rPr>
          <w:lang w:val="en-AU"/>
        </w:rPr>
        <w:t>s</w:t>
      </w:r>
      <w:r>
        <w:rPr>
          <w:lang w:val="en-AU"/>
        </w:rPr>
        <w:t>. These runs can be undertaken in serial or in parallel.</w:t>
      </w:r>
      <w:r w:rsidR="00FE3D7B">
        <w:rPr>
          <w:lang w:val="en-AU"/>
        </w:rPr>
        <w:t xml:space="preserve"> Where</w:t>
      </w:r>
      <w:r w:rsidR="006B591B">
        <w:rPr>
          <w:lang w:val="en-AU"/>
        </w:rPr>
        <w:t xml:space="preserve"> a PEST++ program undertakes model runs in serial, it issues a </w:t>
      </w:r>
      <w:r w:rsidR="00FE3D7B">
        <w:rPr>
          <w:lang w:val="en-AU"/>
        </w:rPr>
        <w:t>command directly to the operating system</w:t>
      </w:r>
      <w:r w:rsidR="006B591B">
        <w:rPr>
          <w:lang w:val="en-AU"/>
        </w:rPr>
        <w:t xml:space="preserve"> whenever</w:t>
      </w:r>
      <w:r w:rsidR="000244A6">
        <w:rPr>
          <w:lang w:val="en-AU"/>
        </w:rPr>
        <w:t xml:space="preserve"> it requires that a </w:t>
      </w:r>
      <w:r w:rsidR="006B591B">
        <w:rPr>
          <w:lang w:val="en-AU"/>
        </w:rPr>
        <w:t xml:space="preserve">model run </w:t>
      </w:r>
      <w:r w:rsidR="000244A6">
        <w:rPr>
          <w:lang w:val="en-AU"/>
        </w:rPr>
        <w:t>be</w:t>
      </w:r>
      <w:r w:rsidR="006B591B">
        <w:rPr>
          <w:lang w:val="en-AU"/>
        </w:rPr>
        <w:t xml:space="preserve"> </w:t>
      </w:r>
      <w:r w:rsidR="000244A6">
        <w:rPr>
          <w:lang w:val="en-AU"/>
        </w:rPr>
        <w:t>undertaken</w:t>
      </w:r>
      <w:r w:rsidR="00FE3D7B">
        <w:rPr>
          <w:lang w:val="en-AU"/>
        </w:rPr>
        <w:t>. Th</w:t>
      </w:r>
      <w:r w:rsidR="00FB7D7D">
        <w:rPr>
          <w:lang w:val="en-AU"/>
        </w:rPr>
        <w:t>e</w:t>
      </w:r>
      <w:r w:rsidR="00FE3D7B">
        <w:rPr>
          <w:lang w:val="en-AU"/>
        </w:rPr>
        <w:t xml:space="preserve"> command</w:t>
      </w:r>
      <w:r w:rsidR="00FB7D7D">
        <w:rPr>
          <w:lang w:val="en-AU"/>
        </w:rPr>
        <w:t xml:space="preserve"> which </w:t>
      </w:r>
      <w:r w:rsidR="006B591B">
        <w:rPr>
          <w:lang w:val="en-AU"/>
        </w:rPr>
        <w:t>it issues</w:t>
      </w:r>
      <w:r w:rsidR="00FE3D7B">
        <w:rPr>
          <w:lang w:val="en-AU"/>
        </w:rPr>
        <w:t xml:space="preserve"> is provided in the “model command line” section of the PEST control file.</w:t>
      </w:r>
    </w:p>
    <w:p w14:paraId="54AB8CD7" w14:textId="77777777" w:rsidR="00A7381F" w:rsidRDefault="000244A6" w:rsidP="00FE1FCC">
      <w:pPr>
        <w:rPr>
          <w:lang w:val="en-AU"/>
        </w:rPr>
      </w:pPr>
      <w:r>
        <w:rPr>
          <w:lang w:val="en-AU"/>
        </w:rPr>
        <w:t>On most occasions of its use</w:t>
      </w:r>
      <w:r w:rsidR="00A7381F">
        <w:rPr>
          <w:lang w:val="en-AU"/>
        </w:rPr>
        <w:t>, execution of PESTPP-</w:t>
      </w:r>
      <w:r w:rsidR="00D65A77">
        <w:rPr>
          <w:lang w:val="en-AU"/>
        </w:rPr>
        <w:t>XXX</w:t>
      </w:r>
      <w:r w:rsidR="00A7381F">
        <w:rPr>
          <w:lang w:val="en-AU"/>
        </w:rPr>
        <w:t xml:space="preserve"> should be initiated from the folder in which </w:t>
      </w:r>
      <w:r>
        <w:rPr>
          <w:lang w:val="en-AU"/>
        </w:rPr>
        <w:t>a</w:t>
      </w:r>
      <w:r w:rsidR="00A7381F">
        <w:rPr>
          <w:lang w:val="en-AU"/>
        </w:rPr>
        <w:t xml:space="preserve"> PEST control file resides. </w:t>
      </w:r>
      <w:r w:rsidR="00FB7D7D">
        <w:rPr>
          <w:lang w:val="en-AU"/>
        </w:rPr>
        <w:t>In many cases, t</w:t>
      </w:r>
      <w:r w:rsidR="00A7381F">
        <w:rPr>
          <w:lang w:val="en-AU"/>
        </w:rPr>
        <w:t xml:space="preserve">his folder </w:t>
      </w:r>
      <w:r w:rsidR="00FB7D7D">
        <w:rPr>
          <w:lang w:val="en-AU"/>
        </w:rPr>
        <w:t>will</w:t>
      </w:r>
      <w:r w:rsidR="00A7381F">
        <w:rPr>
          <w:lang w:val="en-AU"/>
        </w:rPr>
        <w:t xml:space="preserve"> also </w:t>
      </w:r>
      <w:r>
        <w:rPr>
          <w:lang w:val="en-AU"/>
        </w:rPr>
        <w:t>contain</w:t>
      </w:r>
      <w:r w:rsidR="00A7381F">
        <w:rPr>
          <w:lang w:val="en-AU"/>
        </w:rPr>
        <w:t xml:space="preserve"> all files that are </w:t>
      </w:r>
      <w:r w:rsidR="00F6209A">
        <w:rPr>
          <w:lang w:val="en-AU"/>
        </w:rPr>
        <w:t>needed</w:t>
      </w:r>
      <w:r w:rsidR="00A7381F">
        <w:rPr>
          <w:lang w:val="en-AU"/>
        </w:rPr>
        <w:t xml:space="preserve"> by the model. Once the model has run to completion, </w:t>
      </w:r>
      <w:r w:rsidR="00FB7D7D">
        <w:rPr>
          <w:lang w:val="en-AU"/>
        </w:rPr>
        <w:t>this folder</w:t>
      </w:r>
      <w:r w:rsidR="00A7381F">
        <w:rPr>
          <w:lang w:val="en-AU"/>
        </w:rPr>
        <w:t xml:space="preserve"> may </w:t>
      </w:r>
      <w:r w:rsidR="008C5288">
        <w:rPr>
          <w:lang w:val="en-AU"/>
        </w:rPr>
        <w:t>then</w:t>
      </w:r>
      <w:r w:rsidR="00A7381F">
        <w:rPr>
          <w:lang w:val="en-AU"/>
        </w:rPr>
        <w:t xml:space="preserve"> </w:t>
      </w:r>
      <w:r>
        <w:rPr>
          <w:lang w:val="en-AU"/>
        </w:rPr>
        <w:t>contain</w:t>
      </w:r>
      <w:r w:rsidR="00A7381F">
        <w:rPr>
          <w:lang w:val="en-AU"/>
        </w:rPr>
        <w:t xml:space="preserve"> all files that the model</w:t>
      </w:r>
      <w:r w:rsidR="00F6209A">
        <w:rPr>
          <w:lang w:val="en-AU"/>
        </w:rPr>
        <w:t xml:space="preserve"> produces</w:t>
      </w:r>
      <w:r w:rsidR="00A7381F">
        <w:rPr>
          <w:lang w:val="en-AU"/>
        </w:rPr>
        <w:t>.</w:t>
      </w:r>
      <w:r w:rsidR="008C5288">
        <w:rPr>
          <w:lang w:val="en-AU"/>
        </w:rPr>
        <w:t xml:space="preserve"> </w:t>
      </w:r>
      <w:r w:rsidR="00F6209A">
        <w:rPr>
          <w:lang w:val="en-AU"/>
        </w:rPr>
        <w:t>For this simple setup</w:t>
      </w:r>
      <w:r w:rsidR="008C5288">
        <w:rPr>
          <w:lang w:val="en-AU"/>
        </w:rPr>
        <w:t xml:space="preserve"> there is no need to prefix template, instruction and model input/output filenames with relative or absolute paths when referencing them in the PEST control file. However where</w:t>
      </w:r>
      <w:r w:rsidR="00F6209A">
        <w:rPr>
          <w:lang w:val="en-AU"/>
        </w:rPr>
        <w:t xml:space="preserve"> setup is not so simple, </w:t>
      </w:r>
      <w:r w:rsidR="008C5288">
        <w:rPr>
          <w:lang w:val="en-AU"/>
        </w:rPr>
        <w:t xml:space="preserve">pathnames must be </w:t>
      </w:r>
      <w:r w:rsidR="00FB7D7D">
        <w:rPr>
          <w:lang w:val="en-AU"/>
        </w:rPr>
        <w:t>prefixed</w:t>
      </w:r>
      <w:r w:rsidR="008C5288">
        <w:rPr>
          <w:lang w:val="en-AU"/>
        </w:rPr>
        <w:t xml:space="preserve"> to </w:t>
      </w:r>
      <w:r w:rsidR="00F6209A">
        <w:rPr>
          <w:lang w:val="en-AU"/>
        </w:rPr>
        <w:t xml:space="preserve">model input </w:t>
      </w:r>
      <w:r>
        <w:rPr>
          <w:lang w:val="en-AU"/>
        </w:rPr>
        <w:t>and/</w:t>
      </w:r>
      <w:r w:rsidR="00F6209A">
        <w:rPr>
          <w:lang w:val="en-AU"/>
        </w:rPr>
        <w:t>or output</w:t>
      </w:r>
      <w:r w:rsidR="008C5288">
        <w:rPr>
          <w:lang w:val="en-AU"/>
        </w:rPr>
        <w:t xml:space="preserve"> files which do not </w:t>
      </w:r>
      <w:r>
        <w:rPr>
          <w:lang w:val="en-AU"/>
        </w:rPr>
        <w:t>reside</w:t>
      </w:r>
      <w:r w:rsidR="008C5288">
        <w:rPr>
          <w:lang w:val="en-AU"/>
        </w:rPr>
        <w:t xml:space="preserve"> in the </w:t>
      </w:r>
      <w:r w:rsidR="00F6209A">
        <w:rPr>
          <w:lang w:val="en-AU"/>
        </w:rPr>
        <w:t>PESTPP</w:t>
      </w:r>
      <w:r w:rsidR="00D65A77">
        <w:rPr>
          <w:lang w:val="en-AU"/>
        </w:rPr>
        <w:t>-XXX</w:t>
      </w:r>
      <w:r w:rsidR="008C5288">
        <w:rPr>
          <w:lang w:val="en-AU"/>
        </w:rPr>
        <w:t xml:space="preserve"> working </w:t>
      </w:r>
      <w:r>
        <w:rPr>
          <w:lang w:val="en-AU"/>
        </w:rPr>
        <w:t>folder</w:t>
      </w:r>
      <w:r w:rsidR="008C5288">
        <w:rPr>
          <w:lang w:val="en-AU"/>
        </w:rPr>
        <w:t>.</w:t>
      </w:r>
    </w:p>
    <w:p w14:paraId="5446EF38" w14:textId="77777777" w:rsidR="008C5288" w:rsidRDefault="008C5288" w:rsidP="00FE1FCC">
      <w:pPr>
        <w:rPr>
          <w:lang w:val="en-AU"/>
        </w:rPr>
      </w:pPr>
      <w:r>
        <w:rPr>
          <w:lang w:val="en-AU"/>
        </w:rPr>
        <w:t xml:space="preserve">If the model program resides in the </w:t>
      </w:r>
      <w:r w:rsidR="000244A6">
        <w:rPr>
          <w:lang w:val="en-AU"/>
        </w:rPr>
        <w:t>folder</w:t>
      </w:r>
      <w:r>
        <w:rPr>
          <w:lang w:val="en-AU"/>
        </w:rPr>
        <w:t xml:space="preserve"> from which PESTPP-</w:t>
      </w:r>
      <w:r w:rsidR="00D65A77">
        <w:rPr>
          <w:lang w:val="en-AU"/>
        </w:rPr>
        <w:t>XXX</w:t>
      </w:r>
      <w:r>
        <w:rPr>
          <w:lang w:val="en-AU"/>
        </w:rPr>
        <w:t xml:space="preserve"> is run, or</w:t>
      </w:r>
      <w:r w:rsidR="000244A6">
        <w:rPr>
          <w:lang w:val="en-AU"/>
        </w:rPr>
        <w:t xml:space="preserve"> resides in a folder that</w:t>
      </w:r>
      <w:r>
        <w:rPr>
          <w:lang w:val="en-AU"/>
        </w:rPr>
        <w:t xml:space="preserve"> is cited in the PATH environment variable, there is no need to prefix the model command with an absolute or relative pathname</w:t>
      </w:r>
      <w:r w:rsidR="00FB7D7D">
        <w:rPr>
          <w:lang w:val="en-AU"/>
        </w:rPr>
        <w:t xml:space="preserve"> in the PEST control file</w:t>
      </w:r>
      <w:r>
        <w:rPr>
          <w:lang w:val="en-AU"/>
        </w:rPr>
        <w:t xml:space="preserve">. If the model is a batch or </w:t>
      </w:r>
      <w:r w:rsidR="00D65A77">
        <w:rPr>
          <w:lang w:val="en-AU"/>
        </w:rPr>
        <w:t xml:space="preserve">shell </w:t>
      </w:r>
      <w:r>
        <w:rPr>
          <w:lang w:val="en-AU"/>
        </w:rPr>
        <w:t xml:space="preserve">script, the same applies to executable programs which are cited in this </w:t>
      </w:r>
      <w:r w:rsidR="000244A6">
        <w:rPr>
          <w:lang w:val="en-AU"/>
        </w:rPr>
        <w:t>script</w:t>
      </w:r>
      <w:r>
        <w:rPr>
          <w:lang w:val="en-AU"/>
        </w:rPr>
        <w:t>. However if this is not the case, then pathnames are required.</w:t>
      </w:r>
    </w:p>
    <w:p w14:paraId="40540C63" w14:textId="77777777" w:rsidR="005C0CB0" w:rsidRDefault="005C0CB0" w:rsidP="005C0CB0">
      <w:pPr>
        <w:pStyle w:val="Heading3"/>
      </w:pPr>
      <w:bookmarkStart w:id="1984" w:name="_Toc520535230"/>
      <w:r>
        <w:t>5.2.</w:t>
      </w:r>
      <w:r w:rsidR="00DF4951">
        <w:t>2</w:t>
      </w:r>
      <w:r>
        <w:t xml:space="preserve"> Running </w:t>
      </w:r>
      <w:r w:rsidR="00265AC6">
        <w:t>PESTPP-</w:t>
      </w:r>
      <w:r w:rsidR="00073B10">
        <w:t>XXX</w:t>
      </w:r>
      <w:bookmarkEnd w:id="1984"/>
    </w:p>
    <w:p w14:paraId="736C1205" w14:textId="77777777" w:rsidR="00265AC6" w:rsidRDefault="00265AC6" w:rsidP="00265AC6">
      <w:pPr>
        <w:rPr>
          <w:lang w:val="en-AU"/>
        </w:rPr>
      </w:pPr>
      <w:r>
        <w:rPr>
          <w:lang w:val="en-AU"/>
        </w:rPr>
        <w:t>Where model runs are undertaken in serial, PESTPP-</w:t>
      </w:r>
      <w:r w:rsidR="00073B10">
        <w:rPr>
          <w:lang w:val="en-AU"/>
        </w:rPr>
        <w:t>XXX</w:t>
      </w:r>
      <w:r>
        <w:rPr>
          <w:lang w:val="en-AU"/>
        </w:rPr>
        <w:t xml:space="preserve"> is run using the command</w:t>
      </w:r>
    </w:p>
    <w:p w14:paraId="13FC44C7" w14:textId="77777777" w:rsidR="00265AC6" w:rsidRPr="00265AC6" w:rsidRDefault="00530160" w:rsidP="00265AC6">
      <w:pPr>
        <w:ind w:firstLine="720"/>
        <w:rPr>
          <w:rFonts w:ascii="Courier New" w:hAnsi="Courier New" w:cs="Courier New"/>
          <w:lang w:val="en-AU"/>
        </w:rPr>
      </w:pPr>
      <w:r>
        <w:rPr>
          <w:rFonts w:ascii="Courier New" w:hAnsi="Courier New" w:cs="Courier New"/>
          <w:sz w:val="20"/>
          <w:lang w:val="en-AU"/>
        </w:rPr>
        <w:t>pestpp</w:t>
      </w:r>
      <w:r w:rsidR="00265AC6" w:rsidRPr="00265AC6">
        <w:rPr>
          <w:rFonts w:ascii="Courier New" w:hAnsi="Courier New" w:cs="Courier New"/>
          <w:sz w:val="20"/>
          <w:lang w:val="en-AU"/>
        </w:rPr>
        <w:t>-</w:t>
      </w:r>
      <w:r w:rsidR="00073B10">
        <w:rPr>
          <w:rFonts w:ascii="Courier New" w:hAnsi="Courier New" w:cs="Courier New"/>
          <w:sz w:val="20"/>
          <w:lang w:val="en-AU"/>
        </w:rPr>
        <w:t>xxx</w:t>
      </w:r>
      <w:r w:rsidR="00265AC6" w:rsidRPr="00265AC6">
        <w:rPr>
          <w:rFonts w:ascii="Courier New" w:hAnsi="Courier New" w:cs="Courier New"/>
          <w:sz w:val="20"/>
          <w:lang w:val="en-AU"/>
        </w:rPr>
        <w:t xml:space="preserve"> </w:t>
      </w:r>
      <w:r w:rsidR="00265AC6" w:rsidRPr="00265AC6">
        <w:rPr>
          <w:rFonts w:ascii="Courier New" w:hAnsi="Courier New" w:cs="Courier New"/>
          <w:i/>
          <w:sz w:val="20"/>
          <w:lang w:val="en-AU"/>
        </w:rPr>
        <w:t>case</w:t>
      </w:r>
    </w:p>
    <w:p w14:paraId="4FE73C9E" w14:textId="77777777" w:rsidR="00265AC6" w:rsidRDefault="00265AC6" w:rsidP="00265AC6">
      <w:pPr>
        <w:rPr>
          <w:lang w:val="en-AU"/>
        </w:rPr>
      </w:pPr>
      <w:r>
        <w:rPr>
          <w:lang w:val="en-AU"/>
        </w:rPr>
        <w:t xml:space="preserve">where </w:t>
      </w:r>
      <w:r w:rsidRPr="00265AC6">
        <w:rPr>
          <w:i/>
          <w:lang w:val="en-AU"/>
        </w:rPr>
        <w:t>case</w:t>
      </w:r>
      <w:r>
        <w:rPr>
          <w:lang w:val="en-AU"/>
        </w:rPr>
        <w:t xml:space="preserve"> is the filename base of the PEST control file. If you wish, you can include the </w:t>
      </w:r>
      <w:r w:rsidRPr="00265AC6">
        <w:rPr>
          <w:i/>
          <w:lang w:val="en-AU"/>
        </w:rPr>
        <w:t>.pst</w:t>
      </w:r>
      <w:r>
        <w:rPr>
          <w:lang w:val="en-AU"/>
        </w:rPr>
        <w:t xml:space="preserve"> extension at the end of the name of the PEST control file.</w:t>
      </w:r>
    </w:p>
    <w:p w14:paraId="750D4752" w14:textId="77777777" w:rsidR="00265AC6" w:rsidRDefault="00265AC6" w:rsidP="00265AC6">
      <w:pPr>
        <w:rPr>
          <w:lang w:val="en-AU"/>
        </w:rPr>
      </w:pPr>
      <w:r>
        <w:rPr>
          <w:lang w:val="en-AU"/>
        </w:rPr>
        <w:t>PESTPP</w:t>
      </w:r>
      <w:r w:rsidR="007A5EBD">
        <w:rPr>
          <w:lang w:val="en-AU"/>
        </w:rPr>
        <w:t>, a member of the PEST++ suite,</w:t>
      </w:r>
      <w:r>
        <w:rPr>
          <w:lang w:val="en-AU"/>
        </w:rPr>
        <w:t xml:space="preserve"> can also be run using the command</w:t>
      </w:r>
    </w:p>
    <w:p w14:paraId="19761166" w14:textId="77777777" w:rsidR="00265AC6" w:rsidRDefault="00530160" w:rsidP="00265AC6">
      <w:pPr>
        <w:ind w:firstLine="720"/>
        <w:rPr>
          <w:rFonts w:ascii="Courier New" w:hAnsi="Courier New" w:cs="Courier New"/>
          <w:i/>
          <w:sz w:val="20"/>
          <w:lang w:val="en-AU"/>
        </w:rPr>
      </w:pPr>
      <w:r>
        <w:rPr>
          <w:rFonts w:ascii="Courier New" w:hAnsi="Courier New" w:cs="Courier New"/>
          <w:sz w:val="20"/>
          <w:lang w:val="en-AU"/>
        </w:rPr>
        <w:t>pestpp</w:t>
      </w:r>
      <w:r w:rsidR="00265AC6" w:rsidRPr="00265AC6">
        <w:rPr>
          <w:rFonts w:ascii="Courier New" w:hAnsi="Courier New" w:cs="Courier New"/>
          <w:sz w:val="20"/>
          <w:lang w:val="en-AU"/>
        </w:rPr>
        <w:t xml:space="preserve"> </w:t>
      </w:r>
      <w:r w:rsidR="00265AC6" w:rsidRPr="00265AC6">
        <w:rPr>
          <w:rFonts w:ascii="Courier New" w:hAnsi="Courier New" w:cs="Courier New"/>
          <w:i/>
          <w:sz w:val="20"/>
          <w:lang w:val="en-AU"/>
        </w:rPr>
        <w:t>case</w:t>
      </w:r>
      <w:r w:rsidR="00265AC6">
        <w:rPr>
          <w:rFonts w:ascii="Courier New" w:hAnsi="Courier New" w:cs="Courier New"/>
          <w:i/>
          <w:sz w:val="20"/>
          <w:lang w:val="en-AU"/>
        </w:rPr>
        <w:t xml:space="preserve"> /r</w:t>
      </w:r>
    </w:p>
    <w:p w14:paraId="61862C3A" w14:textId="77777777" w:rsidR="00265AC6" w:rsidRPr="00265AC6" w:rsidRDefault="00265AC6" w:rsidP="00265AC6">
      <w:pPr>
        <w:rPr>
          <w:lang w:val="en-AU"/>
        </w:rPr>
      </w:pPr>
      <w:r>
        <w:rPr>
          <w:lang w:val="en-AU"/>
        </w:rPr>
        <w:t xml:space="preserve">The “/r” switch informs </w:t>
      </w:r>
      <w:r w:rsidR="007A5EBD">
        <w:rPr>
          <w:lang w:val="en-AU"/>
        </w:rPr>
        <w:t>PESTPP</w:t>
      </w:r>
      <w:r>
        <w:rPr>
          <w:lang w:val="en-AU"/>
        </w:rPr>
        <w:t xml:space="preserve"> that it must restart a previously</w:t>
      </w:r>
      <w:r w:rsidR="007A5EBD">
        <w:rPr>
          <w:lang w:val="en-AU"/>
        </w:rPr>
        <w:t xml:space="preserve"> </w:t>
      </w:r>
      <w:r>
        <w:rPr>
          <w:lang w:val="en-AU"/>
        </w:rPr>
        <w:t>halted run. It recommences execution</w:t>
      </w:r>
      <w:r w:rsidR="007A5EBD">
        <w:rPr>
          <w:lang w:val="en-AU"/>
        </w:rPr>
        <w:t xml:space="preserve"> of the previously terminated run</w:t>
      </w:r>
      <w:r>
        <w:rPr>
          <w:lang w:val="en-AU"/>
        </w:rPr>
        <w:t xml:space="preserve"> </w:t>
      </w:r>
      <w:r w:rsidR="00530160">
        <w:rPr>
          <w:lang w:val="en-AU"/>
        </w:rPr>
        <w:t>either at th</w:t>
      </w:r>
      <w:r w:rsidR="007A5EBD">
        <w:rPr>
          <w:lang w:val="en-AU"/>
        </w:rPr>
        <w:t>e</w:t>
      </w:r>
      <w:r w:rsidR="00530160">
        <w:rPr>
          <w:lang w:val="en-AU"/>
        </w:rPr>
        <w:t xml:space="preserve"> point</w:t>
      </w:r>
      <w:r w:rsidR="007A5EBD">
        <w:rPr>
          <w:lang w:val="en-AU"/>
        </w:rPr>
        <w:t xml:space="preserve"> where filling of the latest Jacobian matrix had been completed</w:t>
      </w:r>
      <w:r w:rsidR="00530160">
        <w:rPr>
          <w:lang w:val="en-AU"/>
        </w:rPr>
        <w:t>, or at the beginning of the current iteration, whichever is the most recent. Note th</w:t>
      </w:r>
      <w:r w:rsidR="00536261">
        <w:rPr>
          <w:lang w:val="en-AU"/>
        </w:rPr>
        <w:t>at</w:t>
      </w:r>
      <w:r w:rsidR="00530160">
        <w:rPr>
          <w:lang w:val="en-AU"/>
        </w:rPr>
        <w:t xml:space="preserve"> “/r” is case-insensitive; “/R” works just as well.</w:t>
      </w:r>
      <w:r w:rsidR="00073B10">
        <w:rPr>
          <w:lang w:val="en-AU"/>
        </w:rPr>
        <w:t xml:space="preserve"> </w:t>
      </w:r>
    </w:p>
    <w:p w14:paraId="735B936B" w14:textId="77777777" w:rsidR="00887A4B" w:rsidRDefault="00813754" w:rsidP="00813754">
      <w:pPr>
        <w:pStyle w:val="Heading2"/>
      </w:pPr>
      <w:bookmarkStart w:id="1985" w:name="_Toc520535231"/>
      <w:r>
        <w:lastRenderedPageBreak/>
        <w:t>5.3 Model Runs in Parallel</w:t>
      </w:r>
      <w:bookmarkEnd w:id="1985"/>
    </w:p>
    <w:p w14:paraId="1B3374B9" w14:textId="77777777" w:rsidR="00813754" w:rsidRDefault="0057216C" w:rsidP="0057216C">
      <w:pPr>
        <w:pStyle w:val="Heading3"/>
      </w:pPr>
      <w:bookmarkStart w:id="1986" w:name="_Toc520535232"/>
      <w:r>
        <w:t>5.3.1 Concepts</w:t>
      </w:r>
      <w:bookmarkEnd w:id="1986"/>
    </w:p>
    <w:p w14:paraId="201192A2" w14:textId="6B4C2D6E" w:rsidR="0057216C" w:rsidRDefault="0057216C" w:rsidP="0057216C">
      <w:pPr>
        <w:rPr>
          <w:lang w:val="en-AU"/>
        </w:rPr>
      </w:pPr>
      <w:r>
        <w:rPr>
          <w:lang w:val="en-AU"/>
        </w:rPr>
        <w:t>Tasks that are carried out by programs of the PEST++ suite require that a model be run many times. By undertaking these model runs in parallel, the time required for completion of an inversion o</w:t>
      </w:r>
      <w:r w:rsidR="00907C60">
        <w:rPr>
          <w:lang w:val="en-AU"/>
        </w:rPr>
        <w:t>r</w:t>
      </w:r>
      <w:r>
        <w:rPr>
          <w:lang w:val="en-AU"/>
        </w:rPr>
        <w:t xml:space="preserve"> </w:t>
      </w:r>
      <w:r w:rsidR="0092655E">
        <w:rPr>
          <w:lang w:val="en-AU"/>
        </w:rPr>
        <w:t>optimization</w:t>
      </w:r>
      <w:r>
        <w:rPr>
          <w:lang w:val="en-AU"/>
        </w:rPr>
        <w:t xml:space="preserve"> task can be reduced considerably. Nowadays, most modellers have ready access to parallel computing </w:t>
      </w:r>
      <w:r w:rsidR="00D40B84">
        <w:rPr>
          <w:lang w:val="en-AU"/>
        </w:rPr>
        <w:t>facilities</w:t>
      </w:r>
      <w:r>
        <w:rPr>
          <w:lang w:val="en-AU"/>
        </w:rPr>
        <w:t>. Modern</w:t>
      </w:r>
      <w:r w:rsidR="00D40B84">
        <w:rPr>
          <w:lang w:val="en-AU"/>
        </w:rPr>
        <w:t>-day</w:t>
      </w:r>
      <w:r>
        <w:rPr>
          <w:lang w:val="en-AU"/>
        </w:rPr>
        <w:t xml:space="preserve"> </w:t>
      </w:r>
      <w:r w:rsidR="00D40B84">
        <w:rPr>
          <w:lang w:val="en-AU"/>
        </w:rPr>
        <w:t>person</w:t>
      </w:r>
      <w:r w:rsidR="00DC0972">
        <w:rPr>
          <w:lang w:val="en-AU"/>
        </w:rPr>
        <w:t>al</w:t>
      </w:r>
      <w:r w:rsidR="00D40B84">
        <w:rPr>
          <w:lang w:val="en-AU"/>
        </w:rPr>
        <w:t xml:space="preserve"> </w:t>
      </w:r>
      <w:r>
        <w:rPr>
          <w:lang w:val="en-AU"/>
        </w:rPr>
        <w:t xml:space="preserve">computers have multiple CPUs. Most offices have multiple computers connected </w:t>
      </w:r>
      <w:r w:rsidR="00DC0972">
        <w:rPr>
          <w:lang w:val="en-AU"/>
        </w:rPr>
        <w:t>to each other through</w:t>
      </w:r>
      <w:r>
        <w:rPr>
          <w:lang w:val="en-AU"/>
        </w:rPr>
        <w:t xml:space="preserve"> an office network. Many modellers have access to a high performance </w:t>
      </w:r>
      <w:r w:rsidR="00907C60">
        <w:rPr>
          <w:lang w:val="en-AU"/>
        </w:rPr>
        <w:t xml:space="preserve">computing </w:t>
      </w:r>
      <w:r w:rsidR="00D40B84">
        <w:rPr>
          <w:lang w:val="en-AU"/>
        </w:rPr>
        <w:t>cluster</w:t>
      </w:r>
      <w:r>
        <w:rPr>
          <w:lang w:val="en-AU"/>
        </w:rPr>
        <w:t xml:space="preserve"> which may provide hundreds of cores. All modellers have access to</w:t>
      </w:r>
      <w:r w:rsidR="00D40B84">
        <w:rPr>
          <w:lang w:val="en-AU"/>
        </w:rPr>
        <w:t xml:space="preserve"> the</w:t>
      </w:r>
      <w:r>
        <w:rPr>
          <w:lang w:val="en-AU"/>
        </w:rPr>
        <w:t xml:space="preserve"> computing cloud.</w:t>
      </w:r>
    </w:p>
    <w:p w14:paraId="5D3317E2" w14:textId="6BF4302F" w:rsidR="00D40B84" w:rsidRDefault="00E33D27" w:rsidP="0057216C">
      <w:pPr>
        <w:rPr>
          <w:lang w:val="en-AU"/>
        </w:rPr>
      </w:pPr>
      <w:r>
        <w:rPr>
          <w:lang w:val="en-AU"/>
        </w:rPr>
        <w:t>Where model runs</w:t>
      </w:r>
      <w:r w:rsidR="00D40B84">
        <w:rPr>
          <w:lang w:val="en-AU"/>
        </w:rPr>
        <w:t xml:space="preserve"> that are commissioned by a program </w:t>
      </w:r>
      <w:r w:rsidR="00DC0972">
        <w:rPr>
          <w:lang w:val="en-AU"/>
        </w:rPr>
        <w:t>of</w:t>
      </w:r>
      <w:r w:rsidR="00D40B84">
        <w:rPr>
          <w:lang w:val="en-AU"/>
        </w:rPr>
        <w:t xml:space="preserve"> the PEST++ suite</w:t>
      </w:r>
      <w:r>
        <w:rPr>
          <w:lang w:val="en-AU"/>
        </w:rPr>
        <w:t xml:space="preserve"> are parallelised, each instance of the model must run in its own working folder. It can therefore read its own input files and write its own output files with no interference from other instances of the model. Working folders for these model runs may be situated on one or many different </w:t>
      </w:r>
      <w:r w:rsidR="00D40B84">
        <w:rPr>
          <w:lang w:val="en-AU"/>
        </w:rPr>
        <w:t>computers</w:t>
      </w:r>
      <w:r>
        <w:rPr>
          <w:lang w:val="en-AU"/>
        </w:rPr>
        <w:t>. In each case</w:t>
      </w:r>
      <w:r w:rsidR="00D40B84">
        <w:rPr>
          <w:lang w:val="en-AU"/>
        </w:rPr>
        <w:t>,</w:t>
      </w:r>
      <w:r>
        <w:rPr>
          <w:lang w:val="en-AU"/>
        </w:rPr>
        <w:t xml:space="preserve"> the </w:t>
      </w:r>
      <w:r w:rsidR="00D40B84">
        <w:rPr>
          <w:lang w:val="en-AU"/>
        </w:rPr>
        <w:t>computer</w:t>
      </w:r>
      <w:r>
        <w:rPr>
          <w:lang w:val="en-AU"/>
        </w:rPr>
        <w:t xml:space="preserve"> which owns the folder is the one </w:t>
      </w:r>
      <w:r w:rsidR="00D40B84">
        <w:rPr>
          <w:lang w:val="en-AU"/>
        </w:rPr>
        <w:t>on which the model should be run</w:t>
      </w:r>
      <w:r w:rsidR="005C150E">
        <w:rPr>
          <w:lang w:val="en-AU"/>
        </w:rPr>
        <w:t>.</w:t>
      </w:r>
      <w:r w:rsidR="00D40B84">
        <w:rPr>
          <w:lang w:val="en-AU"/>
        </w:rPr>
        <w:t xml:space="preserve"> The system command to run the model is issued by a local supervising program named PESTPP-WRK</w:t>
      </w:r>
      <w:r w:rsidR="00E35F71">
        <w:rPr>
          <w:lang w:val="en-AU"/>
        </w:rPr>
        <w:t>. “WRK</w:t>
      </w:r>
      <w:r w:rsidR="00907C60">
        <w:rPr>
          <w:lang w:val="en-AU"/>
        </w:rPr>
        <w:t>”</w:t>
      </w:r>
      <w:r w:rsidR="00E35F71">
        <w:rPr>
          <w:lang w:val="en-AU"/>
        </w:rPr>
        <w:t xml:space="preserve"> stands for “worker</w:t>
      </w:r>
      <w:r w:rsidR="00FC5EB7">
        <w:rPr>
          <w:lang w:val="en-AU"/>
        </w:rPr>
        <w:t>”.</w:t>
      </w:r>
    </w:p>
    <w:p w14:paraId="0C281A70" w14:textId="77777777" w:rsidR="006466B9" w:rsidRDefault="005C150E" w:rsidP="0057216C">
      <w:pPr>
        <w:rPr>
          <w:lang w:val="en-AU"/>
        </w:rPr>
      </w:pPr>
      <w:r>
        <w:rPr>
          <w:lang w:val="en-AU"/>
        </w:rPr>
        <w:t>Execution of PESTPP-WR</w:t>
      </w:r>
      <w:r w:rsidR="00E35F71">
        <w:rPr>
          <w:lang w:val="en-AU"/>
        </w:rPr>
        <w:t>K</w:t>
      </w:r>
      <w:r>
        <w:rPr>
          <w:lang w:val="en-AU"/>
        </w:rPr>
        <w:t xml:space="preserve"> should be initiated in a</w:t>
      </w:r>
      <w:r w:rsidR="00DC0972">
        <w:rPr>
          <w:lang w:val="en-AU"/>
        </w:rPr>
        <w:t>ll</w:t>
      </w:r>
      <w:r>
        <w:rPr>
          <w:lang w:val="en-AU"/>
        </w:rPr>
        <w:t xml:space="preserve"> folder</w:t>
      </w:r>
      <w:r w:rsidR="00DC0972">
        <w:rPr>
          <w:lang w:val="en-AU"/>
        </w:rPr>
        <w:t>s</w:t>
      </w:r>
      <w:r>
        <w:rPr>
          <w:lang w:val="en-AU"/>
        </w:rPr>
        <w:t xml:space="preserve"> in which parallel model run</w:t>
      </w:r>
      <w:r w:rsidR="00DC0972">
        <w:rPr>
          <w:lang w:val="en-AU"/>
        </w:rPr>
        <w:t>s</w:t>
      </w:r>
      <w:r>
        <w:rPr>
          <w:lang w:val="en-AU"/>
        </w:rPr>
        <w:t xml:space="preserve"> </w:t>
      </w:r>
      <w:r w:rsidR="00DC0972">
        <w:rPr>
          <w:lang w:val="en-AU"/>
        </w:rPr>
        <w:t>are</w:t>
      </w:r>
      <w:r>
        <w:rPr>
          <w:lang w:val="en-AU"/>
        </w:rPr>
        <w:t xml:space="preserve"> to be undertaken. Hence as many instances of PESTPP-WR</w:t>
      </w:r>
      <w:r w:rsidR="00E35F71">
        <w:rPr>
          <w:lang w:val="en-AU"/>
        </w:rPr>
        <w:t>K</w:t>
      </w:r>
      <w:r>
        <w:rPr>
          <w:lang w:val="en-AU"/>
        </w:rPr>
        <w:t xml:space="preserve"> must be initiated as there are </w:t>
      </w:r>
      <w:r w:rsidR="00E35F71">
        <w:rPr>
          <w:lang w:val="en-AU"/>
        </w:rPr>
        <w:t xml:space="preserve">folders which are set up for the undertaking of </w:t>
      </w:r>
      <w:r w:rsidR="00DC0972">
        <w:rPr>
          <w:lang w:val="en-AU"/>
        </w:rPr>
        <w:t>these</w:t>
      </w:r>
      <w:r>
        <w:rPr>
          <w:lang w:val="en-AU"/>
        </w:rPr>
        <w:t xml:space="preserve"> runs.</w:t>
      </w:r>
      <w:r w:rsidR="00E35F71">
        <w:rPr>
          <w:lang w:val="en-AU"/>
        </w:rPr>
        <w:t xml:space="preserve"> As stated above, these folders will normally be equipped with a complete set of model input files.</w:t>
      </w:r>
      <w:r>
        <w:rPr>
          <w:lang w:val="en-AU"/>
        </w:rPr>
        <w:t xml:space="preserve"> Meanwhile</w:t>
      </w:r>
      <w:r w:rsidR="00E35F71">
        <w:rPr>
          <w:lang w:val="en-AU"/>
        </w:rPr>
        <w:t>, execution of</w:t>
      </w:r>
      <w:r>
        <w:rPr>
          <w:lang w:val="en-AU"/>
        </w:rPr>
        <w:t xml:space="preserve"> the PESTPP-</w:t>
      </w:r>
      <w:r w:rsidR="00073B10">
        <w:rPr>
          <w:lang w:val="en-AU"/>
        </w:rPr>
        <w:t xml:space="preserve">XXX </w:t>
      </w:r>
      <w:r>
        <w:rPr>
          <w:lang w:val="en-AU"/>
        </w:rPr>
        <w:t xml:space="preserve">program that is undertaking inversion, </w:t>
      </w:r>
      <w:r w:rsidR="0092655E">
        <w:rPr>
          <w:lang w:val="en-AU"/>
        </w:rPr>
        <w:t>optimization</w:t>
      </w:r>
      <w:r w:rsidR="00E35F71">
        <w:rPr>
          <w:lang w:val="en-AU"/>
        </w:rPr>
        <w:t>, sensitivity</w:t>
      </w:r>
      <w:r>
        <w:rPr>
          <w:lang w:val="en-AU"/>
        </w:rPr>
        <w:t xml:space="preserve"> or uncertainty analysis is initiated in its own working folder</w:t>
      </w:r>
      <w:r w:rsidR="00E35F71">
        <w:rPr>
          <w:lang w:val="en-AU"/>
        </w:rPr>
        <w:t xml:space="preserve"> on its own computer</w:t>
      </w:r>
      <w:r>
        <w:rPr>
          <w:lang w:val="en-AU"/>
        </w:rPr>
        <w:t xml:space="preserve">. There is no reason why this </w:t>
      </w:r>
      <w:r w:rsidR="00DC0972">
        <w:rPr>
          <w:lang w:val="en-AU"/>
        </w:rPr>
        <w:t xml:space="preserve">folder </w:t>
      </w:r>
      <w:r>
        <w:rPr>
          <w:lang w:val="en-AU"/>
        </w:rPr>
        <w:t xml:space="preserve">cannot coincide with the folder of one of </w:t>
      </w:r>
      <w:r w:rsidR="00DC0972">
        <w:rPr>
          <w:lang w:val="en-AU"/>
        </w:rPr>
        <w:t>its</w:t>
      </w:r>
      <w:r>
        <w:rPr>
          <w:lang w:val="en-AU"/>
        </w:rPr>
        <w:t xml:space="preserve"> workers. </w:t>
      </w:r>
    </w:p>
    <w:p w14:paraId="798AEC49" w14:textId="41C70B99" w:rsidR="006466B9" w:rsidRDefault="005C150E" w:rsidP="0057216C">
      <w:pPr>
        <w:rPr>
          <w:lang w:val="en-AU"/>
        </w:rPr>
      </w:pPr>
      <w:r>
        <w:rPr>
          <w:lang w:val="en-AU"/>
        </w:rPr>
        <w:t>In ways which will be described shortly, each instance of PESTPP-WR</w:t>
      </w:r>
      <w:r w:rsidR="00E35F71">
        <w:rPr>
          <w:lang w:val="en-AU"/>
        </w:rPr>
        <w:t>K</w:t>
      </w:r>
      <w:r>
        <w:rPr>
          <w:lang w:val="en-AU"/>
        </w:rPr>
        <w:t xml:space="preserve"> establishes communication with PESTPP-</w:t>
      </w:r>
      <w:r w:rsidR="00073B10">
        <w:rPr>
          <w:lang w:val="en-AU"/>
        </w:rPr>
        <w:t>XXX</w:t>
      </w:r>
      <w:r>
        <w:rPr>
          <w:lang w:val="en-AU"/>
        </w:rPr>
        <w:t xml:space="preserve"> as soon as both of these</w:t>
      </w:r>
      <w:r w:rsidR="00DC0972">
        <w:rPr>
          <w:lang w:val="en-AU"/>
        </w:rPr>
        <w:t xml:space="preserve"> programs</w:t>
      </w:r>
      <w:r>
        <w:rPr>
          <w:lang w:val="en-AU"/>
        </w:rPr>
        <w:t xml:space="preserve"> are running. (It does not matter which of the</w:t>
      </w:r>
      <w:r w:rsidR="00907C60">
        <w:rPr>
          <w:lang w:val="en-AU"/>
        </w:rPr>
        <w:t>m</w:t>
      </w:r>
      <w:r>
        <w:rPr>
          <w:lang w:val="en-AU"/>
        </w:rPr>
        <w:t xml:space="preserve"> is started first</w:t>
      </w:r>
      <w:r w:rsidR="00E35F71">
        <w:rPr>
          <w:lang w:val="en-AU"/>
        </w:rPr>
        <w:t>. Nor does it matter if workers are added</w:t>
      </w:r>
      <w:r w:rsidR="00DC0972">
        <w:rPr>
          <w:lang w:val="en-AU"/>
        </w:rPr>
        <w:t xml:space="preserve"> belatedly</w:t>
      </w:r>
      <w:r w:rsidR="00E35F71">
        <w:rPr>
          <w:lang w:val="en-AU"/>
        </w:rPr>
        <w:t xml:space="preserve"> to</w:t>
      </w:r>
      <w:r w:rsidR="00D34989">
        <w:rPr>
          <w:lang w:val="en-AU"/>
        </w:rPr>
        <w:t xml:space="preserve"> a</w:t>
      </w:r>
      <w:r w:rsidR="00E35F71">
        <w:rPr>
          <w:lang w:val="en-AU"/>
        </w:rPr>
        <w:t xml:space="preserve"> computing pool, or are </w:t>
      </w:r>
      <w:r w:rsidR="00125AD6">
        <w:rPr>
          <w:lang w:val="en-AU"/>
        </w:rPr>
        <w:t>subtracted</w:t>
      </w:r>
      <w:r w:rsidR="00E35F71">
        <w:rPr>
          <w:lang w:val="en-AU"/>
        </w:rPr>
        <w:t xml:space="preserve"> from that pool if their computers are needed for other tasks</w:t>
      </w:r>
      <w:r w:rsidR="00D34989">
        <w:rPr>
          <w:lang w:val="en-AU"/>
        </w:rPr>
        <w:t>.</w:t>
      </w:r>
      <w:r>
        <w:rPr>
          <w:lang w:val="en-AU"/>
        </w:rPr>
        <w:t>)</w:t>
      </w:r>
      <w:r w:rsidR="006466B9">
        <w:rPr>
          <w:lang w:val="en-AU"/>
        </w:rPr>
        <w:t xml:space="preserve"> PESTPP</w:t>
      </w:r>
      <w:r w:rsidR="00073B10">
        <w:rPr>
          <w:lang w:val="en-AU"/>
        </w:rPr>
        <w:t>-XXX</w:t>
      </w:r>
      <w:r w:rsidR="006466B9">
        <w:rPr>
          <w:lang w:val="en-AU"/>
        </w:rPr>
        <w:t xml:space="preserve"> is thus </w:t>
      </w:r>
      <w:r w:rsidR="00D34989">
        <w:rPr>
          <w:lang w:val="en-AU"/>
        </w:rPr>
        <w:t xml:space="preserve">always </w:t>
      </w:r>
      <w:r w:rsidR="006466B9">
        <w:rPr>
          <w:lang w:val="en-AU"/>
        </w:rPr>
        <w:t>aware of the workers that it has at its disposal. Furthermore, before it notifies PESTPP-</w:t>
      </w:r>
      <w:r w:rsidR="00073B10">
        <w:rPr>
          <w:lang w:val="en-AU"/>
        </w:rPr>
        <w:t>XXX</w:t>
      </w:r>
      <w:r w:rsidR="006466B9">
        <w:rPr>
          <w:lang w:val="en-AU"/>
        </w:rPr>
        <w:t xml:space="preserve"> of its existence, </w:t>
      </w:r>
      <w:r w:rsidR="00E35F71">
        <w:rPr>
          <w:lang w:val="en-AU"/>
        </w:rPr>
        <w:t>each</w:t>
      </w:r>
      <w:r w:rsidR="006466B9">
        <w:rPr>
          <w:lang w:val="en-AU"/>
        </w:rPr>
        <w:t xml:space="preserve"> worker </w:t>
      </w:r>
      <w:r w:rsidR="00E35F71">
        <w:rPr>
          <w:lang w:val="en-AU"/>
        </w:rPr>
        <w:t>performs</w:t>
      </w:r>
      <w:r w:rsidR="006466B9">
        <w:rPr>
          <w:lang w:val="en-AU"/>
        </w:rPr>
        <w:t xml:space="preserve"> some</w:t>
      </w:r>
      <w:r w:rsidR="00D34989">
        <w:rPr>
          <w:lang w:val="en-AU"/>
        </w:rPr>
        <w:t xml:space="preserve"> local</w:t>
      </w:r>
      <w:r w:rsidR="006466B9">
        <w:rPr>
          <w:lang w:val="en-AU"/>
        </w:rPr>
        <w:t xml:space="preserve"> calculations in order to f</w:t>
      </w:r>
      <w:r w:rsidR="00E35F71">
        <w:rPr>
          <w:lang w:val="en-AU"/>
        </w:rPr>
        <w:t>i</w:t>
      </w:r>
      <w:r w:rsidR="006466B9">
        <w:rPr>
          <w:lang w:val="en-AU"/>
        </w:rPr>
        <w:t xml:space="preserve">nd out how fast </w:t>
      </w:r>
      <w:r w:rsidR="00E35F71">
        <w:rPr>
          <w:lang w:val="en-AU"/>
        </w:rPr>
        <w:t>is its</w:t>
      </w:r>
      <w:r w:rsidR="006466B9">
        <w:rPr>
          <w:lang w:val="en-AU"/>
        </w:rPr>
        <w:t xml:space="preserve"> local machine. It provides this information to PESTPP-</w:t>
      </w:r>
      <w:r w:rsidR="00073B10">
        <w:rPr>
          <w:lang w:val="en-AU"/>
        </w:rPr>
        <w:t>XXX</w:t>
      </w:r>
      <w:r w:rsidR="006466B9">
        <w:rPr>
          <w:lang w:val="en-AU"/>
        </w:rPr>
        <w:t xml:space="preserve"> so that </w:t>
      </w:r>
      <w:r w:rsidR="00E35F71">
        <w:rPr>
          <w:lang w:val="en-AU"/>
        </w:rPr>
        <w:t>the latter</w:t>
      </w:r>
      <w:r w:rsidR="006466B9">
        <w:rPr>
          <w:lang w:val="en-AU"/>
        </w:rPr>
        <w:t xml:space="preserve"> is aware whether some of the machines to which it has access are faster than others. </w:t>
      </w:r>
      <w:r w:rsidR="00DC0972">
        <w:rPr>
          <w:lang w:val="en-AU"/>
        </w:rPr>
        <w:t>Note however that PESTPP-XXX updates its database of relative</w:t>
      </w:r>
      <w:r w:rsidR="006466B9">
        <w:rPr>
          <w:lang w:val="en-AU"/>
        </w:rPr>
        <w:t xml:space="preserve"> computing speeds as model runs are completed so that </w:t>
      </w:r>
      <w:r w:rsidR="00DC0972">
        <w:rPr>
          <w:lang w:val="en-AU"/>
        </w:rPr>
        <w:t>it</w:t>
      </w:r>
      <w:r w:rsidR="00E35F71">
        <w:rPr>
          <w:lang w:val="en-AU"/>
        </w:rPr>
        <w:t xml:space="preserve"> always knows which</w:t>
      </w:r>
      <w:r w:rsidR="00DC0972">
        <w:rPr>
          <w:lang w:val="en-AU"/>
        </w:rPr>
        <w:t xml:space="preserve"> worker can commission the fastest model run</w:t>
      </w:r>
      <w:r w:rsidR="00E35F71">
        <w:rPr>
          <w:lang w:val="en-AU"/>
        </w:rPr>
        <w:t>.</w:t>
      </w:r>
      <w:r w:rsidR="006466B9">
        <w:rPr>
          <w:lang w:val="en-AU"/>
        </w:rPr>
        <w:t xml:space="preserve"> (</w:t>
      </w:r>
      <w:r w:rsidR="00E35F71">
        <w:rPr>
          <w:lang w:val="en-AU"/>
        </w:rPr>
        <w:t>Model execution speed</w:t>
      </w:r>
      <w:r w:rsidR="006466B9">
        <w:rPr>
          <w:lang w:val="en-AU"/>
        </w:rPr>
        <w:t xml:space="preserve"> can be affected by other tasks that a </w:t>
      </w:r>
      <w:r w:rsidR="00DC0972">
        <w:rPr>
          <w:lang w:val="en-AU"/>
        </w:rPr>
        <w:t xml:space="preserve">worker’s </w:t>
      </w:r>
      <w:r w:rsidR="00E35F71">
        <w:rPr>
          <w:lang w:val="en-AU"/>
        </w:rPr>
        <w:t xml:space="preserve">computer </w:t>
      </w:r>
      <w:r w:rsidR="00DC0972">
        <w:rPr>
          <w:lang w:val="en-AU"/>
        </w:rPr>
        <w:t>may be</w:t>
      </w:r>
      <w:r w:rsidR="00E35F71">
        <w:rPr>
          <w:lang w:val="en-AU"/>
        </w:rPr>
        <w:t xml:space="preserve"> carrying out, including that of undertaking other model runs</w:t>
      </w:r>
      <w:r w:rsidR="00DC0972">
        <w:rPr>
          <w:lang w:val="en-AU"/>
        </w:rPr>
        <w:t xml:space="preserve"> under the control of other workers</w:t>
      </w:r>
      <w:r w:rsidR="00E35F71">
        <w:rPr>
          <w:lang w:val="en-AU"/>
        </w:rPr>
        <w:t>.</w:t>
      </w:r>
      <w:r w:rsidR="006466B9">
        <w:rPr>
          <w:lang w:val="en-AU"/>
        </w:rPr>
        <w:t>)</w:t>
      </w:r>
    </w:p>
    <w:p w14:paraId="6197B629" w14:textId="77777777" w:rsidR="005C150E" w:rsidRDefault="006466B9" w:rsidP="0057216C">
      <w:pPr>
        <w:rPr>
          <w:lang w:val="en-AU"/>
        </w:rPr>
      </w:pPr>
      <w:r>
        <w:rPr>
          <w:lang w:val="en-AU"/>
        </w:rPr>
        <w:t>When PESTPP-</w:t>
      </w:r>
      <w:r w:rsidR="00073B10">
        <w:rPr>
          <w:lang w:val="en-AU"/>
        </w:rPr>
        <w:t>XXX</w:t>
      </w:r>
      <w:r>
        <w:rPr>
          <w:lang w:val="en-AU"/>
        </w:rPr>
        <w:t xml:space="preserve"> wishes that a model run be carried out, it chooses one of its workers</w:t>
      </w:r>
      <w:r w:rsidR="00D34989">
        <w:rPr>
          <w:lang w:val="en-AU"/>
        </w:rPr>
        <w:t xml:space="preserve"> (i.e. one instance of PESTPP-WRK)</w:t>
      </w:r>
      <w:r>
        <w:rPr>
          <w:lang w:val="en-AU"/>
        </w:rPr>
        <w:t xml:space="preserve"> to carry out that run. This is normally the worker that is operating on the fastest available machine. It then informs the worker of the values of the parameters that it would like the model to use </w:t>
      </w:r>
      <w:r w:rsidR="00D34989">
        <w:rPr>
          <w:lang w:val="en-AU"/>
        </w:rPr>
        <w:t>for</w:t>
      </w:r>
      <w:r>
        <w:rPr>
          <w:lang w:val="en-AU"/>
        </w:rPr>
        <w:t xml:space="preserve"> that</w:t>
      </w:r>
      <w:r w:rsidR="00D34989">
        <w:rPr>
          <w:lang w:val="en-AU"/>
        </w:rPr>
        <w:t xml:space="preserve"> particular</w:t>
      </w:r>
      <w:r>
        <w:rPr>
          <w:lang w:val="en-AU"/>
        </w:rPr>
        <w:t xml:space="preserve"> run. </w:t>
      </w:r>
      <w:r w:rsidR="00D34989">
        <w:rPr>
          <w:lang w:val="en-AU"/>
        </w:rPr>
        <w:t xml:space="preserve">If there is more than one model command line option, it also </w:t>
      </w:r>
      <w:r>
        <w:rPr>
          <w:lang w:val="en-AU"/>
        </w:rPr>
        <w:t>inform</w:t>
      </w:r>
      <w:r w:rsidR="0037340E">
        <w:rPr>
          <w:lang w:val="en-AU"/>
        </w:rPr>
        <w:t>s</w:t>
      </w:r>
      <w:r>
        <w:rPr>
          <w:lang w:val="en-AU"/>
        </w:rPr>
        <w:t xml:space="preserve"> the worker</w:t>
      </w:r>
      <w:r w:rsidR="00D34989">
        <w:rPr>
          <w:lang w:val="en-AU"/>
        </w:rPr>
        <w:t xml:space="preserve"> which command must be used to run the model </w:t>
      </w:r>
      <w:r>
        <w:rPr>
          <w:lang w:val="en-AU"/>
        </w:rPr>
        <w:t>on this particular occasion. On receipt of this information, the</w:t>
      </w:r>
      <w:r w:rsidR="00D34989">
        <w:rPr>
          <w:lang w:val="en-AU"/>
        </w:rPr>
        <w:t xml:space="preserve"> local instance of PESTPP-WRK</w:t>
      </w:r>
      <w:r>
        <w:rPr>
          <w:lang w:val="en-AU"/>
        </w:rPr>
        <w:t xml:space="preserve"> writes model input files using local copies of model template files. It then issues </w:t>
      </w:r>
      <w:r w:rsidR="00D34989">
        <w:rPr>
          <w:lang w:val="en-AU"/>
        </w:rPr>
        <w:t xml:space="preserve">the </w:t>
      </w:r>
      <w:r>
        <w:rPr>
          <w:lang w:val="en-AU"/>
        </w:rPr>
        <w:t>s</w:t>
      </w:r>
      <w:r w:rsidR="00D34989">
        <w:rPr>
          <w:lang w:val="en-AU"/>
        </w:rPr>
        <w:t>y</w:t>
      </w:r>
      <w:r>
        <w:rPr>
          <w:lang w:val="en-AU"/>
        </w:rPr>
        <w:t>stem command to run the model. When the model has completed execution</w:t>
      </w:r>
      <w:r w:rsidR="00D34989">
        <w:rPr>
          <w:lang w:val="en-AU"/>
        </w:rPr>
        <w:t>,</w:t>
      </w:r>
      <w:r>
        <w:rPr>
          <w:lang w:val="en-AU"/>
        </w:rPr>
        <w:t xml:space="preserve"> </w:t>
      </w:r>
      <w:r w:rsidR="00D34989">
        <w:rPr>
          <w:lang w:val="en-AU"/>
        </w:rPr>
        <w:t>PESTPP-WRK</w:t>
      </w:r>
      <w:r>
        <w:rPr>
          <w:lang w:val="en-AU"/>
        </w:rPr>
        <w:t xml:space="preserve"> reads pertinent numbers from model output files using local copies of instruction files. </w:t>
      </w:r>
      <w:r>
        <w:rPr>
          <w:lang w:val="en-AU"/>
        </w:rPr>
        <w:lastRenderedPageBreak/>
        <w:t>Once it has read these numbers</w:t>
      </w:r>
      <w:r w:rsidR="00D34989">
        <w:rPr>
          <w:lang w:val="en-AU"/>
        </w:rPr>
        <w:t>,</w:t>
      </w:r>
      <w:r>
        <w:rPr>
          <w:lang w:val="en-AU"/>
        </w:rPr>
        <w:t xml:space="preserve"> it </w:t>
      </w:r>
      <w:r w:rsidR="00C8358D">
        <w:rPr>
          <w:lang w:val="en-AU"/>
        </w:rPr>
        <w:t>transmits them back to the PESTPP-</w:t>
      </w:r>
      <w:r w:rsidR="00073B10">
        <w:rPr>
          <w:lang w:val="en-AU"/>
        </w:rPr>
        <w:t>XXX</w:t>
      </w:r>
      <w:r w:rsidR="00C8358D">
        <w:rPr>
          <w:lang w:val="en-AU"/>
        </w:rPr>
        <w:t xml:space="preserve"> manager. Having completed its run </w:t>
      </w:r>
      <w:r w:rsidR="0037340E">
        <w:rPr>
          <w:lang w:val="en-AU"/>
        </w:rPr>
        <w:t>supervisory</w:t>
      </w:r>
      <w:r w:rsidR="00C8358D">
        <w:rPr>
          <w:lang w:val="en-AU"/>
        </w:rPr>
        <w:t xml:space="preserve"> tasks, </w:t>
      </w:r>
      <w:r w:rsidR="0037340E">
        <w:rPr>
          <w:lang w:val="en-AU"/>
        </w:rPr>
        <w:t>PESTPP-WRK</w:t>
      </w:r>
      <w:r w:rsidR="00C8358D">
        <w:rPr>
          <w:lang w:val="en-AU"/>
        </w:rPr>
        <w:t xml:space="preserve"> awaits </w:t>
      </w:r>
      <w:r w:rsidR="0037340E">
        <w:rPr>
          <w:lang w:val="en-AU"/>
        </w:rPr>
        <w:t>a request</w:t>
      </w:r>
      <w:r w:rsidR="000C53EA">
        <w:rPr>
          <w:lang w:val="en-AU"/>
        </w:rPr>
        <w:t xml:space="preserve"> from PESTPP-</w:t>
      </w:r>
      <w:r w:rsidR="00073B10">
        <w:rPr>
          <w:lang w:val="en-AU"/>
        </w:rPr>
        <w:t>XXX</w:t>
      </w:r>
      <w:r w:rsidR="00C8358D">
        <w:rPr>
          <w:lang w:val="en-AU"/>
        </w:rPr>
        <w:t xml:space="preserve"> to </w:t>
      </w:r>
      <w:r w:rsidR="00125AD6">
        <w:rPr>
          <w:lang w:val="en-AU"/>
        </w:rPr>
        <w:t>supervise</w:t>
      </w:r>
      <w:r w:rsidR="00C8358D">
        <w:rPr>
          <w:lang w:val="en-AU"/>
        </w:rPr>
        <w:t xml:space="preserve"> another model run.</w:t>
      </w:r>
    </w:p>
    <w:p w14:paraId="143436A9" w14:textId="7D912A19" w:rsidR="000C53EA" w:rsidRDefault="000C53EA" w:rsidP="0057216C">
      <w:pPr>
        <w:rPr>
          <w:lang w:val="en-AU"/>
        </w:rPr>
      </w:pPr>
      <w:r>
        <w:rPr>
          <w:lang w:val="en-AU"/>
        </w:rPr>
        <w:t xml:space="preserve">In order </w:t>
      </w:r>
      <w:r w:rsidR="00D34989">
        <w:rPr>
          <w:lang w:val="en-AU"/>
        </w:rPr>
        <w:t xml:space="preserve">to </w:t>
      </w:r>
      <w:r>
        <w:rPr>
          <w:lang w:val="en-AU"/>
        </w:rPr>
        <w:t>write model input files and read model output files</w:t>
      </w:r>
      <w:r w:rsidR="00D34989">
        <w:rPr>
          <w:lang w:val="en-AU"/>
        </w:rPr>
        <w:t>, each instance of</w:t>
      </w:r>
      <w:r>
        <w:rPr>
          <w:lang w:val="en-AU"/>
        </w:rPr>
        <w:t xml:space="preserve"> PESTPP-WR</w:t>
      </w:r>
      <w:r w:rsidR="00D34989">
        <w:rPr>
          <w:lang w:val="en-AU"/>
        </w:rPr>
        <w:t>K</w:t>
      </w:r>
      <w:r>
        <w:rPr>
          <w:lang w:val="en-AU"/>
        </w:rPr>
        <w:t xml:space="preserve"> must have access to template files and instruction files. Normally cop</w:t>
      </w:r>
      <w:r w:rsidR="00EF033E">
        <w:rPr>
          <w:lang w:val="en-AU"/>
        </w:rPr>
        <w:t>ies</w:t>
      </w:r>
      <w:r>
        <w:rPr>
          <w:lang w:val="en-AU"/>
        </w:rPr>
        <w:t xml:space="preserve"> of all template and instruction files that are </w:t>
      </w:r>
      <w:r w:rsidR="00907C60">
        <w:rPr>
          <w:lang w:val="en-AU"/>
        </w:rPr>
        <w:t>listed in</w:t>
      </w:r>
      <w:r>
        <w:rPr>
          <w:lang w:val="en-AU"/>
        </w:rPr>
        <w:t xml:space="preserve"> the PEST control file used by PESTPP-</w:t>
      </w:r>
      <w:r w:rsidR="00073B10">
        <w:rPr>
          <w:lang w:val="en-AU"/>
        </w:rPr>
        <w:t>XXX</w:t>
      </w:r>
      <w:r>
        <w:rPr>
          <w:lang w:val="en-AU"/>
        </w:rPr>
        <w:t xml:space="preserve"> </w:t>
      </w:r>
      <w:r w:rsidR="00EF033E">
        <w:rPr>
          <w:lang w:val="en-AU"/>
        </w:rPr>
        <w:t>are</w:t>
      </w:r>
      <w:r>
        <w:rPr>
          <w:lang w:val="en-AU"/>
        </w:rPr>
        <w:t xml:space="preserve"> placed in the working folder of each PESTPP-WR</w:t>
      </w:r>
      <w:r w:rsidR="00FF4339">
        <w:rPr>
          <w:lang w:val="en-AU"/>
        </w:rPr>
        <w:t>K</w:t>
      </w:r>
      <w:r>
        <w:rPr>
          <w:lang w:val="en-AU"/>
        </w:rPr>
        <w:t xml:space="preserve"> worker</w:t>
      </w:r>
      <w:r w:rsidR="00FF4339">
        <w:rPr>
          <w:lang w:val="en-AU"/>
        </w:rPr>
        <w:t>,</w:t>
      </w:r>
      <w:r>
        <w:rPr>
          <w:lang w:val="en-AU"/>
        </w:rPr>
        <w:t xml:space="preserve"> </w:t>
      </w:r>
      <w:r w:rsidR="00FF4339">
        <w:rPr>
          <w:lang w:val="en-AU"/>
        </w:rPr>
        <w:t>together</w:t>
      </w:r>
      <w:r>
        <w:rPr>
          <w:lang w:val="en-AU"/>
        </w:rPr>
        <w:t xml:space="preserve"> with files required by the model.</w:t>
      </w:r>
      <w:r w:rsidR="00FF4339">
        <w:rPr>
          <w:lang w:val="en-AU"/>
        </w:rPr>
        <w:t xml:space="preserve"> As will be discussed shortly, </w:t>
      </w:r>
      <w:r w:rsidR="00EF033E">
        <w:rPr>
          <w:lang w:val="en-AU"/>
        </w:rPr>
        <w:t>PESTPP-WRK</w:t>
      </w:r>
      <w:r w:rsidR="00FF4339">
        <w:rPr>
          <w:lang w:val="en-AU"/>
        </w:rPr>
        <w:t xml:space="preserve"> knows of the existence of these</w:t>
      </w:r>
      <w:r w:rsidR="00907C60">
        <w:rPr>
          <w:lang w:val="en-AU"/>
        </w:rPr>
        <w:t xml:space="preserve"> template and instruction</w:t>
      </w:r>
      <w:r w:rsidR="00FF4339">
        <w:rPr>
          <w:lang w:val="en-AU"/>
        </w:rPr>
        <w:t xml:space="preserve"> files through an input file of its own that it must read on commencement of execution.</w:t>
      </w:r>
    </w:p>
    <w:p w14:paraId="3221BD39" w14:textId="77777777" w:rsidR="000C53EA" w:rsidRDefault="000C53EA" w:rsidP="000C53EA">
      <w:pPr>
        <w:pStyle w:val="Heading3"/>
      </w:pPr>
      <w:bookmarkStart w:id="1987" w:name="_Toc520535233"/>
      <w:r>
        <w:t>5.3.2 Manager to Worker Communication</w:t>
      </w:r>
      <w:bookmarkEnd w:id="1987"/>
    </w:p>
    <w:p w14:paraId="536506A7" w14:textId="23EDCD11" w:rsidR="0086395E" w:rsidRDefault="000C53EA" w:rsidP="000C53EA">
      <w:r>
        <w:t>PESTPP-</w:t>
      </w:r>
      <w:r w:rsidR="00EF033E">
        <w:t>XXX</w:t>
      </w:r>
      <w:r>
        <w:t xml:space="preserve"> and PESTPP-WR</w:t>
      </w:r>
      <w:r w:rsidR="00FF4339">
        <w:t>K</w:t>
      </w:r>
      <w:r>
        <w:t xml:space="preserve"> communicate with </w:t>
      </w:r>
      <w:r w:rsidR="00125AD6">
        <w:t>each other</w:t>
      </w:r>
      <w:r>
        <w:t xml:space="preserve"> using </w:t>
      </w:r>
      <w:r w:rsidR="00FF4339">
        <w:t xml:space="preserve">the </w:t>
      </w:r>
      <w:r>
        <w:t>TCP/IP</w:t>
      </w:r>
      <w:r w:rsidR="00FF4339">
        <w:t xml:space="preserve"> communications protocol</w:t>
      </w:r>
      <w:r>
        <w:t>. Where a worker resides on a different machine from</w:t>
      </w:r>
      <w:r w:rsidR="00350890">
        <w:t xml:space="preserve"> that of</w:t>
      </w:r>
      <w:r>
        <w:t xml:space="preserve"> </w:t>
      </w:r>
      <w:r w:rsidR="00350890">
        <w:t>PESTPP-</w:t>
      </w:r>
      <w:r w:rsidR="00381F42">
        <w:t>XXX</w:t>
      </w:r>
      <w:r>
        <w:t xml:space="preserve">, </w:t>
      </w:r>
      <w:r w:rsidR="00FF4339">
        <w:t>network management must permit this</w:t>
      </w:r>
      <w:r w:rsidR="0086395E">
        <w:t xml:space="preserve"> kind of communication</w:t>
      </w:r>
      <w:r w:rsidR="00EF033E">
        <w:t xml:space="preserve"> between them</w:t>
      </w:r>
      <w:r w:rsidR="0086395E">
        <w:t xml:space="preserve">. If the </w:t>
      </w:r>
      <w:r w:rsidR="00350890">
        <w:t>PESTPP-</w:t>
      </w:r>
      <w:r w:rsidR="00381F42">
        <w:t>XXX</w:t>
      </w:r>
      <w:r w:rsidR="0086395E">
        <w:t xml:space="preserve"> machine can be “pinged” from the worker’s machine,</w:t>
      </w:r>
      <w:r w:rsidR="00FF4339">
        <w:t xml:space="preserve"> and</w:t>
      </w:r>
      <w:r w:rsidR="00907C60">
        <w:t xml:space="preserve"> if</w:t>
      </w:r>
      <w:r w:rsidR="00FF4339">
        <w:t xml:space="preserve"> the worker’s machine can be “pinged” from</w:t>
      </w:r>
      <w:r w:rsidR="00EF033E">
        <w:t xml:space="preserve"> the</w:t>
      </w:r>
      <w:r w:rsidR="00FF4339">
        <w:t xml:space="preserve"> </w:t>
      </w:r>
      <w:r w:rsidR="00350890">
        <w:t>PESTPP-</w:t>
      </w:r>
      <w:r w:rsidR="00381F42">
        <w:t>XX</w:t>
      </w:r>
      <w:r w:rsidR="00FC5EB7">
        <w:t>X</w:t>
      </w:r>
      <w:r w:rsidR="00FF4339">
        <w:t xml:space="preserve"> machine, then</w:t>
      </w:r>
      <w:r w:rsidR="0086395E">
        <w:t xml:space="preserve"> you have this permission.</w:t>
      </w:r>
    </w:p>
    <w:p w14:paraId="65BD116D" w14:textId="3FA6B05E" w:rsidR="000C53EA" w:rsidRDefault="0086395E" w:rsidP="000C53EA">
      <w:r>
        <w:t>When PESTPP-</w:t>
      </w:r>
      <w:r w:rsidR="00381F42">
        <w:t>XXX</w:t>
      </w:r>
      <w:r>
        <w:t xml:space="preserve"> commences execution</w:t>
      </w:r>
      <w:r w:rsidR="00FF4339">
        <w:t>,</w:t>
      </w:r>
      <w:r>
        <w:t xml:space="preserve"> it opens a so-called “port”. Workers must be informed of the IP address or hostname of the machine on which the manager is operating, and of the number of this port</w:t>
      </w:r>
      <w:r w:rsidR="00350890">
        <w:t xml:space="preserve"> (see below)</w:t>
      </w:r>
      <w:r>
        <w:t>. In contrast, PESTPP-</w:t>
      </w:r>
      <w:r w:rsidR="00381F42">
        <w:t>XXX</w:t>
      </w:r>
      <w:r>
        <w:t xml:space="preserve"> does not need to know the locations of </w:t>
      </w:r>
      <w:r w:rsidR="00FF4339">
        <w:t>its</w:t>
      </w:r>
      <w:r>
        <w:t xml:space="preserve"> workers. It knows that a worker </w:t>
      </w:r>
      <w:r w:rsidR="00FF4339">
        <w:t xml:space="preserve">exists </w:t>
      </w:r>
      <w:r w:rsidR="00530160">
        <w:t xml:space="preserve">through the TCP/IP </w:t>
      </w:r>
      <w:r w:rsidR="00EF033E">
        <w:t xml:space="preserve">connection which </w:t>
      </w:r>
      <w:r w:rsidR="00530160">
        <w:t>the worker initiate</w:t>
      </w:r>
      <w:r w:rsidR="00EF033E">
        <w:t>s</w:t>
      </w:r>
      <w:r w:rsidR="00530160">
        <w:t xml:space="preserve"> when it commence</w:t>
      </w:r>
      <w:r w:rsidR="00EF033E">
        <w:t>s</w:t>
      </w:r>
      <w:r w:rsidR="00530160">
        <w:t xml:space="preserve"> execution.</w:t>
      </w:r>
      <w:r>
        <w:t xml:space="preserve"> </w:t>
      </w:r>
      <w:r w:rsidR="00EF033E">
        <w:t xml:space="preserve">Acceptance of this connection is sufficient </w:t>
      </w:r>
      <w:r w:rsidR="00350890">
        <w:t>for the communications pathway to exist.</w:t>
      </w:r>
      <w:r w:rsidR="00530160">
        <w:t xml:space="preserve"> Then</w:t>
      </w:r>
      <w:r w:rsidR="00350890">
        <w:t>,</w:t>
      </w:r>
      <w:r w:rsidR="00530160">
        <w:t xml:space="preserve"> when</w:t>
      </w:r>
      <w:r w:rsidR="00350890">
        <w:t>ever PESTPP-</w:t>
      </w:r>
      <w:r w:rsidR="00381F42">
        <w:t>XXX</w:t>
      </w:r>
      <w:r w:rsidR="00350890">
        <w:t xml:space="preserve"> requires that a</w:t>
      </w:r>
      <w:r w:rsidR="00530160">
        <w:t xml:space="preserve"> worker carry out a model run, it</w:t>
      </w:r>
      <w:r>
        <w:t xml:space="preserve"> sends parameter values</w:t>
      </w:r>
      <w:r w:rsidR="00350890">
        <w:t xml:space="preserve"> to that worker</w:t>
      </w:r>
      <w:r w:rsidR="00EF033E">
        <w:t xml:space="preserve"> through this connection</w:t>
      </w:r>
      <w:r w:rsidR="00350890">
        <w:t>. When the model run that is supervised by the worker is complete, PESTPP</w:t>
      </w:r>
      <w:r w:rsidR="00381F42">
        <w:t>-XXX</w:t>
      </w:r>
      <w:r>
        <w:t xml:space="preserve"> receives the values of</w:t>
      </w:r>
      <w:r w:rsidR="00907C60">
        <w:t xml:space="preserve"> model-calculated observations read from model output files by the worker</w:t>
      </w:r>
      <w:r w:rsidR="00EF033E">
        <w:t xml:space="preserve"> through the same connection</w:t>
      </w:r>
      <w:r w:rsidR="00350890">
        <w:t xml:space="preserve">. It is oblivious to the location of the worker, and hence of the computer and folder in which these </w:t>
      </w:r>
      <w:r w:rsidR="00907C60">
        <w:t xml:space="preserve">model </w:t>
      </w:r>
      <w:r w:rsidR="00350890">
        <w:t>runs are being carried out.</w:t>
      </w:r>
    </w:p>
    <w:p w14:paraId="21527DDB" w14:textId="77777777" w:rsidR="00530160" w:rsidRDefault="00530160" w:rsidP="00530160">
      <w:pPr>
        <w:pStyle w:val="Heading3"/>
      </w:pPr>
      <w:bookmarkStart w:id="1988" w:name="_Toc520535234"/>
      <w:r>
        <w:t>5.3.3 Running PESTPP-</w:t>
      </w:r>
      <w:r w:rsidR="00381F42">
        <w:t>XXX</w:t>
      </w:r>
      <w:r>
        <w:t xml:space="preserve"> and PESTPP-WR</w:t>
      </w:r>
      <w:r w:rsidR="00814DBB">
        <w:t>K</w:t>
      </w:r>
      <w:bookmarkEnd w:id="1988"/>
    </w:p>
    <w:p w14:paraId="74B30CAD" w14:textId="77777777" w:rsidR="0086395E" w:rsidRDefault="0086395E" w:rsidP="000C53EA">
      <w:r>
        <w:t xml:space="preserve">When model runs </w:t>
      </w:r>
      <w:r w:rsidR="00814DBB">
        <w:t>are</w:t>
      </w:r>
      <w:r>
        <w:t xml:space="preserve"> parallel</w:t>
      </w:r>
      <w:r w:rsidR="00814DBB">
        <w:t>ized</w:t>
      </w:r>
      <w:r w:rsidR="00530160">
        <w:t>, execution of PESTPP-</w:t>
      </w:r>
      <w:r w:rsidR="001363B7">
        <w:t>XXX</w:t>
      </w:r>
      <w:r w:rsidR="00530160">
        <w:t xml:space="preserve"> must</w:t>
      </w:r>
      <w:r w:rsidR="00250761">
        <w:t xml:space="preserve"> be</w:t>
      </w:r>
      <w:r w:rsidR="00530160">
        <w:t xml:space="preserve"> initiated using the following command:</w:t>
      </w:r>
    </w:p>
    <w:p w14:paraId="13FA4C0D" w14:textId="77777777" w:rsidR="00530160" w:rsidRPr="00530160" w:rsidRDefault="00530160" w:rsidP="000C53EA">
      <w:pPr>
        <w:rPr>
          <w:rFonts w:ascii="Courier New" w:hAnsi="Courier New" w:cs="Courier New"/>
          <w:sz w:val="20"/>
        </w:rPr>
      </w:pPr>
      <w:r w:rsidRPr="00530160">
        <w:rPr>
          <w:rFonts w:ascii="Courier New" w:hAnsi="Courier New" w:cs="Courier New"/>
          <w:sz w:val="20"/>
        </w:rPr>
        <w:tab/>
        <w:t>pestpp-</w:t>
      </w:r>
      <w:r w:rsidR="00381F42">
        <w:rPr>
          <w:rFonts w:ascii="Courier New" w:hAnsi="Courier New" w:cs="Courier New"/>
          <w:sz w:val="20"/>
        </w:rPr>
        <w:t>xxx</w:t>
      </w:r>
      <w:r w:rsidRPr="00530160">
        <w:rPr>
          <w:rFonts w:ascii="Courier New" w:hAnsi="Courier New" w:cs="Courier New"/>
          <w:sz w:val="20"/>
        </w:rPr>
        <w:t xml:space="preserve"> case /h :port</w:t>
      </w:r>
    </w:p>
    <w:p w14:paraId="0444444D" w14:textId="77777777" w:rsidR="00530160" w:rsidRDefault="00814DBB" w:rsidP="000C53EA">
      <w:r>
        <w:t xml:space="preserve">As usual, </w:t>
      </w:r>
      <w:r w:rsidRPr="00814DBB">
        <w:rPr>
          <w:i/>
        </w:rPr>
        <w:t>case</w:t>
      </w:r>
      <w:r>
        <w:t xml:space="preserve"> is the filename base of the PEST control file. </w:t>
      </w:r>
      <w:r w:rsidR="00530160">
        <w:rPr>
          <w:i/>
        </w:rPr>
        <w:t>port</w:t>
      </w:r>
      <w:r w:rsidR="00530160">
        <w:t xml:space="preserve"> </w:t>
      </w:r>
      <w:r>
        <w:t>in the above command signifies</w:t>
      </w:r>
      <w:r w:rsidR="00530160">
        <w:t xml:space="preserve"> a TCP/IP port number that has not already been opened by another program on the machine on which PESTPP-</w:t>
      </w:r>
      <w:r w:rsidR="00381F42">
        <w:t>XXX</w:t>
      </w:r>
      <w:r w:rsidR="00530160">
        <w:t xml:space="preserve"> is running. Choosing a high number such as 4000 or above generally </w:t>
      </w:r>
      <w:r>
        <w:t xml:space="preserve">forestalls </w:t>
      </w:r>
      <w:r w:rsidR="00530160">
        <w:t>conflicts</w:t>
      </w:r>
      <w:r>
        <w:t>.</w:t>
      </w:r>
      <w:r w:rsidR="00250761">
        <w:t xml:space="preserve"> “/h” is case-insensitive; “/H” is also acceptable</w:t>
      </w:r>
      <w:r w:rsidR="00530160">
        <w:t>.</w:t>
      </w:r>
    </w:p>
    <w:p w14:paraId="49FCEC94" w14:textId="039C2F3D" w:rsidR="00250761" w:rsidRDefault="00250761" w:rsidP="000C53EA">
      <w:r>
        <w:t>When it is run using the above command</w:t>
      </w:r>
      <w:r w:rsidR="00814DBB">
        <w:t>,</w:t>
      </w:r>
      <w:r>
        <w:t xml:space="preserve"> PESTPP-</w:t>
      </w:r>
      <w:r w:rsidR="001363B7">
        <w:t>XXX</w:t>
      </w:r>
      <w:r>
        <w:t xml:space="preserve"> opens the nominated port for communication, and </w:t>
      </w:r>
      <w:r w:rsidR="00814DBB">
        <w:t xml:space="preserve">then </w:t>
      </w:r>
      <w:r>
        <w:t>“listens” on that port for any workers that try to connect to it. Once a connection has been established</w:t>
      </w:r>
      <w:r w:rsidR="00907C60">
        <w:t xml:space="preserve"> by a particular worker</w:t>
      </w:r>
      <w:r>
        <w:t xml:space="preserve">, communication between </w:t>
      </w:r>
      <w:r w:rsidR="00814DBB">
        <w:t>PESTPP-</w:t>
      </w:r>
      <w:r w:rsidR="001363B7">
        <w:t>XXX</w:t>
      </w:r>
      <w:r>
        <w:t xml:space="preserve"> and</w:t>
      </w:r>
      <w:r w:rsidR="00814DBB">
        <w:t xml:space="preserve"> </w:t>
      </w:r>
      <w:r w:rsidR="00907C60">
        <w:t>that</w:t>
      </w:r>
      <w:r>
        <w:t xml:space="preserve"> worker can take place freely.</w:t>
      </w:r>
    </w:p>
    <w:p w14:paraId="070CC2DC" w14:textId="77777777" w:rsidR="00250761" w:rsidRDefault="00250761" w:rsidP="000C53EA">
      <w:r>
        <w:t>Execution of</w:t>
      </w:r>
      <w:r w:rsidR="00814DBB">
        <w:t xml:space="preserve"> each instance of</w:t>
      </w:r>
      <w:r>
        <w:t xml:space="preserve"> PESTPP-WR</w:t>
      </w:r>
      <w:r w:rsidR="00814DBB">
        <w:t>K</w:t>
      </w:r>
      <w:r>
        <w:t xml:space="preserve"> must be initiated as follows</w:t>
      </w:r>
      <w:r w:rsidR="00814DBB">
        <w:t>:</w:t>
      </w:r>
    </w:p>
    <w:p w14:paraId="0F9C2447" w14:textId="77777777" w:rsidR="00250761" w:rsidRPr="00530160" w:rsidRDefault="00250761" w:rsidP="00250761">
      <w:pPr>
        <w:rPr>
          <w:rFonts w:ascii="Courier New" w:hAnsi="Courier New" w:cs="Courier New"/>
          <w:sz w:val="20"/>
        </w:rPr>
      </w:pPr>
      <w:r w:rsidRPr="00530160">
        <w:rPr>
          <w:rFonts w:ascii="Courier New" w:hAnsi="Courier New" w:cs="Courier New"/>
          <w:sz w:val="20"/>
        </w:rPr>
        <w:tab/>
        <w:t>pestpp-</w:t>
      </w:r>
      <w:r w:rsidR="00381F42">
        <w:rPr>
          <w:rFonts w:ascii="Courier New" w:hAnsi="Courier New" w:cs="Courier New"/>
          <w:sz w:val="20"/>
        </w:rPr>
        <w:t>wrk</w:t>
      </w:r>
      <w:r w:rsidRPr="00530160">
        <w:rPr>
          <w:rFonts w:ascii="Courier New" w:hAnsi="Courier New" w:cs="Courier New"/>
          <w:sz w:val="20"/>
        </w:rPr>
        <w:t xml:space="preserve"> case /h </w:t>
      </w:r>
      <w:r>
        <w:rPr>
          <w:rFonts w:ascii="Courier New" w:hAnsi="Courier New" w:cs="Courier New"/>
          <w:sz w:val="20"/>
        </w:rPr>
        <w:t>textstring</w:t>
      </w:r>
      <w:r w:rsidRPr="00530160">
        <w:rPr>
          <w:rFonts w:ascii="Courier New" w:hAnsi="Courier New" w:cs="Courier New"/>
          <w:sz w:val="20"/>
        </w:rPr>
        <w:t>:port</w:t>
      </w:r>
    </w:p>
    <w:p w14:paraId="74286DAA" w14:textId="77777777" w:rsidR="00250761" w:rsidRDefault="00814DBB" w:rsidP="000C53EA">
      <w:r>
        <w:t xml:space="preserve">Options for </w:t>
      </w:r>
      <w:r>
        <w:rPr>
          <w:i/>
        </w:rPr>
        <w:t>case</w:t>
      </w:r>
      <w:r>
        <w:t xml:space="preserve"> </w:t>
      </w:r>
      <w:r w:rsidR="009722EA">
        <w:t xml:space="preserve">appearing in the above command </w:t>
      </w:r>
      <w:r>
        <w:t xml:space="preserve">are discussed shortly. </w:t>
      </w:r>
      <w:r w:rsidR="00250761" w:rsidRPr="009722EA">
        <w:rPr>
          <w:i/>
        </w:rPr>
        <w:t>textstring</w:t>
      </w:r>
      <w:r w:rsidR="00250761">
        <w:t xml:space="preserve"> can be </w:t>
      </w:r>
      <w:r w:rsidR="009722EA">
        <w:t>any</w:t>
      </w:r>
      <w:r w:rsidR="00250761">
        <w:t xml:space="preserve"> of </w:t>
      </w:r>
      <w:r w:rsidR="001363B7">
        <w:t>the following</w:t>
      </w:r>
      <w:r w:rsidR="00250761">
        <w:t>:</w:t>
      </w:r>
    </w:p>
    <w:p w14:paraId="4E040399" w14:textId="77777777" w:rsidR="00250761" w:rsidRDefault="00250761" w:rsidP="003314D9">
      <w:pPr>
        <w:pStyle w:val="ListParagraph"/>
        <w:numPr>
          <w:ilvl w:val="0"/>
          <w:numId w:val="9"/>
        </w:numPr>
      </w:pPr>
      <w:r>
        <w:lastRenderedPageBreak/>
        <w:t>the IP version 4 address of the machine on which PESTPP</w:t>
      </w:r>
      <w:r w:rsidR="00381F42">
        <w:t>-XXX</w:t>
      </w:r>
      <w:r>
        <w:t xml:space="preserve"> is running;</w:t>
      </w:r>
    </w:p>
    <w:p w14:paraId="0B0AF3B4" w14:textId="77777777" w:rsidR="00250761" w:rsidRDefault="00250761" w:rsidP="003314D9">
      <w:pPr>
        <w:pStyle w:val="ListParagraph"/>
        <w:numPr>
          <w:ilvl w:val="0"/>
          <w:numId w:val="9"/>
        </w:numPr>
      </w:pPr>
      <w:r>
        <w:t>the IP version 6 address of the machine on which PESTPP-</w:t>
      </w:r>
      <w:r w:rsidR="00381F42">
        <w:t>XXX</w:t>
      </w:r>
      <w:r>
        <w:t xml:space="preserve"> is running;</w:t>
      </w:r>
    </w:p>
    <w:p w14:paraId="3E34022E" w14:textId="77777777" w:rsidR="00250761" w:rsidRDefault="00250761" w:rsidP="003314D9">
      <w:pPr>
        <w:pStyle w:val="ListParagraph"/>
        <w:numPr>
          <w:ilvl w:val="0"/>
          <w:numId w:val="9"/>
        </w:numPr>
      </w:pPr>
      <w:r>
        <w:t xml:space="preserve">the </w:t>
      </w:r>
      <w:r w:rsidR="00381F42">
        <w:t>UNC</w:t>
      </w:r>
      <w:r w:rsidR="00FC5EB7">
        <w:t xml:space="preserve"> (uniform naming convention)</w:t>
      </w:r>
      <w:r w:rsidR="00381F42">
        <w:t xml:space="preserve"> </w:t>
      </w:r>
      <w:r w:rsidR="00814DBB">
        <w:t>h</w:t>
      </w:r>
      <w:r>
        <w:t>ostname of the machine on which PESTPP-</w:t>
      </w:r>
      <w:r w:rsidR="00381F42">
        <w:t xml:space="preserve">XXX </w:t>
      </w:r>
      <w:r>
        <w:t>is running.</w:t>
      </w:r>
    </w:p>
    <w:p w14:paraId="6C44649E" w14:textId="77777777" w:rsidR="00250761" w:rsidRDefault="00250761" w:rsidP="00250761">
      <w:r>
        <w:t>If you are running PESTPP-</w:t>
      </w:r>
      <w:r w:rsidR="00381F42">
        <w:t>XXX</w:t>
      </w:r>
      <w:r w:rsidR="00814DBB">
        <w:t xml:space="preserve"> together with multiple</w:t>
      </w:r>
      <w:r>
        <w:t xml:space="preserve"> instances of PESTPP-WR</w:t>
      </w:r>
      <w:r w:rsidR="00814DBB">
        <w:t>K</w:t>
      </w:r>
      <w:r>
        <w:t xml:space="preserve"> on the same machine, and if that machine is not connected to the internet, then the last of the above three options is the only one </w:t>
      </w:r>
      <w:r w:rsidR="00814DBB">
        <w:t>available</w:t>
      </w:r>
      <w:r>
        <w:t xml:space="preserve"> to you.</w:t>
      </w:r>
      <w:r w:rsidR="001363B7">
        <w:t xml:space="preserve"> Type</w:t>
      </w:r>
    </w:p>
    <w:p w14:paraId="16D4ED4C" w14:textId="77777777" w:rsidR="001363B7" w:rsidRPr="001363B7" w:rsidRDefault="001363B7" w:rsidP="001363B7">
      <w:pPr>
        <w:ind w:firstLine="720"/>
        <w:rPr>
          <w:rFonts w:ascii="Courier New" w:hAnsi="Courier New" w:cs="Courier New"/>
          <w:sz w:val="20"/>
        </w:rPr>
      </w:pPr>
      <w:r w:rsidRPr="001363B7">
        <w:rPr>
          <w:rFonts w:ascii="Courier New" w:hAnsi="Courier New" w:cs="Courier New"/>
          <w:sz w:val="20"/>
        </w:rPr>
        <w:t>hostname</w:t>
      </w:r>
    </w:p>
    <w:p w14:paraId="01A045AB" w14:textId="77777777" w:rsidR="001363B7" w:rsidRDefault="001363B7" w:rsidP="00250761">
      <w:r>
        <w:t>in a command line window to ascertain the hostname of a machine.</w:t>
      </w:r>
    </w:p>
    <w:p w14:paraId="7C9D686A" w14:textId="77777777" w:rsidR="00250761" w:rsidRDefault="007A4AB6" w:rsidP="00250761">
      <w:r>
        <w:t xml:space="preserve">If, for some reason, </w:t>
      </w:r>
      <w:r w:rsidR="00814DBB">
        <w:t>a</w:t>
      </w:r>
      <w:r>
        <w:t xml:space="preserve"> worker ceases execution,</w:t>
      </w:r>
      <w:r w:rsidR="00814DBB">
        <w:t xml:space="preserve"> or the </w:t>
      </w:r>
      <w:r w:rsidR="001363B7">
        <w:t>computer</w:t>
      </w:r>
      <w:r w:rsidR="00814DBB">
        <w:t xml:space="preserve"> on which it resides </w:t>
      </w:r>
      <w:r w:rsidR="00125AD6">
        <w:t>loses</w:t>
      </w:r>
      <w:r w:rsidR="00814DBB">
        <w:t xml:space="preserve"> </w:t>
      </w:r>
      <w:r w:rsidR="001363B7">
        <w:t>its connection</w:t>
      </w:r>
      <w:r w:rsidR="00814DBB">
        <w:t xml:space="preserve"> with PESTPP-</w:t>
      </w:r>
      <w:r w:rsidR="00381F42">
        <w:t>XXX</w:t>
      </w:r>
      <w:r w:rsidR="00814DBB">
        <w:t>,</w:t>
      </w:r>
      <w:r>
        <w:t xml:space="preserve"> it </w:t>
      </w:r>
      <w:r w:rsidR="00814DBB">
        <w:t>should be</w:t>
      </w:r>
      <w:r>
        <w:t xml:space="preserve"> re-started using the above command. </w:t>
      </w:r>
      <w:r w:rsidR="001363B7">
        <w:t>A worker</w:t>
      </w:r>
      <w:r>
        <w:t xml:space="preserve"> does not have to be restarted using the “/r” switch as its tasks are repetitive and simple, namely to receive parameters, run the model</w:t>
      </w:r>
      <w:r w:rsidR="00814DBB">
        <w:t>,</w:t>
      </w:r>
      <w:r>
        <w:t xml:space="preserve"> and</w:t>
      </w:r>
      <w:r w:rsidR="00814DBB">
        <w:t xml:space="preserve"> then</w:t>
      </w:r>
      <w:r>
        <w:t xml:space="preserve"> </w:t>
      </w:r>
      <w:r w:rsidR="00814DBB">
        <w:t>send</w:t>
      </w:r>
      <w:r>
        <w:t xml:space="preserve"> model outputs to PESTPP-</w:t>
      </w:r>
      <w:r w:rsidR="00381F42">
        <w:t>XXX</w:t>
      </w:r>
      <w:r>
        <w:t>.</w:t>
      </w:r>
    </w:p>
    <w:p w14:paraId="3DBBACA9" w14:textId="77777777" w:rsidR="007A4AB6" w:rsidRDefault="0012789C" w:rsidP="0012789C">
      <w:pPr>
        <w:pStyle w:val="Heading3"/>
      </w:pPr>
      <w:bookmarkStart w:id="1989" w:name="_Toc520535235"/>
      <w:r>
        <w:t>5.3.4 Worker Input File</w:t>
      </w:r>
      <w:bookmarkEnd w:id="1989"/>
    </w:p>
    <w:p w14:paraId="63DBA20A" w14:textId="77777777" w:rsidR="0012789C" w:rsidRDefault="004428D1" w:rsidP="0012789C">
      <w:r>
        <w:t>PESTPP-WR</w:t>
      </w:r>
      <w:r w:rsidR="009722EA">
        <w:t>K</w:t>
      </w:r>
      <w:r>
        <w:t xml:space="preserve"> must be informed of the template and instruction files which it must use to write and read model input and output files. It must also be informed of the</w:t>
      </w:r>
      <w:r w:rsidR="001363B7">
        <w:t xml:space="preserve"> names of the</w:t>
      </w:r>
      <w:r>
        <w:t xml:space="preserve"> model input and output files that it must write and read using these</w:t>
      </w:r>
      <w:r w:rsidR="001363B7">
        <w:t xml:space="preserve"> template and instruction</w:t>
      </w:r>
      <w:r>
        <w:t xml:space="preserve"> files. In addition to th</w:t>
      </w:r>
      <w:r w:rsidR="009722EA">
        <w:t>ese</w:t>
      </w:r>
      <w:r>
        <w:t>, it must be informed of the command(s) that it must use to run the model. This information must be provided to it through its</w:t>
      </w:r>
      <w:r w:rsidR="001363B7">
        <w:t xml:space="preserve"> own</w:t>
      </w:r>
      <w:r>
        <w:t xml:space="preserve"> input file.</w:t>
      </w:r>
      <w:r w:rsidR="009722EA">
        <w:t xml:space="preserve"> The name of this file is provided on its command line.</w:t>
      </w:r>
      <w:r>
        <w:t xml:space="preserve"> (</w:t>
      </w:r>
      <w:r w:rsidR="00C20F13">
        <w:t>Actually, t</w:t>
      </w:r>
      <w:r>
        <w:t>here is no physical reason why</w:t>
      </w:r>
      <w:r w:rsidR="009722EA">
        <w:t xml:space="preserve"> </w:t>
      </w:r>
      <w:r w:rsidR="001363B7">
        <w:t>a worker</w:t>
      </w:r>
      <w:r w:rsidR="009722EA">
        <w:t xml:space="preserve"> cannot receive</w:t>
      </w:r>
      <w:r>
        <w:t xml:space="preserve"> this information from the PESTPP-</w:t>
      </w:r>
      <w:r w:rsidR="00381F42">
        <w:t>XXX</w:t>
      </w:r>
      <w:r>
        <w:t xml:space="preserve"> manager. However</w:t>
      </w:r>
      <w:r w:rsidR="009722EA">
        <w:t xml:space="preserve"> security is maintained, especially in relation to the model command, if this information is read locally.</w:t>
      </w:r>
      <w:r>
        <w:t>)</w:t>
      </w:r>
    </w:p>
    <w:p w14:paraId="7BE440E1" w14:textId="77777777" w:rsidR="009571E1" w:rsidRDefault="009722EA" w:rsidP="0012789C">
      <w:r>
        <w:t>T</w:t>
      </w:r>
      <w:r w:rsidR="009571E1">
        <w:t>he input file for PESTPP-WR</w:t>
      </w:r>
      <w:r w:rsidR="001363B7">
        <w:t>K</w:t>
      </w:r>
      <w:r>
        <w:t xml:space="preserve"> (</w:t>
      </w:r>
      <w:r>
        <w:rPr>
          <w:i/>
        </w:rPr>
        <w:t>case</w:t>
      </w:r>
      <w:r>
        <w:t xml:space="preserve"> in the above command)</w:t>
      </w:r>
      <w:r w:rsidR="009571E1">
        <w:t xml:space="preserve"> can be a PEST control file – the same PEST control file as that used by PESTPP-</w:t>
      </w:r>
      <w:r w:rsidR="00381F42">
        <w:t>XXX</w:t>
      </w:r>
      <w:r w:rsidR="009571E1">
        <w:t>. However PESTPP-WR</w:t>
      </w:r>
      <w:r>
        <w:t>K</w:t>
      </w:r>
      <w:r w:rsidR="009571E1">
        <w:t xml:space="preserve"> only reads the following sections from this file:</w:t>
      </w:r>
    </w:p>
    <w:p w14:paraId="7E9A037A" w14:textId="77777777" w:rsidR="009571E1" w:rsidRDefault="009571E1" w:rsidP="003314D9">
      <w:pPr>
        <w:pStyle w:val="ListParagraph"/>
        <w:numPr>
          <w:ilvl w:val="0"/>
          <w:numId w:val="10"/>
        </w:numPr>
      </w:pPr>
      <w:r>
        <w:t>model input</w:t>
      </w:r>
      <w:r w:rsidR="001363B7">
        <w:t>,</w:t>
      </w:r>
    </w:p>
    <w:p w14:paraId="75845661" w14:textId="77777777" w:rsidR="009571E1" w:rsidRDefault="009571E1" w:rsidP="003314D9">
      <w:pPr>
        <w:pStyle w:val="ListParagraph"/>
        <w:numPr>
          <w:ilvl w:val="0"/>
          <w:numId w:val="10"/>
        </w:numPr>
      </w:pPr>
      <w:r>
        <w:t>model output</w:t>
      </w:r>
      <w:r w:rsidR="001363B7">
        <w:t>,</w:t>
      </w:r>
    </w:p>
    <w:p w14:paraId="70F2B934" w14:textId="77777777" w:rsidR="009571E1" w:rsidRDefault="009571E1" w:rsidP="003314D9">
      <w:pPr>
        <w:pStyle w:val="ListParagraph"/>
        <w:numPr>
          <w:ilvl w:val="0"/>
          <w:numId w:val="10"/>
        </w:numPr>
      </w:pPr>
      <w:r>
        <w:t>model command line</w:t>
      </w:r>
      <w:r w:rsidR="001363B7">
        <w:t>.</w:t>
      </w:r>
    </w:p>
    <w:p w14:paraId="2AB7E45F" w14:textId="532D81A8" w:rsidR="00192E9D" w:rsidRDefault="009571E1" w:rsidP="009571E1">
      <w:r>
        <w:t>If PESTPP-WR</w:t>
      </w:r>
      <w:r w:rsidR="009722EA">
        <w:t>K</w:t>
      </w:r>
      <w:r>
        <w:t xml:space="preserve"> is supplied with a file that contains only these sections, then it can still do its job. This file does not need to be a PEST control file. Furthermore, the file can contain information other than that appearing in these three sections.</w:t>
      </w:r>
      <w:r w:rsidR="001363B7">
        <w:t xml:space="preserve"> Thus PESTPP-WRK can </w:t>
      </w:r>
      <w:r w:rsidR="00EA6CCB">
        <w:t>s</w:t>
      </w:r>
      <w:r w:rsidR="001363B7">
        <w:t>erve as a wo</w:t>
      </w:r>
      <w:r w:rsidR="00EA6CCB">
        <w:t>r</w:t>
      </w:r>
      <w:r w:rsidR="001363B7">
        <w:t>ker for any program which uses the PANTHER run manager, regardless of whether this program belongs to the PEST++ suite or not, and regardless of whether this program receives its information from a PEST control file. If it does not employ a PEST control file, then any of the above sections of its input file c</w:t>
      </w:r>
      <w:r w:rsidR="00EA6CCB">
        <w:t>a</w:t>
      </w:r>
      <w:r w:rsidR="001363B7">
        <w:t>n be terminated with a line that begins with the “*” character.</w:t>
      </w:r>
      <w:r w:rsidR="00907C60">
        <w:t xml:space="preserve"> PESTPP-WRK interprets a line which begins with this character as the end of a section. The above sections can be provided in any order.</w:t>
      </w:r>
    </w:p>
    <w:p w14:paraId="6BC0DA50" w14:textId="77777777" w:rsidR="00856671" w:rsidRDefault="00856671" w:rsidP="00192E9D">
      <w:pPr>
        <w:pStyle w:val="Heading3"/>
      </w:pPr>
      <w:bookmarkStart w:id="1990" w:name="_Toc520535236"/>
      <w:r>
        <w:t>5.3.5 Run Management Record File</w:t>
      </w:r>
      <w:bookmarkEnd w:id="1990"/>
    </w:p>
    <w:p w14:paraId="60842C0B" w14:textId="77777777" w:rsidR="00856671" w:rsidRPr="00856671" w:rsidRDefault="00AD5A3A" w:rsidP="00856671">
      <w:r>
        <w:t>PESTPP-</w:t>
      </w:r>
      <w:r w:rsidR="00381F42">
        <w:t>XXX</w:t>
      </w:r>
      <w:r w:rsidR="00856671">
        <w:t xml:space="preserve"> records all communications between it and its workers in a run management </w:t>
      </w:r>
      <w:r w:rsidR="00734813">
        <w:t xml:space="preserve">record </w:t>
      </w:r>
      <w:r w:rsidR="00856671">
        <w:t xml:space="preserve">file. </w:t>
      </w:r>
      <w:r>
        <w:t>This file</w:t>
      </w:r>
      <w:r w:rsidR="00856671">
        <w:t xml:space="preserve"> is named </w:t>
      </w:r>
      <w:r w:rsidR="00856671">
        <w:rPr>
          <w:i/>
        </w:rPr>
        <w:t>case.rmr</w:t>
      </w:r>
      <w:r w:rsidR="00856671">
        <w:t xml:space="preserve"> where </w:t>
      </w:r>
      <w:r w:rsidR="00856671">
        <w:rPr>
          <w:i/>
        </w:rPr>
        <w:t>case</w:t>
      </w:r>
      <w:r w:rsidR="00856671">
        <w:t xml:space="preserve"> is the filename base of the PEST control file</w:t>
      </w:r>
      <w:r w:rsidR="00573A6E">
        <w:t>.</w:t>
      </w:r>
    </w:p>
    <w:p w14:paraId="499A7AF0" w14:textId="77777777" w:rsidR="009571E1" w:rsidRDefault="00192E9D" w:rsidP="00192E9D">
      <w:pPr>
        <w:pStyle w:val="Heading3"/>
      </w:pPr>
      <w:bookmarkStart w:id="1991" w:name="_Toc520535237"/>
      <w:r>
        <w:lastRenderedPageBreak/>
        <w:t>5.3.</w:t>
      </w:r>
      <w:r w:rsidR="00856671">
        <w:t>6</w:t>
      </w:r>
      <w:r>
        <w:t xml:space="preserve"> Run Management Control Variables</w:t>
      </w:r>
      <w:bookmarkEnd w:id="1991"/>
      <w:r w:rsidR="009571E1">
        <w:t xml:space="preserve"> </w:t>
      </w:r>
    </w:p>
    <w:p w14:paraId="466B13F7" w14:textId="77777777" w:rsidR="00AD5A3A" w:rsidRDefault="00192E9D" w:rsidP="00192E9D">
      <w:r>
        <w:t>A number of PESTPP</w:t>
      </w:r>
      <w:r w:rsidR="00AD5A3A">
        <w:t>-</w:t>
      </w:r>
      <w:r w:rsidR="00381F42">
        <w:t>XXX</w:t>
      </w:r>
      <w:r>
        <w:t xml:space="preserve"> </w:t>
      </w:r>
      <w:r w:rsidR="00734813">
        <w:t xml:space="preserve">control </w:t>
      </w:r>
      <w:r>
        <w:t xml:space="preserve">variables </w:t>
      </w:r>
      <w:r w:rsidR="00734813">
        <w:t>are</w:t>
      </w:r>
      <w:r>
        <w:t xml:space="preserve"> used to control</w:t>
      </w:r>
      <w:r w:rsidR="00AD5A3A">
        <w:t xml:space="preserve"> </w:t>
      </w:r>
      <w:r>
        <w:t xml:space="preserve">parallel run management. </w:t>
      </w:r>
      <w:r w:rsidR="00734813">
        <w:t>These are now described.</w:t>
      </w:r>
    </w:p>
    <w:p w14:paraId="14E9CF36" w14:textId="144B8DD4" w:rsidR="009268FD" w:rsidRDefault="00AD5A3A" w:rsidP="00192E9D">
      <w:r>
        <w:t>As has already been discussed, on commencement of execution PESTPP-</w:t>
      </w:r>
      <w:r w:rsidR="00381F42">
        <w:t>XXX</w:t>
      </w:r>
      <w:r>
        <w:t xml:space="preserve"> reads a PEST control file. </w:t>
      </w:r>
      <w:r w:rsidR="00192E9D">
        <w:t>Variables</w:t>
      </w:r>
      <w:r>
        <w:t xml:space="preserve"> in a PEST control file that are specific to programs of the</w:t>
      </w:r>
      <w:r w:rsidR="00192E9D">
        <w:t xml:space="preserve"> PEST++ </w:t>
      </w:r>
      <w:r>
        <w:t xml:space="preserve">suite </w:t>
      </w:r>
      <w:r w:rsidR="00192E9D">
        <w:t>are provided on lines that begin with “++”. Th</w:t>
      </w:r>
      <w:r>
        <w:t>ose</w:t>
      </w:r>
      <w:r w:rsidR="00192E9D">
        <w:t xml:space="preserve"> variables which control parallel run management are passed</w:t>
      </w:r>
      <w:r w:rsidR="009268FD">
        <w:t xml:space="preserve"> directly</w:t>
      </w:r>
      <w:r w:rsidR="00192E9D">
        <w:t xml:space="preserve"> to the PANTHER </w:t>
      </w:r>
      <w:r w:rsidR="00115F56">
        <w:t xml:space="preserve">parallel </w:t>
      </w:r>
      <w:r w:rsidR="00192E9D">
        <w:t>run manager</w:t>
      </w:r>
      <w:r>
        <w:t xml:space="preserve"> </w:t>
      </w:r>
      <w:r w:rsidR="00115F56">
        <w:t>used by all members of the PEST++ family</w:t>
      </w:r>
      <w:r w:rsidR="00192E9D">
        <w:t>; their action is</w:t>
      </w:r>
      <w:r w:rsidR="00115F56">
        <w:t xml:space="preserve"> thus the same, regardless</w:t>
      </w:r>
      <w:r w:rsidR="00192E9D">
        <w:t xml:space="preserve"> of the PEST++ program which </w:t>
      </w:r>
      <w:r w:rsidR="005B316D">
        <w:t>reads the PEST control file</w:t>
      </w:r>
      <w:r w:rsidR="00192E9D">
        <w:t>.</w:t>
      </w:r>
      <w:r w:rsidR="009268FD">
        <w:t xml:space="preserve"> </w:t>
      </w:r>
    </w:p>
    <w:p w14:paraId="68BF1458" w14:textId="77777777" w:rsidR="00192E9D" w:rsidRDefault="009268FD" w:rsidP="00192E9D">
      <w:r>
        <w:t xml:space="preserve">As was discussed in section 4.17, the value of a </w:t>
      </w:r>
      <w:r w:rsidR="00115F56">
        <w:t xml:space="preserve">PEST++ </w:t>
      </w:r>
      <w:r>
        <w:t xml:space="preserve">control variable must be supplied as an argument to a keyword. </w:t>
      </w:r>
      <w:r w:rsidR="00734813">
        <w:t>I</w:t>
      </w:r>
      <w:r>
        <w:t>t must be surrounded by brackets immediately following the keyword that announces its presence.</w:t>
      </w:r>
    </w:p>
    <w:p w14:paraId="057C69FC" w14:textId="77777777" w:rsidR="00192E9D" w:rsidRDefault="00192E9D" w:rsidP="00192E9D">
      <w:pPr>
        <w:pStyle w:val="Heading4"/>
      </w:pPr>
      <w:r>
        <w:t>overdue_resched_fac()</w:t>
      </w:r>
    </w:p>
    <w:p w14:paraId="10FA9F3F" w14:textId="125F9B99" w:rsidR="00192E9D" w:rsidRDefault="009268FD" w:rsidP="00192E9D">
      <w:r>
        <w:t xml:space="preserve">Suppose that the value of </w:t>
      </w:r>
      <w:r w:rsidR="008D45F8" w:rsidRPr="008D45F8">
        <w:rPr>
          <w:i/>
        </w:rPr>
        <w:t>o</w:t>
      </w:r>
      <w:r w:rsidRPr="008D45F8">
        <w:rPr>
          <w:i/>
        </w:rPr>
        <w:t>v</w:t>
      </w:r>
      <w:r>
        <w:rPr>
          <w:i/>
        </w:rPr>
        <w:t>erdue_resched_fac</w:t>
      </w:r>
      <w:r w:rsidR="008D45F8">
        <w:rPr>
          <w:i/>
        </w:rPr>
        <w:t xml:space="preserve">() </w:t>
      </w:r>
      <w:r w:rsidR="008D45F8">
        <w:t xml:space="preserve">is supplied as </w:t>
      </w:r>
      <w:r w:rsidR="009207D3">
        <w:rPr>
          <w:i/>
        </w:rPr>
        <w:t>r</w:t>
      </w:r>
      <w:r w:rsidR="008D45F8">
        <w:t xml:space="preserve">, where </w:t>
      </w:r>
      <w:r w:rsidR="009207D3">
        <w:rPr>
          <w:i/>
        </w:rPr>
        <w:t>r</w:t>
      </w:r>
      <w:r w:rsidR="008D45F8">
        <w:rPr>
          <w:i/>
        </w:rPr>
        <w:t xml:space="preserve"> </w:t>
      </w:r>
      <w:r w:rsidR="008D45F8">
        <w:t xml:space="preserve">is a real number. </w:t>
      </w:r>
      <w:r w:rsidR="00192E9D" w:rsidRPr="008D45F8">
        <w:t>If</w:t>
      </w:r>
      <w:r w:rsidR="00192E9D">
        <w:t xml:space="preserve"> the run manager</w:t>
      </w:r>
      <w:r w:rsidR="00115F56">
        <w:t xml:space="preserve"> is still </w:t>
      </w:r>
      <w:r w:rsidR="00734813">
        <w:t>a</w:t>
      </w:r>
      <w:r w:rsidR="00115F56">
        <w:t xml:space="preserve">waiting </w:t>
      </w:r>
      <w:r w:rsidR="00734813">
        <w:t>completion of a simulation</w:t>
      </w:r>
      <w:r w:rsidR="00FC5EB7">
        <w:t xml:space="preserve"> that</w:t>
      </w:r>
      <w:r w:rsidR="00115F56">
        <w:t xml:space="preserve"> </w:t>
      </w:r>
      <w:r w:rsidR="00192E9D">
        <w:t>has</w:t>
      </w:r>
      <w:r w:rsidR="00115F56">
        <w:t xml:space="preserve"> already</w:t>
      </w:r>
      <w:r w:rsidR="00DF39DF">
        <w:t xml:space="preserve"> been running for</w:t>
      </w:r>
      <w:r w:rsidR="00192E9D">
        <w:t xml:space="preserve"> more than </w:t>
      </w:r>
      <w:r w:rsidR="009207D3">
        <w:rPr>
          <w:i/>
        </w:rPr>
        <w:t>r</w:t>
      </w:r>
      <w:r w:rsidR="00192E9D">
        <w:t xml:space="preserve"> times the average model run</w:t>
      </w:r>
      <w:r w:rsidR="00115F56">
        <w:t xml:space="preserve"> time</w:t>
      </w:r>
      <w:r w:rsidR="00381F42">
        <w:t xml:space="preserve"> (calculated on the basis of all previous successful runs)</w:t>
      </w:r>
      <w:r w:rsidR="00192E9D">
        <w:t xml:space="preserve">, then </w:t>
      </w:r>
      <w:r w:rsidR="00115F56">
        <w:t>it</w:t>
      </w:r>
      <w:r w:rsidR="00192E9D">
        <w:t xml:space="preserve"> will ask other worker</w:t>
      </w:r>
      <w:r w:rsidR="005B316D">
        <w:t>s</w:t>
      </w:r>
      <w:r w:rsidR="00192E9D">
        <w:t xml:space="preserve"> to </w:t>
      </w:r>
      <w:r w:rsidR="006649C0">
        <w:t xml:space="preserve">start the </w:t>
      </w:r>
      <w:r w:rsidR="00381F42">
        <w:t xml:space="preserve">same </w:t>
      </w:r>
      <w:r w:rsidR="006649C0">
        <w:t>run</w:t>
      </w:r>
      <w:r w:rsidR="00DF39DF">
        <w:t xml:space="preserve"> if they are available. The maximum number of concurrent runs is set by the </w:t>
      </w:r>
      <w:r w:rsidR="00DF39DF">
        <w:rPr>
          <w:i/>
        </w:rPr>
        <w:t>max_run_fail()</w:t>
      </w:r>
      <w:r w:rsidR="00DF39DF">
        <w:t xml:space="preserve"> control variable (</w:t>
      </w:r>
      <w:r w:rsidR="00734813">
        <w:t>this variable is further discussed</w:t>
      </w:r>
      <w:r w:rsidR="00DF39DF">
        <w:t xml:space="preserve"> below). </w:t>
      </w:r>
      <w:r w:rsidR="006649C0">
        <w:t xml:space="preserve">This </w:t>
      </w:r>
      <w:r w:rsidR="005B316D">
        <w:t>action is taken as</w:t>
      </w:r>
      <w:r w:rsidR="006649C0">
        <w:t xml:space="preserve"> a precautionary measure. It </w:t>
      </w:r>
      <w:r w:rsidR="00115F56">
        <w:t xml:space="preserve">guards against the </w:t>
      </w:r>
      <w:r w:rsidR="006649C0">
        <w:t>possibility that the computer on which</w:t>
      </w:r>
      <w:r w:rsidR="00115F56">
        <w:t xml:space="preserve"> the delayed model run </w:t>
      </w:r>
      <w:r w:rsidR="005B316D">
        <w:t>executing</w:t>
      </w:r>
      <w:r w:rsidR="00115F56">
        <w:t xml:space="preserve"> place </w:t>
      </w:r>
      <w:r w:rsidR="006649C0">
        <w:t>has become busy with other tasks.</w:t>
      </w:r>
      <w:r w:rsidR="00381F42">
        <w:t xml:space="preserve"> </w:t>
      </w:r>
      <w:r w:rsidR="00734813">
        <w:t>A</w:t>
      </w:r>
      <w:r w:rsidR="00381F42">
        <w:t xml:space="preserve"> competition is started between workers. The first of the concurrent </w:t>
      </w:r>
      <w:r w:rsidR="00734813">
        <w:t xml:space="preserve">model </w:t>
      </w:r>
      <w:r w:rsidR="00381F42">
        <w:t>runs to finish successfully is accepted</w:t>
      </w:r>
      <w:r w:rsidR="00DF39DF">
        <w:t>; meanwhile,</w:t>
      </w:r>
      <w:r w:rsidR="00381F42">
        <w:t xml:space="preserve"> the remaining concurrent </w:t>
      </w:r>
      <w:r w:rsidR="005B316D">
        <w:t xml:space="preserve">model </w:t>
      </w:r>
      <w:r w:rsidR="00381F42">
        <w:t>runs are</w:t>
      </w:r>
      <w:r w:rsidR="00DF39DF">
        <w:t xml:space="preserve"> terminated by </w:t>
      </w:r>
      <w:r w:rsidR="00381F42">
        <w:t>PESTPP-XXX.</w:t>
      </w:r>
      <w:r w:rsidR="009960C2">
        <w:t xml:space="preserve"> Note</w:t>
      </w:r>
      <w:r w:rsidR="00734813">
        <w:t>, however, that</w:t>
      </w:r>
      <w:r w:rsidR="009960C2">
        <w:t xml:space="preserve"> if </w:t>
      </w:r>
      <w:r w:rsidR="009960C2" w:rsidRPr="00DF39DF">
        <w:rPr>
          <w:i/>
        </w:rPr>
        <w:t>max_run_fail</w:t>
      </w:r>
      <w:r w:rsidR="00DF39DF" w:rsidRPr="00DF39DF">
        <w:rPr>
          <w:i/>
        </w:rPr>
        <w:t>()</w:t>
      </w:r>
      <w:r w:rsidR="009960C2">
        <w:t xml:space="preserve"> is </w:t>
      </w:r>
      <w:r w:rsidR="005B316D">
        <w:t>set to</w:t>
      </w:r>
      <w:r w:rsidR="009960C2">
        <w:t xml:space="preserve"> 1, concurrent </w:t>
      </w:r>
      <w:r w:rsidR="005B316D">
        <w:t xml:space="preserve">model </w:t>
      </w:r>
      <w:r w:rsidR="009960C2">
        <w:t xml:space="preserve">run scheduling </w:t>
      </w:r>
      <w:r w:rsidR="00DF39DF">
        <w:t>is</w:t>
      </w:r>
      <w:r w:rsidR="009960C2">
        <w:t xml:space="preserve"> </w:t>
      </w:r>
      <w:r w:rsidR="005B316D">
        <w:t xml:space="preserve">not </w:t>
      </w:r>
      <w:r w:rsidR="009960C2">
        <w:t>undertaken.</w:t>
      </w:r>
    </w:p>
    <w:p w14:paraId="79BBFE4A" w14:textId="670E59DF" w:rsidR="006649C0" w:rsidRDefault="00734813" w:rsidP="00192E9D">
      <w:r>
        <w:t xml:space="preserve">The value supplied for the </w:t>
      </w:r>
      <w:r w:rsidRPr="00734813">
        <w:rPr>
          <w:i/>
        </w:rPr>
        <w:t>overdue_resched_fac()</w:t>
      </w:r>
      <w:r>
        <w:t xml:space="preserve"> variable must be</w:t>
      </w:r>
      <w:r w:rsidR="006649C0">
        <w:t xml:space="preserve"> a real number </w:t>
      </w:r>
      <w:r>
        <w:t>that is</w:t>
      </w:r>
      <w:r w:rsidR="006649C0">
        <w:t xml:space="preserve"> 1.0</w:t>
      </w:r>
      <w:r>
        <w:t xml:space="preserve"> or greater</w:t>
      </w:r>
      <w:r w:rsidR="006649C0">
        <w:t>. Its default value is 1.</w:t>
      </w:r>
      <w:r w:rsidR="00CC1626">
        <w:t>15</w:t>
      </w:r>
      <w:r w:rsidR="006649C0">
        <w:t>; this is the value which the run manager uses if you do not supply a value</w:t>
      </w:r>
      <w:r>
        <w:t xml:space="preserve"> for this control variable</w:t>
      </w:r>
      <w:r w:rsidR="006649C0">
        <w:t xml:space="preserve"> yourself. </w:t>
      </w:r>
      <w:r w:rsidR="00C52435">
        <w:t>A</w:t>
      </w:r>
      <w:r>
        <w:t xml:space="preserve"> </w:t>
      </w:r>
      <w:r w:rsidR="006649C0">
        <w:t>value greater than 1.</w:t>
      </w:r>
      <w:r w:rsidR="00CC1626">
        <w:t>15</w:t>
      </w:r>
      <w:r w:rsidR="00C52435">
        <w:t xml:space="preserve"> may be desirable</w:t>
      </w:r>
      <w:r w:rsidR="006649C0">
        <w:t xml:space="preserve"> in circumstances where the time required for a model run is sensitive to parameter values.</w:t>
      </w:r>
    </w:p>
    <w:p w14:paraId="3C1744E2" w14:textId="77777777" w:rsidR="006649C0" w:rsidRPr="006649C0" w:rsidRDefault="006649C0" w:rsidP="006649C0">
      <w:pPr>
        <w:pStyle w:val="Heading4"/>
      </w:pPr>
      <w:r>
        <w:t>overdue_giveup_fac()</w:t>
      </w:r>
    </w:p>
    <w:p w14:paraId="63BA706F" w14:textId="2C9AAC5C" w:rsidR="006649C0" w:rsidRDefault="00115F56" w:rsidP="00CF6749">
      <w:r>
        <w:t xml:space="preserve">The value of </w:t>
      </w:r>
      <w:r w:rsidRPr="00115F56">
        <w:rPr>
          <w:i/>
        </w:rPr>
        <w:t>overdue_giveup_fac()</w:t>
      </w:r>
      <w:r>
        <w:t xml:space="preserve"> </w:t>
      </w:r>
      <w:r w:rsidR="0066106E">
        <w:t>is</w:t>
      </w:r>
      <w:r>
        <w:t xml:space="preserve"> also a real number. Suppose that it is </w:t>
      </w:r>
      <w:r w:rsidR="009207D3">
        <w:rPr>
          <w:i/>
        </w:rPr>
        <w:t>r</w:t>
      </w:r>
      <w:r>
        <w:t>.</w:t>
      </w:r>
      <w:r>
        <w:rPr>
          <w:i/>
        </w:rPr>
        <w:t xml:space="preserve"> </w:t>
      </w:r>
      <w:r w:rsidR="006649C0">
        <w:t>If</w:t>
      </w:r>
      <w:r w:rsidR="00A13D7F">
        <w:t xml:space="preserve"> an overdue </w:t>
      </w:r>
      <w:r w:rsidR="0066106E">
        <w:t>simulation</w:t>
      </w:r>
      <w:r w:rsidR="00A13D7F">
        <w:t xml:space="preserve"> has already taken </w:t>
      </w:r>
      <w:r w:rsidR="009207D3">
        <w:rPr>
          <w:i/>
        </w:rPr>
        <w:t>r</w:t>
      </w:r>
      <w:r w:rsidR="006649C0">
        <w:t xml:space="preserve"> times the average</w:t>
      </w:r>
      <w:r w:rsidR="00A13D7F">
        <w:t xml:space="preserve"> model run</w:t>
      </w:r>
      <w:r w:rsidR="006649C0">
        <w:t xml:space="preserve"> time</w:t>
      </w:r>
      <w:r w:rsidR="0066106E">
        <w:t xml:space="preserve"> but is still not complete</w:t>
      </w:r>
      <w:r w:rsidR="006649C0">
        <w:t>, the</w:t>
      </w:r>
      <w:r w:rsidR="00A13D7F">
        <w:t>n the</w:t>
      </w:r>
      <w:r w:rsidR="006649C0">
        <w:t xml:space="preserve"> run manager declares the run </w:t>
      </w:r>
      <w:r w:rsidR="00A13D7F">
        <w:t>to have</w:t>
      </w:r>
      <w:r w:rsidR="006649C0">
        <w:t xml:space="preserve"> fail</w:t>
      </w:r>
      <w:r w:rsidR="00A13D7F">
        <w:t>ed</w:t>
      </w:r>
      <w:r w:rsidR="006649C0">
        <w:t>. It instructs the worker</w:t>
      </w:r>
      <w:r w:rsidR="00A13D7F">
        <w:t xml:space="preserve"> that is supervising the run to kill it. The worker is then free to supervise</w:t>
      </w:r>
      <w:r w:rsidR="006649C0">
        <w:t xml:space="preserve"> </w:t>
      </w:r>
      <w:r w:rsidR="00A13D7F">
        <w:t>an</w:t>
      </w:r>
      <w:r w:rsidR="006649C0">
        <w:t xml:space="preserve">other model run based on </w:t>
      </w:r>
      <w:r w:rsidR="00A13D7F">
        <w:t>an</w:t>
      </w:r>
      <w:r w:rsidR="006649C0">
        <w:t xml:space="preserve">other set of parameters. </w:t>
      </w:r>
      <w:r w:rsidR="00A13D7F">
        <w:t xml:space="preserve">Handling of run failure by programs of the PEST++ suite is discussed in more detail below. </w:t>
      </w:r>
      <w:r w:rsidR="006649C0">
        <w:t xml:space="preserve">The default value for </w:t>
      </w:r>
      <w:r w:rsidR="0066106E">
        <w:rPr>
          <w:i/>
        </w:rPr>
        <w:t>overdue_giveup_fac()</w:t>
      </w:r>
      <w:r w:rsidR="006649C0">
        <w:t xml:space="preserve"> is </w:t>
      </w:r>
      <w:r w:rsidR="00074D98">
        <w:t>100</w:t>
      </w:r>
      <w:r w:rsidR="006649C0">
        <w:t>.0</w:t>
      </w:r>
      <w:r w:rsidR="00074D98">
        <w:t xml:space="preserve"> for all programs in the suite except for PESTPP-IES, which uses a default value of 2.0</w:t>
      </w:r>
      <w:r w:rsidR="006649C0">
        <w:t>.</w:t>
      </w:r>
    </w:p>
    <w:p w14:paraId="02784678" w14:textId="77777777" w:rsidR="00030016" w:rsidRDefault="00030016" w:rsidP="00030016">
      <w:pPr>
        <w:pStyle w:val="Heading4"/>
      </w:pPr>
      <w:r>
        <w:t>overdue_giveup_minutes()</w:t>
      </w:r>
    </w:p>
    <w:p w14:paraId="5B340B89" w14:textId="2A57F4D6" w:rsidR="00374AD2" w:rsidRPr="00374AD2" w:rsidRDefault="0066106E" w:rsidP="00374AD2">
      <w:r>
        <w:t xml:space="preserve">This control variable can be </w:t>
      </w:r>
      <w:r w:rsidR="00374AD2">
        <w:t>used to place a “hard” upper bound on the acceptable model run time. The value supplied for</w:t>
      </w:r>
      <w:r w:rsidR="00F75E90">
        <w:t xml:space="preserve"> </w:t>
      </w:r>
      <w:r w:rsidR="00F75E90" w:rsidRPr="00F75E90">
        <w:rPr>
          <w:i/>
        </w:rPr>
        <w:t>overdue_giveup_minutes()</w:t>
      </w:r>
      <w:r w:rsidR="00374AD2">
        <w:t xml:space="preserve">must be a real number. Suppose that it is </w:t>
      </w:r>
      <w:r w:rsidR="009207D3">
        <w:rPr>
          <w:i/>
        </w:rPr>
        <w:t>r</w:t>
      </w:r>
      <w:r w:rsidR="00374AD2">
        <w:t xml:space="preserve">. Then a model </w:t>
      </w:r>
      <w:r w:rsidR="00742E3E">
        <w:t xml:space="preserve">run </w:t>
      </w:r>
      <w:r w:rsidR="00374AD2">
        <w:t>is deemed to have failed if</w:t>
      </w:r>
      <w:r w:rsidR="00C52435">
        <w:t xml:space="preserve"> it has been executing for</w:t>
      </w:r>
      <w:r w:rsidR="00374AD2">
        <w:t xml:space="preserve"> more than </w:t>
      </w:r>
      <w:r w:rsidR="009207D3">
        <w:rPr>
          <w:i/>
        </w:rPr>
        <w:t>r</w:t>
      </w:r>
      <w:r w:rsidR="00374AD2">
        <w:t xml:space="preserve"> minutes. This model run time criterion </w:t>
      </w:r>
      <w:r w:rsidR="009960C2">
        <w:t xml:space="preserve">works as an “or” condition with </w:t>
      </w:r>
      <w:r w:rsidR="00374AD2">
        <w:rPr>
          <w:i/>
        </w:rPr>
        <w:t>overdue_giveup_fac()</w:t>
      </w:r>
      <w:r w:rsidR="009A6D8C">
        <w:t xml:space="preserve">; </w:t>
      </w:r>
      <w:r w:rsidR="009960C2">
        <w:t>if</w:t>
      </w:r>
      <w:r w:rsidR="00C52435">
        <w:t xml:space="preserve"> the duration of</w:t>
      </w:r>
      <w:r w:rsidR="009960C2">
        <w:t xml:space="preserve"> a given </w:t>
      </w:r>
      <w:r w:rsidR="00C52435">
        <w:t xml:space="preserve">model </w:t>
      </w:r>
      <w:r w:rsidR="009960C2">
        <w:t xml:space="preserve">run exceeds </w:t>
      </w:r>
      <w:r w:rsidR="009960C2" w:rsidRPr="009A6D8C">
        <w:rPr>
          <w:i/>
        </w:rPr>
        <w:t>overdue_giveup_minutes</w:t>
      </w:r>
      <w:r w:rsidR="00DF39DF" w:rsidRPr="009A6D8C">
        <w:rPr>
          <w:i/>
        </w:rPr>
        <w:t>()</w:t>
      </w:r>
      <w:r w:rsidR="009960C2">
        <w:t xml:space="preserve"> or </w:t>
      </w:r>
      <w:r w:rsidR="009960C2" w:rsidRPr="009A6D8C">
        <w:rPr>
          <w:i/>
        </w:rPr>
        <w:t>overdue_giveup_fac</w:t>
      </w:r>
      <w:r w:rsidR="00DF39DF" w:rsidRPr="009A6D8C">
        <w:rPr>
          <w:i/>
        </w:rPr>
        <w:t>()</w:t>
      </w:r>
      <w:r w:rsidR="00DF39DF">
        <w:t xml:space="preserve"> times the</w:t>
      </w:r>
      <w:r w:rsidR="009960C2">
        <w:t xml:space="preserve"> average </w:t>
      </w:r>
      <w:r w:rsidR="00DF39DF">
        <w:t xml:space="preserve">model </w:t>
      </w:r>
      <w:r w:rsidR="009960C2">
        <w:t>run time, it is marked as a failure</w:t>
      </w:r>
      <w:r w:rsidR="00374AD2">
        <w:t xml:space="preserve">. </w:t>
      </w:r>
      <w:r w:rsidR="009960C2">
        <w:t>The default value for</w:t>
      </w:r>
      <w:r w:rsidR="00742E3E">
        <w:t xml:space="preserve"> </w:t>
      </w:r>
      <w:r w:rsidR="00742E3E" w:rsidRPr="00742E3E">
        <w:rPr>
          <w:i/>
        </w:rPr>
        <w:lastRenderedPageBreak/>
        <w:t>overdue_giveup_fac()</w:t>
      </w:r>
      <w:r w:rsidR="00742E3E">
        <w:t xml:space="preserve"> </w:t>
      </w:r>
      <w:r w:rsidR="009960C2">
        <w:t xml:space="preserve">is 1.0E+30, </w:t>
      </w:r>
      <w:r w:rsidR="00742E3E">
        <w:t xml:space="preserve">this </w:t>
      </w:r>
      <w:r w:rsidR="009960C2">
        <w:t xml:space="preserve">effectively disabling </w:t>
      </w:r>
      <w:r w:rsidR="009A6D8C">
        <w:t>it</w:t>
      </w:r>
      <w:r w:rsidR="009960C2">
        <w:t xml:space="preserve">. </w:t>
      </w:r>
    </w:p>
    <w:p w14:paraId="76AB6B79" w14:textId="77777777" w:rsidR="00FE49AB" w:rsidRDefault="00FE49AB" w:rsidP="00CF6749">
      <w:pPr>
        <w:rPr>
          <w:i/>
        </w:rPr>
      </w:pPr>
      <w:r>
        <w:rPr>
          <w:i/>
        </w:rPr>
        <w:t>max_run_fail()</w:t>
      </w:r>
    </w:p>
    <w:p w14:paraId="2946F699" w14:textId="7E853A92" w:rsidR="009A6D8C" w:rsidRDefault="005575F1" w:rsidP="002B6B34">
      <w:r>
        <w:t xml:space="preserve">A model run is declared </w:t>
      </w:r>
      <w:r w:rsidR="00A13D7F">
        <w:t>to have</w:t>
      </w:r>
      <w:r>
        <w:t xml:space="preserve"> failed if </w:t>
      </w:r>
      <w:r w:rsidR="00A13D7F">
        <w:t xml:space="preserve">PESTPP-WRK </w:t>
      </w:r>
      <w:r>
        <w:t>cannot read</w:t>
      </w:r>
      <w:r w:rsidR="00A13D7F">
        <w:t xml:space="preserve"> one or more of</w:t>
      </w:r>
      <w:r>
        <w:t xml:space="preserve"> the</w:t>
      </w:r>
      <w:r w:rsidR="00A13D7F">
        <w:t xml:space="preserve"> model’s</w:t>
      </w:r>
      <w:r>
        <w:t xml:space="preserve"> output files. </w:t>
      </w:r>
      <w:r w:rsidR="00742E3E">
        <w:t>E</w:t>
      </w:r>
      <w:r w:rsidR="00A13D7F">
        <w:t xml:space="preserve">xcessive execution time can also be deemed as </w:t>
      </w:r>
      <w:r>
        <w:t>model run</w:t>
      </w:r>
      <w:r w:rsidR="00A13D7F">
        <w:t xml:space="preserve"> failure</w:t>
      </w:r>
      <w:r w:rsidR="00742E3E">
        <w:t>, as discussed above</w:t>
      </w:r>
      <w:r>
        <w:t>. Run failure is normally an outcome of model</w:t>
      </w:r>
      <w:r w:rsidR="00A13D7F">
        <w:t xml:space="preserve"> hostility to the set of parameters with which it </w:t>
      </w:r>
      <w:r w:rsidR="00C52435">
        <w:t>was</w:t>
      </w:r>
      <w:r>
        <w:t xml:space="preserve"> provided. However</w:t>
      </w:r>
      <w:r w:rsidR="00FE49AB">
        <w:t xml:space="preserve"> sometimes it can be caused by external problems that are not the model’s fault, for example operating system quirks or network failure.</w:t>
      </w:r>
      <w:r w:rsidR="00316542">
        <w:t xml:space="preserve"> Hence, </w:t>
      </w:r>
      <w:r w:rsidR="00FE49AB">
        <w:t>the parallel run manager</w:t>
      </w:r>
      <w:r w:rsidR="00316542">
        <w:t xml:space="preserve"> can be instructed to attempt </w:t>
      </w:r>
      <w:r w:rsidR="00FE49AB">
        <w:t>a failed</w:t>
      </w:r>
      <w:r w:rsidR="00316542">
        <w:t xml:space="preserve"> model run again using another worker.</w:t>
      </w:r>
      <w:r w:rsidR="00FE49AB">
        <w:t xml:space="preserve"> However</w:t>
      </w:r>
      <w:r w:rsidR="00C52435">
        <w:t xml:space="preserve"> only a certain number of model run failures can be tolerated. </w:t>
      </w:r>
      <w:r w:rsidR="00FE49AB">
        <w:t xml:space="preserve">This “certain number” (an integer) must be supplied as the value of the </w:t>
      </w:r>
      <w:r w:rsidR="00FE49AB">
        <w:rPr>
          <w:i/>
        </w:rPr>
        <w:t>max_run_fail()</w:t>
      </w:r>
      <w:r w:rsidR="00FE49AB">
        <w:t xml:space="preserve"> control variable.</w:t>
      </w:r>
      <w:r w:rsidR="00316542">
        <w:t xml:space="preserve"> </w:t>
      </w:r>
      <w:r w:rsidR="00FE49AB">
        <w:t xml:space="preserve">A value of 1 is used to </w:t>
      </w:r>
      <w:r w:rsidR="00742E3E">
        <w:t>request</w:t>
      </w:r>
      <w:r w:rsidR="00FE49AB">
        <w:t xml:space="preserve"> no repetition of model runs</w:t>
      </w:r>
      <w:r w:rsidR="00E85E62">
        <w:t>. The default value is 3 is used for all programs except PESTPP-IES, which uses a default value of 1.</w:t>
      </w:r>
    </w:p>
    <w:p w14:paraId="226F05F4" w14:textId="77777777" w:rsidR="00FE49AB" w:rsidRDefault="009A6D8C" w:rsidP="002B6B34">
      <w:r>
        <w:t xml:space="preserve">As discussed above, </w:t>
      </w:r>
      <w:r w:rsidR="009960C2" w:rsidRPr="007711C9">
        <w:rPr>
          <w:i/>
        </w:rPr>
        <w:t>max_run_fail</w:t>
      </w:r>
      <w:r w:rsidRPr="007711C9">
        <w:rPr>
          <w:i/>
        </w:rPr>
        <w:t>()</w:t>
      </w:r>
      <w:r w:rsidR="009960C2">
        <w:t xml:space="preserve"> is also used to control the number of concurrent runs </w:t>
      </w:r>
      <w:r w:rsidR="007711C9">
        <w:t>that are allowed when</w:t>
      </w:r>
      <w:r w:rsidR="009960C2">
        <w:t xml:space="preserve"> the </w:t>
      </w:r>
      <w:r w:rsidR="009960C2" w:rsidRPr="007711C9">
        <w:rPr>
          <w:i/>
        </w:rPr>
        <w:t>overdue_resched_fac</w:t>
      </w:r>
      <w:r w:rsidR="007711C9" w:rsidRPr="007711C9">
        <w:rPr>
          <w:i/>
        </w:rPr>
        <w:t>()</w:t>
      </w:r>
      <w:r w:rsidR="009960C2">
        <w:t xml:space="preserve"> criteri</w:t>
      </w:r>
      <w:r w:rsidR="007711C9">
        <w:t>on</w:t>
      </w:r>
      <w:r w:rsidR="009960C2">
        <w:t xml:space="preserve"> is exceeded</w:t>
      </w:r>
      <w:r w:rsidR="00A26D3C">
        <w:t>.</w:t>
      </w:r>
    </w:p>
    <w:p w14:paraId="1844283A" w14:textId="77777777" w:rsidR="008C7AEE" w:rsidRDefault="008C7AEE" w:rsidP="008C7AEE">
      <w:pPr>
        <w:pStyle w:val="Heading3"/>
      </w:pPr>
      <w:bookmarkStart w:id="1992" w:name="_Toc520535238"/>
      <w:r>
        <w:t>5.3.7 An</w:t>
      </w:r>
      <w:r w:rsidR="00A26D3C">
        <w:t xml:space="preserve"> Alternative Worker</w:t>
      </w:r>
      <w:r>
        <w:t xml:space="preserve"> Option</w:t>
      </w:r>
      <w:bookmarkEnd w:id="1992"/>
    </w:p>
    <w:p w14:paraId="09C7F099" w14:textId="77777777" w:rsidR="008C7AEE" w:rsidRDefault="008C7AEE" w:rsidP="008C7AEE">
      <w:r>
        <w:t>At the time of writing, all members of the PEST++ suite can actually be used as both manager and worker. Thus, in the above description of parallelized model runs, PESTPP-XXX can be used in place of PESTPP-WRK. However if PESTPP-XX</w:t>
      </w:r>
      <w:r w:rsidR="00C2201F">
        <w:t>X</w:t>
      </w:r>
      <w:r>
        <w:t xml:space="preserve"> is used in this capacity, it should be provided with the current PEST control file</w:t>
      </w:r>
      <w:r w:rsidR="00C2201F">
        <w:t xml:space="preserve"> as its input file</w:t>
      </w:r>
      <w:r>
        <w:t xml:space="preserve"> rather than an abbreviated worker input file.</w:t>
      </w:r>
    </w:p>
    <w:p w14:paraId="5665C18C" w14:textId="500F0369" w:rsidR="008C7AEE" w:rsidRPr="008C7AEE" w:rsidRDefault="00A26D3C" w:rsidP="008C7AEE">
      <w:r>
        <w:t xml:space="preserve">As discussed above, a useful feature of </w:t>
      </w:r>
      <w:r w:rsidR="008C7AEE">
        <w:t>PESTPP-WR</w:t>
      </w:r>
      <w:r>
        <w:t>K</w:t>
      </w:r>
      <w:r w:rsidR="008C7AEE">
        <w:t xml:space="preserve"> </w:t>
      </w:r>
      <w:r>
        <w:t xml:space="preserve">is that </w:t>
      </w:r>
      <w:r w:rsidR="008C7AEE">
        <w:t>it can be used</w:t>
      </w:r>
      <w:r w:rsidR="00FC5EB7">
        <w:t xml:space="preserve"> as a general worker</w:t>
      </w:r>
      <w:r w:rsidR="008C7AEE">
        <w:t xml:space="preserve"> by programs that are not part of the PEST++ suite, but which employ the PANTHER parallel run manager. On the other hand, use of PESTPP-XXX as a worker</w:t>
      </w:r>
      <w:r w:rsidR="00FC5EB7">
        <w:t xml:space="preserve"> for itself</w:t>
      </w:r>
      <w:r w:rsidR="008C7AEE">
        <w:t xml:space="preserve"> has the advantage that a PESTPP-XXX working folder can be copied to folders residing on working machines without </w:t>
      </w:r>
      <w:r w:rsidR="00C52435">
        <w:t xml:space="preserve">needing to add </w:t>
      </w:r>
      <w:r w:rsidR="008C7AEE">
        <w:t>the PESTPP-WR</w:t>
      </w:r>
      <w:r>
        <w:t>K</w:t>
      </w:r>
      <w:r w:rsidR="008C7AEE">
        <w:t xml:space="preserve"> executable</w:t>
      </w:r>
      <w:r>
        <w:t xml:space="preserve"> to this folder</w:t>
      </w:r>
      <w:r w:rsidR="008C7AEE">
        <w:t>, as long as this folder already contains the PESTPP-XXX executable.</w:t>
      </w:r>
    </w:p>
    <w:p w14:paraId="18BEF8E5" w14:textId="667BA4D8" w:rsidR="008639FB" w:rsidRDefault="008639FB" w:rsidP="008639FB">
      <w:pPr>
        <w:pStyle w:val="Heading2"/>
      </w:pPr>
      <w:bookmarkStart w:id="1993" w:name="_Toc520535239"/>
      <w:r>
        <w:t xml:space="preserve">5.4 </w:t>
      </w:r>
      <w:r w:rsidR="008F3105">
        <w:t xml:space="preserve">Run </w:t>
      </w:r>
      <w:r w:rsidR="00C52435">
        <w:t>Book-Keeping</w:t>
      </w:r>
      <w:r w:rsidR="0031337B">
        <w:t xml:space="preserve"> Files</w:t>
      </w:r>
      <w:bookmarkEnd w:id="1993"/>
    </w:p>
    <w:p w14:paraId="715F2548" w14:textId="29835E9F" w:rsidR="008F3105" w:rsidRPr="008F3105" w:rsidRDefault="008F3105" w:rsidP="008F3105">
      <w:pPr>
        <w:rPr>
          <w:lang w:val="en-AU"/>
        </w:rPr>
      </w:pPr>
      <w:r>
        <w:rPr>
          <w:lang w:val="en-AU"/>
        </w:rPr>
        <w:t xml:space="preserve">After running </w:t>
      </w:r>
      <w:r w:rsidR="0031337B">
        <w:rPr>
          <w:lang w:val="en-AU"/>
        </w:rPr>
        <w:t>a program of the</w:t>
      </w:r>
      <w:r>
        <w:rPr>
          <w:lang w:val="en-AU"/>
        </w:rPr>
        <w:t xml:space="preserve"> PEST</w:t>
      </w:r>
      <w:r w:rsidR="0031337B">
        <w:rPr>
          <w:lang w:val="en-AU"/>
        </w:rPr>
        <w:t>++</w:t>
      </w:r>
      <w:r>
        <w:rPr>
          <w:lang w:val="en-AU"/>
        </w:rPr>
        <w:t xml:space="preserve"> suite, you may notice a number of</w:t>
      </w:r>
      <w:r w:rsidR="00A26D3C">
        <w:rPr>
          <w:lang w:val="en-AU"/>
        </w:rPr>
        <w:t xml:space="preserve"> (possibly large)</w:t>
      </w:r>
      <w:r>
        <w:rPr>
          <w:lang w:val="en-AU"/>
        </w:rPr>
        <w:t xml:space="preserve"> files in the folder from which </w:t>
      </w:r>
      <w:r w:rsidR="0031337B">
        <w:rPr>
          <w:lang w:val="en-AU"/>
        </w:rPr>
        <w:t>it was</w:t>
      </w:r>
      <w:r>
        <w:rPr>
          <w:lang w:val="en-AU"/>
        </w:rPr>
        <w:t xml:space="preserve"> run. These</w:t>
      </w:r>
      <w:r w:rsidR="00A26D3C">
        <w:rPr>
          <w:lang w:val="en-AU"/>
        </w:rPr>
        <w:t xml:space="preserve"> are</w:t>
      </w:r>
      <w:r>
        <w:rPr>
          <w:lang w:val="en-AU"/>
        </w:rPr>
        <w:t xml:space="preserve"> </w:t>
      </w:r>
      <w:r>
        <w:rPr>
          <w:i/>
          <w:lang w:val="en-AU"/>
        </w:rPr>
        <w:t>case.rns</w:t>
      </w:r>
      <w:r>
        <w:rPr>
          <w:lang w:val="en-AU"/>
        </w:rPr>
        <w:t xml:space="preserve">, </w:t>
      </w:r>
      <w:r>
        <w:rPr>
          <w:i/>
          <w:lang w:val="en-AU"/>
        </w:rPr>
        <w:t xml:space="preserve">case.rnu </w:t>
      </w:r>
      <w:r>
        <w:rPr>
          <w:lang w:val="en-AU"/>
        </w:rPr>
        <w:t>and</w:t>
      </w:r>
      <w:r>
        <w:rPr>
          <w:i/>
          <w:lang w:val="en-AU"/>
        </w:rPr>
        <w:t xml:space="preserve"> case.rnj</w:t>
      </w:r>
      <w:r>
        <w:rPr>
          <w:lang w:val="en-AU"/>
        </w:rPr>
        <w:t xml:space="preserve">, where </w:t>
      </w:r>
      <w:r>
        <w:rPr>
          <w:i/>
          <w:lang w:val="en-AU"/>
        </w:rPr>
        <w:t>case</w:t>
      </w:r>
      <w:r>
        <w:rPr>
          <w:lang w:val="en-AU"/>
        </w:rPr>
        <w:t xml:space="preserve"> is the filename base of the PEST control file. These are binary files that are used for</w:t>
      </w:r>
      <w:r w:rsidR="0031337B">
        <w:rPr>
          <w:lang w:val="en-AU"/>
        </w:rPr>
        <w:t xml:space="preserve"> temporary </w:t>
      </w:r>
      <w:r>
        <w:rPr>
          <w:lang w:val="en-AU"/>
        </w:rPr>
        <w:t>storage of</w:t>
      </w:r>
      <w:r w:rsidR="0031337B">
        <w:rPr>
          <w:lang w:val="en-AU"/>
        </w:rPr>
        <w:t xml:space="preserve"> run results, and sometimes copies of these results. </w:t>
      </w:r>
      <w:r w:rsidR="00A26D3C">
        <w:rPr>
          <w:lang w:val="en-AU"/>
        </w:rPr>
        <w:t>T</w:t>
      </w:r>
      <w:r w:rsidR="0031337B">
        <w:rPr>
          <w:lang w:val="en-AU"/>
        </w:rPr>
        <w:t xml:space="preserve">hey contain </w:t>
      </w:r>
      <w:r>
        <w:rPr>
          <w:lang w:val="en-AU"/>
        </w:rPr>
        <w:t xml:space="preserve">information </w:t>
      </w:r>
      <w:r w:rsidR="0031337B">
        <w:rPr>
          <w:lang w:val="en-AU"/>
        </w:rPr>
        <w:t>that</w:t>
      </w:r>
      <w:r w:rsidR="00A26D3C">
        <w:rPr>
          <w:lang w:val="en-AU"/>
        </w:rPr>
        <w:t xml:space="preserve"> assists in parallel run management, and that facilitates</w:t>
      </w:r>
      <w:r w:rsidR="0031337B">
        <w:rPr>
          <w:lang w:val="en-AU"/>
        </w:rPr>
        <w:t xml:space="preserve"> restart of</w:t>
      </w:r>
      <w:r w:rsidR="00A26D3C">
        <w:rPr>
          <w:lang w:val="en-AU"/>
        </w:rPr>
        <w:t xml:space="preserve"> an</w:t>
      </w:r>
      <w:r w:rsidR="0031337B">
        <w:rPr>
          <w:lang w:val="en-AU"/>
        </w:rPr>
        <w:t xml:space="preserve"> interrupted </w:t>
      </w:r>
      <w:r>
        <w:rPr>
          <w:lang w:val="en-AU"/>
        </w:rPr>
        <w:t xml:space="preserve">PEST++ </w:t>
      </w:r>
      <w:r w:rsidR="00C52435">
        <w:rPr>
          <w:lang w:val="en-AU"/>
        </w:rPr>
        <w:t>run</w:t>
      </w:r>
      <w:r>
        <w:rPr>
          <w:lang w:val="en-AU"/>
        </w:rPr>
        <w:t>.</w:t>
      </w:r>
    </w:p>
    <w:p w14:paraId="6A262EEB" w14:textId="77777777" w:rsidR="00AD5A3A" w:rsidRDefault="00AD5A3A" w:rsidP="00266B0F"/>
    <w:p w14:paraId="55E2DFA3" w14:textId="77777777" w:rsidR="006649C0" w:rsidRDefault="006649C0" w:rsidP="00CF6749">
      <w:pPr>
        <w:rPr>
          <w:lang w:val="en-AU"/>
        </w:rPr>
        <w:sectPr w:rsidR="006649C0" w:rsidSect="00EF7F08">
          <w:headerReference w:type="default" r:id="rId24"/>
          <w:endnotePr>
            <w:numFmt w:val="decimal"/>
          </w:endnotePr>
          <w:pgSz w:w="11906" w:h="16838" w:code="9"/>
          <w:pgMar w:top="1440" w:right="1440" w:bottom="1440" w:left="1440" w:header="1296" w:footer="864" w:gutter="0"/>
          <w:cols w:space="720"/>
          <w:noEndnote/>
        </w:sectPr>
      </w:pPr>
    </w:p>
    <w:p w14:paraId="7BAA4A20" w14:textId="77777777" w:rsidR="00CF6749" w:rsidRDefault="00EB3300" w:rsidP="00EB3300">
      <w:pPr>
        <w:pStyle w:val="Heading1"/>
      </w:pPr>
      <w:bookmarkStart w:id="1994" w:name="_Toc520535240"/>
      <w:r>
        <w:lastRenderedPageBreak/>
        <w:t>6. PESTPP</w:t>
      </w:r>
      <w:bookmarkEnd w:id="1994"/>
    </w:p>
    <w:p w14:paraId="4EEAACA1" w14:textId="77777777" w:rsidR="00EB3300" w:rsidRDefault="00EB3300" w:rsidP="00EB3300">
      <w:pPr>
        <w:pStyle w:val="Heading2"/>
      </w:pPr>
      <w:bookmarkStart w:id="1995" w:name="_Toc520535241"/>
      <w:r>
        <w:t>6.</w:t>
      </w:r>
      <w:r w:rsidR="000C2038">
        <w:t>1</w:t>
      </w:r>
      <w:r>
        <w:t xml:space="preserve"> </w:t>
      </w:r>
      <w:r w:rsidR="00A65AB4">
        <w:t>Introduction</w:t>
      </w:r>
      <w:bookmarkEnd w:id="1995"/>
    </w:p>
    <w:p w14:paraId="1BED71D6" w14:textId="77777777" w:rsidR="00B254C0" w:rsidRDefault="00EB3300" w:rsidP="00EB3300">
      <w:pPr>
        <w:rPr>
          <w:lang w:val="en-AU"/>
        </w:rPr>
      </w:pPr>
      <w:r>
        <w:rPr>
          <w:lang w:val="en-AU"/>
        </w:rPr>
        <w:t xml:space="preserve">PESTPP was the original member of the PEST++ suite. As </w:t>
      </w:r>
      <w:r w:rsidR="00B254C0">
        <w:rPr>
          <w:lang w:val="en-AU"/>
        </w:rPr>
        <w:t xml:space="preserve">is </w:t>
      </w:r>
      <w:r>
        <w:rPr>
          <w:lang w:val="en-AU"/>
        </w:rPr>
        <w:t>described in an overview document that accompanies this manual (Doherty</w:t>
      </w:r>
      <w:r w:rsidR="00F22DDF">
        <w:rPr>
          <w:lang w:val="en-AU"/>
        </w:rPr>
        <w:t xml:space="preserve"> et al</w:t>
      </w:r>
      <w:r>
        <w:rPr>
          <w:lang w:val="en-AU"/>
        </w:rPr>
        <w:t xml:space="preserve">, 2018), the intention behind its creation was to </w:t>
      </w:r>
      <w:r w:rsidR="00B254C0">
        <w:rPr>
          <w:lang w:val="en-AU"/>
        </w:rPr>
        <w:t>reproduce</w:t>
      </w:r>
      <w:r>
        <w:rPr>
          <w:lang w:val="en-AU"/>
        </w:rPr>
        <w:t xml:space="preserve"> much of the functionality of PEST</w:t>
      </w:r>
      <w:r w:rsidR="00B254C0">
        <w:rPr>
          <w:lang w:val="en-AU"/>
        </w:rPr>
        <w:t xml:space="preserve"> in code that is modular, object oriented and supportive of collaborative programming. At the same time, it was hoped that certain aspects of PEST’s performance could be improved by taking advantage of the “new slate” that was </w:t>
      </w:r>
      <w:r w:rsidR="00125AD6">
        <w:rPr>
          <w:lang w:val="en-AU"/>
        </w:rPr>
        <w:t>offered</w:t>
      </w:r>
      <w:r w:rsidR="00B254C0">
        <w:rPr>
          <w:lang w:val="en-AU"/>
        </w:rPr>
        <w:t xml:space="preserve"> by PESTPP.</w:t>
      </w:r>
    </w:p>
    <w:p w14:paraId="7F34CDF2" w14:textId="77777777" w:rsidR="00EB3300" w:rsidRDefault="00B254C0" w:rsidP="00EB3300">
      <w:pPr>
        <w:rPr>
          <w:lang w:val="en-AU"/>
        </w:rPr>
      </w:pPr>
      <w:r>
        <w:rPr>
          <w:lang w:val="en-AU"/>
        </w:rPr>
        <w:t xml:space="preserve">As the name suggests, </w:t>
      </w:r>
      <w:r w:rsidR="00782ECE">
        <w:rPr>
          <w:lang w:val="en-AU"/>
        </w:rPr>
        <w:t xml:space="preserve">PESTPP is written in C++. </w:t>
      </w:r>
      <w:r>
        <w:rPr>
          <w:lang w:val="en-AU"/>
        </w:rPr>
        <w:t xml:space="preserve">Version 4 of PESTPP uses the modular, general purpose, </w:t>
      </w:r>
      <w:r w:rsidR="00782ECE">
        <w:rPr>
          <w:lang w:val="en-AU"/>
        </w:rPr>
        <w:t xml:space="preserve">PANTHER </w:t>
      </w:r>
      <w:r>
        <w:rPr>
          <w:lang w:val="en-AU"/>
        </w:rPr>
        <w:t xml:space="preserve">parallel </w:t>
      </w:r>
      <w:r w:rsidR="00782ECE">
        <w:rPr>
          <w:lang w:val="en-AU"/>
        </w:rPr>
        <w:t>run manager.</w:t>
      </w:r>
    </w:p>
    <w:p w14:paraId="27CDA764" w14:textId="77777777" w:rsidR="00782ECE" w:rsidRDefault="00782ECE" w:rsidP="00EB3300">
      <w:pPr>
        <w:rPr>
          <w:lang w:val="en-AU"/>
        </w:rPr>
      </w:pPr>
      <w:r>
        <w:rPr>
          <w:lang w:val="en-AU"/>
        </w:rPr>
        <w:t>Like PEST, PESTPP undertakes highly parameterized inversion. However, if requested, it can also undertak</w:t>
      </w:r>
      <w:r w:rsidR="00B254C0">
        <w:rPr>
          <w:lang w:val="en-AU"/>
        </w:rPr>
        <w:t>e</w:t>
      </w:r>
      <w:r>
        <w:rPr>
          <w:lang w:val="en-AU"/>
        </w:rPr>
        <w:t xml:space="preserve"> global </w:t>
      </w:r>
      <w:r w:rsidR="0092655E">
        <w:rPr>
          <w:lang w:val="en-AU"/>
        </w:rPr>
        <w:t>optimization</w:t>
      </w:r>
      <w:r>
        <w:rPr>
          <w:lang w:val="en-AU"/>
        </w:rPr>
        <w:t xml:space="preserve"> using the differential evolution (DE) method.</w:t>
      </w:r>
      <w:r w:rsidR="00B43EDC">
        <w:rPr>
          <w:lang w:val="en-AU"/>
        </w:rPr>
        <w:t xml:space="preserve"> </w:t>
      </w:r>
      <w:r w:rsidR="009D5E5E">
        <w:rPr>
          <w:lang w:val="en-AU"/>
        </w:rPr>
        <w:t xml:space="preserve">The task that it implements on any </w:t>
      </w:r>
      <w:r w:rsidR="00B43EDC">
        <w:rPr>
          <w:lang w:val="en-AU"/>
        </w:rPr>
        <w:t>given run is</w:t>
      </w:r>
      <w:r w:rsidR="009D5E5E">
        <w:rPr>
          <w:lang w:val="en-AU"/>
        </w:rPr>
        <w:t xml:space="preserve"> determined by the values that are supplied</w:t>
      </w:r>
      <w:r w:rsidR="00B43EDC">
        <w:rPr>
          <w:lang w:val="en-AU"/>
        </w:rPr>
        <w:t xml:space="preserve"> </w:t>
      </w:r>
      <w:r w:rsidR="009D5E5E">
        <w:rPr>
          <w:lang w:val="en-AU"/>
        </w:rPr>
        <w:t>for pertinent</w:t>
      </w:r>
      <w:r w:rsidR="00B43EDC">
        <w:rPr>
          <w:lang w:val="en-AU"/>
        </w:rPr>
        <w:t xml:space="preserve"> control variables.</w:t>
      </w:r>
    </w:p>
    <w:p w14:paraId="179B5F27" w14:textId="77777777" w:rsidR="00B43EDC" w:rsidRDefault="00B43EDC" w:rsidP="00B43EDC">
      <w:pPr>
        <w:pStyle w:val="Heading2"/>
      </w:pPr>
      <w:bookmarkStart w:id="1996" w:name="_Toc520535242"/>
      <w:r>
        <w:t>6.2 Highly Parameterized Inversion</w:t>
      </w:r>
      <w:bookmarkEnd w:id="1996"/>
    </w:p>
    <w:p w14:paraId="3E9E1B02" w14:textId="77777777" w:rsidR="00B43EDC" w:rsidRDefault="00A65AB4" w:rsidP="00A65AB4">
      <w:pPr>
        <w:pStyle w:val="Heading3"/>
      </w:pPr>
      <w:bookmarkStart w:id="1997" w:name="_Toc520535243"/>
      <w:r>
        <w:t xml:space="preserve">6.2.1 </w:t>
      </w:r>
      <w:r w:rsidR="008B03F7">
        <w:t>Basic Equations</w:t>
      </w:r>
      <w:bookmarkEnd w:id="1997"/>
    </w:p>
    <w:p w14:paraId="527EEC46" w14:textId="50C0DE6D" w:rsidR="003A1842" w:rsidRDefault="00B33DE6" w:rsidP="00A65AB4">
      <w:pPr>
        <w:rPr>
          <w:lang w:val="en-AU"/>
        </w:rPr>
      </w:pPr>
      <w:r>
        <w:rPr>
          <w:lang w:val="en-AU"/>
        </w:rPr>
        <w:t xml:space="preserve">When used to undertake highly parameterized inversion, PESTPP implements theory and methodologies that </w:t>
      </w:r>
      <w:r w:rsidR="009D5E5E">
        <w:rPr>
          <w:lang w:val="en-AU"/>
        </w:rPr>
        <w:t>are programmed into PEST</w:t>
      </w:r>
      <w:r>
        <w:rPr>
          <w:lang w:val="en-AU"/>
        </w:rPr>
        <w:t xml:space="preserve">. However </w:t>
      </w:r>
      <w:r w:rsidR="009D5E5E">
        <w:rPr>
          <w:lang w:val="en-AU"/>
        </w:rPr>
        <w:t xml:space="preserve">many </w:t>
      </w:r>
      <w:r>
        <w:rPr>
          <w:lang w:val="en-AU"/>
        </w:rPr>
        <w:t xml:space="preserve">implementation </w:t>
      </w:r>
      <w:r w:rsidR="009D5E5E">
        <w:rPr>
          <w:lang w:val="en-AU"/>
        </w:rPr>
        <w:t xml:space="preserve">details </w:t>
      </w:r>
      <w:r w:rsidR="001D09B1">
        <w:rPr>
          <w:lang w:val="en-AU"/>
        </w:rPr>
        <w:t>have been</w:t>
      </w:r>
      <w:r w:rsidR="009D5E5E">
        <w:rPr>
          <w:lang w:val="en-AU"/>
        </w:rPr>
        <w:t xml:space="preserve"> improved</w:t>
      </w:r>
      <w:r>
        <w:rPr>
          <w:lang w:val="en-AU"/>
        </w:rPr>
        <w:t>.</w:t>
      </w:r>
      <w:r w:rsidR="00277601">
        <w:rPr>
          <w:lang w:val="en-AU"/>
        </w:rPr>
        <w:t xml:space="preserve"> In order to explain these </w:t>
      </w:r>
      <w:r w:rsidR="009D5E5E">
        <w:rPr>
          <w:lang w:val="en-AU"/>
        </w:rPr>
        <w:t>details, it is necessary to present some theory</w:t>
      </w:r>
      <w:r w:rsidR="00277601">
        <w:rPr>
          <w:lang w:val="en-AU"/>
        </w:rPr>
        <w:t>. This theory</w:t>
      </w:r>
      <w:r w:rsidR="009D5E5E">
        <w:rPr>
          <w:lang w:val="en-AU"/>
        </w:rPr>
        <w:t xml:space="preserve"> employs</w:t>
      </w:r>
      <w:r w:rsidR="00277601">
        <w:rPr>
          <w:lang w:val="en-AU"/>
        </w:rPr>
        <w:t xml:space="preserve"> matrices and vectors</w:t>
      </w:r>
      <w:r w:rsidR="001D09B1">
        <w:rPr>
          <w:lang w:val="en-AU"/>
        </w:rPr>
        <w:t>.</w:t>
      </w:r>
      <w:r w:rsidR="00277601">
        <w:rPr>
          <w:lang w:val="en-AU"/>
        </w:rPr>
        <w:t xml:space="preserve"> </w:t>
      </w:r>
      <w:r w:rsidR="001D09B1">
        <w:rPr>
          <w:lang w:val="en-AU"/>
        </w:rPr>
        <w:t>T</w:t>
      </w:r>
      <w:r w:rsidR="00277601">
        <w:rPr>
          <w:lang w:val="en-AU"/>
        </w:rPr>
        <w:t>hese</w:t>
      </w:r>
      <w:r w:rsidR="001D09B1">
        <w:rPr>
          <w:lang w:val="en-AU"/>
        </w:rPr>
        <w:t xml:space="preserve"> </w:t>
      </w:r>
      <w:r w:rsidR="008378CF">
        <w:rPr>
          <w:lang w:val="en-AU"/>
        </w:rPr>
        <w:t>are</w:t>
      </w:r>
      <w:r w:rsidR="001D09B1">
        <w:rPr>
          <w:lang w:val="en-AU"/>
        </w:rPr>
        <w:t xml:space="preserve"> used to describe</w:t>
      </w:r>
      <w:r w:rsidR="00277601">
        <w:rPr>
          <w:lang w:val="en-AU"/>
        </w:rPr>
        <w:t xml:space="preserve"> the lineariz</w:t>
      </w:r>
      <w:r w:rsidR="001D09B1">
        <w:rPr>
          <w:lang w:val="en-AU"/>
        </w:rPr>
        <w:t xml:space="preserve">ed inverse problem on </w:t>
      </w:r>
      <w:r w:rsidR="00277601">
        <w:rPr>
          <w:lang w:val="en-AU"/>
        </w:rPr>
        <w:t>which</w:t>
      </w:r>
      <w:r w:rsidR="001D09B1">
        <w:rPr>
          <w:lang w:val="en-AU"/>
        </w:rPr>
        <w:t xml:space="preserve"> so-called</w:t>
      </w:r>
      <w:r w:rsidR="00277601">
        <w:rPr>
          <w:lang w:val="en-AU"/>
        </w:rPr>
        <w:t xml:space="preserve"> </w:t>
      </w:r>
      <w:r w:rsidR="001D09B1">
        <w:rPr>
          <w:lang w:val="en-AU"/>
        </w:rPr>
        <w:t>“</w:t>
      </w:r>
      <w:r w:rsidR="00277601">
        <w:rPr>
          <w:lang w:val="en-AU"/>
        </w:rPr>
        <w:t>gradient methods</w:t>
      </w:r>
      <w:r w:rsidR="001D09B1">
        <w:rPr>
          <w:lang w:val="en-AU"/>
        </w:rPr>
        <w:t>”</w:t>
      </w:r>
      <w:r w:rsidR="00277601">
        <w:rPr>
          <w:lang w:val="en-AU"/>
        </w:rPr>
        <w:t xml:space="preserve"> are based. Through repeated linearization of the</w:t>
      </w:r>
      <w:r w:rsidR="008F51C9">
        <w:rPr>
          <w:lang w:val="en-AU"/>
        </w:rPr>
        <w:t xml:space="preserve"> inverse</w:t>
      </w:r>
      <w:r w:rsidR="00277601">
        <w:rPr>
          <w:lang w:val="en-AU"/>
        </w:rPr>
        <w:t xml:space="preserve"> problem over successive iterations, these methods achieve their purpose of model calibration</w:t>
      </w:r>
      <w:r w:rsidR="001D09B1">
        <w:rPr>
          <w:lang w:val="en-AU"/>
        </w:rPr>
        <w:t>,</w:t>
      </w:r>
      <w:r w:rsidR="00277601">
        <w:rPr>
          <w:lang w:val="en-AU"/>
        </w:rPr>
        <w:t xml:space="preserve"> notwithstanding the nonlinear relationship that exists between model outputs and model parameters.</w:t>
      </w:r>
      <w:r w:rsidR="001D09B1">
        <w:rPr>
          <w:lang w:val="en-AU"/>
        </w:rPr>
        <w:t xml:space="preserve"> Full details of this theory</w:t>
      </w:r>
      <w:r w:rsidR="003A1842">
        <w:rPr>
          <w:lang w:val="en-AU"/>
        </w:rPr>
        <w:t xml:space="preserve"> are presented in</w:t>
      </w:r>
      <w:r w:rsidR="001D09B1">
        <w:rPr>
          <w:lang w:val="en-AU"/>
        </w:rPr>
        <w:t xml:space="preserve"> Doherty (2015). </w:t>
      </w:r>
    </w:p>
    <w:p w14:paraId="6A3B1D62" w14:textId="77777777" w:rsidR="00277601" w:rsidRDefault="00277601" w:rsidP="00A65AB4">
      <w:pPr>
        <w:rPr>
          <w:lang w:val="en-AU"/>
        </w:rPr>
      </w:pPr>
      <w:r>
        <w:rPr>
          <w:lang w:val="en-AU"/>
        </w:rPr>
        <w:t xml:space="preserve">Let the matrix </w:t>
      </w:r>
      <w:r w:rsidRPr="003A1842">
        <w:rPr>
          <w:b/>
          <w:lang w:val="en-AU"/>
        </w:rPr>
        <w:t>Z</w:t>
      </w:r>
      <w:r>
        <w:rPr>
          <w:lang w:val="en-AU"/>
        </w:rPr>
        <w:t xml:space="preserve"> </w:t>
      </w:r>
      <w:r w:rsidR="003A1842">
        <w:rPr>
          <w:lang w:val="en-AU"/>
        </w:rPr>
        <w:t>represent</w:t>
      </w:r>
      <w:r>
        <w:rPr>
          <w:lang w:val="en-AU"/>
        </w:rPr>
        <w:t xml:space="preserve"> the </w:t>
      </w:r>
      <w:r w:rsidR="003A1842">
        <w:rPr>
          <w:lang w:val="en-AU"/>
        </w:rPr>
        <w:t xml:space="preserve">(linearized) </w:t>
      </w:r>
      <w:r>
        <w:rPr>
          <w:lang w:val="en-AU"/>
        </w:rPr>
        <w:t>action of the model on its parameters</w:t>
      </w:r>
      <w:r w:rsidR="000364D5">
        <w:rPr>
          <w:lang w:val="en-AU"/>
        </w:rPr>
        <w:t>;</w:t>
      </w:r>
      <w:r>
        <w:rPr>
          <w:lang w:val="en-AU"/>
        </w:rPr>
        <w:t xml:space="preserve"> let these parameters be characterized by the vector </w:t>
      </w:r>
      <w:r w:rsidRPr="003A1842">
        <w:rPr>
          <w:b/>
          <w:lang w:val="en-AU"/>
        </w:rPr>
        <w:t>k</w:t>
      </w:r>
      <w:r>
        <w:rPr>
          <w:lang w:val="en-AU"/>
        </w:rPr>
        <w:t xml:space="preserve">. The action of a model under calibration conditions can be </w:t>
      </w:r>
      <w:r w:rsidR="000364D5">
        <w:rPr>
          <w:lang w:val="en-AU"/>
        </w:rPr>
        <w:t>described</w:t>
      </w:r>
      <w:r>
        <w:rPr>
          <w:lang w:val="en-AU"/>
        </w:rPr>
        <w:t xml:space="preserve"> by the following equation:</w:t>
      </w:r>
    </w:p>
    <w:p w14:paraId="78E31E47" w14:textId="77777777" w:rsidR="00277601" w:rsidRDefault="00277601" w:rsidP="00A65AB4">
      <w:pPr>
        <w:rPr>
          <w:lang w:val="en-AU"/>
        </w:rPr>
      </w:pPr>
      <w:r>
        <w:rPr>
          <w:lang w:val="en-AU"/>
        </w:rPr>
        <w:tab/>
      </w:r>
      <w:r w:rsidRPr="00DF0534">
        <w:rPr>
          <w:b/>
          <w:lang w:val="en-AU"/>
        </w:rPr>
        <w:t>h</w:t>
      </w:r>
      <w:r>
        <w:rPr>
          <w:lang w:val="en-AU"/>
        </w:rPr>
        <w:t xml:space="preserve"> = </w:t>
      </w:r>
      <w:r w:rsidRPr="00DF0534">
        <w:rPr>
          <w:b/>
          <w:lang w:val="en-AU"/>
        </w:rPr>
        <w:t>Zk</w:t>
      </w:r>
      <w:r>
        <w:rPr>
          <w:lang w:val="en-AU"/>
        </w:rPr>
        <w:t xml:space="preserve"> + </w:t>
      </w:r>
      <w:r w:rsidRPr="00DF0534">
        <w:rPr>
          <w:b/>
          <w:lang w:val="en-AU"/>
        </w:rPr>
        <w:t>ε</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(6.1)</w:t>
      </w:r>
    </w:p>
    <w:p w14:paraId="3C0D764A" w14:textId="77777777" w:rsidR="00277601" w:rsidRDefault="00277601" w:rsidP="00A65AB4">
      <w:pPr>
        <w:rPr>
          <w:lang w:val="en-AU"/>
        </w:rPr>
      </w:pPr>
      <w:r>
        <w:rPr>
          <w:lang w:val="en-AU"/>
        </w:rPr>
        <w:t xml:space="preserve">In equation 6.1, </w:t>
      </w:r>
      <w:r w:rsidR="003A1842" w:rsidRPr="003A1842">
        <w:rPr>
          <w:lang w:val="en-AU"/>
        </w:rPr>
        <w:t xml:space="preserve">the vector </w:t>
      </w:r>
      <w:r w:rsidRPr="003A1842">
        <w:rPr>
          <w:b/>
          <w:lang w:val="en-AU"/>
        </w:rPr>
        <w:t>h</w:t>
      </w:r>
      <w:r>
        <w:rPr>
          <w:lang w:val="en-AU"/>
        </w:rPr>
        <w:t xml:space="preserve"> </w:t>
      </w:r>
      <w:r w:rsidR="008378CF">
        <w:rPr>
          <w:lang w:val="en-AU"/>
        </w:rPr>
        <w:t>represents</w:t>
      </w:r>
      <w:r w:rsidR="00180C40">
        <w:rPr>
          <w:lang w:val="en-AU"/>
        </w:rPr>
        <w:t xml:space="preserve"> observations comprising</w:t>
      </w:r>
      <w:r>
        <w:rPr>
          <w:lang w:val="en-AU"/>
        </w:rPr>
        <w:t xml:space="preserve"> the calibration dataset</w:t>
      </w:r>
      <w:r w:rsidR="003C29B0">
        <w:rPr>
          <w:lang w:val="en-AU"/>
        </w:rPr>
        <w:t>,</w:t>
      </w:r>
      <w:r>
        <w:rPr>
          <w:lang w:val="en-AU"/>
        </w:rPr>
        <w:t xml:space="preserve"> while </w:t>
      </w:r>
      <w:r w:rsidR="00180C40" w:rsidRPr="003C29B0">
        <w:rPr>
          <w:b/>
          <w:lang w:val="en-AU"/>
        </w:rPr>
        <w:t>ε</w:t>
      </w:r>
      <w:r w:rsidR="00180C40">
        <w:rPr>
          <w:lang w:val="en-AU"/>
        </w:rPr>
        <w:t xml:space="preserve"> </w:t>
      </w:r>
      <w:r w:rsidR="008378CF">
        <w:rPr>
          <w:lang w:val="en-AU"/>
        </w:rPr>
        <w:t>represents</w:t>
      </w:r>
      <w:r w:rsidR="00180C40">
        <w:rPr>
          <w:lang w:val="en-AU"/>
        </w:rPr>
        <w:t xml:space="preserve"> measureme</w:t>
      </w:r>
      <w:r w:rsidR="003C29B0">
        <w:rPr>
          <w:lang w:val="en-AU"/>
        </w:rPr>
        <w:t>n</w:t>
      </w:r>
      <w:r w:rsidR="00180C40">
        <w:rPr>
          <w:lang w:val="en-AU"/>
        </w:rPr>
        <w:t>t noi</w:t>
      </w:r>
      <w:r w:rsidR="003C29B0">
        <w:rPr>
          <w:lang w:val="en-AU"/>
        </w:rPr>
        <w:t>s</w:t>
      </w:r>
      <w:r w:rsidR="00180C40">
        <w:rPr>
          <w:lang w:val="en-AU"/>
        </w:rPr>
        <w:t>e associated with these observations.</w:t>
      </w:r>
      <w:r w:rsidR="003C29B0">
        <w:rPr>
          <w:lang w:val="en-AU"/>
        </w:rPr>
        <w:t xml:space="preserve"> </w:t>
      </w:r>
    </w:p>
    <w:p w14:paraId="6B7FCF52" w14:textId="4BD28176" w:rsidR="00604DDC" w:rsidRDefault="008378CF" w:rsidP="00A65AB4">
      <w:pPr>
        <w:rPr>
          <w:lang w:val="en-AU"/>
        </w:rPr>
      </w:pPr>
      <w:r>
        <w:rPr>
          <w:lang w:val="en-AU"/>
        </w:rPr>
        <w:t xml:space="preserve">Tikhonov regularization may be introduced to an inverse problem to promulgate parameter uniqueness and sensibility. </w:t>
      </w:r>
      <w:r w:rsidR="00E4410E">
        <w:rPr>
          <w:lang w:val="en-AU"/>
        </w:rPr>
        <w:t>This can be comprised of observations and/or prior information</w:t>
      </w:r>
      <w:r>
        <w:rPr>
          <w:lang w:val="en-AU"/>
        </w:rPr>
        <w:t xml:space="preserve"> that pertain directly to parameters and/or </w:t>
      </w:r>
      <w:r w:rsidR="008F51C9">
        <w:rPr>
          <w:lang w:val="en-AU"/>
        </w:rPr>
        <w:t xml:space="preserve">to </w:t>
      </w:r>
      <w:r>
        <w:rPr>
          <w:lang w:val="en-AU"/>
        </w:rPr>
        <w:t>relationships between parameters</w:t>
      </w:r>
      <w:r w:rsidR="00E4410E">
        <w:rPr>
          <w:lang w:val="en-AU"/>
        </w:rPr>
        <w:t xml:space="preserve">. </w:t>
      </w:r>
      <w:r w:rsidR="000364D5">
        <w:rPr>
          <w:lang w:val="en-AU"/>
        </w:rPr>
        <w:t>For</w:t>
      </w:r>
      <w:r w:rsidR="00E4410E">
        <w:rPr>
          <w:lang w:val="en-AU"/>
        </w:rPr>
        <w:t xml:space="preserve"> PEST and PEST</w:t>
      </w:r>
      <w:r w:rsidR="000364D5">
        <w:rPr>
          <w:lang w:val="en-AU"/>
        </w:rPr>
        <w:t>PP</w:t>
      </w:r>
      <w:r w:rsidR="00E4410E">
        <w:rPr>
          <w:lang w:val="en-AU"/>
        </w:rPr>
        <w:t>, an observation or prior information equation is classed as “regulari</w:t>
      </w:r>
      <w:r w:rsidR="000905B8">
        <w:rPr>
          <w:lang w:val="en-AU"/>
        </w:rPr>
        <w:t>z</w:t>
      </w:r>
      <w:r w:rsidR="00E4410E">
        <w:rPr>
          <w:lang w:val="en-AU"/>
        </w:rPr>
        <w:t>ation” if the following conditions are met:</w:t>
      </w:r>
    </w:p>
    <w:p w14:paraId="21415FD9" w14:textId="7BA11A33" w:rsidR="00E4410E" w:rsidRDefault="00E4410E" w:rsidP="003314D9">
      <w:pPr>
        <w:pStyle w:val="ListParagraph"/>
        <w:numPr>
          <w:ilvl w:val="0"/>
          <w:numId w:val="11"/>
        </w:numPr>
        <w:rPr>
          <w:lang w:val="en-AU"/>
        </w:rPr>
      </w:pPr>
      <w:r>
        <w:rPr>
          <w:lang w:val="en-AU"/>
        </w:rPr>
        <w:t xml:space="preserve">The PESTMODE </w:t>
      </w:r>
      <w:r w:rsidR="008F51C9">
        <w:rPr>
          <w:lang w:val="en-AU"/>
        </w:rPr>
        <w:t xml:space="preserve">control </w:t>
      </w:r>
      <w:r>
        <w:rPr>
          <w:lang w:val="en-AU"/>
        </w:rPr>
        <w:t>variable is set to “regulari</w:t>
      </w:r>
      <w:r w:rsidR="00196D2E">
        <w:rPr>
          <w:lang w:val="en-AU"/>
        </w:rPr>
        <w:t>z</w:t>
      </w:r>
      <w:r>
        <w:rPr>
          <w:lang w:val="en-AU"/>
        </w:rPr>
        <w:t>ation”</w:t>
      </w:r>
      <w:r w:rsidR="008F51C9">
        <w:rPr>
          <w:lang w:val="en-AU"/>
        </w:rPr>
        <w:t>;</w:t>
      </w:r>
    </w:p>
    <w:p w14:paraId="6406C067" w14:textId="77777777" w:rsidR="00E4410E" w:rsidRDefault="00E4410E" w:rsidP="003314D9">
      <w:pPr>
        <w:pStyle w:val="ListParagraph"/>
        <w:numPr>
          <w:ilvl w:val="0"/>
          <w:numId w:val="11"/>
        </w:numPr>
        <w:rPr>
          <w:lang w:val="en-AU"/>
        </w:rPr>
      </w:pPr>
      <w:r>
        <w:rPr>
          <w:lang w:val="en-AU"/>
        </w:rPr>
        <w:t xml:space="preserve">The observation group to which the observation or prior information equation belongs has a name that </w:t>
      </w:r>
      <w:r w:rsidR="000364D5">
        <w:rPr>
          <w:lang w:val="en-AU"/>
        </w:rPr>
        <w:t>begins</w:t>
      </w:r>
      <w:r>
        <w:rPr>
          <w:lang w:val="en-AU"/>
        </w:rPr>
        <w:t xml:space="preserve"> with “regul”.</w:t>
      </w:r>
      <w:r w:rsidR="00196D2E">
        <w:rPr>
          <w:lang w:val="en-AU"/>
        </w:rPr>
        <w:t xml:space="preserve"> </w:t>
      </w:r>
    </w:p>
    <w:p w14:paraId="72100E93" w14:textId="77777777" w:rsidR="00E4410E" w:rsidRDefault="00953E88" w:rsidP="00E4410E">
      <w:pPr>
        <w:rPr>
          <w:lang w:val="en-AU"/>
        </w:rPr>
      </w:pPr>
      <w:r>
        <w:rPr>
          <w:lang w:val="en-AU"/>
        </w:rPr>
        <w:t>If</w:t>
      </w:r>
      <w:r w:rsidR="008378CF">
        <w:rPr>
          <w:lang w:val="en-AU"/>
        </w:rPr>
        <w:t xml:space="preserve"> </w:t>
      </w:r>
      <w:r w:rsidR="000364D5">
        <w:rPr>
          <w:lang w:val="en-AU"/>
        </w:rPr>
        <w:t>regularization constraints</w:t>
      </w:r>
      <w:r w:rsidR="008378CF">
        <w:rPr>
          <w:lang w:val="en-AU"/>
        </w:rPr>
        <w:t xml:space="preserve"> </w:t>
      </w:r>
      <w:r>
        <w:rPr>
          <w:lang w:val="en-AU"/>
        </w:rPr>
        <w:t xml:space="preserve">are referenced </w:t>
      </w:r>
      <w:r w:rsidR="00125AD6">
        <w:rPr>
          <w:lang w:val="en-AU"/>
        </w:rPr>
        <w:t>explicitly</w:t>
      </w:r>
      <w:r>
        <w:rPr>
          <w:lang w:val="en-AU"/>
        </w:rPr>
        <w:t xml:space="preserve"> in equation 6</w:t>
      </w:r>
      <w:r w:rsidR="000364D5">
        <w:rPr>
          <w:lang w:val="en-AU"/>
        </w:rPr>
        <w:t>.</w:t>
      </w:r>
      <w:r>
        <w:rPr>
          <w:lang w:val="en-AU"/>
        </w:rPr>
        <w:t>1, it becomes</w:t>
      </w:r>
    </w:p>
    <w:p w14:paraId="6D0C1177" w14:textId="77777777" w:rsidR="00D10303" w:rsidRDefault="00953E88" w:rsidP="00E4410E">
      <w:pPr>
        <w:rPr>
          <w:lang w:val="en-AU"/>
        </w:rPr>
      </w:pPr>
      <w:r>
        <w:rPr>
          <w:lang w:val="en-AU"/>
        </w:rPr>
        <w:lastRenderedPageBreak/>
        <w:tab/>
      </w:r>
      <m:oMath>
        <m:d>
          <m:dPr>
            <m:begChr m:val="["/>
            <m:endChr m:val="]"/>
            <m:ctrlPr>
              <w:rPr>
                <w:rFonts w:ascii="Cambria Math" w:hAnsi="Cambria Math"/>
                <w:i/>
                <w:lang w:val="en-AU"/>
              </w:rPr>
            </m:ctrlPr>
          </m:dPr>
          <m:e>
            <m:m>
              <m:mPr>
                <m:mcs>
                  <m:mc>
                    <m:mcPr>
                      <m:count m:val="1"/>
                      <m:mcJc m:val="center"/>
                    </m:mcPr>
                  </m:mc>
                </m:mcs>
                <m:ctrlPr>
                  <w:rPr>
                    <w:rFonts w:ascii="Cambria Math" w:hAnsi="Cambria Math"/>
                    <w:i/>
                    <w:lang w:val="en-AU"/>
                  </w:rPr>
                </m:ctrlPr>
              </m:mPr>
              <m:mr>
                <m:e>
                  <m:r>
                    <m:rPr>
                      <m:sty m:val="b"/>
                    </m:rPr>
                    <w:rPr>
                      <w:rFonts w:ascii="Cambria Math" w:hAnsi="Cambria Math"/>
                      <w:lang w:val="en-AU"/>
                    </w:rPr>
                    <m:t>h</m:t>
                  </m:r>
                </m:e>
              </m:mr>
              <m:mr>
                <m:e>
                  <m:sSub>
                    <m:sSubPr>
                      <m:ctrlPr>
                        <w:rPr>
                          <w:rFonts w:ascii="Cambria Math" w:hAnsi="Cambria Math"/>
                          <w:b/>
                          <w:lang w:val="en-AU"/>
                        </w:rPr>
                      </m:ctrlPr>
                    </m:sSubPr>
                    <m:e>
                      <m:r>
                        <m:rPr>
                          <m:sty m:val="b"/>
                        </m:rPr>
                        <w:rPr>
                          <w:rFonts w:ascii="Cambria Math" w:hAnsi="Cambria Math"/>
                          <w:lang w:val="en-AU"/>
                        </w:rPr>
                        <m:t>h</m:t>
                      </m:r>
                    </m:e>
                    <m:sub>
                      <m:r>
                        <m:rPr>
                          <m:sty m:val="p"/>
                        </m:rPr>
                        <w:rPr>
                          <w:rFonts w:ascii="Cambria Math" w:hAnsi="Cambria Math"/>
                          <w:lang w:val="en-AU"/>
                        </w:rPr>
                        <m:t>r</m:t>
                      </m:r>
                    </m:sub>
                  </m:sSub>
                </m:e>
              </m:mr>
            </m:m>
          </m:e>
        </m:d>
        <m:r>
          <w:rPr>
            <w:rFonts w:ascii="Cambria Math" w:hAnsi="Cambria Math"/>
            <w:lang w:val="en-AU"/>
          </w:rPr>
          <m:t xml:space="preserve">= </m:t>
        </m:r>
        <m:d>
          <m:dPr>
            <m:begChr m:val="["/>
            <m:endChr m:val="]"/>
            <m:ctrlPr>
              <w:rPr>
                <w:rFonts w:ascii="Cambria Math" w:hAnsi="Cambria Math"/>
                <w:i/>
                <w:lang w:val="en-AU"/>
              </w:rPr>
            </m:ctrlPr>
          </m:dPr>
          <m:e>
            <m:m>
              <m:mPr>
                <m:mcs>
                  <m:mc>
                    <m:mcPr>
                      <m:count m:val="1"/>
                      <m:mcJc m:val="center"/>
                    </m:mcPr>
                  </m:mc>
                </m:mcs>
                <m:ctrlPr>
                  <w:rPr>
                    <w:rFonts w:ascii="Cambria Math" w:hAnsi="Cambria Math"/>
                    <w:i/>
                    <w:lang w:val="en-AU"/>
                  </w:rPr>
                </m:ctrlPr>
              </m:mPr>
              <m:mr>
                <m:e>
                  <m:r>
                    <m:rPr>
                      <m:sty m:val="bi"/>
                    </m:rPr>
                    <w:rPr>
                      <w:rFonts w:ascii="Cambria Math" w:hAnsi="Cambria Math"/>
                      <w:lang w:val="en-AU"/>
                    </w:rPr>
                    <m:t>Z</m:t>
                  </m:r>
                </m:e>
              </m:mr>
              <m:mr>
                <m:e>
                  <m:sSub>
                    <m:sSubPr>
                      <m:ctrlPr>
                        <w:rPr>
                          <w:rFonts w:ascii="Cambria Math" w:hAnsi="Cambria Math"/>
                          <w:i/>
                          <w:lang w:val="en-AU"/>
                        </w:rPr>
                      </m:ctrlPr>
                    </m:sSubPr>
                    <m:e>
                      <m:r>
                        <m:rPr>
                          <m:sty m:val="b"/>
                        </m:rPr>
                        <w:rPr>
                          <w:rFonts w:ascii="Cambria Math" w:hAnsi="Cambria Math"/>
                          <w:lang w:val="en-AU"/>
                        </w:rPr>
                        <m:t>Z</m:t>
                      </m:r>
                    </m:e>
                    <m:sub>
                      <m:r>
                        <m:rPr>
                          <m:sty m:val="p"/>
                        </m:rPr>
                        <w:rPr>
                          <w:rFonts w:ascii="Cambria Math" w:hAnsi="Cambria Math"/>
                          <w:lang w:val="en-AU"/>
                        </w:rPr>
                        <m:t>r</m:t>
                      </m:r>
                    </m:sub>
                  </m:sSub>
                </m:e>
              </m:mr>
            </m:m>
          </m:e>
        </m:d>
        <m:r>
          <m:rPr>
            <m:sty m:val="b"/>
          </m:rPr>
          <w:rPr>
            <w:rFonts w:ascii="Cambria Math" w:hAnsi="Cambria Math"/>
            <w:lang w:val="en-AU"/>
          </w:rPr>
          <m:t>k</m:t>
        </m:r>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b"/>
                    </m:rPr>
                    <w:rPr>
                      <w:rFonts w:ascii="Cambria Math" w:hAnsi="Cambria Math"/>
                    </w:rPr>
                    <m:t>ε</m:t>
                  </m:r>
                </m:e>
              </m:mr>
              <m:mr>
                <m:e>
                  <m:sSub>
                    <m:sSubPr>
                      <m:ctrlPr>
                        <w:rPr>
                          <w:rFonts w:ascii="Cambria Math" w:hAnsi="Cambria Math"/>
                          <w:b/>
                        </w:rPr>
                      </m:ctrlPr>
                    </m:sSubPr>
                    <m:e>
                      <m:r>
                        <m:rPr>
                          <m:sty m:val="b"/>
                        </m:rPr>
                        <w:rPr>
                          <w:rFonts w:ascii="Cambria Math" w:hAnsi="Cambria Math"/>
                        </w:rPr>
                        <m:t>ε</m:t>
                      </m:r>
                    </m:e>
                    <m:sub>
                      <m:r>
                        <m:rPr>
                          <m:sty m:val="b"/>
                        </m:rPr>
                        <w:rPr>
                          <w:rFonts w:ascii="Cambria Math" w:hAnsi="Cambria Math"/>
                        </w:rPr>
                        <m:t>r</m:t>
                      </m:r>
                    </m:sub>
                  </m:sSub>
                </m:e>
              </m:mr>
            </m:m>
          </m:e>
        </m:d>
        <m:r>
          <w:rPr>
            <w:rFonts w:ascii="Cambria Math" w:hAnsi="Cambria Math"/>
            <w:lang w:val="en-AU"/>
          </w:rPr>
          <m:t xml:space="preserve"> </m:t>
        </m:r>
      </m:oMath>
      <w:r w:rsidR="00D10303">
        <w:rPr>
          <w:lang w:val="en-AU"/>
        </w:rPr>
        <w:tab/>
      </w:r>
      <w:r w:rsidR="00D10303">
        <w:rPr>
          <w:lang w:val="en-AU"/>
        </w:rPr>
        <w:tab/>
      </w:r>
      <w:r w:rsidR="00D10303">
        <w:rPr>
          <w:lang w:val="en-AU"/>
        </w:rPr>
        <w:tab/>
      </w:r>
      <w:r w:rsidR="00D10303">
        <w:rPr>
          <w:lang w:val="en-AU"/>
        </w:rPr>
        <w:tab/>
      </w:r>
      <w:r w:rsidR="00D10303">
        <w:rPr>
          <w:lang w:val="en-AU"/>
        </w:rPr>
        <w:tab/>
      </w:r>
      <w:r w:rsidR="00D10303">
        <w:rPr>
          <w:lang w:val="en-AU"/>
        </w:rPr>
        <w:tab/>
      </w:r>
      <w:r w:rsidR="00D10303">
        <w:rPr>
          <w:lang w:val="en-AU"/>
        </w:rPr>
        <w:tab/>
        <w:t>(6.2)</w:t>
      </w:r>
    </w:p>
    <w:p w14:paraId="0306EA03" w14:textId="20FF38F7" w:rsidR="008E4277" w:rsidRDefault="008E4277" w:rsidP="00E4410E">
      <w:pPr>
        <w:rPr>
          <w:lang w:val="en-AU"/>
        </w:rPr>
      </w:pPr>
      <w:r>
        <w:rPr>
          <w:lang w:val="en-AU"/>
        </w:rPr>
        <w:t>In equation 6.2</w:t>
      </w:r>
      <w:r w:rsidR="008378CF">
        <w:rPr>
          <w:lang w:val="en-AU"/>
        </w:rPr>
        <w:t>,</w:t>
      </w:r>
      <w:r w:rsidR="000364D5">
        <w:rPr>
          <w:lang w:val="en-AU"/>
        </w:rPr>
        <w:t xml:space="preserve"> the elements of</w:t>
      </w:r>
      <w:r>
        <w:rPr>
          <w:lang w:val="en-AU"/>
        </w:rPr>
        <w:t xml:space="preserve"> </w:t>
      </w:r>
      <w:r w:rsidRPr="008378CF">
        <w:rPr>
          <w:b/>
          <w:lang w:val="en-AU"/>
        </w:rPr>
        <w:t>h</w:t>
      </w:r>
      <w:r w:rsidRPr="008378CF">
        <w:rPr>
          <w:vertAlign w:val="subscript"/>
          <w:lang w:val="en-AU"/>
        </w:rPr>
        <w:t>r</w:t>
      </w:r>
      <w:r>
        <w:rPr>
          <w:lang w:val="en-AU"/>
        </w:rPr>
        <w:t xml:space="preserve"> are “</w:t>
      </w:r>
      <w:r w:rsidR="00143C09">
        <w:rPr>
          <w:lang w:val="en-AU"/>
        </w:rPr>
        <w:t>regularization</w:t>
      </w:r>
      <w:r>
        <w:rPr>
          <w:lang w:val="en-AU"/>
        </w:rPr>
        <w:t xml:space="preserve"> observations”</w:t>
      </w:r>
      <w:r w:rsidR="008378CF">
        <w:rPr>
          <w:lang w:val="en-AU"/>
        </w:rPr>
        <w:t xml:space="preserve"> (which can include</w:t>
      </w:r>
      <w:r w:rsidR="008F51C9">
        <w:rPr>
          <w:lang w:val="en-AU"/>
        </w:rPr>
        <w:t xml:space="preserve"> the “observed” values of</w:t>
      </w:r>
      <w:r w:rsidR="008378CF">
        <w:rPr>
          <w:lang w:val="en-AU"/>
        </w:rPr>
        <w:t xml:space="preserve"> prior information</w:t>
      </w:r>
      <w:r w:rsidR="008F51C9">
        <w:rPr>
          <w:lang w:val="en-AU"/>
        </w:rPr>
        <w:t xml:space="preserve"> equations</w:t>
      </w:r>
      <w:r w:rsidR="008378CF">
        <w:rPr>
          <w:lang w:val="en-AU"/>
        </w:rPr>
        <w:t>)</w:t>
      </w:r>
      <w:r>
        <w:rPr>
          <w:lang w:val="en-AU"/>
        </w:rPr>
        <w:t>. They normally</w:t>
      </w:r>
      <w:r w:rsidR="008378CF">
        <w:rPr>
          <w:lang w:val="en-AU"/>
        </w:rPr>
        <w:t xml:space="preserve"> penalize departure from a</w:t>
      </w:r>
      <w:r>
        <w:rPr>
          <w:lang w:val="en-AU"/>
        </w:rPr>
        <w:t xml:space="preserve"> preferred parameter condition</w:t>
      </w:r>
      <w:r w:rsidR="000364D5">
        <w:rPr>
          <w:lang w:val="en-AU"/>
        </w:rPr>
        <w:t>. This</w:t>
      </w:r>
      <w:r w:rsidR="008F51C9">
        <w:rPr>
          <w:lang w:val="en-AU"/>
        </w:rPr>
        <w:t xml:space="preserve"> condition</w:t>
      </w:r>
      <w:r w:rsidR="000364D5">
        <w:rPr>
          <w:lang w:val="en-AU"/>
        </w:rPr>
        <w:t xml:space="preserve"> may be comprised of a set of </w:t>
      </w:r>
      <w:r>
        <w:rPr>
          <w:lang w:val="en-AU"/>
        </w:rPr>
        <w:t xml:space="preserve">values that parameters </w:t>
      </w:r>
      <w:r w:rsidR="008378CF">
        <w:rPr>
          <w:lang w:val="en-AU"/>
        </w:rPr>
        <w:t xml:space="preserve">should adopt unless there is </w:t>
      </w:r>
      <w:r>
        <w:rPr>
          <w:lang w:val="en-AU"/>
        </w:rPr>
        <w:t xml:space="preserve">information to the contrary in the calibration dataset. </w:t>
      </w:r>
      <w:r w:rsidRPr="008378CF">
        <w:rPr>
          <w:b/>
          <w:lang w:val="en-AU"/>
        </w:rPr>
        <w:t>ε</w:t>
      </w:r>
      <w:r w:rsidRPr="008E4277">
        <w:rPr>
          <w:vertAlign w:val="subscript"/>
          <w:lang w:val="en-AU"/>
        </w:rPr>
        <w:t>r</w:t>
      </w:r>
      <w:r>
        <w:rPr>
          <w:lang w:val="en-AU"/>
        </w:rPr>
        <w:t xml:space="preserve"> is the “noise” associated with this condition</w:t>
      </w:r>
      <w:r w:rsidR="008378CF">
        <w:rPr>
          <w:lang w:val="en-AU"/>
        </w:rPr>
        <w:t>;</w:t>
      </w:r>
      <w:r>
        <w:rPr>
          <w:lang w:val="en-AU"/>
        </w:rPr>
        <w:t xml:space="preserve"> </w:t>
      </w:r>
      <w:r w:rsidR="000364D5">
        <w:rPr>
          <w:lang w:val="en-AU"/>
        </w:rPr>
        <w:t>it</w:t>
      </w:r>
      <w:r>
        <w:rPr>
          <w:lang w:val="en-AU"/>
        </w:rPr>
        <w:t xml:space="preserve"> reflects the tolerance </w:t>
      </w:r>
      <w:r w:rsidR="000364D5">
        <w:rPr>
          <w:lang w:val="en-AU"/>
        </w:rPr>
        <w:t>of</w:t>
      </w:r>
      <w:r>
        <w:rPr>
          <w:lang w:val="en-AU"/>
        </w:rPr>
        <w:t xml:space="preserve"> a modeller for</w:t>
      </w:r>
      <w:r w:rsidR="008378CF">
        <w:rPr>
          <w:lang w:val="en-AU"/>
        </w:rPr>
        <w:t xml:space="preserve"> departures from th</w:t>
      </w:r>
      <w:r w:rsidR="000364D5">
        <w:rPr>
          <w:lang w:val="en-AU"/>
        </w:rPr>
        <w:t>is</w:t>
      </w:r>
      <w:r w:rsidR="008378CF">
        <w:rPr>
          <w:lang w:val="en-AU"/>
        </w:rPr>
        <w:t xml:space="preserve"> condition incurred by the necessity for model outputs to fit a calibration dataset</w:t>
      </w:r>
      <w:r>
        <w:rPr>
          <w:lang w:val="en-AU"/>
        </w:rPr>
        <w:t>. Generally a modeller does not know this tolerance</w:t>
      </w:r>
      <w:r w:rsidR="008378CF">
        <w:rPr>
          <w:lang w:val="en-AU"/>
        </w:rPr>
        <w:t xml:space="preserve"> ahead of the calibration process.</w:t>
      </w:r>
      <w:r>
        <w:rPr>
          <w:lang w:val="en-AU"/>
        </w:rPr>
        <w:t xml:space="preserve"> </w:t>
      </w:r>
      <w:r w:rsidR="008378CF">
        <w:rPr>
          <w:lang w:val="en-AU"/>
        </w:rPr>
        <w:t>I</w:t>
      </w:r>
      <w:r>
        <w:rPr>
          <w:lang w:val="en-AU"/>
        </w:rPr>
        <w:t>nstead</w:t>
      </w:r>
      <w:r w:rsidR="008378CF">
        <w:rPr>
          <w:lang w:val="en-AU"/>
        </w:rPr>
        <w:t>,</w:t>
      </w:r>
      <w:r>
        <w:rPr>
          <w:lang w:val="en-AU"/>
        </w:rPr>
        <w:t xml:space="preserve"> he/she knows his/her tolerance for </w:t>
      </w:r>
      <w:r w:rsidR="00CA1E61">
        <w:rPr>
          <w:lang w:val="en-AU"/>
        </w:rPr>
        <w:t xml:space="preserve">model-to-measurement </w:t>
      </w:r>
      <w:r>
        <w:rPr>
          <w:lang w:val="en-AU"/>
        </w:rPr>
        <w:t>misfit, and is prepared to adjust his</w:t>
      </w:r>
      <w:r w:rsidR="000364D5">
        <w:rPr>
          <w:lang w:val="en-AU"/>
        </w:rPr>
        <w:t>/her</w:t>
      </w:r>
      <w:r>
        <w:rPr>
          <w:lang w:val="en-AU"/>
        </w:rPr>
        <w:t xml:space="preserve"> tolerance</w:t>
      </w:r>
      <w:r w:rsidR="00CA1E61">
        <w:rPr>
          <w:lang w:val="en-AU"/>
        </w:rPr>
        <w:t xml:space="preserve"> for parameter departures from preferred values (at least to some extent) on</w:t>
      </w:r>
      <w:r>
        <w:rPr>
          <w:lang w:val="en-AU"/>
        </w:rPr>
        <w:t xml:space="preserve"> that basis.</w:t>
      </w:r>
    </w:p>
    <w:p w14:paraId="3B4C183B" w14:textId="70EA8717" w:rsidR="008E4277" w:rsidRDefault="00CA1E61" w:rsidP="00E4410E">
      <w:pPr>
        <w:rPr>
          <w:lang w:val="en-AU"/>
        </w:rPr>
      </w:pPr>
      <w:r>
        <w:rPr>
          <w:lang w:val="en-AU"/>
        </w:rPr>
        <w:t xml:space="preserve">We </w:t>
      </w:r>
      <w:r w:rsidR="008F51C9">
        <w:rPr>
          <w:lang w:val="en-AU"/>
        </w:rPr>
        <w:t>employ</w:t>
      </w:r>
      <w:r>
        <w:rPr>
          <w:lang w:val="en-AU"/>
        </w:rPr>
        <w:t xml:space="preserve"> the symbol</w:t>
      </w:r>
      <w:r w:rsidR="008E4277">
        <w:rPr>
          <w:lang w:val="en-AU"/>
        </w:rPr>
        <w:t xml:space="preserve"> </w:t>
      </w:r>
      <w:r w:rsidR="008E4277" w:rsidRPr="008E4277">
        <w:rPr>
          <w:b/>
          <w:u w:val="single"/>
          <w:lang w:val="en-AU"/>
        </w:rPr>
        <w:t>k</w:t>
      </w:r>
      <w:r w:rsidR="008E4277">
        <w:rPr>
          <w:lang w:val="en-AU"/>
        </w:rPr>
        <w:t xml:space="preserve"> </w:t>
      </w:r>
      <w:r>
        <w:rPr>
          <w:lang w:val="en-AU"/>
        </w:rPr>
        <w:t xml:space="preserve">to </w:t>
      </w:r>
      <w:r w:rsidR="008E4277">
        <w:rPr>
          <w:lang w:val="en-AU"/>
        </w:rPr>
        <w:t xml:space="preserve">designate the parameter set (hopefully of minimum error variance) estimated through the inversion process. </w:t>
      </w:r>
      <w:r w:rsidR="008E4277" w:rsidRPr="008E4277">
        <w:rPr>
          <w:b/>
          <w:u w:val="single"/>
          <w:lang w:val="en-AU"/>
        </w:rPr>
        <w:t>k</w:t>
      </w:r>
      <w:r w:rsidR="008E4277">
        <w:rPr>
          <w:lang w:val="en-AU"/>
        </w:rPr>
        <w:t xml:space="preserve"> can be calculated using the </w:t>
      </w:r>
      <w:r>
        <w:rPr>
          <w:lang w:val="en-AU"/>
        </w:rPr>
        <w:t xml:space="preserve">following </w:t>
      </w:r>
      <w:r w:rsidR="008E4277">
        <w:rPr>
          <w:lang w:val="en-AU"/>
        </w:rPr>
        <w:t>equation</w:t>
      </w:r>
      <w:r>
        <w:rPr>
          <w:lang w:val="en-AU"/>
        </w:rPr>
        <w:t>.</w:t>
      </w:r>
    </w:p>
    <w:p w14:paraId="714A708A" w14:textId="77777777" w:rsidR="008E4277" w:rsidRDefault="008E4277" w:rsidP="00E4410E">
      <w:pPr>
        <w:rPr>
          <w:lang w:val="en-AU"/>
        </w:rPr>
      </w:pPr>
      <w:r>
        <w:rPr>
          <w:lang w:val="en-AU"/>
        </w:rPr>
        <w:tab/>
      </w:r>
      <w:r w:rsidRPr="008E4277">
        <w:rPr>
          <w:b/>
          <w:u w:val="single"/>
          <w:lang w:val="en-AU"/>
        </w:rPr>
        <w:t>k</w:t>
      </w:r>
      <w:r>
        <w:rPr>
          <w:lang w:val="en-AU"/>
        </w:rPr>
        <w:t xml:space="preserve"> = [</w:t>
      </w:r>
      <w:r w:rsidRPr="008E4277">
        <w:rPr>
          <w:b/>
          <w:lang w:val="en-AU"/>
        </w:rPr>
        <w:t>ZQZ</w:t>
      </w:r>
      <w:r w:rsidRPr="008E4277">
        <w:rPr>
          <w:vertAlign w:val="superscript"/>
          <w:lang w:val="en-AU"/>
        </w:rPr>
        <w:t>t</w:t>
      </w:r>
      <w:r>
        <w:rPr>
          <w:lang w:val="en-AU"/>
        </w:rPr>
        <w:t xml:space="preserve"> + </w:t>
      </w:r>
      <w:r w:rsidRPr="008E4277">
        <w:rPr>
          <w:i/>
          <w:lang w:val="en-AU"/>
        </w:rPr>
        <w:t>μ</w:t>
      </w:r>
      <w:r w:rsidRPr="008E4277">
        <w:rPr>
          <w:vertAlign w:val="superscript"/>
          <w:lang w:val="en-AU"/>
        </w:rPr>
        <w:t>2</w:t>
      </w:r>
      <w:r w:rsidRPr="008E4277">
        <w:rPr>
          <w:b/>
          <w:lang w:val="en-AU"/>
        </w:rPr>
        <w:t>Z</w:t>
      </w:r>
      <w:r w:rsidRPr="008E4277">
        <w:rPr>
          <w:vertAlign w:val="subscript"/>
          <w:lang w:val="en-AU"/>
        </w:rPr>
        <w:t>r</w:t>
      </w:r>
      <w:r w:rsidRPr="008E4277">
        <w:rPr>
          <w:b/>
          <w:lang w:val="en-AU"/>
        </w:rPr>
        <w:t>Q</w:t>
      </w:r>
      <w:r w:rsidRPr="008E4277">
        <w:rPr>
          <w:vertAlign w:val="subscript"/>
          <w:lang w:val="en-AU"/>
        </w:rPr>
        <w:t>r</w:t>
      </w:r>
      <w:r>
        <w:rPr>
          <w:lang w:val="en-AU"/>
        </w:rPr>
        <w:softHyphen/>
      </w:r>
      <w:r w:rsidRPr="008E4277">
        <w:rPr>
          <w:b/>
          <w:lang w:val="en-AU"/>
        </w:rPr>
        <w:t>Z</w:t>
      </w:r>
      <w:r w:rsidRPr="008E4277">
        <w:rPr>
          <w:vertAlign w:val="superscript"/>
          <w:lang w:val="en-AU"/>
        </w:rPr>
        <w:t>t</w:t>
      </w:r>
      <w:r w:rsidRPr="008E4277">
        <w:rPr>
          <w:vertAlign w:val="subscript"/>
          <w:lang w:val="en-AU"/>
        </w:rPr>
        <w:t>r</w:t>
      </w:r>
      <w:r>
        <w:rPr>
          <w:lang w:val="en-AU"/>
        </w:rPr>
        <w:t>]</w:t>
      </w:r>
      <w:r w:rsidRPr="008E4277">
        <w:rPr>
          <w:vertAlign w:val="superscript"/>
          <w:lang w:val="en-AU"/>
        </w:rPr>
        <w:t>-1</w:t>
      </w:r>
      <w:r>
        <w:rPr>
          <w:lang w:val="en-AU"/>
        </w:rPr>
        <w:t>[</w:t>
      </w:r>
      <w:r w:rsidRPr="008E4277">
        <w:rPr>
          <w:b/>
          <w:lang w:val="en-AU"/>
        </w:rPr>
        <w:t>Z</w:t>
      </w:r>
      <w:r w:rsidRPr="008E4277">
        <w:rPr>
          <w:vertAlign w:val="superscript"/>
          <w:lang w:val="en-AU"/>
        </w:rPr>
        <w:t>t</w:t>
      </w:r>
      <w:r w:rsidRPr="008E4277">
        <w:rPr>
          <w:b/>
          <w:lang w:val="en-AU"/>
        </w:rPr>
        <w:t>Qh</w:t>
      </w:r>
      <w:r>
        <w:rPr>
          <w:lang w:val="en-AU"/>
        </w:rPr>
        <w:t xml:space="preserve"> + </w:t>
      </w:r>
      <w:r w:rsidRPr="008E4277">
        <w:rPr>
          <w:i/>
          <w:lang w:val="en-AU"/>
        </w:rPr>
        <w:t>μ</w:t>
      </w:r>
      <w:r w:rsidRPr="008E4277">
        <w:rPr>
          <w:vertAlign w:val="superscript"/>
          <w:lang w:val="en-AU"/>
        </w:rPr>
        <w:t>2</w:t>
      </w:r>
      <w:r w:rsidRPr="008E4277">
        <w:rPr>
          <w:b/>
          <w:lang w:val="en-AU"/>
        </w:rPr>
        <w:t>Z</w:t>
      </w:r>
      <w:r w:rsidRPr="008E4277">
        <w:rPr>
          <w:vertAlign w:val="subscript"/>
          <w:lang w:val="en-AU"/>
        </w:rPr>
        <w:t>r</w:t>
      </w:r>
      <w:r w:rsidRPr="008E4277">
        <w:rPr>
          <w:b/>
          <w:lang w:val="en-AU"/>
        </w:rPr>
        <w:t>Q</w:t>
      </w:r>
      <w:r w:rsidRPr="008E4277">
        <w:rPr>
          <w:vertAlign w:val="subscript"/>
          <w:lang w:val="en-AU"/>
        </w:rPr>
        <w:t>r</w:t>
      </w:r>
      <w:r w:rsidRPr="008E4277">
        <w:rPr>
          <w:b/>
          <w:lang w:val="en-AU"/>
        </w:rPr>
        <w:t>h</w:t>
      </w:r>
      <w:r w:rsidRPr="008E4277">
        <w:rPr>
          <w:vertAlign w:val="subscript"/>
          <w:lang w:val="en-AU"/>
        </w:rPr>
        <w:t>r</w:t>
      </w:r>
      <w:r>
        <w:rPr>
          <w:lang w:val="en-AU"/>
        </w:rPr>
        <w:t>]</w:t>
      </w:r>
      <w:r>
        <w:rPr>
          <w:lang w:val="en-AU"/>
        </w:rPr>
        <w:tab/>
      </w:r>
      <w:r>
        <w:rPr>
          <w:lang w:val="en-AU"/>
        </w:rPr>
        <w:tab/>
      </w:r>
      <w:r>
        <w:rPr>
          <w:lang w:val="en-AU"/>
        </w:rPr>
        <w:tab/>
      </w:r>
      <w:r>
        <w:rPr>
          <w:lang w:val="en-AU"/>
        </w:rPr>
        <w:tab/>
      </w:r>
      <w:r>
        <w:rPr>
          <w:lang w:val="en-AU"/>
        </w:rPr>
        <w:tab/>
        <w:t>(6.3)</w:t>
      </w:r>
    </w:p>
    <w:p w14:paraId="4FCC5E8F" w14:textId="77777777" w:rsidR="008E4277" w:rsidRDefault="008E4277" w:rsidP="00E4410E">
      <w:pPr>
        <w:rPr>
          <w:lang w:val="en-AU"/>
        </w:rPr>
      </w:pPr>
      <w:r>
        <w:rPr>
          <w:lang w:val="en-AU"/>
        </w:rPr>
        <w:t xml:space="preserve">In equation 6.3 </w:t>
      </w:r>
      <w:r w:rsidRPr="00CA1E61">
        <w:rPr>
          <w:b/>
          <w:lang w:val="en-AU"/>
        </w:rPr>
        <w:t>Q</w:t>
      </w:r>
      <w:r>
        <w:rPr>
          <w:lang w:val="en-AU"/>
        </w:rPr>
        <w:t xml:space="preserve"> is a weight matrix ascribed to measurement noise while </w:t>
      </w:r>
      <w:r w:rsidRPr="00CA1E61">
        <w:rPr>
          <w:b/>
          <w:lang w:val="en-AU"/>
        </w:rPr>
        <w:t>Q</w:t>
      </w:r>
      <w:r w:rsidRPr="00CA1E61">
        <w:rPr>
          <w:vertAlign w:val="subscript"/>
          <w:lang w:val="en-AU"/>
        </w:rPr>
        <w:t>r</w:t>
      </w:r>
      <w:r>
        <w:rPr>
          <w:lang w:val="en-AU"/>
        </w:rPr>
        <w:t xml:space="preserve"> is a weight matrix ascribed to </w:t>
      </w:r>
      <w:r w:rsidR="00CA1E61">
        <w:rPr>
          <w:lang w:val="en-AU"/>
        </w:rPr>
        <w:t xml:space="preserve">“regularization </w:t>
      </w:r>
      <w:r>
        <w:rPr>
          <w:lang w:val="en-AU"/>
        </w:rPr>
        <w:t>noise</w:t>
      </w:r>
      <w:r w:rsidR="00CA1E61">
        <w:rPr>
          <w:lang w:val="en-AU"/>
        </w:rPr>
        <w:t>”</w:t>
      </w:r>
      <w:r>
        <w:rPr>
          <w:lang w:val="en-AU"/>
        </w:rPr>
        <w:t>. Ideally</w:t>
      </w:r>
    </w:p>
    <w:p w14:paraId="6E547AAC" w14:textId="77777777" w:rsidR="008E4277" w:rsidRDefault="008E4277" w:rsidP="00E4410E">
      <w:pPr>
        <w:rPr>
          <w:lang w:val="en-AU"/>
        </w:rPr>
      </w:pPr>
      <w:r>
        <w:rPr>
          <w:lang w:val="en-AU"/>
        </w:rPr>
        <w:tab/>
      </w:r>
      <m:oMath>
        <m:r>
          <m:rPr>
            <m:sty m:val="b"/>
          </m:rPr>
          <w:rPr>
            <w:rFonts w:ascii="Cambria Math" w:hAnsi="Cambria Math"/>
            <w:lang w:val="en-AU"/>
          </w:rPr>
          <m:t>Q</m:t>
        </m:r>
        <m:r>
          <w:rPr>
            <w:rFonts w:ascii="Cambria Math" w:hAnsi="Cambria Math"/>
            <w:lang w:val="en-AU"/>
          </w:rPr>
          <m:t>∝</m:t>
        </m:r>
        <m:r>
          <m:rPr>
            <m:sty m:val="p"/>
          </m:rPr>
          <w:rPr>
            <w:rFonts w:ascii="Cambria Math" w:hAnsi="Cambria Math"/>
            <w:lang w:val="en-AU"/>
          </w:rPr>
          <m:t>C</m:t>
        </m:r>
        <m:r>
          <w:rPr>
            <w:rFonts w:ascii="Cambria Math" w:hAnsi="Cambria Math"/>
            <w:lang w:val="en-AU"/>
          </w:rPr>
          <m:t>(</m:t>
        </m:r>
        <m:r>
          <m:rPr>
            <m:sty m:val="b"/>
          </m:rPr>
          <w:rPr>
            <w:rFonts w:ascii="Cambria Math" w:hAnsi="Cambria Math"/>
            <w:lang w:val="en-AU"/>
          </w:rPr>
          <m:t>ε</m:t>
        </m:r>
        <m:r>
          <w:rPr>
            <w:rFonts w:ascii="Cambria Math" w:hAnsi="Cambria Math"/>
            <w:lang w:val="en-AU"/>
          </w:rPr>
          <m:t>)</m:t>
        </m:r>
      </m:oMath>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w:t>
      </w:r>
      <w:r w:rsidR="00CA1E61">
        <w:rPr>
          <w:lang w:val="en-AU"/>
        </w:rPr>
        <w:t>.</w:t>
      </w:r>
      <w:r>
        <w:rPr>
          <w:lang w:val="en-AU"/>
        </w:rPr>
        <w:t>4a)</w:t>
      </w:r>
    </w:p>
    <w:p w14:paraId="39F319D0" w14:textId="77777777" w:rsidR="008E4277" w:rsidRDefault="008E4277" w:rsidP="00E4410E">
      <w:pPr>
        <w:rPr>
          <w:lang w:val="en-AU"/>
        </w:rPr>
      </w:pPr>
      <w:r>
        <w:rPr>
          <w:lang w:val="en-AU"/>
        </w:rPr>
        <w:tab/>
      </w:r>
      <m:oMath>
        <m:sSub>
          <m:sSubPr>
            <m:ctrlPr>
              <w:rPr>
                <w:rFonts w:ascii="Cambria Math" w:hAnsi="Cambria Math"/>
                <w:b/>
                <w:lang w:val="en-AU"/>
              </w:rPr>
            </m:ctrlPr>
          </m:sSubPr>
          <m:e>
            <m:r>
              <m:rPr>
                <m:sty m:val="b"/>
              </m:rPr>
              <w:rPr>
                <w:rFonts w:ascii="Cambria Math" w:hAnsi="Cambria Math"/>
                <w:lang w:val="en-AU"/>
              </w:rPr>
              <m:t>Q</m:t>
            </m:r>
          </m:e>
          <m:sub>
            <m:r>
              <m:rPr>
                <m:sty m:val="p"/>
              </m:rPr>
              <w:rPr>
                <w:rFonts w:ascii="Cambria Math" w:hAnsi="Cambria Math"/>
                <w:lang w:val="en-AU"/>
              </w:rPr>
              <m:t>r</m:t>
            </m:r>
          </m:sub>
        </m:sSub>
        <m:r>
          <m:rPr>
            <m:sty m:val="bi"/>
          </m:rPr>
          <w:rPr>
            <w:rFonts w:ascii="Cambria Math" w:hAnsi="Cambria Math"/>
            <w:lang w:val="en-AU"/>
          </w:rPr>
          <m:t>∝</m:t>
        </m:r>
        <m:r>
          <m:rPr>
            <m:sty m:val="p"/>
          </m:rPr>
          <w:rPr>
            <w:rFonts w:ascii="Cambria Math" w:hAnsi="Cambria Math"/>
            <w:lang w:val="en-AU"/>
          </w:rPr>
          <m:t>C</m:t>
        </m:r>
        <m:d>
          <m:dPr>
            <m:ctrlPr>
              <w:rPr>
                <w:rFonts w:ascii="Cambria Math" w:hAnsi="Cambria Math"/>
                <w:b/>
                <w:i/>
                <w:lang w:val="en-AU"/>
              </w:rPr>
            </m:ctrlPr>
          </m:dPr>
          <m:e>
            <m:sSub>
              <m:sSubPr>
                <m:ctrlPr>
                  <w:rPr>
                    <w:rFonts w:ascii="Cambria Math" w:hAnsi="Cambria Math"/>
                    <w:b/>
                    <w:lang w:val="en-AU"/>
                  </w:rPr>
                </m:ctrlPr>
              </m:sSubPr>
              <m:e>
                <m:r>
                  <m:rPr>
                    <m:sty m:val="bi"/>
                  </m:rPr>
                  <w:rPr>
                    <w:rFonts w:ascii="Cambria Math" w:hAnsi="Cambria Math"/>
                    <w:lang w:val="en-AU"/>
                  </w:rPr>
                  <m:t>ε</m:t>
                </m:r>
              </m:e>
              <m:sub>
                <m:r>
                  <m:rPr>
                    <m:sty m:val="p"/>
                  </m:rPr>
                  <w:rPr>
                    <w:rFonts w:ascii="Cambria Math" w:hAnsi="Cambria Math"/>
                    <w:lang w:val="en-AU"/>
                  </w:rPr>
                  <m:t>r</m:t>
                </m:r>
              </m:sub>
            </m:sSub>
          </m:e>
        </m:d>
      </m:oMath>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t>(6.4b)</w:t>
      </w:r>
    </w:p>
    <w:p w14:paraId="3E3207D2" w14:textId="77777777" w:rsidR="00AA10D4" w:rsidRDefault="00AA10D4" w:rsidP="00E4410E">
      <w:pPr>
        <w:rPr>
          <w:lang w:val="en-AU"/>
        </w:rPr>
      </w:pPr>
      <w:r>
        <w:rPr>
          <w:lang w:val="en-AU"/>
        </w:rPr>
        <w:t xml:space="preserve">where C() signifies a covariance matrix. The </w:t>
      </w:r>
      <w:r w:rsidRPr="00AA10D4">
        <w:rPr>
          <w:i/>
          <w:lang w:val="en-AU"/>
        </w:rPr>
        <w:t>μ</w:t>
      </w:r>
      <w:r w:rsidRPr="00AA10D4">
        <w:rPr>
          <w:vertAlign w:val="superscript"/>
          <w:lang w:val="en-AU"/>
        </w:rPr>
        <w:t>2</w:t>
      </w:r>
      <w:r>
        <w:rPr>
          <w:lang w:val="en-AU"/>
        </w:rPr>
        <w:t xml:space="preserve"> term in equation 6.3 </w:t>
      </w:r>
      <w:r w:rsidR="00125AD6">
        <w:rPr>
          <w:lang w:val="en-AU"/>
        </w:rPr>
        <w:t>accommodates</w:t>
      </w:r>
      <w:r>
        <w:rPr>
          <w:lang w:val="en-AU"/>
        </w:rPr>
        <w:t xml:space="preserve"> flexib</w:t>
      </w:r>
      <w:r w:rsidR="00CA1E61">
        <w:rPr>
          <w:lang w:val="en-AU"/>
        </w:rPr>
        <w:t>ility</w:t>
      </w:r>
      <w:r>
        <w:rPr>
          <w:lang w:val="en-AU"/>
        </w:rPr>
        <w:t xml:space="preserve"> </w:t>
      </w:r>
      <w:r w:rsidR="00CA1E61">
        <w:rPr>
          <w:lang w:val="en-AU"/>
        </w:rPr>
        <w:t>in the</w:t>
      </w:r>
      <w:r>
        <w:rPr>
          <w:lang w:val="en-AU"/>
        </w:rPr>
        <w:t xml:space="preserve"> strength</w:t>
      </w:r>
      <w:r w:rsidR="00112C5E">
        <w:rPr>
          <w:lang w:val="en-AU"/>
        </w:rPr>
        <w:t xml:space="preserve"> </w:t>
      </w:r>
      <w:r>
        <w:rPr>
          <w:lang w:val="en-AU"/>
        </w:rPr>
        <w:t xml:space="preserve">with which </w:t>
      </w:r>
      <w:r w:rsidR="00143C09">
        <w:rPr>
          <w:lang w:val="en-AU"/>
        </w:rPr>
        <w:t>regularization</w:t>
      </w:r>
      <w:r w:rsidR="00CA1E61">
        <w:rPr>
          <w:lang w:val="en-AU"/>
        </w:rPr>
        <w:t xml:space="preserve"> constraints</w:t>
      </w:r>
      <w:r>
        <w:rPr>
          <w:lang w:val="en-AU"/>
        </w:rPr>
        <w:t xml:space="preserve"> </w:t>
      </w:r>
      <w:r w:rsidR="00CA1E61">
        <w:rPr>
          <w:lang w:val="en-AU"/>
        </w:rPr>
        <w:t>are</w:t>
      </w:r>
      <w:r>
        <w:rPr>
          <w:lang w:val="en-AU"/>
        </w:rPr>
        <w:t xml:space="preserve"> enforced. </w:t>
      </w:r>
      <w:r w:rsidR="00CA1E61">
        <w:rPr>
          <w:lang w:val="en-AU"/>
        </w:rPr>
        <w:t xml:space="preserve">Like PEST, </w:t>
      </w:r>
      <w:r>
        <w:rPr>
          <w:lang w:val="en-AU"/>
        </w:rPr>
        <w:t>PESTPP is given permission to calculat</w:t>
      </w:r>
      <w:r w:rsidR="009207D3">
        <w:rPr>
          <w:lang w:val="en-AU"/>
        </w:rPr>
        <w:t>e</w:t>
      </w:r>
      <w:r>
        <w:rPr>
          <w:lang w:val="en-AU"/>
        </w:rPr>
        <w:t xml:space="preserve"> the value </w:t>
      </w:r>
      <w:r w:rsidR="00CA1E61">
        <w:rPr>
          <w:lang w:val="en-AU"/>
        </w:rPr>
        <w:t>of</w:t>
      </w:r>
      <w:r>
        <w:rPr>
          <w:lang w:val="en-AU"/>
        </w:rPr>
        <w:t xml:space="preserve"> </w:t>
      </w:r>
      <w:r w:rsidRPr="00AA10D4">
        <w:rPr>
          <w:i/>
          <w:lang w:val="en-AU"/>
        </w:rPr>
        <w:t>μ</w:t>
      </w:r>
      <w:r w:rsidRPr="00AA10D4">
        <w:rPr>
          <w:vertAlign w:val="superscript"/>
          <w:lang w:val="en-AU"/>
        </w:rPr>
        <w:t>2</w:t>
      </w:r>
      <w:r>
        <w:rPr>
          <w:lang w:val="en-AU"/>
        </w:rPr>
        <w:t xml:space="preserve"> itself. It is referred to herein as the “</w:t>
      </w:r>
      <w:r w:rsidR="00125AD6">
        <w:rPr>
          <w:lang w:val="en-AU"/>
        </w:rPr>
        <w:t>regularization</w:t>
      </w:r>
      <w:r>
        <w:rPr>
          <w:lang w:val="en-AU"/>
        </w:rPr>
        <w:t xml:space="preserve"> weight factor”.</w:t>
      </w:r>
    </w:p>
    <w:p w14:paraId="2062D32A" w14:textId="772803B1" w:rsidR="003717F3" w:rsidRDefault="003717F3" w:rsidP="00E4410E">
      <w:pPr>
        <w:rPr>
          <w:lang w:val="en-AU"/>
        </w:rPr>
      </w:pPr>
      <w:r>
        <w:rPr>
          <w:lang w:val="en-AU"/>
        </w:rPr>
        <w:t xml:space="preserve">In practice, the Jacobian matrix </w:t>
      </w:r>
      <w:r w:rsidRPr="00112C5E">
        <w:rPr>
          <w:b/>
          <w:lang w:val="en-AU"/>
        </w:rPr>
        <w:t>J</w:t>
      </w:r>
      <w:r>
        <w:rPr>
          <w:lang w:val="en-AU"/>
        </w:rPr>
        <w:t xml:space="preserve"> replaces the </w:t>
      </w:r>
      <w:r w:rsidRPr="00112C5E">
        <w:rPr>
          <w:b/>
          <w:lang w:val="en-AU"/>
        </w:rPr>
        <w:t>Z</w:t>
      </w:r>
      <w:r>
        <w:rPr>
          <w:lang w:val="en-AU"/>
        </w:rPr>
        <w:t xml:space="preserve"> matrix of equation (6</w:t>
      </w:r>
      <w:r w:rsidR="00F93A78">
        <w:rPr>
          <w:lang w:val="en-AU"/>
        </w:rPr>
        <w:t>.</w:t>
      </w:r>
      <w:r>
        <w:rPr>
          <w:lang w:val="en-AU"/>
        </w:rPr>
        <w:t xml:space="preserve">3). This is the matrix of partial derivatives of model outputs with respect to parameter values. </w:t>
      </w:r>
      <w:r w:rsidR="00112C5E">
        <w:rPr>
          <w:lang w:val="en-AU"/>
        </w:rPr>
        <w:t>As such</w:t>
      </w:r>
      <w:r w:rsidR="00F93A78">
        <w:rPr>
          <w:lang w:val="en-AU"/>
        </w:rPr>
        <w:t>,</w:t>
      </w:r>
      <w:r w:rsidR="00112C5E">
        <w:rPr>
          <w:lang w:val="en-AU"/>
        </w:rPr>
        <w:t xml:space="preserve"> it constitutes a local linearization of the </w:t>
      </w:r>
      <w:r w:rsidR="008F51C9">
        <w:rPr>
          <w:lang w:val="en-AU"/>
        </w:rPr>
        <w:t xml:space="preserve">action of the </w:t>
      </w:r>
      <w:r w:rsidR="00112C5E">
        <w:rPr>
          <w:lang w:val="en-AU"/>
        </w:rPr>
        <w:t xml:space="preserve">model. As was discussed in previous chapters of this manual, </w:t>
      </w:r>
      <w:r w:rsidR="008F51C9">
        <w:rPr>
          <w:lang w:val="en-AU"/>
        </w:rPr>
        <w:t>the Jacobian matrix</w:t>
      </w:r>
      <w:r w:rsidR="00112C5E">
        <w:rPr>
          <w:lang w:val="en-AU"/>
        </w:rPr>
        <w:t xml:space="preserve"> is </w:t>
      </w:r>
      <w:r w:rsidR="008F51C9">
        <w:rPr>
          <w:lang w:val="en-AU"/>
        </w:rPr>
        <w:t>filled</w:t>
      </w:r>
      <w:r w:rsidR="00112C5E">
        <w:rPr>
          <w:lang w:val="en-AU"/>
        </w:rPr>
        <w:t xml:space="preserve"> through finite parameter differencing. Where parameters are large in number, this can be by far the most laborious component of the inversion process.</w:t>
      </w:r>
    </w:p>
    <w:p w14:paraId="0A4BBDDD" w14:textId="6FD21AEC" w:rsidR="00DF0534" w:rsidRDefault="00F93A78" w:rsidP="00E4410E">
      <w:pPr>
        <w:rPr>
          <w:lang w:val="en-AU"/>
        </w:rPr>
      </w:pPr>
      <w:r>
        <w:rPr>
          <w:lang w:val="en-AU"/>
        </w:rPr>
        <w:t xml:space="preserve">Because calculation of </w:t>
      </w:r>
      <w:r w:rsidR="00112C5E" w:rsidRPr="00112C5E">
        <w:rPr>
          <w:b/>
          <w:u w:val="single"/>
          <w:lang w:val="en-AU"/>
        </w:rPr>
        <w:t>k</w:t>
      </w:r>
      <w:r w:rsidR="00112C5E">
        <w:rPr>
          <w:lang w:val="en-AU"/>
        </w:rPr>
        <w:t xml:space="preserve"> using equation 6.3 relies on a linearity assumption that is invoked when </w:t>
      </w:r>
      <w:r w:rsidR="00112C5E" w:rsidRPr="00112C5E">
        <w:rPr>
          <w:b/>
          <w:lang w:val="en-AU"/>
        </w:rPr>
        <w:t>J</w:t>
      </w:r>
      <w:r w:rsidR="00112C5E">
        <w:rPr>
          <w:lang w:val="en-AU"/>
        </w:rPr>
        <w:t xml:space="preserve"> replaces </w:t>
      </w:r>
      <w:r w:rsidR="00112C5E" w:rsidRPr="00112C5E">
        <w:rPr>
          <w:b/>
          <w:lang w:val="en-AU"/>
        </w:rPr>
        <w:t>Z</w:t>
      </w:r>
      <w:r>
        <w:rPr>
          <w:lang w:val="en-AU"/>
        </w:rPr>
        <w:t>, solution of the overall inverse problem of model calibration becomes an iterative procedure.</w:t>
      </w:r>
      <w:r w:rsidR="00112C5E">
        <w:rPr>
          <w:lang w:val="en-AU"/>
        </w:rPr>
        <w:t xml:space="preserve"> Once </w:t>
      </w:r>
      <w:r w:rsidR="00112C5E" w:rsidRPr="00112C5E">
        <w:rPr>
          <w:b/>
          <w:u w:val="single"/>
          <w:lang w:val="en-AU"/>
        </w:rPr>
        <w:t>k</w:t>
      </w:r>
      <w:r w:rsidR="00112C5E">
        <w:rPr>
          <w:lang w:val="en-AU"/>
        </w:rPr>
        <w:t xml:space="preserve"> is calculated</w:t>
      </w:r>
      <w:r>
        <w:rPr>
          <w:lang w:val="en-AU"/>
        </w:rPr>
        <w:t xml:space="preserve"> using 6.3</w:t>
      </w:r>
      <w:r w:rsidR="00112C5E">
        <w:rPr>
          <w:lang w:val="en-AU"/>
        </w:rPr>
        <w:t xml:space="preserve">, a new </w:t>
      </w:r>
      <w:r w:rsidR="00112C5E" w:rsidRPr="00112C5E">
        <w:rPr>
          <w:b/>
          <w:lang w:val="en-AU"/>
        </w:rPr>
        <w:t>J</w:t>
      </w:r>
      <w:r w:rsidR="00112C5E">
        <w:rPr>
          <w:lang w:val="en-AU"/>
        </w:rPr>
        <w:t xml:space="preserve"> is calculated using that </w:t>
      </w:r>
      <w:r w:rsidR="00112C5E" w:rsidRPr="00112C5E">
        <w:rPr>
          <w:b/>
          <w:u w:val="single"/>
          <w:lang w:val="en-AU"/>
        </w:rPr>
        <w:t>k</w:t>
      </w:r>
      <w:r w:rsidR="00112C5E">
        <w:rPr>
          <w:lang w:val="en-AU"/>
        </w:rPr>
        <w:t xml:space="preserve">. </w:t>
      </w:r>
      <w:r w:rsidR="008F51C9">
        <w:rPr>
          <w:lang w:val="en-AU"/>
        </w:rPr>
        <w:t>An improved</w:t>
      </w:r>
      <w:r w:rsidR="00112C5E">
        <w:rPr>
          <w:lang w:val="en-AU"/>
        </w:rPr>
        <w:t xml:space="preserve"> </w:t>
      </w:r>
      <w:r w:rsidR="00112C5E" w:rsidRPr="00112C5E">
        <w:rPr>
          <w:b/>
          <w:u w:val="single"/>
          <w:lang w:val="en-AU"/>
        </w:rPr>
        <w:t>k</w:t>
      </w:r>
      <w:r w:rsidR="00112C5E">
        <w:rPr>
          <w:lang w:val="en-AU"/>
        </w:rPr>
        <w:t xml:space="preserve"> is then calculated. When </w:t>
      </w:r>
      <w:r w:rsidR="00112C5E" w:rsidRPr="00112C5E">
        <w:rPr>
          <w:b/>
          <w:u w:val="single"/>
          <w:lang w:val="en-AU"/>
        </w:rPr>
        <w:t>k</w:t>
      </w:r>
      <w:r w:rsidR="00112C5E">
        <w:rPr>
          <w:lang w:val="en-AU"/>
        </w:rPr>
        <w:t xml:space="preserve"> stops changing, or when model-to-measurement misfit stops </w:t>
      </w:r>
      <w:r>
        <w:rPr>
          <w:lang w:val="en-AU"/>
        </w:rPr>
        <w:t>improving</w:t>
      </w:r>
      <w:r w:rsidR="00112C5E">
        <w:rPr>
          <w:lang w:val="en-AU"/>
        </w:rPr>
        <w:t>, the</w:t>
      </w:r>
      <w:r>
        <w:rPr>
          <w:lang w:val="en-AU"/>
        </w:rPr>
        <w:t xml:space="preserve"> inversion</w:t>
      </w:r>
      <w:r w:rsidR="00112C5E">
        <w:rPr>
          <w:lang w:val="en-AU"/>
        </w:rPr>
        <w:t xml:space="preserve"> process is terminated. </w:t>
      </w:r>
    </w:p>
    <w:p w14:paraId="16BF8554" w14:textId="77777777" w:rsidR="00DF0534" w:rsidRDefault="00F93A78" w:rsidP="00E4410E">
      <w:pPr>
        <w:rPr>
          <w:lang w:val="en-AU"/>
        </w:rPr>
      </w:pPr>
      <w:r>
        <w:rPr>
          <w:lang w:val="en-AU"/>
        </w:rPr>
        <w:t>N</w:t>
      </w:r>
      <w:r w:rsidR="00112C5E">
        <w:rPr>
          <w:lang w:val="en-AU"/>
        </w:rPr>
        <w:t>onlinear model behaviour is</w:t>
      </w:r>
      <w:r>
        <w:rPr>
          <w:lang w:val="en-AU"/>
        </w:rPr>
        <w:t xml:space="preserve"> also</w:t>
      </w:r>
      <w:r w:rsidR="00112C5E">
        <w:rPr>
          <w:lang w:val="en-AU"/>
        </w:rPr>
        <w:t xml:space="preserve"> accommodated </w:t>
      </w:r>
      <w:r>
        <w:rPr>
          <w:lang w:val="en-AU"/>
        </w:rPr>
        <w:t>by</w:t>
      </w:r>
      <w:r w:rsidR="009207D3">
        <w:rPr>
          <w:lang w:val="en-AU"/>
        </w:rPr>
        <w:t xml:space="preserve"> introducing a</w:t>
      </w:r>
      <w:r w:rsidR="00DF0534">
        <w:rPr>
          <w:lang w:val="en-AU"/>
        </w:rPr>
        <w:t xml:space="preserve"> so-called Marquardt lambda</w:t>
      </w:r>
      <w:r w:rsidR="009207D3">
        <w:rPr>
          <w:lang w:val="en-AU"/>
        </w:rPr>
        <w:t xml:space="preserve"> to equation 6.3</w:t>
      </w:r>
      <w:r>
        <w:rPr>
          <w:lang w:val="en-AU"/>
        </w:rPr>
        <w:t xml:space="preserve">. The equation </w:t>
      </w:r>
      <w:r w:rsidR="00DF0534">
        <w:rPr>
          <w:lang w:val="en-AU"/>
        </w:rPr>
        <w:t>becomes</w:t>
      </w:r>
    </w:p>
    <w:p w14:paraId="4C6AAA47" w14:textId="77777777" w:rsidR="00112C5E" w:rsidRDefault="00112C5E" w:rsidP="00DF0534">
      <w:pPr>
        <w:ind w:firstLine="720"/>
        <w:rPr>
          <w:lang w:val="en-AU"/>
        </w:rPr>
      </w:pPr>
      <w:r>
        <w:rPr>
          <w:lang w:val="en-AU"/>
        </w:rPr>
        <w:t xml:space="preserve"> </w:t>
      </w:r>
      <w:r w:rsidR="00DF0534" w:rsidRPr="008E4277">
        <w:rPr>
          <w:b/>
          <w:u w:val="single"/>
          <w:lang w:val="en-AU"/>
        </w:rPr>
        <w:t>k</w:t>
      </w:r>
      <w:r w:rsidR="00DF0534">
        <w:rPr>
          <w:lang w:val="en-AU"/>
        </w:rPr>
        <w:t xml:space="preserve"> = [</w:t>
      </w:r>
      <w:r w:rsidR="00DF0534" w:rsidRPr="008E4277">
        <w:rPr>
          <w:b/>
          <w:lang w:val="en-AU"/>
        </w:rPr>
        <w:t>ZQZ</w:t>
      </w:r>
      <w:r w:rsidR="00DF0534" w:rsidRPr="008E4277">
        <w:rPr>
          <w:vertAlign w:val="superscript"/>
          <w:lang w:val="en-AU"/>
        </w:rPr>
        <w:t>t</w:t>
      </w:r>
      <w:r w:rsidR="00DF0534">
        <w:rPr>
          <w:lang w:val="en-AU"/>
        </w:rPr>
        <w:t xml:space="preserve"> + </w:t>
      </w:r>
      <w:r w:rsidR="00DF0534" w:rsidRPr="008E4277">
        <w:rPr>
          <w:i/>
          <w:lang w:val="en-AU"/>
        </w:rPr>
        <w:t>μ</w:t>
      </w:r>
      <w:r w:rsidR="00DF0534" w:rsidRPr="008E4277">
        <w:rPr>
          <w:vertAlign w:val="superscript"/>
          <w:lang w:val="en-AU"/>
        </w:rPr>
        <w:t>2</w:t>
      </w:r>
      <w:r w:rsidR="00DF0534" w:rsidRPr="008E4277">
        <w:rPr>
          <w:b/>
          <w:lang w:val="en-AU"/>
        </w:rPr>
        <w:t>Z</w:t>
      </w:r>
      <w:r w:rsidR="00DF0534" w:rsidRPr="008E4277">
        <w:rPr>
          <w:vertAlign w:val="subscript"/>
          <w:lang w:val="en-AU"/>
        </w:rPr>
        <w:t>r</w:t>
      </w:r>
      <w:r w:rsidR="00DF0534" w:rsidRPr="008E4277">
        <w:rPr>
          <w:b/>
          <w:lang w:val="en-AU"/>
        </w:rPr>
        <w:t>Q</w:t>
      </w:r>
      <w:r w:rsidR="00DF0534" w:rsidRPr="008E4277">
        <w:rPr>
          <w:vertAlign w:val="subscript"/>
          <w:lang w:val="en-AU"/>
        </w:rPr>
        <w:t>r</w:t>
      </w:r>
      <w:r w:rsidR="00DF0534">
        <w:rPr>
          <w:lang w:val="en-AU"/>
        </w:rPr>
        <w:softHyphen/>
      </w:r>
      <w:r w:rsidR="00DF0534" w:rsidRPr="008E4277">
        <w:rPr>
          <w:b/>
          <w:lang w:val="en-AU"/>
        </w:rPr>
        <w:t>Z</w:t>
      </w:r>
      <w:r w:rsidR="00DF0534" w:rsidRPr="008E4277">
        <w:rPr>
          <w:vertAlign w:val="superscript"/>
          <w:lang w:val="en-AU"/>
        </w:rPr>
        <w:t>t</w:t>
      </w:r>
      <w:r w:rsidR="00DF0534" w:rsidRPr="008E4277">
        <w:rPr>
          <w:vertAlign w:val="subscript"/>
          <w:lang w:val="en-AU"/>
        </w:rPr>
        <w:t>r</w:t>
      </w:r>
      <w:r w:rsidR="00DF0534">
        <w:rPr>
          <w:lang w:val="en-AU"/>
        </w:rPr>
        <w:t xml:space="preserve"> + </w:t>
      </w:r>
      <w:r w:rsidR="00DF0534" w:rsidRPr="00F93A78">
        <w:rPr>
          <w:i/>
          <w:lang w:val="en-AU"/>
        </w:rPr>
        <w:t>λ</w:t>
      </w:r>
      <w:r w:rsidR="00DF0534" w:rsidRPr="00DF0534">
        <w:rPr>
          <w:b/>
          <w:lang w:val="en-AU"/>
        </w:rPr>
        <w:t>I</w:t>
      </w:r>
      <w:r w:rsidR="00DF0534">
        <w:rPr>
          <w:lang w:val="en-AU"/>
        </w:rPr>
        <w:t>]</w:t>
      </w:r>
      <w:r w:rsidR="00DF0534" w:rsidRPr="008E4277">
        <w:rPr>
          <w:vertAlign w:val="superscript"/>
          <w:lang w:val="en-AU"/>
        </w:rPr>
        <w:t>-1</w:t>
      </w:r>
      <w:r w:rsidR="00DF0534">
        <w:rPr>
          <w:lang w:val="en-AU"/>
        </w:rPr>
        <w:t>[</w:t>
      </w:r>
      <w:r w:rsidR="00DF0534" w:rsidRPr="008E4277">
        <w:rPr>
          <w:b/>
          <w:lang w:val="en-AU"/>
        </w:rPr>
        <w:t>Z</w:t>
      </w:r>
      <w:r w:rsidR="00DF0534" w:rsidRPr="008E4277">
        <w:rPr>
          <w:vertAlign w:val="superscript"/>
          <w:lang w:val="en-AU"/>
        </w:rPr>
        <w:t>t</w:t>
      </w:r>
      <w:r w:rsidR="00DF0534" w:rsidRPr="008E4277">
        <w:rPr>
          <w:b/>
          <w:lang w:val="en-AU"/>
        </w:rPr>
        <w:t>Qh</w:t>
      </w:r>
      <w:r w:rsidR="00DF0534">
        <w:rPr>
          <w:lang w:val="en-AU"/>
        </w:rPr>
        <w:t xml:space="preserve"> + </w:t>
      </w:r>
      <w:r w:rsidR="00DF0534" w:rsidRPr="008E4277">
        <w:rPr>
          <w:i/>
          <w:lang w:val="en-AU"/>
        </w:rPr>
        <w:t>μ</w:t>
      </w:r>
      <w:r w:rsidR="00DF0534" w:rsidRPr="008E4277">
        <w:rPr>
          <w:vertAlign w:val="superscript"/>
          <w:lang w:val="en-AU"/>
        </w:rPr>
        <w:t>2</w:t>
      </w:r>
      <w:r w:rsidR="00DF0534" w:rsidRPr="008E4277">
        <w:rPr>
          <w:b/>
          <w:lang w:val="en-AU"/>
        </w:rPr>
        <w:t>Z</w:t>
      </w:r>
      <w:r w:rsidR="00DF0534" w:rsidRPr="008E4277">
        <w:rPr>
          <w:vertAlign w:val="subscript"/>
          <w:lang w:val="en-AU"/>
        </w:rPr>
        <w:t>r</w:t>
      </w:r>
      <w:r w:rsidR="00DF0534" w:rsidRPr="008E4277">
        <w:rPr>
          <w:b/>
          <w:lang w:val="en-AU"/>
        </w:rPr>
        <w:t>Q</w:t>
      </w:r>
      <w:r w:rsidR="00DF0534" w:rsidRPr="008E4277">
        <w:rPr>
          <w:vertAlign w:val="subscript"/>
          <w:lang w:val="en-AU"/>
        </w:rPr>
        <w:t>r</w:t>
      </w:r>
      <w:r w:rsidR="00DF0534" w:rsidRPr="008E4277">
        <w:rPr>
          <w:b/>
          <w:lang w:val="en-AU"/>
        </w:rPr>
        <w:t>h</w:t>
      </w:r>
      <w:r w:rsidR="00DF0534" w:rsidRPr="008E4277">
        <w:rPr>
          <w:vertAlign w:val="subscript"/>
          <w:lang w:val="en-AU"/>
        </w:rPr>
        <w:t>r</w:t>
      </w:r>
      <w:r w:rsidR="00DF0534">
        <w:rPr>
          <w:lang w:val="en-AU"/>
        </w:rPr>
        <w:t>]</w:t>
      </w:r>
      <w:r w:rsidR="00DF0534">
        <w:rPr>
          <w:lang w:val="en-AU"/>
        </w:rPr>
        <w:tab/>
      </w:r>
      <w:r w:rsidR="00DF0534">
        <w:rPr>
          <w:lang w:val="en-AU"/>
        </w:rPr>
        <w:tab/>
      </w:r>
      <w:r w:rsidR="00DF0534">
        <w:rPr>
          <w:lang w:val="en-AU"/>
        </w:rPr>
        <w:tab/>
      </w:r>
      <w:r w:rsidR="00DF0534">
        <w:rPr>
          <w:lang w:val="en-AU"/>
        </w:rPr>
        <w:tab/>
        <w:t>(6.5)</w:t>
      </w:r>
    </w:p>
    <w:p w14:paraId="33133990" w14:textId="77777777" w:rsidR="00DF0534" w:rsidRDefault="00DF0534" w:rsidP="00E4410E">
      <w:pPr>
        <w:rPr>
          <w:lang w:val="en-AU"/>
        </w:rPr>
      </w:pPr>
      <w:r>
        <w:rPr>
          <w:lang w:val="en-AU"/>
        </w:rPr>
        <w:t>A nonzero lambda increases diagonal elements of the matrix</w:t>
      </w:r>
      <w:r w:rsidR="00F93A78">
        <w:rPr>
          <w:lang w:val="en-AU"/>
        </w:rPr>
        <w:t xml:space="preserve"> [</w:t>
      </w:r>
      <w:r w:rsidR="00F93A78" w:rsidRPr="008E4277">
        <w:rPr>
          <w:b/>
          <w:lang w:val="en-AU"/>
        </w:rPr>
        <w:t>ZQZ</w:t>
      </w:r>
      <w:r w:rsidR="00F93A78" w:rsidRPr="008E4277">
        <w:rPr>
          <w:vertAlign w:val="superscript"/>
          <w:lang w:val="en-AU"/>
        </w:rPr>
        <w:t>t</w:t>
      </w:r>
      <w:r w:rsidR="00F93A78">
        <w:rPr>
          <w:lang w:val="en-AU"/>
        </w:rPr>
        <w:t xml:space="preserve"> + </w:t>
      </w:r>
      <w:r w:rsidR="00F93A78" w:rsidRPr="008E4277">
        <w:rPr>
          <w:i/>
          <w:lang w:val="en-AU"/>
        </w:rPr>
        <w:t>μ</w:t>
      </w:r>
      <w:r w:rsidR="00F93A78" w:rsidRPr="008E4277">
        <w:rPr>
          <w:vertAlign w:val="superscript"/>
          <w:lang w:val="en-AU"/>
        </w:rPr>
        <w:t>2</w:t>
      </w:r>
      <w:r w:rsidR="00F93A78" w:rsidRPr="008E4277">
        <w:rPr>
          <w:b/>
          <w:lang w:val="en-AU"/>
        </w:rPr>
        <w:t>Z</w:t>
      </w:r>
      <w:r w:rsidR="00F93A78" w:rsidRPr="008E4277">
        <w:rPr>
          <w:vertAlign w:val="subscript"/>
          <w:lang w:val="en-AU"/>
        </w:rPr>
        <w:t>r</w:t>
      </w:r>
      <w:r w:rsidR="00F93A78" w:rsidRPr="008E4277">
        <w:rPr>
          <w:b/>
          <w:lang w:val="en-AU"/>
        </w:rPr>
        <w:t>Q</w:t>
      </w:r>
      <w:r w:rsidR="00F93A78" w:rsidRPr="008E4277">
        <w:rPr>
          <w:vertAlign w:val="subscript"/>
          <w:lang w:val="en-AU"/>
        </w:rPr>
        <w:t>r</w:t>
      </w:r>
      <w:r w:rsidR="00F93A78">
        <w:rPr>
          <w:lang w:val="en-AU"/>
        </w:rPr>
        <w:softHyphen/>
      </w:r>
      <w:r w:rsidR="00F93A78" w:rsidRPr="008E4277">
        <w:rPr>
          <w:b/>
          <w:lang w:val="en-AU"/>
        </w:rPr>
        <w:t>Z</w:t>
      </w:r>
      <w:r w:rsidR="00F93A78" w:rsidRPr="008E4277">
        <w:rPr>
          <w:vertAlign w:val="superscript"/>
          <w:lang w:val="en-AU"/>
        </w:rPr>
        <w:t>t</w:t>
      </w:r>
      <w:r w:rsidR="00F93A78" w:rsidRPr="008E4277">
        <w:rPr>
          <w:vertAlign w:val="subscript"/>
          <w:lang w:val="en-AU"/>
        </w:rPr>
        <w:t>r</w:t>
      </w:r>
      <w:r w:rsidR="00F93A78">
        <w:rPr>
          <w:lang w:val="en-AU"/>
        </w:rPr>
        <w:t xml:space="preserve"> + </w:t>
      </w:r>
      <w:r w:rsidR="00F93A78" w:rsidRPr="00F93A78">
        <w:rPr>
          <w:i/>
          <w:lang w:val="en-AU"/>
        </w:rPr>
        <w:t>λ</w:t>
      </w:r>
      <w:r w:rsidR="00F93A78" w:rsidRPr="00DF0534">
        <w:rPr>
          <w:b/>
          <w:lang w:val="en-AU"/>
        </w:rPr>
        <w:t>I</w:t>
      </w:r>
      <w:r w:rsidR="00F93A78">
        <w:rPr>
          <w:lang w:val="en-AU"/>
        </w:rPr>
        <w:t>]. It is apparent from equation 6.5 that this matrix must be</w:t>
      </w:r>
      <w:r>
        <w:rPr>
          <w:lang w:val="en-AU"/>
        </w:rPr>
        <w:t xml:space="preserve"> inverted. </w:t>
      </w:r>
      <w:r w:rsidR="00F93A78">
        <w:rPr>
          <w:lang w:val="en-AU"/>
        </w:rPr>
        <w:t xml:space="preserve">Increasing its diagonal elements </w:t>
      </w:r>
      <w:r>
        <w:rPr>
          <w:lang w:val="en-AU"/>
        </w:rPr>
        <w:t>has two effects. Firstly</w:t>
      </w:r>
      <w:r w:rsidR="00F93A78">
        <w:rPr>
          <w:lang w:val="en-AU"/>
        </w:rPr>
        <w:t>,</w:t>
      </w:r>
      <w:r>
        <w:rPr>
          <w:lang w:val="en-AU"/>
        </w:rPr>
        <w:t xml:space="preserve"> it contributes to </w:t>
      </w:r>
      <w:r w:rsidR="00F93A78">
        <w:rPr>
          <w:lang w:val="en-AU"/>
        </w:rPr>
        <w:t>invertibility of the matrix</w:t>
      </w:r>
      <w:r>
        <w:rPr>
          <w:lang w:val="en-AU"/>
        </w:rPr>
        <w:t>. Secondly</w:t>
      </w:r>
      <w:r w:rsidR="00F93A78">
        <w:rPr>
          <w:lang w:val="en-AU"/>
        </w:rPr>
        <w:t>,</w:t>
      </w:r>
      <w:r>
        <w:rPr>
          <w:lang w:val="en-AU"/>
        </w:rPr>
        <w:t xml:space="preserve"> it migrates the direction of parameter improvement so that it is more aligned with the gradient (with respect to parameters </w:t>
      </w:r>
      <w:r w:rsidRPr="00DF0534">
        <w:rPr>
          <w:b/>
          <w:lang w:val="en-AU"/>
        </w:rPr>
        <w:t>k</w:t>
      </w:r>
      <w:r>
        <w:rPr>
          <w:lang w:val="en-AU"/>
        </w:rPr>
        <w:t>) of the objective function</w:t>
      </w:r>
      <w:r w:rsidR="00F93A78">
        <w:rPr>
          <w:lang w:val="en-AU"/>
        </w:rPr>
        <w:t xml:space="preserve"> which is used to characterize model-to-measurement and parameter-to-preferred-value misfit.</w:t>
      </w:r>
      <w:r>
        <w:rPr>
          <w:lang w:val="en-AU"/>
        </w:rPr>
        <w:t xml:space="preserve"> This increases the efficiency of early iterations of the inversion process when implemented in conjunction with a nonlinear model.</w:t>
      </w:r>
    </w:p>
    <w:p w14:paraId="03942601" w14:textId="77777777" w:rsidR="00AA10D4" w:rsidRDefault="00DF0534" w:rsidP="00E4410E">
      <w:pPr>
        <w:rPr>
          <w:lang w:val="en-AU"/>
        </w:rPr>
      </w:pPr>
      <w:r>
        <w:rPr>
          <w:lang w:val="en-AU"/>
        </w:rPr>
        <w:lastRenderedPageBreak/>
        <w:t>The objective function</w:t>
      </w:r>
      <w:r w:rsidR="009207D3">
        <w:rPr>
          <w:lang w:val="en-AU"/>
        </w:rPr>
        <w:t xml:space="preserve"> that is employed by PEST and PESTPP</w:t>
      </w:r>
      <w:r>
        <w:rPr>
          <w:lang w:val="en-AU"/>
        </w:rPr>
        <w:t xml:space="preserve"> (designated herein as Փ) </w:t>
      </w:r>
      <w:r w:rsidR="00F93A78">
        <w:rPr>
          <w:lang w:val="en-AU"/>
        </w:rPr>
        <w:t>represents</w:t>
      </w:r>
      <w:r>
        <w:rPr>
          <w:lang w:val="en-AU"/>
        </w:rPr>
        <w:t xml:space="preserve"> model-to-measurement misfit as a sum of weighted squared discrepancies between model outputs and field observations </w:t>
      </w:r>
      <w:r w:rsidRPr="00DF0534">
        <w:rPr>
          <w:b/>
          <w:lang w:val="en-AU"/>
        </w:rPr>
        <w:t>h</w:t>
      </w:r>
      <w:r w:rsidR="00F93A78">
        <w:rPr>
          <w:lang w:val="en-AU"/>
        </w:rPr>
        <w:t>, and between</w:t>
      </w:r>
      <w:r w:rsidR="00547958">
        <w:rPr>
          <w:lang w:val="en-AU"/>
        </w:rPr>
        <w:t xml:space="preserve"> model parameters and regularization observations</w:t>
      </w:r>
      <w:r w:rsidR="00F93A78">
        <w:rPr>
          <w:lang w:val="en-AU"/>
        </w:rPr>
        <w:t xml:space="preserve"> </w:t>
      </w:r>
      <w:r w:rsidRPr="00DF0534">
        <w:rPr>
          <w:b/>
          <w:lang w:val="en-AU"/>
        </w:rPr>
        <w:t>h</w:t>
      </w:r>
      <w:r w:rsidRPr="00DF0534">
        <w:rPr>
          <w:vertAlign w:val="subscript"/>
          <w:lang w:val="en-AU"/>
        </w:rPr>
        <w:t>r</w:t>
      </w:r>
      <w:r>
        <w:rPr>
          <w:lang w:val="en-AU"/>
        </w:rPr>
        <w:t xml:space="preserve">. It is calculated </w:t>
      </w:r>
      <w:r w:rsidR="00547958">
        <w:rPr>
          <w:lang w:val="en-AU"/>
        </w:rPr>
        <w:t>using the following equation</w:t>
      </w:r>
      <w:r w:rsidR="009207D3">
        <w:rPr>
          <w:lang w:val="en-AU"/>
        </w:rPr>
        <w:t>:</w:t>
      </w:r>
    </w:p>
    <w:p w14:paraId="65829BEC" w14:textId="77777777" w:rsidR="00CE374A" w:rsidRDefault="00CE374A" w:rsidP="00E4410E">
      <w:pPr>
        <w:rPr>
          <w:lang w:val="en-AU"/>
        </w:rPr>
      </w:pPr>
      <w:r>
        <w:rPr>
          <w:lang w:val="en-AU"/>
        </w:rPr>
        <w:tab/>
        <w:t>Փ = (</w:t>
      </w:r>
      <w:r w:rsidRPr="00CE374A">
        <w:rPr>
          <w:b/>
          <w:lang w:val="en-AU"/>
        </w:rPr>
        <w:t>h</w:t>
      </w:r>
      <w:r>
        <w:rPr>
          <w:lang w:val="en-AU"/>
        </w:rPr>
        <w:t xml:space="preserve"> – </w:t>
      </w:r>
      <w:r w:rsidRPr="00CE374A">
        <w:rPr>
          <w:b/>
          <w:lang w:val="en-AU"/>
        </w:rPr>
        <w:t>Zk</w:t>
      </w:r>
      <w:r>
        <w:rPr>
          <w:lang w:val="en-AU"/>
        </w:rPr>
        <w:t>)</w:t>
      </w:r>
      <w:r w:rsidRPr="00CE374A">
        <w:rPr>
          <w:vertAlign w:val="superscript"/>
          <w:lang w:val="en-AU"/>
        </w:rPr>
        <w:t>t</w:t>
      </w:r>
      <w:r w:rsidRPr="00CE374A">
        <w:rPr>
          <w:b/>
          <w:lang w:val="en-AU"/>
        </w:rPr>
        <w:t>Q</w:t>
      </w:r>
      <w:r>
        <w:rPr>
          <w:lang w:val="en-AU"/>
        </w:rPr>
        <w:t>(</w:t>
      </w:r>
      <w:r w:rsidRPr="00CE374A">
        <w:rPr>
          <w:b/>
          <w:lang w:val="en-AU"/>
        </w:rPr>
        <w:t>h</w:t>
      </w:r>
      <w:r>
        <w:rPr>
          <w:lang w:val="en-AU"/>
        </w:rPr>
        <w:t xml:space="preserve"> – </w:t>
      </w:r>
      <w:r w:rsidRPr="00CE374A">
        <w:rPr>
          <w:b/>
          <w:lang w:val="en-AU"/>
        </w:rPr>
        <w:t>Zk</w:t>
      </w:r>
      <w:r>
        <w:rPr>
          <w:lang w:val="en-AU"/>
        </w:rPr>
        <w:t xml:space="preserve">) + </w:t>
      </w:r>
      <w:r w:rsidRPr="00CE374A">
        <w:rPr>
          <w:i/>
          <w:lang w:val="en-AU"/>
        </w:rPr>
        <w:t>μ</w:t>
      </w:r>
      <w:r w:rsidRPr="00CE374A">
        <w:rPr>
          <w:vertAlign w:val="superscript"/>
          <w:lang w:val="en-AU"/>
        </w:rPr>
        <w:t>2</w:t>
      </w:r>
      <w:r>
        <w:rPr>
          <w:lang w:val="en-AU"/>
        </w:rPr>
        <w:t>(</w:t>
      </w:r>
      <w:r w:rsidRPr="00CE374A">
        <w:rPr>
          <w:b/>
          <w:lang w:val="en-AU"/>
        </w:rPr>
        <w:t>h</w:t>
      </w:r>
      <w:r w:rsidRPr="00CE374A">
        <w:rPr>
          <w:vertAlign w:val="subscript"/>
          <w:lang w:val="en-AU"/>
        </w:rPr>
        <w:t>r</w:t>
      </w:r>
      <w:r>
        <w:rPr>
          <w:lang w:val="en-AU"/>
        </w:rPr>
        <w:t xml:space="preserve"> – </w:t>
      </w:r>
      <w:r w:rsidRPr="00CE374A">
        <w:rPr>
          <w:b/>
          <w:lang w:val="en-AU"/>
        </w:rPr>
        <w:t>Z</w:t>
      </w:r>
      <w:r w:rsidRPr="00CE374A">
        <w:rPr>
          <w:vertAlign w:val="subscript"/>
          <w:lang w:val="en-AU"/>
        </w:rPr>
        <w:t>r</w:t>
      </w:r>
      <w:r w:rsidRPr="00CE374A">
        <w:rPr>
          <w:b/>
          <w:lang w:val="en-AU"/>
        </w:rPr>
        <w:t>k</w:t>
      </w:r>
      <w:r>
        <w:rPr>
          <w:lang w:val="en-AU"/>
        </w:rPr>
        <w:t>)</w:t>
      </w:r>
      <w:r w:rsidRPr="00CE374A">
        <w:rPr>
          <w:vertAlign w:val="superscript"/>
          <w:lang w:val="en-AU"/>
        </w:rPr>
        <w:t>t</w:t>
      </w:r>
      <w:r w:rsidRPr="00CE374A">
        <w:rPr>
          <w:b/>
          <w:lang w:val="en-AU"/>
        </w:rPr>
        <w:t>Q</w:t>
      </w:r>
      <w:r w:rsidRPr="00CE374A">
        <w:rPr>
          <w:vertAlign w:val="subscript"/>
          <w:lang w:val="en-AU"/>
        </w:rPr>
        <w:t>r</w:t>
      </w:r>
      <w:r>
        <w:rPr>
          <w:lang w:val="en-AU"/>
        </w:rPr>
        <w:t>(</w:t>
      </w:r>
      <w:r w:rsidRPr="00CE374A">
        <w:rPr>
          <w:b/>
          <w:lang w:val="en-AU"/>
        </w:rPr>
        <w:t>h</w:t>
      </w:r>
      <w:r w:rsidRPr="00CE374A">
        <w:rPr>
          <w:vertAlign w:val="subscript"/>
          <w:lang w:val="en-AU"/>
        </w:rPr>
        <w:t>r</w:t>
      </w:r>
      <w:r>
        <w:rPr>
          <w:lang w:val="en-AU"/>
        </w:rPr>
        <w:t xml:space="preserve"> – </w:t>
      </w:r>
      <w:r w:rsidRPr="00CE374A">
        <w:rPr>
          <w:b/>
          <w:lang w:val="en-AU"/>
        </w:rPr>
        <w:t>Z</w:t>
      </w:r>
      <w:r w:rsidRPr="00CE374A">
        <w:rPr>
          <w:vertAlign w:val="subscript"/>
          <w:lang w:val="en-AU"/>
        </w:rPr>
        <w:t>r</w:t>
      </w:r>
      <w:r w:rsidRPr="00CE374A">
        <w:rPr>
          <w:b/>
          <w:lang w:val="en-AU"/>
        </w:rPr>
        <w:t>k</w:t>
      </w:r>
      <w:r>
        <w:rPr>
          <w:lang w:val="en-AU"/>
        </w:rPr>
        <w:t>)</w:t>
      </w:r>
      <w:r>
        <w:rPr>
          <w:lang w:val="en-AU"/>
        </w:rPr>
        <w:tab/>
      </w:r>
      <w:r>
        <w:rPr>
          <w:lang w:val="en-AU"/>
        </w:rPr>
        <w:tab/>
      </w:r>
      <w:r>
        <w:rPr>
          <w:lang w:val="en-AU"/>
        </w:rPr>
        <w:tab/>
      </w:r>
      <w:r>
        <w:rPr>
          <w:lang w:val="en-AU"/>
        </w:rPr>
        <w:tab/>
        <w:t>(6</w:t>
      </w:r>
      <w:r w:rsidR="00547958">
        <w:rPr>
          <w:lang w:val="en-AU"/>
        </w:rPr>
        <w:t>.</w:t>
      </w:r>
      <w:r>
        <w:rPr>
          <w:lang w:val="en-AU"/>
        </w:rPr>
        <w:t>6)</w:t>
      </w:r>
    </w:p>
    <w:p w14:paraId="5EA4A957" w14:textId="77777777" w:rsidR="00CE374A" w:rsidRDefault="00547958" w:rsidP="00E4410E">
      <w:pPr>
        <w:rPr>
          <w:lang w:val="en-AU"/>
        </w:rPr>
      </w:pPr>
      <w:r>
        <w:rPr>
          <w:lang w:val="en-AU"/>
        </w:rPr>
        <w:t>That is</w:t>
      </w:r>
    </w:p>
    <w:p w14:paraId="6E014B11" w14:textId="77777777" w:rsidR="00DF0534" w:rsidRDefault="00DF0534" w:rsidP="00E4410E">
      <w:pPr>
        <w:rPr>
          <w:lang w:val="en-AU"/>
        </w:rPr>
      </w:pPr>
      <w:r>
        <w:rPr>
          <w:lang w:val="en-AU"/>
        </w:rPr>
        <w:tab/>
        <w:t>Փ = Փ</w:t>
      </w:r>
      <w:r w:rsidRPr="00DF0534">
        <w:rPr>
          <w:vertAlign w:val="subscript"/>
          <w:lang w:val="en-AU"/>
        </w:rPr>
        <w:t>m</w:t>
      </w:r>
      <w:r>
        <w:rPr>
          <w:lang w:val="en-AU"/>
        </w:rPr>
        <w:t xml:space="preserve"> + </w:t>
      </w:r>
      <w:r w:rsidRPr="00DF0534">
        <w:rPr>
          <w:i/>
          <w:lang w:val="en-AU"/>
        </w:rPr>
        <w:t>μ</w:t>
      </w:r>
      <w:r w:rsidRPr="00DF0534">
        <w:rPr>
          <w:vertAlign w:val="superscript"/>
          <w:lang w:val="en-AU"/>
        </w:rPr>
        <w:t>2</w:t>
      </w:r>
      <w:r>
        <w:rPr>
          <w:lang w:val="en-AU"/>
        </w:rPr>
        <w:t>Փ</w:t>
      </w:r>
      <w:r w:rsidRPr="00DF0534">
        <w:rPr>
          <w:vertAlign w:val="subscript"/>
          <w:lang w:val="en-AU"/>
        </w:rPr>
        <w:t>r</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w:t>
      </w:r>
      <w:r w:rsidR="00CE374A">
        <w:rPr>
          <w:lang w:val="en-AU"/>
        </w:rPr>
        <w:t>7</w:t>
      </w:r>
      <w:r>
        <w:rPr>
          <w:lang w:val="en-AU"/>
        </w:rPr>
        <w:t>)</w:t>
      </w:r>
    </w:p>
    <w:p w14:paraId="42A9AA8F" w14:textId="77777777" w:rsidR="00305D4F" w:rsidRDefault="00CE374A" w:rsidP="00E4410E">
      <w:pPr>
        <w:rPr>
          <w:lang w:val="en-AU"/>
        </w:rPr>
      </w:pPr>
      <w:r>
        <w:rPr>
          <w:lang w:val="en-AU"/>
        </w:rPr>
        <w:t>where Փ</w:t>
      </w:r>
      <w:r w:rsidRPr="00DF0534">
        <w:rPr>
          <w:vertAlign w:val="subscript"/>
          <w:lang w:val="en-AU"/>
        </w:rPr>
        <w:t>m</w:t>
      </w:r>
      <w:r>
        <w:rPr>
          <w:lang w:val="en-AU"/>
        </w:rPr>
        <w:t xml:space="preserve"> is referred to as the “measurement objective function” and Փ</w:t>
      </w:r>
      <w:r w:rsidRPr="00DF0534">
        <w:rPr>
          <w:vertAlign w:val="subscript"/>
          <w:lang w:val="en-AU"/>
        </w:rPr>
        <w:t>r</w:t>
      </w:r>
      <w:r>
        <w:rPr>
          <w:lang w:val="en-AU"/>
        </w:rPr>
        <w:t xml:space="preserve"> is referred to as the “</w:t>
      </w:r>
      <w:r w:rsidR="00143C09">
        <w:rPr>
          <w:lang w:val="en-AU"/>
        </w:rPr>
        <w:t>regularization</w:t>
      </w:r>
      <w:r>
        <w:rPr>
          <w:lang w:val="en-AU"/>
        </w:rPr>
        <w:t xml:space="preserve"> objective function”.</w:t>
      </w:r>
      <w:r w:rsidR="00305D4F">
        <w:rPr>
          <w:lang w:val="en-AU"/>
        </w:rPr>
        <w:t xml:space="preserve"> </w:t>
      </w:r>
    </w:p>
    <w:p w14:paraId="020112A2" w14:textId="77777777" w:rsidR="00CE374A" w:rsidRDefault="00547958" w:rsidP="00E4410E">
      <w:pPr>
        <w:rPr>
          <w:lang w:val="en-AU"/>
        </w:rPr>
      </w:pPr>
      <w:r>
        <w:rPr>
          <w:lang w:val="en-AU"/>
        </w:rPr>
        <w:t>If</w:t>
      </w:r>
      <w:r w:rsidR="00305D4F">
        <w:rPr>
          <w:lang w:val="en-AU"/>
        </w:rPr>
        <w:t xml:space="preserve"> </w:t>
      </w:r>
      <w:r>
        <w:rPr>
          <w:lang w:val="en-AU"/>
        </w:rPr>
        <w:t>PESTPP</w:t>
      </w:r>
      <w:r w:rsidR="00305D4F">
        <w:rPr>
          <w:lang w:val="en-AU"/>
        </w:rPr>
        <w:t xml:space="preserve"> is not run in “</w:t>
      </w:r>
      <w:r w:rsidR="00143C09">
        <w:rPr>
          <w:lang w:val="en-AU"/>
        </w:rPr>
        <w:t>regularization</w:t>
      </w:r>
      <w:r w:rsidR="00305D4F">
        <w:rPr>
          <w:lang w:val="en-AU"/>
        </w:rPr>
        <w:t xml:space="preserve">” mode then, or course, </w:t>
      </w:r>
      <w:r w:rsidR="00143C09">
        <w:rPr>
          <w:lang w:val="en-AU"/>
        </w:rPr>
        <w:t>regularization</w:t>
      </w:r>
      <w:r w:rsidR="00305D4F">
        <w:rPr>
          <w:lang w:val="en-AU"/>
        </w:rPr>
        <w:t xml:space="preserve"> terms in the above equations are </w:t>
      </w:r>
      <w:r w:rsidR="009207D3">
        <w:rPr>
          <w:lang w:val="en-AU"/>
        </w:rPr>
        <w:t>omitted</w:t>
      </w:r>
      <w:r w:rsidR="00305D4F">
        <w:rPr>
          <w:lang w:val="en-AU"/>
        </w:rPr>
        <w:t>. This does not preclude the use of prior information</w:t>
      </w:r>
      <w:r w:rsidR="009207D3">
        <w:rPr>
          <w:lang w:val="en-AU"/>
        </w:rPr>
        <w:t xml:space="preserve"> in the inversion process</w:t>
      </w:r>
      <w:r w:rsidR="00305D4F">
        <w:rPr>
          <w:lang w:val="en-AU"/>
        </w:rPr>
        <w:t>; however the ability of PEST</w:t>
      </w:r>
      <w:r>
        <w:rPr>
          <w:lang w:val="en-AU"/>
        </w:rPr>
        <w:t>PP</w:t>
      </w:r>
      <w:r w:rsidR="00305D4F">
        <w:rPr>
          <w:lang w:val="en-AU"/>
        </w:rPr>
        <w:t xml:space="preserve"> to adjust the </w:t>
      </w:r>
      <w:r>
        <w:rPr>
          <w:lang w:val="en-AU"/>
        </w:rPr>
        <w:t>importance</w:t>
      </w:r>
      <w:r w:rsidR="00305D4F">
        <w:rPr>
          <w:lang w:val="en-AU"/>
        </w:rPr>
        <w:t xml:space="preserve"> that it </w:t>
      </w:r>
      <w:r>
        <w:rPr>
          <w:lang w:val="en-AU"/>
        </w:rPr>
        <w:t>gives</w:t>
      </w:r>
      <w:r w:rsidR="00305D4F">
        <w:rPr>
          <w:lang w:val="en-AU"/>
        </w:rPr>
        <w:t xml:space="preserve"> to prior information through the </w:t>
      </w:r>
      <w:r w:rsidR="00143C09">
        <w:rPr>
          <w:lang w:val="en-AU"/>
        </w:rPr>
        <w:t>regularization</w:t>
      </w:r>
      <w:r w:rsidR="00305D4F">
        <w:rPr>
          <w:lang w:val="en-AU"/>
        </w:rPr>
        <w:t xml:space="preserve"> weight factor </w:t>
      </w:r>
      <w:r w:rsidR="00305D4F" w:rsidRPr="00305D4F">
        <w:rPr>
          <w:i/>
          <w:lang w:val="en-AU"/>
        </w:rPr>
        <w:t>μ</w:t>
      </w:r>
      <w:r w:rsidR="00305D4F" w:rsidRPr="00305D4F">
        <w:rPr>
          <w:vertAlign w:val="superscript"/>
          <w:lang w:val="en-AU"/>
        </w:rPr>
        <w:t>2</w:t>
      </w:r>
      <w:r w:rsidR="00305D4F">
        <w:rPr>
          <w:lang w:val="en-AU"/>
        </w:rPr>
        <w:t xml:space="preserve"> is lost.</w:t>
      </w:r>
    </w:p>
    <w:p w14:paraId="7E348CCA" w14:textId="77777777" w:rsidR="00305D4F" w:rsidRDefault="008B03F7" w:rsidP="008B03F7">
      <w:pPr>
        <w:pStyle w:val="Heading3"/>
      </w:pPr>
      <w:bookmarkStart w:id="1998" w:name="_Toc520535244"/>
      <w:r>
        <w:t xml:space="preserve">6.2.2 </w:t>
      </w:r>
      <w:r w:rsidR="007E475F">
        <w:t xml:space="preserve">Choosing </w:t>
      </w:r>
      <w:r w:rsidR="00DF1145">
        <w:t xml:space="preserve">the </w:t>
      </w:r>
      <w:r w:rsidR="00143C09">
        <w:t>Regularization</w:t>
      </w:r>
      <w:r w:rsidR="00DF1145">
        <w:t xml:space="preserve"> Weight Factor</w:t>
      </w:r>
      <w:bookmarkEnd w:id="1998"/>
    </w:p>
    <w:p w14:paraId="410A2D94" w14:textId="07DE5DC6" w:rsidR="00DF1145" w:rsidRDefault="00547958" w:rsidP="00DF1145">
      <w:pPr>
        <w:rPr>
          <w:lang w:val="en-AU"/>
        </w:rPr>
      </w:pPr>
      <w:r>
        <w:rPr>
          <w:lang w:val="en-AU"/>
        </w:rPr>
        <w:t xml:space="preserve">The value that is assigned to </w:t>
      </w:r>
      <w:r w:rsidRPr="00547958">
        <w:rPr>
          <w:i/>
          <w:lang w:val="en-AU"/>
        </w:rPr>
        <w:t>μ</w:t>
      </w:r>
      <w:r w:rsidRPr="00547958">
        <w:rPr>
          <w:vertAlign w:val="superscript"/>
          <w:lang w:val="en-AU"/>
        </w:rPr>
        <w:t>2</w:t>
      </w:r>
      <w:r>
        <w:rPr>
          <w:lang w:val="en-AU"/>
        </w:rPr>
        <w:t xml:space="preserve"> </w:t>
      </w:r>
      <w:r w:rsidR="008F51C9">
        <w:rPr>
          <w:lang w:val="en-AU"/>
        </w:rPr>
        <w:t>strongly influences</w:t>
      </w:r>
      <w:r>
        <w:rPr>
          <w:lang w:val="en-AU"/>
        </w:rPr>
        <w:t xml:space="preserve"> the inversion process. </w:t>
      </w:r>
      <w:r w:rsidR="008E0B29">
        <w:rPr>
          <w:lang w:val="en-AU"/>
        </w:rPr>
        <w:t>If it is too small, then overfitting may occur. If it is too large</w:t>
      </w:r>
      <w:r w:rsidR="009207D3">
        <w:rPr>
          <w:lang w:val="en-AU"/>
        </w:rPr>
        <w:t>,</w:t>
      </w:r>
      <w:r w:rsidR="008E0B29">
        <w:rPr>
          <w:lang w:val="en-AU"/>
        </w:rPr>
        <w:t xml:space="preserve"> then the fit that is attained with the calibration dataset may not be </w:t>
      </w:r>
      <w:r>
        <w:rPr>
          <w:lang w:val="en-AU"/>
        </w:rPr>
        <w:t>satisfactory</w:t>
      </w:r>
      <w:r w:rsidR="008E0B29">
        <w:rPr>
          <w:lang w:val="en-AU"/>
        </w:rPr>
        <w:t xml:space="preserve">. </w:t>
      </w:r>
    </w:p>
    <w:p w14:paraId="3E834B7A" w14:textId="78C03358" w:rsidR="008E0B29" w:rsidRDefault="00547958" w:rsidP="00DF1145">
      <w:pPr>
        <w:rPr>
          <w:lang w:val="en-AU"/>
        </w:rPr>
      </w:pPr>
      <w:r>
        <w:rPr>
          <w:lang w:val="en-AU"/>
        </w:rPr>
        <w:t xml:space="preserve">When using PESTPP (and PEST), </w:t>
      </w:r>
      <w:r w:rsidR="009207D3">
        <w:rPr>
          <w:lang w:val="en-AU"/>
        </w:rPr>
        <w:t>a user does</w:t>
      </w:r>
      <w:r>
        <w:rPr>
          <w:lang w:val="en-AU"/>
        </w:rPr>
        <w:t xml:space="preserve"> not have to choose a value for </w:t>
      </w:r>
      <w:r w:rsidRPr="00547958">
        <w:rPr>
          <w:i/>
          <w:lang w:val="en-AU"/>
        </w:rPr>
        <w:t>μ</w:t>
      </w:r>
      <w:r w:rsidRPr="00547958">
        <w:rPr>
          <w:vertAlign w:val="superscript"/>
          <w:lang w:val="en-AU"/>
        </w:rPr>
        <w:t>2</w:t>
      </w:r>
      <w:r>
        <w:rPr>
          <w:lang w:val="en-AU"/>
        </w:rPr>
        <w:t xml:space="preserve"> </w:t>
      </w:r>
      <w:r w:rsidR="009207D3">
        <w:rPr>
          <w:lang w:val="en-AU"/>
        </w:rPr>
        <w:t>him/her</w:t>
      </w:r>
      <w:r>
        <w:rPr>
          <w:lang w:val="en-AU"/>
        </w:rPr>
        <w:t xml:space="preserve">self. Instead, </w:t>
      </w:r>
      <w:r w:rsidR="009207D3">
        <w:rPr>
          <w:lang w:val="en-AU"/>
        </w:rPr>
        <w:t>he/she</w:t>
      </w:r>
      <w:r>
        <w:rPr>
          <w:lang w:val="en-AU"/>
        </w:rPr>
        <w:t xml:space="preserve"> must choose a value for the</w:t>
      </w:r>
      <w:r w:rsidR="008E0B29">
        <w:rPr>
          <w:lang w:val="en-AU"/>
        </w:rPr>
        <w:t xml:space="preserve"> target measurement objective function. This is the PEST variable PHIMLIM that </w:t>
      </w:r>
      <w:r w:rsidR="009207D3">
        <w:rPr>
          <w:lang w:val="en-AU"/>
        </w:rPr>
        <w:t>appears</w:t>
      </w:r>
      <w:r w:rsidR="005709C4">
        <w:rPr>
          <w:lang w:val="en-AU"/>
        </w:rPr>
        <w:t xml:space="preserve"> in the “</w:t>
      </w:r>
      <w:r w:rsidR="00143C09">
        <w:rPr>
          <w:lang w:val="en-AU"/>
        </w:rPr>
        <w:t>regularization</w:t>
      </w:r>
      <w:r w:rsidR="005709C4">
        <w:rPr>
          <w:lang w:val="en-AU"/>
        </w:rPr>
        <w:t xml:space="preserve">” section of the PEST control file. PESTPP then calculates the </w:t>
      </w:r>
      <w:r w:rsidR="00143C09">
        <w:rPr>
          <w:lang w:val="en-AU"/>
        </w:rPr>
        <w:t>regularization</w:t>
      </w:r>
      <w:r w:rsidR="005709C4">
        <w:rPr>
          <w:lang w:val="en-AU"/>
        </w:rPr>
        <w:t xml:space="preserve"> weight factor itself. This is done through an iterative procedure that is controlled by the values supplied for the </w:t>
      </w:r>
      <w:r w:rsidR="00817E63">
        <w:rPr>
          <w:lang w:val="en-AU"/>
        </w:rPr>
        <w:t xml:space="preserve">PHIMACCEPT, </w:t>
      </w:r>
      <w:r w:rsidR="005709C4">
        <w:rPr>
          <w:lang w:val="en-AU"/>
        </w:rPr>
        <w:t xml:space="preserve">WFINIT, WFMIN, WFMAX, WFFAC and WFTOL </w:t>
      </w:r>
      <w:r>
        <w:rPr>
          <w:lang w:val="en-AU"/>
        </w:rPr>
        <w:t xml:space="preserve">regularization control </w:t>
      </w:r>
      <w:r w:rsidR="005709C4">
        <w:rPr>
          <w:lang w:val="en-AU"/>
        </w:rPr>
        <w:t xml:space="preserve">variables that are described in section 4.16 of this document. These </w:t>
      </w:r>
      <w:r>
        <w:rPr>
          <w:lang w:val="en-AU"/>
        </w:rPr>
        <w:t>play the same role</w:t>
      </w:r>
      <w:r w:rsidR="008F51C9">
        <w:rPr>
          <w:lang w:val="en-AU"/>
        </w:rPr>
        <w:t>s</w:t>
      </w:r>
      <w:r>
        <w:rPr>
          <w:lang w:val="en-AU"/>
        </w:rPr>
        <w:t xml:space="preserve"> for PESTPP that </w:t>
      </w:r>
      <w:r w:rsidR="005709C4">
        <w:rPr>
          <w:lang w:val="en-AU"/>
        </w:rPr>
        <w:t xml:space="preserve">they do </w:t>
      </w:r>
      <w:r>
        <w:rPr>
          <w:lang w:val="en-AU"/>
        </w:rPr>
        <w:t>for</w:t>
      </w:r>
      <w:r w:rsidR="005709C4">
        <w:rPr>
          <w:lang w:val="en-AU"/>
        </w:rPr>
        <w:t xml:space="preserve"> PEST.</w:t>
      </w:r>
    </w:p>
    <w:p w14:paraId="4DF35073" w14:textId="77777777" w:rsidR="008703EC" w:rsidRDefault="005709C4" w:rsidP="00DF1145">
      <w:pPr>
        <w:rPr>
          <w:lang w:val="en-AU"/>
        </w:rPr>
      </w:pPr>
      <w:r>
        <w:rPr>
          <w:lang w:val="en-AU"/>
        </w:rPr>
        <w:t>As was discussed in section 4.16, the level of fit that can be achieved with a calibration dataset</w:t>
      </w:r>
      <w:r w:rsidR="00817E63">
        <w:rPr>
          <w:lang w:val="en-AU"/>
        </w:rPr>
        <w:t xml:space="preserve"> is often difficult to predict</w:t>
      </w:r>
      <w:r>
        <w:rPr>
          <w:lang w:val="en-AU"/>
        </w:rPr>
        <w:t>.</w:t>
      </w:r>
      <w:r w:rsidR="009207D3">
        <w:rPr>
          <w:lang w:val="en-AU"/>
        </w:rPr>
        <w:t xml:space="preserve"> To accommodate this, it may be useful to endow PHIMLIM with</w:t>
      </w:r>
      <w:r>
        <w:rPr>
          <w:lang w:val="en-AU"/>
        </w:rPr>
        <w:t xml:space="preserve"> a very low value (for example 1.0</w:t>
      </w:r>
      <w:r w:rsidR="00817E63">
        <w:rPr>
          <w:lang w:val="en-AU"/>
        </w:rPr>
        <w:t>E</w:t>
      </w:r>
      <w:r>
        <w:rPr>
          <w:lang w:val="en-AU"/>
        </w:rPr>
        <w:t>-10)</w:t>
      </w:r>
      <w:r w:rsidR="00817E63">
        <w:rPr>
          <w:lang w:val="en-AU"/>
        </w:rPr>
        <w:t>.</w:t>
      </w:r>
      <w:r w:rsidR="008703EC">
        <w:rPr>
          <w:lang w:val="en-AU"/>
        </w:rPr>
        <w:t xml:space="preserve"> </w:t>
      </w:r>
      <w:r w:rsidR="009207D3">
        <w:rPr>
          <w:lang w:val="en-AU"/>
        </w:rPr>
        <w:t>This allows you to</w:t>
      </w:r>
      <w:r w:rsidR="008703EC">
        <w:rPr>
          <w:lang w:val="en-AU"/>
        </w:rPr>
        <w:t xml:space="preserve"> find out just how good a fit you can get with the calibration dataset</w:t>
      </w:r>
      <w:r w:rsidR="00817E63">
        <w:rPr>
          <w:lang w:val="en-AU"/>
        </w:rPr>
        <w:t>,</w:t>
      </w:r>
      <w:r w:rsidR="008703EC">
        <w:rPr>
          <w:lang w:val="en-AU"/>
        </w:rPr>
        <w:t xml:space="preserve"> possibly at the cost of over-fitting that dataset. At the same time, </w:t>
      </w:r>
      <w:r w:rsidR="00817E63">
        <w:rPr>
          <w:lang w:val="en-AU"/>
        </w:rPr>
        <w:t>the</w:t>
      </w:r>
      <w:r w:rsidR="008703EC">
        <w:rPr>
          <w:lang w:val="en-AU"/>
        </w:rPr>
        <w:t xml:space="preserve"> value</w:t>
      </w:r>
      <w:r w:rsidR="00817E63">
        <w:rPr>
          <w:lang w:val="en-AU"/>
        </w:rPr>
        <w:t xml:space="preserve"> of the</w:t>
      </w:r>
      <w:r w:rsidR="008703EC">
        <w:rPr>
          <w:lang w:val="en-AU"/>
        </w:rPr>
        <w:t xml:space="preserve"> FRACPHIM </w:t>
      </w:r>
      <w:r w:rsidR="00817E63">
        <w:rPr>
          <w:lang w:val="en-AU"/>
        </w:rPr>
        <w:t xml:space="preserve">control variable should be set to </w:t>
      </w:r>
      <w:r w:rsidR="008703EC">
        <w:rPr>
          <w:lang w:val="en-AU"/>
        </w:rPr>
        <w:t xml:space="preserve">0.1. If FRACPHIM is set to a value greater than zero, PESTPP adjusts the target measurement objective function internally to be FRACPHIM times </w:t>
      </w:r>
      <w:r w:rsidR="009207D3">
        <w:rPr>
          <w:lang w:val="en-AU"/>
        </w:rPr>
        <w:t>the</w:t>
      </w:r>
      <w:r w:rsidR="00817E63">
        <w:rPr>
          <w:lang w:val="en-AU"/>
        </w:rPr>
        <w:t xml:space="preserve"> </w:t>
      </w:r>
      <w:r w:rsidR="008703EC">
        <w:rPr>
          <w:lang w:val="en-AU"/>
        </w:rPr>
        <w:t>current value</w:t>
      </w:r>
      <w:r w:rsidR="009207D3">
        <w:rPr>
          <w:lang w:val="en-AU"/>
        </w:rPr>
        <w:t xml:space="preserve"> of the actual measurement objective function</w:t>
      </w:r>
      <w:r w:rsidR="008703EC">
        <w:rPr>
          <w:lang w:val="en-AU"/>
        </w:rPr>
        <w:t xml:space="preserve">. Hence </w:t>
      </w:r>
      <w:r w:rsidR="00143C09">
        <w:rPr>
          <w:lang w:val="en-AU"/>
        </w:rPr>
        <w:t>regularization</w:t>
      </w:r>
      <w:r w:rsidR="008703EC">
        <w:rPr>
          <w:lang w:val="en-AU"/>
        </w:rPr>
        <w:t xml:space="preserve"> is operative, notwithstanding the pursuit of what may turn out to be too good a fit with the calibration dataset. Then, on </w:t>
      </w:r>
      <w:r w:rsidR="00817E63">
        <w:rPr>
          <w:lang w:val="en-AU"/>
        </w:rPr>
        <w:t xml:space="preserve">a subsequent </w:t>
      </w:r>
      <w:r w:rsidR="008703EC">
        <w:rPr>
          <w:lang w:val="en-AU"/>
        </w:rPr>
        <w:t>PESTPP run, PHIMLIM</w:t>
      </w:r>
      <w:r w:rsidR="00817E63">
        <w:rPr>
          <w:lang w:val="en-AU"/>
        </w:rPr>
        <w:t xml:space="preserve"> should be set </w:t>
      </w:r>
      <w:r w:rsidR="008703EC">
        <w:rPr>
          <w:lang w:val="en-AU"/>
        </w:rPr>
        <w:t xml:space="preserve">about five percent greater than the best </w:t>
      </w:r>
      <w:r w:rsidR="00817E63">
        <w:rPr>
          <w:lang w:val="en-AU"/>
        </w:rPr>
        <w:t xml:space="preserve">measurement objective function </w:t>
      </w:r>
      <w:r w:rsidR="00125AD6">
        <w:rPr>
          <w:lang w:val="en-AU"/>
        </w:rPr>
        <w:t>attained</w:t>
      </w:r>
      <w:r w:rsidR="008703EC">
        <w:rPr>
          <w:lang w:val="en-AU"/>
        </w:rPr>
        <w:t xml:space="preserve"> </w:t>
      </w:r>
      <w:r w:rsidR="00817E63">
        <w:rPr>
          <w:lang w:val="en-AU"/>
        </w:rPr>
        <w:t>through the preceding</w:t>
      </w:r>
      <w:r w:rsidR="008703EC">
        <w:rPr>
          <w:lang w:val="en-AU"/>
        </w:rPr>
        <w:t xml:space="preserve"> “range finder” run.</w:t>
      </w:r>
      <w:r w:rsidR="009207D3">
        <w:rPr>
          <w:lang w:val="en-AU"/>
        </w:rPr>
        <w:t xml:space="preserve"> </w:t>
      </w:r>
    </w:p>
    <w:p w14:paraId="0A623069" w14:textId="77777777" w:rsidR="008703EC" w:rsidRDefault="00817E63" w:rsidP="00DF1145">
      <w:pPr>
        <w:rPr>
          <w:lang w:val="en-AU"/>
        </w:rPr>
      </w:pPr>
      <w:r>
        <w:rPr>
          <w:lang w:val="en-AU"/>
        </w:rPr>
        <w:t xml:space="preserve">PESTPP provides an alternative </w:t>
      </w:r>
      <w:r w:rsidR="00BB2AC3">
        <w:rPr>
          <w:lang w:val="en-AU"/>
        </w:rPr>
        <w:t>mechanism</w:t>
      </w:r>
      <w:r>
        <w:rPr>
          <w:lang w:val="en-AU"/>
        </w:rPr>
        <w:t xml:space="preserve"> </w:t>
      </w:r>
      <w:r w:rsidR="008703EC">
        <w:rPr>
          <w:lang w:val="en-AU"/>
        </w:rPr>
        <w:t xml:space="preserve">for balancing the measurement and </w:t>
      </w:r>
      <w:r w:rsidR="00143C09">
        <w:rPr>
          <w:lang w:val="en-AU"/>
        </w:rPr>
        <w:t>regularization</w:t>
      </w:r>
      <w:r w:rsidR="008703EC">
        <w:rPr>
          <w:lang w:val="en-AU"/>
        </w:rPr>
        <w:t xml:space="preserve"> objective functions. A value can be provided for the </w:t>
      </w:r>
      <w:r w:rsidR="008703EC" w:rsidRPr="008703EC">
        <w:rPr>
          <w:i/>
          <w:lang w:val="en-AU"/>
        </w:rPr>
        <w:t>reg_frac</w:t>
      </w:r>
      <w:r w:rsidR="00BB2AC3">
        <w:rPr>
          <w:i/>
          <w:lang w:val="en-AU"/>
        </w:rPr>
        <w:t>()</w:t>
      </w:r>
      <w:r w:rsidR="008703EC">
        <w:rPr>
          <w:lang w:val="en-AU"/>
        </w:rPr>
        <w:t xml:space="preserve"> control variable on a line beginning with “++” placed anywhere within </w:t>
      </w:r>
      <w:r w:rsidR="00BB2AC3">
        <w:rPr>
          <w:lang w:val="en-AU"/>
        </w:rPr>
        <w:t>a</w:t>
      </w:r>
      <w:r w:rsidR="008703EC">
        <w:rPr>
          <w:lang w:val="en-AU"/>
        </w:rPr>
        <w:t xml:space="preserve"> PEST control file. Suppose that this is supplied as </w:t>
      </w:r>
      <w:r w:rsidR="008703EC" w:rsidRPr="008703EC">
        <w:rPr>
          <w:i/>
          <w:lang w:val="en-AU"/>
        </w:rPr>
        <w:t>reg</w:t>
      </w:r>
      <w:r w:rsidR="00BB2AC3">
        <w:rPr>
          <w:i/>
          <w:lang w:val="en-AU"/>
        </w:rPr>
        <w:t>_</w:t>
      </w:r>
      <w:r w:rsidR="008703EC" w:rsidRPr="008703EC">
        <w:rPr>
          <w:i/>
          <w:lang w:val="en-AU"/>
        </w:rPr>
        <w:t>frac(</w:t>
      </w:r>
      <w:r w:rsidR="000C2038">
        <w:rPr>
          <w:i/>
          <w:lang w:val="en-AU"/>
        </w:rPr>
        <w:t>r</w:t>
      </w:r>
      <w:r w:rsidR="008703EC" w:rsidRPr="008703EC">
        <w:rPr>
          <w:i/>
          <w:lang w:val="en-AU"/>
        </w:rPr>
        <w:t>)</w:t>
      </w:r>
      <w:r w:rsidR="00BB2AC3">
        <w:rPr>
          <w:lang w:val="en-AU"/>
        </w:rPr>
        <w:t>,</w:t>
      </w:r>
      <w:r w:rsidR="000C2038">
        <w:rPr>
          <w:lang w:val="en-AU"/>
        </w:rPr>
        <w:t xml:space="preserve"> where </w:t>
      </w:r>
      <w:r w:rsidR="000C2038">
        <w:rPr>
          <w:i/>
          <w:lang w:val="en-AU"/>
        </w:rPr>
        <w:t>r</w:t>
      </w:r>
      <w:r w:rsidR="000C2038">
        <w:rPr>
          <w:lang w:val="en-AU"/>
        </w:rPr>
        <w:t xml:space="preserve"> is a real number less than 1.0</w:t>
      </w:r>
      <w:r w:rsidR="008703EC">
        <w:rPr>
          <w:lang w:val="en-AU"/>
        </w:rPr>
        <w:t>. Then, at the beginning of each iteration of the inversion process, PESTPP adjust</w:t>
      </w:r>
      <w:r w:rsidR="00BB2AC3">
        <w:rPr>
          <w:lang w:val="en-AU"/>
        </w:rPr>
        <w:t>s</w:t>
      </w:r>
      <w:r w:rsidR="008703EC">
        <w:rPr>
          <w:lang w:val="en-AU"/>
        </w:rPr>
        <w:t xml:space="preserve"> </w:t>
      </w:r>
      <w:r w:rsidR="008703EC" w:rsidRPr="00084E14">
        <w:rPr>
          <w:i/>
          <w:lang w:val="en-AU"/>
        </w:rPr>
        <w:t>μ</w:t>
      </w:r>
      <w:r w:rsidR="008703EC" w:rsidRPr="00084E14">
        <w:rPr>
          <w:vertAlign w:val="superscript"/>
          <w:lang w:val="en-AU"/>
        </w:rPr>
        <w:t>2</w:t>
      </w:r>
      <w:r w:rsidR="008703EC">
        <w:rPr>
          <w:lang w:val="en-AU"/>
        </w:rPr>
        <w:t xml:space="preserve"> such that </w:t>
      </w:r>
    </w:p>
    <w:p w14:paraId="73E7DD72" w14:textId="77777777" w:rsidR="005709C4" w:rsidRPr="00DF1145" w:rsidRDefault="008703EC" w:rsidP="008703EC">
      <w:pPr>
        <w:ind w:firstLine="720"/>
        <w:rPr>
          <w:lang w:val="en-AU"/>
        </w:rPr>
      </w:pPr>
      <w:r>
        <w:rPr>
          <w:lang w:val="en-AU"/>
        </w:rPr>
        <w:t>Փ</w:t>
      </w:r>
      <w:r w:rsidRPr="00084E14">
        <w:rPr>
          <w:vertAlign w:val="subscript"/>
          <w:lang w:val="en-AU"/>
        </w:rPr>
        <w:t>r</w:t>
      </w:r>
      <w:r>
        <w:rPr>
          <w:lang w:val="en-AU"/>
        </w:rPr>
        <w:t xml:space="preserve"> = </w:t>
      </w:r>
      <w:r w:rsidR="000C2038" w:rsidRPr="000C2038">
        <w:rPr>
          <w:i/>
          <w:lang w:val="en-AU"/>
        </w:rPr>
        <w:t>r</w:t>
      </w:r>
      <w:r>
        <w:rPr>
          <w:lang w:val="en-AU"/>
        </w:rPr>
        <w:t>(</w:t>
      </w:r>
      <w:r w:rsidR="000C2038">
        <w:rPr>
          <w:lang w:val="en-AU"/>
        </w:rPr>
        <w:t>Փ</w:t>
      </w:r>
      <w:r w:rsidR="000C2038" w:rsidRPr="00084E14">
        <w:rPr>
          <w:vertAlign w:val="subscript"/>
          <w:lang w:val="en-AU"/>
        </w:rPr>
        <w:t>m</w:t>
      </w:r>
      <w:r w:rsidR="000C2038">
        <w:rPr>
          <w:lang w:val="en-AU"/>
        </w:rPr>
        <w:t xml:space="preserve"> + Փ</w:t>
      </w:r>
      <w:r w:rsidR="000C2038" w:rsidRPr="00084E14">
        <w:rPr>
          <w:vertAlign w:val="subscript"/>
          <w:lang w:val="en-AU"/>
        </w:rPr>
        <w:t>r</w:t>
      </w:r>
      <w:r w:rsidR="000C2038">
        <w:rPr>
          <w:lang w:val="en-AU"/>
        </w:rPr>
        <w:t>)</w:t>
      </w:r>
      <w:r w:rsidR="000C2038">
        <w:rPr>
          <w:lang w:val="en-AU"/>
        </w:rPr>
        <w:tab/>
      </w:r>
      <w:r w:rsidR="000C2038">
        <w:rPr>
          <w:lang w:val="en-AU"/>
        </w:rPr>
        <w:tab/>
      </w:r>
      <w:r w:rsidR="000C2038">
        <w:rPr>
          <w:lang w:val="en-AU"/>
        </w:rPr>
        <w:tab/>
      </w:r>
      <w:r w:rsidR="000C2038">
        <w:rPr>
          <w:lang w:val="en-AU"/>
        </w:rPr>
        <w:tab/>
      </w:r>
      <w:r w:rsidR="000C2038">
        <w:rPr>
          <w:lang w:val="en-AU"/>
        </w:rPr>
        <w:tab/>
      </w:r>
      <w:r w:rsidR="000C2038">
        <w:rPr>
          <w:lang w:val="en-AU"/>
        </w:rPr>
        <w:tab/>
      </w:r>
      <w:r w:rsidR="000C2038">
        <w:rPr>
          <w:lang w:val="en-AU"/>
        </w:rPr>
        <w:tab/>
      </w:r>
      <w:r w:rsidR="000C2038">
        <w:rPr>
          <w:lang w:val="en-AU"/>
        </w:rPr>
        <w:tab/>
        <w:t>(6.8)</w:t>
      </w:r>
    </w:p>
    <w:p w14:paraId="21274C30" w14:textId="77777777" w:rsidR="00305D4F" w:rsidRDefault="00F8271B" w:rsidP="00E4410E">
      <w:pPr>
        <w:rPr>
          <w:lang w:val="en-AU"/>
        </w:rPr>
      </w:pPr>
      <w:r>
        <w:rPr>
          <w:lang w:val="en-AU"/>
        </w:rPr>
        <w:t xml:space="preserve">A suitable </w:t>
      </w:r>
      <w:r w:rsidR="000C2038">
        <w:rPr>
          <w:lang w:val="en-AU"/>
        </w:rPr>
        <w:t xml:space="preserve">value for </w:t>
      </w:r>
      <w:r w:rsidR="000C2038">
        <w:rPr>
          <w:i/>
          <w:lang w:val="en-AU"/>
        </w:rPr>
        <w:t>reg_frac</w:t>
      </w:r>
      <w:r w:rsidR="000C2038">
        <w:rPr>
          <w:lang w:val="en-AU"/>
        </w:rPr>
        <w:t xml:space="preserve"> is 0.1; values between 0.05 and 0.25 </w:t>
      </w:r>
      <w:r>
        <w:rPr>
          <w:lang w:val="en-AU"/>
        </w:rPr>
        <w:t>can also</w:t>
      </w:r>
      <w:r w:rsidR="000C2038">
        <w:rPr>
          <w:lang w:val="en-AU"/>
        </w:rPr>
        <w:t xml:space="preserve"> work well. Where there are many parameters and many </w:t>
      </w:r>
      <w:r w:rsidR="00143C09">
        <w:rPr>
          <w:lang w:val="en-AU"/>
        </w:rPr>
        <w:t>regularization</w:t>
      </w:r>
      <w:r w:rsidR="000C2038">
        <w:rPr>
          <w:lang w:val="en-AU"/>
        </w:rPr>
        <w:t xml:space="preserve"> observations, use of this strategy can result </w:t>
      </w:r>
      <w:r w:rsidR="000C2038">
        <w:rPr>
          <w:lang w:val="en-AU"/>
        </w:rPr>
        <w:lastRenderedPageBreak/>
        <w:t>in considerable savings in computation time as</w:t>
      </w:r>
      <w:r>
        <w:rPr>
          <w:lang w:val="en-AU"/>
        </w:rPr>
        <w:t xml:space="preserve"> PESTPP does not pursue</w:t>
      </w:r>
      <w:r w:rsidR="000C2038">
        <w:rPr>
          <w:lang w:val="en-AU"/>
        </w:rPr>
        <w:t xml:space="preserve"> the</w:t>
      </w:r>
      <w:r w:rsidR="00BB2AC3">
        <w:rPr>
          <w:lang w:val="en-AU"/>
        </w:rPr>
        <w:t xml:space="preserve"> expensive</w:t>
      </w:r>
      <w:r w:rsidR="000C2038">
        <w:rPr>
          <w:lang w:val="en-AU"/>
        </w:rPr>
        <w:t xml:space="preserve"> iterative procedure of calculating </w:t>
      </w:r>
      <w:r w:rsidR="000C2038" w:rsidRPr="00084E14">
        <w:rPr>
          <w:i/>
          <w:lang w:val="en-AU"/>
        </w:rPr>
        <w:t>μ</w:t>
      </w:r>
      <w:r w:rsidR="000C2038" w:rsidRPr="00084E14">
        <w:rPr>
          <w:vertAlign w:val="superscript"/>
          <w:lang w:val="en-AU"/>
        </w:rPr>
        <w:t>2</w:t>
      </w:r>
      <w:r w:rsidR="000C2038">
        <w:rPr>
          <w:lang w:val="en-AU"/>
        </w:rPr>
        <w:t xml:space="preserve"> from PHIMLIM.</w:t>
      </w:r>
    </w:p>
    <w:p w14:paraId="7BA284F5" w14:textId="77777777" w:rsidR="000076A9" w:rsidRDefault="008B03F7" w:rsidP="008B03F7">
      <w:pPr>
        <w:pStyle w:val="Heading3"/>
      </w:pPr>
      <w:bookmarkStart w:id="1999" w:name="_Toc520535245"/>
      <w:r>
        <w:t xml:space="preserve">6.2.3 </w:t>
      </w:r>
      <w:r w:rsidR="000076A9">
        <w:t>Inter-</w:t>
      </w:r>
      <w:r w:rsidR="00143C09">
        <w:t>Regularization</w:t>
      </w:r>
      <w:r w:rsidR="000076A9">
        <w:t xml:space="preserve"> Group Weighting</w:t>
      </w:r>
      <w:bookmarkEnd w:id="1999"/>
    </w:p>
    <w:p w14:paraId="24D39BB3" w14:textId="77777777" w:rsidR="005068AD" w:rsidRDefault="000076A9" w:rsidP="000076A9">
      <w:pPr>
        <w:rPr>
          <w:lang w:val="en-AU"/>
        </w:rPr>
      </w:pPr>
      <w:r>
        <w:rPr>
          <w:lang w:val="en-AU"/>
        </w:rPr>
        <w:t>Experience gained in using PEST suggests that a Tikhonov-regularised inversion process can benefit from</w:t>
      </w:r>
      <w:r w:rsidR="00BB2AC3">
        <w:rPr>
          <w:lang w:val="en-AU"/>
        </w:rPr>
        <w:t xml:space="preserve"> automatic balancing</w:t>
      </w:r>
      <w:r>
        <w:rPr>
          <w:lang w:val="en-AU"/>
        </w:rPr>
        <w:t xml:space="preserve"> of weights </w:t>
      </w:r>
      <w:r w:rsidR="003033B3">
        <w:rPr>
          <w:lang w:val="en-AU"/>
        </w:rPr>
        <w:t>between</w:t>
      </w:r>
      <w:r>
        <w:rPr>
          <w:lang w:val="en-AU"/>
        </w:rPr>
        <w:t xml:space="preserve"> different </w:t>
      </w:r>
      <w:r w:rsidR="00143C09">
        <w:rPr>
          <w:lang w:val="en-AU"/>
        </w:rPr>
        <w:t>regularization</w:t>
      </w:r>
      <w:r>
        <w:rPr>
          <w:lang w:val="en-AU"/>
        </w:rPr>
        <w:t xml:space="preserve"> groups</w:t>
      </w:r>
      <w:r w:rsidR="003033B3">
        <w:rPr>
          <w:lang w:val="en-AU"/>
        </w:rPr>
        <w:t xml:space="preserve"> (i.e. observation groups that contain regularisation observations)</w:t>
      </w:r>
      <w:r>
        <w:rPr>
          <w:lang w:val="en-AU"/>
        </w:rPr>
        <w:t>.</w:t>
      </w:r>
      <w:r w:rsidR="0020236E">
        <w:rPr>
          <w:lang w:val="en-AU"/>
        </w:rPr>
        <w:t xml:space="preserve"> Ideally, a higher weight factor should be applied to </w:t>
      </w:r>
      <w:r w:rsidR="00143C09">
        <w:rPr>
          <w:lang w:val="en-AU"/>
        </w:rPr>
        <w:t>regularization</w:t>
      </w:r>
      <w:r w:rsidR="0020236E">
        <w:rPr>
          <w:lang w:val="en-AU"/>
        </w:rPr>
        <w:t xml:space="preserve"> group</w:t>
      </w:r>
      <w:r w:rsidR="003033B3">
        <w:rPr>
          <w:lang w:val="en-AU"/>
        </w:rPr>
        <w:t>s</w:t>
      </w:r>
      <w:r w:rsidR="0020236E">
        <w:rPr>
          <w:lang w:val="en-AU"/>
        </w:rPr>
        <w:t xml:space="preserve"> that feature parameters that are </w:t>
      </w:r>
      <w:r w:rsidR="00BE0E8C">
        <w:rPr>
          <w:lang w:val="en-AU"/>
        </w:rPr>
        <w:t>mildly</w:t>
      </w:r>
      <w:r w:rsidR="0020236E">
        <w:rPr>
          <w:lang w:val="en-AU"/>
        </w:rPr>
        <w:t xml:space="preserve"> influenced by the calibration dataset than to</w:t>
      </w:r>
      <w:r w:rsidR="003033B3">
        <w:rPr>
          <w:lang w:val="en-AU"/>
        </w:rPr>
        <w:t xml:space="preserve"> groups which feature</w:t>
      </w:r>
      <w:r w:rsidR="0020236E">
        <w:rPr>
          <w:lang w:val="en-AU"/>
        </w:rPr>
        <w:t xml:space="preserve"> parameters</w:t>
      </w:r>
      <w:r w:rsidR="00EB5333">
        <w:rPr>
          <w:lang w:val="en-AU"/>
        </w:rPr>
        <w:t xml:space="preserve"> whose values are heavily influenced by</w:t>
      </w:r>
      <w:r w:rsidR="0020236E">
        <w:rPr>
          <w:lang w:val="en-AU"/>
        </w:rPr>
        <w:t xml:space="preserve"> the calibration dataset. Not only can this ensure that the former set of parameter</w:t>
      </w:r>
      <w:r w:rsidR="003033B3">
        <w:rPr>
          <w:lang w:val="en-AU"/>
        </w:rPr>
        <w:t>s</w:t>
      </w:r>
      <w:r w:rsidR="0020236E">
        <w:rPr>
          <w:lang w:val="en-AU"/>
        </w:rPr>
        <w:t xml:space="preserve"> do not depart much from their preferred values (which should also be their initial values); it can contribute to numerical stability of the inversion process.</w:t>
      </w:r>
    </w:p>
    <w:p w14:paraId="6508DCB2" w14:textId="77777777" w:rsidR="005068AD" w:rsidRDefault="005068AD" w:rsidP="000076A9">
      <w:pPr>
        <w:rPr>
          <w:lang w:val="en-AU"/>
        </w:rPr>
      </w:pPr>
      <w:r>
        <w:rPr>
          <w:lang w:val="en-AU"/>
        </w:rPr>
        <w:t>The IREGADJ variable</w:t>
      </w:r>
      <w:r w:rsidR="003033B3">
        <w:rPr>
          <w:lang w:val="en-AU"/>
        </w:rPr>
        <w:t xml:space="preserve"> supplied</w:t>
      </w:r>
      <w:r w:rsidR="00EB5333">
        <w:rPr>
          <w:lang w:val="en-AU"/>
        </w:rPr>
        <w:t xml:space="preserve"> in the “regularization” section of a </w:t>
      </w:r>
      <w:r>
        <w:rPr>
          <w:lang w:val="en-AU"/>
        </w:rPr>
        <w:t>PEST control file controls this aspect of the regulari</w:t>
      </w:r>
      <w:r w:rsidR="003033B3">
        <w:rPr>
          <w:lang w:val="en-AU"/>
        </w:rPr>
        <w:t>z</w:t>
      </w:r>
      <w:r>
        <w:rPr>
          <w:lang w:val="en-AU"/>
        </w:rPr>
        <w:t>ed inversion process</w:t>
      </w:r>
      <w:r w:rsidR="003033B3">
        <w:rPr>
          <w:lang w:val="en-AU"/>
        </w:rPr>
        <w:t xml:space="preserve"> implemented by PESTPP</w:t>
      </w:r>
      <w:r>
        <w:rPr>
          <w:lang w:val="en-AU"/>
        </w:rPr>
        <w:t xml:space="preserve">. If </w:t>
      </w:r>
      <w:r w:rsidR="003033B3">
        <w:rPr>
          <w:lang w:val="en-AU"/>
        </w:rPr>
        <w:t>IREGADJ</w:t>
      </w:r>
      <w:r>
        <w:rPr>
          <w:lang w:val="en-AU"/>
        </w:rPr>
        <w:t xml:space="preserve"> is set to zero</w:t>
      </w:r>
      <w:r w:rsidR="00EB5333">
        <w:rPr>
          <w:lang w:val="en-AU"/>
        </w:rPr>
        <w:t>,</w:t>
      </w:r>
      <w:r>
        <w:rPr>
          <w:lang w:val="en-AU"/>
        </w:rPr>
        <w:t xml:space="preserve"> or omitted</w:t>
      </w:r>
      <w:r w:rsidR="003033B3">
        <w:rPr>
          <w:lang w:val="en-AU"/>
        </w:rPr>
        <w:t xml:space="preserve"> from the PEST control file</w:t>
      </w:r>
      <w:r>
        <w:rPr>
          <w:lang w:val="en-AU"/>
        </w:rPr>
        <w:t xml:space="preserve">, then no inter-regularization group weight factor adjustment takes place. Alternatively, if it is set to 1, then weight factor adjustment </w:t>
      </w:r>
      <w:r w:rsidR="00073432">
        <w:rPr>
          <w:lang w:val="en-AU"/>
        </w:rPr>
        <w:t>is implemented</w:t>
      </w:r>
      <w:r>
        <w:rPr>
          <w:lang w:val="en-AU"/>
        </w:rPr>
        <w:t>. Note</w:t>
      </w:r>
      <w:r w:rsidR="00073432">
        <w:rPr>
          <w:lang w:val="en-AU"/>
        </w:rPr>
        <w:t xml:space="preserve"> however</w:t>
      </w:r>
      <w:r>
        <w:rPr>
          <w:lang w:val="en-AU"/>
        </w:rPr>
        <w:t xml:space="preserve"> that, unlike PEST, PESTPP does not </w:t>
      </w:r>
      <w:r w:rsidR="00073432">
        <w:rPr>
          <w:lang w:val="en-AU"/>
        </w:rPr>
        <w:t>modify its weights balancing behaviour if the value supplied for</w:t>
      </w:r>
      <w:r>
        <w:rPr>
          <w:lang w:val="en-AU"/>
        </w:rPr>
        <w:t xml:space="preserve"> IREGAD</w:t>
      </w:r>
      <w:r w:rsidR="00073432">
        <w:rPr>
          <w:lang w:val="en-AU"/>
        </w:rPr>
        <w:t xml:space="preserve">J is greater than </w:t>
      </w:r>
      <w:r>
        <w:rPr>
          <w:lang w:val="en-AU"/>
        </w:rPr>
        <w:t xml:space="preserve">1; </w:t>
      </w:r>
      <w:r w:rsidR="00073432">
        <w:rPr>
          <w:lang w:val="en-AU"/>
        </w:rPr>
        <w:t>it simply reduces it internally to 1</w:t>
      </w:r>
      <w:r>
        <w:rPr>
          <w:lang w:val="en-AU"/>
        </w:rPr>
        <w:t>.</w:t>
      </w:r>
    </w:p>
    <w:p w14:paraId="20077B1F" w14:textId="77777777" w:rsidR="005068AD" w:rsidRPr="00FE4430" w:rsidRDefault="005068AD" w:rsidP="005068AD">
      <w:pPr>
        <w:rPr>
          <w:lang w:val="en-AU"/>
        </w:rPr>
      </w:pPr>
      <w:r w:rsidRPr="00FE4430">
        <w:rPr>
          <w:lang w:val="en-AU"/>
        </w:rPr>
        <w:t>For a particular observation or prior information equation</w:t>
      </w:r>
      <w:r>
        <w:rPr>
          <w:lang w:val="en-AU"/>
        </w:rPr>
        <w:t xml:space="preserve"> (let us specify its index as </w:t>
      </w:r>
      <w:r>
        <w:rPr>
          <w:i/>
          <w:lang w:val="en-AU"/>
        </w:rPr>
        <w:t>j</w:t>
      </w:r>
      <w:r>
        <w:rPr>
          <w:lang w:val="en-AU"/>
        </w:rPr>
        <w:t>)</w:t>
      </w:r>
      <w:r w:rsidR="00073432">
        <w:rPr>
          <w:lang w:val="en-AU"/>
        </w:rPr>
        <w:t>,</w:t>
      </w:r>
      <w:r w:rsidRPr="00FE4430">
        <w:rPr>
          <w:lang w:val="en-AU"/>
        </w:rPr>
        <w:t xml:space="preserve"> the “composite observation sensitivity” is defined </w:t>
      </w:r>
      <w:r>
        <w:rPr>
          <w:lang w:val="en-AU"/>
        </w:rPr>
        <w:t xml:space="preserve">as </w:t>
      </w:r>
    </w:p>
    <w:p w14:paraId="5A0B21A9" w14:textId="77777777" w:rsidR="005068AD" w:rsidRPr="00FE4430" w:rsidRDefault="005068AD" w:rsidP="005068AD">
      <w:pPr>
        <w:ind w:firstLine="720"/>
        <w:rPr>
          <w:lang w:val="en-AU"/>
        </w:rPr>
      </w:pPr>
      <w:r w:rsidRPr="009373F7">
        <w:rPr>
          <w:position w:val="-24"/>
          <w:lang w:val="en-AU"/>
        </w:rPr>
        <w:object w:dxaOrig="2240" w:dyaOrig="740" w14:anchorId="6C7208B0">
          <v:shape id="_x0000_i1027" type="#_x0000_t75" style="width:112.2pt;height:36.85pt" o:ole="">
            <v:imagedata r:id="rId25" o:title=""/>
          </v:shape>
          <o:OLEObject Type="Embed" ProgID="Equation.3" ShapeID="_x0000_i1027" DrawAspect="Content" ObjectID="_1597214250" r:id="rId26"/>
        </w:object>
      </w:r>
      <w:r>
        <w:rPr>
          <w:lang w:val="en-AU"/>
        </w:rPr>
        <w:tab/>
      </w:r>
      <w:r>
        <w:rPr>
          <w:lang w:val="en-AU"/>
        </w:rPr>
        <w:tab/>
      </w:r>
      <w:r>
        <w:rPr>
          <w:lang w:val="en-AU"/>
        </w:rPr>
        <w:tab/>
      </w:r>
      <w:r>
        <w:rPr>
          <w:lang w:val="en-AU"/>
        </w:rPr>
        <w:tab/>
      </w:r>
      <w:r>
        <w:rPr>
          <w:lang w:val="en-AU"/>
        </w:rPr>
        <w:tab/>
      </w:r>
      <w:r>
        <w:rPr>
          <w:lang w:val="en-AU"/>
        </w:rPr>
        <w:tab/>
      </w:r>
      <w:r>
        <w:rPr>
          <w:lang w:val="en-AU"/>
        </w:rPr>
        <w:tab/>
        <w:t>(</w:t>
      </w:r>
      <w:r w:rsidR="00AF5673">
        <w:rPr>
          <w:lang w:val="en-AU"/>
        </w:rPr>
        <w:t>6</w:t>
      </w:r>
      <w:r>
        <w:rPr>
          <w:lang w:val="en-AU"/>
        </w:rPr>
        <w:t>.</w:t>
      </w:r>
      <w:r w:rsidR="00AF5673">
        <w:rPr>
          <w:lang w:val="en-AU"/>
        </w:rPr>
        <w:t>9</w:t>
      </w:r>
      <w:r>
        <w:rPr>
          <w:lang w:val="en-AU"/>
        </w:rPr>
        <w:t>)</w:t>
      </w:r>
    </w:p>
    <w:p w14:paraId="78174295" w14:textId="77777777" w:rsidR="005068AD" w:rsidRPr="00FE4430" w:rsidRDefault="005068AD" w:rsidP="005068AD">
      <w:pPr>
        <w:rPr>
          <w:lang w:val="en-AU"/>
        </w:rPr>
      </w:pPr>
      <w:r>
        <w:rPr>
          <w:lang w:val="en-AU"/>
        </w:rPr>
        <w:t xml:space="preserve">where </w:t>
      </w:r>
      <w:r>
        <w:rPr>
          <w:i/>
          <w:lang w:val="en-AU"/>
        </w:rPr>
        <w:t xml:space="preserve">m </w:t>
      </w:r>
      <w:r>
        <w:t xml:space="preserve">is the number of adjustable parameters featured in the </w:t>
      </w:r>
      <w:r w:rsidR="00073432">
        <w:t>PEST control file</w:t>
      </w:r>
      <w:r>
        <w:t xml:space="preserve">. </w:t>
      </w:r>
      <w:r w:rsidR="00073432">
        <w:t xml:space="preserve">Equation 6.9 specifies that the </w:t>
      </w:r>
      <w:r w:rsidRPr="00FE4430">
        <w:rPr>
          <w:lang w:val="en-AU"/>
        </w:rPr>
        <w:t xml:space="preserve">composite sensitivity of observation </w:t>
      </w:r>
      <w:r w:rsidRPr="00FE4430">
        <w:rPr>
          <w:i/>
          <w:lang w:val="en-AU"/>
        </w:rPr>
        <w:t>j</w:t>
      </w:r>
      <w:r w:rsidRPr="00FE4430">
        <w:rPr>
          <w:lang w:val="en-AU"/>
        </w:rPr>
        <w:t xml:space="preserve"> is the magnitude of the </w:t>
      </w:r>
      <w:r w:rsidRPr="00FE4430">
        <w:rPr>
          <w:i/>
          <w:lang w:val="en-AU"/>
        </w:rPr>
        <w:t>j</w:t>
      </w:r>
      <w:r w:rsidR="00210BFA" w:rsidRPr="00210BFA">
        <w:rPr>
          <w:vertAlign w:val="superscript"/>
          <w:lang w:val="en-AU"/>
        </w:rPr>
        <w:t>th</w:t>
      </w:r>
      <w:r w:rsidRPr="00FE4430">
        <w:rPr>
          <w:lang w:val="en-AU"/>
        </w:rPr>
        <w:t xml:space="preserve"> row of the Jacobian matrix multiplied by the weight associated with that observation; this magnitude is then divided by the number of adjustable parameters. It is thus a measure of the sensitivity of </w:t>
      </w:r>
      <w:r w:rsidR="00EB5333">
        <w:rPr>
          <w:lang w:val="en-AU"/>
        </w:rPr>
        <w:t>the model output corresponding to that</w:t>
      </w:r>
      <w:r w:rsidRPr="00FE4430">
        <w:rPr>
          <w:lang w:val="en-AU"/>
        </w:rPr>
        <w:t xml:space="preserve"> observation to all parameters involved in the </w:t>
      </w:r>
      <w:r w:rsidR="00EB5333">
        <w:rPr>
          <w:lang w:val="en-AU"/>
        </w:rPr>
        <w:t>inversion</w:t>
      </w:r>
      <w:r w:rsidRPr="00FE4430">
        <w:rPr>
          <w:lang w:val="en-AU"/>
        </w:rPr>
        <w:t xml:space="preserve"> process.</w:t>
      </w:r>
      <w:r>
        <w:rPr>
          <w:lang w:val="en-AU"/>
        </w:rPr>
        <w:t xml:space="preserve"> </w:t>
      </w:r>
      <w:r w:rsidRPr="00FE4430">
        <w:rPr>
          <w:lang w:val="en-AU"/>
        </w:rPr>
        <w:t xml:space="preserve">The total composite observation sensitivity of a particular </w:t>
      </w:r>
      <w:r w:rsidR="00143C09">
        <w:rPr>
          <w:lang w:val="en-AU"/>
        </w:rPr>
        <w:t>regularization</w:t>
      </w:r>
      <w:r w:rsidRPr="00FE4430">
        <w:rPr>
          <w:lang w:val="en-AU"/>
        </w:rPr>
        <w:t xml:space="preserve"> group </w:t>
      </w:r>
      <w:r>
        <w:rPr>
          <w:lang w:val="en-AU"/>
        </w:rPr>
        <w:t>can be</w:t>
      </w:r>
      <w:r w:rsidRPr="00FE4430">
        <w:rPr>
          <w:lang w:val="en-AU"/>
        </w:rPr>
        <w:t xml:space="preserve"> calculated by summing the composite sensitivities of all observations or prior information equations </w:t>
      </w:r>
      <w:r w:rsidR="00073432">
        <w:rPr>
          <w:lang w:val="en-AU"/>
        </w:rPr>
        <w:t xml:space="preserve">that </w:t>
      </w:r>
      <w:r w:rsidRPr="00FE4430">
        <w:rPr>
          <w:lang w:val="en-AU"/>
        </w:rPr>
        <w:t>compris</w:t>
      </w:r>
      <w:r w:rsidR="00073432">
        <w:rPr>
          <w:lang w:val="en-AU"/>
        </w:rPr>
        <w:t>e</w:t>
      </w:r>
      <w:r w:rsidRPr="00FE4430">
        <w:rPr>
          <w:lang w:val="en-AU"/>
        </w:rPr>
        <w:t xml:space="preserve"> th</w:t>
      </w:r>
      <w:r w:rsidR="00073432">
        <w:rPr>
          <w:lang w:val="en-AU"/>
        </w:rPr>
        <w:t>e</w:t>
      </w:r>
      <w:r w:rsidRPr="00FE4430">
        <w:rPr>
          <w:lang w:val="en-AU"/>
        </w:rPr>
        <w:t xml:space="preserve"> group. </w:t>
      </w:r>
    </w:p>
    <w:p w14:paraId="2F624770" w14:textId="77777777" w:rsidR="005068AD" w:rsidRDefault="005068AD" w:rsidP="005068AD">
      <w:pPr>
        <w:rPr>
          <w:lang w:val="en-AU"/>
        </w:rPr>
      </w:pPr>
      <w:r>
        <w:rPr>
          <w:lang w:val="en-AU"/>
        </w:rPr>
        <w:t xml:space="preserve">If IREGADJ is set to 1, </w:t>
      </w:r>
      <w:r w:rsidRPr="00FE4430">
        <w:rPr>
          <w:lang w:val="en-AU"/>
        </w:rPr>
        <w:t>PEST</w:t>
      </w:r>
      <w:r w:rsidR="00073432">
        <w:rPr>
          <w:lang w:val="en-AU"/>
        </w:rPr>
        <w:t>PP</w:t>
      </w:r>
      <w:r w:rsidRPr="00FE4430">
        <w:rPr>
          <w:lang w:val="en-AU"/>
        </w:rPr>
        <w:t xml:space="preserve"> multiplies the weights pertaining to all members of each </w:t>
      </w:r>
      <w:r w:rsidR="00143C09">
        <w:rPr>
          <w:lang w:val="en-AU"/>
        </w:rPr>
        <w:t>regularization</w:t>
      </w:r>
      <w:r w:rsidRPr="00FE4430">
        <w:rPr>
          <w:lang w:val="en-AU"/>
        </w:rPr>
        <w:t xml:space="preserve"> group by a group-specific factor. This factor is chosen so that, after this operation has been performed, the total composite sensitivities of all </w:t>
      </w:r>
      <w:r w:rsidR="00143C09">
        <w:rPr>
          <w:lang w:val="en-AU"/>
        </w:rPr>
        <w:t>regularization</w:t>
      </w:r>
      <w:r w:rsidRPr="00FE4430">
        <w:rPr>
          <w:lang w:val="en-AU"/>
        </w:rPr>
        <w:t xml:space="preserve"> groups are the same.</w:t>
      </w:r>
    </w:p>
    <w:p w14:paraId="685B7086" w14:textId="77777777" w:rsidR="00084E14" w:rsidRDefault="005073E7" w:rsidP="005073E7">
      <w:pPr>
        <w:pStyle w:val="Heading3"/>
      </w:pPr>
      <w:bookmarkStart w:id="2000" w:name="_Toc520535246"/>
      <w:r>
        <w:t xml:space="preserve">6.2.4 </w:t>
      </w:r>
      <w:r w:rsidR="000076A9">
        <w:t>Choosing Values for the Marquardt Lambda</w:t>
      </w:r>
      <w:bookmarkEnd w:id="2000"/>
    </w:p>
    <w:p w14:paraId="16F8A08B" w14:textId="27A29958" w:rsidR="000076A9" w:rsidRDefault="002D0C92" w:rsidP="000076A9">
      <w:pPr>
        <w:rPr>
          <w:lang w:val="en-AU"/>
        </w:rPr>
      </w:pPr>
      <w:r>
        <w:rPr>
          <w:lang w:val="en-AU"/>
        </w:rPr>
        <w:t>In contrast to PEST, PESTPP does not use</w:t>
      </w:r>
      <w:r w:rsidR="00EB5333">
        <w:rPr>
          <w:lang w:val="en-AU"/>
        </w:rPr>
        <w:t xml:space="preserve"> the</w:t>
      </w:r>
      <w:r>
        <w:rPr>
          <w:lang w:val="en-AU"/>
        </w:rPr>
        <w:t xml:space="preserve"> </w:t>
      </w:r>
      <w:r w:rsidR="00073432">
        <w:rPr>
          <w:lang w:val="en-AU"/>
        </w:rPr>
        <w:t xml:space="preserve">control variables specified </w:t>
      </w:r>
      <w:r>
        <w:rPr>
          <w:lang w:val="en-AU"/>
        </w:rPr>
        <w:t>on the fifth line of the “control data” section of the PEST control file to govern how it chooses Marquardt lambda</w:t>
      </w:r>
      <w:r w:rsidR="00073432">
        <w:rPr>
          <w:lang w:val="en-AU"/>
        </w:rPr>
        <w:t>s</w:t>
      </w:r>
      <w:r>
        <w:rPr>
          <w:lang w:val="en-AU"/>
        </w:rPr>
        <w:t>. Instead</w:t>
      </w:r>
      <w:r w:rsidR="008F51C9">
        <w:rPr>
          <w:lang w:val="en-AU"/>
        </w:rPr>
        <w:t>,</w:t>
      </w:r>
      <w:r>
        <w:rPr>
          <w:lang w:val="en-AU"/>
        </w:rPr>
        <w:t xml:space="preserve"> it receives </w:t>
      </w:r>
      <w:r w:rsidR="008F51C9">
        <w:rPr>
          <w:lang w:val="en-AU"/>
        </w:rPr>
        <w:t>Marquardt lambda control</w:t>
      </w:r>
      <w:r>
        <w:rPr>
          <w:lang w:val="en-AU"/>
        </w:rPr>
        <w:t xml:space="preserve"> information</w:t>
      </w:r>
      <w:r w:rsidR="008F51C9">
        <w:rPr>
          <w:lang w:val="en-AU"/>
        </w:rPr>
        <w:t xml:space="preserve"> from</w:t>
      </w:r>
      <w:r>
        <w:rPr>
          <w:lang w:val="en-AU"/>
        </w:rPr>
        <w:t xml:space="preserve"> PEST</w:t>
      </w:r>
      <w:r w:rsidR="00073432">
        <w:rPr>
          <w:lang w:val="en-AU"/>
        </w:rPr>
        <w:t>++ control</w:t>
      </w:r>
      <w:r>
        <w:rPr>
          <w:lang w:val="en-AU"/>
        </w:rPr>
        <w:t xml:space="preserve"> variables. </w:t>
      </w:r>
      <w:r w:rsidR="008F51C9">
        <w:rPr>
          <w:lang w:val="en-AU"/>
        </w:rPr>
        <w:t>Two of these</w:t>
      </w:r>
      <w:r>
        <w:rPr>
          <w:lang w:val="en-AU"/>
        </w:rPr>
        <w:t xml:space="preserve"> are </w:t>
      </w:r>
      <w:r>
        <w:rPr>
          <w:i/>
          <w:lang w:val="en-AU"/>
        </w:rPr>
        <w:t>lambdas()</w:t>
      </w:r>
      <w:r>
        <w:rPr>
          <w:lang w:val="en-AU"/>
        </w:rPr>
        <w:t xml:space="preserve"> and </w:t>
      </w:r>
      <w:r>
        <w:rPr>
          <w:i/>
          <w:lang w:val="en-AU"/>
        </w:rPr>
        <w:t>lambda_scale_fac()</w:t>
      </w:r>
      <w:r>
        <w:rPr>
          <w:lang w:val="en-AU"/>
        </w:rPr>
        <w:t>. Default settings for these</w:t>
      </w:r>
      <w:r w:rsidR="00073432">
        <w:rPr>
          <w:lang w:val="en-AU"/>
        </w:rPr>
        <w:t xml:space="preserve"> variables</w:t>
      </w:r>
      <w:r>
        <w:rPr>
          <w:lang w:val="en-AU"/>
        </w:rPr>
        <w:t xml:space="preserve"> are as follows:</w:t>
      </w:r>
    </w:p>
    <w:p w14:paraId="5B33C27F" w14:textId="77777777" w:rsidR="002D0C92" w:rsidRPr="002D0C92" w:rsidRDefault="002D0C92" w:rsidP="000076A9">
      <w:pPr>
        <w:rPr>
          <w:i/>
          <w:lang w:val="en-AU"/>
        </w:rPr>
      </w:pPr>
      <w:r w:rsidRPr="002D0C92">
        <w:rPr>
          <w:i/>
          <w:lang w:val="en-AU"/>
        </w:rPr>
        <w:tab/>
        <w:t>lambdas(0.1, 1, 10,100,100)</w:t>
      </w:r>
    </w:p>
    <w:p w14:paraId="6BB95F58" w14:textId="77777777" w:rsidR="002D0C92" w:rsidRDefault="002D0C92" w:rsidP="000076A9">
      <w:pPr>
        <w:rPr>
          <w:lang w:val="en-AU"/>
        </w:rPr>
      </w:pPr>
      <w:r w:rsidRPr="002D0C92">
        <w:rPr>
          <w:i/>
          <w:lang w:val="en-AU"/>
        </w:rPr>
        <w:tab/>
        <w:t>lambda_scale_fac(0.9, 0.8, 0.7, 0.5)</w:t>
      </w:r>
    </w:p>
    <w:p w14:paraId="418BB1AC" w14:textId="201E9A80" w:rsidR="002D0C92" w:rsidRDefault="00F077E1" w:rsidP="000076A9">
      <w:pPr>
        <w:rPr>
          <w:lang w:val="en-AU"/>
        </w:rPr>
      </w:pPr>
      <w:r>
        <w:rPr>
          <w:lang w:val="en-AU"/>
        </w:rPr>
        <w:t xml:space="preserve">As is apparent, more than one value can be associated with each of these control variables. </w:t>
      </w:r>
      <w:r w:rsidR="00073432">
        <w:rPr>
          <w:lang w:val="en-AU"/>
        </w:rPr>
        <w:lastRenderedPageBreak/>
        <w:t>Values supplied f</w:t>
      </w:r>
      <w:r>
        <w:rPr>
          <w:lang w:val="en-AU"/>
        </w:rPr>
        <w:t xml:space="preserve">or </w:t>
      </w:r>
      <w:r>
        <w:rPr>
          <w:i/>
          <w:lang w:val="en-AU"/>
        </w:rPr>
        <w:t>lambdas()</w:t>
      </w:r>
      <w:r w:rsidR="00073432">
        <w:rPr>
          <w:i/>
          <w:lang w:val="en-AU"/>
        </w:rPr>
        <w:t xml:space="preserve"> </w:t>
      </w:r>
      <w:r>
        <w:rPr>
          <w:lang w:val="en-AU"/>
        </w:rPr>
        <w:t>specify the Marquardt lambda</w:t>
      </w:r>
      <w:r w:rsidR="00073432">
        <w:rPr>
          <w:lang w:val="en-AU"/>
        </w:rPr>
        <w:t>s</w:t>
      </w:r>
      <w:r>
        <w:rPr>
          <w:lang w:val="en-AU"/>
        </w:rPr>
        <w:t xml:space="preserve"> that PESTPP must use during each iteration of the inversion process. Then, if values are supplied for </w:t>
      </w:r>
      <w:r>
        <w:rPr>
          <w:i/>
          <w:lang w:val="en-AU"/>
        </w:rPr>
        <w:t>lambda_scale_fac()</w:t>
      </w:r>
      <w:r>
        <w:rPr>
          <w:lang w:val="en-AU"/>
        </w:rPr>
        <w:t>, PESTPP calculates multiple</w:t>
      </w:r>
      <w:r w:rsidR="00073432">
        <w:rPr>
          <w:lang w:val="en-AU"/>
        </w:rPr>
        <w:t xml:space="preserve"> upgraded</w:t>
      </w:r>
      <w:r w:rsidR="00DF40CE">
        <w:rPr>
          <w:lang w:val="en-AU"/>
        </w:rPr>
        <w:t xml:space="preserve"> parameter</w:t>
      </w:r>
      <w:r>
        <w:rPr>
          <w:lang w:val="en-AU"/>
        </w:rPr>
        <w:t xml:space="preserve"> sets for each Marquardt lambda. These</w:t>
      </w:r>
      <w:r w:rsidR="008F51C9">
        <w:rPr>
          <w:lang w:val="en-AU"/>
        </w:rPr>
        <w:t xml:space="preserve"> sets</w:t>
      </w:r>
      <w:r>
        <w:rPr>
          <w:lang w:val="en-AU"/>
        </w:rPr>
        <w:t xml:space="preserve"> are those that correspond to various </w:t>
      </w:r>
      <w:r w:rsidR="00DF40CE">
        <w:rPr>
          <w:lang w:val="en-AU"/>
        </w:rPr>
        <w:t xml:space="preserve">fractional </w:t>
      </w:r>
      <w:r>
        <w:rPr>
          <w:lang w:val="en-AU"/>
        </w:rPr>
        <w:t>lengths along the</w:t>
      </w:r>
      <w:r w:rsidR="00DF40CE">
        <w:rPr>
          <w:lang w:val="en-AU"/>
        </w:rPr>
        <w:t xml:space="preserve"> upgrade vector that is calculated on </w:t>
      </w:r>
      <w:r>
        <w:rPr>
          <w:lang w:val="en-AU"/>
        </w:rPr>
        <w:t>the basis of the Marquardt lambda alone</w:t>
      </w:r>
      <w:r w:rsidR="00DF40CE">
        <w:rPr>
          <w:lang w:val="en-AU"/>
        </w:rPr>
        <w:t xml:space="preserve">, </w:t>
      </w:r>
      <w:r w:rsidR="008F51C9">
        <w:rPr>
          <w:lang w:val="en-AU"/>
        </w:rPr>
        <w:t>the latter</w:t>
      </w:r>
      <w:r>
        <w:rPr>
          <w:lang w:val="en-AU"/>
        </w:rPr>
        <w:t xml:space="preserve"> correspond</w:t>
      </w:r>
      <w:r w:rsidR="00DF40CE">
        <w:rPr>
          <w:lang w:val="en-AU"/>
        </w:rPr>
        <w:t>ing</w:t>
      </w:r>
      <w:r>
        <w:rPr>
          <w:lang w:val="en-AU"/>
        </w:rPr>
        <w:t xml:space="preserve"> to a </w:t>
      </w:r>
      <w:r>
        <w:rPr>
          <w:i/>
          <w:lang w:val="en-AU"/>
        </w:rPr>
        <w:t>lambda_scale_fac()</w:t>
      </w:r>
      <w:r>
        <w:rPr>
          <w:lang w:val="en-AU"/>
        </w:rPr>
        <w:t xml:space="preserve"> value of 1.0. </w:t>
      </w:r>
    </w:p>
    <w:p w14:paraId="272BF352" w14:textId="1B948DB8" w:rsidR="00F077E1" w:rsidRDefault="00CA7E43" w:rsidP="000076A9">
      <w:pPr>
        <w:rPr>
          <w:lang w:val="en-AU"/>
        </w:rPr>
      </w:pPr>
      <w:r>
        <w:rPr>
          <w:lang w:val="en-AU"/>
        </w:rPr>
        <w:t xml:space="preserve">If only a single value is supplied for </w:t>
      </w:r>
      <w:r w:rsidRPr="00CA7E43">
        <w:rPr>
          <w:i/>
          <w:lang w:val="en-AU"/>
        </w:rPr>
        <w:t>lambdas()</w:t>
      </w:r>
      <w:r>
        <w:rPr>
          <w:lang w:val="en-AU"/>
        </w:rPr>
        <w:t xml:space="preserve">, then this value of lambda is used </w:t>
      </w:r>
      <w:r w:rsidR="008F51C9">
        <w:rPr>
          <w:lang w:val="en-AU"/>
        </w:rPr>
        <w:t>in</w:t>
      </w:r>
      <w:r>
        <w:rPr>
          <w:lang w:val="en-AU"/>
        </w:rPr>
        <w:t xml:space="preserve"> all iterations of the inversion process. In contrast, i</w:t>
      </w:r>
      <w:r w:rsidR="00F077E1">
        <w:rPr>
          <w:lang w:val="en-AU"/>
        </w:rPr>
        <w:t xml:space="preserve">f more than one value is supplied for </w:t>
      </w:r>
      <w:r w:rsidR="00F077E1">
        <w:rPr>
          <w:i/>
          <w:lang w:val="en-AU"/>
        </w:rPr>
        <w:t>lambdas()</w:t>
      </w:r>
      <w:r w:rsidR="00DF40CE">
        <w:rPr>
          <w:lang w:val="en-AU"/>
        </w:rPr>
        <w:t>,</w:t>
      </w:r>
      <w:r w:rsidR="00F077E1">
        <w:rPr>
          <w:lang w:val="en-AU"/>
        </w:rPr>
        <w:t xml:space="preserve"> then PESTPP </w:t>
      </w:r>
      <w:r w:rsidR="00DF40CE">
        <w:rPr>
          <w:lang w:val="en-AU"/>
        </w:rPr>
        <w:t>expand</w:t>
      </w:r>
      <w:r w:rsidR="008F51C9">
        <w:rPr>
          <w:lang w:val="en-AU"/>
        </w:rPr>
        <w:t>s</w:t>
      </w:r>
      <w:r w:rsidR="00F077E1">
        <w:rPr>
          <w:lang w:val="en-AU"/>
        </w:rPr>
        <w:t xml:space="preserve"> the user-</w:t>
      </w:r>
      <w:r w:rsidR="00DF40CE">
        <w:rPr>
          <w:lang w:val="en-AU"/>
        </w:rPr>
        <w:t>supplied</w:t>
      </w:r>
      <w:r w:rsidR="00F077E1">
        <w:rPr>
          <w:lang w:val="en-AU"/>
        </w:rPr>
        <w:t xml:space="preserve"> </w:t>
      </w:r>
      <w:r w:rsidR="00EB5333">
        <w:rPr>
          <w:lang w:val="en-AU"/>
        </w:rPr>
        <w:t xml:space="preserve">lambda </w:t>
      </w:r>
      <w:r w:rsidR="00F077E1">
        <w:rPr>
          <w:lang w:val="en-AU"/>
        </w:rPr>
        <w:t>list</w:t>
      </w:r>
      <w:r w:rsidR="008F51C9">
        <w:rPr>
          <w:lang w:val="en-AU"/>
        </w:rPr>
        <w:t xml:space="preserve"> over the course of the inversion process. The expanded list</w:t>
      </w:r>
      <w:r w:rsidR="00903658">
        <w:rPr>
          <w:lang w:val="en-AU"/>
        </w:rPr>
        <w:t xml:space="preserve"> includes other lambda values that are</w:t>
      </w:r>
      <w:r w:rsidR="00F077E1">
        <w:rPr>
          <w:lang w:val="en-AU"/>
        </w:rPr>
        <w:t xml:space="preserve"> above </w:t>
      </w:r>
      <w:r w:rsidR="00903658">
        <w:rPr>
          <w:lang w:val="en-AU"/>
        </w:rPr>
        <w:t>and/</w:t>
      </w:r>
      <w:r w:rsidR="00F077E1">
        <w:rPr>
          <w:lang w:val="en-AU"/>
        </w:rPr>
        <w:t>or below those</w:t>
      </w:r>
      <w:r w:rsidR="00DF40CE">
        <w:rPr>
          <w:lang w:val="en-AU"/>
        </w:rPr>
        <w:t xml:space="preserve"> already comprising</w:t>
      </w:r>
      <w:r w:rsidR="00F077E1">
        <w:rPr>
          <w:lang w:val="en-AU"/>
        </w:rPr>
        <w:t xml:space="preserve"> the list</w:t>
      </w:r>
      <w:r w:rsidR="00903658">
        <w:rPr>
          <w:lang w:val="en-AU"/>
        </w:rPr>
        <w:t>. A lambda is added to the list</w:t>
      </w:r>
      <w:r w:rsidR="00F077E1">
        <w:rPr>
          <w:lang w:val="en-AU"/>
        </w:rPr>
        <w:t xml:space="preserve"> if the best parameter</w:t>
      </w:r>
      <w:r w:rsidR="00DF40CE">
        <w:rPr>
          <w:lang w:val="en-AU"/>
        </w:rPr>
        <w:t>s</w:t>
      </w:r>
      <w:r w:rsidR="00F077E1">
        <w:rPr>
          <w:lang w:val="en-AU"/>
        </w:rPr>
        <w:t xml:space="preserve"> </w:t>
      </w:r>
      <w:r w:rsidR="00DF40CE">
        <w:rPr>
          <w:lang w:val="en-AU"/>
        </w:rPr>
        <w:t>obtained during</w:t>
      </w:r>
      <w:r w:rsidR="00903658">
        <w:rPr>
          <w:lang w:val="en-AU"/>
        </w:rPr>
        <w:t xml:space="preserve"> any particular iteration of the inversion process</w:t>
      </w:r>
      <w:r w:rsidR="00F077E1">
        <w:rPr>
          <w:lang w:val="en-AU"/>
        </w:rPr>
        <w:t xml:space="preserve"> </w:t>
      </w:r>
      <w:r w:rsidR="00DF40CE">
        <w:rPr>
          <w:lang w:val="en-AU"/>
        </w:rPr>
        <w:t>were calculated using</w:t>
      </w:r>
      <w:r w:rsidR="00F077E1">
        <w:rPr>
          <w:lang w:val="en-AU"/>
        </w:rPr>
        <w:t xml:space="preserve"> an end member of the</w:t>
      </w:r>
      <w:r w:rsidR="00903658">
        <w:rPr>
          <w:lang w:val="en-AU"/>
        </w:rPr>
        <w:t xml:space="preserve"> current</w:t>
      </w:r>
      <w:r w:rsidR="00F077E1">
        <w:rPr>
          <w:lang w:val="en-AU"/>
        </w:rPr>
        <w:t xml:space="preserve"> list.</w:t>
      </w:r>
      <w:r w:rsidR="00DF40CE">
        <w:rPr>
          <w:lang w:val="en-AU"/>
        </w:rPr>
        <w:t xml:space="preserve"> The value chosen for </w:t>
      </w:r>
      <w:r w:rsidR="00903658">
        <w:rPr>
          <w:lang w:val="en-AU"/>
        </w:rPr>
        <w:t>a</w:t>
      </w:r>
      <w:r w:rsidR="00DF40CE">
        <w:rPr>
          <w:lang w:val="en-AU"/>
        </w:rPr>
        <w:t xml:space="preserve"> new lambda ensures that the previous best lambda is bracketed by members of the expanded list. </w:t>
      </w:r>
    </w:p>
    <w:p w14:paraId="5C22507A" w14:textId="034FB9AE" w:rsidR="0092612D" w:rsidRDefault="00DF40CE" w:rsidP="000076A9">
      <w:pPr>
        <w:rPr>
          <w:lang w:val="en-AU"/>
        </w:rPr>
      </w:pPr>
      <w:r>
        <w:rPr>
          <w:lang w:val="en-AU"/>
        </w:rPr>
        <w:t xml:space="preserve">The </w:t>
      </w:r>
      <w:r w:rsidRPr="0092612D">
        <w:rPr>
          <w:i/>
          <w:lang w:val="en-AU"/>
        </w:rPr>
        <w:t>upgrade_augment()</w:t>
      </w:r>
      <w:r>
        <w:rPr>
          <w:i/>
          <w:lang w:val="en-AU"/>
        </w:rPr>
        <w:t xml:space="preserve"> </w:t>
      </w:r>
      <w:r>
        <w:rPr>
          <w:lang w:val="en-AU"/>
        </w:rPr>
        <w:t>control variable provides a</w:t>
      </w:r>
      <w:r w:rsidR="0092612D">
        <w:rPr>
          <w:lang w:val="en-AU"/>
        </w:rPr>
        <w:t xml:space="preserve">nother means </w:t>
      </w:r>
      <w:r>
        <w:rPr>
          <w:lang w:val="en-AU"/>
        </w:rPr>
        <w:t>through</w:t>
      </w:r>
      <w:r w:rsidR="0092612D">
        <w:rPr>
          <w:lang w:val="en-AU"/>
        </w:rPr>
        <w:t xml:space="preserve"> which the</w:t>
      </w:r>
      <w:r>
        <w:rPr>
          <w:lang w:val="en-AU"/>
        </w:rPr>
        <w:t xml:space="preserve"> lambda</w:t>
      </w:r>
      <w:r w:rsidR="0092612D">
        <w:rPr>
          <w:lang w:val="en-AU"/>
        </w:rPr>
        <w:t xml:space="preserve"> </w:t>
      </w:r>
      <w:r>
        <w:rPr>
          <w:lang w:val="en-AU"/>
        </w:rPr>
        <w:t xml:space="preserve">list </w:t>
      </w:r>
      <w:r w:rsidR="0092612D">
        <w:rPr>
          <w:lang w:val="en-AU"/>
        </w:rPr>
        <w:t xml:space="preserve">can be </w:t>
      </w:r>
      <w:r>
        <w:rPr>
          <w:lang w:val="en-AU"/>
        </w:rPr>
        <w:t>tailored to</w:t>
      </w:r>
      <w:r w:rsidR="00EB5333">
        <w:rPr>
          <w:lang w:val="en-AU"/>
        </w:rPr>
        <w:t xml:space="preserve"> </w:t>
      </w:r>
      <w:r w:rsidR="00BE0E8C">
        <w:rPr>
          <w:lang w:val="en-AU"/>
        </w:rPr>
        <w:t>meet</w:t>
      </w:r>
      <w:r>
        <w:rPr>
          <w:lang w:val="en-AU"/>
        </w:rPr>
        <w:t xml:space="preserve"> the</w:t>
      </w:r>
      <w:r w:rsidR="00EB5333">
        <w:rPr>
          <w:lang w:val="en-AU"/>
        </w:rPr>
        <w:t xml:space="preserve"> changing</w:t>
      </w:r>
      <w:r>
        <w:rPr>
          <w:lang w:val="en-AU"/>
        </w:rPr>
        <w:t xml:space="preserve"> needs of the inversion process</w:t>
      </w:r>
      <w:r w:rsidR="0092612D">
        <w:rPr>
          <w:lang w:val="en-AU"/>
        </w:rPr>
        <w:t xml:space="preserve">. If </w:t>
      </w:r>
      <w:r w:rsidRPr="0092612D">
        <w:rPr>
          <w:i/>
          <w:lang w:val="en-AU"/>
        </w:rPr>
        <w:t>upgrade_augment()</w:t>
      </w:r>
      <w:r w:rsidR="0092612D">
        <w:rPr>
          <w:lang w:val="en-AU"/>
        </w:rPr>
        <w:t xml:space="preserve"> is set to </w:t>
      </w:r>
      <w:r w:rsidR="004E1DBC">
        <w:rPr>
          <w:i/>
          <w:lang w:val="en-AU"/>
        </w:rPr>
        <w:t>true</w:t>
      </w:r>
      <w:r w:rsidR="00EB5333" w:rsidRPr="00EB5333">
        <w:rPr>
          <w:lang w:val="en-AU"/>
        </w:rPr>
        <w:t>,</w:t>
      </w:r>
      <w:r w:rsidR="0092612D">
        <w:rPr>
          <w:lang w:val="en-AU"/>
        </w:rPr>
        <w:t xml:space="preserve"> then the</w:t>
      </w:r>
      <w:r w:rsidR="004E1DBC">
        <w:rPr>
          <w:lang w:val="en-AU"/>
        </w:rPr>
        <w:t xml:space="preserve"> lambda</w:t>
      </w:r>
      <w:r w:rsidR="0092612D">
        <w:rPr>
          <w:lang w:val="en-AU"/>
        </w:rPr>
        <w:t xml:space="preserve"> list is augmented </w:t>
      </w:r>
      <w:r w:rsidR="004E1DBC">
        <w:rPr>
          <w:lang w:val="en-AU"/>
        </w:rPr>
        <w:t>at the end</w:t>
      </w:r>
      <w:r w:rsidR="0092612D">
        <w:rPr>
          <w:lang w:val="en-AU"/>
        </w:rPr>
        <w:t xml:space="preserve"> </w:t>
      </w:r>
      <w:r w:rsidR="00EB5333">
        <w:rPr>
          <w:lang w:val="en-AU"/>
        </w:rPr>
        <w:t xml:space="preserve">of </w:t>
      </w:r>
      <w:r w:rsidR="0092612D">
        <w:rPr>
          <w:lang w:val="en-AU"/>
        </w:rPr>
        <w:t xml:space="preserve">every iteration of the inversion process by including lambda values that are equal to twice and half that of the most successful lambda </w:t>
      </w:r>
      <w:r w:rsidR="004E1DBC">
        <w:rPr>
          <w:lang w:val="en-AU"/>
        </w:rPr>
        <w:t>for</w:t>
      </w:r>
      <w:r w:rsidR="0092612D">
        <w:rPr>
          <w:lang w:val="en-AU"/>
        </w:rPr>
        <w:t xml:space="preserve"> that iteration. </w:t>
      </w:r>
      <w:r w:rsidR="00764171" w:rsidRPr="00070F22">
        <w:rPr>
          <w:i/>
          <w:lang w:val="en-AU"/>
        </w:rPr>
        <w:t>upgrade_augment</w:t>
      </w:r>
      <w:r w:rsidR="00070F22" w:rsidRPr="00070F22">
        <w:rPr>
          <w:i/>
          <w:lang w:val="en-AU"/>
        </w:rPr>
        <w:t>()</w:t>
      </w:r>
      <w:r w:rsidR="00764171">
        <w:rPr>
          <w:lang w:val="en-AU"/>
        </w:rPr>
        <w:t xml:space="preserve"> also </w:t>
      </w:r>
      <w:r w:rsidR="00070F22">
        <w:rPr>
          <w:lang w:val="en-AU"/>
        </w:rPr>
        <w:t>instigate</w:t>
      </w:r>
      <w:r w:rsidR="00EB5333">
        <w:rPr>
          <w:lang w:val="en-AU"/>
        </w:rPr>
        <w:t>s</w:t>
      </w:r>
      <w:r w:rsidR="00764171">
        <w:rPr>
          <w:lang w:val="en-AU"/>
        </w:rPr>
        <w:t xml:space="preserve"> additional upgrade vector calculations when </w:t>
      </w:r>
      <w:r w:rsidR="00EB5333">
        <w:rPr>
          <w:lang w:val="en-AU"/>
        </w:rPr>
        <w:t xml:space="preserve">upgraded </w:t>
      </w:r>
      <w:r w:rsidR="00764171">
        <w:rPr>
          <w:lang w:val="en-AU"/>
        </w:rPr>
        <w:t>parameters</w:t>
      </w:r>
      <w:r w:rsidR="00EB5333">
        <w:rPr>
          <w:lang w:val="en-AU"/>
        </w:rPr>
        <w:t xml:space="preserve"> encounter their</w:t>
      </w:r>
      <w:r w:rsidR="00764171">
        <w:rPr>
          <w:lang w:val="en-AU"/>
        </w:rPr>
        <w:t xml:space="preserve"> bounds.</w:t>
      </w:r>
      <w:r w:rsidR="00F95CED">
        <w:rPr>
          <w:lang w:val="en-AU"/>
        </w:rPr>
        <w:t xml:space="preserve"> Where </w:t>
      </w:r>
      <w:r w:rsidR="008314D0">
        <w:rPr>
          <w:lang w:val="en-AU"/>
        </w:rPr>
        <w:t>model runs are undertaken in</w:t>
      </w:r>
      <w:r w:rsidR="00FE361F">
        <w:rPr>
          <w:lang w:val="en-AU"/>
        </w:rPr>
        <w:t xml:space="preserve"> a</w:t>
      </w:r>
      <w:r w:rsidR="008314D0">
        <w:rPr>
          <w:lang w:val="en-AU"/>
        </w:rPr>
        <w:t xml:space="preserve"> highly parallelized env</w:t>
      </w:r>
      <w:r w:rsidR="00693505">
        <w:rPr>
          <w:lang w:val="en-AU"/>
        </w:rPr>
        <w:t xml:space="preserve">ironment, </w:t>
      </w:r>
      <w:r w:rsidR="00FE361F">
        <w:rPr>
          <w:lang w:val="en-AU"/>
        </w:rPr>
        <w:t xml:space="preserve">the </w:t>
      </w:r>
      <w:r w:rsidR="00903658">
        <w:rPr>
          <w:lang w:val="en-AU"/>
        </w:rPr>
        <w:t xml:space="preserve">additional </w:t>
      </w:r>
      <w:r w:rsidR="00FE361F">
        <w:rPr>
          <w:lang w:val="en-AU"/>
        </w:rPr>
        <w:t>model runs that are</w:t>
      </w:r>
      <w:r w:rsidR="00903658">
        <w:rPr>
          <w:lang w:val="en-AU"/>
        </w:rPr>
        <w:t xml:space="preserve"> employed to test upgrades in this manner</w:t>
      </w:r>
      <w:r w:rsidR="00FE361F">
        <w:rPr>
          <w:lang w:val="en-AU"/>
        </w:rPr>
        <w:t xml:space="preserve"> may contribute little to the overall inversion time if they are done on computing cores that are otherwise idle because they are waiting for the next occasion on which a Jacobian matrix must be filled.</w:t>
      </w:r>
      <w:r w:rsidR="00FE361F" w:rsidDel="00FE361F">
        <w:rPr>
          <w:lang w:val="en-AU"/>
        </w:rPr>
        <w:t xml:space="preserve"> </w:t>
      </w:r>
    </w:p>
    <w:p w14:paraId="72B3C671" w14:textId="77777777" w:rsidR="001223E2" w:rsidRDefault="005073E7" w:rsidP="001223E2">
      <w:pPr>
        <w:pStyle w:val="Heading3"/>
      </w:pPr>
      <w:bookmarkStart w:id="2001" w:name="_Toc520535247"/>
      <w:r>
        <w:t xml:space="preserve">6.2.5 </w:t>
      </w:r>
      <w:r w:rsidR="000B45E9">
        <w:t>Singular Value Decomposition</w:t>
      </w:r>
      <w:bookmarkEnd w:id="2001"/>
    </w:p>
    <w:p w14:paraId="75D0C1FA" w14:textId="77777777" w:rsidR="00F747C1" w:rsidRDefault="00AF1647" w:rsidP="00AF1647">
      <w:pPr>
        <w:rPr>
          <w:lang w:val="en-AU"/>
        </w:rPr>
      </w:pPr>
      <w:r>
        <w:rPr>
          <w:lang w:val="en-AU"/>
        </w:rPr>
        <w:t xml:space="preserve">In order to </w:t>
      </w:r>
      <w:r w:rsidR="00125AD6">
        <w:rPr>
          <w:lang w:val="en-AU"/>
        </w:rPr>
        <w:t>simplify</w:t>
      </w:r>
      <w:r>
        <w:rPr>
          <w:lang w:val="en-AU"/>
        </w:rPr>
        <w:t xml:space="preserve"> the following equations</w:t>
      </w:r>
      <w:r w:rsidR="00095446">
        <w:rPr>
          <w:lang w:val="en-AU"/>
        </w:rPr>
        <w:t>,</w:t>
      </w:r>
      <w:r>
        <w:rPr>
          <w:lang w:val="en-AU"/>
        </w:rPr>
        <w:t xml:space="preserve"> </w:t>
      </w:r>
      <w:r w:rsidR="00095446">
        <w:rPr>
          <w:lang w:val="en-AU"/>
        </w:rPr>
        <w:t>it is</w:t>
      </w:r>
      <w:r>
        <w:rPr>
          <w:lang w:val="en-AU"/>
        </w:rPr>
        <w:t xml:space="preserve"> assume</w:t>
      </w:r>
      <w:r w:rsidR="00095446">
        <w:rPr>
          <w:lang w:val="en-AU"/>
        </w:rPr>
        <w:t>d</w:t>
      </w:r>
      <w:r>
        <w:rPr>
          <w:lang w:val="en-AU"/>
        </w:rPr>
        <w:t xml:space="preserve"> that </w:t>
      </w:r>
      <w:r w:rsidR="00143C09">
        <w:rPr>
          <w:lang w:val="en-AU"/>
        </w:rPr>
        <w:t>regularization</w:t>
      </w:r>
      <w:r>
        <w:rPr>
          <w:lang w:val="en-AU"/>
        </w:rPr>
        <w:t xml:space="preserve"> observations and/or prior information</w:t>
      </w:r>
      <w:r w:rsidR="00095446">
        <w:rPr>
          <w:lang w:val="en-AU"/>
        </w:rPr>
        <w:t xml:space="preserve"> equations</w:t>
      </w:r>
      <w:r>
        <w:rPr>
          <w:lang w:val="en-AU"/>
        </w:rPr>
        <w:t xml:space="preserve"> are </w:t>
      </w:r>
      <w:r w:rsidR="00095446">
        <w:rPr>
          <w:lang w:val="en-AU"/>
        </w:rPr>
        <w:t>assimilated into the</w:t>
      </w:r>
      <w:r>
        <w:rPr>
          <w:lang w:val="en-AU"/>
        </w:rPr>
        <w:t xml:space="preserve"> rows of </w:t>
      </w:r>
      <w:r w:rsidRPr="00B01200">
        <w:rPr>
          <w:b/>
          <w:lang w:val="en-AU"/>
        </w:rPr>
        <w:t>Z</w:t>
      </w:r>
      <w:r w:rsidR="00095446">
        <w:rPr>
          <w:lang w:val="en-AU"/>
        </w:rPr>
        <w:t xml:space="preserve"> using a</w:t>
      </w:r>
      <w:r>
        <w:rPr>
          <w:lang w:val="en-AU"/>
        </w:rPr>
        <w:t xml:space="preserve"> weight factor</w:t>
      </w:r>
      <w:r w:rsidR="00095446">
        <w:rPr>
          <w:lang w:val="en-AU"/>
        </w:rPr>
        <w:t xml:space="preserve"> that has</w:t>
      </w:r>
      <w:r>
        <w:rPr>
          <w:lang w:val="en-AU"/>
        </w:rPr>
        <w:t xml:space="preserve"> already</w:t>
      </w:r>
      <w:r w:rsidR="00095446">
        <w:rPr>
          <w:lang w:val="en-AU"/>
        </w:rPr>
        <w:t xml:space="preserve"> been</w:t>
      </w:r>
      <w:r>
        <w:rPr>
          <w:lang w:val="en-AU"/>
        </w:rPr>
        <w:t xml:space="preserve"> evaluated. </w:t>
      </w:r>
    </w:p>
    <w:p w14:paraId="64AE876F" w14:textId="77777777" w:rsidR="00AF1647" w:rsidRDefault="00F747C1" w:rsidP="00AF1647">
      <w:pPr>
        <w:rPr>
          <w:lang w:val="en-AU"/>
        </w:rPr>
      </w:pPr>
      <w:r>
        <w:rPr>
          <w:lang w:val="en-AU"/>
        </w:rPr>
        <w:t>If</w:t>
      </w:r>
      <w:r w:rsidR="00AF1647">
        <w:rPr>
          <w:lang w:val="en-AU"/>
        </w:rPr>
        <w:t xml:space="preserve"> the Marquardt lambda</w:t>
      </w:r>
      <w:r>
        <w:rPr>
          <w:lang w:val="en-AU"/>
        </w:rPr>
        <w:t xml:space="preserve"> is ignored</w:t>
      </w:r>
      <w:r w:rsidR="00AF1647">
        <w:rPr>
          <w:lang w:val="en-AU"/>
        </w:rPr>
        <w:t>, equation 6.5 becomes</w:t>
      </w:r>
    </w:p>
    <w:p w14:paraId="168E91A8" w14:textId="77777777" w:rsidR="00AF1647" w:rsidRPr="00AF1647" w:rsidRDefault="00AF1647" w:rsidP="00AF1647">
      <w:pPr>
        <w:rPr>
          <w:lang w:val="en-AU"/>
        </w:rPr>
      </w:pPr>
      <w:r>
        <w:rPr>
          <w:lang w:val="en-AU"/>
        </w:rPr>
        <w:tab/>
      </w:r>
      <w:r w:rsidRPr="003B70B5">
        <w:rPr>
          <w:b/>
          <w:u w:val="single"/>
          <w:lang w:val="en-AU"/>
        </w:rPr>
        <w:t>k</w:t>
      </w:r>
      <w:r>
        <w:rPr>
          <w:lang w:val="en-AU"/>
        </w:rPr>
        <w:t xml:space="preserve"> = (</w:t>
      </w:r>
      <w:r w:rsidRPr="00AF1647">
        <w:rPr>
          <w:b/>
          <w:lang w:val="en-AU"/>
        </w:rPr>
        <w:t>Z</w:t>
      </w:r>
      <w:r w:rsidRPr="00AF1647">
        <w:rPr>
          <w:vertAlign w:val="superscript"/>
          <w:lang w:val="en-AU"/>
        </w:rPr>
        <w:t>t</w:t>
      </w:r>
      <w:r w:rsidR="00631C6E" w:rsidRPr="00631C6E">
        <w:rPr>
          <w:b/>
          <w:lang w:val="en-AU"/>
        </w:rPr>
        <w:t>Q</w:t>
      </w:r>
      <w:r w:rsidRPr="00AF1647">
        <w:rPr>
          <w:b/>
          <w:lang w:val="en-AU"/>
        </w:rPr>
        <w:t>Z</w:t>
      </w:r>
      <w:r>
        <w:rPr>
          <w:lang w:val="en-AU"/>
        </w:rPr>
        <w:t>)</w:t>
      </w:r>
      <w:r w:rsidRPr="00AF1647">
        <w:rPr>
          <w:vertAlign w:val="superscript"/>
          <w:lang w:val="en-AU"/>
        </w:rPr>
        <w:t>-1</w:t>
      </w:r>
      <w:r w:rsidRPr="00AF1647">
        <w:rPr>
          <w:b/>
          <w:lang w:val="en-AU"/>
        </w:rPr>
        <w:t>Z</w:t>
      </w:r>
      <w:r w:rsidRPr="00AF1647">
        <w:rPr>
          <w:vertAlign w:val="superscript"/>
          <w:lang w:val="en-AU"/>
        </w:rPr>
        <w:t>t</w:t>
      </w:r>
      <w:r w:rsidR="00631C6E" w:rsidRPr="00631C6E">
        <w:rPr>
          <w:b/>
          <w:lang w:val="en-AU"/>
        </w:rPr>
        <w:t>Q</w:t>
      </w:r>
      <w:r w:rsidRPr="00AF1647">
        <w:rPr>
          <w:b/>
          <w:lang w:val="en-AU"/>
        </w:rPr>
        <w:t>h</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(6.1</w:t>
      </w:r>
      <w:r w:rsidR="00B40D36">
        <w:rPr>
          <w:lang w:val="en-AU"/>
        </w:rPr>
        <w:t>0</w:t>
      </w:r>
      <w:r>
        <w:rPr>
          <w:lang w:val="en-AU"/>
        </w:rPr>
        <w:t>)</w:t>
      </w:r>
    </w:p>
    <w:p w14:paraId="767695D2" w14:textId="5FECB8CB" w:rsidR="003B70B5" w:rsidRDefault="003B70B5" w:rsidP="000B45E9">
      <w:pPr>
        <w:rPr>
          <w:lang w:val="en-AU"/>
        </w:rPr>
      </w:pPr>
      <w:r>
        <w:rPr>
          <w:lang w:val="en-AU"/>
        </w:rPr>
        <w:t xml:space="preserve">This equation cannot be </w:t>
      </w:r>
      <w:r w:rsidR="00631C6E">
        <w:rPr>
          <w:lang w:val="en-AU"/>
        </w:rPr>
        <w:t>employed</w:t>
      </w:r>
      <w:r>
        <w:rPr>
          <w:lang w:val="en-AU"/>
        </w:rPr>
        <w:t xml:space="preserve"> if an inverse problem is nonunique</w:t>
      </w:r>
      <w:r w:rsidR="005E7736">
        <w:rPr>
          <w:lang w:val="en-AU"/>
        </w:rPr>
        <w:t>,</w:t>
      </w:r>
      <w:r w:rsidR="00095446">
        <w:rPr>
          <w:lang w:val="en-AU"/>
        </w:rPr>
        <w:t xml:space="preserve"> or borders on nonuniqueness despite inclusion of Tikhonov regularization</w:t>
      </w:r>
      <w:r w:rsidR="005E7736">
        <w:rPr>
          <w:lang w:val="en-AU"/>
        </w:rPr>
        <w:t>. Under these circumstances</w:t>
      </w:r>
      <w:r>
        <w:rPr>
          <w:lang w:val="en-AU"/>
        </w:rPr>
        <w:t xml:space="preserve"> </w:t>
      </w:r>
      <w:r w:rsidRPr="00631C6E">
        <w:rPr>
          <w:b/>
          <w:lang w:val="en-AU"/>
        </w:rPr>
        <w:t>Z</w:t>
      </w:r>
      <w:r w:rsidRPr="00631C6E">
        <w:rPr>
          <w:vertAlign w:val="superscript"/>
          <w:lang w:val="en-AU"/>
        </w:rPr>
        <w:t>t</w:t>
      </w:r>
      <w:r w:rsidR="00631C6E" w:rsidRPr="00631C6E">
        <w:rPr>
          <w:b/>
          <w:lang w:val="en-AU"/>
        </w:rPr>
        <w:t>Q</w:t>
      </w:r>
      <w:r w:rsidRPr="00631C6E">
        <w:rPr>
          <w:b/>
          <w:lang w:val="en-AU"/>
        </w:rPr>
        <w:t>Z</w:t>
      </w:r>
      <w:r>
        <w:rPr>
          <w:lang w:val="en-AU"/>
        </w:rPr>
        <w:t xml:space="preserve"> is a singular </w:t>
      </w:r>
      <w:r w:rsidR="00095446">
        <w:rPr>
          <w:lang w:val="en-AU"/>
        </w:rPr>
        <w:t xml:space="preserve">or near-singular </w:t>
      </w:r>
      <w:r>
        <w:rPr>
          <w:lang w:val="en-AU"/>
        </w:rPr>
        <w:t>matrix</w:t>
      </w:r>
      <w:r w:rsidR="005E7736">
        <w:rPr>
          <w:lang w:val="en-AU"/>
        </w:rPr>
        <w:t>. As such, it</w:t>
      </w:r>
      <w:r>
        <w:rPr>
          <w:lang w:val="en-AU"/>
        </w:rPr>
        <w:t xml:space="preserve"> cannot be inverted</w:t>
      </w:r>
      <w:r w:rsidR="00F747C1">
        <w:rPr>
          <w:lang w:val="en-AU"/>
        </w:rPr>
        <w:t>,</w:t>
      </w:r>
      <w:r w:rsidR="00095446">
        <w:rPr>
          <w:lang w:val="en-AU"/>
        </w:rPr>
        <w:t xml:space="preserve"> or can be inverted only with a high potential for numerical error</w:t>
      </w:r>
      <w:r>
        <w:rPr>
          <w:lang w:val="en-AU"/>
        </w:rPr>
        <w:t xml:space="preserve">. </w:t>
      </w:r>
      <w:r w:rsidR="003046F0">
        <w:rPr>
          <w:lang w:val="en-AU"/>
        </w:rPr>
        <w:t>A</w:t>
      </w:r>
      <w:r>
        <w:rPr>
          <w:lang w:val="en-AU"/>
        </w:rPr>
        <w:t>ttempts to solve an inverse problem</w:t>
      </w:r>
      <w:r w:rsidR="005E7736">
        <w:rPr>
          <w:lang w:val="en-AU"/>
        </w:rPr>
        <w:t xml:space="preserve"> through direct use of equation 6.10 under these circumstances</w:t>
      </w:r>
      <w:r>
        <w:rPr>
          <w:lang w:val="en-AU"/>
        </w:rPr>
        <w:t xml:space="preserve"> can lead to numerical instability at best, and </w:t>
      </w:r>
      <w:r w:rsidR="00095446">
        <w:rPr>
          <w:lang w:val="en-AU"/>
        </w:rPr>
        <w:t xml:space="preserve">cessation of </w:t>
      </w:r>
      <w:r>
        <w:rPr>
          <w:lang w:val="en-AU"/>
        </w:rPr>
        <w:t xml:space="preserve">progress of the inversion process at worst. </w:t>
      </w:r>
      <w:r w:rsidR="005E7736">
        <w:rPr>
          <w:lang w:val="en-AU"/>
        </w:rPr>
        <w:t>However while t</w:t>
      </w:r>
      <w:r>
        <w:rPr>
          <w:lang w:val="en-AU"/>
        </w:rPr>
        <w:t xml:space="preserve">hese problems </w:t>
      </w:r>
      <w:r w:rsidR="005E7736">
        <w:rPr>
          <w:lang w:val="en-AU"/>
        </w:rPr>
        <w:t>may</w:t>
      </w:r>
      <w:r>
        <w:rPr>
          <w:lang w:val="en-AU"/>
        </w:rPr>
        <w:t xml:space="preserve"> afflict PEST if using its default solver (that has been in place since its </w:t>
      </w:r>
      <w:r w:rsidR="005E7736">
        <w:rPr>
          <w:lang w:val="en-AU"/>
        </w:rPr>
        <w:t>inception</w:t>
      </w:r>
      <w:r>
        <w:rPr>
          <w:lang w:val="en-AU"/>
        </w:rPr>
        <w:t>)</w:t>
      </w:r>
      <w:r w:rsidR="005E7736">
        <w:rPr>
          <w:lang w:val="en-AU"/>
        </w:rPr>
        <w:t>,</w:t>
      </w:r>
      <w:r>
        <w:rPr>
          <w:lang w:val="en-AU"/>
        </w:rPr>
        <w:t xml:space="preserve"> </w:t>
      </w:r>
      <w:r w:rsidR="005E7736">
        <w:rPr>
          <w:lang w:val="en-AU"/>
        </w:rPr>
        <w:t>t</w:t>
      </w:r>
      <w:r w:rsidR="00631C6E">
        <w:rPr>
          <w:lang w:val="en-AU"/>
        </w:rPr>
        <w:t>hey</w:t>
      </w:r>
      <w:r>
        <w:rPr>
          <w:lang w:val="en-AU"/>
        </w:rPr>
        <w:t xml:space="preserve"> will never aff</w:t>
      </w:r>
      <w:r w:rsidR="00631C6E">
        <w:rPr>
          <w:lang w:val="en-AU"/>
        </w:rPr>
        <w:t>lict</w:t>
      </w:r>
      <w:r>
        <w:rPr>
          <w:lang w:val="en-AU"/>
        </w:rPr>
        <w:t xml:space="preserve"> programs</w:t>
      </w:r>
      <w:r w:rsidR="005E7736">
        <w:rPr>
          <w:lang w:val="en-AU"/>
        </w:rPr>
        <w:t xml:space="preserve"> of the PEST++ suite. This is</w:t>
      </w:r>
      <w:r>
        <w:rPr>
          <w:lang w:val="en-AU"/>
        </w:rPr>
        <w:t xml:space="preserve"> because they employ singular value decomposition (or methods closely related to it) for solution of the inverse problem.</w:t>
      </w:r>
    </w:p>
    <w:p w14:paraId="3E5E978B" w14:textId="77777777" w:rsidR="003B70B5" w:rsidRDefault="003B70B5" w:rsidP="000B45E9">
      <w:pPr>
        <w:rPr>
          <w:lang w:val="en-AU"/>
        </w:rPr>
      </w:pPr>
      <w:r>
        <w:rPr>
          <w:lang w:val="en-AU"/>
        </w:rPr>
        <w:t xml:space="preserve">A matrix has a null space if there exists at least one non-zero vector </w:t>
      </w:r>
      <w:r w:rsidR="00CE75DD">
        <w:rPr>
          <w:lang w:val="en-AU"/>
        </w:rPr>
        <w:t>δ</w:t>
      </w:r>
      <w:r w:rsidR="00CE75DD" w:rsidRPr="00B01200">
        <w:rPr>
          <w:b/>
          <w:lang w:val="en-AU"/>
        </w:rPr>
        <w:t>k</w:t>
      </w:r>
      <w:r w:rsidR="00CE75DD">
        <w:rPr>
          <w:lang w:val="en-AU"/>
        </w:rPr>
        <w:t xml:space="preserve"> for which</w:t>
      </w:r>
    </w:p>
    <w:p w14:paraId="4DE88BE2" w14:textId="77777777" w:rsidR="00CE75DD" w:rsidRDefault="00CE75DD" w:rsidP="000B45E9">
      <w:pPr>
        <w:rPr>
          <w:lang w:val="en-AU"/>
        </w:rPr>
      </w:pPr>
      <w:r>
        <w:rPr>
          <w:lang w:val="en-AU"/>
        </w:rPr>
        <w:tab/>
      </w:r>
      <w:r w:rsidRPr="00B01200">
        <w:rPr>
          <w:b/>
          <w:lang w:val="en-AU"/>
        </w:rPr>
        <w:t>0</w:t>
      </w:r>
      <w:r>
        <w:rPr>
          <w:lang w:val="en-AU"/>
        </w:rPr>
        <w:t xml:space="preserve"> = </w:t>
      </w:r>
      <w:r w:rsidRPr="00B01200">
        <w:rPr>
          <w:b/>
          <w:lang w:val="en-AU"/>
        </w:rPr>
        <w:t>Z</w:t>
      </w:r>
      <w:r>
        <w:rPr>
          <w:lang w:val="en-AU"/>
        </w:rPr>
        <w:t>δ</w:t>
      </w:r>
      <w:r w:rsidRPr="00B01200">
        <w:rPr>
          <w:b/>
          <w:lang w:val="en-AU"/>
        </w:rPr>
        <w:t>k</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w:t>
      </w:r>
      <w:r w:rsidR="00B40D36">
        <w:rPr>
          <w:lang w:val="en-AU"/>
        </w:rPr>
        <w:t>11</w:t>
      </w:r>
      <w:r>
        <w:rPr>
          <w:lang w:val="en-AU"/>
        </w:rPr>
        <w:t>)</w:t>
      </w:r>
    </w:p>
    <w:p w14:paraId="6D4B3584" w14:textId="6E82CBB2" w:rsidR="00AF1647" w:rsidRDefault="00CE75DD" w:rsidP="000B45E9">
      <w:pPr>
        <w:rPr>
          <w:lang w:val="en-AU"/>
        </w:rPr>
      </w:pPr>
      <w:r>
        <w:rPr>
          <w:lang w:val="en-AU"/>
        </w:rPr>
        <w:t>By adding equation 6.1</w:t>
      </w:r>
      <w:r w:rsidR="00B40D36">
        <w:rPr>
          <w:lang w:val="en-AU"/>
        </w:rPr>
        <w:t>0</w:t>
      </w:r>
      <w:r>
        <w:rPr>
          <w:lang w:val="en-AU"/>
        </w:rPr>
        <w:t xml:space="preserve"> to 6.1</w:t>
      </w:r>
      <w:r w:rsidR="00B40D36">
        <w:rPr>
          <w:lang w:val="en-AU"/>
        </w:rPr>
        <w:t>1</w:t>
      </w:r>
      <w:r w:rsidR="005E7736">
        <w:rPr>
          <w:lang w:val="en-AU"/>
        </w:rPr>
        <w:t>,</w:t>
      </w:r>
      <w:r>
        <w:rPr>
          <w:lang w:val="en-AU"/>
        </w:rPr>
        <w:t xml:space="preserve"> it is</w:t>
      </w:r>
      <w:r w:rsidR="005E7736">
        <w:rPr>
          <w:lang w:val="en-AU"/>
        </w:rPr>
        <w:t xml:space="preserve"> readily</w:t>
      </w:r>
      <w:r>
        <w:rPr>
          <w:lang w:val="en-AU"/>
        </w:rPr>
        <w:t xml:space="preserve"> apparent that the existence of a null space promulgates nonuniqueness of solution </w:t>
      </w:r>
      <w:r w:rsidR="005E7736">
        <w:rPr>
          <w:lang w:val="en-AU"/>
        </w:rPr>
        <w:t>of</w:t>
      </w:r>
      <w:r>
        <w:rPr>
          <w:lang w:val="en-AU"/>
        </w:rPr>
        <w:t xml:space="preserve"> an inverse problem</w:t>
      </w:r>
      <w:r w:rsidR="005E7736">
        <w:rPr>
          <w:lang w:val="en-AU"/>
        </w:rPr>
        <w:t>;</w:t>
      </w:r>
      <w:r>
        <w:rPr>
          <w:lang w:val="en-AU"/>
        </w:rPr>
        <w:t xml:space="preserve"> if </w:t>
      </w:r>
      <w:r w:rsidRPr="00CE75DD">
        <w:rPr>
          <w:b/>
          <w:u w:val="single"/>
          <w:lang w:val="en-AU"/>
        </w:rPr>
        <w:t>k</w:t>
      </w:r>
      <w:r>
        <w:rPr>
          <w:lang w:val="en-AU"/>
        </w:rPr>
        <w:t xml:space="preserve"> is a solution to that problem, then so is </w:t>
      </w:r>
      <w:r w:rsidRPr="00CE75DD">
        <w:rPr>
          <w:b/>
          <w:u w:val="single"/>
          <w:lang w:val="en-AU"/>
        </w:rPr>
        <w:t>k</w:t>
      </w:r>
      <w:r>
        <w:rPr>
          <w:lang w:val="en-AU"/>
        </w:rPr>
        <w:t>+δ</w:t>
      </w:r>
      <w:r w:rsidRPr="00CE75DD">
        <w:rPr>
          <w:b/>
          <w:lang w:val="en-AU"/>
        </w:rPr>
        <w:t>k</w:t>
      </w:r>
      <w:r>
        <w:rPr>
          <w:lang w:val="en-AU"/>
        </w:rPr>
        <w:t>.</w:t>
      </w:r>
    </w:p>
    <w:p w14:paraId="7950EFAD" w14:textId="77777777" w:rsidR="000B45E9" w:rsidRDefault="00AF5673" w:rsidP="000B45E9">
      <w:pPr>
        <w:rPr>
          <w:lang w:val="en-AU"/>
        </w:rPr>
      </w:pPr>
      <w:r>
        <w:rPr>
          <w:lang w:val="en-AU"/>
        </w:rPr>
        <w:lastRenderedPageBreak/>
        <w:t xml:space="preserve">Like any matrix, the matrix </w:t>
      </w:r>
      <w:r w:rsidR="00B01200" w:rsidRPr="00B01200">
        <w:rPr>
          <w:b/>
          <w:lang w:val="en-AU"/>
        </w:rPr>
        <w:t>Q</w:t>
      </w:r>
      <w:r w:rsidR="00B01200" w:rsidRPr="00B01200">
        <w:rPr>
          <w:vertAlign w:val="superscript"/>
          <w:lang w:val="en-AU"/>
        </w:rPr>
        <w:t>½</w:t>
      </w:r>
      <w:r w:rsidRPr="00AF5673">
        <w:rPr>
          <w:b/>
          <w:lang w:val="en-AU"/>
        </w:rPr>
        <w:t>Z</w:t>
      </w:r>
      <w:r>
        <w:rPr>
          <w:lang w:val="en-AU"/>
        </w:rPr>
        <w:t xml:space="preserve"> can, through singular value decomposition, be expressed as</w:t>
      </w:r>
    </w:p>
    <w:p w14:paraId="3107C140" w14:textId="77777777" w:rsidR="00AF5673" w:rsidRDefault="00AF5673" w:rsidP="000B45E9">
      <w:pPr>
        <w:rPr>
          <w:lang w:val="en-AU"/>
        </w:rPr>
      </w:pPr>
      <w:r>
        <w:rPr>
          <w:lang w:val="en-AU"/>
        </w:rPr>
        <w:tab/>
      </w:r>
      <w:r w:rsidR="00B01200" w:rsidRPr="00B01200">
        <w:rPr>
          <w:b/>
          <w:lang w:val="en-AU"/>
        </w:rPr>
        <w:t>Q</w:t>
      </w:r>
      <w:r w:rsidR="00B01200" w:rsidRPr="00B01200">
        <w:rPr>
          <w:vertAlign w:val="superscript"/>
          <w:lang w:val="en-AU"/>
        </w:rPr>
        <w:t>½</w:t>
      </w:r>
      <w:r w:rsidRPr="00AF5673">
        <w:rPr>
          <w:b/>
          <w:lang w:val="en-AU"/>
        </w:rPr>
        <w:t>Z</w:t>
      </w:r>
      <w:r>
        <w:rPr>
          <w:lang w:val="en-AU"/>
        </w:rPr>
        <w:t xml:space="preserve"> = </w:t>
      </w:r>
      <w:r w:rsidRPr="00AF5673">
        <w:rPr>
          <w:b/>
          <w:lang w:val="en-AU"/>
        </w:rPr>
        <w:t>USV</w:t>
      </w:r>
      <w:r w:rsidRPr="00AF5673">
        <w:rPr>
          <w:vertAlign w:val="superscript"/>
          <w:lang w:val="en-AU"/>
        </w:rPr>
        <w:t>t</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w:t>
      </w:r>
      <w:r w:rsidR="005E7736">
        <w:rPr>
          <w:lang w:val="en-AU"/>
        </w:rPr>
        <w:t>.</w:t>
      </w:r>
      <w:r w:rsidR="00B40D36">
        <w:rPr>
          <w:lang w:val="en-AU"/>
        </w:rPr>
        <w:t>12</w:t>
      </w:r>
      <w:r>
        <w:rPr>
          <w:lang w:val="en-AU"/>
        </w:rPr>
        <w:t>)</w:t>
      </w:r>
    </w:p>
    <w:p w14:paraId="118D8267" w14:textId="77777777" w:rsidR="00CE75DD" w:rsidRDefault="005E7736" w:rsidP="000B45E9">
      <w:pPr>
        <w:rPr>
          <w:lang w:val="en-AU"/>
        </w:rPr>
      </w:pPr>
      <w:r>
        <w:rPr>
          <w:lang w:val="en-AU"/>
        </w:rPr>
        <w:t>F</w:t>
      </w:r>
      <w:r w:rsidR="00CE75DD">
        <w:rPr>
          <w:lang w:val="en-AU"/>
        </w:rPr>
        <w:t xml:space="preserve">or convenience </w:t>
      </w:r>
      <w:r>
        <w:rPr>
          <w:lang w:val="en-AU"/>
        </w:rPr>
        <w:t>of</w:t>
      </w:r>
      <w:r w:rsidR="00CE75DD">
        <w:rPr>
          <w:lang w:val="en-AU"/>
        </w:rPr>
        <w:t xml:space="preserve"> the following </w:t>
      </w:r>
      <w:r>
        <w:rPr>
          <w:lang w:val="en-AU"/>
        </w:rPr>
        <w:t>discussion</w:t>
      </w:r>
      <w:r w:rsidR="00CE75DD">
        <w:rPr>
          <w:lang w:val="en-AU"/>
        </w:rPr>
        <w:t>,</w:t>
      </w:r>
      <w:r>
        <w:rPr>
          <w:lang w:val="en-AU"/>
        </w:rPr>
        <w:t xml:space="preserve"> let us suppose</w:t>
      </w:r>
      <w:r w:rsidR="00CE75DD">
        <w:rPr>
          <w:lang w:val="en-AU"/>
        </w:rPr>
        <w:t xml:space="preserve"> that </w:t>
      </w:r>
      <w:r w:rsidR="00B01200" w:rsidRPr="00B01200">
        <w:rPr>
          <w:b/>
          <w:lang w:val="en-AU"/>
        </w:rPr>
        <w:t>Q</w:t>
      </w:r>
      <w:r w:rsidR="00B01200" w:rsidRPr="00B01200">
        <w:rPr>
          <w:vertAlign w:val="superscript"/>
          <w:lang w:val="en-AU"/>
        </w:rPr>
        <w:t>½</w:t>
      </w:r>
      <w:r w:rsidR="00B01200" w:rsidRPr="00AF5673">
        <w:rPr>
          <w:b/>
          <w:lang w:val="en-AU"/>
        </w:rPr>
        <w:t>Z</w:t>
      </w:r>
      <w:r w:rsidR="00CE75DD">
        <w:rPr>
          <w:lang w:val="en-AU"/>
        </w:rPr>
        <w:t xml:space="preserve"> has more columns than rows. It will </w:t>
      </w:r>
      <w:r w:rsidR="00F747C1">
        <w:rPr>
          <w:lang w:val="en-AU"/>
        </w:rPr>
        <w:t xml:space="preserve">definitely </w:t>
      </w:r>
      <w:r w:rsidR="00CE75DD">
        <w:rPr>
          <w:lang w:val="en-AU"/>
        </w:rPr>
        <w:t>have a null space under these circumstances. Equation 6.</w:t>
      </w:r>
      <w:r w:rsidR="00B40D36">
        <w:rPr>
          <w:lang w:val="en-AU"/>
        </w:rPr>
        <w:t>12</w:t>
      </w:r>
      <w:r w:rsidR="00CE75DD">
        <w:rPr>
          <w:lang w:val="en-AU"/>
        </w:rPr>
        <w:t xml:space="preserve"> can then be </w:t>
      </w:r>
      <w:r w:rsidR="00651BC5">
        <w:rPr>
          <w:lang w:val="en-AU"/>
        </w:rPr>
        <w:t>expanded as</w:t>
      </w:r>
    </w:p>
    <w:p w14:paraId="7CD06E33" w14:textId="77777777" w:rsidR="00CE75DD" w:rsidRDefault="00CE75DD" w:rsidP="000B45E9">
      <w:pPr>
        <w:rPr>
          <w:lang w:val="en-AU"/>
        </w:rPr>
      </w:pPr>
      <w:r>
        <w:rPr>
          <w:lang w:val="en-AU"/>
        </w:rPr>
        <w:tab/>
      </w:r>
      <w:r w:rsidR="00B01200" w:rsidRPr="00B01200">
        <w:rPr>
          <w:b/>
          <w:lang w:val="en-AU"/>
        </w:rPr>
        <w:t>Q</w:t>
      </w:r>
      <w:r w:rsidR="00B01200" w:rsidRPr="00B01200">
        <w:rPr>
          <w:vertAlign w:val="superscript"/>
          <w:lang w:val="en-AU"/>
        </w:rPr>
        <w:t>½</w:t>
      </w:r>
      <w:r w:rsidR="00B01200" w:rsidRPr="00AF5673">
        <w:rPr>
          <w:b/>
          <w:lang w:val="en-AU"/>
        </w:rPr>
        <w:t>Z</w:t>
      </w:r>
      <w:r>
        <w:rPr>
          <w:lang w:val="en-AU"/>
        </w:rPr>
        <w:t xml:space="preserve"> = </w:t>
      </w:r>
      <w:r w:rsidRPr="00B01200">
        <w:rPr>
          <w:b/>
          <w:lang w:val="en-AU"/>
        </w:rPr>
        <w:t>US</w:t>
      </w:r>
      <w:r w:rsidRPr="00B01200">
        <w:rPr>
          <w:vertAlign w:val="subscript"/>
          <w:lang w:val="en-AU"/>
        </w:rPr>
        <w:t>1</w:t>
      </w:r>
      <w:r w:rsidRPr="00B01200">
        <w:rPr>
          <w:b/>
          <w:lang w:val="en-AU"/>
        </w:rPr>
        <w:t>V</w:t>
      </w:r>
      <w:r w:rsidRPr="00B01200">
        <w:rPr>
          <w:vertAlign w:val="superscript"/>
          <w:lang w:val="en-AU"/>
        </w:rPr>
        <w:t>t</w:t>
      </w:r>
      <w:r w:rsidRPr="00B01200">
        <w:rPr>
          <w:vertAlign w:val="subscript"/>
          <w:lang w:val="en-AU"/>
        </w:rPr>
        <w:t>1</w:t>
      </w:r>
      <w:r>
        <w:rPr>
          <w:lang w:val="en-AU"/>
        </w:rPr>
        <w:t xml:space="preserve"> + </w:t>
      </w:r>
      <w:r w:rsidRPr="00B01200">
        <w:rPr>
          <w:b/>
          <w:lang w:val="en-AU"/>
        </w:rPr>
        <w:t>US</w:t>
      </w:r>
      <w:r w:rsidRPr="00B01200">
        <w:rPr>
          <w:vertAlign w:val="subscript"/>
          <w:lang w:val="en-AU"/>
        </w:rPr>
        <w:t>2</w:t>
      </w:r>
      <w:r w:rsidRPr="00B01200">
        <w:rPr>
          <w:b/>
          <w:lang w:val="en-AU"/>
        </w:rPr>
        <w:t>V</w:t>
      </w:r>
      <w:r w:rsidRPr="00B01200">
        <w:rPr>
          <w:vertAlign w:val="superscript"/>
          <w:lang w:val="en-AU"/>
        </w:rPr>
        <w:t>t</w:t>
      </w:r>
      <w:r w:rsidRPr="00B01200">
        <w:rPr>
          <w:vertAlign w:val="subscript"/>
          <w:lang w:val="en-AU"/>
        </w:rPr>
        <w:t>2</w:t>
      </w:r>
      <w:r>
        <w:rPr>
          <w:lang w:val="en-AU"/>
        </w:rPr>
        <w:tab/>
      </w:r>
      <w:r>
        <w:rPr>
          <w:lang w:val="en-AU"/>
        </w:rPr>
        <w:tab/>
      </w:r>
      <w:r>
        <w:rPr>
          <w:lang w:val="en-AU"/>
        </w:rPr>
        <w:tab/>
      </w:r>
      <w:r>
        <w:rPr>
          <w:lang w:val="en-AU"/>
        </w:rPr>
        <w:tab/>
      </w:r>
      <w:r>
        <w:rPr>
          <w:lang w:val="en-AU"/>
        </w:rPr>
        <w:tab/>
      </w:r>
      <w:r>
        <w:rPr>
          <w:lang w:val="en-AU"/>
        </w:rPr>
        <w:tab/>
      </w:r>
      <w:r>
        <w:rPr>
          <w:lang w:val="en-AU"/>
        </w:rPr>
        <w:tab/>
        <w:t>(6.</w:t>
      </w:r>
      <w:r w:rsidR="00B40D36">
        <w:rPr>
          <w:lang w:val="en-AU"/>
        </w:rPr>
        <w:t>13</w:t>
      </w:r>
      <w:r>
        <w:rPr>
          <w:lang w:val="en-AU"/>
        </w:rPr>
        <w:t>)</w:t>
      </w:r>
    </w:p>
    <w:p w14:paraId="632090FD" w14:textId="23CFEAEB" w:rsidR="00CE75DD" w:rsidRDefault="00CE75DD" w:rsidP="000B45E9">
      <w:pPr>
        <w:rPr>
          <w:lang w:val="en-AU"/>
        </w:rPr>
      </w:pPr>
      <w:r>
        <w:rPr>
          <w:lang w:val="en-AU"/>
        </w:rPr>
        <w:t xml:space="preserve">where </w:t>
      </w:r>
      <w:r w:rsidRPr="00B01200">
        <w:rPr>
          <w:b/>
          <w:lang w:val="en-AU"/>
        </w:rPr>
        <w:t>S</w:t>
      </w:r>
      <w:r w:rsidRPr="00B01200">
        <w:rPr>
          <w:vertAlign w:val="subscript"/>
          <w:lang w:val="en-AU"/>
        </w:rPr>
        <w:t>1</w:t>
      </w:r>
      <w:r>
        <w:rPr>
          <w:lang w:val="en-AU"/>
        </w:rPr>
        <w:t xml:space="preserve"> contains only positive singular values and </w:t>
      </w:r>
      <w:r w:rsidRPr="00B01200">
        <w:rPr>
          <w:b/>
          <w:lang w:val="en-AU"/>
        </w:rPr>
        <w:t>S</w:t>
      </w:r>
      <w:r w:rsidRPr="00B01200">
        <w:rPr>
          <w:vertAlign w:val="subscript"/>
          <w:lang w:val="en-AU"/>
        </w:rPr>
        <w:t>2</w:t>
      </w:r>
      <w:r>
        <w:rPr>
          <w:lang w:val="en-AU"/>
        </w:rPr>
        <w:t xml:space="preserve"> contains singular values</w:t>
      </w:r>
      <w:r w:rsidR="00651BC5">
        <w:rPr>
          <w:lang w:val="en-AU"/>
        </w:rPr>
        <w:t xml:space="preserve"> which are zero or near-zero</w:t>
      </w:r>
      <w:r>
        <w:rPr>
          <w:lang w:val="en-AU"/>
        </w:rPr>
        <w:t xml:space="preserve">. The columns of </w:t>
      </w:r>
      <w:r w:rsidRPr="00B01200">
        <w:rPr>
          <w:b/>
          <w:lang w:val="en-AU"/>
        </w:rPr>
        <w:t>V</w:t>
      </w:r>
      <w:r w:rsidRPr="00B01200">
        <w:rPr>
          <w:vertAlign w:val="subscript"/>
          <w:lang w:val="en-AU"/>
        </w:rPr>
        <w:t>2</w:t>
      </w:r>
      <w:r>
        <w:rPr>
          <w:lang w:val="en-AU"/>
        </w:rPr>
        <w:t xml:space="preserve"> then span the</w:t>
      </w:r>
      <w:r w:rsidR="00F747C1">
        <w:rPr>
          <w:lang w:val="en-AU"/>
        </w:rPr>
        <w:t xml:space="preserve"> (effective)</w:t>
      </w:r>
      <w:r>
        <w:rPr>
          <w:lang w:val="en-AU"/>
        </w:rPr>
        <w:t xml:space="preserve"> null space of </w:t>
      </w:r>
      <w:r w:rsidR="00B01200" w:rsidRPr="00B01200">
        <w:rPr>
          <w:b/>
          <w:lang w:val="en-AU"/>
        </w:rPr>
        <w:t>Q</w:t>
      </w:r>
      <w:r w:rsidR="00B01200" w:rsidRPr="00B01200">
        <w:rPr>
          <w:vertAlign w:val="superscript"/>
          <w:lang w:val="en-AU"/>
        </w:rPr>
        <w:t>½</w:t>
      </w:r>
      <w:r w:rsidRPr="00B01200">
        <w:rPr>
          <w:b/>
          <w:lang w:val="en-AU"/>
        </w:rPr>
        <w:t>Z</w:t>
      </w:r>
      <w:r>
        <w:rPr>
          <w:lang w:val="en-AU"/>
        </w:rPr>
        <w:t xml:space="preserve"> while the columns of </w:t>
      </w:r>
      <w:r w:rsidRPr="00BF7F2F">
        <w:rPr>
          <w:b/>
          <w:lang w:val="en-AU"/>
        </w:rPr>
        <w:t>V</w:t>
      </w:r>
      <w:r w:rsidRPr="00BF7F2F">
        <w:rPr>
          <w:vertAlign w:val="subscript"/>
          <w:lang w:val="en-AU"/>
        </w:rPr>
        <w:t>1</w:t>
      </w:r>
      <w:r>
        <w:rPr>
          <w:lang w:val="en-AU"/>
        </w:rPr>
        <w:t xml:space="preserve"> span its orthogonal complement which we describe here</w:t>
      </w:r>
      <w:r w:rsidR="00651BC5">
        <w:rPr>
          <w:lang w:val="en-AU"/>
        </w:rPr>
        <w:t>in</w:t>
      </w:r>
      <w:r>
        <w:rPr>
          <w:lang w:val="en-AU"/>
        </w:rPr>
        <w:t xml:space="preserve"> as “the solution space”.</w:t>
      </w:r>
    </w:p>
    <w:p w14:paraId="73671A7D" w14:textId="77777777" w:rsidR="00CE75DD" w:rsidRDefault="00CE75DD" w:rsidP="000B45E9">
      <w:pPr>
        <w:rPr>
          <w:lang w:val="en-AU"/>
        </w:rPr>
      </w:pPr>
      <w:r>
        <w:rPr>
          <w:lang w:val="en-AU"/>
        </w:rPr>
        <w:t>A unique solution</w:t>
      </w:r>
      <w:r w:rsidR="00651BC5">
        <w:rPr>
          <w:lang w:val="en-AU"/>
        </w:rPr>
        <w:t xml:space="preserve"> of minimum error variance</w:t>
      </w:r>
      <w:r>
        <w:rPr>
          <w:lang w:val="en-AU"/>
        </w:rPr>
        <w:t xml:space="preserve"> to the inverse problem posed by equation 6.1 can</w:t>
      </w:r>
      <w:r w:rsidR="00651BC5">
        <w:rPr>
          <w:lang w:val="en-AU"/>
        </w:rPr>
        <w:t xml:space="preserve"> then</w:t>
      </w:r>
      <w:r>
        <w:rPr>
          <w:lang w:val="en-AU"/>
        </w:rPr>
        <w:t xml:space="preserve"> be calculated as</w:t>
      </w:r>
    </w:p>
    <w:p w14:paraId="557032C8" w14:textId="77777777" w:rsidR="00CE75DD" w:rsidRDefault="00CE75DD" w:rsidP="000B45E9">
      <w:pPr>
        <w:rPr>
          <w:lang w:val="en-AU"/>
        </w:rPr>
      </w:pPr>
      <w:r>
        <w:rPr>
          <w:lang w:val="en-AU"/>
        </w:rPr>
        <w:tab/>
      </w:r>
      <w:r w:rsidRPr="0005381B">
        <w:rPr>
          <w:b/>
          <w:u w:val="single"/>
          <w:lang w:val="en-AU"/>
        </w:rPr>
        <w:t>k</w:t>
      </w:r>
      <w:r>
        <w:rPr>
          <w:lang w:val="en-AU"/>
        </w:rPr>
        <w:t xml:space="preserve"> = </w:t>
      </w:r>
      <w:r w:rsidRPr="0005381B">
        <w:rPr>
          <w:b/>
          <w:lang w:val="en-AU"/>
        </w:rPr>
        <w:t>V</w:t>
      </w:r>
      <w:r w:rsidRPr="0005381B">
        <w:rPr>
          <w:vertAlign w:val="subscript"/>
          <w:lang w:val="en-AU"/>
        </w:rPr>
        <w:t>1</w:t>
      </w:r>
      <w:r w:rsidRPr="0005381B">
        <w:rPr>
          <w:b/>
          <w:lang w:val="en-AU"/>
        </w:rPr>
        <w:t>S</w:t>
      </w:r>
      <w:r w:rsidRPr="0005381B">
        <w:rPr>
          <w:vertAlign w:val="superscript"/>
          <w:lang w:val="en-AU"/>
        </w:rPr>
        <w:t>-1</w:t>
      </w:r>
      <w:r w:rsidRPr="0005381B">
        <w:rPr>
          <w:vertAlign w:val="subscript"/>
          <w:lang w:val="en-AU"/>
        </w:rPr>
        <w:t>1</w:t>
      </w:r>
      <w:r w:rsidRPr="0005381B">
        <w:rPr>
          <w:b/>
          <w:lang w:val="en-AU"/>
        </w:rPr>
        <w:t>U</w:t>
      </w:r>
      <w:r w:rsidRPr="0005381B">
        <w:rPr>
          <w:vertAlign w:val="superscript"/>
          <w:lang w:val="en-AU"/>
        </w:rPr>
        <w:t>t</w:t>
      </w:r>
      <w:r w:rsidR="00BF7F2F" w:rsidRPr="00BF7F2F">
        <w:rPr>
          <w:b/>
          <w:lang w:val="en-AU"/>
        </w:rPr>
        <w:t xml:space="preserve"> </w:t>
      </w:r>
      <w:r w:rsidR="00BF7F2F" w:rsidRPr="00B01200">
        <w:rPr>
          <w:b/>
          <w:lang w:val="en-AU"/>
        </w:rPr>
        <w:t>Q</w:t>
      </w:r>
      <w:r w:rsidR="00BF7F2F" w:rsidRPr="00B01200">
        <w:rPr>
          <w:vertAlign w:val="superscript"/>
          <w:lang w:val="en-AU"/>
        </w:rPr>
        <w:t>½</w:t>
      </w:r>
      <w:r w:rsidRPr="0005381B">
        <w:rPr>
          <w:b/>
          <w:lang w:val="en-AU"/>
        </w:rPr>
        <w:t>h</w:t>
      </w:r>
      <w:r>
        <w:rPr>
          <w:lang w:val="en-AU"/>
        </w:rPr>
        <w:tab/>
      </w:r>
      <w:r w:rsidR="00651BC5">
        <w:rPr>
          <w:lang w:val="en-AU"/>
        </w:rPr>
        <w:tab/>
      </w:r>
      <w:r>
        <w:rPr>
          <w:lang w:val="en-AU"/>
        </w:rPr>
        <w:tab/>
      </w:r>
      <w:r>
        <w:rPr>
          <w:lang w:val="en-AU"/>
        </w:rPr>
        <w:tab/>
      </w:r>
      <w:r>
        <w:rPr>
          <w:lang w:val="en-AU"/>
        </w:rPr>
        <w:tab/>
      </w:r>
      <w:r>
        <w:rPr>
          <w:lang w:val="en-AU"/>
        </w:rPr>
        <w:tab/>
      </w:r>
      <w:r>
        <w:rPr>
          <w:lang w:val="en-AU"/>
        </w:rPr>
        <w:tab/>
      </w:r>
      <w:r w:rsidR="00BF7F2F">
        <w:rPr>
          <w:lang w:val="en-AU"/>
        </w:rPr>
        <w:tab/>
      </w:r>
      <w:r>
        <w:rPr>
          <w:lang w:val="en-AU"/>
        </w:rPr>
        <w:t>(6.</w:t>
      </w:r>
      <w:r w:rsidR="00B40D36">
        <w:rPr>
          <w:lang w:val="en-AU"/>
        </w:rPr>
        <w:t>14</w:t>
      </w:r>
      <w:r>
        <w:rPr>
          <w:lang w:val="en-AU"/>
        </w:rPr>
        <w:t>)</w:t>
      </w:r>
    </w:p>
    <w:p w14:paraId="4C5908C8" w14:textId="6007E1A2" w:rsidR="0005381B" w:rsidRDefault="00651BC5" w:rsidP="000B45E9">
      <w:pPr>
        <w:rPr>
          <w:lang w:val="en-AU"/>
        </w:rPr>
      </w:pPr>
      <w:r>
        <w:rPr>
          <w:lang w:val="en-AU"/>
        </w:rPr>
        <w:t>N</w:t>
      </w:r>
      <w:r w:rsidR="00924774">
        <w:rPr>
          <w:lang w:val="en-AU"/>
        </w:rPr>
        <w:t>umerical</w:t>
      </w:r>
      <w:r w:rsidR="0005381B">
        <w:rPr>
          <w:lang w:val="en-AU"/>
        </w:rPr>
        <w:t xml:space="preserve"> stability of the solution</w:t>
      </w:r>
      <w:r w:rsidR="003046F0">
        <w:rPr>
          <w:lang w:val="en-AU"/>
        </w:rPr>
        <w:t xml:space="preserve"> process implemented</w:t>
      </w:r>
      <w:r w:rsidR="0005381B">
        <w:rPr>
          <w:lang w:val="en-AU"/>
        </w:rPr>
        <w:t xml:space="preserve"> through equation 6</w:t>
      </w:r>
      <w:r>
        <w:rPr>
          <w:lang w:val="en-AU"/>
        </w:rPr>
        <w:t>.</w:t>
      </w:r>
      <w:r w:rsidR="00B40D36">
        <w:rPr>
          <w:lang w:val="en-AU"/>
        </w:rPr>
        <w:t>14</w:t>
      </w:r>
      <w:r w:rsidR="00924774">
        <w:rPr>
          <w:lang w:val="en-AU"/>
        </w:rPr>
        <w:t xml:space="preserve"> is guaranteed because the only matrix that needs to be inverted is </w:t>
      </w:r>
      <w:r w:rsidR="00924774" w:rsidRPr="00BF7F2F">
        <w:rPr>
          <w:b/>
          <w:lang w:val="en-AU"/>
        </w:rPr>
        <w:t>S</w:t>
      </w:r>
      <w:r w:rsidR="00924774" w:rsidRPr="00BF7F2F">
        <w:rPr>
          <w:vertAlign w:val="subscript"/>
          <w:lang w:val="en-AU"/>
        </w:rPr>
        <w:t>1</w:t>
      </w:r>
      <w:r w:rsidR="00924774">
        <w:rPr>
          <w:lang w:val="en-AU"/>
        </w:rPr>
        <w:t>; this</w:t>
      </w:r>
      <w:r w:rsidR="003046F0">
        <w:rPr>
          <w:lang w:val="en-AU"/>
        </w:rPr>
        <w:t xml:space="preserve"> has positive-valued diagonal entries and zero-valued off-diagonal entries</w:t>
      </w:r>
      <w:r w:rsidR="00924774">
        <w:rPr>
          <w:lang w:val="en-AU"/>
        </w:rPr>
        <w:t>.</w:t>
      </w:r>
    </w:p>
    <w:p w14:paraId="0EB2D09A" w14:textId="77777777" w:rsidR="00924774" w:rsidRDefault="00924774" w:rsidP="000B45E9">
      <w:pPr>
        <w:rPr>
          <w:lang w:val="en-AU"/>
        </w:rPr>
      </w:pPr>
      <w:r>
        <w:rPr>
          <w:lang w:val="en-AU"/>
        </w:rPr>
        <w:t xml:space="preserve">It is easy to show that singular value decomposition of </w:t>
      </w:r>
      <w:r w:rsidRPr="00BF7F2F">
        <w:rPr>
          <w:b/>
          <w:lang w:val="en-AU"/>
        </w:rPr>
        <w:t>Z</w:t>
      </w:r>
      <w:r w:rsidRPr="00BF7F2F">
        <w:rPr>
          <w:vertAlign w:val="superscript"/>
          <w:lang w:val="en-AU"/>
        </w:rPr>
        <w:t>t</w:t>
      </w:r>
      <w:r w:rsidR="00BF7F2F" w:rsidRPr="00BF7F2F">
        <w:rPr>
          <w:b/>
          <w:lang w:val="en-AU"/>
        </w:rPr>
        <w:t>Q</w:t>
      </w:r>
      <w:r w:rsidRPr="00BF7F2F">
        <w:rPr>
          <w:b/>
          <w:lang w:val="en-AU"/>
        </w:rPr>
        <w:t>Z</w:t>
      </w:r>
      <w:r>
        <w:rPr>
          <w:lang w:val="en-AU"/>
        </w:rPr>
        <w:t xml:space="preserve"> of equation 6.</w:t>
      </w:r>
      <w:r w:rsidR="00651BC5">
        <w:rPr>
          <w:lang w:val="en-AU"/>
        </w:rPr>
        <w:t>10</w:t>
      </w:r>
      <w:r>
        <w:rPr>
          <w:lang w:val="en-AU"/>
        </w:rPr>
        <w:t xml:space="preserve"> leads to</w:t>
      </w:r>
    </w:p>
    <w:p w14:paraId="7CF965A7" w14:textId="77777777" w:rsidR="00924774" w:rsidRDefault="00924774" w:rsidP="000B45E9">
      <w:pPr>
        <w:rPr>
          <w:lang w:val="en-AU"/>
        </w:rPr>
      </w:pPr>
      <w:r>
        <w:rPr>
          <w:lang w:val="en-AU"/>
        </w:rPr>
        <w:tab/>
      </w:r>
      <w:r w:rsidRPr="00BF7F2F">
        <w:rPr>
          <w:b/>
          <w:lang w:val="en-AU"/>
        </w:rPr>
        <w:t>Z</w:t>
      </w:r>
      <w:r w:rsidRPr="00BF7F2F">
        <w:rPr>
          <w:vertAlign w:val="superscript"/>
          <w:lang w:val="en-AU"/>
        </w:rPr>
        <w:t>t</w:t>
      </w:r>
      <w:r w:rsidR="00BF7F2F" w:rsidRPr="00BF7F2F">
        <w:rPr>
          <w:b/>
          <w:lang w:val="en-AU"/>
        </w:rPr>
        <w:t>Q</w:t>
      </w:r>
      <w:r w:rsidRPr="00BF7F2F">
        <w:rPr>
          <w:b/>
          <w:lang w:val="en-AU"/>
        </w:rPr>
        <w:t>Z</w:t>
      </w:r>
      <w:r>
        <w:rPr>
          <w:lang w:val="en-AU"/>
        </w:rPr>
        <w:t xml:space="preserve"> = </w:t>
      </w:r>
      <w:r w:rsidRPr="00BF7F2F">
        <w:rPr>
          <w:b/>
          <w:lang w:val="en-AU"/>
        </w:rPr>
        <w:t>VS</w:t>
      </w:r>
      <w:r w:rsidRPr="00BF7F2F">
        <w:rPr>
          <w:vertAlign w:val="superscript"/>
          <w:lang w:val="en-AU"/>
        </w:rPr>
        <w:t>2</w:t>
      </w:r>
      <w:r w:rsidRPr="00BF7F2F">
        <w:rPr>
          <w:b/>
          <w:lang w:val="en-AU"/>
        </w:rPr>
        <w:t>V</w:t>
      </w:r>
      <w:r w:rsidRPr="00BF7F2F">
        <w:rPr>
          <w:vertAlign w:val="superscript"/>
          <w:lang w:val="en-AU"/>
        </w:rPr>
        <w:t>t</w:t>
      </w:r>
      <w:r>
        <w:rPr>
          <w:lang w:val="en-AU"/>
        </w:rPr>
        <w:tab/>
      </w:r>
      <w:r>
        <w:rPr>
          <w:lang w:val="en-AU"/>
        </w:rPr>
        <w:tab/>
      </w:r>
      <w:r>
        <w:rPr>
          <w:lang w:val="en-AU"/>
        </w:rPr>
        <w:tab/>
      </w:r>
      <w:r>
        <w:rPr>
          <w:lang w:val="en-AU"/>
        </w:rPr>
        <w:tab/>
      </w:r>
      <w:r>
        <w:rPr>
          <w:lang w:val="en-AU"/>
        </w:rPr>
        <w:tab/>
      </w:r>
      <w:r>
        <w:rPr>
          <w:lang w:val="en-AU"/>
        </w:rPr>
        <w:tab/>
      </w:r>
      <w:r>
        <w:rPr>
          <w:lang w:val="en-AU"/>
        </w:rPr>
        <w:tab/>
      </w:r>
      <w:r w:rsidR="00651BC5">
        <w:rPr>
          <w:lang w:val="en-AU"/>
        </w:rPr>
        <w:tab/>
      </w:r>
      <w:r>
        <w:rPr>
          <w:lang w:val="en-AU"/>
        </w:rPr>
        <w:tab/>
        <w:t>(6.</w:t>
      </w:r>
      <w:r w:rsidR="00B40D36">
        <w:rPr>
          <w:lang w:val="en-AU"/>
        </w:rPr>
        <w:t>15</w:t>
      </w:r>
      <w:r>
        <w:rPr>
          <w:lang w:val="en-AU"/>
        </w:rPr>
        <w:t>)</w:t>
      </w:r>
    </w:p>
    <w:p w14:paraId="06BDC357" w14:textId="6B36495C" w:rsidR="00924774" w:rsidRDefault="00F747C1" w:rsidP="000B45E9">
      <w:pPr>
        <w:rPr>
          <w:lang w:val="en-AU"/>
        </w:rPr>
      </w:pPr>
      <w:r>
        <w:rPr>
          <w:lang w:val="en-AU"/>
        </w:rPr>
        <w:t>w</w:t>
      </w:r>
      <w:r w:rsidR="00924774">
        <w:rPr>
          <w:lang w:val="en-AU"/>
        </w:rPr>
        <w:t xml:space="preserve">here </w:t>
      </w:r>
      <w:r w:rsidR="00924774" w:rsidRPr="00BF7F2F">
        <w:rPr>
          <w:b/>
          <w:lang w:val="en-AU"/>
        </w:rPr>
        <w:t>V</w:t>
      </w:r>
      <w:r w:rsidR="00924774">
        <w:rPr>
          <w:lang w:val="en-AU"/>
        </w:rPr>
        <w:t xml:space="preserve"> and </w:t>
      </w:r>
      <w:r w:rsidR="00924774" w:rsidRPr="00BF7F2F">
        <w:rPr>
          <w:b/>
          <w:lang w:val="en-AU"/>
        </w:rPr>
        <w:t>S</w:t>
      </w:r>
      <w:r w:rsidR="00924774">
        <w:rPr>
          <w:lang w:val="en-AU"/>
        </w:rPr>
        <w:t xml:space="preserve"> in equation 6.</w:t>
      </w:r>
      <w:r w:rsidR="00B40D36">
        <w:rPr>
          <w:lang w:val="en-AU"/>
        </w:rPr>
        <w:t>15</w:t>
      </w:r>
      <w:r w:rsidR="00924774">
        <w:rPr>
          <w:lang w:val="en-AU"/>
        </w:rPr>
        <w:t xml:space="preserve"> are the same as those </w:t>
      </w:r>
      <w:r>
        <w:rPr>
          <w:lang w:val="en-AU"/>
        </w:rPr>
        <w:t>of</w:t>
      </w:r>
      <w:r w:rsidR="00651BC5">
        <w:rPr>
          <w:lang w:val="en-AU"/>
        </w:rPr>
        <w:t xml:space="preserve"> equation</w:t>
      </w:r>
      <w:r w:rsidR="00924774">
        <w:rPr>
          <w:lang w:val="en-AU"/>
        </w:rPr>
        <w:t xml:space="preserve"> 6.</w:t>
      </w:r>
      <w:r w:rsidR="00B40D36">
        <w:rPr>
          <w:lang w:val="en-AU"/>
        </w:rPr>
        <w:t>12</w:t>
      </w:r>
      <w:r w:rsidR="00924774">
        <w:rPr>
          <w:lang w:val="en-AU"/>
        </w:rPr>
        <w:t xml:space="preserve">. The same solution </w:t>
      </w:r>
      <w:r w:rsidR="00924774" w:rsidRPr="00BF7F2F">
        <w:rPr>
          <w:b/>
          <w:u w:val="single"/>
          <w:lang w:val="en-AU"/>
        </w:rPr>
        <w:t>k</w:t>
      </w:r>
      <w:r w:rsidR="00924774">
        <w:rPr>
          <w:lang w:val="en-AU"/>
        </w:rPr>
        <w:t xml:space="preserve"> to the inverse problem as that obtained </w:t>
      </w:r>
      <w:r w:rsidR="00651BC5">
        <w:rPr>
          <w:lang w:val="en-AU"/>
        </w:rPr>
        <w:t xml:space="preserve">through </w:t>
      </w:r>
      <w:r w:rsidR="003046F0">
        <w:rPr>
          <w:lang w:val="en-AU"/>
        </w:rPr>
        <w:t xml:space="preserve">equation </w:t>
      </w:r>
      <w:r w:rsidR="00651BC5">
        <w:rPr>
          <w:lang w:val="en-AU"/>
        </w:rPr>
        <w:t>6.14</w:t>
      </w:r>
      <w:r w:rsidR="00924774">
        <w:rPr>
          <w:lang w:val="en-AU"/>
        </w:rPr>
        <w:t xml:space="preserve"> can</w:t>
      </w:r>
      <w:r w:rsidR="00651BC5">
        <w:rPr>
          <w:lang w:val="en-AU"/>
        </w:rPr>
        <w:t xml:space="preserve"> then</w:t>
      </w:r>
      <w:r w:rsidR="00924774">
        <w:rPr>
          <w:lang w:val="en-AU"/>
        </w:rPr>
        <w:t xml:space="preserve"> be calculated as</w:t>
      </w:r>
    </w:p>
    <w:p w14:paraId="38FB83E6" w14:textId="77777777" w:rsidR="00924774" w:rsidRDefault="00924774" w:rsidP="000B45E9">
      <w:pPr>
        <w:rPr>
          <w:lang w:val="en-AU"/>
        </w:rPr>
      </w:pPr>
      <w:r>
        <w:rPr>
          <w:lang w:val="en-AU"/>
        </w:rPr>
        <w:tab/>
      </w:r>
      <w:r w:rsidRPr="00BF7F2F">
        <w:rPr>
          <w:b/>
          <w:u w:val="single"/>
          <w:lang w:val="en-AU"/>
        </w:rPr>
        <w:t>k</w:t>
      </w:r>
      <w:r>
        <w:rPr>
          <w:lang w:val="en-AU"/>
        </w:rPr>
        <w:t xml:space="preserve"> = (</w:t>
      </w:r>
      <w:r w:rsidRPr="00BF7F2F">
        <w:rPr>
          <w:b/>
          <w:lang w:val="en-AU"/>
        </w:rPr>
        <w:t>V</w:t>
      </w:r>
      <w:r w:rsidRPr="00BF7F2F">
        <w:rPr>
          <w:vertAlign w:val="subscript"/>
          <w:lang w:val="en-AU"/>
        </w:rPr>
        <w:t>1</w:t>
      </w:r>
      <w:r w:rsidRPr="00BF7F2F">
        <w:rPr>
          <w:b/>
          <w:lang w:val="en-AU"/>
        </w:rPr>
        <w:t>S</w:t>
      </w:r>
      <w:r w:rsidRPr="00BF7F2F">
        <w:rPr>
          <w:vertAlign w:val="superscript"/>
          <w:lang w:val="en-AU"/>
        </w:rPr>
        <w:t>-2</w:t>
      </w:r>
      <w:r w:rsidRPr="00BF7F2F">
        <w:rPr>
          <w:vertAlign w:val="subscript"/>
          <w:lang w:val="en-AU"/>
        </w:rPr>
        <w:t>1</w:t>
      </w:r>
      <w:r w:rsidRPr="00BF7F2F">
        <w:rPr>
          <w:b/>
          <w:lang w:val="en-AU"/>
        </w:rPr>
        <w:t>V</w:t>
      </w:r>
      <w:r w:rsidRPr="00BF7F2F">
        <w:rPr>
          <w:vertAlign w:val="superscript"/>
          <w:lang w:val="en-AU"/>
        </w:rPr>
        <w:t>t</w:t>
      </w:r>
      <w:r w:rsidRPr="00BF7F2F">
        <w:rPr>
          <w:vertAlign w:val="subscript"/>
          <w:lang w:val="en-AU"/>
        </w:rPr>
        <w:t>1</w:t>
      </w:r>
      <w:r>
        <w:rPr>
          <w:lang w:val="en-AU"/>
        </w:rPr>
        <w:t>)</w:t>
      </w:r>
      <w:r w:rsidRPr="00BF7F2F">
        <w:rPr>
          <w:b/>
          <w:lang w:val="en-AU"/>
        </w:rPr>
        <w:t>Z</w:t>
      </w:r>
      <w:r w:rsidRPr="00BF7F2F">
        <w:rPr>
          <w:vertAlign w:val="superscript"/>
          <w:lang w:val="en-AU"/>
        </w:rPr>
        <w:t>t</w:t>
      </w:r>
      <w:r w:rsidR="00BF7F2F" w:rsidRPr="00BF7F2F">
        <w:rPr>
          <w:b/>
          <w:lang w:val="en-AU"/>
        </w:rPr>
        <w:t>Q</w:t>
      </w:r>
      <w:r w:rsidRPr="00BF7F2F">
        <w:rPr>
          <w:b/>
          <w:lang w:val="en-AU"/>
        </w:rPr>
        <w:t>h</w:t>
      </w:r>
      <w:r>
        <w:rPr>
          <w:lang w:val="en-AU"/>
        </w:rPr>
        <w:tab/>
      </w:r>
      <w:r>
        <w:rPr>
          <w:lang w:val="en-AU"/>
        </w:rPr>
        <w:tab/>
      </w:r>
      <w:r>
        <w:rPr>
          <w:lang w:val="en-AU"/>
        </w:rPr>
        <w:tab/>
      </w:r>
      <w:r>
        <w:rPr>
          <w:lang w:val="en-AU"/>
        </w:rPr>
        <w:tab/>
      </w:r>
      <w:r>
        <w:rPr>
          <w:lang w:val="en-AU"/>
        </w:rPr>
        <w:tab/>
      </w:r>
      <w:r>
        <w:rPr>
          <w:lang w:val="en-AU"/>
        </w:rPr>
        <w:tab/>
      </w:r>
      <w:r>
        <w:rPr>
          <w:lang w:val="en-AU"/>
        </w:rPr>
        <w:tab/>
      </w:r>
      <w:r w:rsidR="00651BC5">
        <w:rPr>
          <w:lang w:val="en-AU"/>
        </w:rPr>
        <w:tab/>
      </w:r>
      <w:r>
        <w:rPr>
          <w:lang w:val="en-AU"/>
        </w:rPr>
        <w:t>(6.</w:t>
      </w:r>
      <w:r w:rsidR="00B40D36">
        <w:rPr>
          <w:lang w:val="en-AU"/>
        </w:rPr>
        <w:t>16</w:t>
      </w:r>
      <w:r>
        <w:rPr>
          <w:lang w:val="en-AU"/>
        </w:rPr>
        <w:t>)</w:t>
      </w:r>
    </w:p>
    <w:p w14:paraId="23FFD73D" w14:textId="27F56583" w:rsidR="00924774" w:rsidRDefault="00924774" w:rsidP="000B45E9">
      <w:pPr>
        <w:rPr>
          <w:lang w:val="en-AU"/>
        </w:rPr>
      </w:pPr>
      <w:r>
        <w:rPr>
          <w:lang w:val="en-AU"/>
        </w:rPr>
        <w:t xml:space="preserve">Like the solution calculated </w:t>
      </w:r>
      <w:r w:rsidR="00651BC5">
        <w:rPr>
          <w:lang w:val="en-AU"/>
        </w:rPr>
        <w:t>using</w:t>
      </w:r>
      <w:r>
        <w:rPr>
          <w:lang w:val="en-AU"/>
        </w:rPr>
        <w:t xml:space="preserve"> </w:t>
      </w:r>
      <w:r w:rsidR="00651BC5">
        <w:rPr>
          <w:lang w:val="en-AU"/>
        </w:rPr>
        <w:t xml:space="preserve">equation </w:t>
      </w:r>
      <w:r>
        <w:rPr>
          <w:lang w:val="en-AU"/>
        </w:rPr>
        <w:t>6.</w:t>
      </w:r>
      <w:r w:rsidR="00B40D36">
        <w:rPr>
          <w:lang w:val="en-AU"/>
        </w:rPr>
        <w:t>14</w:t>
      </w:r>
      <w:r>
        <w:rPr>
          <w:lang w:val="en-AU"/>
        </w:rPr>
        <w:t>, the solution to the inverse problem calculated using 6.</w:t>
      </w:r>
      <w:r w:rsidR="00B40D36">
        <w:rPr>
          <w:lang w:val="en-AU"/>
        </w:rPr>
        <w:t>16</w:t>
      </w:r>
      <w:r>
        <w:rPr>
          <w:lang w:val="en-AU"/>
        </w:rPr>
        <w:t xml:space="preserve"> is numerically stable</w:t>
      </w:r>
      <w:r w:rsidR="00BF7F2F">
        <w:rPr>
          <w:lang w:val="en-AU"/>
        </w:rPr>
        <w:t xml:space="preserve"> regardless of the ill-posedness of the inverse problem</w:t>
      </w:r>
      <w:r w:rsidR="00651BC5">
        <w:rPr>
          <w:lang w:val="en-AU"/>
        </w:rPr>
        <w:t xml:space="preserve">. This is because </w:t>
      </w:r>
      <w:r w:rsidR="00F747C1">
        <w:rPr>
          <w:lang w:val="en-AU"/>
        </w:rPr>
        <w:t>the solution</w:t>
      </w:r>
      <w:r w:rsidR="00BF7F2F">
        <w:rPr>
          <w:lang w:val="en-AU"/>
        </w:rPr>
        <w:t xml:space="preserve"> is restricted to</w:t>
      </w:r>
      <w:r w:rsidR="00F747C1">
        <w:rPr>
          <w:lang w:val="en-AU"/>
        </w:rPr>
        <w:t xml:space="preserve"> the orthogonal complement of the null space of </w:t>
      </w:r>
      <w:r w:rsidR="00651BC5" w:rsidRPr="00651BC5">
        <w:rPr>
          <w:b/>
          <w:lang w:val="en-AU"/>
        </w:rPr>
        <w:t>Q</w:t>
      </w:r>
      <w:r w:rsidR="00651BC5" w:rsidRPr="00651BC5">
        <w:rPr>
          <w:vertAlign w:val="superscript"/>
          <w:lang w:val="en-AU"/>
        </w:rPr>
        <w:t>½</w:t>
      </w:r>
      <w:r w:rsidR="00651BC5" w:rsidRPr="00651BC5">
        <w:rPr>
          <w:b/>
          <w:lang w:val="en-AU"/>
        </w:rPr>
        <w:t>Z</w:t>
      </w:r>
      <w:r w:rsidR="00651BC5" w:rsidRPr="00651BC5">
        <w:rPr>
          <w:lang w:val="en-AU"/>
        </w:rPr>
        <w:t>,</w:t>
      </w:r>
      <w:r w:rsidR="00651BC5">
        <w:rPr>
          <w:lang w:val="en-AU"/>
        </w:rPr>
        <w:t xml:space="preserve"> and because </w:t>
      </w:r>
      <w:r w:rsidR="00BF7F2F">
        <w:rPr>
          <w:lang w:val="en-AU"/>
        </w:rPr>
        <w:t xml:space="preserve">no </w:t>
      </w:r>
      <w:r w:rsidR="00651BC5">
        <w:rPr>
          <w:lang w:val="en-AU"/>
        </w:rPr>
        <w:t>singular or near-singular</w:t>
      </w:r>
      <w:r w:rsidR="00BF7F2F">
        <w:rPr>
          <w:lang w:val="en-AU"/>
        </w:rPr>
        <w:t xml:space="preserve"> matrices need</w:t>
      </w:r>
      <w:r w:rsidR="003046F0">
        <w:rPr>
          <w:lang w:val="en-AU"/>
        </w:rPr>
        <w:t xml:space="preserve"> to</w:t>
      </w:r>
      <w:r w:rsidR="00BF7F2F">
        <w:rPr>
          <w:lang w:val="en-AU"/>
        </w:rPr>
        <w:t xml:space="preserve"> be inverted</w:t>
      </w:r>
      <w:r>
        <w:rPr>
          <w:lang w:val="en-AU"/>
        </w:rPr>
        <w:t xml:space="preserve"> </w:t>
      </w:r>
      <w:r w:rsidR="00F747C1">
        <w:rPr>
          <w:lang w:val="en-AU"/>
        </w:rPr>
        <w:t xml:space="preserve">in obtaining this solution. </w:t>
      </w:r>
      <w:r w:rsidR="003046F0">
        <w:rPr>
          <w:lang w:val="en-AU"/>
        </w:rPr>
        <w:t>While</w:t>
      </w:r>
      <w:r w:rsidR="00F747C1">
        <w:rPr>
          <w:lang w:val="en-AU"/>
        </w:rPr>
        <w:t xml:space="preserve"> the</w:t>
      </w:r>
      <w:r>
        <w:rPr>
          <w:lang w:val="en-AU"/>
        </w:rPr>
        <w:t xml:space="preserve"> solution</w:t>
      </w:r>
      <w:r w:rsidR="00651BC5">
        <w:rPr>
          <w:lang w:val="en-AU"/>
        </w:rPr>
        <w:t xml:space="preserve"> is not unique</w:t>
      </w:r>
      <w:r w:rsidR="003046F0">
        <w:rPr>
          <w:lang w:val="en-AU"/>
        </w:rPr>
        <w:t>,</w:t>
      </w:r>
      <w:r w:rsidR="00651BC5">
        <w:rPr>
          <w:lang w:val="en-AU"/>
        </w:rPr>
        <w:t xml:space="preserve"> it is</w:t>
      </w:r>
      <w:r>
        <w:rPr>
          <w:lang w:val="en-AU"/>
        </w:rPr>
        <w:t xml:space="preserve"> of minimized error variance. See Doherty (2015) for details.</w:t>
      </w:r>
    </w:p>
    <w:p w14:paraId="28F0F9FB" w14:textId="64469EAD" w:rsidR="00924774" w:rsidRDefault="00630951" w:rsidP="000B45E9">
      <w:pPr>
        <w:rPr>
          <w:lang w:val="en-AU"/>
        </w:rPr>
      </w:pPr>
      <w:r>
        <w:rPr>
          <w:lang w:val="en-AU"/>
        </w:rPr>
        <w:t xml:space="preserve">As stated above, </w:t>
      </w:r>
      <w:r w:rsidR="00AB008D">
        <w:rPr>
          <w:lang w:val="en-AU"/>
        </w:rPr>
        <w:t>PESTPP uses singular value decomposition</w:t>
      </w:r>
      <w:r>
        <w:rPr>
          <w:lang w:val="en-AU"/>
        </w:rPr>
        <w:t xml:space="preserve">, or variants thereof, to solve </w:t>
      </w:r>
      <w:r w:rsidR="00545C99">
        <w:rPr>
          <w:lang w:val="en-AU"/>
        </w:rPr>
        <w:t xml:space="preserve">the inverse problem that is defined through the PEST control file with which it is provided. </w:t>
      </w:r>
      <w:r w:rsidR="00AB008D">
        <w:rPr>
          <w:lang w:val="en-AU"/>
        </w:rPr>
        <w:t>Both of the above options are available</w:t>
      </w:r>
      <w:r w:rsidR="00BF7F2F">
        <w:rPr>
          <w:lang w:val="en-AU"/>
        </w:rPr>
        <w:t>.</w:t>
      </w:r>
      <w:r w:rsidR="00AB008D">
        <w:rPr>
          <w:lang w:val="en-AU"/>
        </w:rPr>
        <w:t xml:space="preserve"> </w:t>
      </w:r>
      <w:r w:rsidR="00BF7F2F">
        <w:rPr>
          <w:lang w:val="en-AU"/>
        </w:rPr>
        <w:t>T</w:t>
      </w:r>
      <w:r w:rsidR="00AB008D">
        <w:rPr>
          <w:lang w:val="en-AU"/>
        </w:rPr>
        <w:t>hat is</w:t>
      </w:r>
      <w:r w:rsidR="00BF7F2F">
        <w:rPr>
          <w:lang w:val="en-AU"/>
        </w:rPr>
        <w:t>,</w:t>
      </w:r>
      <w:r w:rsidR="00AB008D">
        <w:rPr>
          <w:lang w:val="en-AU"/>
        </w:rPr>
        <w:t xml:space="preserve"> </w:t>
      </w:r>
      <w:r>
        <w:rPr>
          <w:lang w:val="en-AU"/>
        </w:rPr>
        <w:t>singular value decomposition</w:t>
      </w:r>
      <w:r w:rsidR="00AB008D">
        <w:rPr>
          <w:lang w:val="en-AU"/>
        </w:rPr>
        <w:t xml:space="preserve"> </w:t>
      </w:r>
      <w:r w:rsidR="00BF7F2F">
        <w:rPr>
          <w:lang w:val="en-AU"/>
        </w:rPr>
        <w:t xml:space="preserve">can be undertaken </w:t>
      </w:r>
      <w:r w:rsidR="00AB008D">
        <w:rPr>
          <w:lang w:val="en-AU"/>
        </w:rPr>
        <w:t xml:space="preserve">on </w:t>
      </w:r>
      <w:r w:rsidR="00AB008D" w:rsidRPr="00BF7F2F">
        <w:rPr>
          <w:b/>
          <w:lang w:val="en-AU"/>
        </w:rPr>
        <w:t>Q</w:t>
      </w:r>
      <w:r w:rsidR="00BF7F2F" w:rsidRPr="00BF7F2F">
        <w:rPr>
          <w:vertAlign w:val="superscript"/>
          <w:lang w:val="en-AU"/>
        </w:rPr>
        <w:t>½</w:t>
      </w:r>
      <w:r w:rsidR="00AB008D" w:rsidRPr="00BF7F2F">
        <w:rPr>
          <w:b/>
          <w:lang w:val="en-AU"/>
        </w:rPr>
        <w:t>Z</w:t>
      </w:r>
      <w:r w:rsidR="00AB008D">
        <w:rPr>
          <w:lang w:val="en-AU"/>
        </w:rPr>
        <w:t xml:space="preserve"> or</w:t>
      </w:r>
      <w:r>
        <w:rPr>
          <w:lang w:val="en-AU"/>
        </w:rPr>
        <w:t xml:space="preserve"> on</w:t>
      </w:r>
      <w:r w:rsidR="00BF7F2F">
        <w:rPr>
          <w:lang w:val="en-AU"/>
        </w:rPr>
        <w:t xml:space="preserve"> </w:t>
      </w:r>
      <w:r w:rsidR="00AB008D" w:rsidRPr="00BF7F2F">
        <w:rPr>
          <w:b/>
          <w:lang w:val="en-AU"/>
        </w:rPr>
        <w:t>Z</w:t>
      </w:r>
      <w:r w:rsidR="00AB008D" w:rsidRPr="00BF7F2F">
        <w:rPr>
          <w:vertAlign w:val="superscript"/>
          <w:lang w:val="en-AU"/>
        </w:rPr>
        <w:t>t</w:t>
      </w:r>
      <w:r w:rsidR="00AB008D" w:rsidRPr="00BF7F2F">
        <w:rPr>
          <w:b/>
          <w:lang w:val="en-AU"/>
        </w:rPr>
        <w:t>QZ</w:t>
      </w:r>
      <w:r w:rsidR="00AB008D">
        <w:rPr>
          <w:lang w:val="en-AU"/>
        </w:rPr>
        <w:t xml:space="preserve">. </w:t>
      </w:r>
      <w:r w:rsidR="00BF7F2F">
        <w:rPr>
          <w:lang w:val="en-AU"/>
        </w:rPr>
        <w:t xml:space="preserve">(Actually, </w:t>
      </w:r>
      <w:r>
        <w:rPr>
          <w:lang w:val="en-AU"/>
        </w:rPr>
        <w:t xml:space="preserve">although not </w:t>
      </w:r>
      <w:r w:rsidR="003046F0">
        <w:rPr>
          <w:lang w:val="en-AU"/>
        </w:rPr>
        <w:t>discussed in the present sub-section</w:t>
      </w:r>
      <w:r>
        <w:rPr>
          <w:lang w:val="en-AU"/>
        </w:rPr>
        <w:t xml:space="preserve">, the </w:t>
      </w:r>
      <w:r w:rsidR="00AB008D">
        <w:rPr>
          <w:lang w:val="en-AU"/>
        </w:rPr>
        <w:t>Marquardt lambda is</w:t>
      </w:r>
      <w:r>
        <w:rPr>
          <w:lang w:val="en-AU"/>
        </w:rPr>
        <w:t xml:space="preserve"> included in these matrices before they are decomposed in order to enhance inversion performance in </w:t>
      </w:r>
      <w:r w:rsidR="00BF7F2F">
        <w:rPr>
          <w:lang w:val="en-AU"/>
        </w:rPr>
        <w:t>nonlinear contexts</w:t>
      </w:r>
      <w:r w:rsidR="00AB008D">
        <w:rPr>
          <w:lang w:val="en-AU"/>
        </w:rPr>
        <w:t>.</w:t>
      </w:r>
      <w:r w:rsidR="00BF7F2F">
        <w:rPr>
          <w:lang w:val="en-AU"/>
        </w:rPr>
        <w:t>)</w:t>
      </w:r>
    </w:p>
    <w:p w14:paraId="3FB2DC37" w14:textId="5AAEA643" w:rsidR="001223E2" w:rsidRPr="00631C6E" w:rsidRDefault="001223E2" w:rsidP="000B45E9">
      <w:pPr>
        <w:rPr>
          <w:lang w:val="en-AU"/>
        </w:rPr>
      </w:pPr>
      <w:r>
        <w:rPr>
          <w:lang w:val="en-AU"/>
        </w:rPr>
        <w:t xml:space="preserve">Two PEST++ </w:t>
      </w:r>
      <w:r w:rsidR="00630951">
        <w:rPr>
          <w:lang w:val="en-AU"/>
        </w:rPr>
        <w:t xml:space="preserve">control </w:t>
      </w:r>
      <w:r>
        <w:rPr>
          <w:lang w:val="en-AU"/>
        </w:rPr>
        <w:t xml:space="preserve">variables govern the way </w:t>
      </w:r>
      <w:r w:rsidR="0008052D">
        <w:rPr>
          <w:lang w:val="en-AU"/>
        </w:rPr>
        <w:t>in which singular value decomposition</w:t>
      </w:r>
      <w:r>
        <w:rPr>
          <w:lang w:val="en-AU"/>
        </w:rPr>
        <w:t xml:space="preserve"> is </w:t>
      </w:r>
      <w:r w:rsidR="003046F0">
        <w:rPr>
          <w:lang w:val="en-AU"/>
        </w:rPr>
        <w:t>undertaken</w:t>
      </w:r>
      <w:r w:rsidR="0008052D">
        <w:rPr>
          <w:lang w:val="en-AU"/>
        </w:rPr>
        <w:t xml:space="preserve"> by PESTPP. </w:t>
      </w:r>
      <w:r>
        <w:rPr>
          <w:lang w:val="en-AU"/>
        </w:rPr>
        <w:t>These are</w:t>
      </w:r>
      <w:r w:rsidR="00631FCE">
        <w:rPr>
          <w:lang w:val="en-AU"/>
        </w:rPr>
        <w:t xml:space="preserve"> </w:t>
      </w:r>
      <w:r w:rsidR="00631FCE">
        <w:rPr>
          <w:i/>
          <w:lang w:val="en-AU"/>
        </w:rPr>
        <w:t>mat_inv()</w:t>
      </w:r>
      <w:r w:rsidR="00631FCE">
        <w:rPr>
          <w:lang w:val="en-AU"/>
        </w:rPr>
        <w:t xml:space="preserve"> and </w:t>
      </w:r>
      <w:r>
        <w:rPr>
          <w:i/>
          <w:lang w:val="en-AU"/>
        </w:rPr>
        <w:t>svd_pack()</w:t>
      </w:r>
      <w:r w:rsidR="00631FCE">
        <w:rPr>
          <w:lang w:val="en-AU"/>
        </w:rPr>
        <w:t>.</w:t>
      </w:r>
      <w:r w:rsidR="00631C6E">
        <w:rPr>
          <w:lang w:val="en-AU"/>
        </w:rPr>
        <w:t xml:space="preserve"> </w:t>
      </w:r>
      <w:r w:rsidR="00C10205">
        <w:rPr>
          <w:i/>
          <w:lang w:val="en-AU"/>
        </w:rPr>
        <w:t>m</w:t>
      </w:r>
      <w:r w:rsidR="00631C6E">
        <w:rPr>
          <w:i/>
          <w:lang w:val="en-AU"/>
        </w:rPr>
        <w:t>at</w:t>
      </w:r>
      <w:r w:rsidR="00C10205">
        <w:rPr>
          <w:i/>
          <w:lang w:val="en-AU"/>
        </w:rPr>
        <w:t>_</w:t>
      </w:r>
      <w:r w:rsidR="00631C6E">
        <w:rPr>
          <w:i/>
          <w:lang w:val="en-AU"/>
        </w:rPr>
        <w:t>inv()</w:t>
      </w:r>
      <w:r w:rsidR="00631C6E">
        <w:rPr>
          <w:lang w:val="en-AU"/>
        </w:rPr>
        <w:t xml:space="preserve"> </w:t>
      </w:r>
      <w:r w:rsidR="0042661C">
        <w:rPr>
          <w:lang w:val="en-AU"/>
        </w:rPr>
        <w:t>can take either of two possible values, both of which are supplied as text strings. These are</w:t>
      </w:r>
      <w:r w:rsidR="00631C6E">
        <w:rPr>
          <w:lang w:val="en-AU"/>
        </w:rPr>
        <w:t xml:space="preserve"> “jtqj” and “q1/2j”. In the former case</w:t>
      </w:r>
      <w:r w:rsidR="0042661C">
        <w:rPr>
          <w:lang w:val="en-AU"/>
        </w:rPr>
        <w:t>,</w:t>
      </w:r>
      <w:r w:rsidR="00631C6E">
        <w:rPr>
          <w:lang w:val="en-AU"/>
        </w:rPr>
        <w:t xml:space="preserve"> </w:t>
      </w:r>
      <w:r w:rsidR="0042661C">
        <w:rPr>
          <w:lang w:val="en-AU"/>
        </w:rPr>
        <w:t>singular value decomposition</w:t>
      </w:r>
      <w:r w:rsidR="00631C6E">
        <w:rPr>
          <w:lang w:val="en-AU"/>
        </w:rPr>
        <w:t xml:space="preserve"> </w:t>
      </w:r>
      <w:r w:rsidR="003046F0">
        <w:rPr>
          <w:lang w:val="en-AU"/>
        </w:rPr>
        <w:t>users</w:t>
      </w:r>
      <w:r w:rsidR="0042661C">
        <w:rPr>
          <w:lang w:val="en-AU"/>
        </w:rPr>
        <w:t xml:space="preserve"> </w:t>
      </w:r>
      <w:r w:rsidR="00631C6E">
        <w:rPr>
          <w:lang w:val="en-AU"/>
        </w:rPr>
        <w:t>equation</w:t>
      </w:r>
      <w:r w:rsidR="0042661C">
        <w:rPr>
          <w:lang w:val="en-AU"/>
        </w:rPr>
        <w:t>s</w:t>
      </w:r>
      <w:r w:rsidR="00631C6E">
        <w:rPr>
          <w:lang w:val="en-AU"/>
        </w:rPr>
        <w:t xml:space="preserve"> 6.</w:t>
      </w:r>
      <w:r w:rsidR="00B40D36">
        <w:rPr>
          <w:lang w:val="en-AU"/>
        </w:rPr>
        <w:t>15</w:t>
      </w:r>
      <w:r w:rsidR="00631C6E">
        <w:rPr>
          <w:lang w:val="en-AU"/>
        </w:rPr>
        <w:t xml:space="preserve"> and 6.</w:t>
      </w:r>
      <w:r w:rsidR="00B40D36">
        <w:rPr>
          <w:lang w:val="en-AU"/>
        </w:rPr>
        <w:t>16</w:t>
      </w:r>
      <w:r w:rsidR="00631C6E">
        <w:rPr>
          <w:lang w:val="en-AU"/>
        </w:rPr>
        <w:t xml:space="preserve">. Alternatively, if </w:t>
      </w:r>
      <w:r w:rsidR="00545C99" w:rsidRPr="00545C99">
        <w:rPr>
          <w:i/>
          <w:lang w:val="en-AU"/>
        </w:rPr>
        <w:t>mat_inv()</w:t>
      </w:r>
      <w:r w:rsidR="00631C6E">
        <w:rPr>
          <w:lang w:val="en-AU"/>
        </w:rPr>
        <w:t xml:space="preserve"> is set to “q1/2j”</w:t>
      </w:r>
      <w:r w:rsidR="0042661C">
        <w:rPr>
          <w:lang w:val="en-AU"/>
        </w:rPr>
        <w:t>,</w:t>
      </w:r>
      <w:r w:rsidR="00631C6E">
        <w:rPr>
          <w:lang w:val="en-AU"/>
        </w:rPr>
        <w:t xml:space="preserve"> </w:t>
      </w:r>
      <w:r w:rsidR="0042661C">
        <w:rPr>
          <w:lang w:val="en-AU"/>
        </w:rPr>
        <w:t>singular value decomposition</w:t>
      </w:r>
      <w:r w:rsidR="00631C6E">
        <w:rPr>
          <w:lang w:val="en-AU"/>
        </w:rPr>
        <w:t xml:space="preserve"> is applied </w:t>
      </w:r>
      <w:r w:rsidR="0042661C">
        <w:rPr>
          <w:lang w:val="en-AU"/>
        </w:rPr>
        <w:t>according to</w:t>
      </w:r>
      <w:r w:rsidR="00631C6E">
        <w:rPr>
          <w:lang w:val="en-AU"/>
        </w:rPr>
        <w:t xml:space="preserve"> equation 6</w:t>
      </w:r>
      <w:r w:rsidR="003046F0">
        <w:rPr>
          <w:lang w:val="en-AU"/>
        </w:rPr>
        <w:t>.</w:t>
      </w:r>
      <w:r w:rsidR="00B40D36">
        <w:rPr>
          <w:lang w:val="en-AU"/>
        </w:rPr>
        <w:t>12</w:t>
      </w:r>
      <w:r w:rsidR="00631C6E">
        <w:rPr>
          <w:lang w:val="en-AU"/>
        </w:rPr>
        <w:t xml:space="preserve">. </w:t>
      </w:r>
    </w:p>
    <w:p w14:paraId="4BB6EF24" w14:textId="7E936B02" w:rsidR="001223E2" w:rsidRDefault="004959B2" w:rsidP="000B45E9">
      <w:pPr>
        <w:rPr>
          <w:lang w:val="en-AU"/>
        </w:rPr>
      </w:pPr>
      <w:r>
        <w:rPr>
          <w:lang w:val="en-AU"/>
        </w:rPr>
        <w:t>Three</w:t>
      </w:r>
      <w:r w:rsidR="0042661C">
        <w:rPr>
          <w:lang w:val="en-AU"/>
        </w:rPr>
        <w:t xml:space="preserve"> choices are available for</w:t>
      </w:r>
      <w:r w:rsidR="003046F0">
        <w:rPr>
          <w:lang w:val="en-AU"/>
        </w:rPr>
        <w:t xml:space="preserve"> the</w:t>
      </w:r>
      <w:r w:rsidR="0042661C">
        <w:rPr>
          <w:lang w:val="en-AU"/>
        </w:rPr>
        <w:t xml:space="preserve"> </w:t>
      </w:r>
      <w:r w:rsidRPr="004959B2">
        <w:rPr>
          <w:i/>
          <w:lang w:val="en-AU"/>
        </w:rPr>
        <w:t>svd_pack()</w:t>
      </w:r>
      <w:r w:rsidR="003046F0">
        <w:rPr>
          <w:lang w:val="en-AU"/>
        </w:rPr>
        <w:t xml:space="preserve"> control variable</w:t>
      </w:r>
      <w:r>
        <w:rPr>
          <w:lang w:val="en-AU"/>
        </w:rPr>
        <w:t>. Th</w:t>
      </w:r>
      <w:r w:rsidR="0042661C">
        <w:rPr>
          <w:lang w:val="en-AU"/>
        </w:rPr>
        <w:t>ese</w:t>
      </w:r>
      <w:r>
        <w:rPr>
          <w:lang w:val="en-AU"/>
        </w:rPr>
        <w:t xml:space="preserve"> select the numerical library that is employed for implementing singular value decomposition. </w:t>
      </w:r>
      <w:r w:rsidR="0042661C">
        <w:rPr>
          <w:lang w:val="en-AU"/>
        </w:rPr>
        <w:t>Options are as follows</w:t>
      </w:r>
      <w:r>
        <w:rPr>
          <w:lang w:val="en-AU"/>
        </w:rPr>
        <w:t>.</w:t>
      </w:r>
    </w:p>
    <w:p w14:paraId="440104A8" w14:textId="77777777" w:rsidR="004959B2" w:rsidRDefault="004959B2" w:rsidP="003314D9">
      <w:pPr>
        <w:pStyle w:val="ListParagraph"/>
        <w:numPr>
          <w:ilvl w:val="0"/>
          <w:numId w:val="12"/>
        </w:numPr>
        <w:rPr>
          <w:lang w:val="en-AU"/>
        </w:rPr>
      </w:pPr>
      <w:r>
        <w:rPr>
          <w:lang w:val="en-AU"/>
        </w:rPr>
        <w:t xml:space="preserve">“eigen”. This uses a Jacobi method supplied with the Eigen library. Eigen is a C++ template library for linear algebra; see </w:t>
      </w:r>
      <w:hyperlink r:id="rId27" w:history="1">
        <w:r w:rsidRPr="004A467F">
          <w:rPr>
            <w:rStyle w:val="Hyperlink"/>
            <w:lang w:val="en-AU"/>
          </w:rPr>
          <w:t>http://eigen.tuxfamily.org</w:t>
        </w:r>
      </w:hyperlink>
    </w:p>
    <w:p w14:paraId="761C6CEE" w14:textId="77777777" w:rsidR="004959B2" w:rsidRDefault="004959B2" w:rsidP="003314D9">
      <w:pPr>
        <w:pStyle w:val="ListParagraph"/>
        <w:numPr>
          <w:ilvl w:val="0"/>
          <w:numId w:val="12"/>
        </w:numPr>
        <w:rPr>
          <w:lang w:val="en-AU"/>
        </w:rPr>
      </w:pPr>
      <w:r>
        <w:rPr>
          <w:lang w:val="en-AU"/>
        </w:rPr>
        <w:lastRenderedPageBreak/>
        <w:t>“propack”. This provides a fast iterative Lanczos type solution</w:t>
      </w:r>
      <w:r w:rsidR="007A5BC4">
        <w:rPr>
          <w:lang w:val="en-AU"/>
        </w:rPr>
        <w:t xml:space="preserve"> scheme</w:t>
      </w:r>
      <w:r>
        <w:rPr>
          <w:lang w:val="en-AU"/>
        </w:rPr>
        <w:t xml:space="preserve">. See </w:t>
      </w:r>
      <w:hyperlink r:id="rId28" w:history="1">
        <w:r w:rsidR="007A5BC4" w:rsidRPr="004A467F">
          <w:rPr>
            <w:rStyle w:val="Hyperlink"/>
            <w:lang w:val="en-AU"/>
          </w:rPr>
          <w:t>http://sun.stanford.edu/~rmunk/PROPACK/</w:t>
        </w:r>
      </w:hyperlink>
      <w:r w:rsidR="007A5BC4">
        <w:rPr>
          <w:lang w:val="en-AU"/>
        </w:rPr>
        <w:t xml:space="preserve"> This is not unlike the LSQR solver provided with PEST. However the singular vectors that emerge from this process (i.e. the vectors </w:t>
      </w:r>
      <w:r w:rsidR="0042661C">
        <w:rPr>
          <w:lang w:val="en-AU"/>
        </w:rPr>
        <w:t xml:space="preserve">which comprise columns </w:t>
      </w:r>
      <w:r w:rsidR="007A5BC4">
        <w:rPr>
          <w:lang w:val="en-AU"/>
        </w:rPr>
        <w:t xml:space="preserve">of the </w:t>
      </w:r>
      <w:r w:rsidR="007A5BC4" w:rsidRPr="0042661C">
        <w:rPr>
          <w:b/>
          <w:lang w:val="en-AU"/>
        </w:rPr>
        <w:t>V</w:t>
      </w:r>
      <w:r w:rsidR="007A5BC4" w:rsidRPr="0042661C">
        <w:rPr>
          <w:vertAlign w:val="subscript"/>
          <w:lang w:val="en-AU"/>
        </w:rPr>
        <w:t>1</w:t>
      </w:r>
      <w:r w:rsidR="007A5BC4">
        <w:rPr>
          <w:lang w:val="en-AU"/>
        </w:rPr>
        <w:t xml:space="preserve"> matrix) are of superior quality.</w:t>
      </w:r>
    </w:p>
    <w:p w14:paraId="3B8BE6BD" w14:textId="77777777" w:rsidR="007A5BC4" w:rsidRDefault="007A5BC4" w:rsidP="003314D9">
      <w:pPr>
        <w:pStyle w:val="ListParagraph"/>
        <w:numPr>
          <w:ilvl w:val="0"/>
          <w:numId w:val="12"/>
        </w:numPr>
        <w:rPr>
          <w:lang w:val="en-AU"/>
        </w:rPr>
      </w:pPr>
      <w:r>
        <w:rPr>
          <w:lang w:val="en-AU"/>
        </w:rPr>
        <w:t xml:space="preserve">“redsvd”. This uses the redsvd library available from </w:t>
      </w:r>
      <w:hyperlink r:id="rId29" w:history="1">
        <w:r w:rsidRPr="004A467F">
          <w:rPr>
            <w:rStyle w:val="Hyperlink"/>
            <w:lang w:val="en-AU"/>
          </w:rPr>
          <w:t>https://github.com/cequencer/redsvd</w:t>
        </w:r>
      </w:hyperlink>
      <w:r>
        <w:rPr>
          <w:lang w:val="en-AU"/>
        </w:rPr>
        <w:t>. Randomized methods are employed to undertake singular value decomposition. These are very fast; where matrices are large</w:t>
      </w:r>
      <w:r w:rsidR="00C10205">
        <w:rPr>
          <w:lang w:val="en-AU"/>
        </w:rPr>
        <w:t xml:space="preserve"> and sparse</w:t>
      </w:r>
      <w:r>
        <w:rPr>
          <w:lang w:val="en-AU"/>
        </w:rPr>
        <w:t>, their performance is outstanding.</w:t>
      </w:r>
    </w:p>
    <w:p w14:paraId="011FB94E" w14:textId="763E511A" w:rsidR="007A5BC4" w:rsidRDefault="007A5BC4" w:rsidP="007A5BC4">
      <w:r>
        <w:rPr>
          <w:lang w:val="en-AU"/>
        </w:rPr>
        <w:t>The default</w:t>
      </w:r>
      <w:r w:rsidR="0042661C">
        <w:rPr>
          <w:lang w:val="en-AU"/>
        </w:rPr>
        <w:t xml:space="preserve"> values</w:t>
      </w:r>
      <w:r>
        <w:rPr>
          <w:lang w:val="en-AU"/>
        </w:rPr>
        <w:t xml:space="preserve"> for </w:t>
      </w:r>
      <w:r>
        <w:rPr>
          <w:i/>
          <w:lang w:val="en-AU"/>
        </w:rPr>
        <w:t>mat</w:t>
      </w:r>
      <w:r w:rsidR="002F1E88">
        <w:rPr>
          <w:i/>
          <w:lang w:val="en-AU"/>
        </w:rPr>
        <w:t>_</w:t>
      </w:r>
      <w:r>
        <w:rPr>
          <w:i/>
          <w:lang w:val="en-AU"/>
        </w:rPr>
        <w:t>inv()</w:t>
      </w:r>
      <w:r>
        <w:t xml:space="preserve"> and </w:t>
      </w:r>
      <w:r>
        <w:rPr>
          <w:i/>
        </w:rPr>
        <w:t>svd_pack()</w:t>
      </w:r>
      <w:r>
        <w:t xml:space="preserve"> are “qtqj” and “</w:t>
      </w:r>
      <w:r w:rsidR="00C10205">
        <w:t>redsvd</w:t>
      </w:r>
      <w:r>
        <w:t xml:space="preserve">”. These are the methods </w:t>
      </w:r>
      <w:r w:rsidR="0042661C">
        <w:t xml:space="preserve">which PESTPP uses </w:t>
      </w:r>
      <w:r>
        <w:t xml:space="preserve">if you do not supply values for these </w:t>
      </w:r>
      <w:r w:rsidR="003046F0">
        <w:t>control variables</w:t>
      </w:r>
      <w:r>
        <w:t>.</w:t>
      </w:r>
    </w:p>
    <w:p w14:paraId="3914943E" w14:textId="4FBA3CC5" w:rsidR="00710F92" w:rsidRDefault="00681B43" w:rsidP="007A5BC4">
      <w:r>
        <w:t xml:space="preserve">Two </w:t>
      </w:r>
      <w:r w:rsidR="008B2B4E">
        <w:t xml:space="preserve">variables that are recorded in the PEST control file can also affect </w:t>
      </w:r>
      <w:r w:rsidR="008E52F7">
        <w:t>PESTPP’s</w:t>
      </w:r>
      <w:r w:rsidR="008B2B4E">
        <w:t xml:space="preserve"> </w:t>
      </w:r>
      <w:r w:rsidR="008E52F7">
        <w:t>dep</w:t>
      </w:r>
      <w:r w:rsidR="00710F92">
        <w:t>loyment</w:t>
      </w:r>
      <w:r w:rsidR="008B2B4E">
        <w:t xml:space="preserve"> of singular value decomposition to solve an inverse problem. These are the </w:t>
      </w:r>
      <w:r w:rsidR="00C10205">
        <w:t>MAX</w:t>
      </w:r>
      <w:r w:rsidR="008B2B4E">
        <w:t xml:space="preserve">SING and EIGTHRESH variables </w:t>
      </w:r>
      <w:r w:rsidR="001844DA">
        <w:t>featured</w:t>
      </w:r>
      <w:r w:rsidR="008B2B4E">
        <w:t xml:space="preserve"> in the “singular value decomposition” section of th</w:t>
      </w:r>
      <w:r w:rsidR="00710F92">
        <w:t>at</w:t>
      </w:r>
      <w:r w:rsidR="008B2B4E">
        <w:t xml:space="preserve"> file. If a “singular value decomposition” section is not </w:t>
      </w:r>
      <w:r w:rsidR="00710F92">
        <w:t>provided</w:t>
      </w:r>
      <w:r w:rsidR="008B2B4E">
        <w:t xml:space="preserve"> in the PEST control file</w:t>
      </w:r>
      <w:r w:rsidR="00710F92">
        <w:t xml:space="preserve"> </w:t>
      </w:r>
      <w:r w:rsidR="001844DA">
        <w:t>that</w:t>
      </w:r>
      <w:r w:rsidR="00710F92">
        <w:t xml:space="preserve"> is read by PESTPP</w:t>
      </w:r>
      <w:r w:rsidR="008B2B4E">
        <w:t xml:space="preserve">, then PESTPP </w:t>
      </w:r>
      <w:r w:rsidR="00710F92">
        <w:t>assigns</w:t>
      </w:r>
      <w:r w:rsidR="008B2B4E">
        <w:t xml:space="preserve"> </w:t>
      </w:r>
      <w:r w:rsidR="00C10205">
        <w:t>MAX</w:t>
      </w:r>
      <w:r w:rsidR="008B2B4E">
        <w:t>SING</w:t>
      </w:r>
      <w:r w:rsidR="00710F92">
        <w:t xml:space="preserve"> a value that is equal to the number of adjustable parameter that define the current inverse problem; at the same time, </w:t>
      </w:r>
      <w:r w:rsidR="008B2B4E">
        <w:t xml:space="preserve">EIGTHRESH </w:t>
      </w:r>
      <w:r w:rsidR="00710F92">
        <w:t xml:space="preserve">is assigned a value of </w:t>
      </w:r>
      <w:r w:rsidR="008B2B4E">
        <w:t xml:space="preserve"> 1</w:t>
      </w:r>
      <w:r w:rsidR="00710F92">
        <w:t>.0</w:t>
      </w:r>
      <w:r w:rsidR="008B2B4E">
        <w:t>E-</w:t>
      </w:r>
      <w:r w:rsidR="00FE361F">
        <w:t>7</w:t>
      </w:r>
      <w:r w:rsidR="008B2B4E">
        <w:t xml:space="preserve">. (Recall from section 4.7 that NUMSING </w:t>
      </w:r>
      <w:r w:rsidR="00710F92">
        <w:t xml:space="preserve">and </w:t>
      </w:r>
      <w:r w:rsidR="008B2B4E">
        <w:t>EIGTHRESH</w:t>
      </w:r>
      <w:r w:rsidR="00710F92">
        <w:t xml:space="preserve"> are used to define the singular value truncation point.) However if the PEST control file includes a “singular value decomposition” section, then PESTPP employs values for </w:t>
      </w:r>
      <w:r w:rsidR="00C10205">
        <w:t>MAX</w:t>
      </w:r>
      <w:r w:rsidR="00710F92">
        <w:t xml:space="preserve">SING and EIGTHRESH that it reads from this file. </w:t>
      </w:r>
    </w:p>
    <w:p w14:paraId="6587DD1F" w14:textId="77777777" w:rsidR="007A5BC4" w:rsidRDefault="000136E6" w:rsidP="000136E6">
      <w:pPr>
        <w:pStyle w:val="Heading3"/>
      </w:pPr>
      <w:bookmarkStart w:id="2002" w:name="_Toc520535248"/>
      <w:r>
        <w:t>6.2.6 SVD-Assist</w:t>
      </w:r>
      <w:bookmarkEnd w:id="2002"/>
      <w:r w:rsidR="00710F92">
        <w:t xml:space="preserve"> </w:t>
      </w:r>
    </w:p>
    <w:p w14:paraId="283AE852" w14:textId="77777777" w:rsidR="00396787" w:rsidRDefault="00396787" w:rsidP="000136E6">
      <w:r>
        <w:t>Use of PEST’s “SVD-</w:t>
      </w:r>
      <w:r w:rsidR="001844DA">
        <w:t>a</w:t>
      </w:r>
      <w:r>
        <w:t xml:space="preserve">ssist” methodology can promulgate significant increases in the numerical efficiency of </w:t>
      </w:r>
      <w:r w:rsidR="00B40D36">
        <w:t xml:space="preserve">highly parameterized </w:t>
      </w:r>
      <w:r>
        <w:t xml:space="preserve">inversion. </w:t>
      </w:r>
      <w:r w:rsidR="00B40D36">
        <w:t>In implementing this methodology, PEST estimates</w:t>
      </w:r>
      <w:r>
        <w:t xml:space="preserve"> the values of</w:t>
      </w:r>
      <w:r w:rsidR="00B40D36">
        <w:t xml:space="preserve"> so-called </w:t>
      </w:r>
      <w:r>
        <w:t>“</w:t>
      </w:r>
      <w:r w:rsidR="00B40D36">
        <w:t>super parameters</w:t>
      </w:r>
      <w:r>
        <w:t>”</w:t>
      </w:r>
      <w:r w:rsidR="00B40D36">
        <w:t xml:space="preserve"> in place of the parameters themselves. </w:t>
      </w:r>
    </w:p>
    <w:p w14:paraId="76EF6781" w14:textId="77777777" w:rsidR="00B40D36" w:rsidRDefault="001844DA" w:rsidP="000136E6">
      <w:r>
        <w:t>From</w:t>
      </w:r>
      <w:r w:rsidR="00396787">
        <w:t xml:space="preserve"> </w:t>
      </w:r>
      <w:r w:rsidR="00B40D36">
        <w:t xml:space="preserve">equation 6.14, the minimum error variance solution </w:t>
      </w:r>
      <w:r w:rsidR="00B40D36" w:rsidRPr="00B40D36">
        <w:rPr>
          <w:b/>
          <w:u w:val="single"/>
        </w:rPr>
        <w:t>k</w:t>
      </w:r>
      <w:r w:rsidR="00B40D36">
        <w:t xml:space="preserve"> to an ill-posed inverse problem can be </w:t>
      </w:r>
      <w:r w:rsidR="00396787">
        <w:t>written as</w:t>
      </w:r>
      <w:r w:rsidR="00B40D36">
        <w:t>:</w:t>
      </w:r>
    </w:p>
    <w:p w14:paraId="5962B846" w14:textId="77777777" w:rsidR="00B40D36" w:rsidRDefault="00B40D36" w:rsidP="000136E6">
      <w:r>
        <w:tab/>
      </w:r>
      <w:r w:rsidRPr="00B40D36">
        <w:rPr>
          <w:b/>
          <w:u w:val="single"/>
        </w:rPr>
        <w:t>k</w:t>
      </w:r>
      <w:r>
        <w:t xml:space="preserve"> = </w:t>
      </w:r>
      <w:r w:rsidRPr="00B40D36">
        <w:rPr>
          <w:b/>
        </w:rPr>
        <w:t>V</w:t>
      </w:r>
      <w:r w:rsidRPr="00B40D36">
        <w:rPr>
          <w:vertAlign w:val="subscript"/>
        </w:rPr>
        <w:t>1</w:t>
      </w:r>
      <w:r w:rsidRPr="00B40D36">
        <w:rPr>
          <w:b/>
        </w:rPr>
        <w:t>p</w:t>
      </w:r>
      <w:r>
        <w:tab/>
      </w:r>
      <w:r>
        <w:tab/>
      </w:r>
      <w:r>
        <w:tab/>
      </w:r>
      <w:r>
        <w:tab/>
      </w:r>
      <w:r>
        <w:tab/>
      </w:r>
      <w:r>
        <w:tab/>
      </w:r>
      <w:r>
        <w:tab/>
      </w:r>
      <w:r w:rsidR="00396787">
        <w:tab/>
      </w:r>
      <w:r>
        <w:tab/>
        <w:t>(6</w:t>
      </w:r>
      <w:r w:rsidR="00396787">
        <w:t>.</w:t>
      </w:r>
      <w:r>
        <w:t>17)</w:t>
      </w:r>
    </w:p>
    <w:p w14:paraId="3B442B60" w14:textId="77777777" w:rsidR="005A2C8D" w:rsidRDefault="00B40D36" w:rsidP="005A2C8D">
      <w:r>
        <w:t>In equation 6</w:t>
      </w:r>
      <w:r w:rsidR="00396787">
        <w:t>.</w:t>
      </w:r>
      <w:r>
        <w:t xml:space="preserve">17 the elements </w:t>
      </w:r>
      <w:r w:rsidRPr="003A1210">
        <w:rPr>
          <w:i/>
        </w:rPr>
        <w:t>p</w:t>
      </w:r>
      <w:r w:rsidRPr="003A1210">
        <w:rPr>
          <w:i/>
          <w:vertAlign w:val="subscript"/>
        </w:rPr>
        <w:t>i</w:t>
      </w:r>
      <w:r>
        <w:t xml:space="preserve"> of </w:t>
      </w:r>
      <w:r w:rsidRPr="003A1210">
        <w:rPr>
          <w:b/>
        </w:rPr>
        <w:t>p</w:t>
      </w:r>
      <w:r>
        <w:t xml:space="preserve"> are </w:t>
      </w:r>
      <w:r w:rsidR="003A1210">
        <w:t xml:space="preserve">the coefficients by which the vectors </w:t>
      </w:r>
      <w:r w:rsidR="003A1210" w:rsidRPr="003A1210">
        <w:rPr>
          <w:b/>
        </w:rPr>
        <w:t>v</w:t>
      </w:r>
      <w:r w:rsidR="003A1210" w:rsidRPr="003A1210">
        <w:rPr>
          <w:i/>
          <w:vertAlign w:val="subscript"/>
        </w:rPr>
        <w:t>i</w:t>
      </w:r>
      <w:r w:rsidR="003A1210">
        <w:t xml:space="preserve"> comprising the columns of </w:t>
      </w:r>
      <w:r w:rsidR="003A1210" w:rsidRPr="003A1210">
        <w:rPr>
          <w:b/>
        </w:rPr>
        <w:t>V</w:t>
      </w:r>
      <w:r w:rsidR="003A1210" w:rsidRPr="003A1210">
        <w:rPr>
          <w:vertAlign w:val="subscript"/>
        </w:rPr>
        <w:t>1</w:t>
      </w:r>
      <w:r w:rsidR="003A1210">
        <w:t xml:space="preserve"> are multiplied before</w:t>
      </w:r>
      <w:r w:rsidR="001844DA">
        <w:t xml:space="preserve"> these columns are</w:t>
      </w:r>
      <w:r w:rsidR="003A1210">
        <w:t xml:space="preserve"> added</w:t>
      </w:r>
      <w:r w:rsidR="00396787">
        <w:t xml:space="preserve"> to</w:t>
      </w:r>
      <w:r w:rsidR="003A1210">
        <w:t xml:space="preserve"> achieve </w:t>
      </w:r>
      <w:r w:rsidR="003A1210" w:rsidRPr="003A1210">
        <w:rPr>
          <w:b/>
          <w:u w:val="single"/>
        </w:rPr>
        <w:t>k</w:t>
      </w:r>
      <w:r w:rsidR="003A1210">
        <w:t>. Where a</w:t>
      </w:r>
      <w:r w:rsidR="00396787">
        <w:t>n inverse</w:t>
      </w:r>
      <w:r w:rsidR="003A1210">
        <w:t xml:space="preserve"> problem is ill-posed, the dimensionality of the </w:t>
      </w:r>
      <w:r w:rsidR="00396787">
        <w:t xml:space="preserve">calibration </w:t>
      </w:r>
      <w:r w:rsidR="003A1210">
        <w:t xml:space="preserve">solution space </w:t>
      </w:r>
      <w:r w:rsidR="00C87391">
        <w:t>may</w:t>
      </w:r>
      <w:r w:rsidR="003A1210">
        <w:t xml:space="preserve"> be far smaller than the number of elements of </w:t>
      </w:r>
      <w:r w:rsidR="003A1210" w:rsidRPr="003A1210">
        <w:rPr>
          <w:b/>
        </w:rPr>
        <w:t>k</w:t>
      </w:r>
      <w:r w:rsidR="00396787">
        <w:t xml:space="preserve"> (i.e. the dimensionality of parameter space).</w:t>
      </w:r>
      <w:r w:rsidR="003A1210">
        <w:t xml:space="preserve"> </w:t>
      </w:r>
      <w:r w:rsidR="00396787">
        <w:t>The same therefore holds for the number of elements</w:t>
      </w:r>
      <w:r w:rsidR="00C87391">
        <w:t xml:space="preserve"> comprising the </w:t>
      </w:r>
      <w:r w:rsidR="00396787">
        <w:t xml:space="preserve">vector </w:t>
      </w:r>
      <w:r w:rsidR="003A1210" w:rsidRPr="003A1210">
        <w:rPr>
          <w:b/>
        </w:rPr>
        <w:t>p</w:t>
      </w:r>
      <w:r w:rsidR="00396787">
        <w:t>.</w:t>
      </w:r>
      <w:r w:rsidR="001844DA">
        <w:t xml:space="preserve"> If these elements are estimated</w:t>
      </w:r>
      <w:r w:rsidR="003A1210">
        <w:t xml:space="preserve"> directly, finite differences can be taken with respect to</w:t>
      </w:r>
      <w:r w:rsidR="00C87391">
        <w:t xml:space="preserve"> them instead of with respect to base parameters</w:t>
      </w:r>
      <w:r w:rsidR="001844DA">
        <w:t xml:space="preserve"> comprising the elements of</w:t>
      </w:r>
      <w:r w:rsidR="00C87391">
        <w:t xml:space="preserve"> </w:t>
      </w:r>
      <w:r w:rsidR="00C87391" w:rsidRPr="00C87391">
        <w:rPr>
          <w:b/>
        </w:rPr>
        <w:t>k</w:t>
      </w:r>
      <w:r w:rsidR="00C87391">
        <w:t xml:space="preserve">. Filling of the </w:t>
      </w:r>
      <w:r w:rsidR="001844DA">
        <w:t xml:space="preserve">super parameter </w:t>
      </w:r>
      <w:r w:rsidR="00C87391">
        <w:t xml:space="preserve">Jacobian matrix therefore requires only a relatively small number of model runs. </w:t>
      </w:r>
      <w:r w:rsidR="003A1210">
        <w:t xml:space="preserve">Once </w:t>
      </w:r>
      <w:r w:rsidR="003A1210" w:rsidRPr="005A2C8D">
        <w:rPr>
          <w:b/>
          <w:u w:val="single"/>
        </w:rPr>
        <w:t>p</w:t>
      </w:r>
      <w:r w:rsidR="003A1210">
        <w:t xml:space="preserve"> has been </w:t>
      </w:r>
      <w:r w:rsidR="00C87391">
        <w:t>estimated</w:t>
      </w:r>
      <w:r w:rsidR="005A2C8D">
        <w:t>,</w:t>
      </w:r>
      <w:r w:rsidR="003A1210">
        <w:t xml:space="preserve"> </w:t>
      </w:r>
      <w:r w:rsidR="003A1210" w:rsidRPr="005A2C8D">
        <w:rPr>
          <w:b/>
          <w:u w:val="single"/>
        </w:rPr>
        <w:t>k</w:t>
      </w:r>
      <w:r w:rsidR="003A1210">
        <w:t xml:space="preserve"> </w:t>
      </w:r>
      <w:r w:rsidR="00C87391">
        <w:t xml:space="preserve">can be </w:t>
      </w:r>
      <w:r w:rsidR="003A1210">
        <w:t>obtained using equation 6.17</w:t>
      </w:r>
      <w:r w:rsidR="005A2C8D">
        <w:t>.</w:t>
      </w:r>
      <w:r w:rsidR="003A1210">
        <w:t xml:space="preserve"> </w:t>
      </w:r>
    </w:p>
    <w:p w14:paraId="4140C277" w14:textId="77777777" w:rsidR="003A1210" w:rsidRDefault="00C87391" w:rsidP="005A2C8D">
      <w:r>
        <w:t>It is apparent, therefore, that e</w:t>
      </w:r>
      <w:r w:rsidR="005A2C8D">
        <w:t xml:space="preserve">stimation of super </w:t>
      </w:r>
      <w:r w:rsidR="00125AD6">
        <w:t>parameters</w:t>
      </w:r>
      <w:r w:rsidR="005A2C8D">
        <w:t xml:space="preserve"> </w:t>
      </w:r>
      <w:r w:rsidR="003A1210">
        <w:t xml:space="preserve">can reduce the computational burden of highly parameterized inversion considerably. However a Jacobian matrix based on the full parameter set </w:t>
      </w:r>
      <w:r w:rsidR="003A1210" w:rsidRPr="005A2C8D">
        <w:rPr>
          <w:b/>
        </w:rPr>
        <w:t>k</w:t>
      </w:r>
      <w:r w:rsidR="003A1210">
        <w:t xml:space="preserve"> must be calculated</w:t>
      </w:r>
      <w:r>
        <w:t xml:space="preserve"> prior to commencement of the </w:t>
      </w:r>
      <w:r w:rsidR="001844DA">
        <w:t xml:space="preserve">super parameter </w:t>
      </w:r>
      <w:r>
        <w:t>inversion process</w:t>
      </w:r>
      <w:r w:rsidR="003A1210">
        <w:t xml:space="preserve"> </w:t>
      </w:r>
      <w:r w:rsidR="005A2C8D">
        <w:t>so that</w:t>
      </w:r>
      <w:r w:rsidR="003A1210">
        <w:t xml:space="preserve"> </w:t>
      </w:r>
      <w:r w:rsidRPr="00C87391">
        <w:rPr>
          <w:b/>
        </w:rPr>
        <w:t>V</w:t>
      </w:r>
      <w:r w:rsidRPr="00C87391">
        <w:rPr>
          <w:vertAlign w:val="subscript"/>
        </w:rPr>
        <w:t>1</w:t>
      </w:r>
      <w:r>
        <w:t xml:space="preserve"> can be obtained through </w:t>
      </w:r>
      <w:r w:rsidR="003A1210">
        <w:t>singular value decomposition o</w:t>
      </w:r>
      <w:r>
        <w:t>f</w:t>
      </w:r>
      <w:r w:rsidR="003A1210">
        <w:t xml:space="preserve"> that matrix.</w:t>
      </w:r>
      <w:r w:rsidR="005A2C8D">
        <w:t xml:space="preserve"> </w:t>
      </w:r>
    </w:p>
    <w:p w14:paraId="6C7118BC" w14:textId="77777777" w:rsidR="00B42426" w:rsidRDefault="00C87391" w:rsidP="005A2C8D">
      <w:r>
        <w:t>Unfortunately, the large</w:t>
      </w:r>
      <w:r w:rsidR="005A2C8D">
        <w:t xml:space="preserve"> computational savings</w:t>
      </w:r>
      <w:r>
        <w:t xml:space="preserve"> accrued through SVD-assisted inversion</w:t>
      </w:r>
      <w:r w:rsidR="005A2C8D">
        <w:t xml:space="preserve"> </w:t>
      </w:r>
      <w:r>
        <w:t>are</w:t>
      </w:r>
      <w:r w:rsidR="005A2C8D">
        <w:t xml:space="preserve"> accompanied by a number of </w:t>
      </w:r>
      <w:r w:rsidR="001844DA">
        <w:t>costs</w:t>
      </w:r>
      <w:r w:rsidR="005A2C8D">
        <w:t>. Chief among these is that</w:t>
      </w:r>
      <w:r w:rsidR="00B42426">
        <w:t>, for a nonlinear model,</w:t>
      </w:r>
      <w:r w:rsidR="005A2C8D">
        <w:t xml:space="preserve"> the </w:t>
      </w:r>
      <w:r w:rsidR="005A01B9">
        <w:lastRenderedPageBreak/>
        <w:t>partitioning</w:t>
      </w:r>
      <w:r w:rsidR="005A2C8D">
        <w:t xml:space="preserve"> of parameter space into solution and null spaces based on singular decomposition of a</w:t>
      </w:r>
      <w:r w:rsidR="00B42426">
        <w:t xml:space="preserve"> full</w:t>
      </w:r>
      <w:r w:rsidR="005A2C8D">
        <w:t xml:space="preserve"> Jacobian matrix calculated on the basis of initial parameter values may not remain valid as</w:t>
      </w:r>
      <w:r w:rsidR="005A01B9">
        <w:t xml:space="preserve"> parameter</w:t>
      </w:r>
      <w:r w:rsidR="005A2C8D">
        <w:t xml:space="preserve"> values change. Hence, as the super</w:t>
      </w:r>
      <w:r w:rsidR="005A01B9">
        <w:t xml:space="preserve"> parameter</w:t>
      </w:r>
      <w:r w:rsidR="005A2C8D">
        <w:t xml:space="preserve"> inversion process progresses, it may be</w:t>
      </w:r>
      <w:r w:rsidR="005A01B9">
        <w:t>come</w:t>
      </w:r>
      <w:r w:rsidR="005A2C8D">
        <w:t xml:space="preserve"> necessary to recalculate a full Jacobian matrix</w:t>
      </w:r>
      <w:r w:rsidR="005A01B9">
        <w:t xml:space="preserve"> so that </w:t>
      </w:r>
      <w:r w:rsidR="005A2C8D">
        <w:t>super parameters</w:t>
      </w:r>
      <w:r w:rsidR="005A01B9">
        <w:t xml:space="preserve"> can be re-defined. For moderately to highly nonlinear models, super parameter</w:t>
      </w:r>
      <w:r w:rsidR="005A2C8D">
        <w:t xml:space="preserve"> </w:t>
      </w:r>
      <w:r w:rsidR="005A01B9">
        <w:t>redefinition may be</w:t>
      </w:r>
      <w:r w:rsidR="00B42426">
        <w:t xml:space="preserve"> required every few iterations. </w:t>
      </w:r>
      <w:r w:rsidR="005A01B9">
        <w:t>With intermittent super parameter redefinition, model run savings accrued through SVD-assisted inversion may</w:t>
      </w:r>
      <w:r w:rsidR="00B42426">
        <w:t xml:space="preserve"> still be considerable; however they will not be as great as </w:t>
      </w:r>
      <w:r w:rsidR="005A01B9">
        <w:t>f</w:t>
      </w:r>
      <w:r w:rsidR="00B42426">
        <w:t>or a linear model where re-computation of a full Jacobian matrix is n</w:t>
      </w:r>
      <w:r w:rsidR="005A01B9">
        <w:t>ever</w:t>
      </w:r>
      <w:r w:rsidR="00B42426">
        <w:t xml:space="preserve"> required.</w:t>
      </w:r>
    </w:p>
    <w:p w14:paraId="49CEC567" w14:textId="77777777" w:rsidR="00B42426" w:rsidRDefault="00B42426" w:rsidP="005A2C8D">
      <w:r>
        <w:t>A second problem</w:t>
      </w:r>
      <w:r w:rsidR="005A01B9">
        <w:t xml:space="preserve"> that is associated with </w:t>
      </w:r>
      <w:r>
        <w:t>SVD-assisted inversion using PEST</w:t>
      </w:r>
      <w:r w:rsidR="005A01B9">
        <w:t xml:space="preserve"> is that of inconvenience. T</w:t>
      </w:r>
      <w:r>
        <w:t>he SVDAPREP utility must be employed to construct a</w:t>
      </w:r>
      <w:r w:rsidR="005A01B9">
        <w:t xml:space="preserve"> </w:t>
      </w:r>
      <w:r w:rsidR="001844DA">
        <w:t>special</w:t>
      </w:r>
      <w:r>
        <w:t xml:space="preserve"> PEST input dataset based on super parameters. If re-definition of super parameters is required after a few iterations</w:t>
      </w:r>
      <w:r w:rsidR="005A01B9">
        <w:t xml:space="preserve"> of </w:t>
      </w:r>
      <w:r w:rsidR="001844DA">
        <w:t>an</w:t>
      </w:r>
      <w:r w:rsidR="005A01B9">
        <w:t xml:space="preserve"> inversion process</w:t>
      </w:r>
      <w:r>
        <w:t xml:space="preserve"> because of model nonlinearity, then</w:t>
      </w:r>
      <w:r w:rsidR="005A01B9">
        <w:t xml:space="preserve"> </w:t>
      </w:r>
      <w:r w:rsidR="001844DA">
        <w:t>SVDAPREP</w:t>
      </w:r>
      <w:r w:rsidR="005A01B9">
        <w:t xml:space="preserve"> must be </w:t>
      </w:r>
      <w:r w:rsidR="001844DA">
        <w:t>run</w:t>
      </w:r>
      <w:r w:rsidR="005A01B9">
        <w:t xml:space="preserve"> again</w:t>
      </w:r>
      <w:r>
        <w:t xml:space="preserve">. </w:t>
      </w:r>
    </w:p>
    <w:p w14:paraId="1C77E9D8" w14:textId="77777777" w:rsidR="00B42426" w:rsidRDefault="00B42426" w:rsidP="005A2C8D">
      <w:r>
        <w:t>PESTPP eradicate</w:t>
      </w:r>
      <w:r w:rsidR="001844DA">
        <w:t>s</w:t>
      </w:r>
      <w:r>
        <w:t xml:space="preserve"> the second of these problems completely. There is no need to construct a PEST input dataset based on super parameters, as this is all done behind the scenes. Furthermore, PESTPP can be instructed to undertake intermittent re-construction of a full-scale Jacobian matrix</w:t>
      </w:r>
      <w:r w:rsidR="00FE329C">
        <w:t>,</w:t>
      </w:r>
      <w:r w:rsidR="00572AE7">
        <w:t xml:space="preserve"> and subsequent redefinition of super parameters</w:t>
      </w:r>
      <w:r>
        <w:t xml:space="preserve"> automatically and unattended. </w:t>
      </w:r>
    </w:p>
    <w:p w14:paraId="3F52CCC0" w14:textId="29EDB1A2" w:rsidR="00697B5B" w:rsidRDefault="00265B57" w:rsidP="005A2C8D">
      <w:r>
        <w:t>Four</w:t>
      </w:r>
      <w:r w:rsidR="00940C6A">
        <w:t xml:space="preserve"> PEST++ </w:t>
      </w:r>
      <w:r w:rsidR="00FE329C">
        <w:t xml:space="preserve">control </w:t>
      </w:r>
      <w:r w:rsidR="00940C6A">
        <w:t xml:space="preserve">variables govern the operation of SVD-assisted inversion </w:t>
      </w:r>
      <w:r w:rsidR="001844DA">
        <w:t>as undertaken by</w:t>
      </w:r>
      <w:r w:rsidR="00940C6A">
        <w:t xml:space="preserve"> PEST</w:t>
      </w:r>
      <w:r w:rsidR="00FE329C">
        <w:t>PP</w:t>
      </w:r>
      <w:r w:rsidR="00940C6A">
        <w:t xml:space="preserve">. </w:t>
      </w:r>
      <w:r>
        <w:t xml:space="preserve">If any of these are present, SVD-assisted inversion is implemented; default values are supplied for </w:t>
      </w:r>
      <w:r w:rsidR="00FE329C">
        <w:t>any</w:t>
      </w:r>
      <w:r w:rsidR="001844DA">
        <w:t xml:space="preserve"> of these</w:t>
      </w:r>
      <w:r>
        <w:t xml:space="preserve"> </w:t>
      </w:r>
      <w:r w:rsidR="00FE329C">
        <w:t xml:space="preserve">control </w:t>
      </w:r>
      <w:r>
        <w:t xml:space="preserve">variables that </w:t>
      </w:r>
      <w:r w:rsidR="00FE329C">
        <w:t xml:space="preserve">a user fails to </w:t>
      </w:r>
      <w:r w:rsidR="003046F0">
        <w:t>supply</w:t>
      </w:r>
      <w:r>
        <w:t>.</w:t>
      </w:r>
    </w:p>
    <w:p w14:paraId="6685ADF3" w14:textId="77777777" w:rsidR="00265B57" w:rsidRDefault="00265B57" w:rsidP="005A2C8D">
      <w:r>
        <w:t xml:space="preserve">The number of super parameters to </w:t>
      </w:r>
      <w:r w:rsidR="00FE329C">
        <w:t>estimate</w:t>
      </w:r>
      <w:r>
        <w:t xml:space="preserve"> can be set using either or both of the </w:t>
      </w:r>
      <w:r>
        <w:rPr>
          <w:i/>
        </w:rPr>
        <w:t>max_n_super()</w:t>
      </w:r>
      <w:r>
        <w:t xml:space="preserve"> and </w:t>
      </w:r>
      <w:r>
        <w:softHyphen/>
      </w:r>
      <w:r>
        <w:rPr>
          <w:i/>
        </w:rPr>
        <w:t>super_eigthresh()</w:t>
      </w:r>
      <w:r>
        <w:t xml:space="preserve"> </w:t>
      </w:r>
      <w:r w:rsidR="00FE329C">
        <w:t xml:space="preserve">control </w:t>
      </w:r>
      <w:r>
        <w:t xml:space="preserve">variables. The value supplied for </w:t>
      </w:r>
      <w:r>
        <w:rPr>
          <w:i/>
        </w:rPr>
        <w:t>max_n_super</w:t>
      </w:r>
      <w:r>
        <w:t xml:space="preserve"> must be an integer greater than zero. This sets </w:t>
      </w:r>
      <w:r w:rsidR="001844DA">
        <w:t>an</w:t>
      </w:r>
      <w:r>
        <w:t xml:space="preserve"> upper limit</w:t>
      </w:r>
      <w:r w:rsidR="001844DA">
        <w:t xml:space="preserve"> on the number</w:t>
      </w:r>
      <w:r>
        <w:t xml:space="preserve"> of super parameters</w:t>
      </w:r>
      <w:r w:rsidR="001844DA">
        <w:t xml:space="preserve"> to employ</w:t>
      </w:r>
      <w:r w:rsidR="00FE329C">
        <w:t>.</w:t>
      </w:r>
      <w:r>
        <w:t xml:space="preserve"> </w:t>
      </w:r>
      <w:r>
        <w:rPr>
          <w:i/>
        </w:rPr>
        <w:t>super_eigthresh()</w:t>
      </w:r>
      <w:r>
        <w:t xml:space="preserve"> </w:t>
      </w:r>
      <w:r w:rsidR="00FE329C">
        <w:t xml:space="preserve">performs a similar </w:t>
      </w:r>
      <w:r w:rsidR="00A501C4">
        <w:t>role</w:t>
      </w:r>
      <w:r>
        <w:t xml:space="preserve"> to the PEST EIGTHRESH variable. </w:t>
      </w:r>
      <w:r w:rsidR="00A501C4">
        <w:t xml:space="preserve">The number of estimated super parameters is set by the singular value index at which the ratio of the corresponding singular value of </w:t>
      </w:r>
      <w:r w:rsidR="00A501C4" w:rsidRPr="00A501C4">
        <w:rPr>
          <w:b/>
        </w:rPr>
        <w:t>J</w:t>
      </w:r>
      <w:r w:rsidR="00A501C4" w:rsidRPr="00A501C4">
        <w:rPr>
          <w:vertAlign w:val="superscript"/>
        </w:rPr>
        <w:t>t</w:t>
      </w:r>
      <w:r w:rsidR="00A501C4" w:rsidRPr="00A501C4">
        <w:rPr>
          <w:b/>
        </w:rPr>
        <w:t>QJ</w:t>
      </w:r>
      <w:r w:rsidR="00A501C4">
        <w:t xml:space="preserve"> to the </w:t>
      </w:r>
      <w:r>
        <w:t xml:space="preserve">maximum singular value of this matrix </w:t>
      </w:r>
      <w:r w:rsidR="00A501C4">
        <w:t xml:space="preserve">is equal to the user-supplied value of </w:t>
      </w:r>
      <w:r w:rsidR="00A501C4">
        <w:rPr>
          <w:i/>
        </w:rPr>
        <w:t>super_eigthresh()</w:t>
      </w:r>
      <w:r w:rsidR="00A501C4">
        <w:t>.</w:t>
      </w:r>
      <w:r w:rsidR="002F1E88">
        <w:t xml:space="preserve"> </w:t>
      </w:r>
      <w:r>
        <w:t xml:space="preserve">The default value for </w:t>
      </w:r>
      <w:r w:rsidRPr="00A501C4">
        <w:rPr>
          <w:i/>
        </w:rPr>
        <w:t>super_eigthresh()</w:t>
      </w:r>
      <w:r>
        <w:t xml:space="preserve"> is 1.0E</w:t>
      </w:r>
      <w:r w:rsidR="002F1E88">
        <w:noBreakHyphen/>
      </w:r>
      <w:r>
        <w:t>8.</w:t>
      </w:r>
      <w:r w:rsidR="002F1E88">
        <w:t xml:space="preserve"> The default value for </w:t>
      </w:r>
      <w:r w:rsidR="002F1E88" w:rsidRPr="002F1E88">
        <w:rPr>
          <w:i/>
        </w:rPr>
        <w:t>max_n_super()</w:t>
      </w:r>
      <w:r w:rsidR="002F1E88">
        <w:t xml:space="preserve"> is the number of adjustable parameters </w:t>
      </w:r>
      <w:r w:rsidR="001844DA">
        <w:t>so that</w:t>
      </w:r>
      <w:r w:rsidR="002F1E88">
        <w:t xml:space="preserve"> the number of super parameters is determined by</w:t>
      </w:r>
      <w:r w:rsidR="001844DA">
        <w:t xml:space="preserve"> the value of </w:t>
      </w:r>
      <w:r w:rsidR="002F1E88" w:rsidRPr="001844DA">
        <w:rPr>
          <w:i/>
        </w:rPr>
        <w:t>super_eigthresh()</w:t>
      </w:r>
      <w:r w:rsidR="002F1E88">
        <w:t xml:space="preserve">. </w:t>
      </w:r>
    </w:p>
    <w:p w14:paraId="316F3911" w14:textId="77777777" w:rsidR="00265B57" w:rsidRDefault="00265B57" w:rsidP="005A2C8D">
      <w:r>
        <w:t xml:space="preserve">As was </w:t>
      </w:r>
      <w:r w:rsidR="00A501C4">
        <w:t>mentioned</w:t>
      </w:r>
      <w:r>
        <w:t xml:space="preserve"> above, PESTPP allows mixing of inversion iterations based on base parameters and super parameters. Where an iteration is used to estimate base parameters </w:t>
      </w:r>
      <w:r w:rsidR="00FA6C5D">
        <w:t xml:space="preserve">the Jacobian matrix that is computed during that iteration is used to define super parameters for ensuing iterations in which </w:t>
      </w:r>
      <w:r w:rsidR="001844DA">
        <w:t>the latter</w:t>
      </w:r>
      <w:r w:rsidR="00FA6C5D">
        <w:t xml:space="preserve"> are</w:t>
      </w:r>
      <w:r w:rsidR="00A501C4">
        <w:t xml:space="preserve"> </w:t>
      </w:r>
      <w:r w:rsidR="00FA6C5D">
        <w:t>estimated</w:t>
      </w:r>
      <w:r w:rsidR="00F83DC7">
        <w:t xml:space="preserve">; </w:t>
      </w:r>
      <w:r w:rsidR="001844DA">
        <w:t>however</w:t>
      </w:r>
      <w:r w:rsidR="00F83DC7">
        <w:t xml:space="preserve"> </w:t>
      </w:r>
      <w:r w:rsidR="00A501C4">
        <w:t xml:space="preserve">base </w:t>
      </w:r>
      <w:r w:rsidR="00F83DC7">
        <w:t>parameter</w:t>
      </w:r>
      <w:r w:rsidR="00A501C4">
        <w:t>s</w:t>
      </w:r>
      <w:r w:rsidR="00F83DC7">
        <w:t xml:space="preserve"> are adjusted </w:t>
      </w:r>
      <w:r w:rsidR="001844DA">
        <w:t>in any iteration in which a base Jacobian matrix is calculated</w:t>
      </w:r>
      <w:r w:rsidR="00B34EC4">
        <w:t xml:space="preserve"> </w:t>
      </w:r>
      <w:r w:rsidR="00F83DC7">
        <w:t>before the ensuing</w:t>
      </w:r>
      <w:r w:rsidR="00A501C4">
        <w:t xml:space="preserve"> super parameter</w:t>
      </w:r>
      <w:r w:rsidR="00F83DC7">
        <w:t xml:space="preserve"> iteration</w:t>
      </w:r>
      <w:r w:rsidR="00B34EC4">
        <w:t>s are commenced</w:t>
      </w:r>
      <w:r w:rsidR="00A501C4">
        <w:t>.</w:t>
      </w:r>
      <w:r w:rsidR="00FA6C5D">
        <w:t xml:space="preserve"> </w:t>
      </w:r>
      <w:r w:rsidR="00A501C4">
        <w:t xml:space="preserve">The </w:t>
      </w:r>
      <w:r w:rsidR="0029233E">
        <w:rPr>
          <w:i/>
        </w:rPr>
        <w:t>n_iter_base()</w:t>
      </w:r>
      <w:r w:rsidR="0029233E">
        <w:t xml:space="preserve"> </w:t>
      </w:r>
      <w:r w:rsidR="00A501C4">
        <w:t xml:space="preserve">control variable </w:t>
      </w:r>
      <w:r w:rsidR="0029233E">
        <w:t xml:space="preserve">sets the number of base parameter iterations that are done in </w:t>
      </w:r>
      <w:r w:rsidR="00A501C4">
        <w:t>succession</w:t>
      </w:r>
      <w:r w:rsidR="0029233E">
        <w:t>. These are</w:t>
      </w:r>
      <w:r w:rsidR="00F83DC7">
        <w:t xml:space="preserve"> </w:t>
      </w:r>
      <w:r w:rsidR="0029233E">
        <w:t xml:space="preserve">followed by </w:t>
      </w:r>
      <w:r w:rsidR="0029233E">
        <w:rPr>
          <w:i/>
        </w:rPr>
        <w:t>n_iter_super()</w:t>
      </w:r>
      <w:r w:rsidR="0029233E">
        <w:t xml:space="preserve"> </w:t>
      </w:r>
      <w:r w:rsidR="00B34EC4">
        <w:t>super</w:t>
      </w:r>
      <w:r w:rsidR="0029233E">
        <w:t xml:space="preserve"> parameter iterations. </w:t>
      </w:r>
      <w:r w:rsidR="00B34EC4">
        <w:t>T</w:t>
      </w:r>
      <w:r w:rsidR="00F83DC7">
        <w:t>he cycle is</w:t>
      </w:r>
      <w:r w:rsidR="00B34EC4">
        <w:t xml:space="preserve"> then</w:t>
      </w:r>
      <w:r w:rsidR="00F83DC7">
        <w:t xml:space="preserve"> </w:t>
      </w:r>
      <w:r w:rsidR="00A501C4">
        <w:t>repeated</w:t>
      </w:r>
      <w:r w:rsidR="00F83DC7">
        <w:t>.</w:t>
      </w:r>
    </w:p>
    <w:p w14:paraId="12ED0956" w14:textId="0B9297DA" w:rsidR="00F83DC7" w:rsidRDefault="00F83DC7" w:rsidP="005A2C8D">
      <w:r>
        <w:t xml:space="preserve">A special setting for </w:t>
      </w:r>
      <w:r>
        <w:rPr>
          <w:i/>
        </w:rPr>
        <w:t>n_iter_base()</w:t>
      </w:r>
      <w:r>
        <w:t xml:space="preserve"> instructs PESTPP to vary from this </w:t>
      </w:r>
      <w:r w:rsidR="00125AD6">
        <w:t>behavior</w:t>
      </w:r>
      <w:r>
        <w:t xml:space="preserve">. If </w:t>
      </w:r>
      <w:r>
        <w:rPr>
          <w:i/>
        </w:rPr>
        <w:t>n_iter_base()</w:t>
      </w:r>
      <w:r>
        <w:t xml:space="preserve"> is set to -1</w:t>
      </w:r>
      <w:r w:rsidR="00A501C4">
        <w:t>,</w:t>
      </w:r>
      <w:r>
        <w:t xml:space="preserve"> then PESTPP </w:t>
      </w:r>
      <w:r w:rsidR="00A501C4">
        <w:t xml:space="preserve">carries out </w:t>
      </w:r>
      <w:r>
        <w:t>only one base</w:t>
      </w:r>
      <w:r w:rsidR="00A501C4">
        <w:t xml:space="preserve"> parameter</w:t>
      </w:r>
      <w:r>
        <w:t xml:space="preserve"> iteration.</w:t>
      </w:r>
      <w:r w:rsidR="00A501C4">
        <w:t xml:space="preserve"> This comprises the first iteration of the inversion process.</w:t>
      </w:r>
      <w:r>
        <w:t xml:space="preserve"> </w:t>
      </w:r>
      <w:r w:rsidR="00125AD6">
        <w:t>Furthermore</w:t>
      </w:r>
      <w:r>
        <w:t>, it does not upgrade base parameters</w:t>
      </w:r>
      <w:r w:rsidR="009572B5">
        <w:t xml:space="preserve"> using this Jacobian matrix</w:t>
      </w:r>
      <w:r>
        <w:t xml:space="preserve"> before </w:t>
      </w:r>
      <w:r w:rsidR="00210BFA">
        <w:t>proceeding</w:t>
      </w:r>
      <w:r>
        <w:t xml:space="preserve"> to the next iteration (which is a super parameter iteration). Instead the Jacobian matrix is used only for definition of super parameters</w:t>
      </w:r>
      <w:r w:rsidR="00B34EC4">
        <w:t>;</w:t>
      </w:r>
      <w:r>
        <w:t xml:space="preserve"> </w:t>
      </w:r>
      <w:r w:rsidR="00B34EC4">
        <w:t>p</w:t>
      </w:r>
      <w:r>
        <w:t xml:space="preserve">arameter upgrades are restricted to </w:t>
      </w:r>
      <w:r w:rsidR="00B34EC4">
        <w:t>super</w:t>
      </w:r>
      <w:r>
        <w:t xml:space="preserve"> parameter iterations. (This is the same </w:t>
      </w:r>
      <w:r w:rsidR="00125AD6">
        <w:t>behavior</w:t>
      </w:r>
      <w:r>
        <w:t xml:space="preserve"> as </w:t>
      </w:r>
      <w:r w:rsidR="00B9292C">
        <w:t>that undertaken by PEST when it implements SVD-assisted inversion</w:t>
      </w:r>
      <w:r w:rsidR="009572B5">
        <w:t xml:space="preserve"> using a super parameter </w:t>
      </w:r>
      <w:r w:rsidR="009572B5">
        <w:lastRenderedPageBreak/>
        <w:t>PEST control file constructed by SVDAPREP</w:t>
      </w:r>
      <w:r w:rsidR="00B9292C">
        <w:t>)</w:t>
      </w:r>
      <w:r w:rsidR="0036192B">
        <w:t xml:space="preserve">. </w:t>
      </w:r>
    </w:p>
    <w:p w14:paraId="2A8BD8A6" w14:textId="77777777" w:rsidR="00B9292C" w:rsidRDefault="00C644E5" w:rsidP="005A2C8D">
      <w:r>
        <w:t xml:space="preserve">Two </w:t>
      </w:r>
      <w:r w:rsidR="009572B5">
        <w:t>other</w:t>
      </w:r>
      <w:r>
        <w:t xml:space="preserve"> aspects of PESTPP’s </w:t>
      </w:r>
      <w:r w:rsidR="00125AD6">
        <w:t>behavior</w:t>
      </w:r>
      <w:r>
        <w:t xml:space="preserve"> in undertaking SVD-assisted inversion are worth mentioning.</w:t>
      </w:r>
    </w:p>
    <w:p w14:paraId="520318D1" w14:textId="77777777" w:rsidR="00C644E5" w:rsidRPr="00B34EC4" w:rsidRDefault="00C644E5" w:rsidP="005A2C8D">
      <w:r>
        <w:t>Like PEST, PESTPP writes a parameter value file (i.e. a PAR) file at the end of every iteration of the inversion process, this containing best parameters achieved to date. (The filename base of this file is the same as that of the PEST control file.) Unlike PEST</w:t>
      </w:r>
      <w:r w:rsidR="009572B5">
        <w:t xml:space="preserve"> however</w:t>
      </w:r>
      <w:r>
        <w:t>, PESTPP does not</w:t>
      </w:r>
      <w:r w:rsidR="00B34EC4">
        <w:t xml:space="preserve"> need to</w:t>
      </w:r>
      <w:r>
        <w:t xml:space="preserve"> write a</w:t>
      </w:r>
      <w:r w:rsidR="009572B5">
        <w:t xml:space="preserve"> separate</w:t>
      </w:r>
      <w:r>
        <w:t xml:space="preserve"> BPA file containing </w:t>
      </w:r>
      <w:r w:rsidR="009572B5">
        <w:t>best</w:t>
      </w:r>
      <w:r>
        <w:t xml:space="preserve"> parameters. </w:t>
      </w:r>
      <w:r w:rsidR="00B34EC4">
        <w:t>This is because t</w:t>
      </w:r>
      <w:r w:rsidR="009572B5">
        <w:t>he</w:t>
      </w:r>
      <w:r>
        <w:t xml:space="preserve"> PAR file that it records when undertaking super parameter iterations does not contain </w:t>
      </w:r>
      <w:r w:rsidR="009572B5">
        <w:t>best-fit</w:t>
      </w:r>
      <w:r>
        <w:t xml:space="preserve"> values of super parameters. </w:t>
      </w:r>
      <w:r w:rsidR="009572B5">
        <w:t>Instead it contains the best values of base parameters</w:t>
      </w:r>
      <w:r>
        <w:t>.</w:t>
      </w:r>
      <w:r w:rsidR="00B34EC4">
        <w:t xml:space="preserve"> Nevertheless, for the sake of conformity with PEST, it also records best parameters in a BPA file (as well as in a file named </w:t>
      </w:r>
      <w:r w:rsidR="00B34EC4">
        <w:rPr>
          <w:i/>
        </w:rPr>
        <w:t>case.parb</w:t>
      </w:r>
      <w:r w:rsidR="00B34EC4">
        <w:t xml:space="preserve"> whose contents are identical to those of </w:t>
      </w:r>
      <w:r w:rsidR="00B34EC4">
        <w:rPr>
          <w:i/>
        </w:rPr>
        <w:t>case.bpa</w:t>
      </w:r>
      <w:r w:rsidR="00B34EC4">
        <w:t xml:space="preserve"> and </w:t>
      </w:r>
      <w:r w:rsidR="00B34EC4">
        <w:rPr>
          <w:i/>
        </w:rPr>
        <w:t>case.par</w:t>
      </w:r>
      <w:r w:rsidR="00B34EC4">
        <w:t>).</w:t>
      </w:r>
    </w:p>
    <w:p w14:paraId="5BDBF2D3" w14:textId="77777777" w:rsidR="009572B5" w:rsidRDefault="00C644E5" w:rsidP="005A2C8D">
      <w:r>
        <w:t xml:space="preserve">The </w:t>
      </w:r>
      <w:r w:rsidR="00B34EC4">
        <w:t xml:space="preserve">handling of </w:t>
      </w:r>
      <w:r>
        <w:t>Jacobian matrix files (i.e. JCO files)</w:t>
      </w:r>
      <w:r w:rsidR="00B34EC4">
        <w:t xml:space="preserve"> is somewhat different</w:t>
      </w:r>
      <w:r>
        <w:t xml:space="preserve">. PESTPP records a Jacobian matrix file at the completion of </w:t>
      </w:r>
      <w:r w:rsidR="009572B5">
        <w:t>every</w:t>
      </w:r>
      <w:r>
        <w:t xml:space="preserve"> iteration of the inversion process. For those iterations in which it</w:t>
      </w:r>
      <w:r w:rsidR="009572B5">
        <w:t xml:space="preserve"> adjusts super parameters</w:t>
      </w:r>
      <w:r>
        <w:t xml:space="preserve">, this file is named </w:t>
      </w:r>
      <w:r w:rsidR="00FE3787">
        <w:rPr>
          <w:i/>
        </w:rPr>
        <w:t>case.jco</w:t>
      </w:r>
      <w:r w:rsidR="00B34EC4">
        <w:t>,</w:t>
      </w:r>
      <w:r w:rsidR="00FE3787">
        <w:t xml:space="preserve"> where </w:t>
      </w:r>
      <w:r w:rsidR="00FE3787">
        <w:rPr>
          <w:i/>
        </w:rPr>
        <w:t>case</w:t>
      </w:r>
      <w:r w:rsidR="00FE3787">
        <w:t xml:space="preserve"> is the filename base of the PEST control file.</w:t>
      </w:r>
      <w:r w:rsidR="009572B5">
        <w:t xml:space="preserve"> The elements of this Jacobian matrix are comprised of partial derivatives of model outputs with respect to super parameters.</w:t>
      </w:r>
      <w:r w:rsidR="00FE3787">
        <w:t xml:space="preserve"> For those iterations in which it</w:t>
      </w:r>
      <w:r w:rsidR="00B34EC4">
        <w:t xml:space="preserve"> computes sensitivities with respect to base parameters</w:t>
      </w:r>
      <w:r w:rsidR="005D4E47">
        <w:t xml:space="preserve"> th</w:t>
      </w:r>
      <w:r w:rsidR="00B34EC4">
        <w:t>is</w:t>
      </w:r>
      <w:r w:rsidR="005D4E47">
        <w:t xml:space="preserve"> file </w:t>
      </w:r>
      <w:r w:rsidR="00B34EC4">
        <w:t>is</w:t>
      </w:r>
      <w:r w:rsidR="005D4E47">
        <w:t xml:space="preserve"> named </w:t>
      </w:r>
      <w:r w:rsidR="005D4E47">
        <w:rPr>
          <w:i/>
        </w:rPr>
        <w:t>case.jcb</w:t>
      </w:r>
      <w:r w:rsidR="005D4E47">
        <w:t xml:space="preserve">. </w:t>
      </w:r>
      <w:r w:rsidR="009572B5">
        <w:t xml:space="preserve">The elements of this Jacobian matrix are comprised of partial derivatives of model outputs with respect to </w:t>
      </w:r>
      <w:r w:rsidR="00B34EC4">
        <w:t xml:space="preserve">native (i.e. </w:t>
      </w:r>
      <w:r w:rsidR="009572B5">
        <w:t>base</w:t>
      </w:r>
      <w:r w:rsidR="00B34EC4">
        <w:t>) model</w:t>
      </w:r>
      <w:r w:rsidR="009572B5">
        <w:t xml:space="preserve"> parameters.</w:t>
      </w:r>
    </w:p>
    <w:p w14:paraId="1FFF6DE2" w14:textId="5F388C6C" w:rsidR="00C644E5" w:rsidRDefault="005D4E47" w:rsidP="005A2C8D">
      <w:r>
        <w:t xml:space="preserve">Note, however, that if PESTPP is not undertaking SVD-assisted inversion, then the JCO file that is recorded at the end of each iteration of the inversion process is named </w:t>
      </w:r>
      <w:r>
        <w:rPr>
          <w:i/>
        </w:rPr>
        <w:t>case.jco</w:t>
      </w:r>
      <w:r w:rsidR="009572B5">
        <w:t>.</w:t>
      </w:r>
      <w:r>
        <w:t xml:space="preserve"> </w:t>
      </w:r>
      <w:r w:rsidR="009572B5">
        <w:t>Under these circumstances, t</w:t>
      </w:r>
      <w:r>
        <w:t xml:space="preserve">his </w:t>
      </w:r>
      <w:r w:rsidR="009572B5">
        <w:t xml:space="preserve">file </w:t>
      </w:r>
      <w:r>
        <w:t>contains sensitivities with respect to</w:t>
      </w:r>
      <w:r w:rsidR="00B34EC4">
        <w:t xml:space="preserve"> </w:t>
      </w:r>
      <w:r w:rsidR="004E6DC2">
        <w:t xml:space="preserve">base </w:t>
      </w:r>
      <w:r w:rsidR="00B34EC4">
        <w:t>model</w:t>
      </w:r>
      <w:r>
        <w:t xml:space="preserve"> parameters.</w:t>
      </w:r>
    </w:p>
    <w:p w14:paraId="252739CA" w14:textId="77777777" w:rsidR="004A6DEE" w:rsidRDefault="004904B2" w:rsidP="004904B2">
      <w:pPr>
        <w:pStyle w:val="Heading3"/>
      </w:pPr>
      <w:bookmarkStart w:id="2003" w:name="_Toc520535249"/>
      <w:r>
        <w:t xml:space="preserve">6.2.7 Expediting </w:t>
      </w:r>
      <w:r w:rsidR="00F5245C">
        <w:t xml:space="preserve">the </w:t>
      </w:r>
      <w:r>
        <w:t>First Iteration</w:t>
      </w:r>
      <w:bookmarkEnd w:id="2003"/>
    </w:p>
    <w:p w14:paraId="6CE0C72F" w14:textId="54CC8F55" w:rsidR="00444E83" w:rsidRDefault="00444E83" w:rsidP="00444E83">
      <w:r>
        <w:t xml:space="preserve">In the normal course of events, PESTPP commences </w:t>
      </w:r>
      <w:r w:rsidR="00F5245C">
        <w:t>an</w:t>
      </w:r>
      <w:r>
        <w:t xml:space="preserve"> inversion process by run</w:t>
      </w:r>
      <w:r w:rsidR="00F5245C">
        <w:t xml:space="preserve">ning the model </w:t>
      </w:r>
      <w:r>
        <w:t>in order to determine the value of the objective function</w:t>
      </w:r>
      <w:r w:rsidR="00F5245C">
        <w:t xml:space="preserve"> based on initial parameter values</w:t>
      </w:r>
      <w:r>
        <w:t>.</w:t>
      </w:r>
      <w:r w:rsidR="00F5245C">
        <w:t xml:space="preserve"> </w:t>
      </w:r>
      <w:r w:rsidR="001A7491">
        <w:t>In doing this,</w:t>
      </w:r>
      <w:r w:rsidR="00F5245C">
        <w:t xml:space="preserve"> it </w:t>
      </w:r>
      <w:r w:rsidR="001A7491">
        <w:t xml:space="preserve">also </w:t>
      </w:r>
      <w:r w:rsidR="00F5245C">
        <w:t xml:space="preserve">determines the reference values of all model </w:t>
      </w:r>
      <w:r w:rsidR="00210BFA">
        <w:t>outputs for</w:t>
      </w:r>
      <w:r w:rsidR="00362336">
        <w:t xml:space="preserve"> use</w:t>
      </w:r>
      <w:r w:rsidR="00F5245C">
        <w:t xml:space="preserve"> in</w:t>
      </w:r>
      <w:r w:rsidR="00362336">
        <w:t xml:space="preserve"> finite difference derivatives calculation.</w:t>
      </w:r>
      <w:r w:rsidR="00F5245C">
        <w:t xml:space="preserve"> </w:t>
      </w:r>
      <w:r w:rsidR="00362336">
        <w:t>It</w:t>
      </w:r>
      <w:r>
        <w:t xml:space="preserve"> </w:t>
      </w:r>
      <w:r w:rsidR="00362336">
        <w:t>t</w:t>
      </w:r>
      <w:r>
        <w:t xml:space="preserve">hen commences the long process of </w:t>
      </w:r>
      <w:r w:rsidR="00362336">
        <w:t>filling</w:t>
      </w:r>
      <w:r>
        <w:t xml:space="preserve"> the Jacobian matrix. As has been explained, this require</w:t>
      </w:r>
      <w:r w:rsidR="00362336">
        <w:t>s at least</w:t>
      </w:r>
      <w:r>
        <w:t xml:space="preserve"> as many model runs as there are adjustable parameters. </w:t>
      </w:r>
    </w:p>
    <w:p w14:paraId="064636E3" w14:textId="5B14DA97" w:rsidR="00444E83" w:rsidRDefault="00444E83" w:rsidP="00444E83">
      <w:r>
        <w:t>If</w:t>
      </w:r>
      <w:r w:rsidR="00B113D5">
        <w:t xml:space="preserve"> model runs are </w:t>
      </w:r>
      <w:r w:rsidR="00C55817">
        <w:t xml:space="preserve">parallelized </w:t>
      </w:r>
      <w:r w:rsidR="00B113D5">
        <w:t>(see section 5.3)</w:t>
      </w:r>
      <w:r w:rsidR="00362336">
        <w:t>,</w:t>
      </w:r>
      <w:r w:rsidR="00CB147D">
        <w:t xml:space="preserve"> then</w:t>
      </w:r>
      <w:r w:rsidR="00300987">
        <w:t xml:space="preserve"> the first batch of parallelized model runs </w:t>
      </w:r>
      <w:r w:rsidR="001A7491">
        <w:t xml:space="preserve">commissioned by PESTPP actually </w:t>
      </w:r>
      <w:r w:rsidR="00300987">
        <w:t>includes the initial model run, as well as those required for filling of the</w:t>
      </w:r>
      <w:r w:rsidR="001A7491">
        <w:t xml:space="preserve"> initial</w:t>
      </w:r>
      <w:r w:rsidR="00300987">
        <w:t xml:space="preserve"> Jacobian matrix. However if</w:t>
      </w:r>
      <w:r w:rsidR="00CB147D">
        <w:t xml:space="preserve"> this</w:t>
      </w:r>
      <w:r w:rsidR="00362336">
        <w:t xml:space="preserve"> initial model</w:t>
      </w:r>
      <w:r w:rsidR="00CB147D">
        <w:t xml:space="preserve"> run</w:t>
      </w:r>
      <w:r w:rsidR="00362336">
        <w:t xml:space="preserve"> </w:t>
      </w:r>
      <w:r w:rsidR="00CB147D">
        <w:t xml:space="preserve">has already been </w:t>
      </w:r>
      <w:r w:rsidR="00362336">
        <w:t>completed</w:t>
      </w:r>
      <w:r w:rsidR="00CB147D">
        <w:t>, then PESTPP can use the outcomes of this</w:t>
      </w:r>
      <w:r w:rsidR="001A7491">
        <w:t xml:space="preserve"> already-completed</w:t>
      </w:r>
      <w:r w:rsidR="00CB147D">
        <w:t xml:space="preserve"> run rather than having to </w:t>
      </w:r>
      <w:r w:rsidR="00C55817">
        <w:t>repeat it</w:t>
      </w:r>
      <w:r w:rsidR="00362336">
        <w:t xml:space="preserve"> at the start of the inversion process</w:t>
      </w:r>
      <w:r w:rsidR="00CB147D">
        <w:t xml:space="preserve">. This action is instigated through use of the </w:t>
      </w:r>
      <w:r w:rsidR="00CB147D">
        <w:rPr>
          <w:i/>
        </w:rPr>
        <w:t>hotstart_resfile()</w:t>
      </w:r>
      <w:r w:rsidR="00CB147D">
        <w:t xml:space="preserve"> control variable. The argument for this variable is the name of </w:t>
      </w:r>
      <w:r w:rsidR="001A7491">
        <w:t>the</w:t>
      </w:r>
      <w:r w:rsidR="00CB147D">
        <w:t xml:space="preserve"> residuals file</w:t>
      </w:r>
      <w:r w:rsidR="001A7491">
        <w:t xml:space="preserve"> (see below)</w:t>
      </w:r>
      <w:r w:rsidR="00CB147D">
        <w:t xml:space="preserve"> which PESTPP</w:t>
      </w:r>
      <w:r w:rsidR="001A7491">
        <w:t xml:space="preserve"> recorded when it completed the initial model run. As is explained elsewhere in this manual, </w:t>
      </w:r>
      <w:r w:rsidR="00CB147D">
        <w:t xml:space="preserve">PESTPP </w:t>
      </w:r>
      <w:r w:rsidR="00362336">
        <w:t>can be</w:t>
      </w:r>
      <w:r w:rsidR="00CB147D">
        <w:t xml:space="preserve"> run with the NOPTMAX </w:t>
      </w:r>
      <w:r w:rsidR="00C55817">
        <w:t xml:space="preserve">termination </w:t>
      </w:r>
      <w:r w:rsidR="00CB147D">
        <w:t>control variable set to 0</w:t>
      </w:r>
      <w:r w:rsidR="00362336">
        <w:t xml:space="preserve"> specifically to</w:t>
      </w:r>
      <w:r w:rsidR="001A7491">
        <w:t xml:space="preserve"> undertake a single model run for the purpose of writing this (and other) files.</w:t>
      </w:r>
      <w:r w:rsidR="00362336">
        <w:t xml:space="preserve"> A</w:t>
      </w:r>
      <w:r w:rsidR="00CB147D">
        <w:t xml:space="preserve"> residuals file is named </w:t>
      </w:r>
      <w:r w:rsidR="00CB147D">
        <w:rPr>
          <w:i/>
        </w:rPr>
        <w:t>case.res</w:t>
      </w:r>
      <w:r w:rsidR="00CB147D">
        <w:t xml:space="preserve"> where </w:t>
      </w:r>
      <w:r w:rsidR="00CB147D">
        <w:rPr>
          <w:i/>
        </w:rPr>
        <w:t>case</w:t>
      </w:r>
      <w:r w:rsidR="00CB147D">
        <w:t xml:space="preserve"> is the</w:t>
      </w:r>
      <w:r w:rsidR="00362336">
        <w:t xml:space="preserve"> filename base of</w:t>
      </w:r>
      <w:r w:rsidR="00CB147D">
        <w:t xml:space="preserve"> the PEST control file.</w:t>
      </w:r>
    </w:p>
    <w:p w14:paraId="4EB449A7" w14:textId="42B4A0D0" w:rsidR="00CB147D" w:rsidRDefault="00C55817" w:rsidP="00444E83">
      <w:r>
        <w:t xml:space="preserve">Significant </w:t>
      </w:r>
      <w:r w:rsidR="00AC265A">
        <w:t>savings can</w:t>
      </w:r>
      <w:r w:rsidR="001A7491">
        <w:t xml:space="preserve"> also</w:t>
      </w:r>
      <w:r w:rsidR="00AC265A">
        <w:t xml:space="preserve"> be made by employing an already-calculated Jacobian matrix for the first iteration of an inversion process. T</w:t>
      </w:r>
      <w:r w:rsidR="00CB147D">
        <w:t xml:space="preserve">he </w:t>
      </w:r>
      <w:r w:rsidR="00CB147D">
        <w:rPr>
          <w:i/>
        </w:rPr>
        <w:t>base_jacobian()</w:t>
      </w:r>
      <w:r w:rsidR="00CB147D">
        <w:t xml:space="preserve"> control variable</w:t>
      </w:r>
      <w:r w:rsidR="00AC265A">
        <w:t xml:space="preserve"> instructs PESTPP to take this action</w:t>
      </w:r>
      <w:r w:rsidR="00CB147D">
        <w:t xml:space="preserve">. </w:t>
      </w:r>
      <w:r w:rsidR="00AC265A">
        <w:t xml:space="preserve">The value of this variable </w:t>
      </w:r>
      <w:r w:rsidR="00CB147D">
        <w:t xml:space="preserve">is the name of a Jacobian matrix (i.e. JCO) file. This file is named </w:t>
      </w:r>
      <w:r w:rsidR="00CB147D">
        <w:rPr>
          <w:i/>
        </w:rPr>
        <w:t>case.jco</w:t>
      </w:r>
      <w:r w:rsidR="00CB147D">
        <w:t xml:space="preserve"> or </w:t>
      </w:r>
      <w:r w:rsidR="00CB147D">
        <w:rPr>
          <w:i/>
        </w:rPr>
        <w:t>case.jcb</w:t>
      </w:r>
      <w:r w:rsidR="00CB147D">
        <w:t xml:space="preserve"> where </w:t>
      </w:r>
      <w:r w:rsidR="00CB147D">
        <w:rPr>
          <w:i/>
        </w:rPr>
        <w:t>case</w:t>
      </w:r>
      <w:r w:rsidR="00CB147D">
        <w:t xml:space="preserve"> is the</w:t>
      </w:r>
      <w:r w:rsidR="00AC265A">
        <w:t xml:space="preserve"> filename base</w:t>
      </w:r>
      <w:r w:rsidR="00CB147D">
        <w:t xml:space="preserve"> of the PEST control file on which</w:t>
      </w:r>
      <w:r>
        <w:t xml:space="preserve"> its</w:t>
      </w:r>
      <w:r w:rsidR="00CB147D">
        <w:t xml:space="preserve"> calculation was based. This file can be produced by</w:t>
      </w:r>
      <w:r w:rsidR="00AC265A">
        <w:t xml:space="preserve"> running PESTPP </w:t>
      </w:r>
      <w:r w:rsidR="00AC265A">
        <w:lastRenderedPageBreak/>
        <w:t>with the</w:t>
      </w:r>
      <w:r w:rsidR="00CB147D">
        <w:t xml:space="preserve"> NOPTMAX control variable </w:t>
      </w:r>
      <w:r>
        <w:t xml:space="preserve">set </w:t>
      </w:r>
      <w:r w:rsidR="00CB147D">
        <w:t>to -1 or -2.</w:t>
      </w:r>
      <w:r w:rsidR="00AC265A">
        <w:t xml:space="preserve"> </w:t>
      </w:r>
      <w:r>
        <w:t>(</w:t>
      </w:r>
      <w:r w:rsidR="00AC265A">
        <w:t>NOPTMAX is the first variable appearing on the eighth line of the “control data” section of a PEST control file.</w:t>
      </w:r>
      <w:r>
        <w:t>)</w:t>
      </w:r>
    </w:p>
    <w:p w14:paraId="757A656E" w14:textId="77777777" w:rsidR="0057252C" w:rsidRDefault="007C17E0" w:rsidP="007C17E0">
      <w:r>
        <w:t xml:space="preserve">If both of the </w:t>
      </w:r>
      <w:r w:rsidRPr="007C17E0">
        <w:rPr>
          <w:i/>
        </w:rPr>
        <w:t>hotstart_resfile()</w:t>
      </w:r>
      <w:r>
        <w:t xml:space="preserve"> and </w:t>
      </w:r>
      <w:r w:rsidRPr="00C2771C">
        <w:rPr>
          <w:i/>
        </w:rPr>
        <w:t>base_jacobian()</w:t>
      </w:r>
      <w:r>
        <w:t xml:space="preserve"> options are selected at the same time, </w:t>
      </w:r>
      <w:r w:rsidR="0057252C">
        <w:t>PESTPP does</w:t>
      </w:r>
      <w:r>
        <w:t xml:space="preserve"> </w:t>
      </w:r>
      <w:r w:rsidR="0057252C">
        <w:t>n</w:t>
      </w:r>
      <w:r>
        <w:t>o</w:t>
      </w:r>
      <w:r w:rsidR="0057252C">
        <w:t>t need to run the model at all</w:t>
      </w:r>
      <w:r>
        <w:t xml:space="preserve"> prior to calculating and testing parameter upgrades.</w:t>
      </w:r>
      <w:r w:rsidR="0057252C">
        <w:t xml:space="preserve"> This can</w:t>
      </w:r>
      <w:r w:rsidR="00C55817">
        <w:t xml:space="preserve"> sometimes</w:t>
      </w:r>
      <w:r w:rsidR="0057252C">
        <w:t xml:space="preserve"> be useful </w:t>
      </w:r>
      <w:r w:rsidR="00C55817">
        <w:t>when</w:t>
      </w:r>
      <w:r>
        <w:t xml:space="preserve"> fine-tuning PEST</w:t>
      </w:r>
      <w:r w:rsidR="00C55817">
        <w:t>PP</w:t>
      </w:r>
      <w:r>
        <w:t xml:space="preserve"> settings for optimal inversion performance.</w:t>
      </w:r>
      <w:r w:rsidR="0057252C">
        <w:t xml:space="preserve">  </w:t>
      </w:r>
    </w:p>
    <w:p w14:paraId="73921E06" w14:textId="77777777" w:rsidR="004904B2" w:rsidRDefault="004904B2" w:rsidP="004904B2">
      <w:pPr>
        <w:pStyle w:val="Heading3"/>
      </w:pPr>
      <w:bookmarkStart w:id="2004" w:name="_Toc520535250"/>
      <w:r>
        <w:t>6.2.8 Linear Analysis</w:t>
      </w:r>
      <w:bookmarkEnd w:id="2004"/>
    </w:p>
    <w:p w14:paraId="4796D021" w14:textId="5AB56DE1" w:rsidR="00C55817" w:rsidRDefault="00AC265A" w:rsidP="002F650D">
      <w:r>
        <w:t>A Jacobian matrix calculated by PESTPP</w:t>
      </w:r>
      <w:r w:rsidR="00CB147D">
        <w:t xml:space="preserve"> can be used as a basis for linear parameter and predictive uncertainty analysis. </w:t>
      </w:r>
      <w:r w:rsidR="00595195">
        <w:t xml:space="preserve">This type of analysis is often referred to as “FOSM” </w:t>
      </w:r>
      <w:r>
        <w:t>(</w:t>
      </w:r>
      <w:r w:rsidR="00595195">
        <w:t>for “first order second moment”</w:t>
      </w:r>
      <w:r>
        <w:t>)</w:t>
      </w:r>
      <w:r w:rsidR="00595195">
        <w:t xml:space="preserve"> analysis.</w:t>
      </w:r>
      <w:r w:rsidR="00C55817">
        <w:t xml:space="preserve"> </w:t>
      </w:r>
      <w:r w:rsidR="002F650D">
        <w:t>The equations used</w:t>
      </w:r>
      <w:r w:rsidR="00C55817">
        <w:t xml:space="preserve"> by PESTPP</w:t>
      </w:r>
      <w:r w:rsidR="002F650D">
        <w:t xml:space="preserve"> for implementation of </w:t>
      </w:r>
      <w:r w:rsidR="00C55817">
        <w:t>FOSM</w:t>
      </w:r>
      <w:r w:rsidR="002F650D">
        <w:t xml:space="preserve"> analysis </w:t>
      </w:r>
      <w:r w:rsidR="00C55817">
        <w:t xml:space="preserve">are derived from Bayes equation. They </w:t>
      </w:r>
      <w:r w:rsidR="002F650D">
        <w:t>are outlined by</w:t>
      </w:r>
      <w:r w:rsidR="001003EC" w:rsidRPr="001003EC">
        <w:t xml:space="preserve"> </w:t>
      </w:r>
      <w:r w:rsidR="001003EC">
        <w:t>Fienen et al (2010) and</w:t>
      </w:r>
      <w:r w:rsidR="002F650D">
        <w:t xml:space="preserve"> Doherty (2015)</w:t>
      </w:r>
      <w:r w:rsidR="00C55817">
        <w:t xml:space="preserve">. These same equations form the basis for analyses undertaken by </w:t>
      </w:r>
      <w:r w:rsidR="002F650D">
        <w:t xml:space="preserve">the PEST PREDUNC suite of utility programs and </w:t>
      </w:r>
      <w:r w:rsidR="00C55817">
        <w:t>by</w:t>
      </w:r>
      <w:r w:rsidR="002F650D">
        <w:t xml:space="preserve"> the </w:t>
      </w:r>
      <w:r w:rsidR="00A71C5B">
        <w:t>P</w:t>
      </w:r>
      <w:r w:rsidR="002F650D">
        <w:t xml:space="preserve">yEMU library. </w:t>
      </w:r>
    </w:p>
    <w:p w14:paraId="7FBB56E1" w14:textId="77777777" w:rsidR="002F650D" w:rsidRDefault="00C55817" w:rsidP="002F650D">
      <w:r>
        <w:t xml:space="preserve">The integrity of </w:t>
      </w:r>
      <w:r w:rsidR="00AC265A">
        <w:t>FOSM analysis is</w:t>
      </w:r>
      <w:r w:rsidR="002F650D">
        <w:t xml:space="preserve"> based on the following assumptions:</w:t>
      </w:r>
      <w:r w:rsidR="009264BE">
        <w:t xml:space="preserve"> </w:t>
      </w:r>
    </w:p>
    <w:p w14:paraId="5100EE39" w14:textId="77777777" w:rsidR="002F650D" w:rsidRDefault="002F650D" w:rsidP="002F650D">
      <w:pPr>
        <w:pStyle w:val="ListParagraph"/>
        <w:numPr>
          <w:ilvl w:val="0"/>
          <w:numId w:val="13"/>
        </w:numPr>
      </w:pPr>
      <w:r>
        <w:t>The relationship between model outputs and parameters is linear;</w:t>
      </w:r>
    </w:p>
    <w:p w14:paraId="2BBFDD8B" w14:textId="77777777" w:rsidR="002F650D" w:rsidRDefault="00B53BF0" w:rsidP="002F650D">
      <w:pPr>
        <w:pStyle w:val="ListParagraph"/>
        <w:numPr>
          <w:ilvl w:val="0"/>
          <w:numId w:val="13"/>
        </w:numPr>
      </w:pPr>
      <w:r>
        <w:t xml:space="preserve">Prior parameter uncertainties (and hence posterior parameter uncertainties) are </w:t>
      </w:r>
      <w:r w:rsidR="00AC265A">
        <w:t>described</w:t>
      </w:r>
      <w:r>
        <w:t xml:space="preserve"> by </w:t>
      </w:r>
      <w:r w:rsidR="00AC265A">
        <w:t>multi</w:t>
      </w:r>
      <w:r>
        <w:t xml:space="preserve">Gaussian </w:t>
      </w:r>
      <w:r w:rsidR="00C55817">
        <w:t xml:space="preserve">probability </w:t>
      </w:r>
      <w:r>
        <w:t>distribution</w:t>
      </w:r>
      <w:r w:rsidR="009264BE">
        <w:t>s</w:t>
      </w:r>
      <w:r>
        <w:t>;</w:t>
      </w:r>
    </w:p>
    <w:p w14:paraId="7AA2F95B" w14:textId="77777777" w:rsidR="00B53BF0" w:rsidRDefault="00B53BF0" w:rsidP="002F650D">
      <w:pPr>
        <w:pStyle w:val="ListParagraph"/>
        <w:numPr>
          <w:ilvl w:val="0"/>
          <w:numId w:val="13"/>
        </w:numPr>
      </w:pPr>
      <w:r>
        <w:t>Measurement noise is also Gaussian</w:t>
      </w:r>
      <w:r w:rsidR="00C55817">
        <w:t>.</w:t>
      </w:r>
    </w:p>
    <w:p w14:paraId="59450C6C" w14:textId="77777777" w:rsidR="0057252C" w:rsidRDefault="00C55817" w:rsidP="00C55817">
      <w:r>
        <w:t xml:space="preserve">When implemented by PESTPP an additional assumption is made. It is that the </w:t>
      </w:r>
      <w:r w:rsidR="00B53BF0">
        <w:t>standard deviation of measurement noise associated with each observation is proportional to the inverse of the weight assigned to that observation in the PEST control file</w:t>
      </w:r>
      <w:r>
        <w:t xml:space="preserve"> which defines the inverse problem</w:t>
      </w:r>
      <w:r w:rsidR="00B53BF0">
        <w:t>. The proportionality constant is such that the (measurement) objective function is equal to the number of non-zero-weighted observations featured in the file.</w:t>
      </w:r>
    </w:p>
    <w:p w14:paraId="48FA6885" w14:textId="139F9876" w:rsidR="00B53BF0" w:rsidRDefault="00C55817" w:rsidP="00D654DB">
      <w:r>
        <w:t xml:space="preserve">FOSM analysis is implemented by PESTPP if the </w:t>
      </w:r>
      <w:r>
        <w:rPr>
          <w:i/>
        </w:rPr>
        <w:t>uncertainty()</w:t>
      </w:r>
      <w:r>
        <w:t xml:space="preserve"> control variable is set to </w:t>
      </w:r>
      <w:r>
        <w:rPr>
          <w:i/>
        </w:rPr>
        <w:t>true</w:t>
      </w:r>
      <w:r>
        <w:t>. In implementing FOSM analysis, PESTPP ignores r</w:t>
      </w:r>
      <w:r w:rsidR="00125AD6">
        <w:t>egularization</w:t>
      </w:r>
      <w:r w:rsidR="00B53BF0">
        <w:t xml:space="preserve"> observations and prior information equations</w:t>
      </w:r>
      <w:r>
        <w:t xml:space="preserve">. </w:t>
      </w:r>
      <w:r w:rsidR="00DB26CB">
        <w:t>H</w:t>
      </w:r>
      <w:r>
        <w:t xml:space="preserve">owever this does not prevent a user from </w:t>
      </w:r>
      <w:r w:rsidR="00DB26CB">
        <w:t>denoting</w:t>
      </w:r>
      <w:r>
        <w:t xml:space="preserve"> prior </w:t>
      </w:r>
      <w:r w:rsidR="00DB26CB">
        <w:t xml:space="preserve">correlation between </w:t>
      </w:r>
      <w:r>
        <w:t>parameter</w:t>
      </w:r>
      <w:r w:rsidR="00DB26CB">
        <w:t xml:space="preserve">s; this can be </w:t>
      </w:r>
      <w:r w:rsidR="001A7491">
        <w:t xml:space="preserve">supplied </w:t>
      </w:r>
      <w:r w:rsidR="00DB26CB">
        <w:t xml:space="preserve">through a covariance matrix </w:t>
      </w:r>
      <w:r w:rsidR="001A7491">
        <w:t xml:space="preserve">associated with </w:t>
      </w:r>
      <w:r w:rsidR="00DB26CB">
        <w:t xml:space="preserve">the </w:t>
      </w:r>
      <w:r w:rsidR="0057252C" w:rsidRPr="00C2771C">
        <w:rPr>
          <w:i/>
        </w:rPr>
        <w:t>parcov</w:t>
      </w:r>
      <w:r w:rsidR="00C2771C" w:rsidRPr="00C2771C">
        <w:rPr>
          <w:i/>
        </w:rPr>
        <w:t>()</w:t>
      </w:r>
      <w:r w:rsidR="0057252C">
        <w:t xml:space="preserve"> </w:t>
      </w:r>
      <w:r w:rsidR="00DB26CB">
        <w:t>control variable</w:t>
      </w:r>
      <w:r w:rsidR="0057252C">
        <w:t>.</w:t>
      </w:r>
    </w:p>
    <w:p w14:paraId="498895A0" w14:textId="643B1351" w:rsidR="00B53BF0" w:rsidRDefault="00B53BF0" w:rsidP="00D654DB">
      <w:r>
        <w:t xml:space="preserve">If parameters are log-transformed in a PEST control file, then </w:t>
      </w:r>
      <w:r w:rsidR="00D654DB">
        <w:t>linear</w:t>
      </w:r>
      <w:r>
        <w:t xml:space="preserve"> analysis pertains to the log (to base 10) of these parameters. </w:t>
      </w:r>
      <w:r w:rsidR="00D654DB">
        <w:t>C</w:t>
      </w:r>
      <w:r>
        <w:t>alculations that involve log-transformation are invisible to the user</w:t>
      </w:r>
      <w:r w:rsidR="00D654DB">
        <w:t>. However</w:t>
      </w:r>
      <w:r>
        <w:t xml:space="preserve"> if a user elects to provide prior parameter uncertainties, these must pertain to the</w:t>
      </w:r>
      <w:r w:rsidR="0057252C">
        <w:t xml:space="preserve"> </w:t>
      </w:r>
      <w:r>
        <w:t>logs of log-transformed parameters.</w:t>
      </w:r>
      <w:r w:rsidR="00D654DB">
        <w:t xml:space="preserve"> Similarly variances that appear in the posterior</w:t>
      </w:r>
      <w:r w:rsidR="001A7491">
        <w:t xml:space="preserve"> parameter</w:t>
      </w:r>
      <w:r w:rsidR="00D654DB">
        <w:t xml:space="preserve"> covariance matrix that is produced by PESTPP pertain to the logs of log-transformed parameters.</w:t>
      </w:r>
    </w:p>
    <w:p w14:paraId="17E0F6C4" w14:textId="77777777" w:rsidR="002F650D" w:rsidRDefault="00D654DB" w:rsidP="002F650D">
      <w:r>
        <w:t>Linear uncertainty</w:t>
      </w:r>
      <w:r w:rsidR="002F650D">
        <w:t xml:space="preserve"> analysis requires a Jacobian matrix. PESTPP uses the last Jacobian matrix that it has calculated</w:t>
      </w:r>
      <w:r w:rsidR="00F4607D">
        <w:t xml:space="preserve"> (or read using the </w:t>
      </w:r>
      <w:r w:rsidR="00F4607D" w:rsidRPr="00F4607D">
        <w:rPr>
          <w:i/>
        </w:rPr>
        <w:t>base_jacobian()</w:t>
      </w:r>
      <w:r w:rsidR="00F4607D">
        <w:t xml:space="preserve"> control variable)</w:t>
      </w:r>
      <w:r w:rsidR="002F650D">
        <w:t xml:space="preserve"> </w:t>
      </w:r>
      <w:r>
        <w:t>as a basis for</w:t>
      </w:r>
      <w:r w:rsidR="002F650D">
        <w:t xml:space="preserve"> this analysis. It also requires that prior parameter uncertainties be provided. PESTPP offers a number of options for this. </w:t>
      </w:r>
    </w:p>
    <w:p w14:paraId="2C67764D" w14:textId="77777777" w:rsidR="00717887" w:rsidRDefault="00F4607D" w:rsidP="002F650D">
      <w:r>
        <w:t>Unless a</w:t>
      </w:r>
      <w:r w:rsidR="002F650D">
        <w:t xml:space="preserve"> </w:t>
      </w:r>
      <w:r w:rsidR="002F650D">
        <w:rPr>
          <w:i/>
        </w:rPr>
        <w:t>parcov()</w:t>
      </w:r>
      <w:r w:rsidR="002F650D">
        <w:t xml:space="preserve"> </w:t>
      </w:r>
      <w:r>
        <w:t xml:space="preserve">control variable </w:t>
      </w:r>
      <w:r w:rsidR="002F650D">
        <w:t xml:space="preserve">is </w:t>
      </w:r>
      <w:r>
        <w:t>provided in the PEST control file</w:t>
      </w:r>
      <w:r w:rsidR="00D654DB">
        <w:t>, PESTPP assumes that</w:t>
      </w:r>
      <w:r w:rsidR="002F650D">
        <w:t xml:space="preserve"> all adjustable parameters are statistically independent</w:t>
      </w:r>
      <w:r w:rsidR="00B53BF0">
        <w:t xml:space="preserve">. </w:t>
      </w:r>
      <w:r w:rsidR="0057252C">
        <w:t>In this</w:t>
      </w:r>
      <w:r w:rsidR="00C2771C">
        <w:t xml:space="preserve"> case, by default,</w:t>
      </w:r>
      <w:r w:rsidR="0057252C">
        <w:t xml:space="preserve"> t</w:t>
      </w:r>
      <w:r w:rsidR="00B53BF0">
        <w:t xml:space="preserve">he </w:t>
      </w:r>
      <w:r w:rsidR="00E300B6">
        <w:t xml:space="preserve">prior </w:t>
      </w:r>
      <w:r w:rsidR="00B53BF0">
        <w:t xml:space="preserve">standard deviation of each </w:t>
      </w:r>
      <w:r w:rsidR="00E300B6">
        <w:t>parameter</w:t>
      </w:r>
      <w:r w:rsidR="00B53BF0">
        <w:t xml:space="preserve"> is calculated as a </w:t>
      </w:r>
      <w:r w:rsidR="00D654DB">
        <w:t>quarter</w:t>
      </w:r>
      <w:r w:rsidR="00B53BF0">
        <w:t xml:space="preserve"> of the difference between its upper and lower bounds</w:t>
      </w:r>
      <w:r w:rsidR="00E300B6">
        <w:t xml:space="preserve"> as provided in the PEST control file</w:t>
      </w:r>
      <w:r w:rsidR="00C2771C">
        <w:t xml:space="preserve">. However the </w:t>
      </w:r>
      <w:r w:rsidR="00C2771C" w:rsidRPr="00C2771C">
        <w:rPr>
          <w:i/>
        </w:rPr>
        <w:t>par_sigma_range()</w:t>
      </w:r>
      <w:r w:rsidR="00C2771C">
        <w:t xml:space="preserve"> control variable</w:t>
      </w:r>
      <w:r w:rsidR="00717887">
        <w:t xml:space="preserve"> (the default value for which is 4.0)</w:t>
      </w:r>
      <w:r w:rsidR="00C2771C">
        <w:t xml:space="preserve"> can be used to specify that the difference between parameter bounds is equivalent to a different number of standard deviations</w:t>
      </w:r>
      <w:r w:rsidR="00717887">
        <w:t xml:space="preserve"> from this</w:t>
      </w:r>
      <w:r w:rsidR="00C2771C">
        <w:t>.</w:t>
      </w:r>
      <w:r w:rsidR="00D654DB">
        <w:t xml:space="preserve"> </w:t>
      </w:r>
      <w:r w:rsidR="00C2771C">
        <w:lastRenderedPageBreak/>
        <w:t xml:space="preserve">If </w:t>
      </w:r>
      <w:r w:rsidR="00D654DB">
        <w:t>a parameter is log-transformed</w:t>
      </w:r>
      <w:r w:rsidR="00E300B6">
        <w:t>,</w:t>
      </w:r>
      <w:r w:rsidR="00D654DB">
        <w:t xml:space="preserve"> </w:t>
      </w:r>
      <w:r w:rsidR="00E300B6">
        <w:t>the</w:t>
      </w:r>
      <w:r w:rsidR="00D654DB">
        <w:t xml:space="preserve"> prior standard deviation of its log is calculated </w:t>
      </w:r>
      <w:r w:rsidR="00717887">
        <w:t xml:space="preserve">from </w:t>
      </w:r>
      <w:r w:rsidR="00D654DB">
        <w:t xml:space="preserve">the difference between the logs of </w:t>
      </w:r>
      <w:r w:rsidR="00717887">
        <w:t>its</w:t>
      </w:r>
      <w:r w:rsidR="00D654DB">
        <w:t xml:space="preserve"> bounds</w:t>
      </w:r>
      <w:r w:rsidR="00C20E0E">
        <w:t xml:space="preserve">. </w:t>
      </w:r>
    </w:p>
    <w:p w14:paraId="18322B30" w14:textId="77777777" w:rsidR="002F650D" w:rsidRDefault="004A2F22" w:rsidP="002F650D">
      <w:r>
        <w:t xml:space="preserve">Alternatively, the name of a file can be supplied as </w:t>
      </w:r>
      <w:r w:rsidR="00E300B6">
        <w:t xml:space="preserve">the value of the </w:t>
      </w:r>
      <w:r>
        <w:rPr>
          <w:i/>
        </w:rPr>
        <w:t>parcov()</w:t>
      </w:r>
      <w:r>
        <w:t xml:space="preserve"> control variable. </w:t>
      </w:r>
      <w:r w:rsidR="00F53CE2">
        <w:t xml:space="preserve">If so, PESTPP reads prior parameter uncertainties from this file. </w:t>
      </w:r>
      <w:r w:rsidR="00E300B6">
        <w:t>Options for this file are</w:t>
      </w:r>
      <w:r w:rsidR="00F53CE2">
        <w:t xml:space="preserve"> as follows:</w:t>
      </w:r>
    </w:p>
    <w:p w14:paraId="57AF814A" w14:textId="17E7ACFA" w:rsidR="00F53CE2" w:rsidRDefault="00F53CE2" w:rsidP="00F53CE2">
      <w:pPr>
        <w:pStyle w:val="ListParagraph"/>
        <w:numPr>
          <w:ilvl w:val="0"/>
          <w:numId w:val="14"/>
        </w:numPr>
      </w:pPr>
      <w:r>
        <w:t xml:space="preserve">A parameter uncertainty file; see </w:t>
      </w:r>
      <w:r w:rsidR="004077AE">
        <w:t>appendix B of this</w:t>
      </w:r>
      <w:r>
        <w:t xml:space="preserve"> manual for the format of this type of file. PESTPP recognizes this file </w:t>
      </w:r>
      <w:r w:rsidR="001A7491">
        <w:t xml:space="preserve">type </w:t>
      </w:r>
      <w:r>
        <w:t xml:space="preserve">through the fact that it possesses an extension of </w:t>
      </w:r>
      <w:r w:rsidRPr="00F53CE2">
        <w:rPr>
          <w:i/>
        </w:rPr>
        <w:t>.unc</w:t>
      </w:r>
      <w:r>
        <w:t>.</w:t>
      </w:r>
    </w:p>
    <w:p w14:paraId="02FFDE36" w14:textId="5AA6B10E" w:rsidR="00F53CE2" w:rsidRDefault="00F53CE2" w:rsidP="00F53CE2">
      <w:pPr>
        <w:pStyle w:val="ListParagraph"/>
        <w:numPr>
          <w:ilvl w:val="0"/>
          <w:numId w:val="14"/>
        </w:numPr>
      </w:pPr>
      <w:r>
        <w:t>A file holding a single prior covariance matrix; see</w:t>
      </w:r>
      <w:r w:rsidR="001A7491">
        <w:t xml:space="preserve"> </w:t>
      </w:r>
      <w:r w:rsidR="00F90CDB">
        <w:t>appendix</w:t>
      </w:r>
      <w:r w:rsidR="001A7491">
        <w:t xml:space="preserve"> B of this manual for the format of this type of file</w:t>
      </w:r>
      <w:r>
        <w:t>. PESTPP recognizes this file</w:t>
      </w:r>
      <w:r w:rsidR="001A7491">
        <w:t xml:space="preserve"> type</w:t>
      </w:r>
      <w:r>
        <w:t xml:space="preserve"> through </w:t>
      </w:r>
      <w:r w:rsidR="00E300B6">
        <w:t>an</w:t>
      </w:r>
      <w:r>
        <w:t xml:space="preserve"> extension of </w:t>
      </w:r>
      <w:r w:rsidRPr="00F53CE2">
        <w:rPr>
          <w:i/>
        </w:rPr>
        <w:t>.cov</w:t>
      </w:r>
      <w:r>
        <w:t>.</w:t>
      </w:r>
    </w:p>
    <w:p w14:paraId="2CFC676E" w14:textId="77777777" w:rsidR="00F53CE2" w:rsidRDefault="00F53CE2" w:rsidP="00F53CE2">
      <w:pPr>
        <w:pStyle w:val="ListParagraph"/>
        <w:numPr>
          <w:ilvl w:val="0"/>
          <w:numId w:val="14"/>
        </w:numPr>
      </w:pPr>
      <w:r>
        <w:t xml:space="preserve">A binary file that stores a covariance matrix using the same protocol as that in which programs of the PEST and PEST++ suites store a Jacobian matrix. </w:t>
      </w:r>
      <w:r w:rsidR="00717887">
        <w:t>PESTPP recognizes this</w:t>
      </w:r>
      <w:r w:rsidR="00E300B6">
        <w:t xml:space="preserve"> type of file</w:t>
      </w:r>
      <w:r>
        <w:t xml:space="preserve"> by an extension of </w:t>
      </w:r>
      <w:r w:rsidRPr="00F53CE2">
        <w:rPr>
          <w:i/>
        </w:rPr>
        <w:t>.jco</w:t>
      </w:r>
      <w:r>
        <w:t xml:space="preserve"> or </w:t>
      </w:r>
      <w:r w:rsidRPr="00F53CE2">
        <w:rPr>
          <w:i/>
        </w:rPr>
        <w:t>.jcb</w:t>
      </w:r>
      <w:r>
        <w:t>.</w:t>
      </w:r>
    </w:p>
    <w:p w14:paraId="6A18A813" w14:textId="530EDF58" w:rsidR="00AB1354" w:rsidRDefault="001003EC" w:rsidP="00F53CE2">
      <w:r>
        <w:t xml:space="preserve">When asked to undertake </w:t>
      </w:r>
      <w:r w:rsidR="00717887">
        <w:t>FOSM</w:t>
      </w:r>
      <w:r>
        <w:t xml:space="preserve"> analysis, PESTPP calculates a posterior </w:t>
      </w:r>
      <w:r w:rsidR="00E300B6">
        <w:t xml:space="preserve">parameter </w:t>
      </w:r>
      <w:r>
        <w:t xml:space="preserve">covariance matrix. This is stored in a file named </w:t>
      </w:r>
      <w:r>
        <w:rPr>
          <w:i/>
        </w:rPr>
        <w:t>case.post.cov</w:t>
      </w:r>
      <w:r>
        <w:t xml:space="preserve"> where </w:t>
      </w:r>
      <w:r>
        <w:rPr>
          <w:i/>
        </w:rPr>
        <w:t>case</w:t>
      </w:r>
      <w:r>
        <w:t xml:space="preserve"> is the filename base of the</w:t>
      </w:r>
      <w:r w:rsidR="00104B2B">
        <w:t xml:space="preserve"> PEST control file. </w:t>
      </w:r>
      <w:r w:rsidR="00FD59A4">
        <w:t xml:space="preserve">As already stated, </w:t>
      </w:r>
      <w:r w:rsidR="00717887">
        <w:t xml:space="preserve">posterior </w:t>
      </w:r>
      <w:r w:rsidR="00FD59A4">
        <w:t>v</w:t>
      </w:r>
      <w:r w:rsidR="00104B2B">
        <w:t xml:space="preserve">ariances and covariances pertaining to parameters </w:t>
      </w:r>
      <w:r w:rsidR="00717887">
        <w:t>that</w:t>
      </w:r>
      <w:r w:rsidR="00104B2B">
        <w:t xml:space="preserve"> are log-transformed in the PEST control file, pertain to the logs of these respective parameters. </w:t>
      </w:r>
      <w:r w:rsidR="001A7491">
        <w:t>Note that t</w:t>
      </w:r>
      <w:r w:rsidR="00AB1354">
        <w:t>his is the same posterior covariance matrix</w:t>
      </w:r>
      <w:r w:rsidR="00C20E0E">
        <w:t xml:space="preserve"> as that</w:t>
      </w:r>
      <w:r w:rsidR="00AB1354">
        <w:t xml:space="preserve"> calculated by the PEST PREDUNC7 </w:t>
      </w:r>
      <w:r w:rsidR="00717887">
        <w:t>utility</w:t>
      </w:r>
      <w:r w:rsidR="001A7491">
        <w:t>,</w:t>
      </w:r>
      <w:r w:rsidR="00717887">
        <w:t xml:space="preserve"> </w:t>
      </w:r>
      <w:r w:rsidR="00AB1354">
        <w:t xml:space="preserve">and by the </w:t>
      </w:r>
      <w:r w:rsidR="00A71C5B">
        <w:t>P</w:t>
      </w:r>
      <w:r w:rsidR="00AB1354">
        <w:t>yEMU Schur object.</w:t>
      </w:r>
    </w:p>
    <w:p w14:paraId="4EF4CBD3" w14:textId="5DA76471" w:rsidR="00F53CE2" w:rsidRDefault="00717887" w:rsidP="00F53CE2">
      <w:r>
        <w:t xml:space="preserve">PESTPP-calculated </w:t>
      </w:r>
      <w:r w:rsidR="00104B2B">
        <w:t xml:space="preserve">prior and posterior </w:t>
      </w:r>
      <w:r>
        <w:t xml:space="preserve">parameter </w:t>
      </w:r>
      <w:r w:rsidR="00104B2B">
        <w:t>uncertainties are recorded</w:t>
      </w:r>
      <w:r w:rsidR="004E30F1">
        <w:t xml:space="preserve"> at the end of </w:t>
      </w:r>
      <w:r>
        <w:t>its</w:t>
      </w:r>
      <w:r w:rsidR="004E30F1">
        <w:t xml:space="preserve"> run record file</w:t>
      </w:r>
      <w:r>
        <w:t>. They are also recorded</w:t>
      </w:r>
      <w:r w:rsidR="004E30F1">
        <w:t xml:space="preserve"> in a comma delimited file</w:t>
      </w:r>
      <w:r w:rsidR="00104B2B">
        <w:t xml:space="preserve"> named </w:t>
      </w:r>
      <w:r w:rsidR="00C63487">
        <w:rPr>
          <w:i/>
        </w:rPr>
        <w:t>case</w:t>
      </w:r>
      <w:r w:rsidR="00104B2B">
        <w:rPr>
          <w:i/>
        </w:rPr>
        <w:t>.par.usum.csv</w:t>
      </w:r>
      <w:r w:rsidR="00C03447">
        <w:t xml:space="preserve"> (“usum” stands for “uncertainty summary”)</w:t>
      </w:r>
      <w:r w:rsidR="00104B2B">
        <w:t xml:space="preserve">. Prior and </w:t>
      </w:r>
      <w:r w:rsidR="00125AD6">
        <w:t>posterior</w:t>
      </w:r>
      <w:r w:rsidR="00104B2B">
        <w:t xml:space="preserve"> means, standard deviations and bounds in the</w:t>
      </w:r>
      <w:r>
        <w:t xml:space="preserve"> latter</w:t>
      </w:r>
      <w:r w:rsidR="00104B2B">
        <w:t xml:space="preserve"> file pertain to the logs (to base 10) of parameters which are log-transformed in the PEST control file. </w:t>
      </w:r>
      <w:r>
        <w:t>The</w:t>
      </w:r>
      <w:r w:rsidR="001A7491">
        <w:t>se</w:t>
      </w:r>
      <w:r>
        <w:t xml:space="preserve"> u</w:t>
      </w:r>
      <w:r w:rsidR="00104B2B">
        <w:t>pper and lower</w:t>
      </w:r>
      <w:r w:rsidR="001A7491">
        <w:t xml:space="preserve"> posterior</w:t>
      </w:r>
      <w:r w:rsidR="00104B2B">
        <w:t xml:space="preserve"> </w:t>
      </w:r>
      <w:r>
        <w:t xml:space="preserve">parameter </w:t>
      </w:r>
      <w:r w:rsidR="00104B2B">
        <w:t>bounds are calculated as the</w:t>
      </w:r>
      <w:r>
        <w:t xml:space="preserve"> parameter’s estimated or initial value (depending on whether or not inversion has been </w:t>
      </w:r>
      <w:r w:rsidR="00AA27C2">
        <w:t>carried</w:t>
      </w:r>
      <w:r>
        <w:t xml:space="preserve"> out)</w:t>
      </w:r>
      <w:r w:rsidR="00104B2B">
        <w:t xml:space="preserve"> plus </w:t>
      </w:r>
      <w:r w:rsidR="001A7491">
        <w:t>and</w:t>
      </w:r>
      <w:r w:rsidR="00104B2B">
        <w:t xml:space="preserve"> minus two standard deviations</w:t>
      </w:r>
      <w:r>
        <w:t>.</w:t>
      </w:r>
      <w:r w:rsidR="00AB1354">
        <w:t xml:space="preserve"> </w:t>
      </w:r>
      <w:r>
        <w:t>U</w:t>
      </w:r>
      <w:r w:rsidR="00AB1354">
        <w:t xml:space="preserve">nder the Gaussian assumption, </w:t>
      </w:r>
      <w:r>
        <w:t xml:space="preserve">bounds calculated in this way approximately span </w:t>
      </w:r>
      <w:r w:rsidR="00AB1354">
        <w:t>the</w:t>
      </w:r>
      <w:r>
        <w:t xml:space="preserve"> parameter’s </w:t>
      </w:r>
      <w:r w:rsidR="00AB1354">
        <w:t xml:space="preserve">95% </w:t>
      </w:r>
      <w:r w:rsidR="001A7491">
        <w:t xml:space="preserve">posterior </w:t>
      </w:r>
      <w:r w:rsidR="00AB1354">
        <w:t>confidence interval</w:t>
      </w:r>
      <w:r w:rsidR="00104B2B">
        <w:t>.</w:t>
      </w:r>
    </w:p>
    <w:p w14:paraId="203C3F36" w14:textId="56B955B8" w:rsidR="00104B2B" w:rsidRDefault="00104B2B" w:rsidP="00F53CE2">
      <w:r>
        <w:t xml:space="preserve">As well as calculating parameter uncertainties, PESTPP can also be asked to calculate </w:t>
      </w:r>
      <w:r w:rsidR="00717887">
        <w:t xml:space="preserve">the </w:t>
      </w:r>
      <w:r>
        <w:t>prior and posterior uncertainties</w:t>
      </w:r>
      <w:r w:rsidR="00717887">
        <w:t xml:space="preserve"> of some predictions</w:t>
      </w:r>
      <w:r>
        <w:t xml:space="preserve">. </w:t>
      </w:r>
      <w:r w:rsidR="003F6265">
        <w:t xml:space="preserve">This functionality is activated through use of the </w:t>
      </w:r>
      <w:r w:rsidR="003F6265">
        <w:rPr>
          <w:i/>
        </w:rPr>
        <w:t>forecasts()</w:t>
      </w:r>
      <w:r w:rsidR="003F6265">
        <w:t xml:space="preserve"> </w:t>
      </w:r>
      <w:r w:rsidR="00C63487">
        <w:t>control variable</w:t>
      </w:r>
      <w:r w:rsidR="003F6265">
        <w:t xml:space="preserve">. </w:t>
      </w:r>
      <w:r w:rsidR="00C63487">
        <w:t>The values which must be supplied for this variable</w:t>
      </w:r>
      <w:r w:rsidR="003F6265">
        <w:t xml:space="preserve"> are the names of predictions </w:t>
      </w:r>
      <w:r w:rsidR="00C63487">
        <w:t xml:space="preserve">whose </w:t>
      </w:r>
      <w:r w:rsidR="003F6265">
        <w:t>uncertaint</w:t>
      </w:r>
      <w:r w:rsidR="00C63487">
        <w:t>ies</w:t>
      </w:r>
      <w:r w:rsidR="003F6265">
        <w:t xml:space="preserve"> </w:t>
      </w:r>
      <w:r w:rsidR="00C63487">
        <w:t>are</w:t>
      </w:r>
      <w:r w:rsidR="003F6265">
        <w:t xml:space="preserve"> sought. For example </w:t>
      </w:r>
      <w:r w:rsidR="003F6265">
        <w:rPr>
          <w:i/>
        </w:rPr>
        <w:t>forecasts(ar10,ar11)</w:t>
      </w:r>
      <w:r w:rsidR="003F6265">
        <w:t xml:space="preserve"> requests that prior and predictive uncertainties be </w:t>
      </w:r>
      <w:r w:rsidR="00C63487">
        <w:t>evaluated</w:t>
      </w:r>
      <w:r w:rsidR="003F6265">
        <w:t xml:space="preserve"> for model outputs named “ar10” and “ar11”</w:t>
      </w:r>
      <w:r w:rsidR="00C63487">
        <w:t xml:space="preserve"> in the PEST control file on which PESTPP’s operations are based</w:t>
      </w:r>
      <w:r w:rsidR="003F6265">
        <w:t xml:space="preserve">. </w:t>
      </w:r>
      <w:r w:rsidR="00381210">
        <w:t>Despite the fact that the</w:t>
      </w:r>
      <w:r w:rsidR="00C63487">
        <w:t xml:space="preserve">se model outputs </w:t>
      </w:r>
      <w:r w:rsidR="004E30F1">
        <w:t>are</w:t>
      </w:r>
      <w:r w:rsidR="00381210">
        <w:t xml:space="preserve"> predictions, the</w:t>
      </w:r>
      <w:r w:rsidR="004E30F1">
        <w:t>y</w:t>
      </w:r>
      <w:r w:rsidR="00381210">
        <w:t xml:space="preserve"> </w:t>
      </w:r>
      <w:r w:rsidR="003F6265">
        <w:t xml:space="preserve">must be listed in the “observation data” section of the PEST control file; hence sensitivities of these model outputs to parameters are available </w:t>
      </w:r>
      <w:r w:rsidR="00AB1354">
        <w:t xml:space="preserve">as rows </w:t>
      </w:r>
      <w:r w:rsidR="00C20E0E">
        <w:t xml:space="preserve">of </w:t>
      </w:r>
      <w:r w:rsidR="00AB1354">
        <w:t xml:space="preserve">the </w:t>
      </w:r>
      <w:r w:rsidR="003F6265">
        <w:t xml:space="preserve">Jacobian matrix </w:t>
      </w:r>
      <w:r w:rsidR="004E30F1">
        <w:t xml:space="preserve">which is </w:t>
      </w:r>
      <w:r w:rsidR="003F6265">
        <w:t>calculated by PEST</w:t>
      </w:r>
      <w:r w:rsidR="004E30F1">
        <w:t>PP</w:t>
      </w:r>
      <w:r w:rsidR="003F6265">
        <w:t xml:space="preserve">. </w:t>
      </w:r>
      <w:r w:rsidR="000E6057">
        <w:t>M</w:t>
      </w:r>
      <w:r w:rsidR="004E30F1">
        <w:t>odel predictions</w:t>
      </w:r>
      <w:r w:rsidR="00BD34E4">
        <w:t xml:space="preserve"> </w:t>
      </w:r>
      <w:r w:rsidR="00C071F6">
        <w:t>should be</w:t>
      </w:r>
      <w:r w:rsidR="00BD34E4">
        <w:t xml:space="preserve"> endowed with weight</w:t>
      </w:r>
      <w:r w:rsidR="004E30F1">
        <w:t>s</w:t>
      </w:r>
      <w:r w:rsidR="00BD34E4">
        <w:t xml:space="preserve"> of zero</w:t>
      </w:r>
      <w:r w:rsidR="004E30F1">
        <w:t xml:space="preserve"> in </w:t>
      </w:r>
      <w:r w:rsidR="00717887">
        <w:t>a</w:t>
      </w:r>
      <w:r w:rsidR="004E30F1">
        <w:t xml:space="preserve"> PEST control file</w:t>
      </w:r>
      <w:r w:rsidR="00717887">
        <w:t>; this is because</w:t>
      </w:r>
      <w:r w:rsidR="004E30F1">
        <w:t xml:space="preserve"> predictions are not used to constrain parameters</w:t>
      </w:r>
      <w:r w:rsidR="00717887">
        <w:t>,</w:t>
      </w:r>
      <w:r w:rsidR="004E30F1">
        <w:t xml:space="preserve"> and hence do not form part of a calibration dataset</w:t>
      </w:r>
      <w:r w:rsidR="00BD34E4">
        <w:t xml:space="preserve">. </w:t>
      </w:r>
      <w:r w:rsidR="00381210">
        <w:t>(PESTPP issue</w:t>
      </w:r>
      <w:r w:rsidR="00717887">
        <w:t>s</w:t>
      </w:r>
      <w:r w:rsidR="00381210">
        <w:t xml:space="preserve"> a warning</w:t>
      </w:r>
      <w:r w:rsidR="004E30F1">
        <w:t xml:space="preserve"> message</w:t>
      </w:r>
      <w:r w:rsidR="00381210">
        <w:t xml:space="preserve"> if this is not the case.) The uncertainties and lower/upper bounds of predictions</w:t>
      </w:r>
      <w:r w:rsidR="00AC0A09">
        <w:t xml:space="preserve"> that are specified in this way</w:t>
      </w:r>
      <w:r w:rsidR="00381210">
        <w:t xml:space="preserve"> are listed at the end of the PEST</w:t>
      </w:r>
      <w:r w:rsidR="00AC0A09">
        <w:t>PP</w:t>
      </w:r>
      <w:r w:rsidR="00381210">
        <w:t xml:space="preserve"> </w:t>
      </w:r>
      <w:r w:rsidR="004E30F1">
        <w:t>run record</w:t>
      </w:r>
      <w:r w:rsidR="00381210">
        <w:t xml:space="preserve"> file</w:t>
      </w:r>
      <w:r w:rsidR="00C071F6">
        <w:t>,</w:t>
      </w:r>
      <w:r w:rsidR="008C2A54">
        <w:t xml:space="preserve"> and </w:t>
      </w:r>
      <w:r w:rsidR="004E30F1">
        <w:t>in</w:t>
      </w:r>
      <w:r w:rsidR="008C2A54">
        <w:t xml:space="preserve"> a</w:t>
      </w:r>
      <w:r w:rsidR="004E30F1">
        <w:t xml:space="preserve"> comma-delimited file</w:t>
      </w:r>
      <w:r w:rsidR="008C2A54">
        <w:t xml:space="preserve"> named </w:t>
      </w:r>
      <w:r w:rsidR="008C2A54" w:rsidRPr="008C2A54">
        <w:rPr>
          <w:i/>
        </w:rPr>
        <w:t>case.pred.usum.csv</w:t>
      </w:r>
      <w:r w:rsidR="00381210">
        <w:t xml:space="preserve">. </w:t>
      </w:r>
      <w:r w:rsidR="004E30F1">
        <w:t>Posterior</w:t>
      </w:r>
      <w:r w:rsidR="00AC0A09">
        <w:t xml:space="preserve"> predictive</w:t>
      </w:r>
      <w:r w:rsidR="00381210">
        <w:t xml:space="preserve"> lower and upper bounds are calculated</w:t>
      </w:r>
      <w:r w:rsidR="004E30F1">
        <w:t xml:space="preserve"> by subtracting and adding</w:t>
      </w:r>
      <w:r w:rsidR="00381210">
        <w:t xml:space="preserve"> two standard deviations </w:t>
      </w:r>
      <w:r w:rsidR="004E30F1">
        <w:t>from/to</w:t>
      </w:r>
      <w:r w:rsidR="00381210">
        <w:t xml:space="preserve"> the value of the prediction as calculated by the model using </w:t>
      </w:r>
      <w:r w:rsidR="00AC0A09">
        <w:t>initial or estimated</w:t>
      </w:r>
      <w:r w:rsidR="00381210">
        <w:t xml:space="preserve"> parameter values.</w:t>
      </w:r>
      <w:r w:rsidR="004E30F1">
        <w:t xml:space="preserve"> </w:t>
      </w:r>
    </w:p>
    <w:p w14:paraId="4251C120" w14:textId="77777777" w:rsidR="00B36614" w:rsidRDefault="00B36614" w:rsidP="00C03447">
      <w:pPr>
        <w:pStyle w:val="Heading3"/>
      </w:pPr>
      <w:bookmarkStart w:id="2005" w:name="_Toc520535251"/>
      <w:r>
        <w:lastRenderedPageBreak/>
        <w:t>6.2.9 Model Run Failure</w:t>
      </w:r>
      <w:bookmarkEnd w:id="2005"/>
    </w:p>
    <w:p w14:paraId="556ABF8A" w14:textId="7C7A08BC" w:rsidR="00B36614" w:rsidRDefault="00CC28A5" w:rsidP="00B36614">
      <w:r>
        <w:t xml:space="preserve">The inversion process implemented by </w:t>
      </w:r>
      <w:r w:rsidR="00B36614">
        <w:t xml:space="preserve">PESTPP </w:t>
      </w:r>
      <w:r>
        <w:t xml:space="preserve">is an </w:t>
      </w:r>
      <w:r w:rsidR="00B36614">
        <w:t>iterative procedure</w:t>
      </w:r>
      <w:r>
        <w:t>.</w:t>
      </w:r>
      <w:r w:rsidR="00B36614">
        <w:t xml:space="preserve"> </w:t>
      </w:r>
      <w:r>
        <w:t>E</w:t>
      </w:r>
      <w:r w:rsidR="00B36614">
        <w:t>ach iteration is subdivided into two parts. Finite-difference derivatives are calculated in the first part</w:t>
      </w:r>
      <w:r>
        <w:t xml:space="preserve"> of each iteration</w:t>
      </w:r>
      <w:r w:rsidR="00B36614">
        <w:t xml:space="preserve">; parameter upgrades are calculated and tested </w:t>
      </w:r>
      <w:r w:rsidR="00D52AA4">
        <w:t>in</w:t>
      </w:r>
      <w:r w:rsidR="00B36614">
        <w:t xml:space="preserve"> the second part. Model run failure is much more likely</w:t>
      </w:r>
      <w:r>
        <w:t xml:space="preserve"> to occur</w:t>
      </w:r>
      <w:r w:rsidR="00B36614">
        <w:t xml:space="preserve"> during the second of these </w:t>
      </w:r>
      <w:r w:rsidR="00D52AA4">
        <w:t>parts</w:t>
      </w:r>
      <w:r w:rsidR="00B36614">
        <w:t xml:space="preserve"> than in the first</w:t>
      </w:r>
      <w:r w:rsidR="00C071F6">
        <w:t xml:space="preserve"> of these parts</w:t>
      </w:r>
      <w:r w:rsidR="00B36614">
        <w:t xml:space="preserve"> as parameter values may vary significantly from model run to model run</w:t>
      </w:r>
      <w:r w:rsidR="00C071F6">
        <w:t xml:space="preserve"> in the latter case</w:t>
      </w:r>
      <w:r w:rsidR="00B36614">
        <w:t xml:space="preserve">. Where an updated parameter set precipitates model run failure, </w:t>
      </w:r>
      <w:r w:rsidR="00D52AA4">
        <w:t xml:space="preserve">PESTPP deems </w:t>
      </w:r>
      <w:r w:rsidR="00B36614">
        <w:t>the objective function to be very high</w:t>
      </w:r>
      <w:r w:rsidR="00D52AA4">
        <w:t xml:space="preserve">; the offending parameter set is therefore </w:t>
      </w:r>
      <w:r>
        <w:t>judged</w:t>
      </w:r>
      <w:r w:rsidR="00D52AA4">
        <w:t xml:space="preserve"> to be </w:t>
      </w:r>
      <w:r w:rsidR="00B36614">
        <w:t xml:space="preserve">far from optimal. </w:t>
      </w:r>
    </w:p>
    <w:p w14:paraId="7B4305F1" w14:textId="6A06B9F4" w:rsidR="00B36614" w:rsidRDefault="00B36614" w:rsidP="00B36614">
      <w:r>
        <w:t>Model run failure during finite difference derivatives calculation is more worrisome, for a single parameter undergoes only an incremental change</w:t>
      </w:r>
      <w:r w:rsidR="00C071F6">
        <w:t xml:space="preserve"> from its current value</w:t>
      </w:r>
      <w:r>
        <w:t xml:space="preserve"> for each model run. A strategy for handling failed model runs under these circumstances is to</w:t>
      </w:r>
      <w:r w:rsidR="00300987">
        <w:t xml:space="preserve"> omit this parameter from the inversion process for the</w:t>
      </w:r>
      <w:r w:rsidR="00C071F6">
        <w:t xml:space="preserve"> remainder of the</w:t>
      </w:r>
      <w:r w:rsidR="00300987">
        <w:t xml:space="preserve"> current iteration, effectively freezing it at its current value.</w:t>
      </w:r>
      <w:r>
        <w:t xml:space="preserve"> </w:t>
      </w:r>
      <w:r w:rsidR="00CC28A5">
        <w:t>On some occasions</w:t>
      </w:r>
      <w:r w:rsidR="00D52AA4">
        <w:t xml:space="preserve">, </w:t>
      </w:r>
      <w:r>
        <w:t>this may be a shortsighted strategy, for if incremental variation of one parameter instigates model run failure, incremental variation of another parameter may do the same. A</w:t>
      </w:r>
      <w:r w:rsidR="00CC28A5">
        <w:t>n alternative strategy is</w:t>
      </w:r>
      <w:r>
        <w:t xml:space="preserve"> to abandon the inversion process</w:t>
      </w:r>
      <w:r w:rsidR="00D52AA4">
        <w:t xml:space="preserve"> </w:t>
      </w:r>
      <w:r>
        <w:t>as the likelihood of further parameter improvement has been caste into doubt.</w:t>
      </w:r>
    </w:p>
    <w:p w14:paraId="5547F592" w14:textId="773884D4" w:rsidR="00B36614" w:rsidRDefault="00B36614" w:rsidP="00B36614">
      <w:r>
        <w:t xml:space="preserve">The </w:t>
      </w:r>
      <w:r>
        <w:rPr>
          <w:i/>
        </w:rPr>
        <w:t>der_forgive()</w:t>
      </w:r>
      <w:r>
        <w:t xml:space="preserve"> control variable can be used to govern </w:t>
      </w:r>
      <w:r w:rsidR="00D52AA4">
        <w:t>PESTPP’s behavior under these circumstances</w:t>
      </w:r>
      <w:r>
        <w:t>. It must be supplied as</w:t>
      </w:r>
      <w:r w:rsidR="00D52AA4">
        <w:t xml:space="preserve"> either </w:t>
      </w:r>
      <w:r w:rsidR="00D52AA4" w:rsidRPr="00D52AA4">
        <w:rPr>
          <w:i/>
        </w:rPr>
        <w:t>true</w:t>
      </w:r>
      <w:r w:rsidR="00D52AA4">
        <w:t xml:space="preserve"> or </w:t>
      </w:r>
      <w:r w:rsidR="00D52AA4" w:rsidRPr="00D52AA4">
        <w:rPr>
          <w:i/>
        </w:rPr>
        <w:t>false</w:t>
      </w:r>
      <w:r w:rsidR="00D52AA4">
        <w:t>.</w:t>
      </w:r>
      <w:r>
        <w:t xml:space="preserve"> If it is supplied as</w:t>
      </w:r>
      <w:r w:rsidR="00D52AA4">
        <w:t xml:space="preserve"> </w:t>
      </w:r>
      <w:r w:rsidR="00D52AA4" w:rsidRPr="00D52AA4">
        <w:rPr>
          <w:i/>
        </w:rPr>
        <w:t>true</w:t>
      </w:r>
      <w:r>
        <w:t xml:space="preserve"> (its default</w:t>
      </w:r>
      <w:r w:rsidR="00D52AA4">
        <w:t xml:space="preserve"> value</w:t>
      </w:r>
      <w:r>
        <w:t>) then model run failure</w:t>
      </w:r>
      <w:r w:rsidR="00D52AA4">
        <w:t xml:space="preserve"> when finite difference derivatives are being calculated</w:t>
      </w:r>
      <w:r>
        <w:t xml:space="preserve"> is accommodated</w:t>
      </w:r>
      <w:r w:rsidR="00C071F6">
        <w:t xml:space="preserve"> using the first of the above alternatives</w:t>
      </w:r>
      <w:r w:rsidR="00D52AA4">
        <w:t>, that is through</w:t>
      </w:r>
      <w:r w:rsidR="00C071F6">
        <w:t xml:space="preserve"> temporary </w:t>
      </w:r>
      <w:r w:rsidR="00F90CDB">
        <w:t>freezing</w:t>
      </w:r>
      <w:r w:rsidR="00C071F6">
        <w:t xml:space="preserve"> of the parameter at its current value.</w:t>
      </w:r>
      <w:r>
        <w:t xml:space="preserve"> </w:t>
      </w:r>
      <w:r w:rsidR="00D52AA4">
        <w:t>However i</w:t>
      </w:r>
      <w:r>
        <w:t xml:space="preserve">f it supplied as </w:t>
      </w:r>
      <w:r w:rsidRPr="00D52AA4">
        <w:rPr>
          <w:i/>
        </w:rPr>
        <w:t>false</w:t>
      </w:r>
      <w:r>
        <w:t>, then model run failure during calculation of</w:t>
      </w:r>
      <w:r w:rsidR="00C071F6">
        <w:t xml:space="preserve"> finite-difference</w:t>
      </w:r>
      <w:r>
        <w:t xml:space="preserve"> derivatives precip</w:t>
      </w:r>
      <w:r w:rsidR="00125AD6">
        <w:t>it</w:t>
      </w:r>
      <w:r>
        <w:t>ate</w:t>
      </w:r>
      <w:r w:rsidR="00CC28A5">
        <w:t>s</w:t>
      </w:r>
      <w:r>
        <w:t xml:space="preserve"> cessation of </w:t>
      </w:r>
      <w:r w:rsidR="00D52AA4">
        <w:t xml:space="preserve">PESTPP </w:t>
      </w:r>
      <w:r>
        <w:t>execution.</w:t>
      </w:r>
    </w:p>
    <w:p w14:paraId="44A4C82B" w14:textId="77777777" w:rsidR="00CC28A5" w:rsidRDefault="00CC28A5" w:rsidP="00CC28A5">
      <w:pPr>
        <w:pStyle w:val="Heading3"/>
      </w:pPr>
      <w:bookmarkStart w:id="2006" w:name="_Toc520535252"/>
      <w:r>
        <w:t>6.2.10 Composite Parameter Sensitivities</w:t>
      </w:r>
      <w:bookmarkEnd w:id="2006"/>
    </w:p>
    <w:p w14:paraId="009FE334" w14:textId="06B6EB8B" w:rsidR="00CC28A5" w:rsidRDefault="00CC28A5" w:rsidP="00CC28A5">
      <w:r>
        <w:t xml:space="preserve">PESTPP records composite parameter sensitivities in a file named </w:t>
      </w:r>
      <w:r>
        <w:rPr>
          <w:i/>
        </w:rPr>
        <w:t>case.sen</w:t>
      </w:r>
      <w:r>
        <w:t xml:space="preserve"> where </w:t>
      </w:r>
      <w:r>
        <w:rPr>
          <w:i/>
        </w:rPr>
        <w:t>case</w:t>
      </w:r>
      <w:r>
        <w:t xml:space="preserve"> is the filename base of the PEST control file. These are recorded during each iteration of the inversion process. Two composite parameter sensitivities are recorded. The first is the </w:t>
      </w:r>
      <w:r>
        <w:rPr>
          <w:i/>
        </w:rPr>
        <w:t>csp</w:t>
      </w:r>
      <w:r>
        <w:t xml:space="preserve"> statistic of Doherty (2015)</w:t>
      </w:r>
      <w:r w:rsidR="00FD2CE7">
        <w:t>,</w:t>
      </w:r>
      <w:r>
        <w:t xml:space="preserve"> calculated using the equation</w:t>
      </w:r>
    </w:p>
    <w:p w14:paraId="10DC039B" w14:textId="77777777" w:rsidR="00CC28A5" w:rsidRDefault="00CC28A5" w:rsidP="00CC28A5">
      <w:r>
        <w:tab/>
      </w:r>
      <m:oMath>
        <m:sSub>
          <m:sSubPr>
            <m:ctrlPr>
              <w:rPr>
                <w:rFonts w:ascii="Cambria Math" w:hAnsi="Cambria Math"/>
                <w:i/>
              </w:rPr>
            </m:ctrlPr>
          </m:sSubPr>
          <m:e>
            <m:r>
              <w:rPr>
                <w:rFonts w:ascii="Cambria Math" w:hAnsi="Cambria Math"/>
              </w:rPr>
              <m:t>csp</m:t>
            </m:r>
          </m:e>
          <m:sub>
            <m:r>
              <w:rPr>
                <w:rFonts w:ascii="Cambria Math" w:hAnsi="Cambria Math"/>
              </w:rPr>
              <m:t>i</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b"/>
                          </m:rPr>
                          <w:rPr>
                            <w:rFonts w:ascii="Cambria Math" w:hAnsi="Cambria Math"/>
                          </w:rPr>
                          <m:t>J</m:t>
                        </m:r>
                      </m:e>
                      <m:sup>
                        <m:r>
                          <m:rPr>
                            <m:sty m:val="p"/>
                          </m:rPr>
                          <w:rPr>
                            <w:rFonts w:ascii="Cambria Math" w:hAnsi="Cambria Math"/>
                          </w:rPr>
                          <m:t>t</m:t>
                        </m:r>
                      </m:sup>
                    </m:sSup>
                    <m:r>
                      <m:rPr>
                        <m:sty m:val="b"/>
                      </m:rPr>
                      <w:rPr>
                        <w:rFonts w:ascii="Cambria Math" w:hAnsi="Cambria Math"/>
                      </w:rPr>
                      <m:t>QJ</m:t>
                    </m:r>
                  </m:e>
                </m:d>
              </m:e>
              <m:sub>
                <m:r>
                  <w:rPr>
                    <w:rFonts w:ascii="Cambria Math" w:hAnsi="Cambria Math"/>
                  </w:rPr>
                  <m:t>ii</m:t>
                </m:r>
              </m:sub>
              <m:sup>
                <m:r>
                  <w:rPr>
                    <w:rFonts w:ascii="Cambria Math" w:hAnsi="Cambria Math"/>
                  </w:rPr>
                  <m:t>½</m:t>
                </m:r>
              </m:sup>
            </m:sSubSup>
          </m:num>
          <m:den>
            <m:r>
              <w:rPr>
                <w:rFonts w:ascii="Cambria Math" w:hAnsi="Cambria Math"/>
              </w:rPr>
              <m:t>n</m:t>
            </m:r>
          </m:den>
        </m:f>
        <m:r>
          <w:rPr>
            <w:rFonts w:ascii="Cambria Math" w:hAnsi="Cambria Math"/>
          </w:rPr>
          <m:t xml:space="preserve">  </m:t>
        </m:r>
      </m:oMath>
      <w:r>
        <w:t xml:space="preserve">        </w:t>
      </w:r>
      <w:r>
        <w:tab/>
      </w:r>
      <w:r>
        <w:tab/>
      </w:r>
      <w:r>
        <w:tab/>
      </w:r>
      <w:r>
        <w:tab/>
      </w:r>
      <w:r>
        <w:tab/>
      </w:r>
      <w:r>
        <w:tab/>
      </w:r>
      <w:r>
        <w:tab/>
      </w:r>
      <w:r>
        <w:tab/>
        <w:t>(6.18)</w:t>
      </w:r>
    </w:p>
    <w:p w14:paraId="6383103F" w14:textId="16FAAAF5" w:rsidR="00CC28A5" w:rsidRDefault="00CC28A5" w:rsidP="00CC28A5">
      <w:r>
        <w:t xml:space="preserve">where </w:t>
      </w:r>
      <w:r w:rsidRPr="00DF0506">
        <w:rPr>
          <w:b/>
        </w:rPr>
        <w:t>J</w:t>
      </w:r>
      <w:r>
        <w:t xml:space="preserve"> is the Jacobian matrix, </w:t>
      </w:r>
      <w:r w:rsidRPr="00DF0506">
        <w:rPr>
          <w:b/>
        </w:rPr>
        <w:t>Q</w:t>
      </w:r>
      <w:r>
        <w:t xml:space="preserve"> is the weight matrix and </w:t>
      </w:r>
      <w:r>
        <w:rPr>
          <w:i/>
        </w:rPr>
        <w:t>n</w:t>
      </w:r>
      <w:r>
        <w:t xml:space="preserve"> is the number of non-zero</w:t>
      </w:r>
      <w:r w:rsidR="00FD2CE7">
        <w:t>-</w:t>
      </w:r>
      <w:r>
        <w:t>weighted observations. PESTPP also records the composite scaled sensitivity of Hill and Tiedeman (2007) in this same file; see that text for details of its computation. Where regularization is employed in the inversion process, two sets of these two composite sensitivities are calculated. Regularization observations and prior information equations are included in one of them, while these are excluded from the other. Where they are included, the weights applied to regularization are multiplied by the current regularization weight factor.</w:t>
      </w:r>
    </w:p>
    <w:p w14:paraId="36133C68" w14:textId="77777777" w:rsidR="00381210" w:rsidRDefault="00C03447" w:rsidP="00C03447">
      <w:pPr>
        <w:pStyle w:val="Heading3"/>
      </w:pPr>
      <w:bookmarkStart w:id="2007" w:name="_Toc520535253"/>
      <w:r>
        <w:t>6.2.</w:t>
      </w:r>
      <w:r w:rsidR="00B36614">
        <w:t>1</w:t>
      </w:r>
      <w:r w:rsidR="00740CF0">
        <w:t>1</w:t>
      </w:r>
      <w:r>
        <w:t xml:space="preserve"> Other Controls</w:t>
      </w:r>
      <w:bookmarkEnd w:id="2007"/>
    </w:p>
    <w:p w14:paraId="1B013926" w14:textId="6716B5BE" w:rsidR="00C67BD8" w:rsidRPr="003E2E01" w:rsidRDefault="00C67BD8" w:rsidP="00C67BD8">
      <w:r>
        <w:t xml:space="preserve">If the control variable </w:t>
      </w:r>
      <w:r>
        <w:rPr>
          <w:i/>
        </w:rPr>
        <w:t>iteration_summary()</w:t>
      </w:r>
      <w:r>
        <w:t xml:space="preserve"> is set to </w:t>
      </w:r>
      <w:r w:rsidRPr="00D52AA4">
        <w:rPr>
          <w:i/>
        </w:rPr>
        <w:t>true</w:t>
      </w:r>
      <w:r>
        <w:t>, then PESTPP records</w:t>
      </w:r>
      <w:r w:rsidR="00D52AA4">
        <w:t xml:space="preserve"> (and continually updates)</w:t>
      </w:r>
      <w:r>
        <w:t xml:space="preserve"> a</w:t>
      </w:r>
      <w:r w:rsidR="00D52AA4">
        <w:t xml:space="preserve"> comma-delimited</w:t>
      </w:r>
      <w:r>
        <w:t xml:space="preserve"> file named </w:t>
      </w:r>
      <w:r>
        <w:rPr>
          <w:i/>
        </w:rPr>
        <w:t>case.upg.csv</w:t>
      </w:r>
      <w:r>
        <w:t xml:space="preserve"> (where “upg” stands for “upgrade”). This </w:t>
      </w:r>
      <w:r w:rsidR="00EE4048">
        <w:t>file lists</w:t>
      </w:r>
      <w:r>
        <w:t xml:space="preserve"> the values of parameters used </w:t>
      </w:r>
      <w:r w:rsidR="00EE4048">
        <w:t>for</w:t>
      </w:r>
      <w:r>
        <w:t xml:space="preserve"> every model run in which parameter upgrades </w:t>
      </w:r>
      <w:r w:rsidR="00EE4048">
        <w:t>are</w:t>
      </w:r>
      <w:r>
        <w:t xml:space="preserve"> tested. </w:t>
      </w:r>
      <w:r w:rsidR="00EE4048">
        <w:t>I</w:t>
      </w:r>
      <w:r>
        <w:t>teration number</w:t>
      </w:r>
      <w:r w:rsidR="00EE4048">
        <w:t>s</w:t>
      </w:r>
      <w:r>
        <w:t>, lambda value</w:t>
      </w:r>
      <w:r w:rsidR="00EE4048">
        <w:t>s</w:t>
      </w:r>
      <w:r>
        <w:t xml:space="preserve"> and</w:t>
      </w:r>
      <w:r w:rsidR="00EE4048">
        <w:t xml:space="preserve"> fractional</w:t>
      </w:r>
      <w:r>
        <w:t xml:space="preserve"> length</w:t>
      </w:r>
      <w:r w:rsidR="00EE4048">
        <w:t>s</w:t>
      </w:r>
      <w:r>
        <w:t xml:space="preserve"> along </w:t>
      </w:r>
      <w:r w:rsidR="00EE4048">
        <w:t>parameter</w:t>
      </w:r>
      <w:r>
        <w:t xml:space="preserve"> upgrade </w:t>
      </w:r>
      <w:r w:rsidR="00EE4048">
        <w:t>vectors</w:t>
      </w:r>
      <w:r>
        <w:t xml:space="preserve"> are</w:t>
      </w:r>
      <w:r w:rsidR="00EE4048">
        <w:t xml:space="preserve"> also</w:t>
      </w:r>
      <w:r>
        <w:t xml:space="preserve"> recorded</w:t>
      </w:r>
      <w:r w:rsidR="00EE4048">
        <w:t xml:space="preserve"> in this file</w:t>
      </w:r>
      <w:r>
        <w:t>.</w:t>
      </w:r>
      <w:r w:rsidR="0017497C">
        <w:t xml:space="preserve"> </w:t>
      </w:r>
      <w:r w:rsidR="00740CF0">
        <w:t>PESTPP</w:t>
      </w:r>
      <w:r w:rsidR="0017497C">
        <w:t xml:space="preserve"> also records files named </w:t>
      </w:r>
      <w:r w:rsidR="0017497C" w:rsidRPr="0017497C">
        <w:rPr>
          <w:i/>
        </w:rPr>
        <w:t>case.ipar</w:t>
      </w:r>
      <w:r w:rsidR="0017497C">
        <w:t xml:space="preserve">, </w:t>
      </w:r>
      <w:r w:rsidR="0017497C" w:rsidRPr="0017497C">
        <w:rPr>
          <w:i/>
        </w:rPr>
        <w:t>case.iobj</w:t>
      </w:r>
      <w:r w:rsidR="003E2E01">
        <w:t>,</w:t>
      </w:r>
      <w:r w:rsidR="00DD1CFC">
        <w:t xml:space="preserve"> </w:t>
      </w:r>
      <w:r w:rsidR="00DD1CFC" w:rsidRPr="00DD1CFC">
        <w:rPr>
          <w:i/>
        </w:rPr>
        <w:t>case.isen</w:t>
      </w:r>
      <w:r w:rsidR="001C1EA7">
        <w:t xml:space="preserve"> </w:t>
      </w:r>
      <w:r w:rsidR="003E2E01">
        <w:t xml:space="preserve">and </w:t>
      </w:r>
      <w:r w:rsidR="003E2E01" w:rsidRPr="003E2E01">
        <w:rPr>
          <w:i/>
        </w:rPr>
        <w:t>case.rid</w:t>
      </w:r>
      <w:r w:rsidR="003E2E01">
        <w:t xml:space="preserve">. The first three of these are comma-delimited files; they </w:t>
      </w:r>
      <w:r w:rsidR="001C1EA7">
        <w:t>list iteration-specific values of parameters, objective function</w:t>
      </w:r>
      <w:r w:rsidR="00740CF0">
        <w:t xml:space="preserve"> components</w:t>
      </w:r>
      <w:r w:rsidR="001C1EA7">
        <w:t xml:space="preserve"> and composite parameter </w:t>
      </w:r>
      <w:r w:rsidR="001C1EA7">
        <w:lastRenderedPageBreak/>
        <w:t>sensitivities respectively.</w:t>
      </w:r>
      <w:r w:rsidR="003E2E01">
        <w:t xml:space="preserve"> </w:t>
      </w:r>
      <w:r w:rsidR="00FD2CE7">
        <w:rPr>
          <w:i/>
        </w:rPr>
        <w:t>c</w:t>
      </w:r>
      <w:r w:rsidR="003E2E01">
        <w:rPr>
          <w:i/>
        </w:rPr>
        <w:t>ase.rid</w:t>
      </w:r>
      <w:r w:rsidR="003E2E01">
        <w:t xml:space="preserve"> links model runs undertaken for derivatives calculation to run identifiers in the parallel run management file</w:t>
      </w:r>
      <w:r w:rsidR="00740CF0">
        <w:t>;</w:t>
      </w:r>
      <w:r w:rsidR="003E2E01">
        <w:t xml:space="preserve"> </w:t>
      </w:r>
      <w:r w:rsidR="00740CF0">
        <w:t>a</w:t>
      </w:r>
      <w:r w:rsidR="003E2E01">
        <w:t xml:space="preserve"> user can thus be informed of the worker that undertook a particular finite-difference model run.</w:t>
      </w:r>
    </w:p>
    <w:p w14:paraId="18FA38B4" w14:textId="77777777" w:rsidR="007D30BF" w:rsidRDefault="00740CF0" w:rsidP="00C67BD8">
      <w:r>
        <w:t>If</w:t>
      </w:r>
      <w:r w:rsidR="00EE4048">
        <w:t xml:space="preserve"> the</w:t>
      </w:r>
      <w:r w:rsidR="00C67BD8">
        <w:t xml:space="preserve"> </w:t>
      </w:r>
      <w:r w:rsidR="00C67BD8">
        <w:rPr>
          <w:i/>
        </w:rPr>
        <w:t>jac_scale()</w:t>
      </w:r>
      <w:r w:rsidR="00C67BD8">
        <w:t xml:space="preserve"> </w:t>
      </w:r>
      <w:r w:rsidR="00EE4048">
        <w:t>control variable</w:t>
      </w:r>
      <w:r>
        <w:t xml:space="preserve"> is set</w:t>
      </w:r>
      <w:r w:rsidR="00EE4048">
        <w:t xml:space="preserve"> </w:t>
      </w:r>
      <w:r w:rsidR="00C67BD8">
        <w:t xml:space="preserve">to </w:t>
      </w:r>
      <w:r w:rsidR="00C67BD8" w:rsidRPr="00EE4048">
        <w:rPr>
          <w:i/>
        </w:rPr>
        <w:t>true</w:t>
      </w:r>
      <w:r w:rsidR="00C67BD8">
        <w:t>, the equations that are used for calculating parameter upgrade</w:t>
      </w:r>
      <w:r w:rsidR="00554909">
        <w:t>s</w:t>
      </w:r>
      <w:r w:rsidR="00C67BD8">
        <w:t xml:space="preserve"> are</w:t>
      </w:r>
      <w:r w:rsidR="00EE4048">
        <w:t xml:space="preserve"> slightly</w:t>
      </w:r>
      <w:r w:rsidR="00C67BD8">
        <w:t xml:space="preserve"> modified from those presented in </w:t>
      </w:r>
      <w:r w:rsidR="00EE4048">
        <w:t>section</w:t>
      </w:r>
      <w:r w:rsidR="00C67BD8">
        <w:t xml:space="preserve"> 6.2.1. </w:t>
      </w:r>
      <w:r w:rsidR="00EE4048">
        <w:t>Prior to estimation, p</w:t>
      </w:r>
      <w:r w:rsidR="00C67BD8">
        <w:t xml:space="preserve">arameters are </w:t>
      </w:r>
      <w:r w:rsidR="007D30BF">
        <w:t>scaled by their sensitivities</w:t>
      </w:r>
      <w:r w:rsidR="00554909">
        <w:t>.</w:t>
      </w:r>
      <w:r w:rsidR="00EE4048">
        <w:t xml:space="preserve"> </w:t>
      </w:r>
      <w:r>
        <w:t>Estimated s</w:t>
      </w:r>
      <w:r w:rsidR="00EE4048">
        <w:t>caled parameters then undergo post-</w:t>
      </w:r>
      <w:r w:rsidR="00554909">
        <w:t>estimation</w:t>
      </w:r>
      <w:r w:rsidR="00EE4048">
        <w:t xml:space="preserve"> back</w:t>
      </w:r>
      <w:r>
        <w:t>-</w:t>
      </w:r>
      <w:r w:rsidR="00EE4048">
        <w:t>transformation</w:t>
      </w:r>
      <w:r>
        <w:t>;</w:t>
      </w:r>
      <w:r w:rsidR="007D30BF">
        <w:t xml:space="preserve"> </w:t>
      </w:r>
      <w:r>
        <w:t>s</w:t>
      </w:r>
      <w:r w:rsidR="007D30BF">
        <w:t xml:space="preserve">ee equation 5.4.6 of Doherty (2015). This </w:t>
      </w:r>
      <w:r w:rsidR="00EE4048">
        <w:t xml:space="preserve">strategy can reduce </w:t>
      </w:r>
      <w:r w:rsidR="007D30BF">
        <w:t>numerical</w:t>
      </w:r>
      <w:r w:rsidR="00EE4048">
        <w:t xml:space="preserve"> errors in </w:t>
      </w:r>
      <w:r w:rsidR="007D30BF">
        <w:t>some instances; however it can also</w:t>
      </w:r>
      <w:r w:rsidR="00EE4048">
        <w:t xml:space="preserve"> increase computation times.</w:t>
      </w:r>
      <w:r w:rsidR="007D30BF">
        <w:t xml:space="preserve"> </w:t>
      </w:r>
      <w:r w:rsidR="00EE4048">
        <w:t>T</w:t>
      </w:r>
      <w:r w:rsidR="007D30BF">
        <w:t xml:space="preserve">he default value for </w:t>
      </w:r>
      <w:r w:rsidR="007D30BF">
        <w:rPr>
          <w:i/>
        </w:rPr>
        <w:t>jac_scale()</w:t>
      </w:r>
      <w:r w:rsidR="007D30BF">
        <w:t xml:space="preserve"> is </w:t>
      </w:r>
      <w:r w:rsidR="00624ECE" w:rsidRPr="00EE4048">
        <w:rPr>
          <w:i/>
        </w:rPr>
        <w:t>true</w:t>
      </w:r>
      <w:r w:rsidR="007D30BF">
        <w:t>.</w:t>
      </w:r>
    </w:p>
    <w:p w14:paraId="525E1952" w14:textId="77777777" w:rsidR="002663E9" w:rsidRDefault="002663E9" w:rsidP="00C9620B">
      <w:pPr>
        <w:pStyle w:val="Heading3"/>
      </w:pPr>
      <w:bookmarkStart w:id="2008" w:name="_Toc520535254"/>
      <w:r>
        <w:t>6.2.1</w:t>
      </w:r>
      <w:r w:rsidR="00740CF0">
        <w:t>2</w:t>
      </w:r>
      <w:r>
        <w:t xml:space="preserve"> Running PESTPP</w:t>
      </w:r>
      <w:bookmarkEnd w:id="2008"/>
    </w:p>
    <w:p w14:paraId="7EFE4703" w14:textId="34B98443" w:rsidR="002663E9" w:rsidRPr="002663E9" w:rsidRDefault="002663E9" w:rsidP="002663E9">
      <w:r>
        <w:t>See section 5 of this manual for how to run PESTPP</w:t>
      </w:r>
      <w:r w:rsidR="00FD2CE7">
        <w:t>. As is described in that section,</w:t>
      </w:r>
      <w:r>
        <w:t xml:space="preserve"> </w:t>
      </w:r>
      <w:r w:rsidR="004E0E61">
        <w:t>model runs</w:t>
      </w:r>
      <w:r w:rsidR="00FD2CE7">
        <w:t xml:space="preserve"> can be</w:t>
      </w:r>
      <w:r w:rsidR="004E0E61">
        <w:t xml:space="preserve"> undertaken in series </w:t>
      </w:r>
      <w:r w:rsidR="00FD2CE7">
        <w:t xml:space="preserve">or </w:t>
      </w:r>
      <w:r w:rsidR="004E0E61">
        <w:t>in parallel. In either case, a</w:t>
      </w:r>
      <w:r>
        <w:t xml:space="preserve"> prematurely terminated PESTPP run </w:t>
      </w:r>
      <w:r w:rsidR="004E0E61">
        <w:t>can be restarted by commencing PESTPP execution using the “/r” command line switch.</w:t>
      </w:r>
    </w:p>
    <w:p w14:paraId="7BF73154" w14:textId="77777777" w:rsidR="00C9620B" w:rsidRDefault="00C9620B" w:rsidP="00C9620B">
      <w:pPr>
        <w:pStyle w:val="Heading3"/>
      </w:pPr>
      <w:bookmarkStart w:id="2009" w:name="_Toc520535255"/>
      <w:r>
        <w:t>6.2.1</w:t>
      </w:r>
      <w:r w:rsidR="00740CF0">
        <w:t>3</w:t>
      </w:r>
      <w:r>
        <w:t xml:space="preserve"> PESTPP Output Files</w:t>
      </w:r>
      <w:bookmarkEnd w:id="2009"/>
    </w:p>
    <w:p w14:paraId="552C4B71" w14:textId="77777777" w:rsidR="00C9620B" w:rsidRDefault="00C9620B" w:rsidP="00C9620B">
      <w:r>
        <w:t xml:space="preserve">The following table </w:t>
      </w:r>
      <w:r w:rsidR="00682AE9">
        <w:t>summarizes</w:t>
      </w:r>
      <w:r>
        <w:t xml:space="preserve"> the contents of file</w:t>
      </w:r>
      <w:r w:rsidR="00FD5A6C">
        <w:t>s</w:t>
      </w:r>
      <w:r>
        <w:t xml:space="preserve"> that are recorded by PESTPP</w:t>
      </w:r>
      <w:r w:rsidR="00FD5A6C">
        <w:t xml:space="preserve"> when it is asked to undertake highly-parameterized inversion</w:t>
      </w:r>
      <w:r>
        <w:t>.</w:t>
      </w:r>
      <w:r w:rsidR="00682AE9">
        <w:t xml:space="preserve"> </w:t>
      </w:r>
      <w:r w:rsidR="00FD5A6C">
        <w:t>Most</w:t>
      </w:r>
      <w:r w:rsidR="00682AE9">
        <w:t xml:space="preserve"> of these have been discussed above.</w:t>
      </w:r>
      <w:r>
        <w:t xml:space="preserve"> It is assumed that the PEST control file on which the inversion process is based is named </w:t>
      </w:r>
      <w:r>
        <w:rPr>
          <w:i/>
        </w:rPr>
        <w:t>case.pst</w:t>
      </w:r>
      <w:r>
        <w:t>.</w:t>
      </w:r>
      <w:r w:rsidR="00C63487">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2"/>
        <w:gridCol w:w="6254"/>
      </w:tblGrid>
      <w:tr w:rsidR="00C9620B" w14:paraId="404BD663" w14:textId="77777777" w:rsidTr="00C40A21">
        <w:trPr>
          <w:cantSplit/>
        </w:trPr>
        <w:tc>
          <w:tcPr>
            <w:tcW w:w="2802" w:type="dxa"/>
            <w:shd w:val="clear" w:color="auto" w:fill="auto"/>
          </w:tcPr>
          <w:p w14:paraId="1F57057F" w14:textId="77777777" w:rsidR="00C9620B" w:rsidRPr="00C40A21" w:rsidRDefault="00C9620B" w:rsidP="00C9620B">
            <w:pPr>
              <w:rPr>
                <w:rFonts w:ascii="Arial" w:hAnsi="Arial" w:cs="Arial"/>
                <w:b/>
                <w:sz w:val="18"/>
                <w:szCs w:val="18"/>
              </w:rPr>
            </w:pPr>
            <w:r w:rsidRPr="00C40A21">
              <w:rPr>
                <w:rFonts w:ascii="Arial" w:hAnsi="Arial" w:cs="Arial"/>
                <w:b/>
                <w:sz w:val="18"/>
                <w:szCs w:val="18"/>
              </w:rPr>
              <w:t>File</w:t>
            </w:r>
          </w:p>
        </w:tc>
        <w:tc>
          <w:tcPr>
            <w:tcW w:w="6440" w:type="dxa"/>
            <w:shd w:val="clear" w:color="auto" w:fill="auto"/>
          </w:tcPr>
          <w:p w14:paraId="687A8BA3" w14:textId="77777777" w:rsidR="00C9620B" w:rsidRPr="00C40A21" w:rsidRDefault="00C9620B" w:rsidP="00C9620B">
            <w:pPr>
              <w:rPr>
                <w:rFonts w:ascii="Arial" w:hAnsi="Arial" w:cs="Arial"/>
                <w:b/>
                <w:sz w:val="18"/>
                <w:szCs w:val="18"/>
              </w:rPr>
            </w:pPr>
            <w:r w:rsidRPr="00C40A21">
              <w:rPr>
                <w:rFonts w:ascii="Arial" w:hAnsi="Arial" w:cs="Arial"/>
                <w:b/>
                <w:sz w:val="18"/>
                <w:szCs w:val="18"/>
              </w:rPr>
              <w:t>Contents</w:t>
            </w:r>
          </w:p>
        </w:tc>
      </w:tr>
      <w:tr w:rsidR="00C9620B" w14:paraId="7EE95613" w14:textId="77777777" w:rsidTr="00C40A21">
        <w:trPr>
          <w:cantSplit/>
        </w:trPr>
        <w:tc>
          <w:tcPr>
            <w:tcW w:w="2802" w:type="dxa"/>
            <w:shd w:val="clear" w:color="auto" w:fill="auto"/>
          </w:tcPr>
          <w:p w14:paraId="386C7C91" w14:textId="77777777" w:rsidR="00C9620B" w:rsidRPr="00C40A21" w:rsidRDefault="00682AE9" w:rsidP="00C9620B">
            <w:pPr>
              <w:rPr>
                <w:rFonts w:ascii="Arial" w:hAnsi="Arial" w:cs="Arial"/>
                <w:i/>
                <w:sz w:val="18"/>
                <w:szCs w:val="18"/>
              </w:rPr>
            </w:pPr>
            <w:r w:rsidRPr="00C40A21">
              <w:rPr>
                <w:rFonts w:ascii="Arial" w:hAnsi="Arial" w:cs="Arial"/>
                <w:i/>
                <w:sz w:val="18"/>
                <w:szCs w:val="18"/>
              </w:rPr>
              <w:t>case.rec</w:t>
            </w:r>
          </w:p>
        </w:tc>
        <w:tc>
          <w:tcPr>
            <w:tcW w:w="6440" w:type="dxa"/>
            <w:shd w:val="clear" w:color="auto" w:fill="auto"/>
          </w:tcPr>
          <w:p w14:paraId="34F39008" w14:textId="77777777" w:rsidR="00C9620B" w:rsidRPr="00C40A21" w:rsidRDefault="00682AE9" w:rsidP="00C9620B">
            <w:pPr>
              <w:rPr>
                <w:rFonts w:ascii="Arial" w:hAnsi="Arial" w:cs="Arial"/>
                <w:sz w:val="18"/>
                <w:szCs w:val="18"/>
              </w:rPr>
            </w:pPr>
            <w:r w:rsidRPr="00C40A21">
              <w:rPr>
                <w:rFonts w:ascii="Arial" w:hAnsi="Arial" w:cs="Arial"/>
                <w:sz w:val="18"/>
                <w:szCs w:val="18"/>
              </w:rPr>
              <w:t>Run record file. This file records a complete history of the inversion process. It is available for user-inspection at any time</w:t>
            </w:r>
            <w:r w:rsidR="0061550D" w:rsidRPr="00C40A21">
              <w:rPr>
                <w:rFonts w:ascii="Arial" w:hAnsi="Arial" w:cs="Arial"/>
                <w:sz w:val="18"/>
                <w:szCs w:val="18"/>
              </w:rPr>
              <w:t xml:space="preserve"> during that process</w:t>
            </w:r>
            <w:r w:rsidRPr="00C40A21">
              <w:rPr>
                <w:rFonts w:ascii="Arial" w:hAnsi="Arial" w:cs="Arial"/>
                <w:sz w:val="18"/>
                <w:szCs w:val="18"/>
              </w:rPr>
              <w:t>.</w:t>
            </w:r>
          </w:p>
        </w:tc>
      </w:tr>
      <w:tr w:rsidR="00E06A7A" w14:paraId="61194127" w14:textId="77777777" w:rsidTr="00C40A21">
        <w:trPr>
          <w:cantSplit/>
        </w:trPr>
        <w:tc>
          <w:tcPr>
            <w:tcW w:w="2802" w:type="dxa"/>
            <w:shd w:val="clear" w:color="auto" w:fill="auto"/>
          </w:tcPr>
          <w:p w14:paraId="58980891" w14:textId="77777777" w:rsidR="00E06A7A" w:rsidRPr="00C40A21" w:rsidRDefault="00E06A7A" w:rsidP="00C9620B">
            <w:pPr>
              <w:rPr>
                <w:rFonts w:ascii="Arial" w:hAnsi="Arial" w:cs="Arial"/>
                <w:i/>
                <w:sz w:val="18"/>
                <w:szCs w:val="18"/>
              </w:rPr>
            </w:pPr>
            <w:r w:rsidRPr="00C40A21">
              <w:rPr>
                <w:rFonts w:ascii="Arial" w:hAnsi="Arial" w:cs="Arial"/>
                <w:i/>
                <w:sz w:val="18"/>
                <w:szCs w:val="18"/>
              </w:rPr>
              <w:t>case.rmr</w:t>
            </w:r>
          </w:p>
        </w:tc>
        <w:tc>
          <w:tcPr>
            <w:tcW w:w="6440" w:type="dxa"/>
            <w:shd w:val="clear" w:color="auto" w:fill="auto"/>
          </w:tcPr>
          <w:p w14:paraId="5B8D91A5" w14:textId="77777777" w:rsidR="00E06A7A" w:rsidRPr="00C40A21" w:rsidRDefault="00E06A7A" w:rsidP="00C9620B">
            <w:pPr>
              <w:rPr>
                <w:rFonts w:ascii="Arial" w:hAnsi="Arial" w:cs="Arial"/>
                <w:sz w:val="18"/>
                <w:szCs w:val="18"/>
              </w:rPr>
            </w:pPr>
            <w:r w:rsidRPr="00C40A21">
              <w:rPr>
                <w:rFonts w:ascii="Arial" w:hAnsi="Arial" w:cs="Arial"/>
                <w:sz w:val="18"/>
                <w:szCs w:val="18"/>
              </w:rPr>
              <w:t>Parallel run management record file.</w:t>
            </w:r>
          </w:p>
        </w:tc>
      </w:tr>
      <w:tr w:rsidR="00C9620B" w14:paraId="4B9D5085" w14:textId="77777777" w:rsidTr="00C40A21">
        <w:trPr>
          <w:cantSplit/>
        </w:trPr>
        <w:tc>
          <w:tcPr>
            <w:tcW w:w="2802" w:type="dxa"/>
            <w:shd w:val="clear" w:color="auto" w:fill="auto"/>
          </w:tcPr>
          <w:p w14:paraId="20E569AF" w14:textId="77777777" w:rsidR="00C9620B" w:rsidRPr="00C40A21" w:rsidRDefault="00682AE9" w:rsidP="00C9620B">
            <w:pPr>
              <w:rPr>
                <w:rFonts w:ascii="Arial" w:hAnsi="Arial" w:cs="Arial"/>
                <w:i/>
                <w:sz w:val="18"/>
                <w:szCs w:val="18"/>
              </w:rPr>
            </w:pPr>
            <w:r w:rsidRPr="00C40A21">
              <w:rPr>
                <w:rFonts w:ascii="Arial" w:hAnsi="Arial" w:cs="Arial"/>
                <w:i/>
                <w:sz w:val="18"/>
                <w:szCs w:val="18"/>
              </w:rPr>
              <w:t>case.par</w:t>
            </w:r>
          </w:p>
        </w:tc>
        <w:tc>
          <w:tcPr>
            <w:tcW w:w="6440" w:type="dxa"/>
            <w:shd w:val="clear" w:color="auto" w:fill="auto"/>
          </w:tcPr>
          <w:p w14:paraId="1C14235C" w14:textId="77777777" w:rsidR="00C9620B" w:rsidRPr="00C40A21" w:rsidRDefault="00682AE9" w:rsidP="00C9620B">
            <w:pPr>
              <w:rPr>
                <w:rFonts w:ascii="Arial" w:hAnsi="Arial" w:cs="Arial"/>
                <w:sz w:val="18"/>
                <w:szCs w:val="18"/>
              </w:rPr>
            </w:pPr>
            <w:r w:rsidRPr="00C40A21">
              <w:rPr>
                <w:rFonts w:ascii="Arial" w:hAnsi="Arial" w:cs="Arial"/>
                <w:sz w:val="18"/>
                <w:szCs w:val="18"/>
              </w:rPr>
              <w:t>Parameter value file</w:t>
            </w:r>
            <w:r w:rsidR="0061550D" w:rsidRPr="00C40A21">
              <w:rPr>
                <w:rFonts w:ascii="Arial" w:hAnsi="Arial" w:cs="Arial"/>
                <w:sz w:val="18"/>
                <w:szCs w:val="18"/>
              </w:rPr>
              <w:t>. This is compatible with a file of the same name written by</w:t>
            </w:r>
            <w:r w:rsidR="004F60FE" w:rsidRPr="00C40A21">
              <w:rPr>
                <w:rFonts w:ascii="Arial" w:hAnsi="Arial" w:cs="Arial"/>
                <w:sz w:val="18"/>
                <w:szCs w:val="18"/>
              </w:rPr>
              <w:t xml:space="preserve"> PEST.</w:t>
            </w:r>
            <w:r w:rsidRPr="00C40A21">
              <w:rPr>
                <w:rFonts w:ascii="Arial" w:hAnsi="Arial" w:cs="Arial"/>
                <w:sz w:val="18"/>
                <w:szCs w:val="18"/>
              </w:rPr>
              <w:t xml:space="preserve"> </w:t>
            </w:r>
            <w:r w:rsidR="0061550D" w:rsidRPr="00C40A21">
              <w:rPr>
                <w:rFonts w:ascii="Arial" w:hAnsi="Arial" w:cs="Arial"/>
                <w:sz w:val="18"/>
                <w:szCs w:val="18"/>
              </w:rPr>
              <w:t>It</w:t>
            </w:r>
            <w:r w:rsidRPr="00C40A21">
              <w:rPr>
                <w:rFonts w:ascii="Arial" w:hAnsi="Arial" w:cs="Arial"/>
                <w:sz w:val="18"/>
                <w:szCs w:val="18"/>
              </w:rPr>
              <w:t xml:space="preserve"> records the best parameter values obtained up until any point of the inversion process, and at its end.</w:t>
            </w:r>
          </w:p>
        </w:tc>
      </w:tr>
      <w:tr w:rsidR="00C9620B" w14:paraId="1B3C9CA0" w14:textId="77777777" w:rsidTr="00C40A21">
        <w:trPr>
          <w:cantSplit/>
        </w:trPr>
        <w:tc>
          <w:tcPr>
            <w:tcW w:w="2802" w:type="dxa"/>
            <w:shd w:val="clear" w:color="auto" w:fill="auto"/>
          </w:tcPr>
          <w:p w14:paraId="6D26DED2" w14:textId="77777777" w:rsidR="00C9620B" w:rsidRPr="00C40A21" w:rsidRDefault="004F60FE" w:rsidP="00C9620B">
            <w:pPr>
              <w:rPr>
                <w:rFonts w:ascii="Arial" w:hAnsi="Arial" w:cs="Arial"/>
                <w:i/>
                <w:sz w:val="18"/>
                <w:szCs w:val="18"/>
              </w:rPr>
            </w:pPr>
            <w:r w:rsidRPr="00C40A21">
              <w:rPr>
                <w:rFonts w:ascii="Arial" w:hAnsi="Arial" w:cs="Arial"/>
                <w:i/>
                <w:sz w:val="18"/>
                <w:szCs w:val="18"/>
              </w:rPr>
              <w:t>case.parN</w:t>
            </w:r>
          </w:p>
        </w:tc>
        <w:tc>
          <w:tcPr>
            <w:tcW w:w="6440" w:type="dxa"/>
            <w:shd w:val="clear" w:color="auto" w:fill="auto"/>
          </w:tcPr>
          <w:p w14:paraId="073F1CB2" w14:textId="77777777" w:rsidR="00C9620B" w:rsidRPr="00C40A21" w:rsidRDefault="004F60FE" w:rsidP="00C9620B">
            <w:pPr>
              <w:rPr>
                <w:rFonts w:ascii="Arial" w:hAnsi="Arial" w:cs="Arial"/>
                <w:sz w:val="18"/>
                <w:szCs w:val="18"/>
              </w:rPr>
            </w:pPr>
            <w:r w:rsidRPr="00C40A21">
              <w:rPr>
                <w:rFonts w:ascii="Arial" w:hAnsi="Arial" w:cs="Arial"/>
                <w:sz w:val="18"/>
                <w:szCs w:val="18"/>
              </w:rPr>
              <w:t xml:space="preserve">Parameter value file for iteration </w:t>
            </w:r>
            <w:r w:rsidRPr="00C40A21">
              <w:rPr>
                <w:rFonts w:ascii="Arial" w:hAnsi="Arial" w:cs="Arial"/>
                <w:i/>
                <w:sz w:val="18"/>
                <w:szCs w:val="18"/>
              </w:rPr>
              <w:t>N</w:t>
            </w:r>
            <w:r w:rsidRPr="00C40A21">
              <w:rPr>
                <w:rFonts w:ascii="Arial" w:hAnsi="Arial" w:cs="Arial"/>
                <w:sz w:val="18"/>
                <w:szCs w:val="18"/>
              </w:rPr>
              <w:t>. This file contains</w:t>
            </w:r>
            <w:r w:rsidR="0061550D" w:rsidRPr="00C40A21">
              <w:rPr>
                <w:rFonts w:ascii="Arial" w:hAnsi="Arial" w:cs="Arial"/>
                <w:sz w:val="18"/>
                <w:szCs w:val="18"/>
              </w:rPr>
              <w:t xml:space="preserve"> best</w:t>
            </w:r>
            <w:r w:rsidRPr="00C40A21">
              <w:rPr>
                <w:rFonts w:ascii="Arial" w:hAnsi="Arial" w:cs="Arial"/>
                <w:sz w:val="18"/>
                <w:szCs w:val="18"/>
              </w:rPr>
              <w:t xml:space="preserve"> parameters </w:t>
            </w:r>
            <w:r w:rsidR="0061550D" w:rsidRPr="00C40A21">
              <w:rPr>
                <w:rFonts w:ascii="Arial" w:hAnsi="Arial" w:cs="Arial"/>
                <w:sz w:val="18"/>
                <w:szCs w:val="18"/>
              </w:rPr>
              <w:t>calculated during</w:t>
            </w:r>
            <w:r w:rsidRPr="00C40A21">
              <w:rPr>
                <w:rFonts w:ascii="Arial" w:hAnsi="Arial" w:cs="Arial"/>
                <w:sz w:val="18"/>
                <w:szCs w:val="18"/>
              </w:rPr>
              <w:t xml:space="preserve"> iteration </w:t>
            </w:r>
            <w:r w:rsidRPr="00C40A21">
              <w:rPr>
                <w:rFonts w:ascii="Arial" w:hAnsi="Arial" w:cs="Arial"/>
                <w:i/>
                <w:sz w:val="18"/>
                <w:szCs w:val="18"/>
              </w:rPr>
              <w:t>N</w:t>
            </w:r>
            <w:r w:rsidR="0061550D" w:rsidRPr="00C40A21">
              <w:rPr>
                <w:rFonts w:ascii="Arial" w:hAnsi="Arial" w:cs="Arial"/>
                <w:i/>
                <w:sz w:val="18"/>
                <w:szCs w:val="18"/>
              </w:rPr>
              <w:t xml:space="preserve"> </w:t>
            </w:r>
            <w:r w:rsidR="0061550D" w:rsidRPr="00C40A21">
              <w:rPr>
                <w:rFonts w:ascii="Arial" w:hAnsi="Arial" w:cs="Arial"/>
                <w:sz w:val="18"/>
                <w:szCs w:val="18"/>
              </w:rPr>
              <w:t>of the inversion process.</w:t>
            </w:r>
          </w:p>
        </w:tc>
      </w:tr>
      <w:tr w:rsidR="004F60FE" w14:paraId="331904FD" w14:textId="77777777" w:rsidTr="00C40A21">
        <w:trPr>
          <w:cantSplit/>
        </w:trPr>
        <w:tc>
          <w:tcPr>
            <w:tcW w:w="2802" w:type="dxa"/>
            <w:shd w:val="clear" w:color="auto" w:fill="auto"/>
          </w:tcPr>
          <w:p w14:paraId="7F51764B" w14:textId="77777777" w:rsidR="004F60FE" w:rsidRPr="00C40A21" w:rsidRDefault="004F60FE" w:rsidP="00C9620B">
            <w:pPr>
              <w:rPr>
                <w:rFonts w:ascii="Arial" w:hAnsi="Arial" w:cs="Arial"/>
                <w:i/>
                <w:sz w:val="18"/>
                <w:szCs w:val="18"/>
              </w:rPr>
            </w:pPr>
            <w:r w:rsidRPr="00C40A21">
              <w:rPr>
                <w:rFonts w:ascii="Arial" w:hAnsi="Arial" w:cs="Arial"/>
                <w:i/>
                <w:sz w:val="18"/>
                <w:szCs w:val="18"/>
              </w:rPr>
              <w:t>case.bpa</w:t>
            </w:r>
          </w:p>
        </w:tc>
        <w:tc>
          <w:tcPr>
            <w:tcW w:w="6440" w:type="dxa"/>
            <w:shd w:val="clear" w:color="auto" w:fill="auto"/>
          </w:tcPr>
          <w:p w14:paraId="73342915" w14:textId="01D593AB" w:rsidR="004F60FE" w:rsidRPr="00C40A21" w:rsidRDefault="004F60FE" w:rsidP="00C9620B">
            <w:pPr>
              <w:rPr>
                <w:rFonts w:ascii="Arial" w:hAnsi="Arial" w:cs="Arial"/>
                <w:sz w:val="18"/>
                <w:szCs w:val="18"/>
              </w:rPr>
            </w:pPr>
            <w:r w:rsidRPr="00C40A21">
              <w:rPr>
                <w:rFonts w:ascii="Arial" w:hAnsi="Arial" w:cs="Arial"/>
                <w:sz w:val="18"/>
                <w:szCs w:val="18"/>
              </w:rPr>
              <w:t xml:space="preserve">Same as </w:t>
            </w:r>
            <w:r w:rsidRPr="00C40A21">
              <w:rPr>
                <w:rFonts w:ascii="Arial" w:hAnsi="Arial" w:cs="Arial"/>
                <w:i/>
                <w:sz w:val="18"/>
                <w:szCs w:val="18"/>
              </w:rPr>
              <w:t>case.par</w:t>
            </w:r>
            <w:r w:rsidRPr="00C40A21">
              <w:rPr>
                <w:rFonts w:ascii="Arial" w:hAnsi="Arial" w:cs="Arial"/>
                <w:sz w:val="18"/>
                <w:szCs w:val="18"/>
              </w:rPr>
              <w:t xml:space="preserve">. </w:t>
            </w:r>
            <w:r w:rsidR="00FD2CE7">
              <w:rPr>
                <w:rFonts w:ascii="Arial" w:hAnsi="Arial" w:cs="Arial"/>
                <w:sz w:val="18"/>
                <w:szCs w:val="18"/>
              </w:rPr>
              <w:t>This file</w:t>
            </w:r>
            <w:r w:rsidRPr="00C40A21">
              <w:rPr>
                <w:rFonts w:ascii="Arial" w:hAnsi="Arial" w:cs="Arial"/>
                <w:sz w:val="18"/>
                <w:szCs w:val="18"/>
              </w:rPr>
              <w:t xml:space="preserve"> records base parameter values</w:t>
            </w:r>
            <w:r w:rsidR="0061550D" w:rsidRPr="00C40A21">
              <w:rPr>
                <w:rFonts w:ascii="Arial" w:hAnsi="Arial" w:cs="Arial"/>
                <w:sz w:val="18"/>
                <w:szCs w:val="18"/>
              </w:rPr>
              <w:t xml:space="preserve"> (which are actual parameter values) when PESTPP conducts SVD-assisted inversion</w:t>
            </w:r>
            <w:r w:rsidR="00C46B2E" w:rsidRPr="00C40A21">
              <w:rPr>
                <w:rFonts w:ascii="Arial" w:hAnsi="Arial" w:cs="Arial"/>
                <w:sz w:val="18"/>
                <w:szCs w:val="18"/>
              </w:rPr>
              <w:t>. It is include</w:t>
            </w:r>
            <w:r w:rsidR="0061550D" w:rsidRPr="00C40A21">
              <w:rPr>
                <w:rFonts w:ascii="Arial" w:hAnsi="Arial" w:cs="Arial"/>
                <w:sz w:val="18"/>
                <w:szCs w:val="18"/>
              </w:rPr>
              <w:t>d</w:t>
            </w:r>
            <w:r w:rsidR="00C46B2E" w:rsidRPr="00C40A21">
              <w:rPr>
                <w:rFonts w:ascii="Arial" w:hAnsi="Arial" w:cs="Arial"/>
                <w:sz w:val="18"/>
                <w:szCs w:val="18"/>
              </w:rPr>
              <w:t xml:space="preserve"> in</w:t>
            </w:r>
            <w:r w:rsidR="0061550D" w:rsidRPr="00C40A21">
              <w:rPr>
                <w:rFonts w:ascii="Arial" w:hAnsi="Arial" w:cs="Arial"/>
                <w:sz w:val="18"/>
                <w:szCs w:val="18"/>
              </w:rPr>
              <w:t xml:space="preserve"> the set of</w:t>
            </w:r>
            <w:r w:rsidR="00C46B2E" w:rsidRPr="00C40A21">
              <w:rPr>
                <w:rFonts w:ascii="Arial" w:hAnsi="Arial" w:cs="Arial"/>
                <w:sz w:val="18"/>
                <w:szCs w:val="18"/>
              </w:rPr>
              <w:t xml:space="preserve"> PESTPP output files for </w:t>
            </w:r>
            <w:r w:rsidR="00125AD6" w:rsidRPr="00C40A21">
              <w:rPr>
                <w:rFonts w:ascii="Arial" w:hAnsi="Arial" w:cs="Arial"/>
                <w:sz w:val="18"/>
                <w:szCs w:val="18"/>
              </w:rPr>
              <w:t>compatibility</w:t>
            </w:r>
            <w:r w:rsidR="00C46B2E" w:rsidRPr="00C40A21">
              <w:rPr>
                <w:rFonts w:ascii="Arial" w:hAnsi="Arial" w:cs="Arial"/>
                <w:sz w:val="18"/>
                <w:szCs w:val="18"/>
              </w:rPr>
              <w:t xml:space="preserve"> with PEST</w:t>
            </w:r>
            <w:r w:rsidR="0061550D" w:rsidRPr="00C40A21">
              <w:rPr>
                <w:rFonts w:ascii="Arial" w:hAnsi="Arial" w:cs="Arial"/>
                <w:sz w:val="18"/>
                <w:szCs w:val="18"/>
              </w:rPr>
              <w:t>.</w:t>
            </w:r>
            <w:r w:rsidR="004E2470" w:rsidRPr="00C40A21">
              <w:rPr>
                <w:rFonts w:ascii="Arial" w:hAnsi="Arial" w:cs="Arial"/>
                <w:sz w:val="18"/>
                <w:szCs w:val="18"/>
              </w:rPr>
              <w:t xml:space="preserve"> </w:t>
            </w:r>
          </w:p>
        </w:tc>
      </w:tr>
      <w:tr w:rsidR="001C1EA7" w14:paraId="3CB5D3D6" w14:textId="77777777" w:rsidTr="00C40A21">
        <w:trPr>
          <w:cantSplit/>
        </w:trPr>
        <w:tc>
          <w:tcPr>
            <w:tcW w:w="2802" w:type="dxa"/>
            <w:shd w:val="clear" w:color="auto" w:fill="auto"/>
          </w:tcPr>
          <w:p w14:paraId="61E12936" w14:textId="77777777" w:rsidR="001C1EA7" w:rsidRPr="00C40A21" w:rsidRDefault="001C1EA7" w:rsidP="00C9620B">
            <w:pPr>
              <w:rPr>
                <w:rFonts w:ascii="Arial" w:hAnsi="Arial" w:cs="Arial"/>
                <w:i/>
                <w:sz w:val="18"/>
                <w:szCs w:val="18"/>
              </w:rPr>
            </w:pPr>
            <w:r w:rsidRPr="00C40A21">
              <w:rPr>
                <w:rFonts w:ascii="Arial" w:hAnsi="Arial" w:cs="Arial"/>
                <w:i/>
                <w:sz w:val="18"/>
                <w:szCs w:val="18"/>
              </w:rPr>
              <w:t>case.parb</w:t>
            </w:r>
          </w:p>
        </w:tc>
        <w:tc>
          <w:tcPr>
            <w:tcW w:w="6440" w:type="dxa"/>
            <w:shd w:val="clear" w:color="auto" w:fill="auto"/>
          </w:tcPr>
          <w:p w14:paraId="15F6EB84" w14:textId="77777777" w:rsidR="001C1EA7" w:rsidRPr="00C40A21" w:rsidRDefault="001C1EA7" w:rsidP="00C9620B">
            <w:pPr>
              <w:rPr>
                <w:rFonts w:ascii="Arial" w:hAnsi="Arial" w:cs="Arial"/>
                <w:sz w:val="18"/>
                <w:szCs w:val="18"/>
              </w:rPr>
            </w:pPr>
            <w:r w:rsidRPr="00C40A21">
              <w:rPr>
                <w:rFonts w:ascii="Arial" w:hAnsi="Arial" w:cs="Arial"/>
                <w:sz w:val="18"/>
                <w:szCs w:val="18"/>
              </w:rPr>
              <w:t xml:space="preserve">Same as </w:t>
            </w:r>
            <w:r w:rsidRPr="00C40A21">
              <w:rPr>
                <w:rFonts w:ascii="Arial" w:hAnsi="Arial" w:cs="Arial"/>
                <w:i/>
                <w:sz w:val="18"/>
                <w:szCs w:val="18"/>
              </w:rPr>
              <w:t>case.bpa</w:t>
            </w:r>
            <w:r w:rsidRPr="00C40A21">
              <w:rPr>
                <w:rFonts w:ascii="Arial" w:hAnsi="Arial" w:cs="Arial"/>
                <w:sz w:val="18"/>
                <w:szCs w:val="18"/>
              </w:rPr>
              <w:t>.</w:t>
            </w:r>
          </w:p>
        </w:tc>
      </w:tr>
      <w:tr w:rsidR="00C9620B" w14:paraId="26CEDDE8" w14:textId="77777777" w:rsidTr="00C40A21">
        <w:trPr>
          <w:cantSplit/>
        </w:trPr>
        <w:tc>
          <w:tcPr>
            <w:tcW w:w="2802" w:type="dxa"/>
            <w:shd w:val="clear" w:color="auto" w:fill="auto"/>
          </w:tcPr>
          <w:p w14:paraId="268C8B04" w14:textId="77777777" w:rsidR="00C9620B" w:rsidRPr="00C40A21" w:rsidRDefault="004F60FE" w:rsidP="00C9620B">
            <w:pPr>
              <w:rPr>
                <w:rFonts w:ascii="Arial" w:hAnsi="Arial" w:cs="Arial"/>
                <w:i/>
                <w:sz w:val="18"/>
                <w:szCs w:val="18"/>
              </w:rPr>
            </w:pPr>
            <w:r w:rsidRPr="00C40A21">
              <w:rPr>
                <w:rFonts w:ascii="Arial" w:hAnsi="Arial" w:cs="Arial"/>
                <w:i/>
                <w:sz w:val="18"/>
                <w:szCs w:val="18"/>
              </w:rPr>
              <w:t>case.res</w:t>
            </w:r>
          </w:p>
        </w:tc>
        <w:tc>
          <w:tcPr>
            <w:tcW w:w="6440" w:type="dxa"/>
            <w:shd w:val="clear" w:color="auto" w:fill="auto"/>
          </w:tcPr>
          <w:p w14:paraId="78BDDCDC" w14:textId="6604E9D1" w:rsidR="00C9620B" w:rsidRPr="00C40A21" w:rsidRDefault="0061550D" w:rsidP="00C9620B">
            <w:pPr>
              <w:rPr>
                <w:rFonts w:ascii="Arial" w:hAnsi="Arial" w:cs="Arial"/>
                <w:sz w:val="18"/>
                <w:szCs w:val="18"/>
              </w:rPr>
            </w:pPr>
            <w:r w:rsidRPr="00C40A21">
              <w:rPr>
                <w:rFonts w:ascii="Arial" w:hAnsi="Arial" w:cs="Arial"/>
                <w:sz w:val="18"/>
                <w:szCs w:val="18"/>
              </w:rPr>
              <w:t>R</w:t>
            </w:r>
            <w:r w:rsidR="004F60FE" w:rsidRPr="00C40A21">
              <w:rPr>
                <w:rFonts w:ascii="Arial" w:hAnsi="Arial" w:cs="Arial"/>
                <w:sz w:val="18"/>
                <w:szCs w:val="18"/>
              </w:rPr>
              <w:t xml:space="preserve">esiduals file. </w:t>
            </w:r>
            <w:r w:rsidR="00FD2CE7">
              <w:rPr>
                <w:rFonts w:ascii="Arial" w:hAnsi="Arial" w:cs="Arial"/>
                <w:sz w:val="18"/>
                <w:szCs w:val="18"/>
              </w:rPr>
              <w:t>This file</w:t>
            </w:r>
            <w:r w:rsidRPr="00C40A21">
              <w:rPr>
                <w:rFonts w:ascii="Arial" w:hAnsi="Arial" w:cs="Arial"/>
                <w:sz w:val="18"/>
                <w:szCs w:val="18"/>
              </w:rPr>
              <w:t xml:space="preserve"> lists</w:t>
            </w:r>
            <w:r w:rsidR="004F60FE" w:rsidRPr="00C40A21">
              <w:rPr>
                <w:rFonts w:ascii="Arial" w:hAnsi="Arial" w:cs="Arial"/>
                <w:sz w:val="18"/>
                <w:szCs w:val="18"/>
              </w:rPr>
              <w:t xml:space="preserve"> model outputs,</w:t>
            </w:r>
            <w:r w:rsidRPr="00C40A21">
              <w:rPr>
                <w:rFonts w:ascii="Arial" w:hAnsi="Arial" w:cs="Arial"/>
                <w:sz w:val="18"/>
                <w:szCs w:val="18"/>
              </w:rPr>
              <w:t xml:space="preserve"> observations,</w:t>
            </w:r>
            <w:r w:rsidR="004F60FE" w:rsidRPr="00C40A21">
              <w:rPr>
                <w:rFonts w:ascii="Arial" w:hAnsi="Arial" w:cs="Arial"/>
                <w:sz w:val="18"/>
                <w:szCs w:val="18"/>
              </w:rPr>
              <w:t xml:space="preserve"> residuals and related data </w:t>
            </w:r>
            <w:r w:rsidR="0017497C" w:rsidRPr="00C40A21">
              <w:rPr>
                <w:rFonts w:ascii="Arial" w:hAnsi="Arial" w:cs="Arial"/>
                <w:sz w:val="18"/>
                <w:szCs w:val="18"/>
              </w:rPr>
              <w:t>calculated using</w:t>
            </w:r>
            <w:r w:rsidR="004F60FE" w:rsidRPr="00C40A21">
              <w:rPr>
                <w:rFonts w:ascii="Arial" w:hAnsi="Arial" w:cs="Arial"/>
                <w:sz w:val="18"/>
                <w:szCs w:val="18"/>
              </w:rPr>
              <w:t xml:space="preserve"> best parameter</w:t>
            </w:r>
            <w:r w:rsidRPr="00C40A21">
              <w:rPr>
                <w:rFonts w:ascii="Arial" w:hAnsi="Arial" w:cs="Arial"/>
                <w:sz w:val="18"/>
                <w:szCs w:val="18"/>
              </w:rPr>
              <w:t>s</w:t>
            </w:r>
            <w:r w:rsidR="004F60FE" w:rsidRPr="00C40A21">
              <w:rPr>
                <w:rFonts w:ascii="Arial" w:hAnsi="Arial" w:cs="Arial"/>
                <w:sz w:val="18"/>
                <w:szCs w:val="18"/>
              </w:rPr>
              <w:t xml:space="preserve"> achieved through the inversion process</w:t>
            </w:r>
            <w:r w:rsidRPr="00C40A21">
              <w:rPr>
                <w:rFonts w:ascii="Arial" w:hAnsi="Arial" w:cs="Arial"/>
                <w:sz w:val="18"/>
                <w:szCs w:val="18"/>
              </w:rPr>
              <w:t>.</w:t>
            </w:r>
            <w:r w:rsidR="004F60FE" w:rsidRPr="00C40A21">
              <w:rPr>
                <w:rFonts w:ascii="Arial" w:hAnsi="Arial" w:cs="Arial"/>
                <w:sz w:val="18"/>
                <w:szCs w:val="18"/>
              </w:rPr>
              <w:t xml:space="preserve"> </w:t>
            </w:r>
            <w:r w:rsidRPr="00C40A21">
              <w:rPr>
                <w:rFonts w:ascii="Arial" w:hAnsi="Arial" w:cs="Arial"/>
                <w:sz w:val="18"/>
                <w:szCs w:val="18"/>
              </w:rPr>
              <w:t>T</w:t>
            </w:r>
            <w:r w:rsidR="004F60FE" w:rsidRPr="00C40A21">
              <w:rPr>
                <w:rFonts w:ascii="Arial" w:hAnsi="Arial" w:cs="Arial"/>
                <w:sz w:val="18"/>
                <w:szCs w:val="18"/>
              </w:rPr>
              <w:t xml:space="preserve">he latter </w:t>
            </w:r>
            <w:r w:rsidR="0017497C" w:rsidRPr="00C40A21">
              <w:rPr>
                <w:rFonts w:ascii="Arial" w:hAnsi="Arial" w:cs="Arial"/>
                <w:sz w:val="18"/>
                <w:szCs w:val="18"/>
              </w:rPr>
              <w:t>are</w:t>
            </w:r>
            <w:r w:rsidR="004F60FE" w:rsidRPr="00C40A21">
              <w:rPr>
                <w:rFonts w:ascii="Arial" w:hAnsi="Arial" w:cs="Arial"/>
                <w:sz w:val="18"/>
                <w:szCs w:val="18"/>
              </w:rPr>
              <w:t xml:space="preserve"> </w:t>
            </w:r>
            <w:r w:rsidR="0017497C" w:rsidRPr="00C40A21">
              <w:rPr>
                <w:rFonts w:ascii="Arial" w:hAnsi="Arial" w:cs="Arial"/>
                <w:sz w:val="18"/>
                <w:szCs w:val="18"/>
              </w:rPr>
              <w:t>listed</w:t>
            </w:r>
            <w:r w:rsidR="004F60FE" w:rsidRPr="00C40A21">
              <w:rPr>
                <w:rFonts w:ascii="Arial" w:hAnsi="Arial" w:cs="Arial"/>
                <w:sz w:val="18"/>
                <w:szCs w:val="18"/>
              </w:rPr>
              <w:t xml:space="preserve"> in file </w:t>
            </w:r>
            <w:r w:rsidR="004F60FE" w:rsidRPr="00C40A21">
              <w:rPr>
                <w:rFonts w:ascii="Arial" w:hAnsi="Arial" w:cs="Arial"/>
                <w:i/>
                <w:sz w:val="18"/>
                <w:szCs w:val="18"/>
              </w:rPr>
              <w:t>case.par</w:t>
            </w:r>
            <w:r w:rsidR="004F60FE" w:rsidRPr="00C40A21">
              <w:rPr>
                <w:rFonts w:ascii="Arial" w:hAnsi="Arial" w:cs="Arial"/>
                <w:sz w:val="18"/>
                <w:szCs w:val="18"/>
              </w:rPr>
              <w:t>.</w:t>
            </w:r>
          </w:p>
        </w:tc>
      </w:tr>
      <w:tr w:rsidR="00C9620B" w14:paraId="2F12AF66" w14:textId="77777777" w:rsidTr="00C40A21">
        <w:trPr>
          <w:cantSplit/>
        </w:trPr>
        <w:tc>
          <w:tcPr>
            <w:tcW w:w="2802" w:type="dxa"/>
            <w:shd w:val="clear" w:color="auto" w:fill="auto"/>
          </w:tcPr>
          <w:p w14:paraId="6923DC07" w14:textId="77777777" w:rsidR="00C9620B" w:rsidRPr="00C40A21" w:rsidRDefault="004F60FE" w:rsidP="00C9620B">
            <w:pPr>
              <w:rPr>
                <w:rFonts w:ascii="Arial" w:hAnsi="Arial" w:cs="Arial"/>
                <w:i/>
                <w:sz w:val="18"/>
                <w:szCs w:val="18"/>
              </w:rPr>
            </w:pPr>
            <w:r w:rsidRPr="00C40A21">
              <w:rPr>
                <w:rFonts w:ascii="Arial" w:hAnsi="Arial" w:cs="Arial"/>
                <w:i/>
                <w:sz w:val="18"/>
                <w:szCs w:val="18"/>
              </w:rPr>
              <w:t>case.reiN</w:t>
            </w:r>
          </w:p>
        </w:tc>
        <w:tc>
          <w:tcPr>
            <w:tcW w:w="6440" w:type="dxa"/>
            <w:shd w:val="clear" w:color="auto" w:fill="auto"/>
          </w:tcPr>
          <w:p w14:paraId="1FBCF513" w14:textId="2AA3EC2F" w:rsidR="00C9620B" w:rsidRPr="00C40A21" w:rsidRDefault="004F60FE" w:rsidP="00C9620B">
            <w:pPr>
              <w:rPr>
                <w:rFonts w:ascii="Arial" w:hAnsi="Arial" w:cs="Arial"/>
                <w:sz w:val="18"/>
                <w:szCs w:val="18"/>
              </w:rPr>
            </w:pPr>
            <w:r w:rsidRPr="00C40A21">
              <w:rPr>
                <w:rFonts w:ascii="Arial" w:hAnsi="Arial" w:cs="Arial"/>
                <w:sz w:val="18"/>
                <w:szCs w:val="18"/>
              </w:rPr>
              <w:t xml:space="preserve">An intermediate residuals file. </w:t>
            </w:r>
            <w:r w:rsidR="00FD2CE7">
              <w:rPr>
                <w:rFonts w:ascii="Arial" w:hAnsi="Arial" w:cs="Arial"/>
                <w:sz w:val="18"/>
                <w:szCs w:val="18"/>
              </w:rPr>
              <w:t>This file</w:t>
            </w:r>
            <w:r w:rsidR="0017497C" w:rsidRPr="00C40A21">
              <w:rPr>
                <w:rFonts w:ascii="Arial" w:hAnsi="Arial" w:cs="Arial"/>
                <w:sz w:val="18"/>
                <w:szCs w:val="18"/>
              </w:rPr>
              <w:t xml:space="preserve"> lists model outputs, observations, residuals and related data calculated using best parameters achieved during iteration </w:t>
            </w:r>
            <w:r w:rsidR="0017497C" w:rsidRPr="00C40A21">
              <w:rPr>
                <w:rFonts w:ascii="Arial" w:hAnsi="Arial" w:cs="Arial"/>
                <w:i/>
                <w:sz w:val="18"/>
                <w:szCs w:val="18"/>
              </w:rPr>
              <w:t>N</w:t>
            </w:r>
            <w:r w:rsidR="0017497C" w:rsidRPr="00C40A21">
              <w:rPr>
                <w:rFonts w:ascii="Arial" w:hAnsi="Arial" w:cs="Arial"/>
                <w:sz w:val="18"/>
                <w:szCs w:val="18"/>
              </w:rPr>
              <w:t xml:space="preserve"> </w:t>
            </w:r>
            <w:r w:rsidR="001D4E70">
              <w:rPr>
                <w:rFonts w:ascii="Arial" w:hAnsi="Arial" w:cs="Arial"/>
                <w:sz w:val="18"/>
                <w:szCs w:val="18"/>
              </w:rPr>
              <w:t>of</w:t>
            </w:r>
            <w:r w:rsidR="0017497C" w:rsidRPr="00C40A21">
              <w:rPr>
                <w:rFonts w:ascii="Arial" w:hAnsi="Arial" w:cs="Arial"/>
                <w:sz w:val="18"/>
                <w:szCs w:val="18"/>
              </w:rPr>
              <w:t xml:space="preserve"> the inversion process. The latter are listed in file </w:t>
            </w:r>
            <w:r w:rsidR="0017497C" w:rsidRPr="00C40A21">
              <w:rPr>
                <w:rFonts w:ascii="Arial" w:hAnsi="Arial" w:cs="Arial"/>
                <w:i/>
                <w:sz w:val="18"/>
                <w:szCs w:val="18"/>
              </w:rPr>
              <w:t>case.parN</w:t>
            </w:r>
            <w:r w:rsidR="0017497C" w:rsidRPr="00C40A21">
              <w:rPr>
                <w:rFonts w:ascii="Arial" w:hAnsi="Arial" w:cs="Arial"/>
                <w:sz w:val="18"/>
                <w:szCs w:val="18"/>
              </w:rPr>
              <w:t>.</w:t>
            </w:r>
          </w:p>
        </w:tc>
      </w:tr>
      <w:tr w:rsidR="00C9620B" w14:paraId="2C4702A1" w14:textId="77777777" w:rsidTr="00C40A21">
        <w:trPr>
          <w:cantSplit/>
        </w:trPr>
        <w:tc>
          <w:tcPr>
            <w:tcW w:w="2802" w:type="dxa"/>
            <w:shd w:val="clear" w:color="auto" w:fill="auto"/>
          </w:tcPr>
          <w:p w14:paraId="7ADF9931" w14:textId="77777777" w:rsidR="00C9620B" w:rsidRPr="00C40A21" w:rsidRDefault="00A41391" w:rsidP="00C9620B">
            <w:pPr>
              <w:rPr>
                <w:rFonts w:ascii="Arial" w:hAnsi="Arial" w:cs="Arial"/>
                <w:i/>
                <w:sz w:val="18"/>
                <w:szCs w:val="18"/>
              </w:rPr>
            </w:pPr>
            <w:r w:rsidRPr="00C40A21">
              <w:rPr>
                <w:rFonts w:ascii="Arial" w:hAnsi="Arial" w:cs="Arial"/>
                <w:i/>
                <w:sz w:val="18"/>
                <w:szCs w:val="18"/>
              </w:rPr>
              <w:t>case.rei</w:t>
            </w:r>
          </w:p>
        </w:tc>
        <w:tc>
          <w:tcPr>
            <w:tcW w:w="6440" w:type="dxa"/>
            <w:shd w:val="clear" w:color="auto" w:fill="auto"/>
          </w:tcPr>
          <w:p w14:paraId="6F04F564" w14:textId="77777777" w:rsidR="00C9620B" w:rsidRPr="00C40A21" w:rsidRDefault="00A41391" w:rsidP="00C9620B">
            <w:pPr>
              <w:rPr>
                <w:rFonts w:ascii="Arial" w:hAnsi="Arial" w:cs="Arial"/>
                <w:sz w:val="18"/>
                <w:szCs w:val="18"/>
              </w:rPr>
            </w:pPr>
            <w:r w:rsidRPr="00C40A21">
              <w:rPr>
                <w:rFonts w:ascii="Arial" w:hAnsi="Arial" w:cs="Arial"/>
                <w:sz w:val="18"/>
                <w:szCs w:val="18"/>
              </w:rPr>
              <w:t xml:space="preserve">The latest incidence of </w:t>
            </w:r>
            <w:r w:rsidRPr="00C40A21">
              <w:rPr>
                <w:rFonts w:ascii="Arial" w:hAnsi="Arial" w:cs="Arial"/>
                <w:i/>
                <w:sz w:val="18"/>
                <w:szCs w:val="18"/>
              </w:rPr>
              <w:t>case.reiN</w:t>
            </w:r>
            <w:r w:rsidRPr="00C40A21">
              <w:rPr>
                <w:rFonts w:ascii="Arial" w:hAnsi="Arial" w:cs="Arial"/>
                <w:sz w:val="18"/>
                <w:szCs w:val="18"/>
              </w:rPr>
              <w:t>.</w:t>
            </w:r>
          </w:p>
        </w:tc>
      </w:tr>
      <w:tr w:rsidR="00C9620B" w14:paraId="4F4626EF" w14:textId="77777777" w:rsidTr="00C40A21">
        <w:trPr>
          <w:cantSplit/>
        </w:trPr>
        <w:tc>
          <w:tcPr>
            <w:tcW w:w="2802" w:type="dxa"/>
            <w:shd w:val="clear" w:color="auto" w:fill="auto"/>
          </w:tcPr>
          <w:p w14:paraId="3B3C935C" w14:textId="77777777" w:rsidR="00C9620B" w:rsidRPr="00C40A21" w:rsidRDefault="00333704" w:rsidP="00C9620B">
            <w:pPr>
              <w:rPr>
                <w:rFonts w:ascii="Arial" w:hAnsi="Arial" w:cs="Arial"/>
                <w:i/>
                <w:sz w:val="18"/>
                <w:szCs w:val="18"/>
              </w:rPr>
            </w:pPr>
            <w:r w:rsidRPr="00C40A21">
              <w:rPr>
                <w:rFonts w:ascii="Arial" w:hAnsi="Arial" w:cs="Arial"/>
                <w:i/>
                <w:sz w:val="18"/>
                <w:szCs w:val="18"/>
              </w:rPr>
              <w:t>case.sen</w:t>
            </w:r>
          </w:p>
        </w:tc>
        <w:tc>
          <w:tcPr>
            <w:tcW w:w="6440" w:type="dxa"/>
            <w:shd w:val="clear" w:color="auto" w:fill="auto"/>
          </w:tcPr>
          <w:p w14:paraId="1DEE0518" w14:textId="0F048135" w:rsidR="00C9620B" w:rsidRPr="00C40A21" w:rsidRDefault="00333704" w:rsidP="00C9620B">
            <w:pPr>
              <w:rPr>
                <w:rFonts w:ascii="Arial" w:hAnsi="Arial" w:cs="Arial"/>
                <w:sz w:val="18"/>
                <w:szCs w:val="18"/>
              </w:rPr>
            </w:pPr>
            <w:r w:rsidRPr="00C40A21">
              <w:rPr>
                <w:rFonts w:ascii="Arial" w:hAnsi="Arial" w:cs="Arial"/>
                <w:sz w:val="18"/>
                <w:szCs w:val="18"/>
              </w:rPr>
              <w:t>Parameter sensitivity file.</w:t>
            </w:r>
            <w:r w:rsidR="001C1EA7" w:rsidRPr="00C40A21">
              <w:rPr>
                <w:rFonts w:ascii="Arial" w:hAnsi="Arial" w:cs="Arial"/>
                <w:sz w:val="18"/>
                <w:szCs w:val="18"/>
              </w:rPr>
              <w:t xml:space="preserve"> </w:t>
            </w:r>
            <w:r w:rsidR="00FD2CE7">
              <w:rPr>
                <w:rFonts w:ascii="Arial" w:hAnsi="Arial" w:cs="Arial"/>
                <w:sz w:val="18"/>
                <w:szCs w:val="18"/>
              </w:rPr>
              <w:t>This file</w:t>
            </w:r>
            <w:r w:rsidR="001C1EA7" w:rsidRPr="00C40A21">
              <w:rPr>
                <w:rFonts w:ascii="Arial" w:hAnsi="Arial" w:cs="Arial"/>
                <w:sz w:val="18"/>
                <w:szCs w:val="18"/>
              </w:rPr>
              <w:t xml:space="preserve"> contains composite parameter sensitivities</w:t>
            </w:r>
            <w:r w:rsidR="00FD2CE7">
              <w:rPr>
                <w:rFonts w:ascii="Arial" w:hAnsi="Arial" w:cs="Arial"/>
                <w:sz w:val="18"/>
                <w:szCs w:val="18"/>
              </w:rPr>
              <w:t>;</w:t>
            </w:r>
            <w:r w:rsidR="001C1EA7" w:rsidRPr="00C40A21">
              <w:rPr>
                <w:rFonts w:ascii="Arial" w:hAnsi="Arial" w:cs="Arial"/>
                <w:sz w:val="18"/>
                <w:szCs w:val="18"/>
              </w:rPr>
              <w:t xml:space="preserve"> </w:t>
            </w:r>
            <w:r w:rsidR="00FD2CE7">
              <w:rPr>
                <w:rFonts w:ascii="Arial" w:hAnsi="Arial" w:cs="Arial"/>
                <w:sz w:val="18"/>
                <w:szCs w:val="18"/>
              </w:rPr>
              <w:t>it</w:t>
            </w:r>
            <w:r w:rsidR="001C1EA7" w:rsidRPr="00C40A21">
              <w:rPr>
                <w:rFonts w:ascii="Arial" w:hAnsi="Arial" w:cs="Arial"/>
                <w:sz w:val="18"/>
                <w:szCs w:val="18"/>
              </w:rPr>
              <w:t xml:space="preserve"> is updated during every iteration of the inversion process.</w:t>
            </w:r>
          </w:p>
        </w:tc>
      </w:tr>
      <w:tr w:rsidR="00312768" w14:paraId="3E5197F0" w14:textId="77777777" w:rsidTr="00C40A21">
        <w:trPr>
          <w:cantSplit/>
        </w:trPr>
        <w:tc>
          <w:tcPr>
            <w:tcW w:w="2802" w:type="dxa"/>
            <w:shd w:val="clear" w:color="auto" w:fill="auto"/>
          </w:tcPr>
          <w:p w14:paraId="51508806" w14:textId="77777777" w:rsidR="00312768" w:rsidRPr="00C40A21" w:rsidRDefault="00312768" w:rsidP="00C9620B">
            <w:pPr>
              <w:rPr>
                <w:rFonts w:ascii="Arial" w:hAnsi="Arial" w:cs="Arial"/>
                <w:i/>
                <w:sz w:val="18"/>
                <w:szCs w:val="18"/>
              </w:rPr>
            </w:pPr>
            <w:r w:rsidRPr="00C40A21">
              <w:rPr>
                <w:rFonts w:ascii="Arial" w:hAnsi="Arial" w:cs="Arial"/>
                <w:i/>
                <w:sz w:val="18"/>
                <w:szCs w:val="18"/>
              </w:rPr>
              <w:lastRenderedPageBreak/>
              <w:t>case.ipar</w:t>
            </w:r>
          </w:p>
        </w:tc>
        <w:tc>
          <w:tcPr>
            <w:tcW w:w="6440" w:type="dxa"/>
            <w:shd w:val="clear" w:color="auto" w:fill="auto"/>
          </w:tcPr>
          <w:p w14:paraId="197F28EC" w14:textId="5A2F62B1" w:rsidR="00312768" w:rsidRPr="00C40A21" w:rsidRDefault="00312768" w:rsidP="00C9620B">
            <w:pPr>
              <w:rPr>
                <w:rFonts w:ascii="Arial" w:hAnsi="Arial" w:cs="Arial"/>
                <w:sz w:val="18"/>
                <w:szCs w:val="18"/>
              </w:rPr>
            </w:pPr>
            <w:r w:rsidRPr="00C40A21">
              <w:rPr>
                <w:rFonts w:ascii="Arial" w:hAnsi="Arial" w:cs="Arial"/>
                <w:sz w:val="18"/>
                <w:szCs w:val="18"/>
              </w:rPr>
              <w:t xml:space="preserve">This file is recorded unless the </w:t>
            </w:r>
            <w:r w:rsidRPr="00C40A21">
              <w:rPr>
                <w:rFonts w:ascii="Arial" w:hAnsi="Arial" w:cs="Arial"/>
                <w:i/>
                <w:sz w:val="18"/>
                <w:szCs w:val="18"/>
              </w:rPr>
              <w:t>iteration_summary()</w:t>
            </w:r>
            <w:r w:rsidRPr="00C40A21">
              <w:rPr>
                <w:rFonts w:ascii="Arial" w:hAnsi="Arial" w:cs="Arial"/>
                <w:sz w:val="18"/>
                <w:szCs w:val="18"/>
              </w:rPr>
              <w:t xml:space="preserve"> control variable is set to </w:t>
            </w:r>
            <w:r w:rsidRPr="00C40A21">
              <w:rPr>
                <w:rFonts w:ascii="Arial" w:hAnsi="Arial" w:cs="Arial"/>
                <w:i/>
                <w:sz w:val="18"/>
                <w:szCs w:val="18"/>
              </w:rPr>
              <w:t>false</w:t>
            </w:r>
            <w:r w:rsidRPr="00C40A21">
              <w:rPr>
                <w:rFonts w:ascii="Arial" w:hAnsi="Arial" w:cs="Arial"/>
                <w:sz w:val="18"/>
                <w:szCs w:val="18"/>
              </w:rPr>
              <w:t xml:space="preserve">. It is a CSV file </w:t>
            </w:r>
            <w:r w:rsidR="00587591" w:rsidRPr="00C40A21">
              <w:rPr>
                <w:rFonts w:ascii="Arial" w:hAnsi="Arial" w:cs="Arial"/>
                <w:sz w:val="18"/>
                <w:szCs w:val="18"/>
              </w:rPr>
              <w:t>listing</w:t>
            </w:r>
            <w:r w:rsidRPr="00C40A21">
              <w:rPr>
                <w:rFonts w:ascii="Arial" w:hAnsi="Arial" w:cs="Arial"/>
                <w:sz w:val="18"/>
                <w:szCs w:val="18"/>
              </w:rPr>
              <w:t xml:space="preserve"> best parameters </w:t>
            </w:r>
            <w:r w:rsidR="00587591" w:rsidRPr="00C40A21">
              <w:rPr>
                <w:rFonts w:ascii="Arial" w:hAnsi="Arial" w:cs="Arial"/>
                <w:sz w:val="18"/>
                <w:szCs w:val="18"/>
              </w:rPr>
              <w:t>attained at</w:t>
            </w:r>
            <w:r w:rsidRPr="00C40A21">
              <w:rPr>
                <w:rFonts w:ascii="Arial" w:hAnsi="Arial" w:cs="Arial"/>
                <w:sz w:val="18"/>
                <w:szCs w:val="18"/>
              </w:rPr>
              <w:t xml:space="preserve"> </w:t>
            </w:r>
            <w:r w:rsidR="00FD2CE7">
              <w:rPr>
                <w:rFonts w:ascii="Arial" w:hAnsi="Arial" w:cs="Arial"/>
                <w:sz w:val="18"/>
                <w:szCs w:val="18"/>
              </w:rPr>
              <w:t xml:space="preserve">all </w:t>
            </w:r>
            <w:r w:rsidRPr="00C40A21">
              <w:rPr>
                <w:rFonts w:ascii="Arial" w:hAnsi="Arial" w:cs="Arial"/>
                <w:sz w:val="18"/>
                <w:szCs w:val="18"/>
              </w:rPr>
              <w:t>iteration</w:t>
            </w:r>
            <w:r w:rsidR="00FD2CE7">
              <w:rPr>
                <w:rFonts w:ascii="Arial" w:hAnsi="Arial" w:cs="Arial"/>
                <w:sz w:val="18"/>
                <w:szCs w:val="18"/>
              </w:rPr>
              <w:t>s</w:t>
            </w:r>
            <w:r w:rsidRPr="00C40A21">
              <w:rPr>
                <w:rFonts w:ascii="Arial" w:hAnsi="Arial" w:cs="Arial"/>
                <w:sz w:val="18"/>
                <w:szCs w:val="18"/>
              </w:rPr>
              <w:t xml:space="preserve"> of the inversion process.</w:t>
            </w:r>
            <w:r w:rsidR="0017497C" w:rsidRPr="00C40A21">
              <w:rPr>
                <w:rFonts w:ascii="Arial" w:hAnsi="Arial" w:cs="Arial"/>
                <w:sz w:val="18"/>
                <w:szCs w:val="18"/>
              </w:rPr>
              <w:t xml:space="preserve"> </w:t>
            </w:r>
          </w:p>
        </w:tc>
      </w:tr>
      <w:tr w:rsidR="00312768" w14:paraId="64E81635" w14:textId="77777777" w:rsidTr="00C40A21">
        <w:trPr>
          <w:cantSplit/>
        </w:trPr>
        <w:tc>
          <w:tcPr>
            <w:tcW w:w="2802" w:type="dxa"/>
            <w:shd w:val="clear" w:color="auto" w:fill="auto"/>
          </w:tcPr>
          <w:p w14:paraId="5B3EA07C" w14:textId="77777777" w:rsidR="00312768" w:rsidRPr="00C40A21" w:rsidRDefault="00312768" w:rsidP="00C9620B">
            <w:pPr>
              <w:rPr>
                <w:rFonts w:ascii="Arial" w:hAnsi="Arial" w:cs="Arial"/>
                <w:i/>
                <w:sz w:val="18"/>
                <w:szCs w:val="18"/>
              </w:rPr>
            </w:pPr>
            <w:r w:rsidRPr="00C40A21">
              <w:rPr>
                <w:rFonts w:ascii="Arial" w:hAnsi="Arial" w:cs="Arial"/>
                <w:i/>
                <w:sz w:val="18"/>
                <w:szCs w:val="18"/>
              </w:rPr>
              <w:t>case.iobj</w:t>
            </w:r>
          </w:p>
        </w:tc>
        <w:tc>
          <w:tcPr>
            <w:tcW w:w="6440" w:type="dxa"/>
            <w:shd w:val="clear" w:color="auto" w:fill="auto"/>
          </w:tcPr>
          <w:p w14:paraId="0C9FAE22" w14:textId="09107467" w:rsidR="00312768" w:rsidRPr="00C40A21" w:rsidRDefault="00312768" w:rsidP="00C9620B">
            <w:pPr>
              <w:rPr>
                <w:rFonts w:ascii="Arial" w:hAnsi="Arial" w:cs="Arial"/>
                <w:sz w:val="18"/>
                <w:szCs w:val="18"/>
              </w:rPr>
            </w:pPr>
            <w:r w:rsidRPr="00C40A21">
              <w:rPr>
                <w:rFonts w:ascii="Arial" w:hAnsi="Arial" w:cs="Arial"/>
                <w:sz w:val="18"/>
                <w:szCs w:val="18"/>
              </w:rPr>
              <w:t xml:space="preserve">This file is recorded unless the </w:t>
            </w:r>
            <w:r w:rsidRPr="00C40A21">
              <w:rPr>
                <w:rFonts w:ascii="Arial" w:hAnsi="Arial" w:cs="Arial"/>
                <w:i/>
                <w:sz w:val="18"/>
                <w:szCs w:val="18"/>
              </w:rPr>
              <w:t>iteration_summary()</w:t>
            </w:r>
            <w:r w:rsidRPr="00C40A21">
              <w:rPr>
                <w:rFonts w:ascii="Arial" w:hAnsi="Arial" w:cs="Arial"/>
                <w:sz w:val="18"/>
                <w:szCs w:val="18"/>
              </w:rPr>
              <w:t xml:space="preserve"> control variable is set to </w:t>
            </w:r>
            <w:r w:rsidRPr="00C40A21">
              <w:rPr>
                <w:rFonts w:ascii="Arial" w:hAnsi="Arial" w:cs="Arial"/>
                <w:i/>
                <w:sz w:val="18"/>
                <w:szCs w:val="18"/>
              </w:rPr>
              <w:t>false</w:t>
            </w:r>
            <w:r w:rsidRPr="00C40A21">
              <w:rPr>
                <w:rFonts w:ascii="Arial" w:hAnsi="Arial" w:cs="Arial"/>
                <w:sz w:val="18"/>
                <w:szCs w:val="18"/>
              </w:rPr>
              <w:t xml:space="preserve">. It is a CSV file </w:t>
            </w:r>
            <w:r w:rsidR="00587591" w:rsidRPr="00C40A21">
              <w:rPr>
                <w:rFonts w:ascii="Arial" w:hAnsi="Arial" w:cs="Arial"/>
                <w:sz w:val="18"/>
                <w:szCs w:val="18"/>
              </w:rPr>
              <w:t>listing</w:t>
            </w:r>
            <w:r w:rsidRPr="00C40A21">
              <w:rPr>
                <w:rFonts w:ascii="Arial" w:hAnsi="Arial" w:cs="Arial"/>
                <w:sz w:val="18"/>
                <w:szCs w:val="18"/>
              </w:rPr>
              <w:t xml:space="preserve"> objective function components</w:t>
            </w:r>
            <w:r w:rsidR="00587591" w:rsidRPr="00C40A21">
              <w:rPr>
                <w:rFonts w:ascii="Arial" w:hAnsi="Arial" w:cs="Arial"/>
                <w:sz w:val="18"/>
                <w:szCs w:val="18"/>
              </w:rPr>
              <w:t xml:space="preserve"> attained</w:t>
            </w:r>
            <w:r w:rsidRPr="00C40A21">
              <w:rPr>
                <w:rFonts w:ascii="Arial" w:hAnsi="Arial" w:cs="Arial"/>
                <w:sz w:val="18"/>
                <w:szCs w:val="18"/>
              </w:rPr>
              <w:t xml:space="preserve"> at the end of </w:t>
            </w:r>
            <w:r w:rsidR="00FD2CE7">
              <w:rPr>
                <w:rFonts w:ascii="Arial" w:hAnsi="Arial" w:cs="Arial"/>
                <w:sz w:val="18"/>
                <w:szCs w:val="18"/>
              </w:rPr>
              <w:t>all</w:t>
            </w:r>
            <w:r w:rsidRPr="00C40A21">
              <w:rPr>
                <w:rFonts w:ascii="Arial" w:hAnsi="Arial" w:cs="Arial"/>
                <w:sz w:val="18"/>
                <w:szCs w:val="18"/>
              </w:rPr>
              <w:t xml:space="preserve"> iteration</w:t>
            </w:r>
            <w:r w:rsidR="00FD2CE7">
              <w:rPr>
                <w:rFonts w:ascii="Arial" w:hAnsi="Arial" w:cs="Arial"/>
                <w:sz w:val="18"/>
                <w:szCs w:val="18"/>
              </w:rPr>
              <w:t>s</w:t>
            </w:r>
            <w:r w:rsidRPr="00C40A21">
              <w:rPr>
                <w:rFonts w:ascii="Arial" w:hAnsi="Arial" w:cs="Arial"/>
                <w:sz w:val="18"/>
                <w:szCs w:val="18"/>
              </w:rPr>
              <w:t xml:space="preserve"> of the inversion process.</w:t>
            </w:r>
          </w:p>
        </w:tc>
      </w:tr>
      <w:tr w:rsidR="001F129B" w14:paraId="02F41BE6" w14:textId="77777777" w:rsidTr="00C40A21">
        <w:trPr>
          <w:cantSplit/>
        </w:trPr>
        <w:tc>
          <w:tcPr>
            <w:tcW w:w="2802" w:type="dxa"/>
            <w:shd w:val="clear" w:color="auto" w:fill="auto"/>
          </w:tcPr>
          <w:p w14:paraId="36A8D083" w14:textId="77777777" w:rsidR="001F129B" w:rsidRPr="00C40A21" w:rsidRDefault="001F129B" w:rsidP="00C9620B">
            <w:pPr>
              <w:rPr>
                <w:rFonts w:ascii="Arial" w:hAnsi="Arial" w:cs="Arial"/>
                <w:i/>
                <w:sz w:val="18"/>
                <w:szCs w:val="18"/>
              </w:rPr>
            </w:pPr>
            <w:r w:rsidRPr="00C40A21">
              <w:rPr>
                <w:rFonts w:ascii="Arial" w:hAnsi="Arial" w:cs="Arial"/>
                <w:i/>
                <w:sz w:val="18"/>
                <w:szCs w:val="18"/>
              </w:rPr>
              <w:t>case.isen</w:t>
            </w:r>
          </w:p>
        </w:tc>
        <w:tc>
          <w:tcPr>
            <w:tcW w:w="6440" w:type="dxa"/>
            <w:shd w:val="clear" w:color="auto" w:fill="auto"/>
          </w:tcPr>
          <w:p w14:paraId="05540297" w14:textId="045FA4A9" w:rsidR="001F129B" w:rsidRPr="00C40A21" w:rsidRDefault="001F129B" w:rsidP="00C9620B">
            <w:pPr>
              <w:rPr>
                <w:rFonts w:ascii="Arial" w:hAnsi="Arial" w:cs="Arial"/>
                <w:sz w:val="18"/>
                <w:szCs w:val="18"/>
              </w:rPr>
            </w:pPr>
            <w:r w:rsidRPr="00C40A21">
              <w:rPr>
                <w:rFonts w:ascii="Arial" w:hAnsi="Arial" w:cs="Arial"/>
                <w:sz w:val="18"/>
                <w:szCs w:val="18"/>
              </w:rPr>
              <w:t xml:space="preserve">This file is recorded unless the </w:t>
            </w:r>
            <w:r w:rsidRPr="00C40A21">
              <w:rPr>
                <w:rFonts w:ascii="Arial" w:hAnsi="Arial" w:cs="Arial"/>
                <w:i/>
                <w:sz w:val="18"/>
                <w:szCs w:val="18"/>
              </w:rPr>
              <w:t>iteration_summary()</w:t>
            </w:r>
            <w:r w:rsidRPr="00C40A21">
              <w:rPr>
                <w:rFonts w:ascii="Arial" w:hAnsi="Arial" w:cs="Arial"/>
                <w:sz w:val="18"/>
                <w:szCs w:val="18"/>
              </w:rPr>
              <w:t xml:space="preserve"> control variable is set to </w:t>
            </w:r>
            <w:r w:rsidRPr="00FD2CE7">
              <w:rPr>
                <w:rFonts w:ascii="Arial" w:hAnsi="Arial" w:cs="Arial"/>
                <w:i/>
                <w:sz w:val="18"/>
                <w:szCs w:val="18"/>
              </w:rPr>
              <w:t>false</w:t>
            </w:r>
            <w:r w:rsidRPr="00C40A21">
              <w:rPr>
                <w:rFonts w:ascii="Arial" w:hAnsi="Arial" w:cs="Arial"/>
                <w:sz w:val="18"/>
                <w:szCs w:val="18"/>
              </w:rPr>
              <w:t xml:space="preserve">. It is a CSV file containing </w:t>
            </w:r>
            <w:r w:rsidR="00AA2D1A" w:rsidRPr="00C40A21">
              <w:rPr>
                <w:rFonts w:ascii="Arial" w:hAnsi="Arial" w:cs="Arial"/>
                <w:sz w:val="18"/>
                <w:szCs w:val="18"/>
              </w:rPr>
              <w:t xml:space="preserve">composite parameter sensitivities </w:t>
            </w:r>
            <w:r w:rsidR="00587591" w:rsidRPr="00C40A21">
              <w:rPr>
                <w:rFonts w:ascii="Arial" w:hAnsi="Arial" w:cs="Arial"/>
                <w:sz w:val="18"/>
                <w:szCs w:val="18"/>
              </w:rPr>
              <w:t xml:space="preserve">calculated during </w:t>
            </w:r>
            <w:r w:rsidR="00FD2CE7">
              <w:rPr>
                <w:rFonts w:ascii="Arial" w:hAnsi="Arial" w:cs="Arial"/>
                <w:sz w:val="18"/>
                <w:szCs w:val="18"/>
              </w:rPr>
              <w:t>all</w:t>
            </w:r>
            <w:r w:rsidR="00AA2D1A" w:rsidRPr="00C40A21">
              <w:rPr>
                <w:rFonts w:ascii="Arial" w:hAnsi="Arial" w:cs="Arial"/>
                <w:sz w:val="18"/>
                <w:szCs w:val="18"/>
              </w:rPr>
              <w:t xml:space="preserve"> iteration</w:t>
            </w:r>
            <w:r w:rsidR="00FD2CE7">
              <w:rPr>
                <w:rFonts w:ascii="Arial" w:hAnsi="Arial" w:cs="Arial"/>
                <w:sz w:val="18"/>
                <w:szCs w:val="18"/>
              </w:rPr>
              <w:t>s</w:t>
            </w:r>
            <w:r w:rsidR="00AA2D1A" w:rsidRPr="00C40A21">
              <w:rPr>
                <w:rFonts w:ascii="Arial" w:hAnsi="Arial" w:cs="Arial"/>
                <w:sz w:val="18"/>
                <w:szCs w:val="18"/>
              </w:rPr>
              <w:t xml:space="preserve"> of the inversion process.</w:t>
            </w:r>
          </w:p>
        </w:tc>
      </w:tr>
      <w:tr w:rsidR="00EA0641" w14:paraId="3127B6F7" w14:textId="77777777" w:rsidTr="00C40A21">
        <w:trPr>
          <w:cantSplit/>
        </w:trPr>
        <w:tc>
          <w:tcPr>
            <w:tcW w:w="2802" w:type="dxa"/>
            <w:shd w:val="clear" w:color="auto" w:fill="auto"/>
          </w:tcPr>
          <w:p w14:paraId="69DEED24" w14:textId="77777777" w:rsidR="00EA0641" w:rsidRPr="00C40A21" w:rsidRDefault="00A07324" w:rsidP="00C9620B">
            <w:pPr>
              <w:rPr>
                <w:rFonts w:ascii="Arial" w:hAnsi="Arial" w:cs="Arial"/>
                <w:i/>
                <w:sz w:val="18"/>
                <w:szCs w:val="18"/>
              </w:rPr>
            </w:pPr>
            <w:r w:rsidRPr="00C40A21">
              <w:rPr>
                <w:rFonts w:ascii="Arial" w:hAnsi="Arial" w:cs="Arial"/>
                <w:i/>
                <w:sz w:val="18"/>
                <w:szCs w:val="18"/>
              </w:rPr>
              <w:t>case</w:t>
            </w:r>
            <w:r w:rsidR="00EA0641" w:rsidRPr="00C40A21">
              <w:rPr>
                <w:rFonts w:ascii="Arial" w:hAnsi="Arial" w:cs="Arial"/>
                <w:i/>
                <w:sz w:val="18"/>
                <w:szCs w:val="18"/>
              </w:rPr>
              <w:t>.upg.csv</w:t>
            </w:r>
          </w:p>
        </w:tc>
        <w:tc>
          <w:tcPr>
            <w:tcW w:w="6440" w:type="dxa"/>
            <w:shd w:val="clear" w:color="auto" w:fill="auto"/>
          </w:tcPr>
          <w:p w14:paraId="283C6CD4" w14:textId="77777777" w:rsidR="00EA0641" w:rsidRPr="00C40A21" w:rsidRDefault="00EA0641" w:rsidP="00C9620B">
            <w:pPr>
              <w:rPr>
                <w:rFonts w:ascii="Arial" w:hAnsi="Arial" w:cs="Arial"/>
                <w:sz w:val="18"/>
                <w:szCs w:val="18"/>
              </w:rPr>
            </w:pPr>
            <w:r w:rsidRPr="00C40A21">
              <w:rPr>
                <w:rFonts w:ascii="Arial" w:hAnsi="Arial" w:cs="Arial"/>
                <w:sz w:val="18"/>
                <w:szCs w:val="18"/>
              </w:rPr>
              <w:t xml:space="preserve">This file is recorded unless the </w:t>
            </w:r>
            <w:r w:rsidRPr="00C40A21">
              <w:rPr>
                <w:rFonts w:ascii="Arial" w:hAnsi="Arial" w:cs="Arial"/>
                <w:i/>
                <w:sz w:val="18"/>
                <w:szCs w:val="18"/>
              </w:rPr>
              <w:t>iteration_summary()</w:t>
            </w:r>
            <w:r w:rsidRPr="00C40A21">
              <w:rPr>
                <w:rFonts w:ascii="Arial" w:hAnsi="Arial" w:cs="Arial"/>
                <w:sz w:val="18"/>
                <w:szCs w:val="18"/>
              </w:rPr>
              <w:t xml:space="preserve"> control variable is set to </w:t>
            </w:r>
            <w:r w:rsidRPr="00C40A21">
              <w:rPr>
                <w:rFonts w:ascii="Arial" w:hAnsi="Arial" w:cs="Arial"/>
                <w:i/>
                <w:sz w:val="18"/>
                <w:szCs w:val="18"/>
              </w:rPr>
              <w:t>false</w:t>
            </w:r>
            <w:r w:rsidRPr="00C40A21">
              <w:rPr>
                <w:rFonts w:ascii="Arial" w:hAnsi="Arial" w:cs="Arial"/>
                <w:sz w:val="18"/>
                <w:szCs w:val="18"/>
              </w:rPr>
              <w:t xml:space="preserve">. It is a CSV file containing upgraded parameter values calculated for each Marquardt lambda and </w:t>
            </w:r>
            <w:r w:rsidR="00587591" w:rsidRPr="00C40A21">
              <w:rPr>
                <w:rFonts w:ascii="Arial" w:hAnsi="Arial" w:cs="Arial"/>
                <w:sz w:val="18"/>
                <w:szCs w:val="18"/>
              </w:rPr>
              <w:t xml:space="preserve">each </w:t>
            </w:r>
            <w:r w:rsidRPr="00C40A21">
              <w:rPr>
                <w:rFonts w:ascii="Arial" w:hAnsi="Arial" w:cs="Arial"/>
                <w:sz w:val="18"/>
                <w:szCs w:val="18"/>
              </w:rPr>
              <w:t>scale factor</w:t>
            </w:r>
            <w:r w:rsidR="00587591" w:rsidRPr="00C40A21">
              <w:rPr>
                <w:rFonts w:ascii="Arial" w:hAnsi="Arial" w:cs="Arial"/>
                <w:sz w:val="18"/>
                <w:szCs w:val="18"/>
              </w:rPr>
              <w:t xml:space="preserve"> employed</w:t>
            </w:r>
            <w:r w:rsidRPr="00C40A21">
              <w:rPr>
                <w:rFonts w:ascii="Arial" w:hAnsi="Arial" w:cs="Arial"/>
                <w:sz w:val="18"/>
                <w:szCs w:val="18"/>
              </w:rPr>
              <w:t xml:space="preserve"> for all iterations of the inversion process.</w:t>
            </w:r>
          </w:p>
        </w:tc>
      </w:tr>
      <w:tr w:rsidR="00A87B17" w14:paraId="69A688C0" w14:textId="77777777" w:rsidTr="00C40A21">
        <w:trPr>
          <w:cantSplit/>
        </w:trPr>
        <w:tc>
          <w:tcPr>
            <w:tcW w:w="2802" w:type="dxa"/>
            <w:shd w:val="clear" w:color="auto" w:fill="auto"/>
          </w:tcPr>
          <w:p w14:paraId="5BA2F32D" w14:textId="77777777" w:rsidR="00A87B17" w:rsidRPr="00C40A21" w:rsidRDefault="00A87B17" w:rsidP="00C628C0">
            <w:pPr>
              <w:rPr>
                <w:rFonts w:ascii="Arial" w:hAnsi="Arial" w:cs="Arial"/>
                <w:i/>
                <w:sz w:val="18"/>
                <w:szCs w:val="18"/>
              </w:rPr>
            </w:pPr>
            <w:r w:rsidRPr="00C40A21">
              <w:rPr>
                <w:rFonts w:ascii="Arial" w:hAnsi="Arial" w:cs="Arial"/>
                <w:i/>
                <w:sz w:val="18"/>
                <w:szCs w:val="18"/>
              </w:rPr>
              <w:t>case.rid</w:t>
            </w:r>
          </w:p>
        </w:tc>
        <w:tc>
          <w:tcPr>
            <w:tcW w:w="6440" w:type="dxa"/>
            <w:shd w:val="clear" w:color="auto" w:fill="auto"/>
          </w:tcPr>
          <w:p w14:paraId="1557F033" w14:textId="77777777" w:rsidR="00A87B17" w:rsidRPr="00C40A21" w:rsidRDefault="00E06A7A" w:rsidP="00C628C0">
            <w:pPr>
              <w:rPr>
                <w:rFonts w:ascii="Arial" w:hAnsi="Arial" w:cs="Arial"/>
                <w:sz w:val="18"/>
                <w:szCs w:val="18"/>
              </w:rPr>
            </w:pPr>
            <w:r w:rsidRPr="00C40A21">
              <w:rPr>
                <w:rFonts w:ascii="Arial" w:hAnsi="Arial" w:cs="Arial"/>
                <w:sz w:val="18"/>
                <w:szCs w:val="18"/>
              </w:rPr>
              <w:t xml:space="preserve">Links model runs undertaken for calculating </w:t>
            </w:r>
            <w:r w:rsidR="003E2E01" w:rsidRPr="00C40A21">
              <w:rPr>
                <w:rFonts w:ascii="Arial" w:hAnsi="Arial" w:cs="Arial"/>
                <w:sz w:val="18"/>
                <w:szCs w:val="18"/>
              </w:rPr>
              <w:t xml:space="preserve">finite-difference </w:t>
            </w:r>
            <w:r w:rsidRPr="00C40A21">
              <w:rPr>
                <w:rFonts w:ascii="Arial" w:hAnsi="Arial" w:cs="Arial"/>
                <w:sz w:val="18"/>
                <w:szCs w:val="18"/>
              </w:rPr>
              <w:t xml:space="preserve">derivatives with respect to each parameter to model run indices recorded in file </w:t>
            </w:r>
            <w:r w:rsidRPr="00C40A21">
              <w:rPr>
                <w:rFonts w:ascii="Arial" w:hAnsi="Arial" w:cs="Arial"/>
                <w:i/>
                <w:sz w:val="18"/>
                <w:szCs w:val="18"/>
              </w:rPr>
              <w:t>case.rmr</w:t>
            </w:r>
            <w:r w:rsidRPr="00C40A21">
              <w:rPr>
                <w:rFonts w:ascii="Arial" w:hAnsi="Arial" w:cs="Arial"/>
                <w:sz w:val="18"/>
                <w:szCs w:val="18"/>
              </w:rPr>
              <w:t>.</w:t>
            </w:r>
          </w:p>
        </w:tc>
      </w:tr>
      <w:tr w:rsidR="005719EC" w14:paraId="467CCDA6" w14:textId="77777777" w:rsidTr="00C40A21">
        <w:trPr>
          <w:cantSplit/>
        </w:trPr>
        <w:tc>
          <w:tcPr>
            <w:tcW w:w="2802" w:type="dxa"/>
            <w:shd w:val="clear" w:color="auto" w:fill="auto"/>
          </w:tcPr>
          <w:p w14:paraId="34D91EBE" w14:textId="77777777" w:rsidR="005719EC" w:rsidRPr="00C40A21" w:rsidRDefault="005719EC" w:rsidP="00C9620B">
            <w:pPr>
              <w:rPr>
                <w:rFonts w:ascii="Arial" w:hAnsi="Arial" w:cs="Arial"/>
                <w:i/>
                <w:sz w:val="18"/>
                <w:szCs w:val="18"/>
              </w:rPr>
            </w:pPr>
            <w:r w:rsidRPr="00C40A21">
              <w:rPr>
                <w:rFonts w:ascii="Arial" w:hAnsi="Arial" w:cs="Arial"/>
                <w:i/>
                <w:sz w:val="18"/>
                <w:szCs w:val="18"/>
              </w:rPr>
              <w:t>case.svd</w:t>
            </w:r>
          </w:p>
        </w:tc>
        <w:tc>
          <w:tcPr>
            <w:tcW w:w="6440" w:type="dxa"/>
            <w:shd w:val="clear" w:color="auto" w:fill="auto"/>
          </w:tcPr>
          <w:p w14:paraId="087D3592" w14:textId="77777777" w:rsidR="005719EC" w:rsidRPr="00C40A21" w:rsidRDefault="005719EC" w:rsidP="00C9620B">
            <w:pPr>
              <w:rPr>
                <w:rFonts w:ascii="Arial" w:hAnsi="Arial" w:cs="Arial"/>
                <w:sz w:val="18"/>
                <w:szCs w:val="18"/>
              </w:rPr>
            </w:pPr>
            <w:r w:rsidRPr="00C40A21">
              <w:rPr>
                <w:rFonts w:ascii="Arial" w:hAnsi="Arial" w:cs="Arial"/>
                <w:sz w:val="18"/>
                <w:szCs w:val="18"/>
              </w:rPr>
              <w:t xml:space="preserve">Information is appended to this file every time a parameter upgrade direction is calculated using a new Marquardt lambda. It lists the singular values of the </w:t>
            </w:r>
            <w:r w:rsidR="003E2E01" w:rsidRPr="00C40A21">
              <w:rPr>
                <w:rFonts w:ascii="Arial" w:hAnsi="Arial" w:cs="Arial"/>
                <w:sz w:val="18"/>
                <w:szCs w:val="18"/>
              </w:rPr>
              <w:t>(</w:t>
            </w:r>
            <w:r w:rsidRPr="00C40A21">
              <w:rPr>
                <w:rFonts w:ascii="Arial" w:hAnsi="Arial" w:cs="Arial"/>
                <w:b/>
                <w:sz w:val="18"/>
                <w:szCs w:val="18"/>
              </w:rPr>
              <w:t>J</w:t>
            </w:r>
            <w:r w:rsidRPr="00C40A21">
              <w:rPr>
                <w:rFonts w:ascii="Arial" w:hAnsi="Arial" w:cs="Arial"/>
                <w:sz w:val="18"/>
                <w:szCs w:val="18"/>
                <w:vertAlign w:val="superscript"/>
              </w:rPr>
              <w:t>t</w:t>
            </w:r>
            <w:r w:rsidRPr="00C40A21">
              <w:rPr>
                <w:rFonts w:ascii="Arial" w:hAnsi="Arial" w:cs="Arial"/>
                <w:b/>
                <w:sz w:val="18"/>
                <w:szCs w:val="18"/>
              </w:rPr>
              <w:t>QJ</w:t>
            </w:r>
            <w:r w:rsidRPr="00C40A21">
              <w:rPr>
                <w:rFonts w:ascii="Arial" w:hAnsi="Arial" w:cs="Arial"/>
                <w:sz w:val="18"/>
                <w:szCs w:val="18"/>
              </w:rPr>
              <w:t xml:space="preserve"> </w:t>
            </w:r>
            <w:r w:rsidR="003E2E01" w:rsidRPr="00C40A21">
              <w:rPr>
                <w:rFonts w:ascii="Arial" w:hAnsi="Arial" w:cs="Arial"/>
                <w:sz w:val="18"/>
                <w:szCs w:val="18"/>
              </w:rPr>
              <w:t>+ λ</w:t>
            </w:r>
            <w:r w:rsidR="003E2E01" w:rsidRPr="00C40A21">
              <w:rPr>
                <w:rFonts w:ascii="Arial" w:hAnsi="Arial" w:cs="Arial"/>
                <w:b/>
                <w:sz w:val="18"/>
                <w:szCs w:val="18"/>
              </w:rPr>
              <w:t>I</w:t>
            </w:r>
            <w:r w:rsidR="003E2E01" w:rsidRPr="00C40A21">
              <w:rPr>
                <w:rFonts w:ascii="Arial" w:hAnsi="Arial" w:cs="Arial"/>
                <w:sz w:val="18"/>
                <w:szCs w:val="18"/>
              </w:rPr>
              <w:t xml:space="preserve">) </w:t>
            </w:r>
            <w:r w:rsidRPr="00C40A21">
              <w:rPr>
                <w:rFonts w:ascii="Arial" w:hAnsi="Arial" w:cs="Arial"/>
                <w:sz w:val="18"/>
                <w:szCs w:val="18"/>
              </w:rPr>
              <w:t xml:space="preserve">matrix. </w:t>
            </w:r>
          </w:p>
        </w:tc>
      </w:tr>
      <w:tr w:rsidR="00333704" w14:paraId="0EEBA1E4" w14:textId="77777777" w:rsidTr="00C40A21">
        <w:trPr>
          <w:cantSplit/>
        </w:trPr>
        <w:tc>
          <w:tcPr>
            <w:tcW w:w="2802" w:type="dxa"/>
            <w:shd w:val="clear" w:color="auto" w:fill="auto"/>
          </w:tcPr>
          <w:p w14:paraId="3CEA2834" w14:textId="77777777" w:rsidR="00333704" w:rsidRPr="00C40A21" w:rsidRDefault="00333704" w:rsidP="00C9620B">
            <w:pPr>
              <w:rPr>
                <w:rFonts w:ascii="Arial" w:hAnsi="Arial" w:cs="Arial"/>
                <w:i/>
                <w:sz w:val="18"/>
                <w:szCs w:val="18"/>
              </w:rPr>
            </w:pPr>
            <w:r w:rsidRPr="00C40A21">
              <w:rPr>
                <w:rFonts w:ascii="Arial" w:hAnsi="Arial" w:cs="Arial"/>
                <w:i/>
                <w:sz w:val="18"/>
                <w:szCs w:val="18"/>
              </w:rPr>
              <w:t>case.pfm</w:t>
            </w:r>
          </w:p>
        </w:tc>
        <w:tc>
          <w:tcPr>
            <w:tcW w:w="6440" w:type="dxa"/>
            <w:shd w:val="clear" w:color="auto" w:fill="auto"/>
          </w:tcPr>
          <w:p w14:paraId="7E1536FE" w14:textId="5B12D40E" w:rsidR="00333704" w:rsidRPr="00C40A21" w:rsidRDefault="003E2E01" w:rsidP="00C9620B">
            <w:pPr>
              <w:rPr>
                <w:rFonts w:ascii="Arial" w:hAnsi="Arial" w:cs="Arial"/>
                <w:sz w:val="18"/>
                <w:szCs w:val="18"/>
              </w:rPr>
            </w:pPr>
            <w:r w:rsidRPr="00C40A21">
              <w:rPr>
                <w:rFonts w:ascii="Arial" w:hAnsi="Arial" w:cs="Arial"/>
                <w:sz w:val="18"/>
                <w:szCs w:val="18"/>
              </w:rPr>
              <w:t>PESTPP</w:t>
            </w:r>
            <w:r w:rsidR="00333704" w:rsidRPr="00C40A21">
              <w:rPr>
                <w:rFonts w:ascii="Arial" w:hAnsi="Arial" w:cs="Arial"/>
                <w:sz w:val="18"/>
                <w:szCs w:val="18"/>
              </w:rPr>
              <w:t xml:space="preserve"> performance record. </w:t>
            </w:r>
            <w:r w:rsidR="00FD2CE7">
              <w:rPr>
                <w:rFonts w:ascii="Arial" w:hAnsi="Arial" w:cs="Arial"/>
                <w:sz w:val="18"/>
                <w:szCs w:val="18"/>
              </w:rPr>
              <w:t>This file</w:t>
            </w:r>
            <w:r w:rsidR="00333704" w:rsidRPr="00C40A21">
              <w:rPr>
                <w:rFonts w:ascii="Arial" w:hAnsi="Arial" w:cs="Arial"/>
                <w:sz w:val="18"/>
                <w:szCs w:val="18"/>
              </w:rPr>
              <w:t xml:space="preserve"> records the time</w:t>
            </w:r>
            <w:r w:rsidRPr="00C40A21">
              <w:rPr>
                <w:rFonts w:ascii="Arial" w:hAnsi="Arial" w:cs="Arial"/>
                <w:sz w:val="18"/>
                <w:szCs w:val="18"/>
              </w:rPr>
              <w:t>s</w:t>
            </w:r>
            <w:r w:rsidR="00333704" w:rsidRPr="00C40A21">
              <w:rPr>
                <w:rFonts w:ascii="Arial" w:hAnsi="Arial" w:cs="Arial"/>
                <w:sz w:val="18"/>
                <w:szCs w:val="18"/>
              </w:rPr>
              <w:t xml:space="preserve"> at which </w:t>
            </w:r>
            <w:r w:rsidRPr="00C40A21">
              <w:rPr>
                <w:rFonts w:ascii="Arial" w:hAnsi="Arial" w:cs="Arial"/>
                <w:sz w:val="18"/>
                <w:szCs w:val="18"/>
              </w:rPr>
              <w:t>PESTPP</w:t>
            </w:r>
            <w:r w:rsidR="00333704" w:rsidRPr="00C40A21">
              <w:rPr>
                <w:rFonts w:ascii="Arial" w:hAnsi="Arial" w:cs="Arial"/>
                <w:sz w:val="18"/>
                <w:szCs w:val="18"/>
              </w:rPr>
              <w:t xml:space="preserve"> commenced</w:t>
            </w:r>
            <w:r w:rsidRPr="00C40A21">
              <w:rPr>
                <w:rFonts w:ascii="Arial" w:hAnsi="Arial" w:cs="Arial"/>
                <w:sz w:val="18"/>
                <w:szCs w:val="18"/>
              </w:rPr>
              <w:t xml:space="preserve"> and completed various processing tasks.</w:t>
            </w:r>
          </w:p>
        </w:tc>
      </w:tr>
      <w:tr w:rsidR="00C9620B" w14:paraId="0BD6BBD0" w14:textId="77777777" w:rsidTr="00C40A21">
        <w:trPr>
          <w:cantSplit/>
        </w:trPr>
        <w:tc>
          <w:tcPr>
            <w:tcW w:w="2802" w:type="dxa"/>
            <w:shd w:val="clear" w:color="auto" w:fill="auto"/>
          </w:tcPr>
          <w:p w14:paraId="00AE65CC" w14:textId="77777777" w:rsidR="00C9620B" w:rsidRPr="00C40A21" w:rsidRDefault="00333704" w:rsidP="00C9620B">
            <w:pPr>
              <w:rPr>
                <w:rFonts w:ascii="Arial" w:hAnsi="Arial" w:cs="Arial"/>
                <w:i/>
                <w:sz w:val="18"/>
                <w:szCs w:val="18"/>
              </w:rPr>
            </w:pPr>
            <w:r w:rsidRPr="00C40A21">
              <w:rPr>
                <w:rFonts w:ascii="Arial" w:hAnsi="Arial" w:cs="Arial"/>
                <w:i/>
                <w:sz w:val="18"/>
                <w:szCs w:val="18"/>
              </w:rPr>
              <w:t>case.fpr</w:t>
            </w:r>
          </w:p>
        </w:tc>
        <w:tc>
          <w:tcPr>
            <w:tcW w:w="6440" w:type="dxa"/>
            <w:shd w:val="clear" w:color="auto" w:fill="auto"/>
          </w:tcPr>
          <w:p w14:paraId="3D83FEE7" w14:textId="77777777" w:rsidR="00C9620B" w:rsidRPr="00C40A21" w:rsidRDefault="00333704" w:rsidP="00C9620B">
            <w:pPr>
              <w:rPr>
                <w:rFonts w:ascii="Arial" w:hAnsi="Arial" w:cs="Arial"/>
                <w:sz w:val="18"/>
                <w:szCs w:val="18"/>
              </w:rPr>
            </w:pPr>
            <w:r w:rsidRPr="00C40A21">
              <w:rPr>
                <w:rFonts w:ascii="Arial" w:hAnsi="Arial" w:cs="Arial"/>
                <w:sz w:val="18"/>
                <w:szCs w:val="18"/>
              </w:rPr>
              <w:t xml:space="preserve">Records a history of when parameters were frozen </w:t>
            </w:r>
            <w:r w:rsidR="003E2E01" w:rsidRPr="00C40A21">
              <w:rPr>
                <w:rFonts w:ascii="Arial" w:hAnsi="Arial" w:cs="Arial"/>
                <w:sz w:val="18"/>
                <w:szCs w:val="18"/>
              </w:rPr>
              <w:t>at</w:t>
            </w:r>
            <w:r w:rsidRPr="00C40A21">
              <w:rPr>
                <w:rFonts w:ascii="Arial" w:hAnsi="Arial" w:cs="Arial"/>
                <w:sz w:val="18"/>
                <w:szCs w:val="18"/>
              </w:rPr>
              <w:t xml:space="preserve"> their bounds</w:t>
            </w:r>
            <w:r w:rsidR="003E2E01" w:rsidRPr="00C40A21">
              <w:rPr>
                <w:rFonts w:ascii="Arial" w:hAnsi="Arial" w:cs="Arial"/>
                <w:sz w:val="18"/>
                <w:szCs w:val="18"/>
              </w:rPr>
              <w:t>,</w:t>
            </w:r>
            <w:r w:rsidRPr="00C40A21">
              <w:rPr>
                <w:rFonts w:ascii="Arial" w:hAnsi="Arial" w:cs="Arial"/>
                <w:sz w:val="18"/>
                <w:szCs w:val="18"/>
              </w:rPr>
              <w:t xml:space="preserve"> and when they were subsequently released.</w:t>
            </w:r>
          </w:p>
        </w:tc>
      </w:tr>
      <w:tr w:rsidR="00C9620B" w14:paraId="66D9A463" w14:textId="77777777" w:rsidTr="00C40A21">
        <w:trPr>
          <w:cantSplit/>
        </w:trPr>
        <w:tc>
          <w:tcPr>
            <w:tcW w:w="2802" w:type="dxa"/>
            <w:shd w:val="clear" w:color="auto" w:fill="auto"/>
          </w:tcPr>
          <w:p w14:paraId="47EFDBFA" w14:textId="77777777" w:rsidR="00C9620B" w:rsidRPr="00C40A21" w:rsidRDefault="00A80BF7" w:rsidP="00C9620B">
            <w:pPr>
              <w:rPr>
                <w:rFonts w:ascii="Arial" w:hAnsi="Arial" w:cs="Arial"/>
                <w:i/>
                <w:sz w:val="18"/>
                <w:szCs w:val="18"/>
              </w:rPr>
            </w:pPr>
            <w:r w:rsidRPr="00C40A21">
              <w:rPr>
                <w:rFonts w:ascii="Arial" w:hAnsi="Arial" w:cs="Arial"/>
                <w:i/>
                <w:sz w:val="18"/>
                <w:szCs w:val="18"/>
              </w:rPr>
              <w:t>case.jco</w:t>
            </w:r>
          </w:p>
        </w:tc>
        <w:tc>
          <w:tcPr>
            <w:tcW w:w="6440" w:type="dxa"/>
            <w:shd w:val="clear" w:color="auto" w:fill="auto"/>
          </w:tcPr>
          <w:p w14:paraId="57D6CF40" w14:textId="77777777" w:rsidR="00C9620B" w:rsidRPr="00C40A21" w:rsidRDefault="00A80BF7" w:rsidP="00C9620B">
            <w:pPr>
              <w:rPr>
                <w:rFonts w:ascii="Arial" w:hAnsi="Arial" w:cs="Arial"/>
                <w:sz w:val="18"/>
                <w:szCs w:val="18"/>
              </w:rPr>
            </w:pPr>
            <w:r w:rsidRPr="00C40A21">
              <w:rPr>
                <w:rFonts w:ascii="Arial" w:hAnsi="Arial" w:cs="Arial"/>
                <w:sz w:val="18"/>
                <w:szCs w:val="18"/>
              </w:rPr>
              <w:t>A PEST-compatible Jacobian matrix file</w:t>
            </w:r>
            <w:r w:rsidR="00DB37B5" w:rsidRPr="00C40A21">
              <w:rPr>
                <w:rFonts w:ascii="Arial" w:hAnsi="Arial" w:cs="Arial"/>
                <w:sz w:val="18"/>
                <w:szCs w:val="18"/>
              </w:rPr>
              <w:t xml:space="preserve"> that is refreshed during every iteration</w:t>
            </w:r>
            <w:r w:rsidR="00C32048" w:rsidRPr="00C40A21">
              <w:rPr>
                <w:rFonts w:ascii="Arial" w:hAnsi="Arial" w:cs="Arial"/>
                <w:sz w:val="18"/>
                <w:szCs w:val="18"/>
              </w:rPr>
              <w:t xml:space="preserve"> of the inversion process</w:t>
            </w:r>
            <w:r w:rsidRPr="00C40A21">
              <w:rPr>
                <w:rFonts w:ascii="Arial" w:hAnsi="Arial" w:cs="Arial"/>
                <w:sz w:val="18"/>
                <w:szCs w:val="18"/>
              </w:rPr>
              <w:t xml:space="preserve">. This is a binary file. </w:t>
            </w:r>
            <w:r w:rsidR="00DB37B5" w:rsidRPr="00C40A21">
              <w:rPr>
                <w:rFonts w:ascii="Arial" w:hAnsi="Arial" w:cs="Arial"/>
                <w:sz w:val="18"/>
                <w:szCs w:val="18"/>
              </w:rPr>
              <w:t>On</w:t>
            </w:r>
            <w:r w:rsidRPr="00C40A21">
              <w:rPr>
                <w:rFonts w:ascii="Arial" w:hAnsi="Arial" w:cs="Arial"/>
                <w:sz w:val="18"/>
                <w:szCs w:val="18"/>
              </w:rPr>
              <w:t xml:space="preserve"> iterations</w:t>
            </w:r>
            <w:r w:rsidR="00DB37B5" w:rsidRPr="00C40A21">
              <w:rPr>
                <w:rFonts w:ascii="Arial" w:hAnsi="Arial" w:cs="Arial"/>
                <w:sz w:val="18"/>
                <w:szCs w:val="18"/>
              </w:rPr>
              <w:t xml:space="preserve"> that</w:t>
            </w:r>
            <w:r w:rsidRPr="00C40A21">
              <w:rPr>
                <w:rFonts w:ascii="Arial" w:hAnsi="Arial" w:cs="Arial"/>
                <w:sz w:val="18"/>
                <w:szCs w:val="18"/>
              </w:rPr>
              <w:t xml:space="preserve"> </w:t>
            </w:r>
            <w:r w:rsidR="00DB37B5" w:rsidRPr="00C40A21">
              <w:rPr>
                <w:rFonts w:ascii="Arial" w:hAnsi="Arial" w:cs="Arial"/>
                <w:sz w:val="18"/>
                <w:szCs w:val="18"/>
              </w:rPr>
              <w:t>are dedicated to estimation of super parameter parameters, it contains super parameter sensitivities. On other iterations it contains base parameter sensitivities.</w:t>
            </w:r>
          </w:p>
        </w:tc>
      </w:tr>
      <w:tr w:rsidR="00C9620B" w14:paraId="40C5A8DC" w14:textId="77777777" w:rsidTr="00C40A21">
        <w:trPr>
          <w:cantSplit/>
        </w:trPr>
        <w:tc>
          <w:tcPr>
            <w:tcW w:w="2802" w:type="dxa"/>
            <w:shd w:val="clear" w:color="auto" w:fill="auto"/>
          </w:tcPr>
          <w:p w14:paraId="46845783" w14:textId="77777777" w:rsidR="00C9620B" w:rsidRPr="00C40A21" w:rsidRDefault="00DB37B5" w:rsidP="00C9620B">
            <w:pPr>
              <w:rPr>
                <w:rFonts w:ascii="Arial" w:hAnsi="Arial" w:cs="Arial"/>
                <w:i/>
                <w:sz w:val="18"/>
                <w:szCs w:val="18"/>
              </w:rPr>
            </w:pPr>
            <w:r w:rsidRPr="00C40A21">
              <w:rPr>
                <w:rFonts w:ascii="Arial" w:hAnsi="Arial" w:cs="Arial"/>
                <w:i/>
                <w:sz w:val="18"/>
                <w:szCs w:val="18"/>
              </w:rPr>
              <w:t>case.jcb</w:t>
            </w:r>
          </w:p>
        </w:tc>
        <w:tc>
          <w:tcPr>
            <w:tcW w:w="6440" w:type="dxa"/>
            <w:shd w:val="clear" w:color="auto" w:fill="auto"/>
          </w:tcPr>
          <w:p w14:paraId="5E1E057E" w14:textId="77777777" w:rsidR="00C9620B" w:rsidRPr="00C40A21" w:rsidRDefault="00DB37B5" w:rsidP="00C9620B">
            <w:pPr>
              <w:rPr>
                <w:rFonts w:ascii="Arial" w:hAnsi="Arial" w:cs="Arial"/>
                <w:sz w:val="18"/>
                <w:szCs w:val="18"/>
              </w:rPr>
            </w:pPr>
            <w:r w:rsidRPr="00C40A21">
              <w:rPr>
                <w:rFonts w:ascii="Arial" w:hAnsi="Arial" w:cs="Arial"/>
                <w:sz w:val="18"/>
                <w:szCs w:val="18"/>
              </w:rPr>
              <w:t>A PEST-compatible Jacobian matrix file that contains base parameter sensitivities. It is refreshed on every occasion that base parameter sensitivities are re-calculated.</w:t>
            </w:r>
          </w:p>
        </w:tc>
      </w:tr>
      <w:tr w:rsidR="00952268" w14:paraId="0CACBF43" w14:textId="77777777" w:rsidTr="00C40A21">
        <w:trPr>
          <w:cantSplit/>
        </w:trPr>
        <w:tc>
          <w:tcPr>
            <w:tcW w:w="2802" w:type="dxa"/>
            <w:shd w:val="clear" w:color="auto" w:fill="auto"/>
          </w:tcPr>
          <w:p w14:paraId="79EBE3F3" w14:textId="77777777" w:rsidR="00952268" w:rsidRPr="00C40A21" w:rsidRDefault="003532A6" w:rsidP="00C9620B">
            <w:pPr>
              <w:rPr>
                <w:rFonts w:ascii="Arial" w:hAnsi="Arial" w:cs="Arial"/>
                <w:i/>
                <w:sz w:val="18"/>
                <w:szCs w:val="18"/>
              </w:rPr>
            </w:pPr>
            <w:r w:rsidRPr="00C40A21">
              <w:rPr>
                <w:rFonts w:ascii="Arial" w:hAnsi="Arial" w:cs="Arial"/>
                <w:i/>
                <w:sz w:val="18"/>
                <w:szCs w:val="18"/>
              </w:rPr>
              <w:t>case.post.cov</w:t>
            </w:r>
          </w:p>
        </w:tc>
        <w:tc>
          <w:tcPr>
            <w:tcW w:w="6440" w:type="dxa"/>
            <w:shd w:val="clear" w:color="auto" w:fill="auto"/>
          </w:tcPr>
          <w:p w14:paraId="6994CDEC" w14:textId="77777777" w:rsidR="00952268" w:rsidRPr="00C40A21" w:rsidRDefault="003532A6" w:rsidP="00C9620B">
            <w:pPr>
              <w:rPr>
                <w:rFonts w:ascii="Arial" w:hAnsi="Arial" w:cs="Arial"/>
                <w:sz w:val="18"/>
                <w:szCs w:val="18"/>
              </w:rPr>
            </w:pPr>
            <w:r w:rsidRPr="00C40A21">
              <w:rPr>
                <w:rFonts w:ascii="Arial" w:hAnsi="Arial" w:cs="Arial"/>
                <w:sz w:val="18"/>
                <w:szCs w:val="18"/>
              </w:rPr>
              <w:t xml:space="preserve">Contains </w:t>
            </w:r>
            <w:r w:rsidR="00C32048" w:rsidRPr="00C40A21">
              <w:rPr>
                <w:rFonts w:ascii="Arial" w:hAnsi="Arial" w:cs="Arial"/>
                <w:sz w:val="18"/>
                <w:szCs w:val="18"/>
              </w:rPr>
              <w:t xml:space="preserve">the </w:t>
            </w:r>
            <w:r w:rsidRPr="00C40A21">
              <w:rPr>
                <w:rFonts w:ascii="Arial" w:hAnsi="Arial" w:cs="Arial"/>
                <w:sz w:val="18"/>
                <w:szCs w:val="18"/>
              </w:rPr>
              <w:t xml:space="preserve">posterior parameter covariance matrix if linear uncertainty </w:t>
            </w:r>
            <w:r w:rsidR="00003B82">
              <w:rPr>
                <w:rFonts w:ascii="Arial" w:hAnsi="Arial" w:cs="Arial"/>
                <w:sz w:val="18"/>
                <w:szCs w:val="18"/>
              </w:rPr>
              <w:t xml:space="preserve">(i.e. FOSM) </w:t>
            </w:r>
            <w:r w:rsidRPr="00C40A21">
              <w:rPr>
                <w:rFonts w:ascii="Arial" w:hAnsi="Arial" w:cs="Arial"/>
                <w:sz w:val="18"/>
                <w:szCs w:val="18"/>
              </w:rPr>
              <w:t>analysis is requested.</w:t>
            </w:r>
          </w:p>
        </w:tc>
      </w:tr>
      <w:tr w:rsidR="003532A6" w14:paraId="7315EE36" w14:textId="77777777" w:rsidTr="00C40A21">
        <w:trPr>
          <w:cantSplit/>
        </w:trPr>
        <w:tc>
          <w:tcPr>
            <w:tcW w:w="2802" w:type="dxa"/>
            <w:shd w:val="clear" w:color="auto" w:fill="auto"/>
          </w:tcPr>
          <w:p w14:paraId="5A322FBA" w14:textId="77777777" w:rsidR="003532A6" w:rsidRPr="00C40A21" w:rsidRDefault="003532A6" w:rsidP="00C9620B">
            <w:pPr>
              <w:rPr>
                <w:rFonts w:ascii="Arial" w:hAnsi="Arial" w:cs="Arial"/>
                <w:i/>
                <w:sz w:val="18"/>
                <w:szCs w:val="18"/>
              </w:rPr>
            </w:pPr>
            <w:r w:rsidRPr="00C40A21">
              <w:rPr>
                <w:rFonts w:ascii="Arial" w:hAnsi="Arial" w:cs="Arial"/>
                <w:i/>
                <w:sz w:val="18"/>
                <w:szCs w:val="18"/>
              </w:rPr>
              <w:t>case.par.usum.csv</w:t>
            </w:r>
          </w:p>
        </w:tc>
        <w:tc>
          <w:tcPr>
            <w:tcW w:w="6440" w:type="dxa"/>
            <w:shd w:val="clear" w:color="auto" w:fill="auto"/>
          </w:tcPr>
          <w:p w14:paraId="525DC9DC" w14:textId="77777777" w:rsidR="003532A6" w:rsidRPr="00C40A21" w:rsidRDefault="00C32048" w:rsidP="00C9620B">
            <w:pPr>
              <w:rPr>
                <w:rFonts w:ascii="Arial" w:hAnsi="Arial" w:cs="Arial"/>
                <w:sz w:val="18"/>
                <w:szCs w:val="18"/>
              </w:rPr>
            </w:pPr>
            <w:r w:rsidRPr="00C40A21">
              <w:rPr>
                <w:rFonts w:ascii="Arial" w:hAnsi="Arial" w:cs="Arial"/>
                <w:sz w:val="18"/>
                <w:szCs w:val="18"/>
              </w:rPr>
              <w:t xml:space="preserve">Summarizes </w:t>
            </w:r>
            <w:r w:rsidR="00FD5A6C" w:rsidRPr="00C40A21">
              <w:rPr>
                <w:rFonts w:ascii="Arial" w:hAnsi="Arial" w:cs="Arial"/>
                <w:sz w:val="18"/>
                <w:szCs w:val="18"/>
              </w:rPr>
              <w:t>linear uncertainty analysis as it pertains to parameters.</w:t>
            </w:r>
          </w:p>
        </w:tc>
      </w:tr>
      <w:tr w:rsidR="00FD5A6C" w14:paraId="546CB4BF" w14:textId="77777777" w:rsidTr="00C40A21">
        <w:trPr>
          <w:cantSplit/>
        </w:trPr>
        <w:tc>
          <w:tcPr>
            <w:tcW w:w="2802" w:type="dxa"/>
            <w:shd w:val="clear" w:color="auto" w:fill="auto"/>
          </w:tcPr>
          <w:p w14:paraId="2B608009" w14:textId="77777777" w:rsidR="00FD5A6C" w:rsidRPr="00C40A21" w:rsidRDefault="00FD5A6C" w:rsidP="00C9620B">
            <w:pPr>
              <w:rPr>
                <w:rFonts w:ascii="Arial" w:hAnsi="Arial" w:cs="Arial"/>
                <w:i/>
                <w:sz w:val="18"/>
                <w:szCs w:val="18"/>
              </w:rPr>
            </w:pPr>
            <w:r w:rsidRPr="00C40A21">
              <w:rPr>
                <w:rFonts w:ascii="Arial" w:hAnsi="Arial" w:cs="Arial"/>
                <w:i/>
                <w:sz w:val="18"/>
                <w:szCs w:val="18"/>
              </w:rPr>
              <w:t>case.pred.usum.csv</w:t>
            </w:r>
          </w:p>
        </w:tc>
        <w:tc>
          <w:tcPr>
            <w:tcW w:w="6440" w:type="dxa"/>
            <w:shd w:val="clear" w:color="auto" w:fill="auto"/>
          </w:tcPr>
          <w:p w14:paraId="301C9AD5" w14:textId="77777777" w:rsidR="00FD5A6C" w:rsidRPr="00C40A21" w:rsidRDefault="00C32048" w:rsidP="00C9620B">
            <w:pPr>
              <w:rPr>
                <w:rFonts w:ascii="Arial" w:hAnsi="Arial" w:cs="Arial"/>
                <w:sz w:val="18"/>
                <w:szCs w:val="18"/>
              </w:rPr>
            </w:pPr>
            <w:r w:rsidRPr="00C40A21">
              <w:rPr>
                <w:rFonts w:ascii="Arial" w:hAnsi="Arial" w:cs="Arial"/>
                <w:sz w:val="18"/>
                <w:szCs w:val="18"/>
              </w:rPr>
              <w:t xml:space="preserve">Summarizes </w:t>
            </w:r>
            <w:r w:rsidR="00FD5A6C" w:rsidRPr="00C40A21">
              <w:rPr>
                <w:rFonts w:ascii="Arial" w:hAnsi="Arial" w:cs="Arial"/>
                <w:sz w:val="18"/>
                <w:szCs w:val="18"/>
              </w:rPr>
              <w:t xml:space="preserve">linear uncertainty analysis as it pertains to user-specified predictions. </w:t>
            </w:r>
          </w:p>
        </w:tc>
      </w:tr>
      <w:tr w:rsidR="00C9620B" w14:paraId="21C23901" w14:textId="77777777" w:rsidTr="00C40A21">
        <w:trPr>
          <w:cantSplit/>
        </w:trPr>
        <w:tc>
          <w:tcPr>
            <w:tcW w:w="2802" w:type="dxa"/>
            <w:shd w:val="clear" w:color="auto" w:fill="auto"/>
          </w:tcPr>
          <w:p w14:paraId="695ED548" w14:textId="77777777" w:rsidR="00C9620B" w:rsidRPr="00C40A21" w:rsidRDefault="00333704" w:rsidP="00C9620B">
            <w:pPr>
              <w:rPr>
                <w:rFonts w:ascii="Arial" w:hAnsi="Arial" w:cs="Arial"/>
                <w:i/>
                <w:sz w:val="18"/>
                <w:szCs w:val="18"/>
              </w:rPr>
            </w:pPr>
            <w:r w:rsidRPr="00C40A21">
              <w:rPr>
                <w:rFonts w:ascii="Arial" w:hAnsi="Arial" w:cs="Arial"/>
                <w:i/>
                <w:sz w:val="18"/>
                <w:szCs w:val="18"/>
              </w:rPr>
              <w:t>case.rst</w:t>
            </w:r>
          </w:p>
        </w:tc>
        <w:tc>
          <w:tcPr>
            <w:tcW w:w="6440" w:type="dxa"/>
            <w:shd w:val="clear" w:color="auto" w:fill="auto"/>
          </w:tcPr>
          <w:p w14:paraId="76291973" w14:textId="77777777" w:rsidR="00C9620B" w:rsidRPr="00C40A21" w:rsidRDefault="00333704" w:rsidP="00C9620B">
            <w:pPr>
              <w:rPr>
                <w:rFonts w:ascii="Arial" w:hAnsi="Arial" w:cs="Arial"/>
                <w:sz w:val="18"/>
                <w:szCs w:val="18"/>
              </w:rPr>
            </w:pPr>
            <w:r w:rsidRPr="00C40A21">
              <w:rPr>
                <w:rFonts w:ascii="Arial" w:hAnsi="Arial" w:cs="Arial"/>
                <w:sz w:val="18"/>
                <w:szCs w:val="18"/>
              </w:rPr>
              <w:t xml:space="preserve">A binary file </w:t>
            </w:r>
            <w:r w:rsidR="00C32048" w:rsidRPr="00C40A21">
              <w:rPr>
                <w:rFonts w:ascii="Arial" w:hAnsi="Arial" w:cs="Arial"/>
                <w:sz w:val="18"/>
                <w:szCs w:val="18"/>
              </w:rPr>
              <w:t xml:space="preserve">containing </w:t>
            </w:r>
            <w:r w:rsidRPr="00C40A21">
              <w:rPr>
                <w:rFonts w:ascii="Arial" w:hAnsi="Arial" w:cs="Arial"/>
                <w:sz w:val="18"/>
                <w:szCs w:val="18"/>
              </w:rPr>
              <w:t>restart information.</w:t>
            </w:r>
          </w:p>
        </w:tc>
      </w:tr>
      <w:tr w:rsidR="00952268" w14:paraId="20001183" w14:textId="77777777" w:rsidTr="00C40A21">
        <w:trPr>
          <w:cantSplit/>
        </w:trPr>
        <w:tc>
          <w:tcPr>
            <w:tcW w:w="2802" w:type="dxa"/>
            <w:shd w:val="clear" w:color="auto" w:fill="auto"/>
          </w:tcPr>
          <w:p w14:paraId="3311A851" w14:textId="77777777" w:rsidR="00952268" w:rsidRPr="00C40A21" w:rsidRDefault="0061550D" w:rsidP="00C9620B">
            <w:pPr>
              <w:rPr>
                <w:rFonts w:ascii="Arial" w:hAnsi="Arial" w:cs="Arial"/>
                <w:i/>
                <w:sz w:val="18"/>
                <w:szCs w:val="18"/>
              </w:rPr>
            </w:pPr>
            <w:r w:rsidRPr="00C40A21">
              <w:rPr>
                <w:rFonts w:ascii="Arial" w:hAnsi="Arial" w:cs="Arial"/>
                <w:i/>
                <w:sz w:val="18"/>
                <w:szCs w:val="18"/>
              </w:rPr>
              <w:t>c</w:t>
            </w:r>
            <w:r w:rsidR="00952268" w:rsidRPr="00C40A21">
              <w:rPr>
                <w:rFonts w:ascii="Arial" w:hAnsi="Arial" w:cs="Arial"/>
                <w:i/>
                <w:sz w:val="18"/>
                <w:szCs w:val="18"/>
              </w:rPr>
              <w:t>ase.rns</w:t>
            </w:r>
            <w:r w:rsidRPr="00C40A21">
              <w:rPr>
                <w:rFonts w:ascii="Arial" w:hAnsi="Arial" w:cs="Arial"/>
                <w:i/>
                <w:sz w:val="18"/>
                <w:szCs w:val="18"/>
              </w:rPr>
              <w:t>, case.rnj, case.rnu</w:t>
            </w:r>
          </w:p>
        </w:tc>
        <w:tc>
          <w:tcPr>
            <w:tcW w:w="6440" w:type="dxa"/>
            <w:shd w:val="clear" w:color="auto" w:fill="auto"/>
          </w:tcPr>
          <w:p w14:paraId="4772F3CE" w14:textId="77777777" w:rsidR="00952268" w:rsidRPr="00C40A21" w:rsidRDefault="003532A6" w:rsidP="00C9620B">
            <w:pPr>
              <w:rPr>
                <w:rFonts w:ascii="Arial" w:hAnsi="Arial" w:cs="Arial"/>
                <w:sz w:val="18"/>
                <w:szCs w:val="18"/>
              </w:rPr>
            </w:pPr>
            <w:r w:rsidRPr="00C40A21">
              <w:rPr>
                <w:rFonts w:ascii="Arial" w:hAnsi="Arial" w:cs="Arial"/>
                <w:sz w:val="18"/>
                <w:szCs w:val="18"/>
              </w:rPr>
              <w:t>Binary files used by</w:t>
            </w:r>
            <w:r w:rsidR="00C32048" w:rsidRPr="00C40A21">
              <w:rPr>
                <w:rFonts w:ascii="Arial" w:hAnsi="Arial" w:cs="Arial"/>
                <w:sz w:val="18"/>
                <w:szCs w:val="18"/>
              </w:rPr>
              <w:t xml:space="preserve"> the</w:t>
            </w:r>
            <w:r w:rsidRPr="00C40A21">
              <w:rPr>
                <w:rFonts w:ascii="Arial" w:hAnsi="Arial" w:cs="Arial"/>
                <w:sz w:val="18"/>
                <w:szCs w:val="18"/>
              </w:rPr>
              <w:t xml:space="preserve"> run manager</w:t>
            </w:r>
            <w:r w:rsidR="00003B82">
              <w:rPr>
                <w:rFonts w:ascii="Arial" w:hAnsi="Arial" w:cs="Arial"/>
                <w:sz w:val="18"/>
                <w:szCs w:val="18"/>
              </w:rPr>
              <w:t>.</w:t>
            </w:r>
          </w:p>
        </w:tc>
      </w:tr>
    </w:tbl>
    <w:p w14:paraId="3DAC82BE" w14:textId="77777777" w:rsidR="00C9620B" w:rsidRDefault="00333704" w:rsidP="00333704">
      <w:pPr>
        <w:pStyle w:val="Caption"/>
      </w:pPr>
      <w:r>
        <w:t>Table 6.1. Files recorded by PESTPP.</w:t>
      </w:r>
      <w:r w:rsidR="00C32048">
        <w:t xml:space="preserve"> </w:t>
      </w:r>
    </w:p>
    <w:p w14:paraId="1E2076B0" w14:textId="77777777" w:rsidR="00624ECE" w:rsidRDefault="00624ECE" w:rsidP="00624ECE">
      <w:pPr>
        <w:pStyle w:val="Heading2"/>
      </w:pPr>
      <w:bookmarkStart w:id="2010" w:name="_Toc520535256"/>
      <w:r>
        <w:t>6.3 Differential Evolution</w:t>
      </w:r>
      <w:bookmarkEnd w:id="2010"/>
    </w:p>
    <w:p w14:paraId="5E75F23C" w14:textId="77777777" w:rsidR="00624ECE" w:rsidRDefault="00624ECE" w:rsidP="00624ECE">
      <w:pPr>
        <w:pStyle w:val="Heading3"/>
      </w:pPr>
      <w:bookmarkStart w:id="2011" w:name="_Toc520535257"/>
      <w:r>
        <w:t>6.3.1 General</w:t>
      </w:r>
      <w:bookmarkEnd w:id="2011"/>
    </w:p>
    <w:p w14:paraId="6DDADFC1" w14:textId="3B63B8F1" w:rsidR="00624ECE" w:rsidRDefault="00624ECE" w:rsidP="00624ECE">
      <w:pPr>
        <w:rPr>
          <w:lang w:val="en-AU"/>
        </w:rPr>
      </w:pPr>
      <w:r>
        <w:rPr>
          <w:lang w:val="en-AU"/>
        </w:rPr>
        <w:t xml:space="preserve">As well as performing highly parameterized inversion using </w:t>
      </w:r>
      <w:r w:rsidR="00C71460">
        <w:rPr>
          <w:lang w:val="en-AU"/>
        </w:rPr>
        <w:t xml:space="preserve">a </w:t>
      </w:r>
      <w:r>
        <w:rPr>
          <w:lang w:val="en-AU"/>
        </w:rPr>
        <w:t xml:space="preserve">so-called “gradient method” </w:t>
      </w:r>
      <w:r w:rsidR="000A1149">
        <w:rPr>
          <w:lang w:val="en-AU"/>
        </w:rPr>
        <w:t xml:space="preserve">that </w:t>
      </w:r>
      <w:r w:rsidR="000A1149">
        <w:rPr>
          <w:lang w:val="en-AU"/>
        </w:rPr>
        <w:lastRenderedPageBreak/>
        <w:t>requires</w:t>
      </w:r>
      <w:r>
        <w:rPr>
          <w:lang w:val="en-AU"/>
        </w:rPr>
        <w:t xml:space="preserve"> </w:t>
      </w:r>
      <w:r w:rsidR="00C71460">
        <w:rPr>
          <w:lang w:val="en-AU"/>
        </w:rPr>
        <w:t xml:space="preserve">calculation of a </w:t>
      </w:r>
      <w:r>
        <w:rPr>
          <w:lang w:val="en-AU"/>
        </w:rPr>
        <w:t xml:space="preserve">Jacobian matrix, </w:t>
      </w:r>
      <w:r w:rsidR="00B21B39">
        <w:rPr>
          <w:lang w:val="en-AU"/>
        </w:rPr>
        <w:t xml:space="preserve">PESTPP </w:t>
      </w:r>
      <w:r w:rsidR="004F0943">
        <w:rPr>
          <w:lang w:val="en-AU"/>
        </w:rPr>
        <w:t xml:space="preserve">also performs global </w:t>
      </w:r>
      <w:r w:rsidR="0092655E">
        <w:rPr>
          <w:lang w:val="en-AU"/>
        </w:rPr>
        <w:t>optimization</w:t>
      </w:r>
      <w:r w:rsidR="004F0943">
        <w:rPr>
          <w:lang w:val="en-AU"/>
        </w:rPr>
        <w:t xml:space="preserve"> using the differential evolution (DE) method.</w:t>
      </w:r>
      <w:r w:rsidR="006F0BFE">
        <w:rPr>
          <w:lang w:val="en-AU"/>
        </w:rPr>
        <w:t xml:space="preserve"> This method does not require calculation of derivatives. As such, it is classed as a “global method”.</w:t>
      </w:r>
      <w:r w:rsidR="004F0943">
        <w:rPr>
          <w:lang w:val="en-AU"/>
        </w:rPr>
        <w:t xml:space="preserve"> In general, global methods do not offer the same </w:t>
      </w:r>
      <w:r w:rsidR="00C71460">
        <w:rPr>
          <w:lang w:val="en-AU"/>
        </w:rPr>
        <w:t xml:space="preserve">possibilities </w:t>
      </w:r>
      <w:r w:rsidR="004F0943">
        <w:rPr>
          <w:lang w:val="en-AU"/>
        </w:rPr>
        <w:t>for highly parameterized, regularised inversion</w:t>
      </w:r>
      <w:r w:rsidR="00C71460">
        <w:rPr>
          <w:lang w:val="en-AU"/>
        </w:rPr>
        <w:t xml:space="preserve"> as do gradient methods</w:t>
      </w:r>
      <w:r w:rsidR="004F0943">
        <w:rPr>
          <w:lang w:val="en-AU"/>
        </w:rPr>
        <w:t>. However they do possess some attractive features. Chief among the</w:t>
      </w:r>
      <w:r w:rsidR="00C71460">
        <w:rPr>
          <w:lang w:val="en-AU"/>
        </w:rPr>
        <w:t>m</w:t>
      </w:r>
      <w:r w:rsidR="004F0943">
        <w:rPr>
          <w:lang w:val="en-AU"/>
        </w:rPr>
        <w:t xml:space="preserve"> are</w:t>
      </w:r>
      <w:r w:rsidR="00C71460">
        <w:rPr>
          <w:lang w:val="en-AU"/>
        </w:rPr>
        <w:t xml:space="preserve"> the following</w:t>
      </w:r>
      <w:r w:rsidR="00FD2CE7">
        <w:rPr>
          <w:lang w:val="en-AU"/>
        </w:rPr>
        <w:t>:</w:t>
      </w:r>
    </w:p>
    <w:p w14:paraId="00C6E7E7" w14:textId="4A5C6DDC" w:rsidR="004F0943" w:rsidRDefault="00C71460" w:rsidP="004F0943">
      <w:pPr>
        <w:pStyle w:val="ListParagraph"/>
        <w:numPr>
          <w:ilvl w:val="0"/>
          <w:numId w:val="15"/>
        </w:numPr>
        <w:rPr>
          <w:lang w:val="en-AU"/>
        </w:rPr>
      </w:pPr>
      <w:r>
        <w:rPr>
          <w:lang w:val="en-AU"/>
        </w:rPr>
        <w:t>T</w:t>
      </w:r>
      <w:r w:rsidR="004F0943">
        <w:rPr>
          <w:lang w:val="en-AU"/>
        </w:rPr>
        <w:t>hey are</w:t>
      </w:r>
      <w:r>
        <w:rPr>
          <w:lang w:val="en-AU"/>
        </w:rPr>
        <w:t xml:space="preserve"> less</w:t>
      </w:r>
      <w:r w:rsidR="004F0943">
        <w:rPr>
          <w:lang w:val="en-AU"/>
        </w:rPr>
        <w:t xml:space="preserve"> susceptible to entrapment in local objective function minim</w:t>
      </w:r>
      <w:r>
        <w:rPr>
          <w:lang w:val="en-AU"/>
        </w:rPr>
        <w:t>a than are gradient methods</w:t>
      </w:r>
      <w:r w:rsidR="00FD2CE7">
        <w:rPr>
          <w:lang w:val="en-AU"/>
        </w:rPr>
        <w:t>;</w:t>
      </w:r>
    </w:p>
    <w:p w14:paraId="69BB34E6" w14:textId="77777777" w:rsidR="004F0943" w:rsidRDefault="004F0943" w:rsidP="004F0943">
      <w:pPr>
        <w:pStyle w:val="ListParagraph"/>
        <w:numPr>
          <w:ilvl w:val="0"/>
          <w:numId w:val="15"/>
        </w:numPr>
        <w:rPr>
          <w:lang w:val="en-AU"/>
        </w:rPr>
      </w:pPr>
      <w:r>
        <w:rPr>
          <w:lang w:val="en-AU"/>
        </w:rPr>
        <w:t>The</w:t>
      </w:r>
      <w:r w:rsidR="00C71460">
        <w:rPr>
          <w:lang w:val="en-AU"/>
        </w:rPr>
        <w:t>ir performance does not deteriorate with model numerical difficulties that can erode the integrity of finite-difference derivatives on which gradient methods depend.</w:t>
      </w:r>
      <w:r>
        <w:rPr>
          <w:lang w:val="en-AU"/>
        </w:rPr>
        <w:t xml:space="preserve"> </w:t>
      </w:r>
    </w:p>
    <w:p w14:paraId="4DE94D4C" w14:textId="1D4DCB81" w:rsidR="00260CCD" w:rsidRDefault="00260CCD" w:rsidP="00260CCD">
      <w:pPr>
        <w:rPr>
          <w:lang w:val="en-AU"/>
        </w:rPr>
      </w:pPr>
      <w:r>
        <w:rPr>
          <w:lang w:val="en-AU"/>
        </w:rPr>
        <w:t>The good performance</w:t>
      </w:r>
      <w:r w:rsidR="006F0BFE">
        <w:rPr>
          <w:lang w:val="en-AU"/>
        </w:rPr>
        <w:t xml:space="preserve"> of global methods </w:t>
      </w:r>
      <w:r w:rsidR="00FD2CE7">
        <w:rPr>
          <w:lang w:val="en-AU"/>
        </w:rPr>
        <w:t>in</w:t>
      </w:r>
      <w:r>
        <w:rPr>
          <w:lang w:val="en-AU"/>
        </w:rPr>
        <w:t xml:space="preserve"> difficult numerical </w:t>
      </w:r>
      <w:r w:rsidR="00FD2CE7">
        <w:rPr>
          <w:lang w:val="en-AU"/>
        </w:rPr>
        <w:t xml:space="preserve">circumstances </w:t>
      </w:r>
      <w:r>
        <w:rPr>
          <w:lang w:val="en-AU"/>
        </w:rPr>
        <w:t xml:space="preserve">comes at a cost, however. Their model run requirements are generally far </w:t>
      </w:r>
      <w:r w:rsidR="00C71460">
        <w:rPr>
          <w:lang w:val="en-AU"/>
        </w:rPr>
        <w:t>greater</w:t>
      </w:r>
      <w:r>
        <w:rPr>
          <w:lang w:val="en-AU"/>
        </w:rPr>
        <w:t xml:space="preserve"> than those of gradient methods.</w:t>
      </w:r>
    </w:p>
    <w:p w14:paraId="0A473793" w14:textId="77777777" w:rsidR="00260CCD" w:rsidRDefault="00260CCD" w:rsidP="00260CCD">
      <w:pPr>
        <w:pStyle w:val="Heading3"/>
      </w:pPr>
      <w:bookmarkStart w:id="2012" w:name="_Toc520535258"/>
      <w:r>
        <w:t>6.3.2 The DE Method</w:t>
      </w:r>
      <w:bookmarkEnd w:id="2012"/>
    </w:p>
    <w:p w14:paraId="692BC982" w14:textId="77777777" w:rsidR="00D1264C" w:rsidRDefault="00D1264C" w:rsidP="00D1264C">
      <w:pPr>
        <w:pStyle w:val="Heading4"/>
      </w:pPr>
      <w:r>
        <w:t>Overview</w:t>
      </w:r>
    </w:p>
    <w:p w14:paraId="4FDE6887" w14:textId="77777777" w:rsidR="00260CCD" w:rsidRDefault="00260CCD" w:rsidP="00260CCD">
      <w:pPr>
        <w:rPr>
          <w:szCs w:val="24"/>
        </w:rPr>
      </w:pPr>
      <w:r w:rsidRPr="009C34DC">
        <w:rPr>
          <w:szCs w:val="24"/>
        </w:rPr>
        <w:t xml:space="preserve">Differential Evolution (DE) is </w:t>
      </w:r>
      <w:r>
        <w:rPr>
          <w:szCs w:val="24"/>
        </w:rPr>
        <w:t xml:space="preserve">a </w:t>
      </w:r>
      <w:r w:rsidRPr="009C34DC">
        <w:rPr>
          <w:szCs w:val="24"/>
        </w:rPr>
        <w:t>population based stochastic optimization technique developed by Ken Price and Rainer Storn</w:t>
      </w:r>
      <w:r>
        <w:rPr>
          <w:szCs w:val="24"/>
        </w:rPr>
        <w:t xml:space="preserve">. It is described </w:t>
      </w:r>
      <w:r w:rsidR="006F0BFE">
        <w:rPr>
          <w:szCs w:val="24"/>
        </w:rPr>
        <w:t>by</w:t>
      </w:r>
      <w:r>
        <w:rPr>
          <w:szCs w:val="24"/>
        </w:rPr>
        <w:t xml:space="preserve"> Storn and Price (1995; 1997). It</w:t>
      </w:r>
      <w:r w:rsidR="0059430B">
        <w:rPr>
          <w:szCs w:val="24"/>
        </w:rPr>
        <w:t xml:space="preserve"> is also</w:t>
      </w:r>
      <w:r>
        <w:rPr>
          <w:szCs w:val="24"/>
        </w:rPr>
        <w:t xml:space="preserve"> described in detail at the following </w:t>
      </w:r>
      <w:r w:rsidR="00CF2516">
        <w:rPr>
          <w:szCs w:val="24"/>
        </w:rPr>
        <w:t xml:space="preserve">web </w:t>
      </w:r>
      <w:r>
        <w:rPr>
          <w:szCs w:val="24"/>
        </w:rPr>
        <w:t>site, from which source code in a number of different computing languages can be downloaded:</w:t>
      </w:r>
    </w:p>
    <w:p w14:paraId="225CD6E4" w14:textId="77777777" w:rsidR="00260CCD" w:rsidRDefault="007769D5" w:rsidP="00260CCD">
      <w:pPr>
        <w:rPr>
          <w:szCs w:val="24"/>
        </w:rPr>
      </w:pPr>
      <w:hyperlink r:id="rId30" w:history="1">
        <w:r w:rsidR="00260CCD" w:rsidRPr="009320B6">
          <w:rPr>
            <w:rStyle w:val="Hyperlink"/>
            <w:szCs w:val="24"/>
          </w:rPr>
          <w:t>http://www1.icsi.berkeley.edu/~storn/code.html</w:t>
        </w:r>
      </w:hyperlink>
    </w:p>
    <w:p w14:paraId="5EACA61E" w14:textId="1EFC8DF7" w:rsidR="0080628B" w:rsidRPr="009C34DC" w:rsidRDefault="00260CCD" w:rsidP="0080628B">
      <w:pPr>
        <w:rPr>
          <w:szCs w:val="24"/>
        </w:rPr>
      </w:pPr>
      <w:r>
        <w:rPr>
          <w:szCs w:val="24"/>
        </w:rPr>
        <w:t>The algorithmic basis of the DE method is particularly simple. Despite this</w:t>
      </w:r>
      <w:r w:rsidR="009A0616">
        <w:rPr>
          <w:szCs w:val="24"/>
        </w:rPr>
        <w:t>,</w:t>
      </w:r>
      <w:r>
        <w:rPr>
          <w:szCs w:val="24"/>
        </w:rPr>
        <w:t xml:space="preserve"> </w:t>
      </w:r>
      <w:r w:rsidR="009A0616">
        <w:rPr>
          <w:szCs w:val="24"/>
        </w:rPr>
        <w:t xml:space="preserve">it </w:t>
      </w:r>
      <w:r>
        <w:rPr>
          <w:szCs w:val="24"/>
        </w:rPr>
        <w:t>perform</w:t>
      </w:r>
      <w:r w:rsidR="009A0616">
        <w:rPr>
          <w:szCs w:val="24"/>
        </w:rPr>
        <w:t>s well</w:t>
      </w:r>
      <w:r w:rsidR="00D1264C">
        <w:rPr>
          <w:szCs w:val="24"/>
        </w:rPr>
        <w:t>,</w:t>
      </w:r>
      <w:r w:rsidR="009A0616">
        <w:rPr>
          <w:szCs w:val="24"/>
        </w:rPr>
        <w:t xml:space="preserve"> and is well-</w:t>
      </w:r>
      <w:r w:rsidR="0080628B">
        <w:rPr>
          <w:szCs w:val="24"/>
        </w:rPr>
        <w:t>c</w:t>
      </w:r>
      <w:r w:rsidR="009A0616">
        <w:rPr>
          <w:szCs w:val="24"/>
        </w:rPr>
        <w:t>ited in publish</w:t>
      </w:r>
      <w:r w:rsidR="00D1264C">
        <w:rPr>
          <w:szCs w:val="24"/>
        </w:rPr>
        <w:t>ed</w:t>
      </w:r>
      <w:r w:rsidR="009A0616">
        <w:rPr>
          <w:szCs w:val="24"/>
        </w:rPr>
        <w:t xml:space="preserve"> literature.</w:t>
      </w:r>
      <w:r w:rsidR="0080628B">
        <w:rPr>
          <w:szCs w:val="24"/>
        </w:rPr>
        <w:t xml:space="preserve"> It possesses the following </w:t>
      </w:r>
      <w:r w:rsidR="0080628B" w:rsidRPr="009C34DC">
        <w:rPr>
          <w:szCs w:val="24"/>
        </w:rPr>
        <w:t>desirable properties</w:t>
      </w:r>
      <w:r w:rsidR="00FD2CE7">
        <w:rPr>
          <w:szCs w:val="24"/>
        </w:rPr>
        <w:t>:</w:t>
      </w:r>
    </w:p>
    <w:p w14:paraId="206DBD11" w14:textId="77777777" w:rsidR="0080628B" w:rsidRPr="0080628B" w:rsidRDefault="0080628B" w:rsidP="0080628B">
      <w:pPr>
        <w:pStyle w:val="ListParagraph"/>
        <w:widowControl/>
        <w:numPr>
          <w:ilvl w:val="0"/>
          <w:numId w:val="17"/>
        </w:numPr>
        <w:spacing w:before="0" w:after="200" w:line="276" w:lineRule="auto"/>
        <w:jc w:val="left"/>
        <w:rPr>
          <w:szCs w:val="24"/>
        </w:rPr>
      </w:pPr>
      <w:r>
        <w:rPr>
          <w:szCs w:val="24"/>
        </w:rPr>
        <w:t>It has the a</w:t>
      </w:r>
      <w:r w:rsidRPr="0080628B">
        <w:rPr>
          <w:szCs w:val="24"/>
        </w:rPr>
        <w:t>bility to handle non-differentiable, nonlinear and multimodal object</w:t>
      </w:r>
      <w:r w:rsidR="00CF2516">
        <w:rPr>
          <w:szCs w:val="24"/>
        </w:rPr>
        <w:t>ive</w:t>
      </w:r>
      <w:r w:rsidRPr="0080628B">
        <w:rPr>
          <w:szCs w:val="24"/>
        </w:rPr>
        <w:t xml:space="preserve"> functions</w:t>
      </w:r>
      <w:r>
        <w:rPr>
          <w:szCs w:val="24"/>
        </w:rPr>
        <w:t>;</w:t>
      </w:r>
    </w:p>
    <w:p w14:paraId="2CFB0BCB" w14:textId="77777777" w:rsidR="0080628B" w:rsidRPr="0080628B" w:rsidRDefault="0080628B" w:rsidP="0080628B">
      <w:pPr>
        <w:pStyle w:val="ListParagraph"/>
        <w:widowControl/>
        <w:numPr>
          <w:ilvl w:val="0"/>
          <w:numId w:val="17"/>
        </w:numPr>
        <w:spacing w:before="0" w:after="200" w:line="276" w:lineRule="auto"/>
        <w:jc w:val="left"/>
        <w:rPr>
          <w:szCs w:val="24"/>
        </w:rPr>
      </w:pPr>
      <w:r>
        <w:rPr>
          <w:szCs w:val="24"/>
        </w:rPr>
        <w:t>It is easily p</w:t>
      </w:r>
      <w:r w:rsidRPr="0080628B">
        <w:rPr>
          <w:szCs w:val="24"/>
        </w:rPr>
        <w:t>arallelizable</w:t>
      </w:r>
      <w:r>
        <w:rPr>
          <w:szCs w:val="24"/>
        </w:rPr>
        <w:t>;</w:t>
      </w:r>
    </w:p>
    <w:p w14:paraId="360043B0" w14:textId="7ED760F9" w:rsidR="0080628B" w:rsidRPr="0080628B" w:rsidRDefault="0080628B" w:rsidP="0080628B">
      <w:pPr>
        <w:pStyle w:val="ListParagraph"/>
        <w:widowControl/>
        <w:numPr>
          <w:ilvl w:val="0"/>
          <w:numId w:val="17"/>
        </w:numPr>
        <w:spacing w:before="0" w:after="200" w:line="276" w:lineRule="auto"/>
        <w:jc w:val="left"/>
        <w:rPr>
          <w:szCs w:val="24"/>
        </w:rPr>
      </w:pPr>
      <w:r>
        <w:rPr>
          <w:szCs w:val="24"/>
        </w:rPr>
        <w:t>It</w:t>
      </w:r>
      <w:r w:rsidR="006F0BFE">
        <w:rPr>
          <w:szCs w:val="24"/>
        </w:rPr>
        <w:t xml:space="preserve"> is</w:t>
      </w:r>
      <w:r w:rsidR="00CF2516">
        <w:rPr>
          <w:szCs w:val="24"/>
        </w:rPr>
        <w:t xml:space="preserve"> </w:t>
      </w:r>
      <w:r w:rsidR="00FD2CE7">
        <w:rPr>
          <w:szCs w:val="24"/>
        </w:rPr>
        <w:t>easy to use</w:t>
      </w:r>
      <w:r w:rsidRPr="0080628B">
        <w:rPr>
          <w:szCs w:val="24"/>
        </w:rPr>
        <w:t>,</w:t>
      </w:r>
      <w:r>
        <w:rPr>
          <w:szCs w:val="24"/>
        </w:rPr>
        <w:t xml:space="preserve"> </w:t>
      </w:r>
      <w:r w:rsidR="006F0BFE">
        <w:rPr>
          <w:szCs w:val="24"/>
        </w:rPr>
        <w:t>requiring</w:t>
      </w:r>
      <w:r>
        <w:rPr>
          <w:szCs w:val="24"/>
        </w:rPr>
        <w:t xml:space="preserve"> few</w:t>
      </w:r>
      <w:r w:rsidRPr="0080628B">
        <w:rPr>
          <w:szCs w:val="24"/>
        </w:rPr>
        <w:t xml:space="preserve"> control variables</w:t>
      </w:r>
      <w:r>
        <w:rPr>
          <w:szCs w:val="24"/>
        </w:rPr>
        <w:t>;</w:t>
      </w:r>
    </w:p>
    <w:p w14:paraId="433181B7" w14:textId="77777777" w:rsidR="0080628B" w:rsidRPr="0080628B" w:rsidRDefault="0080628B" w:rsidP="0080628B">
      <w:pPr>
        <w:pStyle w:val="ListParagraph"/>
        <w:widowControl/>
        <w:numPr>
          <w:ilvl w:val="0"/>
          <w:numId w:val="17"/>
        </w:numPr>
        <w:spacing w:before="0" w:after="200" w:line="276" w:lineRule="auto"/>
        <w:jc w:val="left"/>
        <w:rPr>
          <w:szCs w:val="24"/>
        </w:rPr>
      </w:pPr>
      <w:r>
        <w:rPr>
          <w:szCs w:val="24"/>
        </w:rPr>
        <w:t>It has g</w:t>
      </w:r>
      <w:r w:rsidRPr="0080628B">
        <w:rPr>
          <w:szCs w:val="24"/>
        </w:rPr>
        <w:t>ood convergence properties.</w:t>
      </w:r>
    </w:p>
    <w:p w14:paraId="5D4A2DF5" w14:textId="77777777" w:rsidR="00D1264C" w:rsidRDefault="00EC71B3" w:rsidP="003372DE">
      <w:pPr>
        <w:rPr>
          <w:szCs w:val="24"/>
        </w:rPr>
      </w:pPr>
      <w:r>
        <w:rPr>
          <w:szCs w:val="24"/>
        </w:rPr>
        <w:t xml:space="preserve">DE is a direct search method. It </w:t>
      </w:r>
      <w:r w:rsidR="003372DE">
        <w:rPr>
          <w:szCs w:val="24"/>
        </w:rPr>
        <w:t>works with</w:t>
      </w:r>
      <w:r w:rsidR="00260CCD">
        <w:rPr>
          <w:szCs w:val="24"/>
        </w:rPr>
        <w:t xml:space="preserve"> </w:t>
      </w:r>
      <w:r w:rsidR="00260CCD" w:rsidRPr="009C34DC">
        <w:rPr>
          <w:szCs w:val="24"/>
        </w:rPr>
        <w:t>a population of parameter v</w:t>
      </w:r>
      <w:r w:rsidR="00260CCD">
        <w:rPr>
          <w:szCs w:val="24"/>
        </w:rPr>
        <w:t>ectors</w:t>
      </w:r>
      <w:r w:rsidR="00D1264C">
        <w:rPr>
          <w:szCs w:val="24"/>
        </w:rPr>
        <w:t xml:space="preserve"> (i.e. a population of parameter sets)</w:t>
      </w:r>
      <w:r w:rsidR="003372DE">
        <w:rPr>
          <w:szCs w:val="24"/>
        </w:rPr>
        <w:t xml:space="preserve"> which are progressively replaced from generation to generation. </w:t>
      </w:r>
      <w:r w:rsidR="006F0BFE">
        <w:rPr>
          <w:szCs w:val="24"/>
        </w:rPr>
        <w:t>However, d</w:t>
      </w:r>
      <w:r w:rsidR="00D1264C">
        <w:rPr>
          <w:szCs w:val="24"/>
        </w:rPr>
        <w:t>uring any iteration of the</w:t>
      </w:r>
      <w:r w:rsidR="00CF2516">
        <w:rPr>
          <w:szCs w:val="24"/>
        </w:rPr>
        <w:t xml:space="preserve"> objective function minimization process that is implemented by DE</w:t>
      </w:r>
      <w:r w:rsidR="00D1264C">
        <w:rPr>
          <w:szCs w:val="24"/>
        </w:rPr>
        <w:t>, n</w:t>
      </w:r>
      <w:r w:rsidR="003372DE">
        <w:rPr>
          <w:szCs w:val="24"/>
        </w:rPr>
        <w:t xml:space="preserve">ot all vectors which comprise the </w:t>
      </w:r>
      <w:r w:rsidR="00CF2516">
        <w:rPr>
          <w:szCs w:val="24"/>
        </w:rPr>
        <w:t xml:space="preserve">current </w:t>
      </w:r>
      <w:r w:rsidR="003372DE">
        <w:rPr>
          <w:szCs w:val="24"/>
        </w:rPr>
        <w:t>population</w:t>
      </w:r>
      <w:r w:rsidR="00CF2516">
        <w:rPr>
          <w:szCs w:val="24"/>
        </w:rPr>
        <w:t xml:space="preserve"> of parameter vectors</w:t>
      </w:r>
      <w:r w:rsidR="003372DE">
        <w:rPr>
          <w:szCs w:val="24"/>
        </w:rPr>
        <w:t xml:space="preserve"> are replaced </w:t>
      </w:r>
      <w:r w:rsidR="00CF2516">
        <w:rPr>
          <w:szCs w:val="24"/>
        </w:rPr>
        <w:t xml:space="preserve">by new vectors in formation of the next </w:t>
      </w:r>
      <w:r w:rsidR="003372DE">
        <w:rPr>
          <w:szCs w:val="24"/>
        </w:rPr>
        <w:t xml:space="preserve">generation. </w:t>
      </w:r>
      <w:r w:rsidR="00CF2516">
        <w:rPr>
          <w:szCs w:val="24"/>
        </w:rPr>
        <w:t xml:space="preserve">In common with </w:t>
      </w:r>
      <w:r w:rsidR="00260CCD" w:rsidRPr="009C34DC">
        <w:rPr>
          <w:szCs w:val="24"/>
        </w:rPr>
        <w:t>most direct search method</w:t>
      </w:r>
      <w:r w:rsidR="003372DE">
        <w:rPr>
          <w:szCs w:val="24"/>
        </w:rPr>
        <w:t>s</w:t>
      </w:r>
      <w:r w:rsidR="00260CCD" w:rsidRPr="009C34DC">
        <w:rPr>
          <w:szCs w:val="24"/>
        </w:rPr>
        <w:t>, DE uses th</w:t>
      </w:r>
      <w:r w:rsidR="00260CCD">
        <w:rPr>
          <w:szCs w:val="24"/>
        </w:rPr>
        <w:t xml:space="preserve">e </w:t>
      </w:r>
      <w:r w:rsidR="003372DE">
        <w:rPr>
          <w:szCs w:val="24"/>
        </w:rPr>
        <w:t>“</w:t>
      </w:r>
      <w:r w:rsidR="00260CCD">
        <w:rPr>
          <w:szCs w:val="24"/>
        </w:rPr>
        <w:t>greedy</w:t>
      </w:r>
      <w:r w:rsidR="003372DE">
        <w:rPr>
          <w:szCs w:val="24"/>
        </w:rPr>
        <w:t>”</w:t>
      </w:r>
      <w:r w:rsidR="00260CCD">
        <w:rPr>
          <w:szCs w:val="24"/>
        </w:rPr>
        <w:t xml:space="preserve"> selection criterion</w:t>
      </w:r>
      <w:r w:rsidR="003372DE">
        <w:rPr>
          <w:szCs w:val="24"/>
        </w:rPr>
        <w:t xml:space="preserve"> to determine whether a new parameter set (i.e. vector) is part of </w:t>
      </w:r>
      <w:r w:rsidR="00CF2516">
        <w:rPr>
          <w:szCs w:val="24"/>
        </w:rPr>
        <w:t>the</w:t>
      </w:r>
      <w:r w:rsidR="003372DE">
        <w:rPr>
          <w:szCs w:val="24"/>
        </w:rPr>
        <w:t xml:space="preserve"> n</w:t>
      </w:r>
      <w:r w:rsidR="00CF2516">
        <w:rPr>
          <w:szCs w:val="24"/>
        </w:rPr>
        <w:t>ext</w:t>
      </w:r>
      <w:r w:rsidR="003372DE">
        <w:rPr>
          <w:szCs w:val="24"/>
        </w:rPr>
        <w:t xml:space="preserve"> generation; selection of a</w:t>
      </w:r>
      <w:r w:rsidR="00CF2516">
        <w:rPr>
          <w:szCs w:val="24"/>
        </w:rPr>
        <w:t xml:space="preserve"> new parameter set</w:t>
      </w:r>
      <w:r w:rsidR="003372DE">
        <w:rPr>
          <w:szCs w:val="24"/>
        </w:rPr>
        <w:t xml:space="preserve"> is guaranteed if it lowers the objective function. </w:t>
      </w:r>
    </w:p>
    <w:p w14:paraId="01D2001A" w14:textId="27B02D97" w:rsidR="00D1264C" w:rsidRDefault="00260CCD" w:rsidP="003372DE">
      <w:pPr>
        <w:rPr>
          <w:szCs w:val="24"/>
        </w:rPr>
      </w:pPr>
      <w:r w:rsidRPr="009C34DC">
        <w:rPr>
          <w:szCs w:val="24"/>
        </w:rPr>
        <w:t xml:space="preserve">While greedy selection </w:t>
      </w:r>
      <w:r>
        <w:rPr>
          <w:szCs w:val="24"/>
        </w:rPr>
        <w:t xml:space="preserve">speeds convergence, </w:t>
      </w:r>
      <w:r w:rsidR="0080628B">
        <w:rPr>
          <w:szCs w:val="24"/>
        </w:rPr>
        <w:t>it</w:t>
      </w:r>
      <w:r w:rsidR="003372DE">
        <w:rPr>
          <w:szCs w:val="24"/>
        </w:rPr>
        <w:t xml:space="preserve"> raises the risk of entrapment in a local objective function minimum. However, because a population of vectors is retained in each generation for use in comp</w:t>
      </w:r>
      <w:r w:rsidR="00D1264C">
        <w:rPr>
          <w:szCs w:val="24"/>
        </w:rPr>
        <w:t>u</w:t>
      </w:r>
      <w:r w:rsidR="003372DE">
        <w:rPr>
          <w:szCs w:val="24"/>
        </w:rPr>
        <w:t xml:space="preserve">ting new members </w:t>
      </w:r>
      <w:r w:rsidR="006F0BFE">
        <w:rPr>
          <w:szCs w:val="24"/>
        </w:rPr>
        <w:t>for the next generation</w:t>
      </w:r>
      <w:r w:rsidR="003372DE">
        <w:rPr>
          <w:szCs w:val="24"/>
        </w:rPr>
        <w:t xml:space="preserve">, this risk is reduced. Furthermore, unlike many other global methods which use </w:t>
      </w:r>
      <w:r w:rsidRPr="009C34DC">
        <w:rPr>
          <w:szCs w:val="24"/>
        </w:rPr>
        <w:t xml:space="preserve">predetermined probability </w:t>
      </w:r>
      <w:r w:rsidR="00EE123A">
        <w:rPr>
          <w:szCs w:val="24"/>
        </w:rPr>
        <w:t xml:space="preserve">density </w:t>
      </w:r>
      <w:r w:rsidRPr="009C34DC">
        <w:rPr>
          <w:szCs w:val="24"/>
        </w:rPr>
        <w:t xml:space="preserve">functions </w:t>
      </w:r>
      <w:r>
        <w:rPr>
          <w:szCs w:val="24"/>
        </w:rPr>
        <w:t xml:space="preserve">to compute </w:t>
      </w:r>
      <w:r w:rsidR="003372DE">
        <w:rPr>
          <w:szCs w:val="24"/>
        </w:rPr>
        <w:t>parameter perturbations (and hence parameter upgrades)</w:t>
      </w:r>
      <w:r w:rsidR="00EE123A">
        <w:rPr>
          <w:szCs w:val="24"/>
        </w:rPr>
        <w:t>,</w:t>
      </w:r>
      <w:r w:rsidR="003372DE">
        <w:rPr>
          <w:szCs w:val="24"/>
        </w:rPr>
        <w:t xml:space="preserve"> the DE method</w:t>
      </w:r>
      <w:r>
        <w:rPr>
          <w:szCs w:val="24"/>
        </w:rPr>
        <w:t xml:space="preserve"> uses </w:t>
      </w:r>
      <w:r w:rsidRPr="009C34DC">
        <w:rPr>
          <w:szCs w:val="24"/>
        </w:rPr>
        <w:t>difference</w:t>
      </w:r>
      <w:r>
        <w:rPr>
          <w:szCs w:val="24"/>
        </w:rPr>
        <w:t xml:space="preserve">s between </w:t>
      </w:r>
      <w:r w:rsidRPr="009C34DC">
        <w:rPr>
          <w:szCs w:val="24"/>
        </w:rPr>
        <w:t xml:space="preserve">vectors </w:t>
      </w:r>
      <w:r>
        <w:rPr>
          <w:szCs w:val="24"/>
        </w:rPr>
        <w:t xml:space="preserve">randomly selected </w:t>
      </w:r>
      <w:r w:rsidRPr="009C34DC">
        <w:rPr>
          <w:szCs w:val="24"/>
        </w:rPr>
        <w:t xml:space="preserve">from the </w:t>
      </w:r>
      <w:r>
        <w:rPr>
          <w:szCs w:val="24"/>
        </w:rPr>
        <w:t>current generation</w:t>
      </w:r>
      <w:r w:rsidR="00EE123A">
        <w:rPr>
          <w:szCs w:val="24"/>
        </w:rPr>
        <w:t xml:space="preserve"> to compute these perturbations</w:t>
      </w:r>
      <w:r w:rsidRPr="009C34DC">
        <w:rPr>
          <w:szCs w:val="24"/>
        </w:rPr>
        <w:t>.</w:t>
      </w:r>
      <w:r>
        <w:rPr>
          <w:szCs w:val="24"/>
        </w:rPr>
        <w:t xml:space="preserve"> Using </w:t>
      </w:r>
      <w:r w:rsidRPr="009C34DC">
        <w:rPr>
          <w:szCs w:val="24"/>
        </w:rPr>
        <w:t>distance and direction informa</w:t>
      </w:r>
      <w:r>
        <w:rPr>
          <w:szCs w:val="24"/>
        </w:rPr>
        <w:t>tion from the current generation</w:t>
      </w:r>
      <w:r w:rsidRPr="009C34DC">
        <w:rPr>
          <w:szCs w:val="24"/>
        </w:rPr>
        <w:t xml:space="preserve"> to guide </w:t>
      </w:r>
      <w:r w:rsidR="00D1264C">
        <w:rPr>
          <w:szCs w:val="24"/>
        </w:rPr>
        <w:t>the</w:t>
      </w:r>
      <w:r w:rsidRPr="009C34DC">
        <w:rPr>
          <w:szCs w:val="24"/>
        </w:rPr>
        <w:t xml:space="preserve"> search process not only</w:t>
      </w:r>
      <w:r>
        <w:rPr>
          <w:szCs w:val="24"/>
        </w:rPr>
        <w:t xml:space="preserve"> simplifies the method</w:t>
      </w:r>
      <w:r w:rsidR="004246AB">
        <w:rPr>
          <w:szCs w:val="24"/>
        </w:rPr>
        <w:t>;</w:t>
      </w:r>
      <w:r>
        <w:rPr>
          <w:szCs w:val="24"/>
        </w:rPr>
        <w:t xml:space="preserve"> it</w:t>
      </w:r>
      <w:r w:rsidRPr="009C34DC">
        <w:rPr>
          <w:szCs w:val="24"/>
        </w:rPr>
        <w:t xml:space="preserve"> greatly reduces</w:t>
      </w:r>
      <w:r w:rsidR="00F56A23">
        <w:rPr>
          <w:szCs w:val="24"/>
        </w:rPr>
        <w:t xml:space="preserve"> the number of control variables that govern its operation</w:t>
      </w:r>
      <w:r w:rsidRPr="009C34DC">
        <w:rPr>
          <w:szCs w:val="24"/>
        </w:rPr>
        <w:t xml:space="preserve"> (Engelbrecht</w:t>
      </w:r>
      <w:r w:rsidR="004246AB">
        <w:rPr>
          <w:szCs w:val="24"/>
        </w:rPr>
        <w:t>,</w:t>
      </w:r>
      <w:r w:rsidRPr="009C34DC">
        <w:rPr>
          <w:szCs w:val="24"/>
        </w:rPr>
        <w:t xml:space="preserve"> 2007). </w:t>
      </w:r>
    </w:p>
    <w:p w14:paraId="705A8EBA" w14:textId="1F41325F" w:rsidR="00D1264C" w:rsidRDefault="00EE123A" w:rsidP="003372DE">
      <w:pPr>
        <w:rPr>
          <w:szCs w:val="24"/>
        </w:rPr>
      </w:pPr>
      <w:r>
        <w:rPr>
          <w:szCs w:val="24"/>
        </w:rPr>
        <w:lastRenderedPageBreak/>
        <w:t>Parameter set updating as implemented by the</w:t>
      </w:r>
      <w:r w:rsidR="00D1264C">
        <w:rPr>
          <w:szCs w:val="24"/>
        </w:rPr>
        <w:t xml:space="preserve"> DE </w:t>
      </w:r>
      <w:r>
        <w:rPr>
          <w:szCs w:val="24"/>
        </w:rPr>
        <w:t>algorithm</w:t>
      </w:r>
      <w:r w:rsidR="00D1264C">
        <w:rPr>
          <w:szCs w:val="24"/>
        </w:rPr>
        <w:t xml:space="preserve"> is </w:t>
      </w:r>
      <w:r>
        <w:rPr>
          <w:szCs w:val="24"/>
        </w:rPr>
        <w:t>comprised of</w:t>
      </w:r>
      <w:r w:rsidR="00D1264C">
        <w:rPr>
          <w:szCs w:val="24"/>
        </w:rPr>
        <w:t xml:space="preserve"> four steps. These are:</w:t>
      </w:r>
    </w:p>
    <w:p w14:paraId="5D2278FF" w14:textId="77777777" w:rsidR="00260CCD" w:rsidRDefault="00D1264C" w:rsidP="00D1264C">
      <w:pPr>
        <w:pStyle w:val="ListParagraph"/>
        <w:numPr>
          <w:ilvl w:val="0"/>
          <w:numId w:val="18"/>
        </w:numPr>
        <w:rPr>
          <w:szCs w:val="24"/>
        </w:rPr>
      </w:pPr>
      <w:r>
        <w:rPr>
          <w:szCs w:val="24"/>
        </w:rPr>
        <w:t>initialization;</w:t>
      </w:r>
    </w:p>
    <w:p w14:paraId="0E88B01F" w14:textId="77777777" w:rsidR="00D1264C" w:rsidRDefault="00D1264C" w:rsidP="00D1264C">
      <w:pPr>
        <w:pStyle w:val="ListParagraph"/>
        <w:numPr>
          <w:ilvl w:val="0"/>
          <w:numId w:val="18"/>
        </w:numPr>
        <w:rPr>
          <w:szCs w:val="24"/>
        </w:rPr>
      </w:pPr>
      <w:r>
        <w:rPr>
          <w:szCs w:val="24"/>
        </w:rPr>
        <w:t>mutation;</w:t>
      </w:r>
    </w:p>
    <w:p w14:paraId="2CD954CD" w14:textId="77777777" w:rsidR="00D1264C" w:rsidRDefault="00D1264C" w:rsidP="00D1264C">
      <w:pPr>
        <w:pStyle w:val="ListParagraph"/>
        <w:numPr>
          <w:ilvl w:val="0"/>
          <w:numId w:val="18"/>
        </w:numPr>
        <w:rPr>
          <w:szCs w:val="24"/>
        </w:rPr>
      </w:pPr>
      <w:r>
        <w:rPr>
          <w:szCs w:val="24"/>
        </w:rPr>
        <w:t>crossover;</w:t>
      </w:r>
    </w:p>
    <w:p w14:paraId="28971783" w14:textId="77777777" w:rsidR="00D1264C" w:rsidRDefault="00D1264C" w:rsidP="00D1264C">
      <w:pPr>
        <w:pStyle w:val="ListParagraph"/>
        <w:numPr>
          <w:ilvl w:val="0"/>
          <w:numId w:val="18"/>
        </w:numPr>
        <w:rPr>
          <w:szCs w:val="24"/>
        </w:rPr>
      </w:pPr>
      <w:r>
        <w:rPr>
          <w:szCs w:val="24"/>
        </w:rPr>
        <w:t>selection.</w:t>
      </w:r>
    </w:p>
    <w:p w14:paraId="476DCAAA" w14:textId="77777777" w:rsidR="00D1264C" w:rsidRDefault="00D1264C" w:rsidP="00D1264C">
      <w:pPr>
        <w:rPr>
          <w:szCs w:val="24"/>
        </w:rPr>
      </w:pPr>
      <w:r>
        <w:rPr>
          <w:szCs w:val="24"/>
        </w:rPr>
        <w:t>Steps 2 to 4 comprise a</w:t>
      </w:r>
      <w:r w:rsidR="00EE123A">
        <w:rPr>
          <w:szCs w:val="24"/>
        </w:rPr>
        <w:t xml:space="preserve"> single</w:t>
      </w:r>
      <w:r>
        <w:rPr>
          <w:szCs w:val="24"/>
        </w:rPr>
        <w:t xml:space="preserve"> iteration of the DE method. The </w:t>
      </w:r>
      <w:r w:rsidR="00EE123A">
        <w:rPr>
          <w:szCs w:val="24"/>
        </w:rPr>
        <w:t>collection</w:t>
      </w:r>
      <w:r>
        <w:rPr>
          <w:szCs w:val="24"/>
        </w:rPr>
        <w:t xml:space="preserve"> of parameter sets that exists at the beginning of </w:t>
      </w:r>
      <w:r w:rsidR="00EE123A">
        <w:rPr>
          <w:szCs w:val="24"/>
        </w:rPr>
        <w:t>each</w:t>
      </w:r>
      <w:r>
        <w:rPr>
          <w:szCs w:val="24"/>
        </w:rPr>
        <w:t xml:space="preserve"> iteration is modified to form a new generation</w:t>
      </w:r>
      <w:r w:rsidR="00EE123A">
        <w:rPr>
          <w:szCs w:val="24"/>
        </w:rPr>
        <w:t xml:space="preserve"> of parameter sets</w:t>
      </w:r>
      <w:r>
        <w:rPr>
          <w:szCs w:val="24"/>
        </w:rPr>
        <w:t>.</w:t>
      </w:r>
      <w:r w:rsidR="00EE123A">
        <w:rPr>
          <w:szCs w:val="24"/>
        </w:rPr>
        <w:t xml:space="preserve"> This process is then repeated during subsequent iterations.</w:t>
      </w:r>
    </w:p>
    <w:p w14:paraId="5A04BFF0" w14:textId="77777777" w:rsidR="00D1264C" w:rsidRDefault="003A2C69" w:rsidP="003A2C69">
      <w:pPr>
        <w:pStyle w:val="Heading4"/>
      </w:pPr>
      <w:r>
        <w:t>Initialization</w:t>
      </w:r>
    </w:p>
    <w:p w14:paraId="03442E69" w14:textId="77777777" w:rsidR="003A2C69" w:rsidRDefault="003A2C69" w:rsidP="00774521">
      <w:pPr>
        <w:rPr>
          <w:szCs w:val="24"/>
        </w:rPr>
      </w:pPr>
      <w:r>
        <w:rPr>
          <w:szCs w:val="24"/>
        </w:rPr>
        <w:t>The i</w:t>
      </w:r>
      <w:r w:rsidRPr="009C34DC">
        <w:rPr>
          <w:szCs w:val="24"/>
        </w:rPr>
        <w:t xml:space="preserve">nitial </w:t>
      </w:r>
      <w:r>
        <w:rPr>
          <w:szCs w:val="24"/>
        </w:rPr>
        <w:t>generation</w:t>
      </w:r>
      <w:r w:rsidR="00EE123A">
        <w:rPr>
          <w:szCs w:val="24"/>
        </w:rPr>
        <w:t xml:space="preserve"> of parameter sets</w:t>
      </w:r>
      <w:r w:rsidR="00774521">
        <w:rPr>
          <w:szCs w:val="24"/>
        </w:rPr>
        <w:t xml:space="preserve"> (i.e. the </w:t>
      </w:r>
      <w:r w:rsidR="00125AD6">
        <w:rPr>
          <w:szCs w:val="24"/>
        </w:rPr>
        <w:t>initial</w:t>
      </w:r>
      <w:r w:rsidR="00774521">
        <w:rPr>
          <w:szCs w:val="24"/>
        </w:rPr>
        <w:t xml:space="preserve"> collection of parameter sets)</w:t>
      </w:r>
      <w:r w:rsidRPr="009C34DC">
        <w:rPr>
          <w:szCs w:val="24"/>
        </w:rPr>
        <w:t xml:space="preserve"> is </w:t>
      </w:r>
      <w:r>
        <w:rPr>
          <w:szCs w:val="24"/>
        </w:rPr>
        <w:t>typically</w:t>
      </w:r>
      <w:r w:rsidR="00774521">
        <w:rPr>
          <w:szCs w:val="24"/>
        </w:rPr>
        <w:t xml:space="preserve"> accumulated by</w:t>
      </w:r>
      <w:r w:rsidR="004362F8">
        <w:rPr>
          <w:szCs w:val="24"/>
        </w:rPr>
        <w:t xml:space="preserve"> </w:t>
      </w:r>
      <w:r w:rsidR="00210BFA">
        <w:rPr>
          <w:szCs w:val="24"/>
        </w:rPr>
        <w:t>randomly</w:t>
      </w:r>
      <w:r w:rsidR="00774521">
        <w:rPr>
          <w:szCs w:val="24"/>
        </w:rPr>
        <w:t xml:space="preserve"> sampling each parameter indiv</w:t>
      </w:r>
      <w:r w:rsidR="00125AD6">
        <w:rPr>
          <w:szCs w:val="24"/>
        </w:rPr>
        <w:t>id</w:t>
      </w:r>
      <w:r w:rsidR="00774521">
        <w:rPr>
          <w:szCs w:val="24"/>
        </w:rPr>
        <w:t xml:space="preserve">ually on the basis of a </w:t>
      </w:r>
      <w:r w:rsidR="004362F8">
        <w:rPr>
          <w:szCs w:val="24"/>
        </w:rPr>
        <w:t xml:space="preserve">probability </w:t>
      </w:r>
      <w:r w:rsidR="00774521">
        <w:rPr>
          <w:szCs w:val="24"/>
        </w:rPr>
        <w:t>distribution</w:t>
      </w:r>
      <w:r w:rsidR="003763FF">
        <w:rPr>
          <w:szCs w:val="24"/>
        </w:rPr>
        <w:t xml:space="preserve"> that is uniform</w:t>
      </w:r>
      <w:r w:rsidR="00774521">
        <w:rPr>
          <w:szCs w:val="24"/>
        </w:rPr>
        <w:t xml:space="preserve"> between its upper and lower bounds. However</w:t>
      </w:r>
      <w:r>
        <w:rPr>
          <w:szCs w:val="24"/>
        </w:rPr>
        <w:t>, i</w:t>
      </w:r>
      <w:r w:rsidRPr="009C34DC">
        <w:rPr>
          <w:szCs w:val="24"/>
        </w:rPr>
        <w:t>f a</w:t>
      </w:r>
      <w:r w:rsidR="00774521">
        <w:rPr>
          <w:szCs w:val="24"/>
        </w:rPr>
        <w:t xml:space="preserve"> preferred parameter set exists prior to the DE process, </w:t>
      </w:r>
      <w:r w:rsidRPr="009C34DC">
        <w:rPr>
          <w:szCs w:val="24"/>
        </w:rPr>
        <w:t>the initial</w:t>
      </w:r>
      <w:r w:rsidR="003763FF">
        <w:rPr>
          <w:szCs w:val="24"/>
        </w:rPr>
        <w:t xml:space="preserve"> parameter probability</w:t>
      </w:r>
      <w:r w:rsidRPr="009C34DC">
        <w:rPr>
          <w:szCs w:val="24"/>
        </w:rPr>
        <w:t xml:space="preserve"> distribution can</w:t>
      </w:r>
      <w:r w:rsidR="003763FF">
        <w:rPr>
          <w:szCs w:val="24"/>
        </w:rPr>
        <w:t xml:space="preserve"> be multiGaussian, and </w:t>
      </w:r>
      <w:r w:rsidR="00210BFA">
        <w:rPr>
          <w:szCs w:val="24"/>
        </w:rPr>
        <w:t>centered</w:t>
      </w:r>
      <w:r w:rsidR="003763FF">
        <w:rPr>
          <w:szCs w:val="24"/>
        </w:rPr>
        <w:t xml:space="preserve"> on this set</w:t>
      </w:r>
      <w:r>
        <w:rPr>
          <w:szCs w:val="24"/>
        </w:rPr>
        <w:t>.</w:t>
      </w:r>
    </w:p>
    <w:p w14:paraId="69B52BE9" w14:textId="77777777" w:rsidR="002A351A" w:rsidRDefault="002A351A" w:rsidP="00774521">
      <w:pPr>
        <w:rPr>
          <w:szCs w:val="24"/>
        </w:rPr>
      </w:pPr>
      <w:r>
        <w:rPr>
          <w:szCs w:val="24"/>
        </w:rPr>
        <w:t xml:space="preserve">The number of parameter sets which characterizes a </w:t>
      </w:r>
      <w:r w:rsidR="003763FF">
        <w:rPr>
          <w:szCs w:val="24"/>
        </w:rPr>
        <w:t xml:space="preserve">parameter </w:t>
      </w:r>
      <w:r>
        <w:rPr>
          <w:szCs w:val="24"/>
        </w:rPr>
        <w:t>generation remains unchanged through</w:t>
      </w:r>
      <w:r w:rsidR="006F0BFE">
        <w:rPr>
          <w:szCs w:val="24"/>
        </w:rPr>
        <w:t>out</w:t>
      </w:r>
      <w:r>
        <w:rPr>
          <w:szCs w:val="24"/>
        </w:rPr>
        <w:t xml:space="preserve"> the DE process. </w:t>
      </w:r>
      <w:r w:rsidR="003763FF">
        <w:rPr>
          <w:szCs w:val="24"/>
        </w:rPr>
        <w:t xml:space="preserve">In the following discussion, we use </w:t>
      </w:r>
      <w:r w:rsidR="003763FF">
        <w:rPr>
          <w:i/>
          <w:szCs w:val="24"/>
        </w:rPr>
        <w:t>NP</w:t>
      </w:r>
      <w:r w:rsidR="003763FF">
        <w:rPr>
          <w:szCs w:val="24"/>
        </w:rPr>
        <w:t xml:space="preserve"> to represent this number</w:t>
      </w:r>
      <w:r>
        <w:rPr>
          <w:szCs w:val="24"/>
        </w:rPr>
        <w:t>.</w:t>
      </w:r>
      <w:r w:rsidR="004113C4">
        <w:rPr>
          <w:szCs w:val="24"/>
        </w:rPr>
        <w:t xml:space="preserve"> We use the symbol </w:t>
      </w:r>
      <w:r w:rsidR="004113C4" w:rsidRPr="003763FF">
        <w:rPr>
          <w:i/>
          <w:szCs w:val="24"/>
        </w:rPr>
        <w:t>D</w:t>
      </w:r>
      <w:r w:rsidR="004113C4">
        <w:rPr>
          <w:szCs w:val="24"/>
        </w:rPr>
        <w:t xml:space="preserve"> to characterize the number of dimensions in parameter space</w:t>
      </w:r>
      <w:r w:rsidR="003763FF">
        <w:rPr>
          <w:szCs w:val="24"/>
        </w:rPr>
        <w:t>,</w:t>
      </w:r>
      <w:r w:rsidR="004113C4">
        <w:rPr>
          <w:szCs w:val="24"/>
        </w:rPr>
        <w:t xml:space="preserve"> i.e. the number of indiv</w:t>
      </w:r>
      <w:r w:rsidR="00125AD6">
        <w:rPr>
          <w:szCs w:val="24"/>
        </w:rPr>
        <w:t>id</w:t>
      </w:r>
      <w:r w:rsidR="004113C4">
        <w:rPr>
          <w:szCs w:val="24"/>
        </w:rPr>
        <w:t>ual parameters that comprise a parameter set.</w:t>
      </w:r>
    </w:p>
    <w:p w14:paraId="66628B92" w14:textId="77777777" w:rsidR="003763FF" w:rsidRDefault="003763FF" w:rsidP="003763FF">
      <w:pPr>
        <w:pStyle w:val="Heading4"/>
      </w:pPr>
      <w:r>
        <w:t>Iteration</w:t>
      </w:r>
    </w:p>
    <w:p w14:paraId="6D914F88" w14:textId="77777777" w:rsidR="003A2C69" w:rsidRPr="004113C4" w:rsidRDefault="003763FF" w:rsidP="004113C4">
      <w:r>
        <w:rPr>
          <w:szCs w:val="24"/>
        </w:rPr>
        <w:t xml:space="preserve">Once an initial generation of parameter sets is populated, the </w:t>
      </w:r>
      <w:r w:rsidR="004113C4">
        <w:rPr>
          <w:szCs w:val="24"/>
        </w:rPr>
        <w:t>iterative process</w:t>
      </w:r>
      <w:r>
        <w:rPr>
          <w:szCs w:val="24"/>
        </w:rPr>
        <w:t xml:space="preserve"> of parameter set refinement can begin</w:t>
      </w:r>
      <w:r w:rsidR="004113C4">
        <w:rPr>
          <w:szCs w:val="24"/>
        </w:rPr>
        <w:t xml:space="preserve">. </w:t>
      </w:r>
      <w:r>
        <w:rPr>
          <w:szCs w:val="24"/>
        </w:rPr>
        <w:t>During any iteration of the optimization process, e</w:t>
      </w:r>
      <w:r w:rsidR="002A351A" w:rsidRPr="004113C4">
        <w:t xml:space="preserve">ach of the </w:t>
      </w:r>
      <w:r w:rsidR="002A351A" w:rsidRPr="003763FF">
        <w:rPr>
          <w:i/>
        </w:rPr>
        <w:t>NP</w:t>
      </w:r>
      <w:r w:rsidR="002A351A" w:rsidRPr="004113C4">
        <w:t xml:space="preserve"> parameter sets</w:t>
      </w:r>
      <w:r>
        <w:t xml:space="preserve"> that comprise the current generation</w:t>
      </w:r>
      <w:r w:rsidR="002A351A" w:rsidRPr="004113C4">
        <w:t xml:space="preserve"> is selected in turn</w:t>
      </w:r>
      <w:r>
        <w:t>.</w:t>
      </w:r>
      <w:r w:rsidR="004113C4" w:rsidRPr="004113C4">
        <w:t xml:space="preserve"> </w:t>
      </w:r>
      <w:r>
        <w:t>L</w:t>
      </w:r>
      <w:r w:rsidR="004113C4" w:rsidRPr="004113C4">
        <w:t xml:space="preserve">et us refer to </w:t>
      </w:r>
      <w:r>
        <w:t>a</w:t>
      </w:r>
      <w:r w:rsidR="004113C4" w:rsidRPr="004113C4">
        <w:t xml:space="preserve"> selected parameter set</w:t>
      </w:r>
      <w:r>
        <w:t xml:space="preserve"> (i.e. vector)</w:t>
      </w:r>
      <w:r w:rsidR="004113C4" w:rsidRPr="004113C4">
        <w:t xml:space="preserve"> as </w:t>
      </w:r>
      <w:r w:rsidR="009F1E49">
        <w:rPr>
          <w:b/>
        </w:rPr>
        <w:t>x</w:t>
      </w:r>
      <w:r w:rsidR="004113C4" w:rsidRPr="004113C4">
        <w:rPr>
          <w:i/>
          <w:vertAlign w:val="subscript"/>
        </w:rPr>
        <w:t>i</w:t>
      </w:r>
      <w:r w:rsidR="004113C4" w:rsidRPr="004113C4">
        <w:t xml:space="preserve">. </w:t>
      </w:r>
      <w:r w:rsidR="002A351A" w:rsidRPr="004113C4">
        <w:t>An attempt is made to replace this vector by another vector that</w:t>
      </w:r>
      <w:r w:rsidR="004113C4" w:rsidRPr="004113C4">
        <w:t xml:space="preserve"> has something in common with </w:t>
      </w:r>
      <w:r>
        <w:t>it</w:t>
      </w:r>
      <w:r w:rsidR="004113C4" w:rsidRPr="004113C4">
        <w:t xml:space="preserve"> and something that is different. The things that it has in common are the values of some of its </w:t>
      </w:r>
      <w:r w:rsidR="004113C4" w:rsidRPr="003763FF">
        <w:rPr>
          <w:i/>
        </w:rPr>
        <w:t>D</w:t>
      </w:r>
      <w:r w:rsidR="004113C4" w:rsidRPr="004113C4">
        <w:t xml:space="preserve"> elements (i.e. the values of some individual parameters); however the vector which may replace it (it is not a foregone conclusion that it will actually be replaced), </w:t>
      </w:r>
      <w:r w:rsidR="00DE6523">
        <w:t>has</w:t>
      </w:r>
      <w:r w:rsidR="004113C4" w:rsidRPr="004113C4">
        <w:t xml:space="preserve"> other of its </w:t>
      </w:r>
      <w:r w:rsidR="004113C4" w:rsidRPr="00DE6523">
        <w:rPr>
          <w:i/>
        </w:rPr>
        <w:t>D</w:t>
      </w:r>
      <w:r w:rsidR="004113C4" w:rsidRPr="004113C4">
        <w:t xml:space="preserve"> elements changed.</w:t>
      </w:r>
    </w:p>
    <w:p w14:paraId="7AA4F908" w14:textId="77777777" w:rsidR="009F1E49" w:rsidRDefault="009F1E49" w:rsidP="009F1E49">
      <w:pPr>
        <w:pStyle w:val="Heading4"/>
      </w:pPr>
      <w:r>
        <w:t>Mutation</w:t>
      </w:r>
    </w:p>
    <w:p w14:paraId="25F2A603" w14:textId="1FF91B8F" w:rsidR="009F1E49" w:rsidRDefault="004113C4" w:rsidP="004113C4">
      <w:r>
        <w:t xml:space="preserve">For each </w:t>
      </w:r>
      <w:r w:rsidR="00125AD6">
        <w:t>selected</w:t>
      </w:r>
      <w:r>
        <w:t xml:space="preserve"> vector, another three parameter vectors </w:t>
      </w:r>
      <w:r w:rsidR="00DE6523">
        <w:t xml:space="preserve">from the current generation </w:t>
      </w:r>
      <w:r>
        <w:t xml:space="preserve">are selected at random. Let us refer to these as </w:t>
      </w:r>
      <w:r w:rsidRPr="004113C4">
        <w:rPr>
          <w:b/>
        </w:rPr>
        <w:t>x</w:t>
      </w:r>
      <w:r w:rsidRPr="004113C4">
        <w:rPr>
          <w:i/>
          <w:vertAlign w:val="subscript"/>
        </w:rPr>
        <w:t>r1</w:t>
      </w:r>
      <w:r>
        <w:t xml:space="preserve">, </w:t>
      </w:r>
      <w:r w:rsidRPr="004113C4">
        <w:rPr>
          <w:b/>
        </w:rPr>
        <w:t>x</w:t>
      </w:r>
      <w:r w:rsidRPr="004113C4">
        <w:rPr>
          <w:i/>
          <w:vertAlign w:val="subscript"/>
        </w:rPr>
        <w:t>r2</w:t>
      </w:r>
      <w:r>
        <w:t xml:space="preserve"> and </w:t>
      </w:r>
      <w:r w:rsidRPr="004113C4">
        <w:rPr>
          <w:b/>
        </w:rPr>
        <w:t>x</w:t>
      </w:r>
      <w:r w:rsidRPr="004113C4">
        <w:rPr>
          <w:i/>
          <w:vertAlign w:val="subscript"/>
        </w:rPr>
        <w:t>r3</w:t>
      </w:r>
      <w:r>
        <w:t xml:space="preserve">. </w:t>
      </w:r>
      <w:r w:rsidR="009F1E49">
        <w:t xml:space="preserve">As these must be different from the selected vector, it is apparent that the minimum value of </w:t>
      </w:r>
      <w:r w:rsidR="009F1E49" w:rsidRPr="00DE6523">
        <w:rPr>
          <w:i/>
        </w:rPr>
        <w:t>NP</w:t>
      </w:r>
      <w:r w:rsidR="009F1E49">
        <w:t xml:space="preserve"> </w:t>
      </w:r>
      <w:r w:rsidR="00DE6523">
        <w:t xml:space="preserve">required by the DE method </w:t>
      </w:r>
      <w:r w:rsidR="009F1E49">
        <w:t xml:space="preserve">is 4. A so-called “mutant vector” is calculated by taking the difference between two of these </w:t>
      </w:r>
      <w:r w:rsidR="00DE6523">
        <w:t xml:space="preserve">randomly-selected </w:t>
      </w:r>
      <w:r w:rsidR="009F1E49">
        <w:t xml:space="preserve">vectors, multiplying it by a factor </w:t>
      </w:r>
      <w:r w:rsidR="009F1E49">
        <w:rPr>
          <w:i/>
        </w:rPr>
        <w:t>F</w:t>
      </w:r>
      <w:r w:rsidR="00DE6523">
        <w:t>,</w:t>
      </w:r>
      <w:r w:rsidR="009F1E49">
        <w:t xml:space="preserve"> and adding it to the third</w:t>
      </w:r>
      <w:r w:rsidR="00FD2CE7">
        <w:t xml:space="preserve"> vector</w:t>
      </w:r>
      <w:r w:rsidR="009F1E49">
        <w:t xml:space="preserve"> to form a new vector, which we refer to as </w:t>
      </w:r>
      <w:r w:rsidR="009F1E49" w:rsidRPr="009F1E49">
        <w:rPr>
          <w:b/>
        </w:rPr>
        <w:t>v</w:t>
      </w:r>
      <w:r w:rsidR="009F1E49" w:rsidRPr="009F1E49">
        <w:rPr>
          <w:i/>
          <w:vertAlign w:val="subscript"/>
        </w:rPr>
        <w:t>i</w:t>
      </w:r>
      <w:r w:rsidR="009F1E49">
        <w:t>. That is:</w:t>
      </w:r>
      <w:r w:rsidR="00DE6523">
        <w:t xml:space="preserve"> </w:t>
      </w:r>
    </w:p>
    <w:p w14:paraId="68D78F8A" w14:textId="77777777" w:rsidR="009F1E49" w:rsidRDefault="009F1E49" w:rsidP="004113C4">
      <w:r>
        <w:tab/>
      </w:r>
      <w:r w:rsidRPr="009F1E49">
        <w:rPr>
          <w:b/>
        </w:rPr>
        <w:t>v</w:t>
      </w:r>
      <w:r w:rsidRPr="009F1E49">
        <w:rPr>
          <w:i/>
          <w:vertAlign w:val="subscript"/>
        </w:rPr>
        <w:t>i</w:t>
      </w:r>
      <w:r>
        <w:t xml:space="preserve"> = </w:t>
      </w:r>
      <w:r w:rsidRPr="009F1E49">
        <w:rPr>
          <w:b/>
        </w:rPr>
        <w:t>x</w:t>
      </w:r>
      <w:r w:rsidRPr="009F1E49">
        <w:rPr>
          <w:i/>
          <w:vertAlign w:val="subscript"/>
        </w:rPr>
        <w:t>r1</w:t>
      </w:r>
      <w:r>
        <w:t xml:space="preserve"> + </w:t>
      </w:r>
      <w:r w:rsidRPr="009F1E49">
        <w:rPr>
          <w:i/>
        </w:rPr>
        <w:t>F</w:t>
      </w:r>
      <w:r>
        <w:t>(</w:t>
      </w:r>
      <w:r w:rsidRPr="009F1E49">
        <w:rPr>
          <w:b/>
        </w:rPr>
        <w:t>x</w:t>
      </w:r>
      <w:r w:rsidRPr="009F1E49">
        <w:rPr>
          <w:i/>
          <w:vertAlign w:val="subscript"/>
        </w:rPr>
        <w:t>r2</w:t>
      </w:r>
      <w:r>
        <w:t xml:space="preserve"> - </w:t>
      </w:r>
      <w:r w:rsidRPr="009F1E49">
        <w:rPr>
          <w:b/>
        </w:rPr>
        <w:t>x</w:t>
      </w:r>
      <w:r w:rsidRPr="009F1E49">
        <w:rPr>
          <w:i/>
          <w:vertAlign w:val="subscript"/>
        </w:rPr>
        <w:t>r3</w:t>
      </w:r>
      <w:r>
        <w:t>)</w:t>
      </w:r>
      <w:r>
        <w:tab/>
      </w:r>
      <w:r>
        <w:tab/>
      </w:r>
      <w:r>
        <w:tab/>
      </w:r>
      <w:r>
        <w:tab/>
      </w:r>
      <w:r>
        <w:tab/>
      </w:r>
      <w:r>
        <w:tab/>
      </w:r>
      <w:r>
        <w:tab/>
      </w:r>
      <w:r>
        <w:tab/>
        <w:t>(6.</w:t>
      </w:r>
      <w:r w:rsidR="00DE6523">
        <w:t>19</w:t>
      </w:r>
      <w:r>
        <w:t>)</w:t>
      </w:r>
    </w:p>
    <w:p w14:paraId="30AA81CB" w14:textId="77777777" w:rsidR="009F1E49" w:rsidRDefault="009F1E49" w:rsidP="009F1E49">
      <w:pPr>
        <w:rPr>
          <w:szCs w:val="24"/>
        </w:rPr>
      </w:pPr>
      <w:r>
        <w:t xml:space="preserve">If this mutation carries </w:t>
      </w:r>
      <w:r w:rsidRPr="009F1E49">
        <w:rPr>
          <w:b/>
        </w:rPr>
        <w:t>v</w:t>
      </w:r>
      <w:r w:rsidRPr="009F1E49">
        <w:rPr>
          <w:i/>
          <w:vertAlign w:val="subscript"/>
        </w:rPr>
        <w:t>i</w:t>
      </w:r>
      <w:r>
        <w:t xml:space="preserve"> outside its permissible change, it is reflected back at the boundary of allow</w:t>
      </w:r>
      <w:r w:rsidR="00DE6523">
        <w:t>ed</w:t>
      </w:r>
      <w:r>
        <w:t xml:space="preserve"> parameter space (i.e. the space formed by the upper and lower bounds of each parameter).</w:t>
      </w:r>
      <w:r w:rsidRPr="00C40A21">
        <w:rPr>
          <w:szCs w:val="24"/>
        </w:rPr>
        <w:t xml:space="preserve"> Selecting </w:t>
      </w:r>
      <m:oMath>
        <m:r>
          <w:rPr>
            <w:rFonts w:ascii="Cambria Math" w:hAnsi="Cambria Math"/>
            <w:szCs w:val="24"/>
          </w:rPr>
          <m:t>F</m:t>
        </m:r>
      </m:oMath>
      <w:r w:rsidRPr="00C40A21">
        <w:rPr>
          <w:szCs w:val="24"/>
        </w:rPr>
        <w:t xml:space="preserve"> randomly from the interval [0.5, 1.0]</w:t>
      </w:r>
      <w:r w:rsidR="00DE6523" w:rsidRPr="00C40A21">
        <w:rPr>
          <w:szCs w:val="24"/>
        </w:rPr>
        <w:t>,</w:t>
      </w:r>
      <w:r w:rsidRPr="00C40A21">
        <w:rPr>
          <w:szCs w:val="24"/>
        </w:rPr>
        <w:t xml:space="preserve"> either for each generation or for each mutation vector</w:t>
      </w:r>
      <w:r w:rsidR="00DE6523" w:rsidRPr="00C40A21">
        <w:rPr>
          <w:szCs w:val="24"/>
        </w:rPr>
        <w:t>,</w:t>
      </w:r>
      <w:r w:rsidRPr="00C40A21">
        <w:rPr>
          <w:szCs w:val="24"/>
        </w:rPr>
        <w:t xml:space="preserve"> is known as </w:t>
      </w:r>
      <w:r w:rsidR="00DE6523" w:rsidRPr="00C40A21">
        <w:rPr>
          <w:szCs w:val="24"/>
        </w:rPr>
        <w:t>“</w:t>
      </w:r>
      <w:r w:rsidRPr="00C40A21">
        <w:rPr>
          <w:szCs w:val="24"/>
        </w:rPr>
        <w:t>dithering</w:t>
      </w:r>
      <w:r w:rsidR="00DE6523" w:rsidRPr="00C40A21">
        <w:rPr>
          <w:szCs w:val="24"/>
        </w:rPr>
        <w:t>”</w:t>
      </w:r>
      <w:r w:rsidR="00002751" w:rsidRPr="00C40A21">
        <w:rPr>
          <w:szCs w:val="24"/>
        </w:rPr>
        <w:t>; this can aid</w:t>
      </w:r>
      <w:r w:rsidRPr="00C40A21">
        <w:rPr>
          <w:szCs w:val="24"/>
        </w:rPr>
        <w:t xml:space="preserve"> convergence </w:t>
      </w:r>
      <w:r w:rsidR="00002751" w:rsidRPr="00C40A21">
        <w:rPr>
          <w:szCs w:val="24"/>
        </w:rPr>
        <w:t>in</w:t>
      </w:r>
      <w:r w:rsidR="00DE6523" w:rsidRPr="00C40A21">
        <w:rPr>
          <w:szCs w:val="24"/>
        </w:rPr>
        <w:t xml:space="preserve"> noisy</w:t>
      </w:r>
      <w:r w:rsidR="00002751" w:rsidRPr="00C40A21">
        <w:rPr>
          <w:szCs w:val="24"/>
        </w:rPr>
        <w:t xml:space="preserve"> objective function terrains.</w:t>
      </w:r>
      <w:r w:rsidRPr="009C34DC">
        <w:rPr>
          <w:szCs w:val="24"/>
        </w:rPr>
        <w:t xml:space="preserve"> PEST</w:t>
      </w:r>
      <w:r w:rsidR="00002751">
        <w:rPr>
          <w:szCs w:val="24"/>
        </w:rPr>
        <w:t>PP</w:t>
      </w:r>
      <w:r w:rsidRPr="009C34DC">
        <w:rPr>
          <w:szCs w:val="24"/>
        </w:rPr>
        <w:t xml:space="preserve"> supports dithering </w:t>
      </w:r>
      <w:r>
        <w:rPr>
          <w:szCs w:val="24"/>
        </w:rPr>
        <w:t xml:space="preserve">at the level of </w:t>
      </w:r>
      <w:r w:rsidRPr="009C34DC">
        <w:rPr>
          <w:szCs w:val="24"/>
        </w:rPr>
        <w:t>individual mutation vectors.</w:t>
      </w:r>
    </w:p>
    <w:p w14:paraId="1842085D" w14:textId="77777777" w:rsidR="00002751" w:rsidRDefault="00002751" w:rsidP="00002751">
      <w:pPr>
        <w:pStyle w:val="Heading4"/>
      </w:pPr>
      <w:r>
        <w:lastRenderedPageBreak/>
        <w:t>Crossover</w:t>
      </w:r>
    </w:p>
    <w:p w14:paraId="3847936E" w14:textId="77777777" w:rsidR="00002751" w:rsidRDefault="00002751" w:rsidP="00002751">
      <w:r>
        <w:t>A trial vector</w:t>
      </w:r>
      <w:r w:rsidR="00DE6523">
        <w:t>, which we refer to as</w:t>
      </w:r>
      <w:r>
        <w:t xml:space="preserve"> </w:t>
      </w:r>
      <w:r w:rsidRPr="00002751">
        <w:rPr>
          <w:b/>
        </w:rPr>
        <w:t>u</w:t>
      </w:r>
      <w:r w:rsidRPr="00002751">
        <w:rPr>
          <w:i/>
          <w:vertAlign w:val="subscript"/>
        </w:rPr>
        <w:t>i</w:t>
      </w:r>
      <w:r w:rsidR="00DE6523" w:rsidRPr="00DE6523">
        <w:t>,</w:t>
      </w:r>
      <w:r>
        <w:t xml:space="preserve"> is now calculated. At least one element of </w:t>
      </w:r>
      <w:r w:rsidRPr="00002751">
        <w:rPr>
          <w:b/>
        </w:rPr>
        <w:t>v</w:t>
      </w:r>
      <w:r w:rsidRPr="00002751">
        <w:rPr>
          <w:i/>
          <w:vertAlign w:val="subscript"/>
        </w:rPr>
        <w:t>i</w:t>
      </w:r>
      <w:r>
        <w:t xml:space="preserve"> must feature in </w:t>
      </w:r>
      <w:r w:rsidRPr="00002751">
        <w:rPr>
          <w:b/>
        </w:rPr>
        <w:t>u</w:t>
      </w:r>
      <w:r w:rsidRPr="00002751">
        <w:rPr>
          <w:i/>
          <w:vertAlign w:val="subscript"/>
        </w:rPr>
        <w:t>i</w:t>
      </w:r>
      <w:r>
        <w:t>. This element is selected randomly from</w:t>
      </w:r>
      <w:r w:rsidR="00DE6523">
        <w:t xml:space="preserve"> its</w:t>
      </w:r>
      <w:r>
        <w:t xml:space="preserve"> </w:t>
      </w:r>
      <w:r w:rsidRPr="006F0BFE">
        <w:rPr>
          <w:i/>
        </w:rPr>
        <w:t>D</w:t>
      </w:r>
      <w:r>
        <w:t xml:space="preserve"> elements.</w:t>
      </w:r>
      <w:r w:rsidR="005B3984">
        <w:t xml:space="preserve"> </w:t>
      </w:r>
      <w:r w:rsidR="0019611F">
        <w:t>For all other elements</w:t>
      </w:r>
      <w:r w:rsidR="00DE6523">
        <w:t xml:space="preserve"> of </w:t>
      </w:r>
      <w:r w:rsidR="00DE6523" w:rsidRPr="00DE6523">
        <w:rPr>
          <w:b/>
        </w:rPr>
        <w:t>v</w:t>
      </w:r>
      <w:r w:rsidR="00DE6523" w:rsidRPr="00DE6523">
        <w:rPr>
          <w:i/>
          <w:vertAlign w:val="subscript"/>
        </w:rPr>
        <w:t>i</w:t>
      </w:r>
      <w:r w:rsidR="0019611F">
        <w:t xml:space="preserve"> (let us </w:t>
      </w:r>
      <w:r w:rsidR="00DE6523">
        <w:t xml:space="preserve">characterize each of them by the index </w:t>
      </w:r>
      <w:r w:rsidR="0019611F" w:rsidRPr="0019611F">
        <w:rPr>
          <w:i/>
        </w:rPr>
        <w:t>j</w:t>
      </w:r>
      <w:r w:rsidR="0019611F">
        <w:t>), a random number between 0 and 1 is generated. If this number is less than</w:t>
      </w:r>
      <w:r w:rsidR="00DE6523">
        <w:t xml:space="preserve"> a user-specified number</w:t>
      </w:r>
      <w:r w:rsidR="0019611F">
        <w:t xml:space="preserve"> </w:t>
      </w:r>
      <w:r w:rsidR="0019611F" w:rsidRPr="00DE6523">
        <w:rPr>
          <w:i/>
        </w:rPr>
        <w:t>CR</w:t>
      </w:r>
      <w:r w:rsidR="0019611F">
        <w:t xml:space="preserve">, then the </w:t>
      </w:r>
      <w:r w:rsidR="0019611F" w:rsidRPr="0019611F">
        <w:rPr>
          <w:i/>
        </w:rPr>
        <w:t>j</w:t>
      </w:r>
      <w:r w:rsidR="0019611F" w:rsidRPr="00DE6523">
        <w:rPr>
          <w:vertAlign w:val="superscript"/>
        </w:rPr>
        <w:t>th</w:t>
      </w:r>
      <w:r w:rsidR="0019611F">
        <w:t xml:space="preserve"> element of </w:t>
      </w:r>
      <w:r w:rsidR="0019611F" w:rsidRPr="0019611F">
        <w:rPr>
          <w:b/>
        </w:rPr>
        <w:t>u</w:t>
      </w:r>
      <w:r w:rsidR="0019611F" w:rsidRPr="0019611F">
        <w:rPr>
          <w:i/>
          <w:vertAlign w:val="subscript"/>
        </w:rPr>
        <w:t>i</w:t>
      </w:r>
      <w:r w:rsidR="0019611F">
        <w:t xml:space="preserve"> (i.e. </w:t>
      </w:r>
      <w:r w:rsidR="0019611F" w:rsidRPr="0019611F">
        <w:rPr>
          <w:b/>
        </w:rPr>
        <w:t>u</w:t>
      </w:r>
      <w:r w:rsidR="0019611F" w:rsidRPr="0019611F">
        <w:rPr>
          <w:i/>
          <w:vertAlign w:val="subscript"/>
        </w:rPr>
        <w:t>ij</w:t>
      </w:r>
      <w:r w:rsidR="0019611F">
        <w:t xml:space="preserve">) is equated to the </w:t>
      </w:r>
      <w:r w:rsidR="0019611F" w:rsidRPr="00DE6523">
        <w:rPr>
          <w:i/>
        </w:rPr>
        <w:t>j</w:t>
      </w:r>
      <w:r w:rsidR="0019611F" w:rsidRPr="00DE6523">
        <w:rPr>
          <w:vertAlign w:val="superscript"/>
        </w:rPr>
        <w:t>th</w:t>
      </w:r>
      <w:r w:rsidR="0019611F">
        <w:t xml:space="preserve"> element of </w:t>
      </w:r>
      <w:r w:rsidR="0019611F" w:rsidRPr="0019611F">
        <w:rPr>
          <w:b/>
        </w:rPr>
        <w:t>v</w:t>
      </w:r>
      <w:r w:rsidR="0019611F" w:rsidRPr="0019611F">
        <w:rPr>
          <w:i/>
          <w:vertAlign w:val="subscript"/>
        </w:rPr>
        <w:t>i</w:t>
      </w:r>
      <w:r w:rsidR="0019611F">
        <w:t xml:space="preserve"> (i.e. </w:t>
      </w:r>
      <w:r w:rsidR="0019611F" w:rsidRPr="0019611F">
        <w:rPr>
          <w:b/>
        </w:rPr>
        <w:t>v</w:t>
      </w:r>
      <w:r w:rsidR="0019611F" w:rsidRPr="0019611F">
        <w:rPr>
          <w:i/>
          <w:vertAlign w:val="subscript"/>
        </w:rPr>
        <w:t>ij</w:t>
      </w:r>
      <w:r w:rsidR="0019611F">
        <w:t xml:space="preserve">). Otherwise it is </w:t>
      </w:r>
      <w:r w:rsidR="00DE6523">
        <w:t xml:space="preserve">assigned </w:t>
      </w:r>
      <w:r w:rsidR="0019611F">
        <w:t xml:space="preserve">the </w:t>
      </w:r>
      <w:r w:rsidR="0019611F" w:rsidRPr="0019611F">
        <w:rPr>
          <w:i/>
        </w:rPr>
        <w:t>j</w:t>
      </w:r>
      <w:r w:rsidR="0019611F" w:rsidRPr="00DE6523">
        <w:rPr>
          <w:vertAlign w:val="superscript"/>
        </w:rPr>
        <w:t>th</w:t>
      </w:r>
      <w:r w:rsidR="0019611F">
        <w:t xml:space="preserve"> element of </w:t>
      </w:r>
      <w:r w:rsidR="0019611F" w:rsidRPr="0019611F">
        <w:rPr>
          <w:b/>
        </w:rPr>
        <w:t>x</w:t>
      </w:r>
      <w:r w:rsidR="0019611F" w:rsidRPr="0019611F">
        <w:rPr>
          <w:i/>
          <w:vertAlign w:val="subscript"/>
        </w:rPr>
        <w:t>i</w:t>
      </w:r>
      <w:r w:rsidR="0019611F">
        <w:t xml:space="preserve">, the currently selected parameter set for which a replacement is being sought. </w:t>
      </w:r>
      <w:r w:rsidR="0019611F" w:rsidRPr="00DE6523">
        <w:rPr>
          <w:i/>
        </w:rPr>
        <w:t>CR</w:t>
      </w:r>
      <w:r w:rsidR="0019611F">
        <w:t xml:space="preserve"> is referred to as the “crossover constant”. Obviously it must lie in the interval [0, 1].</w:t>
      </w:r>
      <w:r w:rsidR="00F11863">
        <w:t xml:space="preserve"> </w:t>
      </w:r>
      <w:r w:rsidR="00F11863" w:rsidRPr="00DE6523">
        <w:rPr>
          <w:i/>
        </w:rPr>
        <w:t>CR</w:t>
      </w:r>
      <w:r w:rsidR="00F11863">
        <w:t xml:space="preserve"> can be considered to be the probability that a </w:t>
      </w:r>
      <w:r w:rsidR="00125AD6">
        <w:t>particular</w:t>
      </w:r>
      <w:r w:rsidR="00F11863">
        <w:t xml:space="preserve"> parameter in the trial vector </w:t>
      </w:r>
      <w:r w:rsidR="00F11863" w:rsidRPr="00F11863">
        <w:rPr>
          <w:b/>
        </w:rPr>
        <w:t>u</w:t>
      </w:r>
      <w:r w:rsidR="00F11863" w:rsidRPr="00F11863">
        <w:rPr>
          <w:i/>
          <w:vertAlign w:val="subscript"/>
        </w:rPr>
        <w:t>i</w:t>
      </w:r>
      <w:r w:rsidR="00F11863">
        <w:t xml:space="preserve"> (i.e. a particular element of </w:t>
      </w:r>
      <w:r w:rsidR="00F11863" w:rsidRPr="00F11863">
        <w:rPr>
          <w:b/>
        </w:rPr>
        <w:t>u</w:t>
      </w:r>
      <w:r w:rsidR="00F11863" w:rsidRPr="00F11863">
        <w:rPr>
          <w:i/>
          <w:vertAlign w:val="subscript"/>
        </w:rPr>
        <w:t>i</w:t>
      </w:r>
      <w:r w:rsidR="00F11863">
        <w:t xml:space="preserve">) </w:t>
      </w:r>
      <w:r w:rsidR="00DE6523">
        <w:t>is</w:t>
      </w:r>
      <w:r w:rsidR="00F11863">
        <w:t xml:space="preserve"> the same as that of the mutation vector </w:t>
      </w:r>
      <w:r w:rsidR="00F11863" w:rsidRPr="00F11863">
        <w:rPr>
          <w:b/>
        </w:rPr>
        <w:t>v</w:t>
      </w:r>
      <w:r w:rsidR="00F11863" w:rsidRPr="00F11863">
        <w:rPr>
          <w:i/>
          <w:vertAlign w:val="subscript"/>
        </w:rPr>
        <w:t>i</w:t>
      </w:r>
      <w:r w:rsidR="00F11863">
        <w:t>.</w:t>
      </w:r>
    </w:p>
    <w:p w14:paraId="2CEFACEB" w14:textId="77777777" w:rsidR="0019611F" w:rsidRDefault="0019611F" w:rsidP="0019611F">
      <w:pPr>
        <w:pStyle w:val="Heading4"/>
      </w:pPr>
      <w:r>
        <w:t>Selection</w:t>
      </w:r>
    </w:p>
    <w:p w14:paraId="01C97191" w14:textId="77777777" w:rsidR="005D5474" w:rsidRDefault="0019611F" w:rsidP="0019611F">
      <w:r>
        <w:t xml:space="preserve">The model is now run using the parameter set </w:t>
      </w:r>
      <w:r w:rsidRPr="0019611F">
        <w:rPr>
          <w:b/>
        </w:rPr>
        <w:t>u</w:t>
      </w:r>
      <w:r w:rsidRPr="0019611F">
        <w:rPr>
          <w:i/>
          <w:vertAlign w:val="subscript"/>
        </w:rPr>
        <w:t>i</w:t>
      </w:r>
      <w:r>
        <w:t xml:space="preserve">. If the objective function is lower than that associated with the parameter set </w:t>
      </w:r>
      <w:r w:rsidRPr="005D5474">
        <w:rPr>
          <w:b/>
        </w:rPr>
        <w:t>x</w:t>
      </w:r>
      <w:r w:rsidRPr="005D5474">
        <w:rPr>
          <w:i/>
          <w:vertAlign w:val="subscript"/>
        </w:rPr>
        <w:t>i</w:t>
      </w:r>
      <w:r>
        <w:t xml:space="preserve">, then </w:t>
      </w:r>
      <w:r w:rsidRPr="005D5474">
        <w:rPr>
          <w:b/>
        </w:rPr>
        <w:t>x</w:t>
      </w:r>
      <w:r w:rsidRPr="005D5474">
        <w:rPr>
          <w:i/>
          <w:vertAlign w:val="subscript"/>
        </w:rPr>
        <w:t>i</w:t>
      </w:r>
      <w:r>
        <w:t xml:space="preserve"> is replaced by </w:t>
      </w:r>
      <w:r w:rsidRPr="005D5474">
        <w:rPr>
          <w:b/>
        </w:rPr>
        <w:t>u</w:t>
      </w:r>
      <w:r w:rsidRPr="005D5474">
        <w:rPr>
          <w:i/>
          <w:vertAlign w:val="subscript"/>
        </w:rPr>
        <w:t>i</w:t>
      </w:r>
      <w:r>
        <w:t xml:space="preserve"> in the next generation of parameter sets.</w:t>
      </w:r>
      <w:r w:rsidR="005D5474">
        <w:t xml:space="preserve"> Otherwise </w:t>
      </w:r>
      <w:r w:rsidR="005D5474" w:rsidRPr="005D5474">
        <w:rPr>
          <w:b/>
        </w:rPr>
        <w:t>x</w:t>
      </w:r>
      <w:r w:rsidR="005D5474" w:rsidRPr="005D5474">
        <w:rPr>
          <w:i/>
          <w:vertAlign w:val="subscript"/>
        </w:rPr>
        <w:t>i</w:t>
      </w:r>
      <w:r w:rsidR="005D5474">
        <w:t xml:space="preserve"> is retained in the next generation.</w:t>
      </w:r>
      <w:r>
        <w:t xml:space="preserve"> (As stated above, this selection process is referred to as “greedy”.) </w:t>
      </w:r>
    </w:p>
    <w:p w14:paraId="28167203" w14:textId="77777777" w:rsidR="00F5490E" w:rsidRDefault="005D5474" w:rsidP="00F5490E">
      <w:r>
        <w:t xml:space="preserve">The above process is </w:t>
      </w:r>
      <w:r w:rsidR="00DE6523">
        <w:t>undertaken</w:t>
      </w:r>
      <w:r>
        <w:t xml:space="preserve"> for all </w:t>
      </w:r>
      <w:r w:rsidRPr="005D5474">
        <w:rPr>
          <w:i/>
        </w:rPr>
        <w:t>i</w:t>
      </w:r>
      <w:r>
        <w:t xml:space="preserve"> in the range 1 to </w:t>
      </w:r>
      <w:r w:rsidRPr="00DF6607">
        <w:rPr>
          <w:i/>
        </w:rPr>
        <w:t>NP</w:t>
      </w:r>
      <w:r>
        <w:t>.</w:t>
      </w:r>
    </w:p>
    <w:p w14:paraId="0020A8A0" w14:textId="77777777" w:rsidR="00F626B8" w:rsidRDefault="00F626B8" w:rsidP="00F626B8">
      <w:pPr>
        <w:pStyle w:val="Heading3"/>
      </w:pPr>
      <w:bookmarkStart w:id="2013" w:name="_Toc520535259"/>
      <w:r>
        <w:t xml:space="preserve">6.3.3 </w:t>
      </w:r>
      <w:r w:rsidR="00F5490E">
        <w:t xml:space="preserve">Using DE in </w:t>
      </w:r>
      <w:r>
        <w:t>PESTPP</w:t>
      </w:r>
      <w:bookmarkEnd w:id="2013"/>
    </w:p>
    <w:p w14:paraId="7FF1A9D5" w14:textId="77777777" w:rsidR="005D5474" w:rsidRDefault="00F626B8" w:rsidP="00F626B8">
      <w:r>
        <w:t xml:space="preserve">PESTPP implements differential evolution rather than gradient-based inversion if the </w:t>
      </w:r>
      <w:r>
        <w:rPr>
          <w:i/>
        </w:rPr>
        <w:t>global_opt()</w:t>
      </w:r>
      <w:r>
        <w:t xml:space="preserve"> </w:t>
      </w:r>
      <w:r w:rsidR="007259A5">
        <w:t xml:space="preserve">control </w:t>
      </w:r>
      <w:r>
        <w:t>variable is supplied as “de”</w:t>
      </w:r>
      <w:r w:rsidR="00C14523">
        <w:t>,</w:t>
      </w:r>
      <w:r>
        <w:t xml:space="preserve"> </w:t>
      </w:r>
      <w:r w:rsidR="00C14523">
        <w:t>t</w:t>
      </w:r>
      <w:r>
        <w:t>hat is</w:t>
      </w:r>
      <w:r w:rsidR="00C14523">
        <w:t xml:space="preserve"> if</w:t>
      </w:r>
      <w:r>
        <w:t xml:space="preserve"> the string “global_opt(de)” appear</w:t>
      </w:r>
      <w:r w:rsidR="00C14523">
        <w:t>s</w:t>
      </w:r>
      <w:r>
        <w:t xml:space="preserve"> on a line of the PEST control file that begins with the characters “++”. At the</w:t>
      </w:r>
      <w:r w:rsidR="00C14523">
        <w:t xml:space="preserve"> time</w:t>
      </w:r>
      <w:r w:rsidR="006F0BFE">
        <w:t xml:space="preserve"> of writing</w:t>
      </w:r>
      <w:r>
        <w:t xml:space="preserve">, “de” is the only permissible argument for </w:t>
      </w:r>
      <w:r>
        <w:rPr>
          <w:i/>
        </w:rPr>
        <w:t>global_opt()</w:t>
      </w:r>
      <w:r>
        <w:t>.</w:t>
      </w:r>
      <w:r w:rsidR="00C14523">
        <w:t xml:space="preserve"> To perform gradient-based inversion, omit this keyword from the PEST control file.</w:t>
      </w:r>
    </w:p>
    <w:p w14:paraId="750D5AEB" w14:textId="77777777" w:rsidR="00F626B8" w:rsidRDefault="00F626B8" w:rsidP="00F626B8">
      <w:r>
        <w:t xml:space="preserve">The population size (i.e. </w:t>
      </w:r>
      <w:r w:rsidRPr="00C14523">
        <w:rPr>
          <w:i/>
        </w:rPr>
        <w:t>NP</w:t>
      </w:r>
      <w:r>
        <w:t xml:space="preserve"> in the above description) can be supplied as the</w:t>
      </w:r>
      <w:r w:rsidR="00C14523">
        <w:t xml:space="preserve"> value of the</w:t>
      </w:r>
      <w:r>
        <w:t xml:space="preserve"> </w:t>
      </w:r>
      <w:r>
        <w:rPr>
          <w:i/>
        </w:rPr>
        <w:t>de_pop_size()</w:t>
      </w:r>
      <w:r>
        <w:t xml:space="preserve"> control variable. The default value </w:t>
      </w:r>
      <w:r w:rsidR="006F0BFE">
        <w:t>for</w:t>
      </w:r>
      <w:r>
        <w:t xml:space="preserve"> this variable is 40.</w:t>
      </w:r>
      <w:r w:rsidR="00F11863">
        <w:t xml:space="preserve"> Recommendations differ on the best</w:t>
      </w:r>
      <w:r w:rsidR="00C14523">
        <w:t xml:space="preserve"> value </w:t>
      </w:r>
      <w:r w:rsidR="006F0BFE">
        <w:t>for</w:t>
      </w:r>
      <w:r w:rsidR="00F11863">
        <w:t xml:space="preserve"> </w:t>
      </w:r>
      <w:r w:rsidR="00F11863" w:rsidRPr="00C14523">
        <w:rPr>
          <w:i/>
        </w:rPr>
        <w:t>NP</w:t>
      </w:r>
      <w:r w:rsidR="00F11863">
        <w:t xml:space="preserve">. Ten times the number of parameters has been suggested. However Rainer Horn (one of the </w:t>
      </w:r>
      <w:r w:rsidR="00C14523">
        <w:t>creators</w:t>
      </w:r>
      <w:r w:rsidR="00F11863">
        <w:t xml:space="preserve"> of the</w:t>
      </w:r>
      <w:r w:rsidR="00C14523">
        <w:t xml:space="preserve"> DE</w:t>
      </w:r>
      <w:r w:rsidR="00F11863">
        <w:t xml:space="preserve"> method) has suggested that values above 40 rarely improve convergence. Perhaps the best </w:t>
      </w:r>
      <w:r w:rsidR="00C14523">
        <w:t xml:space="preserve">setting for </w:t>
      </w:r>
      <w:r w:rsidR="00C14523" w:rsidRPr="00C14523">
        <w:rPr>
          <w:i/>
        </w:rPr>
        <w:t>NP</w:t>
      </w:r>
      <w:r w:rsidR="00C14523">
        <w:t xml:space="preserve"> </w:t>
      </w:r>
      <w:r w:rsidR="00F11863">
        <w:t>is the larger of 40 and the number of parameters whose values are being optimized.</w:t>
      </w:r>
    </w:p>
    <w:p w14:paraId="1C65F26B" w14:textId="77777777" w:rsidR="00F11863" w:rsidRDefault="00F11863" w:rsidP="00F626B8">
      <w:r>
        <w:t xml:space="preserve">The control variable </w:t>
      </w:r>
      <w:r w:rsidRPr="006C65AE">
        <w:rPr>
          <w:i/>
        </w:rPr>
        <w:t>de_f()</w:t>
      </w:r>
      <w:r>
        <w:t xml:space="preserve"> selects</w:t>
      </w:r>
      <w:r w:rsidR="006C65AE">
        <w:t xml:space="preserve"> </w:t>
      </w:r>
      <w:r w:rsidR="006C65AE" w:rsidRPr="006C65AE">
        <w:rPr>
          <w:i/>
        </w:rPr>
        <w:t>F</w:t>
      </w:r>
      <w:r w:rsidR="006C65AE">
        <w:t xml:space="preserve"> of equation 6.</w:t>
      </w:r>
      <w:r w:rsidR="00C14523">
        <w:t>19</w:t>
      </w:r>
      <w:r w:rsidR="006C65AE">
        <w:t xml:space="preserve">. </w:t>
      </w:r>
      <w:r w:rsidR="006F0BFE">
        <w:t>Its</w:t>
      </w:r>
      <w:r w:rsidR="006C65AE">
        <w:t xml:space="preserve"> default value is 0.8. Alternatively, dithering of </w:t>
      </w:r>
      <w:r w:rsidR="006C65AE">
        <w:rPr>
          <w:i/>
        </w:rPr>
        <w:t>F</w:t>
      </w:r>
      <w:r w:rsidR="006C65AE">
        <w:t xml:space="preserve"> </w:t>
      </w:r>
      <w:r w:rsidR="00486345">
        <w:t>can</w:t>
      </w:r>
      <w:r w:rsidR="006F0BFE">
        <w:t xml:space="preserve"> be</w:t>
      </w:r>
      <w:r w:rsidR="006C65AE">
        <w:t xml:space="preserve"> enabled</w:t>
      </w:r>
      <w:r w:rsidR="00486345">
        <w:t xml:space="preserve"> through use of the </w:t>
      </w:r>
      <w:r w:rsidR="00486345">
        <w:rPr>
          <w:i/>
        </w:rPr>
        <w:t>de_dither_f()</w:t>
      </w:r>
      <w:r w:rsidR="00486345">
        <w:t xml:space="preserve"> </w:t>
      </w:r>
      <w:r w:rsidR="00C14523">
        <w:t>control variable</w:t>
      </w:r>
      <w:r w:rsidR="006C65AE">
        <w:t xml:space="preserve">. The value </w:t>
      </w:r>
      <w:r w:rsidR="00C14523">
        <w:t>of</w:t>
      </w:r>
      <w:r w:rsidR="006C65AE">
        <w:t xml:space="preserve"> </w:t>
      </w:r>
      <w:r w:rsidR="006C65AE">
        <w:rPr>
          <w:i/>
        </w:rPr>
        <w:t>de_dither_f()</w:t>
      </w:r>
      <w:r w:rsidR="006C65AE">
        <w:t xml:space="preserve"> can be either </w:t>
      </w:r>
      <w:r w:rsidR="006C65AE" w:rsidRPr="00C14523">
        <w:rPr>
          <w:i/>
        </w:rPr>
        <w:t>true</w:t>
      </w:r>
      <w:r w:rsidR="006C65AE">
        <w:t xml:space="preserve"> o</w:t>
      </w:r>
      <w:r w:rsidR="00C14523">
        <w:t>r</w:t>
      </w:r>
      <w:r w:rsidR="006C65AE">
        <w:t xml:space="preserve"> </w:t>
      </w:r>
      <w:r w:rsidR="006C65AE" w:rsidRPr="00C14523">
        <w:rPr>
          <w:i/>
        </w:rPr>
        <w:t>false</w:t>
      </w:r>
      <w:r w:rsidR="006C65AE">
        <w:t xml:space="preserve"> (i.e. it must be supplied as either “de_dither_f(true)” or “de_dither_f(false)</w:t>
      </w:r>
      <w:r w:rsidR="00486345">
        <w:t>”)</w:t>
      </w:r>
      <w:r w:rsidR="006C65AE">
        <w:t xml:space="preserve">. </w:t>
      </w:r>
      <w:r w:rsidR="006C65AE" w:rsidRPr="00C14523">
        <w:rPr>
          <w:i/>
        </w:rPr>
        <w:t>True</w:t>
      </w:r>
      <w:r w:rsidR="006C65AE">
        <w:t xml:space="preserve"> is the default</w:t>
      </w:r>
      <w:r w:rsidR="00486345">
        <w:t>,</w:t>
      </w:r>
      <w:r w:rsidR="006C65AE">
        <w:t xml:space="preserve"> as </w:t>
      </w:r>
      <w:r w:rsidR="00486345">
        <w:t>this</w:t>
      </w:r>
      <w:r w:rsidR="006C65AE">
        <w:t xml:space="preserve"> can dramatically improve convergence</w:t>
      </w:r>
      <w:r w:rsidR="006F0BFE">
        <w:t>;</w:t>
      </w:r>
      <w:r w:rsidR="00486345">
        <w:t xml:space="preserve"> </w:t>
      </w:r>
      <w:r w:rsidR="006F0BFE">
        <w:t>i</w:t>
      </w:r>
      <w:r w:rsidR="00486345">
        <w:t xml:space="preserve">n this case the value assigned to </w:t>
      </w:r>
      <w:r w:rsidR="00486345">
        <w:rPr>
          <w:i/>
        </w:rPr>
        <w:t>F</w:t>
      </w:r>
      <w:r w:rsidR="00486345">
        <w:t xml:space="preserve"> is randomly drawn from the interval whose lower bound is 0.5 and whose upper bound is 1.0.</w:t>
      </w:r>
    </w:p>
    <w:p w14:paraId="0E11AEE4" w14:textId="77777777" w:rsidR="00486345" w:rsidRDefault="00486345" w:rsidP="00F626B8">
      <w:r>
        <w:t xml:space="preserve">The crossover constant </w:t>
      </w:r>
      <w:r w:rsidRPr="00727AF3">
        <w:rPr>
          <w:i/>
        </w:rPr>
        <w:t>CR</w:t>
      </w:r>
      <w:r>
        <w:t xml:space="preserve"> is selected through the </w:t>
      </w:r>
      <w:r>
        <w:rPr>
          <w:i/>
        </w:rPr>
        <w:t>de_cr()</w:t>
      </w:r>
      <w:r>
        <w:t xml:space="preserve"> control variable. The value for this variable must lie between 0.0 and 1.0; its default is 0.9.</w:t>
      </w:r>
    </w:p>
    <w:p w14:paraId="576F2742" w14:textId="77777777" w:rsidR="00486345" w:rsidRDefault="00486345" w:rsidP="00F626B8">
      <w:r>
        <w:t xml:space="preserve">As presently programmed, the DE process terminates after a user-supplied number of iterations has elapsed. This number is supplied as the value of the </w:t>
      </w:r>
      <w:r>
        <w:rPr>
          <w:i/>
        </w:rPr>
        <w:t>de_max_gen()</w:t>
      </w:r>
      <w:r>
        <w:t xml:space="preserve"> control variable. The default value for this</w:t>
      </w:r>
      <w:r w:rsidR="006F0BFE">
        <w:t xml:space="preserve"> variable</w:t>
      </w:r>
      <w:r>
        <w:t xml:space="preserve"> is 100.</w:t>
      </w:r>
    </w:p>
    <w:p w14:paraId="5E420549" w14:textId="77777777" w:rsidR="004E0E61" w:rsidRDefault="004E0E61" w:rsidP="004E0E61">
      <w:pPr>
        <w:pStyle w:val="Heading3"/>
      </w:pPr>
      <w:bookmarkStart w:id="2014" w:name="_Toc520535260"/>
      <w:r>
        <w:t>6.3.4 Running PESTPP</w:t>
      </w:r>
      <w:bookmarkEnd w:id="2014"/>
    </w:p>
    <w:p w14:paraId="25D1BA75" w14:textId="77777777" w:rsidR="00F5490E" w:rsidRDefault="00F5490E" w:rsidP="00F626B8">
      <w:r>
        <w:t>See chapter 5 of this manual for how to run PESTPP</w:t>
      </w:r>
      <w:r w:rsidR="004E0E61">
        <w:t>, with model runs undertaken in serial and with model runs undertaken in parallel. A</w:t>
      </w:r>
      <w:r>
        <w:t>t the time of writing,</w:t>
      </w:r>
      <w:r w:rsidR="00727AF3">
        <w:t xml:space="preserve"> a prematurely terminated</w:t>
      </w:r>
      <w:r>
        <w:t xml:space="preserve"> </w:t>
      </w:r>
      <w:r>
        <w:lastRenderedPageBreak/>
        <w:t>PESTPP</w:t>
      </w:r>
      <w:r w:rsidR="00727AF3">
        <w:t xml:space="preserve"> run</w:t>
      </w:r>
      <w:r>
        <w:t xml:space="preserve"> cannot be restarted when implementing differential evolution. If started using the “/r” switch, it re-commences the DE process.</w:t>
      </w:r>
    </w:p>
    <w:p w14:paraId="79EAD46C" w14:textId="77777777" w:rsidR="00F5490E" w:rsidRDefault="00F5490E" w:rsidP="00F5490E">
      <w:pPr>
        <w:pStyle w:val="Heading3"/>
      </w:pPr>
      <w:bookmarkStart w:id="2015" w:name="_Toc520535261"/>
      <w:r>
        <w:t>6.3.</w:t>
      </w:r>
      <w:r w:rsidR="004E0E61">
        <w:t>5</w:t>
      </w:r>
      <w:r>
        <w:t xml:space="preserve"> PESTPP Output Files</w:t>
      </w:r>
      <w:bookmarkEnd w:id="2015"/>
    </w:p>
    <w:p w14:paraId="40E41CBC" w14:textId="28ABF627" w:rsidR="00F5490E" w:rsidRPr="00745C7C" w:rsidRDefault="00421014" w:rsidP="00F5490E">
      <w:r>
        <w:t>When run</w:t>
      </w:r>
      <w:r w:rsidR="004E0E61">
        <w:t xml:space="preserve"> in order to implement differential evolution optimization</w:t>
      </w:r>
      <w:r>
        <w:t>,</w:t>
      </w:r>
      <w:r w:rsidR="004E0E61">
        <w:t xml:space="preserve"> a number of the output files recorded by</w:t>
      </w:r>
      <w:r>
        <w:t xml:space="preserve"> PESTPP are actually empty as they pertain to gradient-based inversion.</w:t>
      </w:r>
      <w:r w:rsidR="004E0E61">
        <w:t xml:space="preserve"> Other output files pertain to run management; these </w:t>
      </w:r>
      <w:r w:rsidR="00FD2CE7">
        <w:t>are</w:t>
      </w:r>
      <w:r w:rsidR="004E0E61">
        <w:t xml:space="preserve"> discussed in section 6.2.1</w:t>
      </w:r>
      <w:r w:rsidR="00FD2CE7">
        <w:t>3</w:t>
      </w:r>
      <w:r w:rsidR="004E0E61">
        <w:t>.</w:t>
      </w:r>
      <w:r>
        <w:t xml:space="preserve"> The only output files that are </w:t>
      </w:r>
      <w:r w:rsidR="00745C7C">
        <w:t>relevant</w:t>
      </w:r>
      <w:r w:rsidR="004E0E61">
        <w:t xml:space="preserve"> to</w:t>
      </w:r>
      <w:r>
        <w:t xml:space="preserve"> DE</w:t>
      </w:r>
      <w:r w:rsidR="00745C7C">
        <w:t xml:space="preserve">-based </w:t>
      </w:r>
      <w:r w:rsidR="00125AD6">
        <w:t>optimization</w:t>
      </w:r>
      <w:r>
        <w:t xml:space="preserve"> are those listed in the</w:t>
      </w:r>
      <w:r w:rsidR="006F0BFE">
        <w:t xml:space="preserve"> following</w:t>
      </w:r>
      <w:r>
        <w:t xml:space="preserve"> table.</w:t>
      </w:r>
      <w:r w:rsidR="00745C7C">
        <w:t xml:space="preserve"> In this</w:t>
      </w:r>
      <w:r w:rsidR="004E0E61">
        <w:t xml:space="preserve"> table</w:t>
      </w:r>
      <w:r w:rsidR="00745C7C">
        <w:t xml:space="preserve"> it is assumed that the PEST control file on which DE optimization is based is named </w:t>
      </w:r>
      <w:r w:rsidR="00745C7C">
        <w:rPr>
          <w:i/>
        </w:rPr>
        <w:t>case.pst</w:t>
      </w:r>
      <w:r w:rsidR="00745C7C">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4"/>
        <w:gridCol w:w="6822"/>
      </w:tblGrid>
      <w:tr w:rsidR="00745C7C" w:rsidRPr="004E0E61" w14:paraId="20CECF5A" w14:textId="77777777" w:rsidTr="00C40A21">
        <w:trPr>
          <w:cantSplit/>
        </w:trPr>
        <w:tc>
          <w:tcPr>
            <w:tcW w:w="2235" w:type="dxa"/>
            <w:shd w:val="clear" w:color="auto" w:fill="auto"/>
          </w:tcPr>
          <w:p w14:paraId="0A2F288C" w14:textId="77777777" w:rsidR="00745C7C" w:rsidRPr="00C40A21" w:rsidRDefault="00745C7C" w:rsidP="00F5490E">
            <w:pPr>
              <w:rPr>
                <w:rFonts w:ascii="Arial" w:hAnsi="Arial" w:cs="Arial"/>
                <w:b/>
                <w:sz w:val="18"/>
                <w:szCs w:val="18"/>
              </w:rPr>
            </w:pPr>
            <w:r w:rsidRPr="00C40A21">
              <w:rPr>
                <w:rFonts w:ascii="Arial" w:hAnsi="Arial" w:cs="Arial"/>
                <w:b/>
                <w:sz w:val="18"/>
                <w:szCs w:val="18"/>
              </w:rPr>
              <w:t>File</w:t>
            </w:r>
          </w:p>
        </w:tc>
        <w:tc>
          <w:tcPr>
            <w:tcW w:w="7007" w:type="dxa"/>
            <w:shd w:val="clear" w:color="auto" w:fill="auto"/>
          </w:tcPr>
          <w:p w14:paraId="4E334AF1" w14:textId="77777777" w:rsidR="00745C7C" w:rsidRPr="00C40A21" w:rsidRDefault="00962858" w:rsidP="00F5490E">
            <w:pPr>
              <w:rPr>
                <w:rFonts w:ascii="Arial" w:hAnsi="Arial" w:cs="Arial"/>
                <w:b/>
                <w:sz w:val="18"/>
                <w:szCs w:val="18"/>
              </w:rPr>
            </w:pPr>
            <w:r>
              <w:rPr>
                <w:rFonts w:ascii="Arial" w:hAnsi="Arial" w:cs="Arial"/>
                <w:b/>
                <w:sz w:val="18"/>
                <w:szCs w:val="18"/>
              </w:rPr>
              <w:t>Contents</w:t>
            </w:r>
          </w:p>
        </w:tc>
      </w:tr>
      <w:tr w:rsidR="00745C7C" w:rsidRPr="004E0E61" w14:paraId="37879F62" w14:textId="77777777" w:rsidTr="00C40A21">
        <w:trPr>
          <w:cantSplit/>
        </w:trPr>
        <w:tc>
          <w:tcPr>
            <w:tcW w:w="2235" w:type="dxa"/>
            <w:shd w:val="clear" w:color="auto" w:fill="auto"/>
          </w:tcPr>
          <w:p w14:paraId="38F57455" w14:textId="77777777" w:rsidR="00745C7C" w:rsidRPr="00C40A21" w:rsidRDefault="00745C7C" w:rsidP="00F5490E">
            <w:pPr>
              <w:rPr>
                <w:rFonts w:ascii="Arial" w:hAnsi="Arial" w:cs="Arial"/>
                <w:i/>
                <w:sz w:val="18"/>
                <w:szCs w:val="18"/>
              </w:rPr>
            </w:pPr>
            <w:r w:rsidRPr="00C40A21">
              <w:rPr>
                <w:rFonts w:ascii="Arial" w:hAnsi="Arial" w:cs="Arial"/>
                <w:i/>
                <w:sz w:val="18"/>
                <w:szCs w:val="18"/>
              </w:rPr>
              <w:t>case.par</w:t>
            </w:r>
          </w:p>
        </w:tc>
        <w:tc>
          <w:tcPr>
            <w:tcW w:w="7007" w:type="dxa"/>
            <w:shd w:val="clear" w:color="auto" w:fill="auto"/>
          </w:tcPr>
          <w:p w14:paraId="3B7CA30B" w14:textId="77777777" w:rsidR="00745C7C" w:rsidRPr="00C40A21" w:rsidRDefault="00745C7C" w:rsidP="00F5490E">
            <w:pPr>
              <w:rPr>
                <w:rFonts w:ascii="Arial" w:hAnsi="Arial" w:cs="Arial"/>
                <w:sz w:val="18"/>
                <w:szCs w:val="18"/>
              </w:rPr>
            </w:pPr>
            <w:r w:rsidRPr="00C40A21">
              <w:rPr>
                <w:rFonts w:ascii="Arial" w:hAnsi="Arial" w:cs="Arial"/>
                <w:sz w:val="18"/>
                <w:szCs w:val="18"/>
              </w:rPr>
              <w:t xml:space="preserve">This file (referred to as a “parameter value file”) is available at any stage of the optimization process. It records best parameters that have been </w:t>
            </w:r>
            <w:r w:rsidR="004E0E61" w:rsidRPr="00C40A21">
              <w:rPr>
                <w:rFonts w:ascii="Arial" w:hAnsi="Arial" w:cs="Arial"/>
                <w:sz w:val="18"/>
                <w:szCs w:val="18"/>
              </w:rPr>
              <w:t>achieved</w:t>
            </w:r>
            <w:r w:rsidRPr="00C40A21">
              <w:rPr>
                <w:rFonts w:ascii="Arial" w:hAnsi="Arial" w:cs="Arial"/>
                <w:sz w:val="18"/>
                <w:szCs w:val="18"/>
              </w:rPr>
              <w:t xml:space="preserve"> so far.</w:t>
            </w:r>
          </w:p>
        </w:tc>
      </w:tr>
      <w:tr w:rsidR="00745C7C" w:rsidRPr="004E0E61" w14:paraId="24BEEE51" w14:textId="77777777" w:rsidTr="00C40A21">
        <w:trPr>
          <w:cantSplit/>
        </w:trPr>
        <w:tc>
          <w:tcPr>
            <w:tcW w:w="2235" w:type="dxa"/>
            <w:shd w:val="clear" w:color="auto" w:fill="auto"/>
          </w:tcPr>
          <w:p w14:paraId="68FA49E4" w14:textId="77777777" w:rsidR="00745C7C" w:rsidRPr="00C40A21" w:rsidRDefault="00745C7C" w:rsidP="00F5490E">
            <w:pPr>
              <w:rPr>
                <w:rFonts w:ascii="Arial" w:hAnsi="Arial" w:cs="Arial"/>
                <w:i/>
                <w:sz w:val="18"/>
                <w:szCs w:val="18"/>
              </w:rPr>
            </w:pPr>
            <w:r w:rsidRPr="00C40A21">
              <w:rPr>
                <w:rFonts w:ascii="Arial" w:hAnsi="Arial" w:cs="Arial"/>
                <w:i/>
                <w:sz w:val="18"/>
                <w:szCs w:val="18"/>
              </w:rPr>
              <w:t>case.rec</w:t>
            </w:r>
          </w:p>
        </w:tc>
        <w:tc>
          <w:tcPr>
            <w:tcW w:w="7007" w:type="dxa"/>
            <w:shd w:val="clear" w:color="auto" w:fill="auto"/>
          </w:tcPr>
          <w:p w14:paraId="64F1A11E" w14:textId="01F51348" w:rsidR="00745C7C" w:rsidRPr="00C40A21" w:rsidRDefault="00745C7C" w:rsidP="00F5490E">
            <w:pPr>
              <w:rPr>
                <w:rFonts w:ascii="Arial" w:hAnsi="Arial" w:cs="Arial"/>
                <w:sz w:val="18"/>
                <w:szCs w:val="18"/>
              </w:rPr>
            </w:pPr>
            <w:r w:rsidRPr="00C40A21">
              <w:rPr>
                <w:rFonts w:ascii="Arial" w:hAnsi="Arial" w:cs="Arial"/>
                <w:sz w:val="18"/>
                <w:szCs w:val="18"/>
              </w:rPr>
              <w:t xml:space="preserve">The run record file. </w:t>
            </w:r>
            <w:r w:rsidR="00FD2CE7">
              <w:rPr>
                <w:rFonts w:ascii="Arial" w:hAnsi="Arial" w:cs="Arial"/>
                <w:sz w:val="18"/>
                <w:szCs w:val="18"/>
              </w:rPr>
              <w:t>This file</w:t>
            </w:r>
            <w:r w:rsidRPr="00C40A21">
              <w:rPr>
                <w:rFonts w:ascii="Arial" w:hAnsi="Arial" w:cs="Arial"/>
                <w:sz w:val="18"/>
                <w:szCs w:val="18"/>
              </w:rPr>
              <w:t xml:space="preserve"> records a history of</w:t>
            </w:r>
            <w:r w:rsidR="00FD2CE7">
              <w:rPr>
                <w:rFonts w:ascii="Arial" w:hAnsi="Arial" w:cs="Arial"/>
                <w:sz w:val="18"/>
                <w:szCs w:val="18"/>
              </w:rPr>
              <w:t xml:space="preserve"> the</w:t>
            </w:r>
            <w:r w:rsidRPr="00C40A21">
              <w:rPr>
                <w:rFonts w:ascii="Arial" w:hAnsi="Arial" w:cs="Arial"/>
                <w:sz w:val="18"/>
                <w:szCs w:val="18"/>
              </w:rPr>
              <w:t xml:space="preserve"> DE optimization </w:t>
            </w:r>
            <w:r w:rsidR="006F0BFE">
              <w:rPr>
                <w:rFonts w:ascii="Arial" w:hAnsi="Arial" w:cs="Arial"/>
                <w:sz w:val="18"/>
                <w:szCs w:val="18"/>
              </w:rPr>
              <w:t>process</w:t>
            </w:r>
            <w:r w:rsidRPr="00C40A21">
              <w:rPr>
                <w:rFonts w:ascii="Arial" w:hAnsi="Arial" w:cs="Arial"/>
                <w:sz w:val="18"/>
                <w:szCs w:val="18"/>
              </w:rPr>
              <w:t>. It is available for inspection at any stage of th</w:t>
            </w:r>
            <w:r w:rsidR="006F0BFE">
              <w:rPr>
                <w:rFonts w:ascii="Arial" w:hAnsi="Arial" w:cs="Arial"/>
                <w:sz w:val="18"/>
                <w:szCs w:val="18"/>
              </w:rPr>
              <w:t>at</w:t>
            </w:r>
            <w:r w:rsidRPr="00C40A21">
              <w:rPr>
                <w:rFonts w:ascii="Arial" w:hAnsi="Arial" w:cs="Arial"/>
                <w:sz w:val="18"/>
                <w:szCs w:val="18"/>
              </w:rPr>
              <w:t xml:space="preserve"> process.</w:t>
            </w:r>
          </w:p>
        </w:tc>
      </w:tr>
      <w:tr w:rsidR="00745C7C" w:rsidRPr="004E0E61" w14:paraId="6570D2CC" w14:textId="77777777" w:rsidTr="00C40A21">
        <w:trPr>
          <w:cantSplit/>
        </w:trPr>
        <w:tc>
          <w:tcPr>
            <w:tcW w:w="2235" w:type="dxa"/>
            <w:shd w:val="clear" w:color="auto" w:fill="auto"/>
          </w:tcPr>
          <w:p w14:paraId="4BC95AEA" w14:textId="77777777" w:rsidR="00745C7C" w:rsidRPr="00C40A21" w:rsidRDefault="005546A4" w:rsidP="00F5490E">
            <w:pPr>
              <w:rPr>
                <w:rFonts w:ascii="Arial" w:hAnsi="Arial" w:cs="Arial"/>
                <w:i/>
                <w:sz w:val="18"/>
                <w:szCs w:val="18"/>
              </w:rPr>
            </w:pPr>
            <w:r w:rsidRPr="00C40A21">
              <w:rPr>
                <w:rFonts w:ascii="Arial" w:hAnsi="Arial" w:cs="Arial"/>
                <w:i/>
                <w:sz w:val="18"/>
                <w:szCs w:val="18"/>
              </w:rPr>
              <w:t>c</w:t>
            </w:r>
            <w:r w:rsidR="00745C7C" w:rsidRPr="00C40A21">
              <w:rPr>
                <w:rFonts w:ascii="Arial" w:hAnsi="Arial" w:cs="Arial"/>
                <w:i/>
                <w:sz w:val="18"/>
                <w:szCs w:val="18"/>
              </w:rPr>
              <w:t>ase.de1</w:t>
            </w:r>
          </w:p>
        </w:tc>
        <w:tc>
          <w:tcPr>
            <w:tcW w:w="7007" w:type="dxa"/>
            <w:shd w:val="clear" w:color="auto" w:fill="auto"/>
          </w:tcPr>
          <w:p w14:paraId="06B19369" w14:textId="77777777" w:rsidR="00745C7C" w:rsidRPr="00C40A21" w:rsidRDefault="00F95048" w:rsidP="00F5490E">
            <w:pPr>
              <w:rPr>
                <w:rFonts w:ascii="Arial" w:hAnsi="Arial" w:cs="Arial"/>
                <w:sz w:val="18"/>
                <w:szCs w:val="18"/>
              </w:rPr>
            </w:pPr>
            <w:r w:rsidRPr="00C40A21">
              <w:rPr>
                <w:rFonts w:ascii="Arial" w:hAnsi="Arial" w:cs="Arial"/>
                <w:sz w:val="18"/>
                <w:szCs w:val="18"/>
              </w:rPr>
              <w:t>A binary file to assist in storage of model run outcomes.</w:t>
            </w:r>
          </w:p>
        </w:tc>
      </w:tr>
    </w:tbl>
    <w:p w14:paraId="3453CA08" w14:textId="77777777" w:rsidR="00421014" w:rsidRPr="005546A4" w:rsidRDefault="005546A4" w:rsidP="005546A4">
      <w:pPr>
        <w:pStyle w:val="Caption"/>
      </w:pPr>
      <w:r>
        <w:t>Table 6.</w:t>
      </w:r>
      <w:r w:rsidR="004E0E61">
        <w:t>2</w:t>
      </w:r>
      <w:r>
        <w:t xml:space="preserve"> PESTPP output files that are pertinent to DE optimization. It is assumed that the name of the PEST control file is </w:t>
      </w:r>
      <w:r>
        <w:rPr>
          <w:i/>
        </w:rPr>
        <w:t>case.pst</w:t>
      </w:r>
      <w:r>
        <w:t>.</w:t>
      </w:r>
    </w:p>
    <w:p w14:paraId="0D7A5A4B" w14:textId="77777777" w:rsidR="008E4277" w:rsidRDefault="000C2038" w:rsidP="000C2038">
      <w:pPr>
        <w:pStyle w:val="Heading2"/>
      </w:pPr>
      <w:bookmarkStart w:id="2016" w:name="_Toc520535262"/>
      <w:r>
        <w:t>6.</w:t>
      </w:r>
      <w:r w:rsidR="00027B04">
        <w:t>4</w:t>
      </w:r>
      <w:r>
        <w:t xml:space="preserve"> Summary of </w:t>
      </w:r>
      <w:r w:rsidR="004E0E61">
        <w:t xml:space="preserve">PESTPP </w:t>
      </w:r>
      <w:r>
        <w:t>Control Variables</w:t>
      </w:r>
      <w:bookmarkEnd w:id="2016"/>
    </w:p>
    <w:p w14:paraId="29E6AA5E" w14:textId="77777777" w:rsidR="001B60B9" w:rsidRDefault="001B60B9" w:rsidP="001B60B9">
      <w:pPr>
        <w:pStyle w:val="Heading3"/>
      </w:pPr>
      <w:bookmarkStart w:id="2017" w:name="_Toc520535263"/>
      <w:r>
        <w:t>6.4.1 General</w:t>
      </w:r>
      <w:bookmarkEnd w:id="2017"/>
    </w:p>
    <w:p w14:paraId="112297B1" w14:textId="777AC6AB" w:rsidR="000C2038" w:rsidRDefault="001B60B9" w:rsidP="000C2038">
      <w:pPr>
        <w:rPr>
          <w:lang w:val="en-AU"/>
        </w:rPr>
      </w:pPr>
      <w:r>
        <w:rPr>
          <w:lang w:val="en-AU"/>
        </w:rPr>
        <w:t>T</w:t>
      </w:r>
      <w:r w:rsidR="000C2038">
        <w:rPr>
          <w:lang w:val="en-AU"/>
        </w:rPr>
        <w:t>his section summarizes</w:t>
      </w:r>
      <w:r w:rsidR="004E0E61">
        <w:rPr>
          <w:lang w:val="en-AU"/>
        </w:rPr>
        <w:t xml:space="preserve"> variables that </w:t>
      </w:r>
      <w:r w:rsidR="00261686">
        <w:rPr>
          <w:lang w:val="en-AU"/>
        </w:rPr>
        <w:t>control</w:t>
      </w:r>
      <w:r w:rsidR="000C2038">
        <w:rPr>
          <w:lang w:val="en-AU"/>
        </w:rPr>
        <w:t xml:space="preserve"> the operation of PESTPP.</w:t>
      </w:r>
      <w:r>
        <w:rPr>
          <w:lang w:val="en-AU"/>
        </w:rPr>
        <w:t xml:space="preserve"> First those that feature in the PEST control file are discussed</w:t>
      </w:r>
      <w:r w:rsidR="00261686">
        <w:rPr>
          <w:lang w:val="en-AU"/>
        </w:rPr>
        <w:t xml:space="preserve">; see chapter 4 </w:t>
      </w:r>
      <w:r w:rsidR="00C41056">
        <w:rPr>
          <w:lang w:val="en-AU"/>
        </w:rPr>
        <w:t xml:space="preserve">of this manual </w:t>
      </w:r>
      <w:r w:rsidR="00261686">
        <w:rPr>
          <w:lang w:val="en-AU"/>
        </w:rPr>
        <w:t xml:space="preserve">for a full description of the functions that they perform. The roles of PEST++ variables which control the operation of PESTPP are </w:t>
      </w:r>
      <w:r w:rsidR="00FD2CE7">
        <w:rPr>
          <w:lang w:val="en-AU"/>
        </w:rPr>
        <w:t>listed</w:t>
      </w:r>
      <w:r w:rsidR="00261686">
        <w:rPr>
          <w:lang w:val="en-AU"/>
        </w:rPr>
        <w:t xml:space="preserve"> in table 6.3. </w:t>
      </w:r>
    </w:p>
    <w:p w14:paraId="772215F9" w14:textId="77777777" w:rsidR="000C2038" w:rsidRDefault="000C2038" w:rsidP="000C2038">
      <w:pPr>
        <w:pStyle w:val="Heading3"/>
      </w:pPr>
      <w:bookmarkStart w:id="2018" w:name="_Toc520535264"/>
      <w:r>
        <w:t>6.</w:t>
      </w:r>
      <w:r w:rsidR="001B60B9">
        <w:t>4</w:t>
      </w:r>
      <w:r>
        <w:t>.</w:t>
      </w:r>
      <w:r w:rsidR="00F17215">
        <w:t>2</w:t>
      </w:r>
      <w:r>
        <w:t xml:space="preserve"> </w:t>
      </w:r>
      <w:r w:rsidR="009F608D">
        <w:t xml:space="preserve">Control </w:t>
      </w:r>
      <w:r>
        <w:t>Variables in</w:t>
      </w:r>
      <w:r w:rsidR="00261686">
        <w:t xml:space="preserve"> the</w:t>
      </w:r>
      <w:r>
        <w:t xml:space="preserve"> PEST Control </w:t>
      </w:r>
      <w:r w:rsidR="00C41056">
        <w:t>F</w:t>
      </w:r>
      <w:r>
        <w:t>ile</w:t>
      </w:r>
      <w:bookmarkEnd w:id="2018"/>
      <w:r w:rsidR="001B60B9">
        <w:t xml:space="preserve"> </w:t>
      </w:r>
    </w:p>
    <w:p w14:paraId="71B1E5E5" w14:textId="77777777" w:rsidR="000C2038" w:rsidRDefault="001B60B9" w:rsidP="000C2038">
      <w:pPr>
        <w:rPr>
          <w:lang w:val="en-AU"/>
        </w:rPr>
      </w:pPr>
      <w:r>
        <w:rPr>
          <w:lang w:val="en-AU"/>
        </w:rPr>
        <w:t xml:space="preserve">The </w:t>
      </w:r>
      <w:r w:rsidR="000C2038">
        <w:rPr>
          <w:lang w:val="en-AU"/>
        </w:rPr>
        <w:t xml:space="preserve">PESTMODE </w:t>
      </w:r>
      <w:r>
        <w:rPr>
          <w:lang w:val="en-AU"/>
        </w:rPr>
        <w:t xml:space="preserve">variable </w:t>
      </w:r>
      <w:r w:rsidR="000C2038">
        <w:rPr>
          <w:lang w:val="en-AU"/>
        </w:rPr>
        <w:t>determines whether PESTPP runs in “</w:t>
      </w:r>
      <w:r w:rsidR="00143C09">
        <w:rPr>
          <w:lang w:val="en-AU"/>
        </w:rPr>
        <w:t>regularization</w:t>
      </w:r>
      <w:r w:rsidR="000C2038">
        <w:rPr>
          <w:lang w:val="en-AU"/>
        </w:rPr>
        <w:t>” or “estimation” modes. It makes no sense to set this variable to “</w:t>
      </w:r>
      <w:r w:rsidR="00143C09">
        <w:rPr>
          <w:lang w:val="en-AU"/>
        </w:rPr>
        <w:t>regularization</w:t>
      </w:r>
      <w:r w:rsidR="000C2038">
        <w:rPr>
          <w:lang w:val="en-AU"/>
        </w:rPr>
        <w:t xml:space="preserve">” if </w:t>
      </w:r>
      <w:r w:rsidR="00573C9A">
        <w:rPr>
          <w:lang w:val="en-AU"/>
        </w:rPr>
        <w:t xml:space="preserve">global </w:t>
      </w:r>
      <w:r w:rsidR="0092655E">
        <w:rPr>
          <w:lang w:val="en-AU"/>
        </w:rPr>
        <w:t>optimization</w:t>
      </w:r>
      <w:r w:rsidR="00573C9A">
        <w:rPr>
          <w:lang w:val="en-AU"/>
        </w:rPr>
        <w:t xml:space="preserve"> is performed (that is, if the PEST++ </w:t>
      </w:r>
      <w:r w:rsidR="00573C9A">
        <w:rPr>
          <w:i/>
          <w:lang w:val="en-AU"/>
        </w:rPr>
        <w:t>global_opt()</w:t>
      </w:r>
      <w:r w:rsidR="00573C9A">
        <w:rPr>
          <w:lang w:val="en-AU"/>
        </w:rPr>
        <w:t xml:space="preserve"> </w:t>
      </w:r>
      <w:r w:rsidR="00C41056">
        <w:rPr>
          <w:lang w:val="en-AU"/>
        </w:rPr>
        <w:t xml:space="preserve">control </w:t>
      </w:r>
      <w:r w:rsidR="00573C9A">
        <w:rPr>
          <w:lang w:val="en-AU"/>
        </w:rPr>
        <w:t xml:space="preserve">variable is set to </w:t>
      </w:r>
      <w:r w:rsidR="00573C9A" w:rsidRPr="00573C9A">
        <w:rPr>
          <w:lang w:val="en-AU"/>
        </w:rPr>
        <w:t>“</w:t>
      </w:r>
      <w:r w:rsidR="00573C9A" w:rsidRPr="001B60B9">
        <w:rPr>
          <w:lang w:val="en-AU"/>
        </w:rPr>
        <w:t>de</w:t>
      </w:r>
      <w:r w:rsidR="00573C9A">
        <w:rPr>
          <w:lang w:val="en-AU"/>
        </w:rPr>
        <w:t>”</w:t>
      </w:r>
      <w:r w:rsidR="00261686">
        <w:rPr>
          <w:lang w:val="en-AU"/>
        </w:rPr>
        <w:t>)</w:t>
      </w:r>
      <w:r w:rsidR="00573C9A">
        <w:rPr>
          <w:lang w:val="en-AU"/>
        </w:rPr>
        <w:t>. Nevertheless, if it is set to “</w:t>
      </w:r>
      <w:r w:rsidR="00143C09">
        <w:rPr>
          <w:lang w:val="en-AU"/>
        </w:rPr>
        <w:t>regularization</w:t>
      </w:r>
      <w:r w:rsidR="00573C9A">
        <w:rPr>
          <w:lang w:val="en-AU"/>
        </w:rPr>
        <w:t xml:space="preserve">” </w:t>
      </w:r>
      <w:r w:rsidR="00C41056">
        <w:rPr>
          <w:lang w:val="en-AU"/>
        </w:rPr>
        <w:t>when PESTPP is asked to undertake DE optimization</w:t>
      </w:r>
      <w:r w:rsidR="00573C9A">
        <w:rPr>
          <w:lang w:val="en-AU"/>
        </w:rPr>
        <w:t>, PESTPP calculate</w:t>
      </w:r>
      <w:r w:rsidR="00261686">
        <w:rPr>
          <w:lang w:val="en-AU"/>
        </w:rPr>
        <w:t>s</w:t>
      </w:r>
      <w:r w:rsidR="00C41056">
        <w:rPr>
          <w:lang w:val="en-AU"/>
        </w:rPr>
        <w:t xml:space="preserve"> and reports</w:t>
      </w:r>
      <w:r w:rsidR="00573C9A">
        <w:rPr>
          <w:lang w:val="en-AU"/>
        </w:rPr>
        <w:t xml:space="preserve"> measurement and </w:t>
      </w:r>
      <w:r w:rsidR="00143C09">
        <w:rPr>
          <w:lang w:val="en-AU"/>
        </w:rPr>
        <w:t>regularization</w:t>
      </w:r>
      <w:r w:rsidR="00573C9A">
        <w:rPr>
          <w:lang w:val="en-AU"/>
        </w:rPr>
        <w:t xml:space="preserve"> components of the objective function. However it will not calculate a </w:t>
      </w:r>
      <w:r w:rsidR="00143C09">
        <w:rPr>
          <w:lang w:val="en-AU"/>
        </w:rPr>
        <w:t>regularization</w:t>
      </w:r>
      <w:r w:rsidR="00573C9A">
        <w:rPr>
          <w:lang w:val="en-AU"/>
        </w:rPr>
        <w:t xml:space="preserve"> weight factor</w:t>
      </w:r>
      <w:r w:rsidR="00261686">
        <w:rPr>
          <w:lang w:val="en-AU"/>
        </w:rPr>
        <w:t>;</w:t>
      </w:r>
      <w:r w:rsidR="00573C9A">
        <w:rPr>
          <w:lang w:val="en-AU"/>
        </w:rPr>
        <w:t xml:space="preserve"> </w:t>
      </w:r>
      <w:r w:rsidR="00261686">
        <w:rPr>
          <w:lang w:val="en-AU"/>
        </w:rPr>
        <w:t>t</w:t>
      </w:r>
      <w:r w:rsidR="00573C9A">
        <w:rPr>
          <w:lang w:val="en-AU"/>
        </w:rPr>
        <w:t xml:space="preserve">his is </w:t>
      </w:r>
      <w:r w:rsidR="00867048">
        <w:rPr>
          <w:lang w:val="en-AU"/>
        </w:rPr>
        <w:t>set</w:t>
      </w:r>
      <w:r w:rsidR="00573C9A">
        <w:rPr>
          <w:lang w:val="en-AU"/>
        </w:rPr>
        <w:t xml:space="preserve"> to 1.0.</w:t>
      </w:r>
    </w:p>
    <w:p w14:paraId="50CD6685" w14:textId="77777777" w:rsidR="00573C9A" w:rsidRPr="00573C9A" w:rsidRDefault="00573C9A" w:rsidP="00C06C05">
      <w:pPr>
        <w:rPr>
          <w:i/>
          <w:lang w:val="en-AU"/>
        </w:rPr>
      </w:pPr>
      <w:r>
        <w:rPr>
          <w:lang w:val="en-AU"/>
        </w:rPr>
        <w:t>If PESTMODE is set to “regularization”</w:t>
      </w:r>
      <w:r w:rsidR="00261686">
        <w:rPr>
          <w:lang w:val="en-AU"/>
        </w:rPr>
        <w:t>,</w:t>
      </w:r>
      <w:r>
        <w:rPr>
          <w:lang w:val="en-AU"/>
        </w:rPr>
        <w:t xml:space="preserve"> and the </w:t>
      </w:r>
      <w:r>
        <w:rPr>
          <w:i/>
          <w:lang w:val="en-AU"/>
        </w:rPr>
        <w:t>global_opt()</w:t>
      </w:r>
      <w:r>
        <w:rPr>
          <w:lang w:val="en-AU"/>
        </w:rPr>
        <w:t xml:space="preserve"> </w:t>
      </w:r>
      <w:r w:rsidR="001B60B9">
        <w:rPr>
          <w:lang w:val="en-AU"/>
        </w:rPr>
        <w:t xml:space="preserve">control variable </w:t>
      </w:r>
      <w:r>
        <w:rPr>
          <w:lang w:val="en-AU"/>
        </w:rPr>
        <w:t>is missing from the PEST control file</w:t>
      </w:r>
      <w:r w:rsidR="00261686">
        <w:rPr>
          <w:lang w:val="en-AU"/>
        </w:rPr>
        <w:t xml:space="preserve"> which it reads</w:t>
      </w:r>
      <w:r>
        <w:rPr>
          <w:lang w:val="en-AU"/>
        </w:rPr>
        <w:t xml:space="preserve">, PESTPP employs Tikhonov </w:t>
      </w:r>
      <w:r w:rsidR="00143C09">
        <w:rPr>
          <w:lang w:val="en-AU"/>
        </w:rPr>
        <w:t>regularization</w:t>
      </w:r>
      <w:r>
        <w:rPr>
          <w:lang w:val="en-AU"/>
        </w:rPr>
        <w:t xml:space="preserve"> in gradient-based inversion. If the </w:t>
      </w:r>
      <w:r>
        <w:rPr>
          <w:i/>
          <w:lang w:val="en-AU"/>
        </w:rPr>
        <w:t>reg_frac()</w:t>
      </w:r>
      <w:r>
        <w:t xml:space="preserve"> control variable appears in the PEST control file, </w:t>
      </w:r>
      <w:r w:rsidR="001B60B9">
        <w:t>PESTPP</w:t>
      </w:r>
      <w:r>
        <w:t xml:space="preserve"> ignores the contents of a “</w:t>
      </w:r>
      <w:r w:rsidR="00125AD6">
        <w:t>regularization</w:t>
      </w:r>
      <w:r>
        <w:t>” section</w:t>
      </w:r>
      <w:r w:rsidR="009F608D">
        <w:t xml:space="preserve"> that may be present in this file</w:t>
      </w:r>
      <w:r>
        <w:t xml:space="preserve">. Otherwise it reads </w:t>
      </w:r>
      <w:r w:rsidR="001B60B9">
        <w:t>the “regularization”</w:t>
      </w:r>
      <w:r>
        <w:t xml:space="preserve"> section</w:t>
      </w:r>
      <w:r w:rsidR="001B60B9">
        <w:t xml:space="preserve"> in order</w:t>
      </w:r>
      <w:r>
        <w:t xml:space="preserve"> to obtain the value</w:t>
      </w:r>
      <w:r w:rsidR="001B60B9">
        <w:t>s</w:t>
      </w:r>
      <w:r>
        <w:t xml:space="preserve"> of variables which govern this mode of its operation</w:t>
      </w:r>
      <w:r w:rsidR="00261686">
        <w:t xml:space="preserve"> (in particular</w:t>
      </w:r>
      <w:r w:rsidR="0003749D">
        <w:t>,</w:t>
      </w:r>
      <w:r w:rsidR="00261686">
        <w:t xml:space="preserve"> the target </w:t>
      </w:r>
      <w:r w:rsidR="009F608D">
        <w:t xml:space="preserve">measurement </w:t>
      </w:r>
      <w:r w:rsidR="00261686">
        <w:t>objective function PHIMLIM, and variables which control calculation of the regularization weight factor - see</w:t>
      </w:r>
      <w:r>
        <w:t xml:space="preserve"> section 4.16 of th</w:t>
      </w:r>
      <w:r w:rsidR="001B60B9">
        <w:t>is manual</w:t>
      </w:r>
      <w:r w:rsidR="00261686">
        <w:t xml:space="preserve"> for details)</w:t>
      </w:r>
      <w:r>
        <w:t xml:space="preserve">. </w:t>
      </w:r>
      <w:r w:rsidR="001B60B9">
        <w:t>On the other hand, i</w:t>
      </w:r>
      <w:r>
        <w:t xml:space="preserve">f </w:t>
      </w:r>
      <w:r w:rsidR="001B60B9">
        <w:t>PESTPP</w:t>
      </w:r>
      <w:r>
        <w:t xml:space="preserve"> does not find a “</w:t>
      </w:r>
      <w:r w:rsidR="00125AD6">
        <w:t>regularization</w:t>
      </w:r>
      <w:r>
        <w:t>” section</w:t>
      </w:r>
      <w:r w:rsidR="001B60B9">
        <w:t xml:space="preserve"> in the PEST control file</w:t>
      </w:r>
      <w:r w:rsidR="00261686">
        <w:t>, despite the fact that PESTMODE is set to “regularization”</w:t>
      </w:r>
      <w:r>
        <w:t xml:space="preserve">, it provides </w:t>
      </w:r>
      <w:r>
        <w:lastRenderedPageBreak/>
        <w:t>values for</w:t>
      </w:r>
      <w:r w:rsidR="00261686">
        <w:t xml:space="preserve"> all</w:t>
      </w:r>
      <w:r>
        <w:t xml:space="preserve"> </w:t>
      </w:r>
      <w:r w:rsidR="00125AD6">
        <w:t>regularization</w:t>
      </w:r>
      <w:r>
        <w:t xml:space="preserve"> control variables itself. </w:t>
      </w:r>
    </w:p>
    <w:p w14:paraId="72E2DE8B" w14:textId="77777777" w:rsidR="00573C9A" w:rsidRDefault="00C06C05" w:rsidP="000C2038">
      <w:r>
        <w:rPr>
          <w:lang w:val="en-AU"/>
        </w:rPr>
        <w:t>If PESTPP undertak</w:t>
      </w:r>
      <w:r w:rsidR="0003749D">
        <w:rPr>
          <w:lang w:val="en-AU"/>
        </w:rPr>
        <w:t>es</w:t>
      </w:r>
      <w:r>
        <w:rPr>
          <w:lang w:val="en-AU"/>
        </w:rPr>
        <w:t xml:space="preserve"> gradient based </w:t>
      </w:r>
      <w:r w:rsidR="0003749D">
        <w:rPr>
          <w:lang w:val="en-AU"/>
        </w:rPr>
        <w:t>inversion</w:t>
      </w:r>
      <w:r>
        <w:rPr>
          <w:lang w:val="en-AU"/>
        </w:rPr>
        <w:t xml:space="preserve">, then the </w:t>
      </w:r>
      <w:r w:rsidRPr="00C06C05">
        <w:t>NOPTMAX</w:t>
      </w:r>
      <w:r>
        <w:t>,</w:t>
      </w:r>
      <w:r w:rsidRPr="00C06C05">
        <w:t xml:space="preserve"> PHIREDSTP</w:t>
      </w:r>
      <w:r>
        <w:t>,</w:t>
      </w:r>
      <w:r w:rsidRPr="00C06C05">
        <w:t xml:space="preserve"> NPHISTP</w:t>
      </w:r>
      <w:r>
        <w:t>,</w:t>
      </w:r>
      <w:r w:rsidRPr="00C06C05">
        <w:t xml:space="preserve"> NPHINORED</w:t>
      </w:r>
      <w:r>
        <w:t>,</w:t>
      </w:r>
      <w:r w:rsidRPr="00C06C05">
        <w:t xml:space="preserve"> RELPARSTP</w:t>
      </w:r>
      <w:r>
        <w:t xml:space="preserve"> and</w:t>
      </w:r>
      <w:r w:rsidRPr="00C06C05">
        <w:t xml:space="preserve"> NRELPAR</w:t>
      </w:r>
      <w:r>
        <w:t xml:space="preserve"> variables read from the </w:t>
      </w:r>
      <w:r w:rsidR="00210BFA">
        <w:t>eight</w:t>
      </w:r>
      <w:r>
        <w:t xml:space="preserve"> line of the</w:t>
      </w:r>
      <w:r w:rsidR="009F608D">
        <w:t xml:space="preserve"> “control data” section of the</w:t>
      </w:r>
      <w:r>
        <w:t xml:space="preserve"> PEST control file are used as </w:t>
      </w:r>
      <w:r w:rsidR="0003749D">
        <w:t>termination</w:t>
      </w:r>
      <w:r>
        <w:t xml:space="preserve"> criteria. Calculation of finite difference derivatives is </w:t>
      </w:r>
      <w:r w:rsidR="001B60B9">
        <w:t>governed</w:t>
      </w:r>
      <w:r>
        <w:t xml:space="preserve"> by the</w:t>
      </w:r>
      <w:r w:rsidRPr="00C06C05">
        <w:t xml:space="preserve"> INCTYP</w:t>
      </w:r>
      <w:r>
        <w:t>,</w:t>
      </w:r>
      <w:r w:rsidRPr="00C06C05">
        <w:t xml:space="preserve"> DERINC</w:t>
      </w:r>
      <w:r>
        <w:t>,</w:t>
      </w:r>
      <w:r w:rsidRPr="00C06C05">
        <w:t xml:space="preserve"> DERINCLB</w:t>
      </w:r>
      <w:r>
        <w:t>,</w:t>
      </w:r>
      <w:r w:rsidRPr="00C06C05">
        <w:t xml:space="preserve"> FORCEN</w:t>
      </w:r>
      <w:r>
        <w:t>,</w:t>
      </w:r>
      <w:r w:rsidRPr="00C06C05">
        <w:t xml:space="preserve"> DERINCMUL</w:t>
      </w:r>
      <w:r>
        <w:t xml:space="preserve"> and</w:t>
      </w:r>
      <w:r w:rsidRPr="00C06C05">
        <w:t xml:space="preserve"> DERMTHD</w:t>
      </w:r>
      <w:r>
        <w:t xml:space="preserve"> variables recorded in the “parameter groups” section of the PEST control file.</w:t>
      </w:r>
      <w:r w:rsidR="00792721">
        <w:t xml:space="preserve"> The PHIREDSWH control variable controls the switch from two to three point derivatives calculation; RELPARMAX, FACPARMAX and FACORIG impose limits on the change that any parameter can undergo during any iteration of the inversion process.</w:t>
      </w:r>
    </w:p>
    <w:p w14:paraId="04807FB9" w14:textId="62215023" w:rsidR="00697B5B" w:rsidRDefault="00697B5B" w:rsidP="000C2038">
      <w:r>
        <w:t xml:space="preserve">If the PEST control file </w:t>
      </w:r>
      <w:r w:rsidR="009F608D">
        <w:t>o</w:t>
      </w:r>
      <w:r>
        <w:t xml:space="preserve">n which the inversion process is based contains a “singular value decomposition” section, then the variables NUMSING and EIGTHRESH </w:t>
      </w:r>
      <w:r w:rsidR="009F608D">
        <w:t>that appear in this</w:t>
      </w:r>
      <w:r>
        <w:t xml:space="preserve"> section determine the singular value truncation point. If no “singular value decomposition” section is present in </w:t>
      </w:r>
      <w:r w:rsidR="0003749D">
        <w:t>the</w:t>
      </w:r>
      <w:r>
        <w:t xml:space="preserve"> PEST control file, then the default value for NUMSING is the number of adjustable parameters featured in the PEST control file</w:t>
      </w:r>
      <w:r w:rsidR="009F608D">
        <w:t>;</w:t>
      </w:r>
      <w:r>
        <w:t xml:space="preserve"> </w:t>
      </w:r>
      <w:r w:rsidR="009F608D">
        <w:t>t</w:t>
      </w:r>
      <w:r>
        <w:t>he default value for EIGTHRESH is 1.0E-</w:t>
      </w:r>
      <w:r w:rsidR="00FD2CE7">
        <w:t>7</w:t>
      </w:r>
      <w:r>
        <w:t>.</w:t>
      </w:r>
    </w:p>
    <w:p w14:paraId="50B08E2F" w14:textId="77777777" w:rsidR="00792721" w:rsidRDefault="00084E14" w:rsidP="00084E14">
      <w:pPr>
        <w:pStyle w:val="Heading3"/>
      </w:pPr>
      <w:bookmarkStart w:id="2019" w:name="_Toc520535265"/>
      <w:r>
        <w:t>6.</w:t>
      </w:r>
      <w:r w:rsidR="001B60B9">
        <w:t>4</w:t>
      </w:r>
      <w:r>
        <w:t>.</w:t>
      </w:r>
      <w:r w:rsidR="00F17215">
        <w:t>3</w:t>
      </w:r>
      <w:r>
        <w:t xml:space="preserve"> PEST++ Control Variables</w:t>
      </w:r>
      <w:bookmarkEnd w:id="2019"/>
    </w:p>
    <w:p w14:paraId="204B80D6" w14:textId="26453A95" w:rsidR="001B60B9" w:rsidRDefault="001B60B9" w:rsidP="00084E14">
      <w:pPr>
        <w:rPr>
          <w:lang w:val="en-AU"/>
        </w:rPr>
      </w:pPr>
      <w:r>
        <w:rPr>
          <w:lang w:val="en-AU"/>
        </w:rPr>
        <w:t>Table 6.</w:t>
      </w:r>
      <w:r w:rsidR="009F608D">
        <w:rPr>
          <w:lang w:val="en-AU"/>
        </w:rPr>
        <w:t>3</w:t>
      </w:r>
      <w:r>
        <w:rPr>
          <w:lang w:val="en-AU"/>
        </w:rPr>
        <w:t xml:space="preserve"> </w:t>
      </w:r>
      <w:r w:rsidR="009F608D">
        <w:rPr>
          <w:lang w:val="en-AU"/>
        </w:rPr>
        <w:t>lists</w:t>
      </w:r>
      <w:r>
        <w:rPr>
          <w:lang w:val="en-AU"/>
        </w:rPr>
        <w:t xml:space="preserve"> PEST++ control variables. All of these are optional. If a </w:t>
      </w:r>
      <w:r w:rsidR="00125AD6">
        <w:rPr>
          <w:lang w:val="en-AU"/>
        </w:rPr>
        <w:t>variable</w:t>
      </w:r>
      <w:r>
        <w:rPr>
          <w:lang w:val="en-AU"/>
        </w:rPr>
        <w:t xml:space="preserve"> is not supplied, a default </w:t>
      </w:r>
      <w:r w:rsidR="0003749D">
        <w:rPr>
          <w:lang w:val="en-AU"/>
        </w:rPr>
        <w:t xml:space="preserve">value </w:t>
      </w:r>
      <w:r>
        <w:rPr>
          <w:lang w:val="en-AU"/>
        </w:rPr>
        <w:t xml:space="preserve">is </w:t>
      </w:r>
      <w:r w:rsidR="00FD2CE7">
        <w:rPr>
          <w:lang w:val="en-AU"/>
        </w:rPr>
        <w:t>employed</w:t>
      </w:r>
      <w:r>
        <w:rPr>
          <w:lang w:val="en-AU"/>
        </w:rPr>
        <w:t xml:space="preserve">. The value of the default is presented along with the name of </w:t>
      </w:r>
      <w:r w:rsidR="00FD2CE7">
        <w:rPr>
          <w:lang w:val="en-AU"/>
        </w:rPr>
        <w:t>each</w:t>
      </w:r>
      <w:r>
        <w:rPr>
          <w:lang w:val="en-AU"/>
        </w:rPr>
        <w:t xml:space="preserve"> variable in the table below. Variables are grouped in approximate accordance with their roles.</w:t>
      </w:r>
      <w:r w:rsidR="00D00BB2">
        <w:rPr>
          <w:lang w:val="en-AU"/>
        </w:rPr>
        <w:t xml:space="preserve"> </w:t>
      </w:r>
    </w:p>
    <w:p w14:paraId="0B9A4A77" w14:textId="77777777" w:rsidR="00D00BB2" w:rsidRDefault="00D00BB2" w:rsidP="00084E14">
      <w:pPr>
        <w:rPr>
          <w:lang w:val="en-AU"/>
        </w:rPr>
      </w:pPr>
      <w:r>
        <w:rPr>
          <w:lang w:val="en-AU"/>
        </w:rPr>
        <w:t>Variables discussed in section 5.3.6 that control parallel run management are not listed in table</w:t>
      </w:r>
      <w:r w:rsidR="009F608D">
        <w:rPr>
          <w:lang w:val="en-AU"/>
        </w:rPr>
        <w:t xml:space="preserve"> 6.1</w:t>
      </w:r>
      <w:r>
        <w:rPr>
          <w:lang w:val="en-AU"/>
        </w:rPr>
        <w:t>.</w:t>
      </w:r>
    </w:p>
    <w:p w14:paraId="39277DF7" w14:textId="77777777" w:rsidR="00464C95" w:rsidRDefault="00464C95" w:rsidP="00084E14">
      <w:pPr>
        <w:rPr>
          <w:lang w:val="en-AU"/>
        </w:rPr>
      </w:pPr>
      <w:r>
        <w:rPr>
          <w:lang w:val="en-AU"/>
        </w:rPr>
        <w:t>Note also that the number of control variables may change with time. Refer to the PEST++ web site for variables used by the latest version of PESTPP.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5"/>
        <w:gridCol w:w="1255"/>
        <w:gridCol w:w="4986"/>
      </w:tblGrid>
      <w:tr w:rsidR="003C0744" w14:paraId="7609754C" w14:textId="77777777" w:rsidTr="0027129A">
        <w:trPr>
          <w:cantSplit/>
        </w:trPr>
        <w:tc>
          <w:tcPr>
            <w:tcW w:w="2775" w:type="dxa"/>
            <w:shd w:val="clear" w:color="auto" w:fill="auto"/>
          </w:tcPr>
          <w:p w14:paraId="3B183231" w14:textId="77777777" w:rsidR="003C0744" w:rsidRPr="00C40A21" w:rsidRDefault="003C0744" w:rsidP="00084E14">
            <w:pPr>
              <w:rPr>
                <w:rFonts w:ascii="Calibri" w:hAnsi="Calibri" w:cs="Calibri"/>
                <w:b/>
                <w:sz w:val="18"/>
                <w:szCs w:val="18"/>
                <w:lang w:val="en-AU"/>
              </w:rPr>
            </w:pPr>
            <w:r w:rsidRPr="00C40A21">
              <w:rPr>
                <w:rFonts w:ascii="Calibri" w:hAnsi="Calibri" w:cs="Calibri"/>
                <w:b/>
                <w:sz w:val="18"/>
                <w:szCs w:val="18"/>
                <w:lang w:val="en-AU"/>
              </w:rPr>
              <w:t>Variable</w:t>
            </w:r>
          </w:p>
        </w:tc>
        <w:tc>
          <w:tcPr>
            <w:tcW w:w="1255" w:type="dxa"/>
            <w:shd w:val="clear" w:color="auto" w:fill="auto"/>
          </w:tcPr>
          <w:p w14:paraId="2A4A43E4" w14:textId="77777777" w:rsidR="003C0744" w:rsidRPr="00C40A21" w:rsidRDefault="003C0744" w:rsidP="00084E14">
            <w:pPr>
              <w:rPr>
                <w:rFonts w:ascii="Calibri" w:hAnsi="Calibri" w:cs="Calibri"/>
                <w:b/>
                <w:sz w:val="18"/>
                <w:szCs w:val="18"/>
                <w:lang w:val="en-AU"/>
              </w:rPr>
            </w:pPr>
            <w:r w:rsidRPr="00C40A21">
              <w:rPr>
                <w:rFonts w:ascii="Calibri" w:hAnsi="Calibri" w:cs="Calibri"/>
                <w:b/>
                <w:sz w:val="18"/>
                <w:szCs w:val="18"/>
                <w:lang w:val="en-AU"/>
              </w:rPr>
              <w:t>Type</w:t>
            </w:r>
          </w:p>
        </w:tc>
        <w:tc>
          <w:tcPr>
            <w:tcW w:w="4986" w:type="dxa"/>
            <w:shd w:val="clear" w:color="auto" w:fill="auto"/>
          </w:tcPr>
          <w:p w14:paraId="7E1B3D3E" w14:textId="77777777" w:rsidR="003C0744" w:rsidRPr="00C40A21" w:rsidRDefault="003C0744" w:rsidP="00084E14">
            <w:pPr>
              <w:rPr>
                <w:rFonts w:ascii="Calibri" w:hAnsi="Calibri" w:cs="Calibri"/>
                <w:b/>
                <w:sz w:val="18"/>
                <w:szCs w:val="18"/>
                <w:lang w:val="en-AU"/>
              </w:rPr>
            </w:pPr>
            <w:r w:rsidRPr="00C40A21">
              <w:rPr>
                <w:rFonts w:ascii="Calibri" w:hAnsi="Calibri" w:cs="Calibri"/>
                <w:b/>
                <w:sz w:val="18"/>
                <w:szCs w:val="18"/>
                <w:lang w:val="en-AU"/>
              </w:rPr>
              <w:t>Role</w:t>
            </w:r>
          </w:p>
        </w:tc>
      </w:tr>
      <w:tr w:rsidR="003C0744" w14:paraId="0953B432" w14:textId="77777777" w:rsidTr="0027129A">
        <w:trPr>
          <w:cantSplit/>
        </w:trPr>
        <w:tc>
          <w:tcPr>
            <w:tcW w:w="2775" w:type="dxa"/>
            <w:shd w:val="clear" w:color="auto" w:fill="auto"/>
          </w:tcPr>
          <w:p w14:paraId="63E5D586"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max_n_super()</w:t>
            </w:r>
          </w:p>
        </w:tc>
        <w:tc>
          <w:tcPr>
            <w:tcW w:w="1255" w:type="dxa"/>
            <w:shd w:val="clear" w:color="auto" w:fill="auto"/>
          </w:tcPr>
          <w:p w14:paraId="033D6BB2"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integer</w:t>
            </w:r>
          </w:p>
        </w:tc>
        <w:tc>
          <w:tcPr>
            <w:tcW w:w="4986" w:type="dxa"/>
            <w:shd w:val="clear" w:color="auto" w:fill="auto"/>
          </w:tcPr>
          <w:p w14:paraId="6659425C"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The maximum number of super parameters to use</w:t>
            </w:r>
            <w:r w:rsidR="00486121" w:rsidRPr="00C40A21">
              <w:rPr>
                <w:rFonts w:ascii="Calibri" w:hAnsi="Calibri" w:cs="Calibri"/>
                <w:sz w:val="18"/>
                <w:szCs w:val="18"/>
                <w:lang w:val="en-AU"/>
              </w:rPr>
              <w:t xml:space="preserve"> when conducting SVD-assisted inversion</w:t>
            </w:r>
            <w:r w:rsidRPr="00C40A21">
              <w:rPr>
                <w:rFonts w:ascii="Calibri" w:hAnsi="Calibri" w:cs="Calibri"/>
                <w:sz w:val="18"/>
                <w:szCs w:val="18"/>
                <w:lang w:val="en-AU"/>
              </w:rPr>
              <w:t>.</w:t>
            </w:r>
            <w:r w:rsidR="00C20E0E">
              <w:rPr>
                <w:rFonts w:ascii="Calibri" w:hAnsi="Calibri" w:cs="Calibri"/>
                <w:sz w:val="18"/>
                <w:szCs w:val="18"/>
                <w:lang w:val="en-AU"/>
              </w:rPr>
              <w:t xml:space="preserve"> The default is the number of adjustable parameters, in which case the number of super parameters is effectively set by </w:t>
            </w:r>
            <w:r w:rsidR="00C20E0E" w:rsidRPr="00C20E0E">
              <w:rPr>
                <w:rFonts w:ascii="Calibri" w:hAnsi="Calibri" w:cs="Calibri"/>
                <w:i/>
                <w:sz w:val="18"/>
                <w:szCs w:val="18"/>
                <w:lang w:val="en-AU"/>
              </w:rPr>
              <w:t>super_eigthresh()</w:t>
            </w:r>
            <w:r w:rsidR="00C20E0E">
              <w:rPr>
                <w:rFonts w:ascii="Calibri" w:hAnsi="Calibri" w:cs="Calibri"/>
                <w:sz w:val="18"/>
                <w:szCs w:val="18"/>
                <w:lang w:val="en-AU"/>
              </w:rPr>
              <w:t>.</w:t>
            </w:r>
          </w:p>
        </w:tc>
      </w:tr>
      <w:tr w:rsidR="003C0744" w14:paraId="5489044D" w14:textId="77777777" w:rsidTr="0027129A">
        <w:trPr>
          <w:cantSplit/>
        </w:trPr>
        <w:tc>
          <w:tcPr>
            <w:tcW w:w="2775" w:type="dxa"/>
            <w:shd w:val="clear" w:color="auto" w:fill="auto"/>
          </w:tcPr>
          <w:p w14:paraId="6B349470"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super_eigthres</w:t>
            </w:r>
            <w:r w:rsidR="00F46E90">
              <w:rPr>
                <w:rFonts w:ascii="Calibri" w:hAnsi="Calibri" w:cs="Calibri"/>
                <w:i/>
                <w:sz w:val="18"/>
                <w:szCs w:val="18"/>
                <w:lang w:val="en-AU"/>
              </w:rPr>
              <w:t>h</w:t>
            </w:r>
            <w:r w:rsidRPr="00C40A21">
              <w:rPr>
                <w:rFonts w:ascii="Calibri" w:hAnsi="Calibri" w:cs="Calibri"/>
                <w:i/>
                <w:sz w:val="18"/>
                <w:szCs w:val="18"/>
                <w:lang w:val="en-AU"/>
              </w:rPr>
              <w:t>(1.0E-8)</w:t>
            </w:r>
          </w:p>
        </w:tc>
        <w:tc>
          <w:tcPr>
            <w:tcW w:w="1255" w:type="dxa"/>
            <w:shd w:val="clear" w:color="auto" w:fill="auto"/>
          </w:tcPr>
          <w:p w14:paraId="5B2F8851"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real</w:t>
            </w:r>
          </w:p>
        </w:tc>
        <w:tc>
          <w:tcPr>
            <w:tcW w:w="4986" w:type="dxa"/>
            <w:shd w:val="clear" w:color="auto" w:fill="auto"/>
          </w:tcPr>
          <w:p w14:paraId="498D808A"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 xml:space="preserve">The ratio to maximum singular value of </w:t>
            </w:r>
            <w:r w:rsidR="00486121" w:rsidRPr="00C40A21">
              <w:rPr>
                <w:rFonts w:ascii="Calibri" w:hAnsi="Calibri" w:cs="Calibri"/>
                <w:b/>
                <w:sz w:val="18"/>
                <w:szCs w:val="18"/>
                <w:lang w:val="en-AU"/>
              </w:rPr>
              <w:t>J</w:t>
            </w:r>
            <w:r w:rsidRPr="00C40A21">
              <w:rPr>
                <w:rFonts w:ascii="Calibri" w:hAnsi="Calibri" w:cs="Calibri"/>
                <w:sz w:val="18"/>
                <w:szCs w:val="18"/>
                <w:vertAlign w:val="superscript"/>
                <w:lang w:val="en-AU"/>
              </w:rPr>
              <w:t>t</w:t>
            </w:r>
            <w:r w:rsidRPr="00C40A21">
              <w:rPr>
                <w:rFonts w:ascii="Calibri" w:hAnsi="Calibri" w:cs="Calibri"/>
                <w:b/>
                <w:sz w:val="18"/>
                <w:szCs w:val="18"/>
                <w:lang w:val="en-AU"/>
              </w:rPr>
              <w:t>Q</w:t>
            </w:r>
            <w:r w:rsidR="00486121" w:rsidRPr="00C40A21">
              <w:rPr>
                <w:rFonts w:ascii="Calibri" w:hAnsi="Calibri" w:cs="Calibri"/>
                <w:b/>
                <w:sz w:val="18"/>
                <w:szCs w:val="18"/>
                <w:lang w:val="en-AU"/>
              </w:rPr>
              <w:t>J</w:t>
            </w:r>
            <w:r w:rsidRPr="00C40A21">
              <w:rPr>
                <w:rFonts w:ascii="Calibri" w:hAnsi="Calibri" w:cs="Calibri"/>
                <w:sz w:val="18"/>
                <w:szCs w:val="18"/>
                <w:lang w:val="en-AU"/>
              </w:rPr>
              <w:t xml:space="preserve"> at which truncation takes place to form super parameters. Note, however, that if </w:t>
            </w:r>
            <w:r w:rsidR="0003749D">
              <w:rPr>
                <w:rFonts w:ascii="Calibri" w:hAnsi="Calibri" w:cs="Calibri"/>
                <w:sz w:val="18"/>
                <w:szCs w:val="18"/>
                <w:lang w:val="en-AU"/>
              </w:rPr>
              <w:t>the number of super parameters calculated in this way</w:t>
            </w:r>
            <w:r w:rsidRPr="00C40A21">
              <w:rPr>
                <w:rFonts w:ascii="Calibri" w:hAnsi="Calibri" w:cs="Calibri"/>
                <w:sz w:val="18"/>
                <w:szCs w:val="18"/>
                <w:lang w:val="en-AU"/>
              </w:rPr>
              <w:t xml:space="preserve"> exceeds </w:t>
            </w:r>
            <w:r w:rsidRPr="00C40A21">
              <w:rPr>
                <w:rFonts w:ascii="Calibri" w:hAnsi="Calibri" w:cs="Calibri"/>
                <w:i/>
                <w:sz w:val="18"/>
                <w:szCs w:val="18"/>
                <w:lang w:val="en-AU"/>
              </w:rPr>
              <w:t>max_n_super()</w:t>
            </w:r>
            <w:r w:rsidRPr="00C40A21">
              <w:rPr>
                <w:rFonts w:ascii="Calibri" w:hAnsi="Calibri" w:cs="Calibri"/>
                <w:sz w:val="18"/>
                <w:szCs w:val="18"/>
                <w:lang w:val="en-AU"/>
              </w:rPr>
              <w:t xml:space="preserve"> then the value of the latter variable takes precedence.</w:t>
            </w:r>
          </w:p>
        </w:tc>
      </w:tr>
      <w:tr w:rsidR="003C0744" w14:paraId="553FC6E7" w14:textId="77777777" w:rsidTr="0027129A">
        <w:trPr>
          <w:cantSplit/>
        </w:trPr>
        <w:tc>
          <w:tcPr>
            <w:tcW w:w="2775" w:type="dxa"/>
            <w:shd w:val="clear" w:color="auto" w:fill="auto"/>
          </w:tcPr>
          <w:p w14:paraId="2776D378"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n_iter_base(1)</w:t>
            </w:r>
          </w:p>
        </w:tc>
        <w:tc>
          <w:tcPr>
            <w:tcW w:w="1255" w:type="dxa"/>
            <w:shd w:val="clear" w:color="auto" w:fill="auto"/>
          </w:tcPr>
          <w:p w14:paraId="149B5FBD" w14:textId="77777777" w:rsidR="003C0744" w:rsidRPr="00C40A21" w:rsidRDefault="0003749D" w:rsidP="00084E14">
            <w:pPr>
              <w:rPr>
                <w:rFonts w:ascii="Calibri" w:hAnsi="Calibri" w:cs="Calibri"/>
                <w:sz w:val="18"/>
                <w:szCs w:val="18"/>
                <w:lang w:val="en-AU"/>
              </w:rPr>
            </w:pPr>
            <w:r>
              <w:rPr>
                <w:rFonts w:ascii="Calibri" w:hAnsi="Calibri" w:cs="Calibri"/>
                <w:sz w:val="18"/>
                <w:szCs w:val="18"/>
                <w:lang w:val="en-AU"/>
              </w:rPr>
              <w:t>i</w:t>
            </w:r>
            <w:r w:rsidR="003C0744" w:rsidRPr="00C40A21">
              <w:rPr>
                <w:rFonts w:ascii="Calibri" w:hAnsi="Calibri" w:cs="Calibri"/>
                <w:sz w:val="18"/>
                <w:szCs w:val="18"/>
                <w:lang w:val="en-AU"/>
              </w:rPr>
              <w:t>nteger</w:t>
            </w:r>
          </w:p>
        </w:tc>
        <w:tc>
          <w:tcPr>
            <w:tcW w:w="4986" w:type="dxa"/>
            <w:shd w:val="clear" w:color="auto" w:fill="auto"/>
          </w:tcPr>
          <w:p w14:paraId="27B49188" w14:textId="13690AAA"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 xml:space="preserve">Where super parameters are estimated in some iterations and base parameters are estimated in other iterations, this variable sets the number of sequential base parameter iterations to undertake before commencing an iteration in which super parameters are </w:t>
            </w:r>
            <w:r w:rsidR="00CA7E43" w:rsidRPr="00C40A21">
              <w:rPr>
                <w:rFonts w:ascii="Calibri" w:hAnsi="Calibri" w:cs="Calibri"/>
                <w:sz w:val="18"/>
                <w:szCs w:val="18"/>
                <w:lang w:val="en-AU"/>
              </w:rPr>
              <w:t>adjusted</w:t>
            </w:r>
            <w:r w:rsidRPr="00C40A21">
              <w:rPr>
                <w:rFonts w:ascii="Calibri" w:hAnsi="Calibri" w:cs="Calibri"/>
                <w:sz w:val="18"/>
                <w:szCs w:val="18"/>
                <w:lang w:val="en-AU"/>
              </w:rPr>
              <w:t xml:space="preserve">. If </w:t>
            </w:r>
            <w:r w:rsidRPr="00C40A21">
              <w:rPr>
                <w:rFonts w:ascii="Calibri" w:hAnsi="Calibri" w:cs="Calibri"/>
                <w:i/>
                <w:sz w:val="18"/>
                <w:szCs w:val="18"/>
                <w:lang w:val="en-AU"/>
              </w:rPr>
              <w:t>n_iter_base()</w:t>
            </w:r>
            <w:r w:rsidRPr="00C40A21">
              <w:rPr>
                <w:rFonts w:ascii="Calibri" w:hAnsi="Calibri" w:cs="Calibri"/>
                <w:sz w:val="18"/>
                <w:szCs w:val="18"/>
                <w:lang w:val="en-AU"/>
              </w:rPr>
              <w:t xml:space="preserve"> is set to -1, this </w:t>
            </w:r>
            <w:r w:rsidR="00210BFA" w:rsidRPr="00C40A21">
              <w:rPr>
                <w:rFonts w:ascii="Calibri" w:hAnsi="Calibri" w:cs="Calibri"/>
                <w:sz w:val="18"/>
                <w:szCs w:val="18"/>
                <w:lang w:val="en-AU"/>
              </w:rPr>
              <w:t>instructs</w:t>
            </w:r>
            <w:r w:rsidRPr="00C40A21">
              <w:rPr>
                <w:rFonts w:ascii="Calibri" w:hAnsi="Calibri" w:cs="Calibri"/>
                <w:sz w:val="18"/>
                <w:szCs w:val="18"/>
                <w:lang w:val="en-AU"/>
              </w:rPr>
              <w:t xml:space="preserve"> PESTPP to emulate PEST behaviour; a base parameter Jacobian matrix is calculated</w:t>
            </w:r>
            <w:r w:rsidR="00CA7E43" w:rsidRPr="00C40A21">
              <w:rPr>
                <w:rFonts w:ascii="Calibri" w:hAnsi="Calibri" w:cs="Calibri"/>
                <w:sz w:val="18"/>
                <w:szCs w:val="18"/>
                <w:lang w:val="en-AU"/>
              </w:rPr>
              <w:t>;</w:t>
            </w:r>
            <w:r w:rsidRPr="00C40A21">
              <w:rPr>
                <w:rFonts w:ascii="Calibri" w:hAnsi="Calibri" w:cs="Calibri"/>
                <w:sz w:val="18"/>
                <w:szCs w:val="18"/>
                <w:lang w:val="en-AU"/>
              </w:rPr>
              <w:t xml:space="preserve"> then super parameters are estimated as soon as they are defined on the basis of this matrix. Super parameters are</w:t>
            </w:r>
            <w:r w:rsidR="00FD2CE7">
              <w:rPr>
                <w:rFonts w:ascii="Calibri" w:hAnsi="Calibri" w:cs="Calibri"/>
                <w:sz w:val="18"/>
                <w:szCs w:val="18"/>
                <w:lang w:val="en-AU"/>
              </w:rPr>
              <w:t xml:space="preserve"> estimated</w:t>
            </w:r>
            <w:r w:rsidRPr="00C40A21">
              <w:rPr>
                <w:rFonts w:ascii="Calibri" w:hAnsi="Calibri" w:cs="Calibri"/>
                <w:sz w:val="18"/>
                <w:szCs w:val="18"/>
                <w:lang w:val="en-AU"/>
              </w:rPr>
              <w:t xml:space="preserve"> in all succeeding iterations.</w:t>
            </w:r>
          </w:p>
        </w:tc>
      </w:tr>
      <w:tr w:rsidR="003C0744" w14:paraId="79BBE3ED" w14:textId="77777777" w:rsidTr="0027129A">
        <w:trPr>
          <w:cantSplit/>
        </w:trPr>
        <w:tc>
          <w:tcPr>
            <w:tcW w:w="2775" w:type="dxa"/>
            <w:shd w:val="clear" w:color="auto" w:fill="auto"/>
          </w:tcPr>
          <w:p w14:paraId="0ABE641D"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lastRenderedPageBreak/>
              <w:t>n_iter_super(4)</w:t>
            </w:r>
          </w:p>
        </w:tc>
        <w:tc>
          <w:tcPr>
            <w:tcW w:w="1255" w:type="dxa"/>
            <w:shd w:val="clear" w:color="auto" w:fill="auto"/>
          </w:tcPr>
          <w:p w14:paraId="451357FE"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integer</w:t>
            </w:r>
          </w:p>
        </w:tc>
        <w:tc>
          <w:tcPr>
            <w:tcW w:w="4986" w:type="dxa"/>
            <w:shd w:val="clear" w:color="auto" w:fill="auto"/>
          </w:tcPr>
          <w:p w14:paraId="1223929A" w14:textId="19EB8BC6"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 xml:space="preserve">Where super parameters are estimated in some iterations and base parameters are estimated in other iterations, this variable sets the number of sequential super parameter iterations to undertake before commencing an iteration in which a base parameter Jacobian matrix is </w:t>
            </w:r>
            <w:r w:rsidR="0003749D">
              <w:rPr>
                <w:rFonts w:ascii="Calibri" w:hAnsi="Calibri" w:cs="Calibri"/>
                <w:sz w:val="18"/>
                <w:szCs w:val="18"/>
                <w:lang w:val="en-AU"/>
              </w:rPr>
              <w:t>re</w:t>
            </w:r>
            <w:r w:rsidRPr="00C40A21">
              <w:rPr>
                <w:rFonts w:ascii="Calibri" w:hAnsi="Calibri" w:cs="Calibri"/>
                <w:sz w:val="18"/>
                <w:szCs w:val="18"/>
                <w:lang w:val="en-AU"/>
              </w:rPr>
              <w:t xml:space="preserve">calculated and base parameters are </w:t>
            </w:r>
            <w:r w:rsidR="00CA7E43" w:rsidRPr="00C40A21">
              <w:rPr>
                <w:rFonts w:ascii="Calibri" w:hAnsi="Calibri" w:cs="Calibri"/>
                <w:sz w:val="18"/>
                <w:szCs w:val="18"/>
                <w:lang w:val="en-AU"/>
              </w:rPr>
              <w:t>adjusted</w:t>
            </w:r>
            <w:r w:rsidRPr="00C40A21">
              <w:rPr>
                <w:rFonts w:ascii="Calibri" w:hAnsi="Calibri" w:cs="Calibri"/>
                <w:sz w:val="18"/>
                <w:szCs w:val="18"/>
                <w:lang w:val="en-AU"/>
              </w:rPr>
              <w:t>.</w:t>
            </w:r>
          </w:p>
        </w:tc>
      </w:tr>
      <w:tr w:rsidR="003C0744" w14:paraId="6AE2F1E6" w14:textId="77777777" w:rsidTr="0027129A">
        <w:trPr>
          <w:cantSplit/>
        </w:trPr>
        <w:tc>
          <w:tcPr>
            <w:tcW w:w="2775" w:type="dxa"/>
            <w:shd w:val="clear" w:color="auto" w:fill="auto"/>
          </w:tcPr>
          <w:p w14:paraId="3823EDF7"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mat_inv(jtqj)</w:t>
            </w:r>
          </w:p>
        </w:tc>
        <w:tc>
          <w:tcPr>
            <w:tcW w:w="1255" w:type="dxa"/>
            <w:shd w:val="clear" w:color="auto" w:fill="auto"/>
          </w:tcPr>
          <w:p w14:paraId="556CE1BD"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text</w:t>
            </w:r>
          </w:p>
        </w:tc>
        <w:tc>
          <w:tcPr>
            <w:tcW w:w="4986" w:type="dxa"/>
            <w:shd w:val="clear" w:color="auto" w:fill="auto"/>
          </w:tcPr>
          <w:p w14:paraId="4D1CF4AA"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The matrix that PESTPP uses to calculate parameter upgrades. Options are “jtqj” and “q1/2j”.</w:t>
            </w:r>
          </w:p>
        </w:tc>
      </w:tr>
      <w:tr w:rsidR="003C0744" w14:paraId="31ABE559" w14:textId="77777777" w:rsidTr="0027129A">
        <w:trPr>
          <w:cantSplit/>
        </w:trPr>
        <w:tc>
          <w:tcPr>
            <w:tcW w:w="2775" w:type="dxa"/>
            <w:shd w:val="clear" w:color="auto" w:fill="auto"/>
          </w:tcPr>
          <w:p w14:paraId="1F670416"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jac_scale(true)</w:t>
            </w:r>
          </w:p>
        </w:tc>
        <w:tc>
          <w:tcPr>
            <w:tcW w:w="1255" w:type="dxa"/>
            <w:shd w:val="clear" w:color="auto" w:fill="auto"/>
          </w:tcPr>
          <w:p w14:paraId="4E147976" w14:textId="77777777" w:rsidR="003C0744" w:rsidRPr="00C40A21" w:rsidRDefault="00456E04" w:rsidP="00084E14">
            <w:pPr>
              <w:rPr>
                <w:rFonts w:ascii="Calibri" w:hAnsi="Calibri" w:cs="Calibri"/>
                <w:sz w:val="18"/>
                <w:szCs w:val="18"/>
                <w:lang w:val="en-AU"/>
              </w:rPr>
            </w:pPr>
            <w:r w:rsidRPr="00C40A21">
              <w:rPr>
                <w:rFonts w:ascii="Calibri" w:hAnsi="Calibri" w:cs="Calibri"/>
                <w:sz w:val="18"/>
                <w:szCs w:val="18"/>
                <w:lang w:val="en-AU"/>
              </w:rPr>
              <w:t>Boolean</w:t>
            </w:r>
          </w:p>
        </w:tc>
        <w:tc>
          <w:tcPr>
            <w:tcW w:w="4986" w:type="dxa"/>
            <w:shd w:val="clear" w:color="auto" w:fill="auto"/>
          </w:tcPr>
          <w:p w14:paraId="028489EC"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 xml:space="preserve">Scale parameters by their sensitivities when calculating parameter upgrades. This can increase numerical </w:t>
            </w:r>
            <w:r w:rsidR="00CA7E43" w:rsidRPr="00C40A21">
              <w:rPr>
                <w:rFonts w:ascii="Calibri" w:hAnsi="Calibri" w:cs="Calibri"/>
                <w:sz w:val="18"/>
                <w:szCs w:val="18"/>
                <w:lang w:val="en-AU"/>
              </w:rPr>
              <w:t>precision;</w:t>
            </w:r>
            <w:r w:rsidRPr="00C40A21">
              <w:rPr>
                <w:rFonts w:ascii="Calibri" w:hAnsi="Calibri" w:cs="Calibri"/>
                <w:sz w:val="18"/>
                <w:szCs w:val="18"/>
                <w:lang w:val="en-AU"/>
              </w:rPr>
              <w:t xml:space="preserve"> </w:t>
            </w:r>
            <w:r w:rsidR="00CA7E43" w:rsidRPr="00C40A21">
              <w:rPr>
                <w:rFonts w:ascii="Calibri" w:hAnsi="Calibri" w:cs="Calibri"/>
                <w:sz w:val="18"/>
                <w:szCs w:val="18"/>
                <w:lang w:val="en-AU"/>
              </w:rPr>
              <w:t>however it may incur a numerical cost</w:t>
            </w:r>
            <w:r w:rsidRPr="00C40A21">
              <w:rPr>
                <w:rFonts w:ascii="Calibri" w:hAnsi="Calibri" w:cs="Calibri"/>
                <w:sz w:val="18"/>
                <w:szCs w:val="18"/>
                <w:lang w:val="en-AU"/>
              </w:rPr>
              <w:t>.</w:t>
            </w:r>
          </w:p>
        </w:tc>
      </w:tr>
      <w:tr w:rsidR="003C0744" w14:paraId="3BE8D7C1" w14:textId="77777777" w:rsidTr="0027129A">
        <w:trPr>
          <w:cantSplit/>
        </w:trPr>
        <w:tc>
          <w:tcPr>
            <w:tcW w:w="2775" w:type="dxa"/>
            <w:shd w:val="clear" w:color="auto" w:fill="auto"/>
          </w:tcPr>
          <w:p w14:paraId="2A8A4D2B"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svd_pack(</w:t>
            </w:r>
            <w:r w:rsidR="00D13A8E" w:rsidRPr="00C40A21">
              <w:rPr>
                <w:rFonts w:ascii="Calibri" w:hAnsi="Calibri" w:cs="Calibri"/>
                <w:i/>
                <w:sz w:val="18"/>
                <w:szCs w:val="18"/>
                <w:lang w:val="en-AU"/>
              </w:rPr>
              <w:t>redsvd</w:t>
            </w:r>
            <w:r w:rsidRPr="00C40A21">
              <w:rPr>
                <w:rFonts w:ascii="Calibri" w:hAnsi="Calibri" w:cs="Calibri"/>
                <w:i/>
                <w:sz w:val="18"/>
                <w:szCs w:val="18"/>
                <w:lang w:val="en-AU"/>
              </w:rPr>
              <w:t>)</w:t>
            </w:r>
          </w:p>
        </w:tc>
        <w:tc>
          <w:tcPr>
            <w:tcW w:w="1255" w:type="dxa"/>
            <w:shd w:val="clear" w:color="auto" w:fill="auto"/>
          </w:tcPr>
          <w:p w14:paraId="16BF4031"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text</w:t>
            </w:r>
          </w:p>
        </w:tc>
        <w:tc>
          <w:tcPr>
            <w:tcW w:w="4986" w:type="dxa"/>
            <w:shd w:val="clear" w:color="auto" w:fill="auto"/>
          </w:tcPr>
          <w:p w14:paraId="420E5BE9"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 xml:space="preserve">This informs PESTPP of the package that it must employ to undertake singular value decomposition of either the </w:t>
            </w:r>
            <w:r w:rsidRPr="00C40A21">
              <w:rPr>
                <w:rFonts w:ascii="Calibri" w:hAnsi="Calibri" w:cs="Calibri"/>
                <w:b/>
                <w:sz w:val="18"/>
                <w:szCs w:val="18"/>
                <w:lang w:val="en-AU"/>
              </w:rPr>
              <w:t>J</w:t>
            </w:r>
            <w:r w:rsidRPr="00C40A21">
              <w:rPr>
                <w:rFonts w:ascii="Calibri" w:hAnsi="Calibri" w:cs="Calibri"/>
                <w:sz w:val="18"/>
                <w:szCs w:val="18"/>
                <w:vertAlign w:val="superscript"/>
                <w:lang w:val="en-AU"/>
              </w:rPr>
              <w:t>t</w:t>
            </w:r>
            <w:r w:rsidRPr="00C40A21">
              <w:rPr>
                <w:rFonts w:ascii="Calibri" w:hAnsi="Calibri" w:cs="Calibri"/>
                <w:b/>
                <w:sz w:val="18"/>
                <w:szCs w:val="18"/>
                <w:lang w:val="en-AU"/>
              </w:rPr>
              <w:t>QJ</w:t>
            </w:r>
            <w:r w:rsidRPr="00C40A21">
              <w:rPr>
                <w:rFonts w:ascii="Calibri" w:hAnsi="Calibri" w:cs="Calibri"/>
                <w:sz w:val="18"/>
                <w:szCs w:val="18"/>
                <w:lang w:val="en-AU"/>
              </w:rPr>
              <w:t xml:space="preserve"> or </w:t>
            </w:r>
            <w:r w:rsidRPr="00C40A21">
              <w:rPr>
                <w:rFonts w:ascii="Calibri" w:hAnsi="Calibri" w:cs="Calibri"/>
                <w:b/>
                <w:sz w:val="18"/>
                <w:szCs w:val="18"/>
                <w:lang w:val="en-AU"/>
              </w:rPr>
              <w:t>Q</w:t>
            </w:r>
            <w:r w:rsidRPr="00C40A21">
              <w:rPr>
                <w:rFonts w:ascii="Calibri" w:hAnsi="Calibri" w:cs="Calibri"/>
                <w:sz w:val="18"/>
                <w:szCs w:val="18"/>
                <w:vertAlign w:val="superscript"/>
                <w:lang w:val="en-AU"/>
              </w:rPr>
              <w:t>½</w:t>
            </w:r>
            <w:r w:rsidRPr="00C40A21">
              <w:rPr>
                <w:rFonts w:ascii="Calibri" w:hAnsi="Calibri" w:cs="Calibri"/>
                <w:b/>
                <w:sz w:val="18"/>
                <w:szCs w:val="18"/>
                <w:lang w:val="en-AU"/>
              </w:rPr>
              <w:t>J</w:t>
            </w:r>
            <w:r w:rsidRPr="00C40A21">
              <w:rPr>
                <w:rFonts w:ascii="Calibri" w:hAnsi="Calibri" w:cs="Calibri"/>
                <w:sz w:val="18"/>
                <w:szCs w:val="18"/>
                <w:lang w:val="en-AU"/>
              </w:rPr>
              <w:t xml:space="preserve"> matri</w:t>
            </w:r>
            <w:r w:rsidR="00CA7E43" w:rsidRPr="00C40A21">
              <w:rPr>
                <w:rFonts w:ascii="Calibri" w:hAnsi="Calibri" w:cs="Calibri"/>
                <w:sz w:val="18"/>
                <w:szCs w:val="18"/>
                <w:lang w:val="en-AU"/>
              </w:rPr>
              <w:t>x</w:t>
            </w:r>
            <w:r w:rsidRPr="00C40A21">
              <w:rPr>
                <w:rFonts w:ascii="Calibri" w:hAnsi="Calibri" w:cs="Calibri"/>
                <w:sz w:val="18"/>
                <w:szCs w:val="18"/>
                <w:lang w:val="en-AU"/>
              </w:rPr>
              <w:t xml:space="preserve"> (appropriately modified to include the Marquardt lambda and </w:t>
            </w:r>
            <w:r w:rsidR="00143C09" w:rsidRPr="00C40A21">
              <w:rPr>
                <w:rFonts w:ascii="Calibri" w:hAnsi="Calibri" w:cs="Calibri"/>
                <w:sz w:val="18"/>
                <w:szCs w:val="18"/>
                <w:lang w:val="en-AU"/>
              </w:rPr>
              <w:t>regularization</w:t>
            </w:r>
            <w:r w:rsidRPr="00C40A21">
              <w:rPr>
                <w:rFonts w:ascii="Calibri" w:hAnsi="Calibri" w:cs="Calibri"/>
                <w:sz w:val="18"/>
                <w:szCs w:val="18"/>
                <w:lang w:val="en-AU"/>
              </w:rPr>
              <w:t>). Options are “propack”, “eigen” and “redsvd”.</w:t>
            </w:r>
          </w:p>
        </w:tc>
      </w:tr>
      <w:tr w:rsidR="003C0744" w14:paraId="7DD58EB4" w14:textId="77777777" w:rsidTr="0027129A">
        <w:trPr>
          <w:cantSplit/>
        </w:trPr>
        <w:tc>
          <w:tcPr>
            <w:tcW w:w="2775" w:type="dxa"/>
            <w:shd w:val="clear" w:color="auto" w:fill="auto"/>
          </w:tcPr>
          <w:p w14:paraId="6EA9E658"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lambdas(0.1,1,10,100,1000)</w:t>
            </w:r>
          </w:p>
        </w:tc>
        <w:tc>
          <w:tcPr>
            <w:tcW w:w="1255" w:type="dxa"/>
            <w:shd w:val="clear" w:color="auto" w:fill="auto"/>
          </w:tcPr>
          <w:p w14:paraId="06F6B901" w14:textId="77777777" w:rsidR="003C0744" w:rsidRPr="00C40A21" w:rsidRDefault="003C0744" w:rsidP="0057325D">
            <w:pPr>
              <w:rPr>
                <w:rFonts w:ascii="Calibri" w:hAnsi="Calibri" w:cs="Calibri"/>
                <w:sz w:val="18"/>
                <w:szCs w:val="18"/>
              </w:rPr>
            </w:pPr>
            <w:r w:rsidRPr="00C40A21">
              <w:rPr>
                <w:rFonts w:ascii="Calibri" w:hAnsi="Calibri" w:cs="Calibri"/>
                <w:sz w:val="18"/>
                <w:szCs w:val="18"/>
              </w:rPr>
              <w:t>set of real numbers</w:t>
            </w:r>
          </w:p>
        </w:tc>
        <w:tc>
          <w:tcPr>
            <w:tcW w:w="4986" w:type="dxa"/>
            <w:shd w:val="clear" w:color="auto" w:fill="auto"/>
          </w:tcPr>
          <w:p w14:paraId="422418BB" w14:textId="77777777" w:rsidR="003C0744" w:rsidRPr="00C40A21" w:rsidRDefault="0003749D" w:rsidP="0057325D">
            <w:pPr>
              <w:rPr>
                <w:rFonts w:ascii="Calibri" w:hAnsi="Calibri" w:cs="Calibri"/>
                <w:sz w:val="18"/>
                <w:szCs w:val="18"/>
                <w:lang w:val="en-AU"/>
              </w:rPr>
            </w:pPr>
            <w:r>
              <w:rPr>
                <w:rFonts w:ascii="Calibri" w:hAnsi="Calibri" w:cs="Calibri"/>
                <w:sz w:val="18"/>
                <w:szCs w:val="18"/>
              </w:rPr>
              <w:t>V</w:t>
            </w:r>
            <w:r w:rsidR="003C0744" w:rsidRPr="00C40A21">
              <w:rPr>
                <w:rFonts w:ascii="Calibri" w:hAnsi="Calibri" w:cs="Calibri"/>
                <w:sz w:val="18"/>
                <w:szCs w:val="18"/>
              </w:rPr>
              <w:t xml:space="preserve">alues </w:t>
            </w:r>
            <w:r>
              <w:rPr>
                <w:rFonts w:ascii="Calibri" w:hAnsi="Calibri" w:cs="Calibri"/>
                <w:sz w:val="18"/>
                <w:szCs w:val="18"/>
              </w:rPr>
              <w:t>for the Marquardt</w:t>
            </w:r>
            <w:r w:rsidR="003C0744" w:rsidRPr="00C40A21">
              <w:rPr>
                <w:rFonts w:ascii="Calibri" w:hAnsi="Calibri" w:cs="Calibri"/>
                <w:sz w:val="18"/>
                <w:szCs w:val="18"/>
              </w:rPr>
              <w:t xml:space="preserve"> lambda used in calculation of parameter upgrades. Note that this base list is augmented with values bracketing the previous iteration’s best lambda. However, if a single value is specified, only that lambda (and no other lambda) is used in all iterations.</w:t>
            </w:r>
            <w:r w:rsidR="00CA7E43" w:rsidRPr="00C40A21">
              <w:rPr>
                <w:rFonts w:ascii="Calibri" w:hAnsi="Calibri" w:cs="Calibri"/>
                <w:sz w:val="18"/>
                <w:szCs w:val="18"/>
              </w:rPr>
              <w:t xml:space="preserve"> </w:t>
            </w:r>
          </w:p>
        </w:tc>
      </w:tr>
      <w:tr w:rsidR="003C0744" w14:paraId="03C67F98" w14:textId="77777777" w:rsidTr="0027129A">
        <w:trPr>
          <w:cantSplit/>
        </w:trPr>
        <w:tc>
          <w:tcPr>
            <w:tcW w:w="2775" w:type="dxa"/>
            <w:shd w:val="clear" w:color="auto" w:fill="auto"/>
          </w:tcPr>
          <w:p w14:paraId="04D08841" w14:textId="77777777" w:rsidR="003C0744" w:rsidRPr="00C40A21" w:rsidRDefault="003C0744" w:rsidP="00D13A8E">
            <w:pPr>
              <w:rPr>
                <w:rFonts w:ascii="Calibri" w:hAnsi="Calibri" w:cs="Calibri"/>
                <w:i/>
                <w:sz w:val="18"/>
                <w:szCs w:val="18"/>
                <w:lang w:val="en-AU"/>
              </w:rPr>
            </w:pPr>
            <w:r w:rsidRPr="00C40A21">
              <w:rPr>
                <w:rFonts w:ascii="Calibri" w:hAnsi="Calibri" w:cs="Calibri"/>
                <w:i/>
                <w:sz w:val="18"/>
                <w:szCs w:val="18"/>
              </w:rPr>
              <w:t>lambda_scale_fac(</w:t>
            </w:r>
            <w:r w:rsidR="00D13A8E" w:rsidRPr="00C40A21">
              <w:rPr>
                <w:rFonts w:ascii="Calibri" w:hAnsi="Calibri" w:cs="Calibri"/>
                <w:i/>
                <w:sz w:val="18"/>
                <w:szCs w:val="18"/>
              </w:rPr>
              <w:t>1.0</w:t>
            </w:r>
            <w:r w:rsidRPr="00C40A21">
              <w:rPr>
                <w:rFonts w:ascii="Calibri" w:hAnsi="Calibri" w:cs="Calibri"/>
                <w:i/>
                <w:sz w:val="18"/>
                <w:szCs w:val="18"/>
              </w:rPr>
              <w:t>)</w:t>
            </w:r>
          </w:p>
        </w:tc>
        <w:tc>
          <w:tcPr>
            <w:tcW w:w="1255" w:type="dxa"/>
            <w:shd w:val="clear" w:color="auto" w:fill="auto"/>
          </w:tcPr>
          <w:p w14:paraId="4F07D8A4" w14:textId="77777777" w:rsidR="003C0744" w:rsidRPr="00C40A21" w:rsidRDefault="000A0DA3" w:rsidP="0057325D">
            <w:pPr>
              <w:rPr>
                <w:rFonts w:ascii="Calibri" w:hAnsi="Calibri" w:cs="Calibri"/>
                <w:sz w:val="18"/>
                <w:szCs w:val="18"/>
              </w:rPr>
            </w:pPr>
            <w:r w:rsidRPr="00C40A21">
              <w:rPr>
                <w:rFonts w:ascii="Calibri" w:hAnsi="Calibri" w:cs="Calibri"/>
                <w:sz w:val="18"/>
                <w:szCs w:val="18"/>
              </w:rPr>
              <w:t>set of real numbers</w:t>
            </w:r>
          </w:p>
        </w:tc>
        <w:tc>
          <w:tcPr>
            <w:tcW w:w="4986" w:type="dxa"/>
            <w:shd w:val="clear" w:color="auto" w:fill="auto"/>
          </w:tcPr>
          <w:p w14:paraId="7B0ED9CD" w14:textId="77777777" w:rsidR="003C0744" w:rsidRPr="00C40A21" w:rsidRDefault="003C0744" w:rsidP="0057325D">
            <w:pPr>
              <w:rPr>
                <w:rFonts w:ascii="Calibri" w:hAnsi="Calibri" w:cs="Calibri"/>
                <w:sz w:val="18"/>
                <w:szCs w:val="18"/>
                <w:lang w:val="en-AU"/>
              </w:rPr>
            </w:pPr>
            <w:r w:rsidRPr="00C40A21">
              <w:rPr>
                <w:rFonts w:ascii="Calibri" w:hAnsi="Calibri" w:cs="Calibri"/>
                <w:sz w:val="18"/>
                <w:szCs w:val="18"/>
              </w:rPr>
              <w:t xml:space="preserve">These values are used to scale each </w:t>
            </w:r>
            <w:r w:rsidR="00CA7E43" w:rsidRPr="00C40A21">
              <w:rPr>
                <w:rFonts w:ascii="Calibri" w:hAnsi="Calibri" w:cs="Calibri"/>
                <w:sz w:val="18"/>
                <w:szCs w:val="18"/>
              </w:rPr>
              <w:t>parameter</w:t>
            </w:r>
            <w:r w:rsidRPr="00C40A21">
              <w:rPr>
                <w:rFonts w:ascii="Calibri" w:hAnsi="Calibri" w:cs="Calibri"/>
                <w:sz w:val="18"/>
                <w:szCs w:val="18"/>
              </w:rPr>
              <w:t xml:space="preserve"> upgrade vector</w:t>
            </w:r>
            <w:r w:rsidR="00CA7E43" w:rsidRPr="00C40A21">
              <w:rPr>
                <w:rFonts w:ascii="Calibri" w:hAnsi="Calibri" w:cs="Calibri"/>
                <w:sz w:val="18"/>
                <w:szCs w:val="18"/>
              </w:rPr>
              <w:t xml:space="preserve"> calculated using different values of lambda</w:t>
            </w:r>
            <w:r w:rsidRPr="00C40A21">
              <w:rPr>
                <w:rFonts w:ascii="Calibri" w:hAnsi="Calibri" w:cs="Calibri"/>
                <w:sz w:val="18"/>
                <w:szCs w:val="18"/>
              </w:rPr>
              <w:t xml:space="preserve">. This results in a line search along each upgrade vector direction. </w:t>
            </w:r>
            <w:r w:rsidR="0003749D">
              <w:rPr>
                <w:rFonts w:ascii="Calibri" w:hAnsi="Calibri" w:cs="Calibri"/>
                <w:sz w:val="18"/>
                <w:szCs w:val="18"/>
              </w:rPr>
              <w:t>T</w:t>
            </w:r>
            <w:r w:rsidRPr="00C40A21">
              <w:rPr>
                <w:rFonts w:ascii="Calibri" w:hAnsi="Calibri" w:cs="Calibri"/>
                <w:sz w:val="18"/>
                <w:szCs w:val="18"/>
              </w:rPr>
              <w:t>he number of</w:t>
            </w:r>
            <w:r w:rsidR="0003749D">
              <w:rPr>
                <w:rFonts w:ascii="Calibri" w:hAnsi="Calibri" w:cs="Calibri"/>
                <w:sz w:val="18"/>
                <w:szCs w:val="18"/>
              </w:rPr>
              <w:t xml:space="preserve"> tested parameter upgrades</w:t>
            </w:r>
            <w:r w:rsidRPr="00C40A21">
              <w:rPr>
                <w:rFonts w:ascii="Calibri" w:hAnsi="Calibri" w:cs="Calibri"/>
                <w:sz w:val="18"/>
                <w:szCs w:val="18"/>
              </w:rPr>
              <w:t xml:space="preserve"> (and hence model runs) is equal to </w:t>
            </w:r>
            <w:r w:rsidR="00CA7E43" w:rsidRPr="00C40A21">
              <w:rPr>
                <w:rFonts w:ascii="Calibri" w:hAnsi="Calibri" w:cs="Calibri"/>
                <w:sz w:val="18"/>
                <w:szCs w:val="18"/>
              </w:rPr>
              <w:t xml:space="preserve">the </w:t>
            </w:r>
            <w:r w:rsidRPr="00C40A21">
              <w:rPr>
                <w:rFonts w:ascii="Calibri" w:hAnsi="Calibri" w:cs="Calibri"/>
                <w:sz w:val="18"/>
                <w:szCs w:val="18"/>
              </w:rPr>
              <w:t>number of lambdas time</w:t>
            </w:r>
            <w:r w:rsidR="00CA7E43" w:rsidRPr="00C40A21">
              <w:rPr>
                <w:rFonts w:ascii="Calibri" w:hAnsi="Calibri" w:cs="Calibri"/>
                <w:sz w:val="18"/>
                <w:szCs w:val="18"/>
              </w:rPr>
              <w:t>s</w:t>
            </w:r>
            <w:r w:rsidRPr="00C40A21">
              <w:rPr>
                <w:rFonts w:ascii="Calibri" w:hAnsi="Calibri" w:cs="Calibri"/>
                <w:sz w:val="18"/>
                <w:szCs w:val="18"/>
              </w:rPr>
              <w:t xml:space="preserve"> the number of scaling factors. Set </w:t>
            </w:r>
            <w:r w:rsidR="0003749D">
              <w:rPr>
                <w:rFonts w:ascii="Calibri" w:hAnsi="Calibri" w:cs="Calibri"/>
                <w:i/>
                <w:sz w:val="18"/>
                <w:szCs w:val="18"/>
              </w:rPr>
              <w:t>lambda_scale_fac()</w:t>
            </w:r>
            <w:r w:rsidRPr="00C40A21">
              <w:rPr>
                <w:rFonts w:ascii="Calibri" w:hAnsi="Calibri" w:cs="Calibri"/>
                <w:sz w:val="18"/>
                <w:szCs w:val="18"/>
              </w:rPr>
              <w:t xml:space="preserve"> to 1.0 to disable a</w:t>
            </w:r>
            <w:r w:rsidR="00CA7E43" w:rsidRPr="00C40A21">
              <w:rPr>
                <w:rFonts w:ascii="Calibri" w:hAnsi="Calibri" w:cs="Calibri"/>
                <w:sz w:val="18"/>
                <w:szCs w:val="18"/>
              </w:rPr>
              <w:t>n</w:t>
            </w:r>
            <w:r w:rsidRPr="00C40A21">
              <w:rPr>
                <w:rFonts w:ascii="Calibri" w:hAnsi="Calibri" w:cs="Calibri"/>
                <w:sz w:val="18"/>
                <w:szCs w:val="18"/>
              </w:rPr>
              <w:t xml:space="preserve"> </w:t>
            </w:r>
            <w:r w:rsidR="00CA7E43" w:rsidRPr="00C40A21">
              <w:rPr>
                <w:rFonts w:ascii="Calibri" w:hAnsi="Calibri" w:cs="Calibri"/>
                <w:sz w:val="18"/>
                <w:szCs w:val="18"/>
              </w:rPr>
              <w:t xml:space="preserve">upgrade </w:t>
            </w:r>
            <w:r w:rsidRPr="00C40A21">
              <w:rPr>
                <w:rFonts w:ascii="Calibri" w:hAnsi="Calibri" w:cs="Calibri"/>
                <w:sz w:val="18"/>
                <w:szCs w:val="18"/>
              </w:rPr>
              <w:t>direction line search.</w:t>
            </w:r>
          </w:p>
        </w:tc>
      </w:tr>
      <w:tr w:rsidR="003C0744" w14:paraId="01C27A97" w14:textId="77777777" w:rsidTr="0027129A">
        <w:trPr>
          <w:cantSplit/>
        </w:trPr>
        <w:tc>
          <w:tcPr>
            <w:tcW w:w="2775" w:type="dxa"/>
            <w:shd w:val="clear" w:color="auto" w:fill="auto"/>
          </w:tcPr>
          <w:p w14:paraId="71198FE8"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upgrade_augment(true)</w:t>
            </w:r>
          </w:p>
        </w:tc>
        <w:tc>
          <w:tcPr>
            <w:tcW w:w="1255" w:type="dxa"/>
            <w:shd w:val="clear" w:color="auto" w:fill="auto"/>
          </w:tcPr>
          <w:p w14:paraId="7CB29F21" w14:textId="77777777" w:rsidR="003C0744" w:rsidRPr="00C40A21" w:rsidRDefault="00456E04" w:rsidP="00746276">
            <w:pPr>
              <w:rPr>
                <w:rFonts w:ascii="Calibri" w:hAnsi="Calibri" w:cs="Calibri"/>
                <w:sz w:val="18"/>
                <w:szCs w:val="18"/>
              </w:rPr>
            </w:pPr>
            <w:r w:rsidRPr="00C40A21">
              <w:rPr>
                <w:rFonts w:ascii="Calibri" w:hAnsi="Calibri" w:cs="Calibri"/>
                <w:sz w:val="18"/>
                <w:szCs w:val="18"/>
              </w:rPr>
              <w:t>Boolean</w:t>
            </w:r>
          </w:p>
        </w:tc>
        <w:tc>
          <w:tcPr>
            <w:tcW w:w="4986" w:type="dxa"/>
            <w:shd w:val="clear" w:color="auto" w:fill="auto"/>
          </w:tcPr>
          <w:p w14:paraId="6B8FABE6" w14:textId="70AD0B7E" w:rsidR="003C0744" w:rsidRPr="00C40A21" w:rsidRDefault="003C0744" w:rsidP="00746276">
            <w:pPr>
              <w:rPr>
                <w:rFonts w:ascii="Calibri" w:hAnsi="Calibri" w:cs="Calibri"/>
                <w:sz w:val="18"/>
                <w:szCs w:val="18"/>
                <w:lang w:val="en-AU"/>
              </w:rPr>
            </w:pPr>
            <w:r w:rsidRPr="00C40A21">
              <w:rPr>
                <w:rFonts w:ascii="Calibri" w:hAnsi="Calibri" w:cs="Calibri"/>
                <w:sz w:val="18"/>
                <w:szCs w:val="18"/>
              </w:rPr>
              <w:t>Augment the values of lambda used in parameter upgrade calculation by including the best lambda from the previous iteration, as well as twice the best lambda and half the best lambda</w:t>
            </w:r>
            <w:r w:rsidR="000A0DA3" w:rsidRPr="00C40A21">
              <w:rPr>
                <w:rFonts w:ascii="Calibri" w:hAnsi="Calibri" w:cs="Calibri"/>
                <w:sz w:val="18"/>
                <w:szCs w:val="18"/>
              </w:rPr>
              <w:t xml:space="preserve"> from that iteration</w:t>
            </w:r>
            <w:r w:rsidRPr="00C40A21">
              <w:rPr>
                <w:rFonts w:ascii="Calibri" w:hAnsi="Calibri" w:cs="Calibri"/>
                <w:sz w:val="18"/>
                <w:szCs w:val="18"/>
              </w:rPr>
              <w:t>.</w:t>
            </w:r>
            <w:r w:rsidR="000A0DA3" w:rsidRPr="00C40A21">
              <w:rPr>
                <w:rFonts w:ascii="Calibri" w:hAnsi="Calibri" w:cs="Calibri"/>
                <w:sz w:val="18"/>
                <w:szCs w:val="18"/>
              </w:rPr>
              <w:t xml:space="preserve"> </w:t>
            </w:r>
            <w:r w:rsidRPr="00C40A21">
              <w:rPr>
                <w:rFonts w:ascii="Calibri" w:hAnsi="Calibri" w:cs="Calibri"/>
                <w:sz w:val="18"/>
                <w:szCs w:val="18"/>
              </w:rPr>
              <w:t>If</w:t>
            </w:r>
            <w:r w:rsidR="00FD2CE7">
              <w:rPr>
                <w:rFonts w:ascii="Calibri" w:hAnsi="Calibri" w:cs="Calibri"/>
                <w:sz w:val="18"/>
                <w:szCs w:val="18"/>
              </w:rPr>
              <w:t xml:space="preserve"> supplied as</w:t>
            </w:r>
            <w:r w:rsidRPr="00C40A21">
              <w:rPr>
                <w:rFonts w:ascii="Calibri" w:hAnsi="Calibri" w:cs="Calibri"/>
                <w:sz w:val="18"/>
                <w:szCs w:val="18"/>
              </w:rPr>
              <w:t xml:space="preserve"> </w:t>
            </w:r>
            <w:r w:rsidRPr="00FD2CE7">
              <w:rPr>
                <w:rFonts w:ascii="Calibri" w:hAnsi="Calibri" w:cs="Calibri"/>
                <w:i/>
                <w:sz w:val="18"/>
                <w:szCs w:val="18"/>
              </w:rPr>
              <w:t>false</w:t>
            </w:r>
            <w:r w:rsidR="000A0DA3" w:rsidRPr="00C40A21">
              <w:rPr>
                <w:rFonts w:ascii="Calibri" w:hAnsi="Calibri" w:cs="Calibri"/>
                <w:sz w:val="18"/>
                <w:szCs w:val="18"/>
              </w:rPr>
              <w:t>,</w:t>
            </w:r>
            <w:r w:rsidRPr="00C40A21">
              <w:rPr>
                <w:rFonts w:ascii="Calibri" w:hAnsi="Calibri" w:cs="Calibri"/>
                <w:sz w:val="18"/>
                <w:szCs w:val="18"/>
              </w:rPr>
              <w:t xml:space="preserve"> then only lambda</w:t>
            </w:r>
            <w:r w:rsidR="000A0DA3" w:rsidRPr="00C40A21">
              <w:rPr>
                <w:rFonts w:ascii="Calibri" w:hAnsi="Calibri" w:cs="Calibri"/>
                <w:sz w:val="18"/>
                <w:szCs w:val="18"/>
              </w:rPr>
              <w:t xml:space="preserve"> values that are</w:t>
            </w:r>
            <w:r w:rsidRPr="00C40A21">
              <w:rPr>
                <w:rFonts w:ascii="Calibri" w:hAnsi="Calibri" w:cs="Calibri"/>
                <w:sz w:val="18"/>
                <w:szCs w:val="18"/>
              </w:rPr>
              <w:t xml:space="preserve"> listed as arguments to the </w:t>
            </w:r>
            <w:r w:rsidRPr="00C40A21">
              <w:rPr>
                <w:rFonts w:ascii="Calibri" w:hAnsi="Calibri" w:cs="Calibri"/>
                <w:i/>
                <w:sz w:val="18"/>
                <w:szCs w:val="18"/>
              </w:rPr>
              <w:t>lambda()</w:t>
            </w:r>
            <w:r w:rsidRPr="00C40A21">
              <w:rPr>
                <w:rFonts w:ascii="Calibri" w:hAnsi="Calibri" w:cs="Calibri"/>
                <w:sz w:val="18"/>
                <w:szCs w:val="18"/>
              </w:rPr>
              <w:t xml:space="preserve"> </w:t>
            </w:r>
            <w:r w:rsidR="00125AD6" w:rsidRPr="00C40A21">
              <w:rPr>
                <w:rFonts w:ascii="Calibri" w:hAnsi="Calibri" w:cs="Calibri"/>
                <w:sz w:val="18"/>
                <w:szCs w:val="18"/>
              </w:rPr>
              <w:t>keyword</w:t>
            </w:r>
            <w:r w:rsidRPr="00C40A21">
              <w:rPr>
                <w:rFonts w:ascii="Calibri" w:hAnsi="Calibri" w:cs="Calibri"/>
                <w:sz w:val="18"/>
                <w:szCs w:val="18"/>
              </w:rPr>
              <w:t xml:space="preserve"> will be tested</w:t>
            </w:r>
            <w:r w:rsidR="000A0DA3" w:rsidRPr="00C40A21">
              <w:rPr>
                <w:rFonts w:ascii="Calibri" w:hAnsi="Calibri" w:cs="Calibri"/>
                <w:sz w:val="18"/>
                <w:szCs w:val="18"/>
              </w:rPr>
              <w:t xml:space="preserve"> during each iteration</w:t>
            </w:r>
            <w:r w:rsidRPr="00C40A21">
              <w:rPr>
                <w:rFonts w:ascii="Calibri" w:hAnsi="Calibri" w:cs="Calibri"/>
                <w:sz w:val="18"/>
                <w:szCs w:val="18"/>
              </w:rPr>
              <w:t xml:space="preserve">, and </w:t>
            </w:r>
            <w:r w:rsidR="000A0DA3" w:rsidRPr="00C40A21">
              <w:rPr>
                <w:rFonts w:ascii="Calibri" w:hAnsi="Calibri" w:cs="Calibri"/>
                <w:sz w:val="18"/>
                <w:szCs w:val="18"/>
              </w:rPr>
              <w:t>the lambda list will not be extended</w:t>
            </w:r>
            <w:r w:rsidRPr="00C40A21">
              <w:rPr>
                <w:rFonts w:ascii="Calibri" w:hAnsi="Calibri" w:cs="Calibri"/>
                <w:sz w:val="18"/>
                <w:szCs w:val="18"/>
              </w:rPr>
              <w:t>.</w:t>
            </w:r>
          </w:p>
        </w:tc>
      </w:tr>
      <w:tr w:rsidR="003C0744" w14:paraId="0E9BE6D7" w14:textId="77777777" w:rsidTr="0027129A">
        <w:trPr>
          <w:cantSplit/>
        </w:trPr>
        <w:tc>
          <w:tcPr>
            <w:tcW w:w="2775" w:type="dxa"/>
            <w:shd w:val="clear" w:color="auto" w:fill="auto"/>
          </w:tcPr>
          <w:p w14:paraId="1CE592DA" w14:textId="77777777" w:rsidR="003C0744" w:rsidRPr="00C40A21" w:rsidRDefault="003C0744" w:rsidP="00084E14">
            <w:pPr>
              <w:rPr>
                <w:rFonts w:ascii="Calibri" w:hAnsi="Calibri" w:cs="Calibri"/>
                <w:i/>
                <w:sz w:val="18"/>
                <w:szCs w:val="18"/>
                <w:lang w:val="en-AU"/>
              </w:rPr>
            </w:pPr>
            <w:bookmarkStart w:id="2020" w:name="_Hlk514495292"/>
            <w:r w:rsidRPr="00C40A21">
              <w:rPr>
                <w:rFonts w:ascii="Calibri" w:hAnsi="Calibri" w:cs="Calibri"/>
                <w:i/>
                <w:sz w:val="18"/>
                <w:szCs w:val="18"/>
                <w:lang w:val="en-AU"/>
              </w:rPr>
              <w:t>base_jacobian()</w:t>
            </w:r>
          </w:p>
        </w:tc>
        <w:tc>
          <w:tcPr>
            <w:tcW w:w="1255" w:type="dxa"/>
            <w:shd w:val="clear" w:color="auto" w:fill="auto"/>
          </w:tcPr>
          <w:p w14:paraId="2E3F7E2E"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text</w:t>
            </w:r>
          </w:p>
        </w:tc>
        <w:tc>
          <w:tcPr>
            <w:tcW w:w="4986" w:type="dxa"/>
            <w:shd w:val="clear" w:color="auto" w:fill="auto"/>
          </w:tcPr>
          <w:p w14:paraId="54D8720B"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Provide the name of a JCO file. Th</w:t>
            </w:r>
            <w:r w:rsidR="00EE22AD" w:rsidRPr="00C40A21">
              <w:rPr>
                <w:rFonts w:ascii="Calibri" w:hAnsi="Calibri" w:cs="Calibri"/>
                <w:sz w:val="18"/>
                <w:szCs w:val="18"/>
                <w:lang w:val="en-AU"/>
              </w:rPr>
              <w:t>e</w:t>
            </w:r>
            <w:r w:rsidRPr="00C40A21">
              <w:rPr>
                <w:rFonts w:ascii="Calibri" w:hAnsi="Calibri" w:cs="Calibri"/>
                <w:sz w:val="18"/>
                <w:szCs w:val="18"/>
                <w:lang w:val="en-AU"/>
              </w:rPr>
              <w:t xml:space="preserve"> Jacobian matrix contained in this file will be used for the first iteration of the inversion process.</w:t>
            </w:r>
          </w:p>
        </w:tc>
      </w:tr>
      <w:tr w:rsidR="003C0744" w14:paraId="7551A9A5" w14:textId="77777777" w:rsidTr="0027129A">
        <w:trPr>
          <w:cantSplit/>
        </w:trPr>
        <w:tc>
          <w:tcPr>
            <w:tcW w:w="2775" w:type="dxa"/>
            <w:shd w:val="clear" w:color="auto" w:fill="auto"/>
          </w:tcPr>
          <w:p w14:paraId="0DF38D97"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hot</w:t>
            </w:r>
            <w:r w:rsidR="00704282">
              <w:rPr>
                <w:rFonts w:ascii="Calibri" w:hAnsi="Calibri" w:cs="Calibri"/>
                <w:i/>
                <w:sz w:val="18"/>
                <w:szCs w:val="18"/>
                <w:lang w:val="en-AU"/>
              </w:rPr>
              <w:t>start</w:t>
            </w:r>
            <w:r w:rsidRPr="00C40A21">
              <w:rPr>
                <w:rFonts w:ascii="Calibri" w:hAnsi="Calibri" w:cs="Calibri"/>
                <w:i/>
                <w:sz w:val="18"/>
                <w:szCs w:val="18"/>
                <w:lang w:val="en-AU"/>
              </w:rPr>
              <w:t>_resfile()</w:t>
            </w:r>
          </w:p>
        </w:tc>
        <w:tc>
          <w:tcPr>
            <w:tcW w:w="1255" w:type="dxa"/>
            <w:shd w:val="clear" w:color="auto" w:fill="auto"/>
          </w:tcPr>
          <w:p w14:paraId="538B9845"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text</w:t>
            </w:r>
          </w:p>
        </w:tc>
        <w:tc>
          <w:tcPr>
            <w:tcW w:w="4986" w:type="dxa"/>
            <w:shd w:val="clear" w:color="auto" w:fill="auto"/>
          </w:tcPr>
          <w:p w14:paraId="2D5D74AC" w14:textId="4BFC70D3"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Specify the name of a residual</w:t>
            </w:r>
            <w:r w:rsidR="00EE22AD" w:rsidRPr="00C40A21">
              <w:rPr>
                <w:rFonts w:ascii="Calibri" w:hAnsi="Calibri" w:cs="Calibri"/>
                <w:sz w:val="18"/>
                <w:szCs w:val="18"/>
                <w:lang w:val="en-AU"/>
              </w:rPr>
              <w:t>s</w:t>
            </w:r>
            <w:r w:rsidRPr="00C40A21">
              <w:rPr>
                <w:rFonts w:ascii="Calibri" w:hAnsi="Calibri" w:cs="Calibri"/>
                <w:sz w:val="18"/>
                <w:szCs w:val="18"/>
                <w:lang w:val="en-AU"/>
              </w:rPr>
              <w:t xml:space="preserve"> file from a previous PESTPP run. PESTPP will assume that these are model outputs corresponding to initial parameter values.</w:t>
            </w:r>
            <w:r w:rsidR="00790B84">
              <w:rPr>
                <w:rFonts w:ascii="Calibri" w:hAnsi="Calibri" w:cs="Calibri"/>
                <w:sz w:val="18"/>
                <w:szCs w:val="18"/>
                <w:lang w:val="en-AU"/>
              </w:rPr>
              <w:t xml:space="preserve"> It will use these instead of undertaking the initial model run.</w:t>
            </w:r>
          </w:p>
        </w:tc>
      </w:tr>
      <w:bookmarkEnd w:id="2020"/>
      <w:tr w:rsidR="003C0744" w14:paraId="6ED44FE0" w14:textId="77777777" w:rsidTr="0027129A">
        <w:trPr>
          <w:cantSplit/>
        </w:trPr>
        <w:tc>
          <w:tcPr>
            <w:tcW w:w="2775" w:type="dxa"/>
            <w:shd w:val="clear" w:color="auto" w:fill="auto"/>
          </w:tcPr>
          <w:p w14:paraId="58E623DD"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uncertainty(true)</w:t>
            </w:r>
          </w:p>
        </w:tc>
        <w:tc>
          <w:tcPr>
            <w:tcW w:w="1255" w:type="dxa"/>
            <w:shd w:val="clear" w:color="auto" w:fill="auto"/>
          </w:tcPr>
          <w:p w14:paraId="0FFAB81E" w14:textId="77777777" w:rsidR="003C0744" w:rsidRPr="00C40A21" w:rsidRDefault="00456E04" w:rsidP="00084E14">
            <w:pPr>
              <w:rPr>
                <w:rFonts w:ascii="Calibri" w:hAnsi="Calibri" w:cs="Calibri"/>
                <w:sz w:val="18"/>
                <w:szCs w:val="18"/>
                <w:lang w:val="en-AU"/>
              </w:rPr>
            </w:pPr>
            <w:r w:rsidRPr="00C40A21">
              <w:rPr>
                <w:rFonts w:ascii="Calibri" w:hAnsi="Calibri" w:cs="Calibri"/>
                <w:sz w:val="18"/>
                <w:szCs w:val="18"/>
                <w:lang w:val="en-AU"/>
              </w:rPr>
              <w:t>Boolean</w:t>
            </w:r>
          </w:p>
        </w:tc>
        <w:tc>
          <w:tcPr>
            <w:tcW w:w="4986" w:type="dxa"/>
            <w:shd w:val="clear" w:color="auto" w:fill="auto"/>
          </w:tcPr>
          <w:p w14:paraId="207620C8"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 xml:space="preserve">Flag to active or deactivate FOSM-based parameter and (optionally) forecast uncertainty estimation. </w:t>
            </w:r>
          </w:p>
        </w:tc>
      </w:tr>
      <w:tr w:rsidR="003C0744" w14:paraId="16F234E9" w14:textId="77777777" w:rsidTr="0027129A">
        <w:trPr>
          <w:cantSplit/>
        </w:trPr>
        <w:tc>
          <w:tcPr>
            <w:tcW w:w="2775" w:type="dxa"/>
            <w:shd w:val="clear" w:color="auto" w:fill="auto"/>
          </w:tcPr>
          <w:p w14:paraId="62093F8E"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parcov()</w:t>
            </w:r>
          </w:p>
        </w:tc>
        <w:tc>
          <w:tcPr>
            <w:tcW w:w="1255" w:type="dxa"/>
            <w:shd w:val="clear" w:color="auto" w:fill="auto"/>
          </w:tcPr>
          <w:p w14:paraId="17D81C1B"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text</w:t>
            </w:r>
          </w:p>
        </w:tc>
        <w:tc>
          <w:tcPr>
            <w:tcW w:w="4986" w:type="dxa"/>
            <w:shd w:val="clear" w:color="auto" w:fill="auto"/>
          </w:tcPr>
          <w:p w14:paraId="58BAF267" w14:textId="37B54962"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 xml:space="preserve">Provide the name of a JCO, JCB, UNC or COV file from which the prior </w:t>
            </w:r>
            <w:r w:rsidR="00790B84">
              <w:rPr>
                <w:rFonts w:ascii="Calibri" w:hAnsi="Calibri" w:cs="Calibri"/>
                <w:sz w:val="18"/>
                <w:szCs w:val="18"/>
                <w:lang w:val="en-AU"/>
              </w:rPr>
              <w:t xml:space="preserve">parameter </w:t>
            </w:r>
            <w:r w:rsidRPr="00C40A21">
              <w:rPr>
                <w:rFonts w:ascii="Calibri" w:hAnsi="Calibri" w:cs="Calibri"/>
                <w:sz w:val="18"/>
                <w:szCs w:val="18"/>
                <w:lang w:val="en-AU"/>
              </w:rPr>
              <w:t>covariance matrix used in FOSM analysis is read.</w:t>
            </w:r>
          </w:p>
        </w:tc>
      </w:tr>
      <w:tr w:rsidR="000C28B4" w14:paraId="19C237B4" w14:textId="77777777" w:rsidTr="0027129A">
        <w:trPr>
          <w:cantSplit/>
        </w:trPr>
        <w:tc>
          <w:tcPr>
            <w:tcW w:w="2775" w:type="dxa"/>
            <w:shd w:val="clear" w:color="auto" w:fill="auto"/>
          </w:tcPr>
          <w:p w14:paraId="64E479CD" w14:textId="77777777" w:rsidR="000C28B4" w:rsidRPr="00C40A21" w:rsidRDefault="000C28B4" w:rsidP="00084E14">
            <w:pPr>
              <w:rPr>
                <w:rFonts w:ascii="Calibri" w:hAnsi="Calibri" w:cs="Calibri"/>
                <w:i/>
                <w:sz w:val="18"/>
                <w:szCs w:val="18"/>
                <w:lang w:val="en-AU"/>
              </w:rPr>
            </w:pPr>
            <w:r>
              <w:rPr>
                <w:rFonts w:ascii="Calibri" w:hAnsi="Calibri" w:cs="Calibri"/>
                <w:i/>
                <w:sz w:val="18"/>
                <w:szCs w:val="18"/>
                <w:lang w:val="en-AU"/>
              </w:rPr>
              <w:t>par_sigma_range(4</w:t>
            </w:r>
            <w:r w:rsidR="00B325A2">
              <w:rPr>
                <w:rFonts w:ascii="Calibri" w:hAnsi="Calibri" w:cs="Calibri"/>
                <w:i/>
                <w:sz w:val="18"/>
                <w:szCs w:val="18"/>
                <w:lang w:val="en-AU"/>
              </w:rPr>
              <w:t>.0</w:t>
            </w:r>
            <w:r>
              <w:rPr>
                <w:rFonts w:ascii="Calibri" w:hAnsi="Calibri" w:cs="Calibri"/>
                <w:i/>
                <w:sz w:val="18"/>
                <w:szCs w:val="18"/>
                <w:lang w:val="en-AU"/>
              </w:rPr>
              <w:t>)</w:t>
            </w:r>
          </w:p>
        </w:tc>
        <w:tc>
          <w:tcPr>
            <w:tcW w:w="1255" w:type="dxa"/>
            <w:shd w:val="clear" w:color="auto" w:fill="auto"/>
          </w:tcPr>
          <w:p w14:paraId="2C219F4A" w14:textId="77777777" w:rsidR="000C28B4" w:rsidRPr="00C40A21" w:rsidRDefault="00B325A2" w:rsidP="00084E14">
            <w:pPr>
              <w:rPr>
                <w:rFonts w:ascii="Calibri" w:hAnsi="Calibri" w:cs="Calibri"/>
                <w:sz w:val="18"/>
                <w:szCs w:val="18"/>
                <w:lang w:val="en-AU"/>
              </w:rPr>
            </w:pPr>
            <w:r>
              <w:rPr>
                <w:rFonts w:ascii="Calibri" w:hAnsi="Calibri" w:cs="Calibri"/>
                <w:sz w:val="18"/>
                <w:szCs w:val="18"/>
                <w:lang w:val="en-AU"/>
              </w:rPr>
              <w:t>real</w:t>
            </w:r>
          </w:p>
        </w:tc>
        <w:tc>
          <w:tcPr>
            <w:tcW w:w="4986" w:type="dxa"/>
            <w:shd w:val="clear" w:color="auto" w:fill="auto"/>
          </w:tcPr>
          <w:p w14:paraId="20E8B05A" w14:textId="77777777" w:rsidR="000C28B4" w:rsidRPr="00C40A21" w:rsidRDefault="00B325A2" w:rsidP="00084E14">
            <w:pPr>
              <w:rPr>
                <w:rFonts w:ascii="Calibri" w:hAnsi="Calibri" w:cs="Calibri"/>
                <w:sz w:val="18"/>
                <w:szCs w:val="18"/>
                <w:lang w:val="en-AU"/>
              </w:rPr>
            </w:pPr>
            <w:r>
              <w:rPr>
                <w:rFonts w:ascii="Calibri" w:hAnsi="Calibri" w:cs="Calibri"/>
                <w:sz w:val="18"/>
                <w:szCs w:val="18"/>
                <w:lang w:val="en-AU"/>
              </w:rPr>
              <w:t>The difference between a parameter’s upper and lower bounds expressed as standard deviations.</w:t>
            </w:r>
          </w:p>
        </w:tc>
      </w:tr>
      <w:tr w:rsidR="003C0744" w14:paraId="1F8A707D" w14:textId="77777777" w:rsidTr="0027129A">
        <w:trPr>
          <w:cantSplit/>
        </w:trPr>
        <w:tc>
          <w:tcPr>
            <w:tcW w:w="2775" w:type="dxa"/>
            <w:shd w:val="clear" w:color="auto" w:fill="auto"/>
          </w:tcPr>
          <w:p w14:paraId="4ADFA10C"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lastRenderedPageBreak/>
              <w:t>forecasts(..,..,..)</w:t>
            </w:r>
          </w:p>
        </w:tc>
        <w:tc>
          <w:tcPr>
            <w:tcW w:w="1255" w:type="dxa"/>
            <w:shd w:val="clear" w:color="auto" w:fill="auto"/>
          </w:tcPr>
          <w:p w14:paraId="00322D18"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series of text strings</w:t>
            </w:r>
          </w:p>
        </w:tc>
        <w:tc>
          <w:tcPr>
            <w:tcW w:w="4986" w:type="dxa"/>
            <w:shd w:val="clear" w:color="auto" w:fill="auto"/>
          </w:tcPr>
          <w:p w14:paraId="1FF89C21" w14:textId="7E873785"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Provide the names of one or</w:t>
            </w:r>
            <w:r w:rsidR="00EE22AD" w:rsidRPr="00C40A21">
              <w:rPr>
                <w:rFonts w:ascii="Calibri" w:hAnsi="Calibri" w:cs="Calibri"/>
                <w:sz w:val="18"/>
                <w:szCs w:val="18"/>
                <w:lang w:val="en-AU"/>
              </w:rPr>
              <w:t xml:space="preserve"> more</w:t>
            </w:r>
            <w:r w:rsidRPr="00C40A21">
              <w:rPr>
                <w:rFonts w:ascii="Calibri" w:hAnsi="Calibri" w:cs="Calibri"/>
                <w:sz w:val="18"/>
                <w:szCs w:val="18"/>
                <w:lang w:val="en-AU"/>
              </w:rPr>
              <w:t xml:space="preserve"> observations featured in the</w:t>
            </w:r>
            <w:r w:rsidR="00790B84">
              <w:rPr>
                <w:rFonts w:ascii="Calibri" w:hAnsi="Calibri" w:cs="Calibri"/>
                <w:sz w:val="18"/>
                <w:szCs w:val="18"/>
                <w:lang w:val="en-AU"/>
              </w:rPr>
              <w:t xml:space="preserve"> “observation data” section of the</w:t>
            </w:r>
            <w:r w:rsidRPr="00C40A21">
              <w:rPr>
                <w:rFonts w:ascii="Calibri" w:hAnsi="Calibri" w:cs="Calibri"/>
                <w:sz w:val="18"/>
                <w:szCs w:val="18"/>
                <w:lang w:val="en-AU"/>
              </w:rPr>
              <w:t xml:space="preserve"> PEST control file</w:t>
            </w:r>
            <w:r w:rsidR="00790B84">
              <w:rPr>
                <w:rFonts w:ascii="Calibri" w:hAnsi="Calibri" w:cs="Calibri"/>
                <w:sz w:val="18"/>
                <w:szCs w:val="18"/>
                <w:lang w:val="en-AU"/>
              </w:rPr>
              <w:t>;</w:t>
            </w:r>
            <w:r w:rsidRPr="00C40A21">
              <w:rPr>
                <w:rFonts w:ascii="Calibri" w:hAnsi="Calibri" w:cs="Calibri"/>
                <w:sz w:val="18"/>
                <w:szCs w:val="18"/>
                <w:lang w:val="en-AU"/>
              </w:rPr>
              <w:t xml:space="preserve"> </w:t>
            </w:r>
            <w:r w:rsidR="00790B84">
              <w:rPr>
                <w:rFonts w:ascii="Calibri" w:hAnsi="Calibri" w:cs="Calibri"/>
                <w:sz w:val="18"/>
                <w:szCs w:val="18"/>
                <w:lang w:val="en-AU"/>
              </w:rPr>
              <w:t>these</w:t>
            </w:r>
            <w:r w:rsidRPr="00C40A21">
              <w:rPr>
                <w:rFonts w:ascii="Calibri" w:hAnsi="Calibri" w:cs="Calibri"/>
                <w:sz w:val="18"/>
                <w:szCs w:val="18"/>
                <w:lang w:val="en-AU"/>
              </w:rPr>
              <w:t xml:space="preserve"> are treated as predictions in FOSM predictive uncertainty analysis.</w:t>
            </w:r>
          </w:p>
        </w:tc>
      </w:tr>
      <w:tr w:rsidR="003C0744" w14:paraId="4AC0238C" w14:textId="77777777" w:rsidTr="0027129A">
        <w:trPr>
          <w:cantSplit/>
        </w:trPr>
        <w:tc>
          <w:tcPr>
            <w:tcW w:w="2775" w:type="dxa"/>
            <w:shd w:val="clear" w:color="auto" w:fill="auto"/>
          </w:tcPr>
          <w:p w14:paraId="1D0A2CC0"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iteration_summary(true)</w:t>
            </w:r>
          </w:p>
        </w:tc>
        <w:tc>
          <w:tcPr>
            <w:tcW w:w="1255" w:type="dxa"/>
            <w:shd w:val="clear" w:color="auto" w:fill="auto"/>
          </w:tcPr>
          <w:p w14:paraId="2A638437" w14:textId="77777777" w:rsidR="003C0744" w:rsidRPr="00C40A21" w:rsidRDefault="00456E04" w:rsidP="005377B8">
            <w:pPr>
              <w:rPr>
                <w:rFonts w:ascii="Calibri" w:hAnsi="Calibri" w:cs="Calibri"/>
                <w:sz w:val="18"/>
                <w:szCs w:val="18"/>
              </w:rPr>
            </w:pPr>
            <w:r w:rsidRPr="00C40A21">
              <w:rPr>
                <w:rFonts w:ascii="Calibri" w:hAnsi="Calibri" w:cs="Calibri"/>
                <w:sz w:val="18"/>
                <w:szCs w:val="18"/>
              </w:rPr>
              <w:t>Boolean</w:t>
            </w:r>
          </w:p>
        </w:tc>
        <w:tc>
          <w:tcPr>
            <w:tcW w:w="4986" w:type="dxa"/>
            <w:shd w:val="clear" w:color="auto" w:fill="auto"/>
          </w:tcPr>
          <w:p w14:paraId="46D3E9E0" w14:textId="77777777" w:rsidR="003C0744" w:rsidRPr="00C40A21" w:rsidRDefault="003C0744" w:rsidP="005377B8">
            <w:pPr>
              <w:rPr>
                <w:rFonts w:ascii="Calibri" w:hAnsi="Calibri" w:cs="Calibri"/>
                <w:sz w:val="18"/>
                <w:szCs w:val="18"/>
                <w:lang w:val="en-AU"/>
              </w:rPr>
            </w:pPr>
            <w:r w:rsidRPr="00C40A21">
              <w:rPr>
                <w:rFonts w:ascii="Calibri" w:hAnsi="Calibri" w:cs="Calibri"/>
                <w:sz w:val="18"/>
                <w:szCs w:val="18"/>
              </w:rPr>
              <w:t xml:space="preserve">This flag activates or deactivates </w:t>
            </w:r>
            <w:r w:rsidR="00EE22AD" w:rsidRPr="00C40A21">
              <w:rPr>
                <w:rFonts w:ascii="Calibri" w:hAnsi="Calibri" w:cs="Calibri"/>
                <w:sz w:val="18"/>
                <w:szCs w:val="18"/>
              </w:rPr>
              <w:t xml:space="preserve">the </w:t>
            </w:r>
            <w:r w:rsidRPr="00C40A21">
              <w:rPr>
                <w:rFonts w:ascii="Calibri" w:hAnsi="Calibri" w:cs="Calibri"/>
                <w:sz w:val="18"/>
                <w:szCs w:val="18"/>
              </w:rPr>
              <w:t>writing</w:t>
            </w:r>
            <w:r w:rsidR="00EE22AD" w:rsidRPr="00C40A21">
              <w:rPr>
                <w:rFonts w:ascii="Calibri" w:hAnsi="Calibri" w:cs="Calibri"/>
                <w:sz w:val="18"/>
                <w:szCs w:val="18"/>
              </w:rPr>
              <w:t xml:space="preserve"> of</w:t>
            </w:r>
            <w:r w:rsidRPr="00C40A21">
              <w:rPr>
                <w:rFonts w:ascii="Calibri" w:hAnsi="Calibri" w:cs="Calibri"/>
                <w:sz w:val="18"/>
                <w:szCs w:val="18"/>
              </w:rPr>
              <w:t xml:space="preserve"> CSV files summarizing parameters (</w:t>
            </w:r>
            <w:r w:rsidRPr="00C40A21">
              <w:rPr>
                <w:rFonts w:ascii="Calibri" w:hAnsi="Calibri" w:cs="Calibri"/>
                <w:i/>
                <w:sz w:val="18"/>
                <w:szCs w:val="18"/>
              </w:rPr>
              <w:t>case.ipar</w:t>
            </w:r>
            <w:r w:rsidRPr="00C40A21">
              <w:rPr>
                <w:rFonts w:ascii="Calibri" w:hAnsi="Calibri" w:cs="Calibri"/>
                <w:sz w:val="18"/>
                <w:szCs w:val="18"/>
              </w:rPr>
              <w:t>), objective functions (</w:t>
            </w:r>
            <w:r w:rsidRPr="00C40A21">
              <w:rPr>
                <w:rFonts w:ascii="Calibri" w:hAnsi="Calibri" w:cs="Calibri"/>
                <w:i/>
                <w:sz w:val="18"/>
                <w:szCs w:val="18"/>
              </w:rPr>
              <w:t>case.iobj</w:t>
            </w:r>
            <w:r w:rsidRPr="00C40A21">
              <w:rPr>
                <w:rFonts w:ascii="Calibri" w:hAnsi="Calibri" w:cs="Calibri"/>
                <w:sz w:val="18"/>
                <w:szCs w:val="18"/>
              </w:rPr>
              <w:t>), sensitivities (</w:t>
            </w:r>
            <w:r w:rsidRPr="00C40A21">
              <w:rPr>
                <w:rFonts w:ascii="Calibri" w:hAnsi="Calibri" w:cs="Calibri"/>
                <w:i/>
                <w:sz w:val="18"/>
                <w:szCs w:val="18"/>
              </w:rPr>
              <w:t>case.isen</w:t>
            </w:r>
            <w:r w:rsidRPr="00C40A21">
              <w:rPr>
                <w:rFonts w:ascii="Calibri" w:hAnsi="Calibri" w:cs="Calibri"/>
                <w:sz w:val="18"/>
                <w:szCs w:val="18"/>
              </w:rPr>
              <w:t xml:space="preserve">), </w:t>
            </w:r>
            <w:r w:rsidR="00EE22AD" w:rsidRPr="00C40A21">
              <w:rPr>
                <w:rFonts w:ascii="Calibri" w:hAnsi="Calibri" w:cs="Calibri"/>
                <w:sz w:val="18"/>
                <w:szCs w:val="18"/>
              </w:rPr>
              <w:t xml:space="preserve">trial parameter </w:t>
            </w:r>
            <w:r w:rsidRPr="00C40A21">
              <w:rPr>
                <w:rFonts w:ascii="Calibri" w:hAnsi="Calibri" w:cs="Calibri"/>
                <w:sz w:val="18"/>
                <w:szCs w:val="18"/>
              </w:rPr>
              <w:t>upgrade</w:t>
            </w:r>
            <w:r w:rsidR="00EE22AD" w:rsidRPr="00C40A21">
              <w:rPr>
                <w:rFonts w:ascii="Calibri" w:hAnsi="Calibri" w:cs="Calibri"/>
                <w:sz w:val="18"/>
                <w:szCs w:val="18"/>
              </w:rPr>
              <w:t>s</w:t>
            </w:r>
            <w:r w:rsidRPr="00C40A21">
              <w:rPr>
                <w:rFonts w:ascii="Calibri" w:hAnsi="Calibri" w:cs="Calibri"/>
                <w:sz w:val="18"/>
                <w:szCs w:val="18"/>
              </w:rPr>
              <w:t xml:space="preserve"> (</w:t>
            </w:r>
            <w:r w:rsidRPr="00C40A21">
              <w:rPr>
                <w:rFonts w:ascii="Calibri" w:hAnsi="Calibri" w:cs="Calibri"/>
                <w:i/>
                <w:sz w:val="18"/>
                <w:szCs w:val="18"/>
              </w:rPr>
              <w:t>case.upg.csv</w:t>
            </w:r>
            <w:r w:rsidRPr="00C40A21">
              <w:rPr>
                <w:rFonts w:ascii="Calibri" w:hAnsi="Calibri" w:cs="Calibri"/>
                <w:sz w:val="18"/>
                <w:szCs w:val="18"/>
              </w:rPr>
              <w:t>) and parameter-to-run</w:t>
            </w:r>
            <w:r w:rsidR="00AA27C2">
              <w:rPr>
                <w:rFonts w:ascii="Calibri" w:hAnsi="Calibri" w:cs="Calibri"/>
                <w:sz w:val="18"/>
                <w:szCs w:val="18"/>
              </w:rPr>
              <w:t>-</w:t>
            </w:r>
            <w:r w:rsidRPr="00C40A21">
              <w:rPr>
                <w:rFonts w:ascii="Calibri" w:hAnsi="Calibri" w:cs="Calibri"/>
                <w:sz w:val="18"/>
                <w:szCs w:val="18"/>
              </w:rPr>
              <w:t>id mapping (</w:t>
            </w:r>
            <w:r w:rsidRPr="00C40A21">
              <w:rPr>
                <w:rFonts w:ascii="Calibri" w:hAnsi="Calibri" w:cs="Calibri"/>
                <w:i/>
                <w:sz w:val="18"/>
                <w:szCs w:val="18"/>
              </w:rPr>
              <w:t>case.rid</w:t>
            </w:r>
            <w:r w:rsidRPr="00C40A21">
              <w:rPr>
                <w:rFonts w:ascii="Calibri" w:hAnsi="Calibri" w:cs="Calibri"/>
                <w:sz w:val="18"/>
                <w:szCs w:val="18"/>
              </w:rPr>
              <w:t>).</w:t>
            </w:r>
          </w:p>
        </w:tc>
      </w:tr>
      <w:tr w:rsidR="00A356D5" w14:paraId="6620B9CD" w14:textId="77777777" w:rsidTr="0027129A">
        <w:trPr>
          <w:cantSplit/>
        </w:trPr>
        <w:tc>
          <w:tcPr>
            <w:tcW w:w="2775" w:type="dxa"/>
            <w:shd w:val="clear" w:color="auto" w:fill="auto"/>
          </w:tcPr>
          <w:p w14:paraId="48207E49" w14:textId="77777777" w:rsidR="00A356D5" w:rsidRPr="00C40A21" w:rsidRDefault="00A356D5" w:rsidP="00084E14">
            <w:pPr>
              <w:rPr>
                <w:rFonts w:ascii="Calibri" w:hAnsi="Calibri" w:cs="Calibri"/>
                <w:i/>
                <w:sz w:val="18"/>
                <w:szCs w:val="18"/>
                <w:lang w:val="en-AU"/>
              </w:rPr>
            </w:pPr>
            <w:r w:rsidRPr="00C40A21">
              <w:rPr>
                <w:rFonts w:ascii="Calibri" w:hAnsi="Calibri" w:cs="Calibri"/>
                <w:i/>
                <w:sz w:val="18"/>
                <w:szCs w:val="18"/>
                <w:lang w:val="en-AU"/>
              </w:rPr>
              <w:t>der_forgive(true)</w:t>
            </w:r>
          </w:p>
        </w:tc>
        <w:tc>
          <w:tcPr>
            <w:tcW w:w="1255" w:type="dxa"/>
            <w:shd w:val="clear" w:color="auto" w:fill="auto"/>
          </w:tcPr>
          <w:p w14:paraId="21999ADA" w14:textId="77777777" w:rsidR="00A356D5" w:rsidRPr="00C40A21" w:rsidRDefault="00456E04" w:rsidP="00084E14">
            <w:pPr>
              <w:rPr>
                <w:rFonts w:ascii="Calibri" w:hAnsi="Calibri" w:cs="Calibri"/>
                <w:sz w:val="18"/>
                <w:szCs w:val="18"/>
                <w:lang w:val="en-AU"/>
              </w:rPr>
            </w:pPr>
            <w:r w:rsidRPr="00C40A21">
              <w:rPr>
                <w:rFonts w:ascii="Calibri" w:hAnsi="Calibri" w:cs="Calibri"/>
                <w:sz w:val="18"/>
                <w:szCs w:val="18"/>
                <w:lang w:val="en-AU"/>
              </w:rPr>
              <w:t>Boolean</w:t>
            </w:r>
          </w:p>
        </w:tc>
        <w:tc>
          <w:tcPr>
            <w:tcW w:w="4986" w:type="dxa"/>
            <w:shd w:val="clear" w:color="auto" w:fill="auto"/>
          </w:tcPr>
          <w:p w14:paraId="1CD658FE" w14:textId="6ECA3ABF" w:rsidR="00A356D5" w:rsidRPr="00C40A21" w:rsidRDefault="00A356D5" w:rsidP="00084E14">
            <w:pPr>
              <w:rPr>
                <w:rFonts w:ascii="Calibri" w:hAnsi="Calibri" w:cs="Calibri"/>
                <w:sz w:val="18"/>
                <w:szCs w:val="18"/>
                <w:lang w:val="en-AU"/>
              </w:rPr>
            </w:pPr>
            <w:r w:rsidRPr="00C40A21">
              <w:rPr>
                <w:rFonts w:ascii="Calibri" w:hAnsi="Calibri" w:cs="Calibri"/>
                <w:sz w:val="18"/>
                <w:szCs w:val="18"/>
                <w:lang w:val="en-AU"/>
              </w:rPr>
              <w:t xml:space="preserve">If set to </w:t>
            </w:r>
            <w:r w:rsidRPr="00C40A21">
              <w:rPr>
                <w:rFonts w:ascii="Calibri" w:hAnsi="Calibri" w:cs="Calibri"/>
                <w:i/>
                <w:sz w:val="18"/>
                <w:szCs w:val="18"/>
                <w:lang w:val="en-AU"/>
              </w:rPr>
              <w:t>true</w:t>
            </w:r>
            <w:r w:rsidRPr="00C40A21">
              <w:rPr>
                <w:rFonts w:ascii="Calibri" w:hAnsi="Calibri" w:cs="Calibri"/>
                <w:sz w:val="18"/>
                <w:szCs w:val="18"/>
                <w:lang w:val="en-AU"/>
              </w:rPr>
              <w:t>, then if model run failure occurs when calculating finite-difference derivatives with respect to a certain parameter,</w:t>
            </w:r>
            <w:r w:rsidR="00790B84">
              <w:rPr>
                <w:rFonts w:ascii="Calibri" w:hAnsi="Calibri" w:cs="Calibri"/>
                <w:sz w:val="18"/>
                <w:szCs w:val="18"/>
                <w:lang w:val="en-AU"/>
              </w:rPr>
              <w:t xml:space="preserve"> that parameter is frozen at its current value for the remainder of the iteration. </w:t>
            </w:r>
            <w:r w:rsidRPr="00C40A21">
              <w:rPr>
                <w:rFonts w:ascii="Calibri" w:hAnsi="Calibri" w:cs="Calibri"/>
                <w:sz w:val="18"/>
                <w:szCs w:val="18"/>
                <w:lang w:val="en-AU"/>
              </w:rPr>
              <w:t xml:space="preserve">If set to </w:t>
            </w:r>
            <w:r w:rsidRPr="00C40A21">
              <w:rPr>
                <w:rFonts w:ascii="Calibri" w:hAnsi="Calibri" w:cs="Calibri"/>
                <w:i/>
                <w:sz w:val="18"/>
                <w:szCs w:val="18"/>
                <w:lang w:val="en-AU"/>
              </w:rPr>
              <w:t>false</w:t>
            </w:r>
            <w:r w:rsidR="00253C90">
              <w:rPr>
                <w:rFonts w:ascii="Calibri" w:hAnsi="Calibri" w:cs="Calibri"/>
                <w:sz w:val="18"/>
                <w:szCs w:val="18"/>
                <w:lang w:val="en-AU"/>
              </w:rPr>
              <w:t>,</w:t>
            </w:r>
            <w:r w:rsidRPr="00C40A21">
              <w:rPr>
                <w:rFonts w:ascii="Calibri" w:hAnsi="Calibri" w:cs="Calibri"/>
                <w:sz w:val="18"/>
                <w:szCs w:val="18"/>
                <w:lang w:val="en-AU"/>
              </w:rPr>
              <w:t xml:space="preserve"> PESTPP </w:t>
            </w:r>
            <w:r w:rsidR="00253C90">
              <w:rPr>
                <w:rFonts w:ascii="Calibri" w:hAnsi="Calibri" w:cs="Calibri"/>
                <w:sz w:val="18"/>
                <w:szCs w:val="18"/>
                <w:lang w:val="en-AU"/>
              </w:rPr>
              <w:t xml:space="preserve">terminates </w:t>
            </w:r>
            <w:r w:rsidRPr="00C40A21">
              <w:rPr>
                <w:rFonts w:ascii="Calibri" w:hAnsi="Calibri" w:cs="Calibri"/>
                <w:sz w:val="18"/>
                <w:szCs w:val="18"/>
                <w:lang w:val="en-AU"/>
              </w:rPr>
              <w:t>execution with an appropriate message</w:t>
            </w:r>
            <w:r w:rsidR="00253C90">
              <w:rPr>
                <w:rFonts w:ascii="Calibri" w:hAnsi="Calibri" w:cs="Calibri"/>
                <w:sz w:val="18"/>
                <w:szCs w:val="18"/>
                <w:lang w:val="en-AU"/>
              </w:rPr>
              <w:t xml:space="preserve"> if this occurs</w:t>
            </w:r>
            <w:r w:rsidRPr="00C40A21">
              <w:rPr>
                <w:rFonts w:ascii="Calibri" w:hAnsi="Calibri" w:cs="Calibri"/>
                <w:sz w:val="18"/>
                <w:szCs w:val="18"/>
                <w:lang w:val="en-AU"/>
              </w:rPr>
              <w:t>.</w:t>
            </w:r>
          </w:p>
        </w:tc>
      </w:tr>
      <w:tr w:rsidR="003C0744" w14:paraId="5841F6DA" w14:textId="77777777" w:rsidTr="0027129A">
        <w:trPr>
          <w:cantSplit/>
        </w:trPr>
        <w:tc>
          <w:tcPr>
            <w:tcW w:w="2775" w:type="dxa"/>
            <w:shd w:val="clear" w:color="auto" w:fill="auto"/>
          </w:tcPr>
          <w:p w14:paraId="1084C9CA"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global_opt(de)</w:t>
            </w:r>
          </w:p>
        </w:tc>
        <w:tc>
          <w:tcPr>
            <w:tcW w:w="1255" w:type="dxa"/>
            <w:shd w:val="clear" w:color="auto" w:fill="auto"/>
          </w:tcPr>
          <w:p w14:paraId="513DF577"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text</w:t>
            </w:r>
          </w:p>
        </w:tc>
        <w:tc>
          <w:tcPr>
            <w:tcW w:w="4986" w:type="dxa"/>
            <w:shd w:val="clear" w:color="auto" w:fill="auto"/>
          </w:tcPr>
          <w:p w14:paraId="50FEC114"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Turn on differential evolution optimization. The only permitted argument is “de”.</w:t>
            </w:r>
          </w:p>
        </w:tc>
      </w:tr>
      <w:tr w:rsidR="003C0744" w14:paraId="535E614D" w14:textId="77777777" w:rsidTr="0027129A">
        <w:trPr>
          <w:cantSplit/>
        </w:trPr>
        <w:tc>
          <w:tcPr>
            <w:tcW w:w="2775" w:type="dxa"/>
            <w:shd w:val="clear" w:color="auto" w:fill="auto"/>
          </w:tcPr>
          <w:p w14:paraId="75A7FA2F"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de_pop_size(40)</w:t>
            </w:r>
          </w:p>
        </w:tc>
        <w:tc>
          <w:tcPr>
            <w:tcW w:w="1255" w:type="dxa"/>
            <w:shd w:val="clear" w:color="auto" w:fill="auto"/>
          </w:tcPr>
          <w:p w14:paraId="4835D9FB"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integer</w:t>
            </w:r>
          </w:p>
        </w:tc>
        <w:tc>
          <w:tcPr>
            <w:tcW w:w="4986" w:type="dxa"/>
            <w:shd w:val="clear" w:color="auto" w:fill="auto"/>
          </w:tcPr>
          <w:p w14:paraId="54F8443B"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The differential evolution population size. This must be at least 4. Suggested values are 40 or the number of parameters undergoing optimi</w:t>
            </w:r>
            <w:r w:rsidR="00253C90">
              <w:rPr>
                <w:rFonts w:ascii="Calibri" w:hAnsi="Calibri" w:cs="Calibri"/>
                <w:sz w:val="18"/>
                <w:szCs w:val="18"/>
                <w:lang w:val="en-AU"/>
              </w:rPr>
              <w:t>z</w:t>
            </w:r>
            <w:r w:rsidRPr="00C40A21">
              <w:rPr>
                <w:rFonts w:ascii="Calibri" w:hAnsi="Calibri" w:cs="Calibri"/>
                <w:sz w:val="18"/>
                <w:szCs w:val="18"/>
                <w:lang w:val="en-AU"/>
              </w:rPr>
              <w:t>ation, whichever is highest.</w:t>
            </w:r>
          </w:p>
        </w:tc>
      </w:tr>
      <w:tr w:rsidR="003C0744" w14:paraId="2797904B" w14:textId="77777777" w:rsidTr="0027129A">
        <w:trPr>
          <w:cantSplit/>
        </w:trPr>
        <w:tc>
          <w:tcPr>
            <w:tcW w:w="2775" w:type="dxa"/>
            <w:shd w:val="clear" w:color="auto" w:fill="auto"/>
          </w:tcPr>
          <w:p w14:paraId="66C7A6F4"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de_max_gen(100)</w:t>
            </w:r>
          </w:p>
        </w:tc>
        <w:tc>
          <w:tcPr>
            <w:tcW w:w="1255" w:type="dxa"/>
            <w:shd w:val="clear" w:color="auto" w:fill="auto"/>
          </w:tcPr>
          <w:p w14:paraId="145CD2A2"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integer</w:t>
            </w:r>
          </w:p>
        </w:tc>
        <w:tc>
          <w:tcPr>
            <w:tcW w:w="4986" w:type="dxa"/>
            <w:shd w:val="clear" w:color="auto" w:fill="auto"/>
          </w:tcPr>
          <w:p w14:paraId="48094B38"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At the time of writing, this is the only available DE termination criterion. This is the number of iterations of DE optimi</w:t>
            </w:r>
            <w:r w:rsidR="00253C90">
              <w:rPr>
                <w:rFonts w:ascii="Calibri" w:hAnsi="Calibri" w:cs="Calibri"/>
                <w:sz w:val="18"/>
                <w:szCs w:val="18"/>
                <w:lang w:val="en-AU"/>
              </w:rPr>
              <w:t>z</w:t>
            </w:r>
            <w:r w:rsidRPr="00C40A21">
              <w:rPr>
                <w:rFonts w:ascii="Calibri" w:hAnsi="Calibri" w:cs="Calibri"/>
                <w:sz w:val="18"/>
                <w:szCs w:val="18"/>
                <w:lang w:val="en-AU"/>
              </w:rPr>
              <w:t>ation that is undertaken</w:t>
            </w:r>
            <w:r w:rsidR="00253C90">
              <w:rPr>
                <w:rFonts w:ascii="Calibri" w:hAnsi="Calibri" w:cs="Calibri"/>
                <w:sz w:val="18"/>
                <w:szCs w:val="18"/>
                <w:lang w:val="en-AU"/>
              </w:rPr>
              <w:t xml:space="preserve"> by PESTPP</w:t>
            </w:r>
            <w:r w:rsidRPr="00C40A21">
              <w:rPr>
                <w:rFonts w:ascii="Calibri" w:hAnsi="Calibri" w:cs="Calibri"/>
                <w:sz w:val="18"/>
                <w:szCs w:val="18"/>
                <w:lang w:val="en-AU"/>
              </w:rPr>
              <w:t>.</w:t>
            </w:r>
          </w:p>
        </w:tc>
      </w:tr>
      <w:tr w:rsidR="003C0744" w14:paraId="25F5F23D" w14:textId="77777777" w:rsidTr="0027129A">
        <w:trPr>
          <w:cantSplit/>
        </w:trPr>
        <w:tc>
          <w:tcPr>
            <w:tcW w:w="2775" w:type="dxa"/>
            <w:shd w:val="clear" w:color="auto" w:fill="auto"/>
          </w:tcPr>
          <w:p w14:paraId="7C8744C4"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de_dither_f(true)</w:t>
            </w:r>
          </w:p>
        </w:tc>
        <w:tc>
          <w:tcPr>
            <w:tcW w:w="1255" w:type="dxa"/>
            <w:shd w:val="clear" w:color="auto" w:fill="auto"/>
          </w:tcPr>
          <w:p w14:paraId="6C6603E5" w14:textId="77777777" w:rsidR="003C0744" w:rsidRPr="00C40A21" w:rsidRDefault="00456E04" w:rsidP="00084E14">
            <w:pPr>
              <w:rPr>
                <w:rFonts w:ascii="Calibri" w:hAnsi="Calibri" w:cs="Calibri"/>
                <w:sz w:val="18"/>
                <w:szCs w:val="18"/>
                <w:lang w:val="en-AU"/>
              </w:rPr>
            </w:pPr>
            <w:r w:rsidRPr="00C40A21">
              <w:rPr>
                <w:rFonts w:ascii="Calibri" w:hAnsi="Calibri" w:cs="Calibri"/>
                <w:sz w:val="18"/>
                <w:szCs w:val="18"/>
                <w:lang w:val="en-AU"/>
              </w:rPr>
              <w:t>Boolean</w:t>
            </w:r>
          </w:p>
        </w:tc>
        <w:tc>
          <w:tcPr>
            <w:tcW w:w="4986" w:type="dxa"/>
            <w:shd w:val="clear" w:color="auto" w:fill="auto"/>
          </w:tcPr>
          <w:p w14:paraId="20B0493A" w14:textId="5F3CB70F"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 xml:space="preserve">This switch toggles dithering applied to </w:t>
            </w:r>
            <w:r w:rsidRPr="00C40A21">
              <w:rPr>
                <w:rFonts w:ascii="Calibri" w:hAnsi="Calibri" w:cs="Calibri"/>
                <w:i/>
                <w:sz w:val="18"/>
                <w:szCs w:val="18"/>
                <w:lang w:val="en-AU"/>
              </w:rPr>
              <w:t>F</w:t>
            </w:r>
            <w:r w:rsidRPr="00C40A21">
              <w:rPr>
                <w:rFonts w:ascii="Calibri" w:hAnsi="Calibri" w:cs="Calibri"/>
                <w:sz w:val="18"/>
                <w:szCs w:val="18"/>
                <w:lang w:val="en-AU"/>
              </w:rPr>
              <w:t xml:space="preserve"> of equation 6.</w:t>
            </w:r>
            <w:r w:rsidR="00F36CD9" w:rsidRPr="00C40A21">
              <w:rPr>
                <w:rFonts w:ascii="Calibri" w:hAnsi="Calibri" w:cs="Calibri"/>
                <w:sz w:val="18"/>
                <w:szCs w:val="18"/>
                <w:lang w:val="en-AU"/>
              </w:rPr>
              <w:t>19</w:t>
            </w:r>
            <w:r w:rsidRPr="00C40A21">
              <w:rPr>
                <w:rFonts w:ascii="Calibri" w:hAnsi="Calibri" w:cs="Calibri"/>
                <w:sz w:val="18"/>
                <w:szCs w:val="18"/>
                <w:lang w:val="en-AU"/>
              </w:rPr>
              <w:t xml:space="preserve">. </w:t>
            </w:r>
            <w:r w:rsidR="0015000D" w:rsidRPr="00C40A21">
              <w:rPr>
                <w:rFonts w:ascii="Calibri" w:hAnsi="Calibri" w:cs="Calibri"/>
                <w:sz w:val="18"/>
                <w:szCs w:val="18"/>
                <w:lang w:val="en-AU"/>
              </w:rPr>
              <w:t xml:space="preserve"> </w:t>
            </w:r>
          </w:p>
        </w:tc>
      </w:tr>
      <w:tr w:rsidR="003C0744" w14:paraId="2770E4CD" w14:textId="77777777" w:rsidTr="0027129A">
        <w:trPr>
          <w:cantSplit/>
        </w:trPr>
        <w:tc>
          <w:tcPr>
            <w:tcW w:w="2775" w:type="dxa"/>
            <w:shd w:val="clear" w:color="auto" w:fill="auto"/>
          </w:tcPr>
          <w:p w14:paraId="675AE287"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de_f(0.8)</w:t>
            </w:r>
          </w:p>
        </w:tc>
        <w:tc>
          <w:tcPr>
            <w:tcW w:w="1255" w:type="dxa"/>
            <w:shd w:val="clear" w:color="auto" w:fill="auto"/>
          </w:tcPr>
          <w:p w14:paraId="24B1431D"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real</w:t>
            </w:r>
          </w:p>
        </w:tc>
        <w:tc>
          <w:tcPr>
            <w:tcW w:w="4986" w:type="dxa"/>
            <w:shd w:val="clear" w:color="auto" w:fill="auto"/>
          </w:tcPr>
          <w:p w14:paraId="3F6882DB"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 xml:space="preserve">The value of </w:t>
            </w:r>
            <w:r w:rsidRPr="00C40A21">
              <w:rPr>
                <w:rFonts w:ascii="Calibri" w:hAnsi="Calibri" w:cs="Calibri"/>
                <w:i/>
                <w:sz w:val="18"/>
                <w:szCs w:val="18"/>
                <w:lang w:val="en-AU"/>
              </w:rPr>
              <w:t>F</w:t>
            </w:r>
            <w:r w:rsidRPr="00C40A21">
              <w:rPr>
                <w:rFonts w:ascii="Calibri" w:hAnsi="Calibri" w:cs="Calibri"/>
                <w:sz w:val="18"/>
                <w:szCs w:val="18"/>
                <w:lang w:val="en-AU"/>
              </w:rPr>
              <w:t xml:space="preserve"> of equation </w:t>
            </w:r>
            <w:r w:rsidR="00F36CD9" w:rsidRPr="00C40A21">
              <w:rPr>
                <w:rFonts w:ascii="Calibri" w:hAnsi="Calibri" w:cs="Calibri"/>
                <w:sz w:val="18"/>
                <w:szCs w:val="18"/>
                <w:lang w:val="en-AU"/>
              </w:rPr>
              <w:t>6.19</w:t>
            </w:r>
            <w:r w:rsidRPr="00C40A21">
              <w:rPr>
                <w:rFonts w:ascii="Calibri" w:hAnsi="Calibri" w:cs="Calibri"/>
                <w:sz w:val="18"/>
                <w:szCs w:val="18"/>
                <w:lang w:val="en-AU"/>
              </w:rPr>
              <w:t>.</w:t>
            </w:r>
          </w:p>
        </w:tc>
      </w:tr>
      <w:tr w:rsidR="003C0744" w14:paraId="7A84E604" w14:textId="77777777" w:rsidTr="0027129A">
        <w:trPr>
          <w:cantSplit/>
        </w:trPr>
        <w:tc>
          <w:tcPr>
            <w:tcW w:w="2775" w:type="dxa"/>
            <w:shd w:val="clear" w:color="auto" w:fill="auto"/>
          </w:tcPr>
          <w:p w14:paraId="31064CC3"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de_cr(0.9)</w:t>
            </w:r>
          </w:p>
        </w:tc>
        <w:tc>
          <w:tcPr>
            <w:tcW w:w="1255" w:type="dxa"/>
            <w:shd w:val="clear" w:color="auto" w:fill="auto"/>
          </w:tcPr>
          <w:p w14:paraId="59BBA8D5"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real</w:t>
            </w:r>
          </w:p>
        </w:tc>
        <w:tc>
          <w:tcPr>
            <w:tcW w:w="4986" w:type="dxa"/>
            <w:shd w:val="clear" w:color="auto" w:fill="auto"/>
          </w:tcPr>
          <w:p w14:paraId="0F48E4F9"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The value of the DE crossover constant.</w:t>
            </w:r>
          </w:p>
        </w:tc>
      </w:tr>
    </w:tbl>
    <w:p w14:paraId="5779252F" w14:textId="77777777" w:rsidR="001B60B9" w:rsidRDefault="00601685" w:rsidP="00601685">
      <w:pPr>
        <w:pStyle w:val="Caption"/>
        <w:rPr>
          <w:lang w:val="en-AU"/>
        </w:rPr>
      </w:pPr>
      <w:r>
        <w:rPr>
          <w:lang w:val="en-AU"/>
        </w:rPr>
        <w:t>Table 6.</w:t>
      </w:r>
      <w:r w:rsidR="00486121">
        <w:rPr>
          <w:lang w:val="en-AU"/>
        </w:rPr>
        <w:t>3</w:t>
      </w:r>
      <w:r>
        <w:rPr>
          <w:lang w:val="en-AU"/>
        </w:rPr>
        <w:t xml:space="preserve"> PESTPP control variables. </w:t>
      </w:r>
      <w:r w:rsidR="00486121">
        <w:rPr>
          <w:lang w:val="en-AU"/>
        </w:rPr>
        <w:t>Variables which control p</w:t>
      </w:r>
      <w:r>
        <w:rPr>
          <w:lang w:val="en-AU"/>
        </w:rPr>
        <w:t>arallel run management can be supplied in addition to these. See section 5.3.6.</w:t>
      </w:r>
    </w:p>
    <w:p w14:paraId="5D944E1F" w14:textId="77777777" w:rsidR="00DF2F54" w:rsidRDefault="00DF2F54" w:rsidP="00DF2F54">
      <w:pPr>
        <w:rPr>
          <w:lang w:val="en-AU"/>
        </w:rPr>
        <w:sectPr w:rsidR="00DF2F54" w:rsidSect="00EF7F08">
          <w:headerReference w:type="default" r:id="rId31"/>
          <w:endnotePr>
            <w:numFmt w:val="decimal"/>
          </w:endnotePr>
          <w:pgSz w:w="11906" w:h="16838" w:code="9"/>
          <w:pgMar w:top="1440" w:right="1440" w:bottom="1440" w:left="1440" w:header="1296" w:footer="864" w:gutter="0"/>
          <w:cols w:space="720"/>
          <w:noEndnote/>
        </w:sectPr>
      </w:pPr>
    </w:p>
    <w:p w14:paraId="1D85D122" w14:textId="5055A973" w:rsidR="00DF2F54" w:rsidRDefault="00DF2F54" w:rsidP="00DF2F54">
      <w:pPr>
        <w:pStyle w:val="Heading1"/>
      </w:pPr>
      <w:bookmarkStart w:id="2021" w:name="_Toc520535266"/>
      <w:r>
        <w:lastRenderedPageBreak/>
        <w:t>7. PESTPP</w:t>
      </w:r>
      <w:r w:rsidR="00790B84">
        <w:t>-</w:t>
      </w:r>
      <w:r>
        <w:t>GSA</w:t>
      </w:r>
      <w:bookmarkEnd w:id="2021"/>
    </w:p>
    <w:p w14:paraId="31B4BEF9" w14:textId="77777777" w:rsidR="001F0DBB" w:rsidRDefault="001F0DBB" w:rsidP="001F0DBB">
      <w:pPr>
        <w:pStyle w:val="Heading2"/>
      </w:pPr>
      <w:bookmarkStart w:id="2022" w:name="_Toc520535267"/>
      <w:r>
        <w:t>7.1 Introduction</w:t>
      </w:r>
      <w:bookmarkEnd w:id="2022"/>
    </w:p>
    <w:p w14:paraId="7E0F2414" w14:textId="77777777" w:rsidR="00835874" w:rsidRPr="00835874" w:rsidRDefault="00835874" w:rsidP="00835874">
      <w:pPr>
        <w:pStyle w:val="Heading3"/>
      </w:pPr>
      <w:bookmarkStart w:id="2023" w:name="_Toc520535268"/>
      <w:r>
        <w:t>7.1.1 General</w:t>
      </w:r>
      <w:bookmarkEnd w:id="2023"/>
    </w:p>
    <w:p w14:paraId="25E81A5D" w14:textId="3951B1EF" w:rsidR="00535FAE" w:rsidRDefault="00835874" w:rsidP="00535FAE">
      <w:r>
        <w:t>The purpose of g</w:t>
      </w:r>
      <w:r w:rsidR="001F0DBB">
        <w:t>lobal sensitivity analysis</w:t>
      </w:r>
      <w:r w:rsidR="00535FAE">
        <w:t xml:space="preserve"> (GSA)</w:t>
      </w:r>
      <w:r w:rsidR="001F0DBB">
        <w:t xml:space="preserve"> </w:t>
      </w:r>
      <w:r>
        <w:t>is</w:t>
      </w:r>
      <w:r w:rsidR="001F0DBB">
        <w:t xml:space="preserve"> to characterize how model parameters affect model outputs</w:t>
      </w:r>
      <w:r w:rsidR="00790B84">
        <w:t xml:space="preserve"> (or a function of model outputs such as an objective function)</w:t>
      </w:r>
      <w:r w:rsidR="001F0DBB">
        <w:t xml:space="preserve"> over a wide range of acceptable parameter values. </w:t>
      </w:r>
      <w:r w:rsidR="001A2A2E">
        <w:t xml:space="preserve">In doing this, it </w:t>
      </w:r>
      <w:r w:rsidR="001F0DBB">
        <w:t>strive</w:t>
      </w:r>
      <w:r w:rsidR="001A2A2E">
        <w:t>s</w:t>
      </w:r>
      <w:r w:rsidR="001F0DBB">
        <w:t xml:space="preserve"> </w:t>
      </w:r>
      <w:r w:rsidR="0055774F">
        <w:t>for greater robustness</w:t>
      </w:r>
      <w:r w:rsidR="001A2A2E">
        <w:t>,</w:t>
      </w:r>
      <w:r w:rsidR="0055774F">
        <w:t xml:space="preserve"> and </w:t>
      </w:r>
      <w:r w:rsidR="005800C8">
        <w:t xml:space="preserve">for the provision of </w:t>
      </w:r>
      <w:r w:rsidR="00535FAE">
        <w:t>more information,</w:t>
      </w:r>
      <w:r w:rsidR="001F0DBB">
        <w:t xml:space="preserve"> than local sensitivity analysis</w:t>
      </w:r>
      <w:r w:rsidR="005800C8">
        <w:t xml:space="preserve"> based on partial derivatives of model outputs with respect to model parameters</w:t>
      </w:r>
      <w:r w:rsidR="00535FAE">
        <w:t xml:space="preserve">. </w:t>
      </w:r>
      <w:r w:rsidR="005800C8">
        <w:t>Because</w:t>
      </w:r>
      <w:r w:rsidR="001A2A2E">
        <w:t xml:space="preserve"> local sensitivity analysis</w:t>
      </w:r>
      <w:r w:rsidR="001F0DBB">
        <w:t xml:space="preserve"> </w:t>
      </w:r>
      <w:r w:rsidR="005800C8">
        <w:t>pertain</w:t>
      </w:r>
      <w:r w:rsidR="001A2A2E">
        <w:t>s</w:t>
      </w:r>
      <w:r w:rsidR="005800C8">
        <w:t xml:space="preserve"> to</w:t>
      </w:r>
      <w:r w:rsidR="001F0DBB">
        <w:t xml:space="preserve"> a single point in parameter space</w:t>
      </w:r>
      <w:r w:rsidR="005800C8">
        <w:t>,</w:t>
      </w:r>
      <w:r w:rsidR="001A2A2E">
        <w:t xml:space="preserve"> the information that it yields is often insufficient to support an understanding of the </w:t>
      </w:r>
      <w:r w:rsidR="00210BFA">
        <w:t>behavior</w:t>
      </w:r>
      <w:r w:rsidR="005800C8">
        <w:t xml:space="preserve"> of </w:t>
      </w:r>
      <w:r w:rsidR="001F0DBB">
        <w:t xml:space="preserve">nonlinear </w:t>
      </w:r>
      <w:r w:rsidR="005800C8">
        <w:t>models</w:t>
      </w:r>
      <w:r w:rsidR="001F0DBB">
        <w:t xml:space="preserve"> </w:t>
      </w:r>
      <w:r w:rsidR="005800C8">
        <w:t>whose</w:t>
      </w:r>
      <w:r w:rsidR="001F0DBB">
        <w:t xml:space="preserve"> </w:t>
      </w:r>
      <w:r w:rsidR="001A2A2E">
        <w:t>outputs depend on combinations of model parameters in complicated and parameter-value-dependent ways.</w:t>
      </w:r>
      <w:r w:rsidR="001F0DBB">
        <w:t xml:space="preserve"> </w:t>
      </w:r>
    </w:p>
    <w:p w14:paraId="54482871" w14:textId="20D23BB8" w:rsidR="00DE59FB" w:rsidRDefault="00535FAE" w:rsidP="00DE59FB">
      <w:r>
        <w:t xml:space="preserve">The information provided by </w:t>
      </w:r>
      <w:r w:rsidR="00790B84">
        <w:t>global sensitivity analysis</w:t>
      </w:r>
      <w:r>
        <w:t xml:space="preserve"> differs widely between </w:t>
      </w:r>
      <w:r w:rsidR="001A2A2E">
        <w:t xml:space="preserve">the </w:t>
      </w:r>
      <w:r>
        <w:t>different methodologies</w:t>
      </w:r>
      <w:r w:rsidR="001A2A2E">
        <w:t xml:space="preserve"> that implement it</w:t>
      </w:r>
      <w:r>
        <w:t>. In general, the more information that a</w:t>
      </w:r>
      <w:r w:rsidR="005800C8">
        <w:t xml:space="preserve"> </w:t>
      </w:r>
      <w:r w:rsidR="00790B84">
        <w:t>global sensitivity analysis</w:t>
      </w:r>
      <w:r>
        <w:t xml:space="preserve"> method provides, the greater is its computational </w:t>
      </w:r>
      <w:r w:rsidR="005800C8">
        <w:t>burden</w:t>
      </w:r>
      <w:r>
        <w:t>. This information can vary from a simple measure of the influence that each parameter has on selected model outputs, to a complete description of how a parameter’s influence varies with</w:t>
      </w:r>
      <w:r w:rsidR="005800C8">
        <w:t xml:space="preserve"> its value, and the values of other </w:t>
      </w:r>
      <w:r w:rsidR="001A2A2E">
        <w:t xml:space="preserve">model </w:t>
      </w:r>
      <w:r w:rsidR="005800C8">
        <w:t>parameters.</w:t>
      </w:r>
      <w:r>
        <w:t xml:space="preserve"> See Saltelli et al (2004</w:t>
      </w:r>
      <w:r w:rsidR="00790B84">
        <w:t>;</w:t>
      </w:r>
      <w:r>
        <w:t xml:space="preserve"> 2008) for an excellent coverage of these methods.</w:t>
      </w:r>
    </w:p>
    <w:p w14:paraId="6F445BE7" w14:textId="77777777" w:rsidR="00DE59FB" w:rsidRDefault="00DE59FB" w:rsidP="00DE59FB">
      <w:r>
        <w:t>Global sensitivity analysis can</w:t>
      </w:r>
      <w:r w:rsidR="001A2A2E">
        <w:t xml:space="preserve"> support environmental </w:t>
      </w:r>
      <w:r w:rsidR="0051304A">
        <w:t>modeling</w:t>
      </w:r>
      <w:r w:rsidR="001A2A2E">
        <w:t xml:space="preserve"> in at least the following ways.</w:t>
      </w:r>
    </w:p>
    <w:p w14:paraId="2C86997E" w14:textId="16C2C8E8" w:rsidR="00DE59FB" w:rsidRDefault="00DE59FB" w:rsidP="00DE59FB">
      <w:pPr>
        <w:pStyle w:val="ListParagraph"/>
        <w:numPr>
          <w:ilvl w:val="0"/>
          <w:numId w:val="19"/>
        </w:numPr>
      </w:pPr>
      <w:r>
        <w:t xml:space="preserve">Once it is recognized that some parameters affect model outputs to only a limited extent, these parameters can be fixed at user-specified values while others are estimated </w:t>
      </w:r>
      <w:r w:rsidR="001A2A2E">
        <w:t>through calibration</w:t>
      </w:r>
      <w:r>
        <w:t xml:space="preserve">. This can accrue considerable numerical savings </w:t>
      </w:r>
      <w:r w:rsidR="00790B84">
        <w:t>in the calibration of models whose run times are long</w:t>
      </w:r>
      <w:r>
        <w:t>.</w:t>
      </w:r>
    </w:p>
    <w:p w14:paraId="42BB31E4" w14:textId="3020E25B" w:rsidR="00DE59FB" w:rsidRDefault="00790B84" w:rsidP="00DE59FB">
      <w:pPr>
        <w:pStyle w:val="ListParagraph"/>
        <w:numPr>
          <w:ilvl w:val="0"/>
          <w:numId w:val="19"/>
        </w:numPr>
      </w:pPr>
      <w:r>
        <w:t>Global sensitivity analysis</w:t>
      </w:r>
      <w:r w:rsidR="005800C8">
        <w:t xml:space="preserve"> </w:t>
      </w:r>
      <w:r w:rsidR="001A2A2E">
        <w:t>m</w:t>
      </w:r>
      <w:r w:rsidR="005800C8">
        <w:t xml:space="preserve">ay </w:t>
      </w:r>
      <w:r w:rsidR="001A2A2E">
        <w:t>support</w:t>
      </w:r>
      <w:r w:rsidR="005800C8">
        <w:t xml:space="preserve"> construction of a </w:t>
      </w:r>
      <w:r w:rsidR="00DE59FB">
        <w:t>simple model</w:t>
      </w:r>
      <w:r w:rsidR="001A2A2E">
        <w:t xml:space="preserve"> in place of a more complex one for use in </w:t>
      </w:r>
      <w:r w:rsidR="00DE59FB">
        <w:t>calibration, uncertainty analysis and decision support.</w:t>
      </w:r>
    </w:p>
    <w:p w14:paraId="2275DDBC" w14:textId="77777777" w:rsidR="0014341C" w:rsidRDefault="005800C8" w:rsidP="00DE59FB">
      <w:pPr>
        <w:pStyle w:val="ListParagraph"/>
        <w:numPr>
          <w:ilvl w:val="0"/>
          <w:numId w:val="19"/>
        </w:numPr>
      </w:pPr>
      <w:r>
        <w:t>By</w:t>
      </w:r>
      <w:r w:rsidR="00D41817">
        <w:t xml:space="preserve"> establishing the</w:t>
      </w:r>
      <w:r w:rsidR="0014341C">
        <w:t xml:space="preserve"> parameters that are important, and the interactions between</w:t>
      </w:r>
      <w:r>
        <w:t xml:space="preserve"> parameters</w:t>
      </w:r>
      <w:r w:rsidR="0014341C">
        <w:t xml:space="preserve"> that are important, much can be learned about </w:t>
      </w:r>
      <w:r w:rsidR="001A2A2E">
        <w:t>the</w:t>
      </w:r>
      <w:r w:rsidR="0014341C">
        <w:t xml:space="preserve"> system</w:t>
      </w:r>
      <w:r w:rsidR="001A2A2E">
        <w:t xml:space="preserve"> which a model attempts to simulate.</w:t>
      </w:r>
      <w:r w:rsidR="0014341C">
        <w:t xml:space="preserve"> This information </w:t>
      </w:r>
      <w:r>
        <w:t xml:space="preserve">can </w:t>
      </w:r>
      <w:r w:rsidR="0014341C">
        <w:t>sharpen the intuition of those who must manage that system.</w:t>
      </w:r>
    </w:p>
    <w:p w14:paraId="1EC829F9" w14:textId="0DEDC93E" w:rsidR="0014341C" w:rsidRDefault="0014341C" w:rsidP="0014341C">
      <w:r>
        <w:t>PESTPP</w:t>
      </w:r>
      <w:r w:rsidR="00790B84">
        <w:t>-</w:t>
      </w:r>
      <w:r>
        <w:t>GSA currently supports two GSA meth</w:t>
      </w:r>
      <w:r>
        <w:softHyphen/>
        <w:t>ods. These are</w:t>
      </w:r>
    </w:p>
    <w:p w14:paraId="7FFF0387" w14:textId="77777777" w:rsidR="0014341C" w:rsidRDefault="001A2A2E" w:rsidP="0014341C">
      <w:pPr>
        <w:pStyle w:val="ListParagraph"/>
        <w:numPr>
          <w:ilvl w:val="0"/>
          <w:numId w:val="22"/>
        </w:numPr>
      </w:pPr>
      <w:r>
        <w:t>t</w:t>
      </w:r>
      <w:r w:rsidR="0014341C">
        <w:t xml:space="preserve">he Method of Morris (Morris, 1991), with extensions proposed by Campolongo </w:t>
      </w:r>
      <w:r w:rsidR="00D6584A">
        <w:t>et al</w:t>
      </w:r>
      <w:r w:rsidR="0014341C">
        <w:t xml:space="preserve"> (2005), and </w:t>
      </w:r>
    </w:p>
    <w:p w14:paraId="75375C95" w14:textId="77777777" w:rsidR="0014341C" w:rsidRDefault="001A2A2E" w:rsidP="0014341C">
      <w:pPr>
        <w:pStyle w:val="ListParagraph"/>
        <w:numPr>
          <w:ilvl w:val="0"/>
          <w:numId w:val="22"/>
        </w:numPr>
      </w:pPr>
      <w:r>
        <w:t>t</w:t>
      </w:r>
      <w:r w:rsidR="0014341C">
        <w:t xml:space="preserve">he Method of Sobol (Sobol, 2001). </w:t>
      </w:r>
    </w:p>
    <w:p w14:paraId="67E7BAC9" w14:textId="445BDE05" w:rsidR="002671D9" w:rsidRDefault="0014341C" w:rsidP="002671D9">
      <w:r>
        <w:t xml:space="preserve">The Method of Morris </w:t>
      </w:r>
      <w:r w:rsidR="00D6584A">
        <w:t xml:space="preserve">is a </w:t>
      </w:r>
      <w:r>
        <w:t>“one-at-a-time” method (Saltelli et al, 2004). It is computationally efficient</w:t>
      </w:r>
      <w:r w:rsidR="00D6584A">
        <w:t>, and is therefore suitable for use with models whose run times are high</w:t>
      </w:r>
      <w:r>
        <w:t xml:space="preserve">. It provides estimates of the first two moments (mean and variance) of the </w:t>
      </w:r>
      <w:r w:rsidR="00790B84">
        <w:t>effect that</w:t>
      </w:r>
      <w:r>
        <w:t xml:space="preserve"> each parameter</w:t>
      </w:r>
      <w:r w:rsidR="00790B84">
        <w:t xml:space="preserve"> has on a model output of interest</w:t>
      </w:r>
      <w:r>
        <w:t>. These</w:t>
      </w:r>
      <w:r w:rsidR="00D6584A">
        <w:t xml:space="preserve"> statistics acknowledge </w:t>
      </w:r>
      <w:r w:rsidR="00790B84">
        <w:t>that</w:t>
      </w:r>
      <w:r w:rsidR="00D6584A">
        <w:t xml:space="preserve"> a parameter’s sensitivity </w:t>
      </w:r>
      <w:r w:rsidR="00790B84">
        <w:t xml:space="preserve">may be a function not just of its own value, but of the values of </w:t>
      </w:r>
      <w:r w:rsidR="00D6584A">
        <w:t>other parameters. In doing so, they</w:t>
      </w:r>
      <w:r>
        <w:t xml:space="preserve"> </w:t>
      </w:r>
      <w:r w:rsidR="00D6584A">
        <w:t>reveal those</w:t>
      </w:r>
      <w:r>
        <w:t xml:space="preserve"> parameters</w:t>
      </w:r>
      <w:r w:rsidR="00D6584A">
        <w:t xml:space="preserve"> that</w:t>
      </w:r>
      <w:r>
        <w:t xml:space="preserve"> have the most influence on model outputs of interest, and</w:t>
      </w:r>
      <w:r w:rsidR="001A2A2E">
        <w:t xml:space="preserve"> the consistency of these influences over parameter space</w:t>
      </w:r>
      <w:r>
        <w:t>.</w:t>
      </w:r>
      <w:r w:rsidR="002671D9">
        <w:t xml:space="preserve"> </w:t>
      </w:r>
      <w:r w:rsidR="001A2A2E">
        <w:t>The information that it provides may</w:t>
      </w:r>
      <w:r w:rsidR="001145FB">
        <w:t xml:space="preserve"> justify the omission of some parameters from a calibration exercise</w:t>
      </w:r>
      <w:r w:rsidR="00790B84">
        <w:t>; and/or it may support</w:t>
      </w:r>
      <w:r w:rsidR="001145FB">
        <w:t xml:space="preserve"> the design of a simple, fast-running, surrogate model.</w:t>
      </w:r>
      <w:r w:rsidR="002671D9">
        <w:t xml:space="preserve"> In contrast, the </w:t>
      </w:r>
      <w:r>
        <w:t>Method of Sobol</w:t>
      </w:r>
      <w:r w:rsidR="001145FB">
        <w:t xml:space="preserve"> has the </w:t>
      </w:r>
      <w:r w:rsidR="001145FB">
        <w:lastRenderedPageBreak/>
        <w:t>potential to</w:t>
      </w:r>
      <w:r w:rsidR="002671D9">
        <w:t xml:space="preserve"> provide</w:t>
      </w:r>
      <w:r w:rsidR="00790B84">
        <w:t xml:space="preserve"> much</w:t>
      </w:r>
      <w:r w:rsidR="002671D9">
        <w:t xml:space="preserve"> more detailed information</w:t>
      </w:r>
      <w:r w:rsidR="00790B84">
        <w:t xml:space="preserve"> than the Method of Morris</w:t>
      </w:r>
      <w:r w:rsidR="002671D9">
        <w:t xml:space="preserve">. Because it is based on </w:t>
      </w:r>
      <w:r>
        <w:t xml:space="preserve">decomposition of variance (Saltelli </w:t>
      </w:r>
      <w:r w:rsidR="001A2A2E">
        <w:t>et al</w:t>
      </w:r>
      <w:r>
        <w:t xml:space="preserve">, 2004), it can </w:t>
      </w:r>
      <w:r w:rsidR="002671D9">
        <w:t>reveal details of parameter nonlinearity</w:t>
      </w:r>
      <w:r w:rsidR="001145FB">
        <w:t xml:space="preserve"> that are beyond the reach of </w:t>
      </w:r>
      <w:r w:rsidR="00790B84">
        <w:t>other methods</w:t>
      </w:r>
      <w:r w:rsidR="001145FB">
        <w:t>. It can also reveal complex parameter interactions and, by inference, interaction of the processes</w:t>
      </w:r>
      <w:r w:rsidR="001A2A2E">
        <w:t xml:space="preserve"> to which these parameters pertain</w:t>
      </w:r>
      <w:r w:rsidR="001145FB">
        <w:t xml:space="preserve">. </w:t>
      </w:r>
      <w:r w:rsidR="002671D9">
        <w:t xml:space="preserve">Unfortunately, this information </w:t>
      </w:r>
      <w:r w:rsidR="001145FB">
        <w:t>comes</w:t>
      </w:r>
      <w:r w:rsidR="002671D9">
        <w:t xml:space="preserve"> </w:t>
      </w:r>
      <w:r w:rsidR="001145FB">
        <w:t>with a</w:t>
      </w:r>
      <w:r w:rsidR="002671D9">
        <w:t xml:space="preserve"> </w:t>
      </w:r>
      <w:r>
        <w:t>high computational cost.</w:t>
      </w:r>
      <w:r w:rsidR="002671D9">
        <w:t xml:space="preserve"> Hence unless Sobol-based </w:t>
      </w:r>
      <w:r w:rsidR="00790B84">
        <w:t>global sensitivity analysis</w:t>
      </w:r>
      <w:r w:rsidR="002671D9">
        <w:t xml:space="preserve"> is restricted to only a few parameters and a relatively fast-running model, it is generally computationally unaffordable.</w:t>
      </w:r>
    </w:p>
    <w:p w14:paraId="5A28A2F6" w14:textId="77777777" w:rsidR="004A5C2A" w:rsidRDefault="004A5C2A" w:rsidP="004A5C2A">
      <w:pPr>
        <w:pStyle w:val="Heading3"/>
      </w:pPr>
      <w:bookmarkStart w:id="2024" w:name="_Toc520535269"/>
      <w:r>
        <w:t>7.1.2 Grouped Parameters</w:t>
      </w:r>
      <w:bookmarkEnd w:id="2024"/>
    </w:p>
    <w:p w14:paraId="640093FA" w14:textId="2CEA726F" w:rsidR="004A5C2A" w:rsidRDefault="004A5C2A" w:rsidP="004A5C2A">
      <w:r>
        <w:t xml:space="preserve">There are many occasions where a modeler wishes to </w:t>
      </w:r>
      <w:r w:rsidR="00BF476A">
        <w:t xml:space="preserve">explore sensitivities of one or more model outputs to </w:t>
      </w:r>
      <w:r>
        <w:t xml:space="preserve">groups of parameters rather than </w:t>
      </w:r>
      <w:r w:rsidR="00BF476A">
        <w:t xml:space="preserve">to </w:t>
      </w:r>
      <w:r>
        <w:t xml:space="preserve">a single parameter. </w:t>
      </w:r>
      <w:r w:rsidR="00BF476A">
        <w:t xml:space="preserve">For example, in the groundwater </w:t>
      </w:r>
      <w:r w:rsidR="0051304A">
        <w:t>modeling</w:t>
      </w:r>
      <w:r w:rsidR="00BF476A">
        <w:t xml:space="preserve"> context</w:t>
      </w:r>
      <w:r>
        <w:t>, a modeler may w</w:t>
      </w:r>
      <w:r w:rsidR="00BF476A">
        <w:t>ish</w:t>
      </w:r>
      <w:r>
        <w:t xml:space="preserve"> to </w:t>
      </w:r>
      <w:r w:rsidR="00BF476A">
        <w:t>explore</w:t>
      </w:r>
      <w:r>
        <w:t xml:space="preserve"> the sensitivity of a particular model output, or</w:t>
      </w:r>
      <w:r w:rsidR="00BF476A">
        <w:t xml:space="preserve"> of</w:t>
      </w:r>
      <w:r>
        <w:t xml:space="preserve"> the calibration objective function, to all of the pilot point parameters which collectively describe the vertical hydraulic conductivity of</w:t>
      </w:r>
      <w:r w:rsidR="00BF476A">
        <w:t xml:space="preserve"> a</w:t>
      </w:r>
      <w:r w:rsidR="00132616">
        <w:t>n</w:t>
      </w:r>
      <w:r w:rsidR="00BF476A">
        <w:t xml:space="preserve"> aquitard</w:t>
      </w:r>
      <w:r>
        <w:t xml:space="preserve">. Analysis of the sensitivity of a model output to a group of parameters is easily accomplished by </w:t>
      </w:r>
      <w:r w:rsidR="00125AD6">
        <w:t>tying</w:t>
      </w:r>
      <w:r w:rsidR="00BF476A">
        <w:t xml:space="preserve"> all</w:t>
      </w:r>
      <w:r w:rsidR="00F36380">
        <w:t xml:space="preserve"> but one of</w:t>
      </w:r>
      <w:r w:rsidR="00A128DB">
        <w:t xml:space="preserve"> the</w:t>
      </w:r>
      <w:r w:rsidR="00BF476A">
        <w:t xml:space="preserve"> members of th</w:t>
      </w:r>
      <w:r w:rsidR="00132616">
        <w:t>at</w:t>
      </w:r>
      <w:r w:rsidR="00BF476A">
        <w:t xml:space="preserve"> group to </w:t>
      </w:r>
      <w:r w:rsidR="00132616">
        <w:t xml:space="preserve">the </w:t>
      </w:r>
      <w:r w:rsidR="00210BFA">
        <w:t>remaining</w:t>
      </w:r>
      <w:r w:rsidR="00132616">
        <w:t xml:space="preserve"> </w:t>
      </w:r>
      <w:r w:rsidR="00BF476A">
        <w:t>parameter</w:t>
      </w:r>
      <w:r w:rsidR="00A128DB">
        <w:t>; the latter</w:t>
      </w:r>
      <w:r w:rsidR="00BF476A">
        <w:t xml:space="preserve"> then represents the group</w:t>
      </w:r>
      <w:r>
        <w:t>. In the</w:t>
      </w:r>
      <w:r w:rsidR="00BF476A">
        <w:t xml:space="preserve"> above</w:t>
      </w:r>
      <w:r>
        <w:t xml:space="preserve"> example, a single pilot point parameter would be selected as parent to all other pilot point parameters that collectively represent the vertical hydraulic </w:t>
      </w:r>
      <w:r w:rsidR="00125AD6">
        <w:t>conductivity</w:t>
      </w:r>
      <w:r>
        <w:t xml:space="preserve"> of</w:t>
      </w:r>
      <w:r w:rsidR="00BF476A">
        <w:t xml:space="preserve"> the aquitard</w:t>
      </w:r>
      <w:r>
        <w:t>. Where</w:t>
      </w:r>
      <w:r w:rsidR="00BF476A">
        <w:t xml:space="preserve"> the</w:t>
      </w:r>
      <w:r>
        <w:t xml:space="preserve"> sensitivit</w:t>
      </w:r>
      <w:r w:rsidR="00BF476A">
        <w:t>y</w:t>
      </w:r>
      <w:r>
        <w:t xml:space="preserve"> of the parent parameter </w:t>
      </w:r>
      <w:r w:rsidR="00BF476A">
        <w:t>is</w:t>
      </w:r>
      <w:r>
        <w:t xml:space="preserve"> assessed</w:t>
      </w:r>
      <w:r w:rsidR="00132616">
        <w:t xml:space="preserve"> using a </w:t>
      </w:r>
      <w:r w:rsidR="00A128DB">
        <w:t>global sensitivity analysis</w:t>
      </w:r>
      <w:r w:rsidR="00132616">
        <w:t xml:space="preserve"> methodology</w:t>
      </w:r>
      <w:r>
        <w:t>, the</w:t>
      </w:r>
      <w:r w:rsidR="00BF476A">
        <w:t xml:space="preserve"> joint sensitivity of it, and all of the parameters that are tied to it, a</w:t>
      </w:r>
      <w:r w:rsidR="00132616">
        <w:t>re thereby assessed</w:t>
      </w:r>
      <w:r>
        <w:t xml:space="preserve">. In implementing this strategy, </w:t>
      </w:r>
      <w:r w:rsidR="00E22228">
        <w:t>a modeler must ensure</w:t>
      </w:r>
      <w:r>
        <w:t xml:space="preserve"> that the values assigned to tied parameters in relation to the parent parameter are realistic, because the ratio of these values will be preserved during the </w:t>
      </w:r>
      <w:r w:rsidR="00132616">
        <w:t xml:space="preserve">entire </w:t>
      </w:r>
      <w:r>
        <w:t>sensitivity analysis process.</w:t>
      </w:r>
    </w:p>
    <w:p w14:paraId="0539CB25" w14:textId="77777777" w:rsidR="00535F27" w:rsidRDefault="00535F27" w:rsidP="00535F27">
      <w:pPr>
        <w:pStyle w:val="Heading2"/>
      </w:pPr>
      <w:bookmarkStart w:id="2025" w:name="_Toc520535270"/>
      <w:r>
        <w:t>7.2 Method of Morris</w:t>
      </w:r>
      <w:bookmarkEnd w:id="2025"/>
    </w:p>
    <w:p w14:paraId="1532FE72" w14:textId="77777777" w:rsidR="001C6537" w:rsidRDefault="001C6537" w:rsidP="001C6537">
      <w:pPr>
        <w:pStyle w:val="Heading3"/>
      </w:pPr>
      <w:bookmarkStart w:id="2026" w:name="_Toc520535271"/>
      <w:r>
        <w:t>7.2.1 Elementary Effects</w:t>
      </w:r>
      <w:bookmarkEnd w:id="2026"/>
    </w:p>
    <w:p w14:paraId="60581123" w14:textId="77777777" w:rsidR="00DE59FB" w:rsidRDefault="00981AB5" w:rsidP="00981AB5">
      <w:r>
        <w:t xml:space="preserve">The </w:t>
      </w:r>
      <w:r w:rsidR="0033769F">
        <w:t>Method of Morris</w:t>
      </w:r>
      <w:r w:rsidR="00E460B0">
        <w:t xml:space="preserve"> focuses on quantities called “elementary effects”. In describing th</w:t>
      </w:r>
      <w:r w:rsidR="00AD46C9">
        <w:t>is methodology,</w:t>
      </w:r>
      <w:r w:rsidR="00E460B0">
        <w:t xml:space="preserve"> notation used </w:t>
      </w:r>
      <w:r w:rsidR="00AD46C9">
        <w:t>by</w:t>
      </w:r>
      <w:r w:rsidR="00E460B0">
        <w:t xml:space="preserve"> Morris (1991) </w:t>
      </w:r>
      <w:r w:rsidR="00AD46C9">
        <w:t xml:space="preserve">and by </w:t>
      </w:r>
      <w:r w:rsidR="00E460B0">
        <w:t>Saltelli (200</w:t>
      </w:r>
      <w:r w:rsidR="00290C41">
        <w:t>8</w:t>
      </w:r>
      <w:r w:rsidR="00E460B0">
        <w:t>)</w:t>
      </w:r>
      <w:r w:rsidR="00AD46C9">
        <w:t xml:space="preserve"> is adopted</w:t>
      </w:r>
      <w:r w:rsidR="00E460B0">
        <w:t>. The latter text explains the method particularly well</w:t>
      </w:r>
      <w:r w:rsidR="00AD46C9">
        <w:t xml:space="preserve"> (see chapter 3 of that text)</w:t>
      </w:r>
      <w:r w:rsidR="00E460B0">
        <w:t>; hence the description provided herein is brief.</w:t>
      </w:r>
    </w:p>
    <w:p w14:paraId="2D964E9F" w14:textId="77777777" w:rsidR="00E460B0" w:rsidRDefault="00E460B0" w:rsidP="00981AB5">
      <w:r>
        <w:t>In the previous chapter</w:t>
      </w:r>
      <w:r w:rsidR="00AD46C9">
        <w:t xml:space="preserve"> of this manual</w:t>
      </w:r>
      <w:r>
        <w:t xml:space="preserve">, parameters employed by a model </w:t>
      </w:r>
      <w:r w:rsidR="00AD46C9">
        <w:t>were</w:t>
      </w:r>
      <w:r>
        <w:t xml:space="preserve"> denoted by the vector </w:t>
      </w:r>
      <w:r w:rsidRPr="00E460B0">
        <w:rPr>
          <w:b/>
        </w:rPr>
        <w:t>k</w:t>
      </w:r>
      <w:r>
        <w:t>. In th</w:t>
      </w:r>
      <w:r w:rsidR="00AD46C9">
        <w:t>e present</w:t>
      </w:r>
      <w:r>
        <w:t xml:space="preserve"> chapter we transform these parameters</w:t>
      </w:r>
      <w:r w:rsidR="00114677">
        <w:t>,</w:t>
      </w:r>
      <w:r>
        <w:t xml:space="preserve"> and</w:t>
      </w:r>
      <w:r w:rsidR="00E17B7D">
        <w:t xml:space="preserve"> describe them using the vector</w:t>
      </w:r>
      <w:r>
        <w:t xml:space="preserve"> </w:t>
      </w:r>
      <w:r w:rsidRPr="00E460B0">
        <w:rPr>
          <w:b/>
        </w:rPr>
        <w:t>x</w:t>
      </w:r>
      <w:r>
        <w:t>. The transformation is such that</w:t>
      </w:r>
      <w:r w:rsidR="00AD46C9">
        <w:t xml:space="preserve"> variability of</w:t>
      </w:r>
      <w:r>
        <w:t xml:space="preserve"> </w:t>
      </w:r>
      <w:r w:rsidR="00AD46C9">
        <w:t xml:space="preserve">each element of </w:t>
      </w:r>
      <w:r w:rsidR="00AD46C9" w:rsidRPr="00AD46C9">
        <w:rPr>
          <w:b/>
        </w:rPr>
        <w:t>x</w:t>
      </w:r>
      <w:r w:rsidR="00AD46C9">
        <w:t xml:space="preserve"> (i.e. each parameter </w:t>
      </w:r>
      <w:r w:rsidR="00AD46C9" w:rsidRPr="00AD46C9">
        <w:rPr>
          <w:i/>
        </w:rPr>
        <w:t>x</w:t>
      </w:r>
      <w:r w:rsidR="00AD46C9" w:rsidRPr="00AD46C9">
        <w:rPr>
          <w:i/>
          <w:vertAlign w:val="subscript"/>
        </w:rPr>
        <w:t>i</w:t>
      </w:r>
      <w:r w:rsidR="00AD46C9">
        <w:t>)</w:t>
      </w:r>
      <w:r>
        <w:t xml:space="preserve"> span</w:t>
      </w:r>
      <w:r w:rsidR="00AD46C9">
        <w:t>s</w:t>
      </w:r>
      <w:r>
        <w:t xml:space="preserve"> the interval [0, 1]. If a parameter is log-transformed</w:t>
      </w:r>
      <w:r w:rsidR="00AD46C9">
        <w:t xml:space="preserve"> in a PEST control file</w:t>
      </w:r>
      <w:r>
        <w:t xml:space="preserve">, then its log spans this interval. </w:t>
      </w:r>
      <w:r w:rsidR="00210BFA">
        <w:t>Furthermore</w:t>
      </w:r>
      <w:r w:rsidR="00AD46C9">
        <w:t xml:space="preserve">, the transformation is such that each </w:t>
      </w:r>
      <w:r>
        <w:t xml:space="preserve">parameter </w:t>
      </w:r>
      <w:r w:rsidR="00AD46C9">
        <w:t xml:space="preserve">has a uniform probability distribution </w:t>
      </w:r>
      <w:r>
        <w:t>over this interval</w:t>
      </w:r>
      <w:r w:rsidR="00AD46C9">
        <w:t>, and that each parameter</w:t>
      </w:r>
      <w:r>
        <w:t xml:space="preserve"> </w:t>
      </w:r>
      <w:r w:rsidR="00AD46C9">
        <w:t xml:space="preserve">is </w:t>
      </w:r>
      <w:r>
        <w:t xml:space="preserve">statistically independent of </w:t>
      </w:r>
      <w:r w:rsidR="00AD46C9">
        <w:t>every other parameter</w:t>
      </w:r>
      <w:r>
        <w:t xml:space="preserve">. Hence if there are </w:t>
      </w:r>
      <w:r>
        <w:rPr>
          <w:i/>
        </w:rPr>
        <w:t>m</w:t>
      </w:r>
      <w:r>
        <w:t xml:space="preserve"> elements in </w:t>
      </w:r>
      <w:r w:rsidR="00AD46C9">
        <w:rPr>
          <w:b/>
        </w:rPr>
        <w:t>k</w:t>
      </w:r>
      <w:r w:rsidR="00AD46C9">
        <w:t xml:space="preserve"> (and hence in </w:t>
      </w:r>
      <w:r w:rsidR="00AD46C9" w:rsidRPr="00AD46C9">
        <w:rPr>
          <w:b/>
        </w:rPr>
        <w:t>x</w:t>
      </w:r>
      <w:r w:rsidR="00AD46C9">
        <w:t>),</w:t>
      </w:r>
      <w:r>
        <w:t xml:space="preserve"> the domain of </w:t>
      </w:r>
      <w:r w:rsidR="00475B24" w:rsidRPr="00475B24">
        <w:rPr>
          <w:b/>
        </w:rPr>
        <w:t>x</w:t>
      </w:r>
      <w:r>
        <w:t xml:space="preserve"> is a hypercube in parameter space with </w:t>
      </w:r>
      <w:r w:rsidR="00AD46C9">
        <w:t xml:space="preserve">a </w:t>
      </w:r>
      <w:r>
        <w:t>length of 1.0</w:t>
      </w:r>
      <w:r w:rsidR="00AD46C9">
        <w:t xml:space="preserve"> </w:t>
      </w:r>
      <w:r w:rsidR="00E17B7D">
        <w:t>on</w:t>
      </w:r>
      <w:r w:rsidR="00AD46C9">
        <w:t xml:space="preserve"> all sides</w:t>
      </w:r>
      <w:r>
        <w:t>.</w:t>
      </w:r>
    </w:p>
    <w:p w14:paraId="7A52FA9B" w14:textId="77777777" w:rsidR="0063301E" w:rsidRDefault="00475B24" w:rsidP="00C628C0">
      <w:r>
        <w:t xml:space="preserve">A </w:t>
      </w:r>
      <w:r>
        <w:rPr>
          <w:i/>
        </w:rPr>
        <w:t>p-</w:t>
      </w:r>
      <w:r>
        <w:t>level grid is constructed inside th</w:t>
      </w:r>
      <w:r w:rsidR="00AD46C9">
        <w:t>is</w:t>
      </w:r>
      <w:r>
        <w:t xml:space="preserve"> hypercube. Thus each side </w:t>
      </w:r>
      <w:r>
        <w:rPr>
          <w:i/>
        </w:rPr>
        <w:t xml:space="preserve">i </w:t>
      </w:r>
      <w:r>
        <w:t>of the hypercube is discretized so that</w:t>
      </w:r>
      <w:r w:rsidR="00C628C0">
        <w:t xml:space="preserve"> each</w:t>
      </w:r>
      <w:r>
        <w:t xml:space="preserve"> </w:t>
      </w:r>
      <w:r>
        <w:rPr>
          <w:i/>
        </w:rPr>
        <w:t>x</w:t>
      </w:r>
      <w:r w:rsidRPr="00475B24">
        <w:rPr>
          <w:i/>
          <w:vertAlign w:val="subscript"/>
        </w:rPr>
        <w:t>i</w:t>
      </w:r>
      <w:r>
        <w:t xml:space="preserve"> can adopt only the values {0, 1/(</w:t>
      </w:r>
      <w:r w:rsidRPr="00AD46C9">
        <w:rPr>
          <w:i/>
        </w:rPr>
        <w:t>p</w:t>
      </w:r>
      <w:r>
        <w:t>-1), 2/(</w:t>
      </w:r>
      <w:r w:rsidRPr="00AD46C9">
        <w:rPr>
          <w:i/>
        </w:rPr>
        <w:t>p</w:t>
      </w:r>
      <w:r>
        <w:t xml:space="preserve">-1), …,1}. </w:t>
      </w:r>
      <w:r w:rsidR="00E17B7D">
        <w:t>In implementing Method of Morris analysis, a</w:t>
      </w:r>
      <w:r w:rsidR="00C628C0">
        <w:t>n</w:t>
      </w:r>
      <w:r w:rsidR="0063301E">
        <w:t>y</w:t>
      </w:r>
      <w:r w:rsidR="00C628C0">
        <w:t xml:space="preserve"> individual </w:t>
      </w:r>
      <w:r w:rsidR="00C628C0" w:rsidRPr="00C628C0">
        <w:rPr>
          <w:i/>
        </w:rPr>
        <w:t>x</w:t>
      </w:r>
      <w:r w:rsidR="00C628C0" w:rsidRPr="00C628C0">
        <w:rPr>
          <w:i/>
          <w:vertAlign w:val="subscript"/>
        </w:rPr>
        <w:t>i</w:t>
      </w:r>
      <w:r w:rsidR="00C628C0">
        <w:t xml:space="preserve"> </w:t>
      </w:r>
      <w:r w:rsidR="00AD46C9">
        <w:t xml:space="preserve">can </w:t>
      </w:r>
      <w:r w:rsidR="00C628C0">
        <w:t>var</w:t>
      </w:r>
      <w:r w:rsidR="00AD46C9">
        <w:t>y</w:t>
      </w:r>
      <w:r w:rsidR="00C628C0">
        <w:t xml:space="preserve"> between one of these values and another</w:t>
      </w:r>
      <w:r w:rsidR="0063301E">
        <w:t xml:space="preserve"> (not necessarily its neighbor).</w:t>
      </w:r>
      <w:r w:rsidR="00C628C0">
        <w:t xml:space="preserve"> </w:t>
      </w:r>
      <w:r w:rsidR="0063301E">
        <w:t>W</w:t>
      </w:r>
      <w:r w:rsidR="00C628C0">
        <w:t>e refer to th</w:t>
      </w:r>
      <w:r w:rsidR="0063301E">
        <w:t>is</w:t>
      </w:r>
      <w:r w:rsidR="00C628C0">
        <w:t xml:space="preserve"> difference as Δ</w:t>
      </w:r>
      <w:r w:rsidR="0063301E">
        <w:t xml:space="preserve">. It applies to all </w:t>
      </w:r>
      <w:r w:rsidR="0063301E" w:rsidRPr="0063301E">
        <w:rPr>
          <w:i/>
        </w:rPr>
        <w:t>x</w:t>
      </w:r>
      <w:r w:rsidR="0063301E" w:rsidRPr="0063301E">
        <w:rPr>
          <w:i/>
          <w:vertAlign w:val="subscript"/>
        </w:rPr>
        <w:t>i</w:t>
      </w:r>
      <w:r w:rsidR="0063301E">
        <w:t xml:space="preserve">. Only one </w:t>
      </w:r>
      <w:r w:rsidR="0063301E" w:rsidRPr="0063301E">
        <w:rPr>
          <w:i/>
        </w:rPr>
        <w:t>x</w:t>
      </w:r>
      <w:r w:rsidR="0063301E" w:rsidRPr="0063301E">
        <w:rPr>
          <w:i/>
          <w:vertAlign w:val="subscript"/>
        </w:rPr>
        <w:t>i</w:t>
      </w:r>
      <w:r w:rsidR="0063301E">
        <w:t xml:space="preserve"> is varied at a time.</w:t>
      </w:r>
      <w:r w:rsidR="00C628C0">
        <w:t xml:space="preserve"> </w:t>
      </w:r>
    </w:p>
    <w:p w14:paraId="5C650C23" w14:textId="77777777" w:rsidR="00475B24" w:rsidRDefault="00C628C0" w:rsidP="00C628C0">
      <w:r>
        <w:t xml:space="preserve">For each of the values taken by </w:t>
      </w:r>
      <w:r w:rsidRPr="00C628C0">
        <w:rPr>
          <w:b/>
        </w:rPr>
        <w:t>x</w:t>
      </w:r>
      <w:r>
        <w:t xml:space="preserve"> the model</w:t>
      </w:r>
      <w:r w:rsidR="0063301E">
        <w:t xml:space="preserve"> is run</w:t>
      </w:r>
      <w:r>
        <w:t xml:space="preserve"> to calculate a</w:t>
      </w:r>
      <w:r w:rsidR="0063301E">
        <w:t>n</w:t>
      </w:r>
      <w:r>
        <w:t xml:space="preserve"> output </w:t>
      </w:r>
      <w:r w:rsidRPr="00C628C0">
        <w:rPr>
          <w:i/>
        </w:rPr>
        <w:t>y</w:t>
      </w:r>
      <w:r>
        <w:t xml:space="preserve"> (which can actually be a function of model outputs such as an objective function). From two model runs we can calculate the elementary effect </w:t>
      </w:r>
      <w:r w:rsidR="0063301E" w:rsidRPr="001C6537">
        <w:t>EE</w:t>
      </w:r>
      <w:r w:rsidR="0063301E" w:rsidRPr="001C6537">
        <w:rPr>
          <w:i/>
          <w:vertAlign w:val="subscript"/>
        </w:rPr>
        <w:t>i</w:t>
      </w:r>
      <w:r w:rsidR="0063301E">
        <w:t xml:space="preserve"> </w:t>
      </w:r>
      <w:r>
        <w:t xml:space="preserve">of the </w:t>
      </w:r>
      <w:r>
        <w:rPr>
          <w:i/>
        </w:rPr>
        <w:t>i</w:t>
      </w:r>
      <w:r w:rsidR="00210BFA" w:rsidRPr="00210BFA">
        <w:rPr>
          <w:vertAlign w:val="superscript"/>
        </w:rPr>
        <w:t>th</w:t>
      </w:r>
      <w:r>
        <w:t xml:space="preserve"> parameter on this output as</w:t>
      </w:r>
    </w:p>
    <w:p w14:paraId="2B8F700F" w14:textId="77777777" w:rsidR="00C628C0" w:rsidRDefault="00C628C0" w:rsidP="00981AB5">
      <w:r>
        <w:lastRenderedPageBreak/>
        <w:tab/>
      </w:r>
      <w:r w:rsidR="001C6537" w:rsidRPr="001C6537">
        <w:t>EE</w:t>
      </w:r>
      <w:r w:rsidR="001C6537" w:rsidRPr="001C6537">
        <w:rPr>
          <w:i/>
          <w:vertAlign w:val="subscript"/>
        </w:rPr>
        <w:t>i</w:t>
      </w:r>
      <w:r>
        <w:t xml:space="preserve"> = [</w:t>
      </w:r>
      <w:r>
        <w:rPr>
          <w:i/>
        </w:rPr>
        <w:t>y(x</w:t>
      </w:r>
      <w:r w:rsidRPr="00C628C0">
        <w:rPr>
          <w:i/>
          <w:vertAlign w:val="subscript"/>
        </w:rPr>
        <w:t>1</w:t>
      </w:r>
      <w:r>
        <w:rPr>
          <w:i/>
        </w:rPr>
        <w:t>, x</w:t>
      </w:r>
      <w:r w:rsidRPr="00C628C0">
        <w:rPr>
          <w:i/>
          <w:vertAlign w:val="subscript"/>
        </w:rPr>
        <w:t>2</w:t>
      </w:r>
      <w:r>
        <w:rPr>
          <w:i/>
        </w:rPr>
        <w:t>, …x</w:t>
      </w:r>
      <w:r w:rsidRPr="00C628C0">
        <w:rPr>
          <w:i/>
          <w:vertAlign w:val="subscript"/>
        </w:rPr>
        <w:t>i-1</w:t>
      </w:r>
      <w:r>
        <w:rPr>
          <w:i/>
        </w:rPr>
        <w:t>, x</w:t>
      </w:r>
      <w:r w:rsidRPr="00C628C0">
        <w:rPr>
          <w:i/>
          <w:vertAlign w:val="subscript"/>
        </w:rPr>
        <w:t>i</w:t>
      </w:r>
      <w:r>
        <w:rPr>
          <w:i/>
        </w:rPr>
        <w:t>+</w:t>
      </w:r>
      <w:r w:rsidRPr="00C628C0">
        <w:t>Δ</w:t>
      </w:r>
      <w:r>
        <w:rPr>
          <w:i/>
        </w:rPr>
        <w:t>, x</w:t>
      </w:r>
      <w:r w:rsidRPr="00C628C0">
        <w:rPr>
          <w:i/>
          <w:vertAlign w:val="subscript"/>
        </w:rPr>
        <w:t>i+1</w:t>
      </w:r>
      <w:r>
        <w:rPr>
          <w:i/>
        </w:rPr>
        <w:t>,…x</w:t>
      </w:r>
      <w:r w:rsidRPr="00C628C0">
        <w:rPr>
          <w:i/>
          <w:vertAlign w:val="subscript"/>
        </w:rPr>
        <w:t>n</w:t>
      </w:r>
      <w:r>
        <w:t>) – y(</w:t>
      </w:r>
      <w:r w:rsidRPr="00C628C0">
        <w:rPr>
          <w:b/>
        </w:rPr>
        <w:t>x</w:t>
      </w:r>
      <w:r>
        <w:t>)]/Δ</w:t>
      </w:r>
      <w:r>
        <w:tab/>
      </w:r>
      <w:r>
        <w:tab/>
      </w:r>
      <w:r>
        <w:tab/>
      </w:r>
      <w:r>
        <w:tab/>
        <w:t>(7</w:t>
      </w:r>
      <w:r w:rsidR="0063301E">
        <w:t>.</w:t>
      </w:r>
      <w:r>
        <w:t>1)</w:t>
      </w:r>
    </w:p>
    <w:p w14:paraId="38CAC505" w14:textId="77777777" w:rsidR="00C628C0" w:rsidRDefault="00C628C0" w:rsidP="00981AB5">
      <w:r>
        <w:t xml:space="preserve">On any given application of the Method of Morris, Δ does not change. </w:t>
      </w:r>
      <w:r w:rsidR="001C6537">
        <w:t xml:space="preserve">Morris (1991) suggests that </w:t>
      </w:r>
      <w:r w:rsidR="001C6537">
        <w:rPr>
          <w:i/>
        </w:rPr>
        <w:t>p</w:t>
      </w:r>
      <w:r w:rsidR="001C6537">
        <w:t xml:space="preserve"> be even and that Δ be calculated as:</w:t>
      </w:r>
    </w:p>
    <w:p w14:paraId="55F514ED" w14:textId="77777777" w:rsidR="001C6537" w:rsidRDefault="001C6537" w:rsidP="00981AB5">
      <w:r>
        <w:tab/>
        <w:t xml:space="preserve">Δ = </w:t>
      </w:r>
      <w:r w:rsidRPr="001C6537">
        <w:rPr>
          <w:i/>
        </w:rPr>
        <w:t>p</w:t>
      </w:r>
      <w:r>
        <w:t>/[2(</w:t>
      </w:r>
      <w:r w:rsidRPr="001C6537">
        <w:rPr>
          <w:i/>
        </w:rPr>
        <w:t>p</w:t>
      </w:r>
      <w:r>
        <w:t>-1)]</w:t>
      </w:r>
      <w:r>
        <w:tab/>
      </w:r>
      <w:r>
        <w:tab/>
      </w:r>
      <w:r>
        <w:tab/>
      </w:r>
      <w:r>
        <w:tab/>
      </w:r>
      <w:r>
        <w:tab/>
      </w:r>
      <w:r>
        <w:tab/>
      </w:r>
      <w:r>
        <w:tab/>
      </w:r>
      <w:r>
        <w:tab/>
      </w:r>
      <w:r>
        <w:tab/>
        <w:t>(7</w:t>
      </w:r>
      <w:r w:rsidR="0063301E">
        <w:t>.</w:t>
      </w:r>
      <w:r>
        <w:t>2)</w:t>
      </w:r>
    </w:p>
    <w:p w14:paraId="3630A635" w14:textId="77777777" w:rsidR="004659C7" w:rsidRDefault="001C6537" w:rsidP="00981AB5">
      <w:r>
        <w:t xml:space="preserve">Using an efficient sampling strategy (see below), the model is run enough times to calculate </w:t>
      </w:r>
      <w:r>
        <w:rPr>
          <w:i/>
        </w:rPr>
        <w:t>r</w:t>
      </w:r>
      <w:r>
        <w:t xml:space="preserve"> elementary effects for each element </w:t>
      </w:r>
      <w:r>
        <w:rPr>
          <w:i/>
        </w:rPr>
        <w:t>x</w:t>
      </w:r>
      <w:r w:rsidRPr="001C6537">
        <w:rPr>
          <w:i/>
          <w:vertAlign w:val="subscript"/>
        </w:rPr>
        <w:t>i</w:t>
      </w:r>
      <w:r>
        <w:t xml:space="preserve"> of </w:t>
      </w:r>
      <w:r w:rsidRPr="001C6537">
        <w:rPr>
          <w:b/>
        </w:rPr>
        <w:t>x</w:t>
      </w:r>
      <w:r>
        <w:t xml:space="preserve">. </w:t>
      </w:r>
    </w:p>
    <w:p w14:paraId="03651E7E" w14:textId="44977FDC" w:rsidR="00CA115F" w:rsidRDefault="004659C7" w:rsidP="00981AB5">
      <w:r>
        <w:t xml:space="preserve">The elementary effect of each parameter has a probability distribution. Using standard statistical formulas, a mean </w:t>
      </w:r>
      <w:r w:rsidRPr="004659C7">
        <w:rPr>
          <w:i/>
        </w:rPr>
        <w:t>μ</w:t>
      </w:r>
      <w:r>
        <w:t xml:space="preserve"> and standard deviation </w:t>
      </w:r>
      <w:r w:rsidRPr="004659C7">
        <w:rPr>
          <w:i/>
        </w:rPr>
        <w:t>σ</w:t>
      </w:r>
      <w:r>
        <w:t xml:space="preserve"> can be estimated for this probability distribution. The mean characterizes the influence that parameter </w:t>
      </w:r>
      <w:r>
        <w:rPr>
          <w:i/>
        </w:rPr>
        <w:t>i</w:t>
      </w:r>
      <w:r>
        <w:t xml:space="preserve"> has on the selected model output. The standard deviation characterizes the variability of this influence, this being a function of model nonlinearity and </w:t>
      </w:r>
      <w:r w:rsidR="0063301E">
        <w:t xml:space="preserve">of </w:t>
      </w:r>
      <w:r>
        <w:t xml:space="preserve">interactions </w:t>
      </w:r>
      <w:r w:rsidR="0063301E">
        <w:t xml:space="preserve">between the selected parameter and </w:t>
      </w:r>
      <w:r>
        <w:t xml:space="preserve">other parameters. Campolongo et al (2005) suggest that a further statistic be calculated which they denote as </w:t>
      </w:r>
      <w:r w:rsidRPr="0063301E">
        <w:rPr>
          <w:i/>
        </w:rPr>
        <w:t>μ</w:t>
      </w:r>
      <w:r w:rsidRPr="00E17B7D">
        <w:t>*</w:t>
      </w:r>
      <w:r>
        <w:t>. This is the mean of the absolute values of EE</w:t>
      </w:r>
      <w:r w:rsidRPr="004659C7">
        <w:rPr>
          <w:i/>
          <w:vertAlign w:val="subscript"/>
        </w:rPr>
        <w:t>i</w:t>
      </w:r>
      <w:r>
        <w:t>.</w:t>
      </w:r>
      <w:r w:rsidRPr="004659C7">
        <w:t xml:space="preserve"> </w:t>
      </w:r>
      <w:r>
        <w:t xml:space="preserve">Campolongo et al suggest that this provides a more robust expression of nonlinearity and parameter interactions than does </w:t>
      </w:r>
      <w:r w:rsidRPr="00CA115F">
        <w:rPr>
          <w:i/>
        </w:rPr>
        <w:t>μ</w:t>
      </w:r>
      <w:r w:rsidR="00B04E0C">
        <w:t xml:space="preserve"> as the latter can be diminished through cancel</w:t>
      </w:r>
      <w:r w:rsidR="00A128DB">
        <w:t>l</w:t>
      </w:r>
      <w:r w:rsidR="00B04E0C">
        <w:t>ation if EE</w:t>
      </w:r>
      <w:r w:rsidR="00B04E0C" w:rsidRPr="00B04E0C">
        <w:rPr>
          <w:i/>
          <w:vertAlign w:val="subscript"/>
        </w:rPr>
        <w:t>i</w:t>
      </w:r>
      <w:r w:rsidR="00B04E0C">
        <w:t xml:space="preserve"> is non-monotonic with parameter value.</w:t>
      </w:r>
      <w:r w:rsidR="00CA115F">
        <w:t xml:space="preserve"> </w:t>
      </w:r>
    </w:p>
    <w:p w14:paraId="594F7614" w14:textId="60972C10" w:rsidR="00CA115F" w:rsidRDefault="0063301E" w:rsidP="00981AB5">
      <w:r>
        <w:t xml:space="preserve">For each adjustable parameter featured in the “parameter data” section of a PEST </w:t>
      </w:r>
      <w:r w:rsidR="00210BFA">
        <w:t>control</w:t>
      </w:r>
      <w:r>
        <w:t xml:space="preserve"> file, </w:t>
      </w:r>
      <w:r w:rsidR="00CA115F">
        <w:t xml:space="preserve">PESTPP-GSA computes all of </w:t>
      </w:r>
      <w:r w:rsidR="00CA115F" w:rsidRPr="00CA115F">
        <w:rPr>
          <w:i/>
        </w:rPr>
        <w:t>μ</w:t>
      </w:r>
      <w:r w:rsidR="00CA115F">
        <w:t xml:space="preserve">, </w:t>
      </w:r>
      <w:r w:rsidR="00CA115F" w:rsidRPr="00CA115F">
        <w:rPr>
          <w:i/>
        </w:rPr>
        <w:t>μ</w:t>
      </w:r>
      <w:r w:rsidR="00CA115F">
        <w:t xml:space="preserve">* and </w:t>
      </w:r>
      <w:r w:rsidR="00CA115F" w:rsidRPr="00CA115F">
        <w:rPr>
          <w:i/>
        </w:rPr>
        <w:t>σ</w:t>
      </w:r>
      <w:r w:rsidR="00CA115F">
        <w:t xml:space="preserve"> for </w:t>
      </w:r>
      <w:r w:rsidR="002A501B">
        <w:t>the objective function (calculated using equation 3.</w:t>
      </w:r>
      <w:r w:rsidR="00CA0C6E">
        <w:t>3</w:t>
      </w:r>
      <w:r w:rsidR="002A501B">
        <w:t>) and</w:t>
      </w:r>
      <w:r w:rsidR="00CA0C6E">
        <w:t>,</w:t>
      </w:r>
      <w:r w:rsidR="002A501B">
        <w:t xml:space="preserve"> optionally</w:t>
      </w:r>
      <w:r w:rsidR="00CA0C6E">
        <w:t>,</w:t>
      </w:r>
      <w:r w:rsidR="002A501B">
        <w:t xml:space="preserve"> for </w:t>
      </w:r>
      <w:r w:rsidR="00CA115F">
        <w:t xml:space="preserve">each model output (i.e. observation) </w:t>
      </w:r>
      <w:r w:rsidR="002A501B">
        <w:t>featured</w:t>
      </w:r>
      <w:r w:rsidR="00CA115F">
        <w:t xml:space="preserve"> in </w:t>
      </w:r>
      <w:r w:rsidR="002A501B">
        <w:t>the</w:t>
      </w:r>
      <w:r>
        <w:t xml:space="preserve"> “observation data” section of the</w:t>
      </w:r>
      <w:r w:rsidR="00CA115F">
        <w:t xml:space="preserve"> PEST control file</w:t>
      </w:r>
      <w:r w:rsidR="002A501B">
        <w:t>.</w:t>
      </w:r>
      <w:r>
        <w:t xml:space="preserve"> </w:t>
      </w:r>
    </w:p>
    <w:p w14:paraId="5871C0D8" w14:textId="77777777" w:rsidR="00CA115F" w:rsidRDefault="00CA115F" w:rsidP="00CA115F">
      <w:pPr>
        <w:pStyle w:val="Heading3"/>
      </w:pPr>
      <w:bookmarkStart w:id="2027" w:name="_Toc520535272"/>
      <w:r>
        <w:t>7.2.</w:t>
      </w:r>
      <w:r w:rsidR="003B10B8">
        <w:t>2</w:t>
      </w:r>
      <w:r>
        <w:t xml:space="preserve"> Sampling Scheme</w:t>
      </w:r>
      <w:bookmarkEnd w:id="2027"/>
    </w:p>
    <w:p w14:paraId="1F0007AC" w14:textId="21244EFB" w:rsidR="00CA115F" w:rsidRDefault="00CA115F" w:rsidP="00CA115F">
      <w:r>
        <w:t xml:space="preserve">While the Method of Morris does not have the same theoretical foundations as variance-based sensitivity analysis, its major attraction is that it can provide </w:t>
      </w:r>
      <w:r w:rsidR="00133F88">
        <w:t>reasonably robust indications of parameter influence</w:t>
      </w:r>
      <w:r w:rsidR="00BD5142">
        <w:t>,</w:t>
      </w:r>
      <w:r w:rsidR="00133F88">
        <w:t xml:space="preserve"> and parameter influence variability</w:t>
      </w:r>
      <w:r w:rsidR="00BD5142">
        <w:t>,</w:t>
      </w:r>
      <w:r w:rsidR="00133F88">
        <w:t xml:space="preserve"> in a relatively few number of model runs. Its efficiency </w:t>
      </w:r>
      <w:r w:rsidR="00BD5142">
        <w:t xml:space="preserve">is an outcome of the </w:t>
      </w:r>
      <w:r w:rsidR="00133F88">
        <w:t>way</w:t>
      </w:r>
      <w:r w:rsidR="00BD5142">
        <w:t xml:space="preserve"> in which</w:t>
      </w:r>
      <w:r w:rsidR="00133F88">
        <w:t xml:space="preserve"> it chooses parameter</w:t>
      </w:r>
      <w:r w:rsidR="00F07BDD">
        <w:t>s</w:t>
      </w:r>
      <w:r w:rsidR="00133F88">
        <w:t xml:space="preserve"> on which</w:t>
      </w:r>
      <w:r w:rsidR="00BD5142">
        <w:t xml:space="preserve"> to base</w:t>
      </w:r>
      <w:r w:rsidR="00133F88">
        <w:t xml:space="preserve"> these model runs.</w:t>
      </w:r>
      <w:r w:rsidR="008B07E8">
        <w:t xml:space="preserve"> By varying </w:t>
      </w:r>
      <w:r w:rsidR="00BD5142">
        <w:t>a single</w:t>
      </w:r>
      <w:r w:rsidR="008B07E8">
        <w:t xml:space="preserve">, </w:t>
      </w:r>
      <w:r w:rsidR="00125AD6">
        <w:t>randomly</w:t>
      </w:r>
      <w:r w:rsidR="008B07E8">
        <w:t xml:space="preserve">-chosen parameter at a time by the amount Δ described above, the cost of each new addition to the pool </w:t>
      </w:r>
      <w:r w:rsidR="00BD5142">
        <w:t>through</w:t>
      </w:r>
      <w:r w:rsidR="008B07E8">
        <w:t xml:space="preserve"> which </w:t>
      </w:r>
      <w:r w:rsidR="008B07E8" w:rsidRPr="00CA115F">
        <w:rPr>
          <w:i/>
        </w:rPr>
        <w:t>μ</w:t>
      </w:r>
      <w:r w:rsidR="008B07E8">
        <w:t xml:space="preserve">, </w:t>
      </w:r>
      <w:r w:rsidR="008B07E8" w:rsidRPr="00CA115F">
        <w:rPr>
          <w:i/>
        </w:rPr>
        <w:t>μ</w:t>
      </w:r>
      <w:r w:rsidR="008B07E8">
        <w:t xml:space="preserve">* and </w:t>
      </w:r>
      <w:r w:rsidR="008B07E8" w:rsidRPr="00CA115F">
        <w:rPr>
          <w:i/>
        </w:rPr>
        <w:t>σ</w:t>
      </w:r>
      <w:r w:rsidR="008B07E8">
        <w:t xml:space="preserve"> are calculated for </w:t>
      </w:r>
      <w:r w:rsidR="00BD1D80">
        <w:t>each</w:t>
      </w:r>
      <w:r w:rsidR="00BD5142">
        <w:t xml:space="preserve"> parameter</w:t>
      </w:r>
      <w:r w:rsidR="008B07E8">
        <w:t xml:space="preserve"> is only one model run.</w:t>
      </w:r>
      <w:r w:rsidR="00BD5142">
        <w:t xml:space="preserve"> </w:t>
      </w:r>
      <w:r w:rsidR="00BD1D80">
        <w:t>At the same time,</w:t>
      </w:r>
      <w:r w:rsidR="00BD5142">
        <w:t xml:space="preserve"> the sequencing of model runs </w:t>
      </w:r>
      <w:r w:rsidR="00BD1D80">
        <w:t xml:space="preserve">makes the effects of model nonlinearity and </w:t>
      </w:r>
      <w:r w:rsidR="00210BFA">
        <w:t>parameter</w:t>
      </w:r>
      <w:r w:rsidR="00BD1D80">
        <w:t xml:space="preserve"> interactions visible in these statistics.</w:t>
      </w:r>
      <w:r w:rsidR="00290C41" w:rsidRPr="00290C41">
        <w:t xml:space="preserve"> </w:t>
      </w:r>
      <w:r w:rsidR="00290C41">
        <w:t xml:space="preserve">Model runs are </w:t>
      </w:r>
      <w:r w:rsidR="00BD1D80">
        <w:t>performed in</w:t>
      </w:r>
      <w:r w:rsidR="00290C41">
        <w:t xml:space="preserve"> sequences of </w:t>
      </w:r>
      <w:r w:rsidR="00BD1D80">
        <w:rPr>
          <w:i/>
        </w:rPr>
        <w:t>m</w:t>
      </w:r>
      <w:r w:rsidR="00290C41">
        <w:t xml:space="preserve"> runs (where </w:t>
      </w:r>
      <w:r w:rsidR="00BD1D80">
        <w:rPr>
          <w:i/>
        </w:rPr>
        <w:t>m</w:t>
      </w:r>
      <w:r w:rsidR="00290C41">
        <w:t xml:space="preserve"> is the number of parameters used by the model)</w:t>
      </w:r>
      <w:r w:rsidR="00BD1D80">
        <w:t>,</w:t>
      </w:r>
      <w:r w:rsidR="00290C41">
        <w:t xml:space="preserve"> in which each parameter is varied in random order</w:t>
      </w:r>
      <w:r w:rsidR="00A128DB">
        <w:t xml:space="preserve"> while all other parameters retain their values from the previous model run</w:t>
      </w:r>
      <w:r w:rsidR="00290C41">
        <w:t>. At the end of this sequence a revised estimate of statistics pertaining to all EE</w:t>
      </w:r>
      <w:r w:rsidR="00290C41" w:rsidRPr="00290C41">
        <w:rPr>
          <w:i/>
          <w:vertAlign w:val="subscript"/>
        </w:rPr>
        <w:t>i</w:t>
      </w:r>
      <w:r w:rsidR="00290C41">
        <w:t>’s is available.</w:t>
      </w:r>
      <w:r w:rsidR="008B07E8">
        <w:t xml:space="preserve"> </w:t>
      </w:r>
      <w:r w:rsidR="00BD1D80">
        <w:t xml:space="preserve">A new model run sequence is then </w:t>
      </w:r>
      <w:r w:rsidR="00A128DB">
        <w:t>initiated</w:t>
      </w:r>
      <w:r w:rsidR="00BD1D80">
        <w:t>, starting at another random point within the gridded parameter domain.</w:t>
      </w:r>
      <w:r w:rsidR="00290C41">
        <w:t xml:space="preserve"> See Morris (1991) and chapter 3 of Saltelli (2008)</w:t>
      </w:r>
      <w:r w:rsidR="00BD1D80">
        <w:t xml:space="preserve"> for full details</w:t>
      </w:r>
      <w:r w:rsidR="00290C41">
        <w:t>.</w:t>
      </w:r>
    </w:p>
    <w:p w14:paraId="5F3305DC" w14:textId="425DAB50" w:rsidR="00B04E0C" w:rsidRDefault="00B04E0C" w:rsidP="00CA115F">
      <w:r>
        <w:t xml:space="preserve">The number of model run sequences (denoted as </w:t>
      </w:r>
      <w:r>
        <w:rPr>
          <w:i/>
        </w:rPr>
        <w:t>r</w:t>
      </w:r>
      <w:r>
        <w:t xml:space="preserve"> </w:t>
      </w:r>
      <w:r w:rsidR="00A128DB">
        <w:t>by</w:t>
      </w:r>
      <w:r>
        <w:t xml:space="preserve"> Morris, 1991) is provided by the user</w:t>
      </w:r>
      <w:r w:rsidRPr="00B04E0C">
        <w:t xml:space="preserve">. </w:t>
      </w:r>
      <w:r w:rsidR="00BD1D80">
        <w:t xml:space="preserve">For a highly nonlinear model, a greater value of </w:t>
      </w:r>
      <w:r w:rsidR="00BD1D80" w:rsidRPr="00BD1D80">
        <w:rPr>
          <w:i/>
        </w:rPr>
        <w:t>r</w:t>
      </w:r>
      <w:r w:rsidR="00BD1D80">
        <w:t xml:space="preserve"> leads to more robust estimates of </w:t>
      </w:r>
      <w:r w:rsidR="00BD1D80" w:rsidRPr="00CA115F">
        <w:rPr>
          <w:i/>
        </w:rPr>
        <w:t>μ</w:t>
      </w:r>
      <w:r w:rsidR="00BD1D80">
        <w:t xml:space="preserve">, </w:t>
      </w:r>
      <w:r w:rsidR="00BD1D80" w:rsidRPr="00CA115F">
        <w:rPr>
          <w:i/>
        </w:rPr>
        <w:t>μ</w:t>
      </w:r>
      <w:r w:rsidR="00BD1D80">
        <w:t xml:space="preserve">* and </w:t>
      </w:r>
      <w:r w:rsidR="00BD1D80" w:rsidRPr="00CA115F">
        <w:rPr>
          <w:i/>
        </w:rPr>
        <w:t>σ</w:t>
      </w:r>
      <w:r w:rsidR="00BD1D80">
        <w:t>.</w:t>
      </w:r>
    </w:p>
    <w:p w14:paraId="4374A17D" w14:textId="77777777" w:rsidR="00B04E0C" w:rsidRDefault="00B04E0C" w:rsidP="00B04E0C">
      <w:pPr>
        <w:pStyle w:val="Heading3"/>
      </w:pPr>
      <w:bookmarkStart w:id="2028" w:name="_Toc520535273"/>
      <w:r>
        <w:t>7.2.</w:t>
      </w:r>
      <w:r w:rsidR="003B10B8">
        <w:t>3</w:t>
      </w:r>
      <w:r>
        <w:t xml:space="preserve"> Control Variables</w:t>
      </w:r>
      <w:bookmarkEnd w:id="2028"/>
    </w:p>
    <w:p w14:paraId="6C6406B5" w14:textId="1E81FDB2" w:rsidR="00CE52CF" w:rsidRPr="00CE52CF" w:rsidRDefault="00BD1D80" w:rsidP="00B04E0C">
      <w:r>
        <w:t xml:space="preserve">In common with </w:t>
      </w:r>
      <w:r w:rsidR="00897FFC">
        <w:t xml:space="preserve">other programs comprising the PEST++ suite, PESTPP-GSA obtains </w:t>
      </w:r>
      <w:r w:rsidR="00CE52CF">
        <w:t xml:space="preserve">case-defining information from a PEST control file. PEST++ control variables which govern the operation of the Method of Morris can be placed in this file on lines that begin with the “++” character string. </w:t>
      </w:r>
    </w:p>
    <w:p w14:paraId="546246D6" w14:textId="18FBB498" w:rsidR="00B04E0C" w:rsidRDefault="00C15333" w:rsidP="00B04E0C">
      <w:r>
        <w:t>PEST++</w:t>
      </w:r>
      <w:r w:rsidR="008249F1">
        <w:t xml:space="preserve"> v</w:t>
      </w:r>
      <w:r w:rsidR="00B04E0C">
        <w:t xml:space="preserve">ariables which control the operation of </w:t>
      </w:r>
      <w:r w:rsidR="00897FFC">
        <w:t>the Method of Morris</w:t>
      </w:r>
      <w:r>
        <w:t xml:space="preserve"> are</w:t>
      </w:r>
      <w:r w:rsidR="00897FFC">
        <w:t xml:space="preserve"> listed in the </w:t>
      </w:r>
      <w:r w:rsidR="00FD71F2">
        <w:lastRenderedPageBreak/>
        <w:t>following t</w:t>
      </w:r>
      <w:r w:rsidR="00897FFC">
        <w:t xml:space="preserve">able. Default values are provided </w:t>
      </w:r>
      <w:r>
        <w:t xml:space="preserve">with each </w:t>
      </w:r>
      <w:r w:rsidR="00FD71F2">
        <w:t>variable in this table</w:t>
      </w:r>
      <w:r w:rsidR="00897FFC">
        <w:t>.</w:t>
      </w:r>
      <w:r w:rsidR="00A128DB">
        <w:t xml:space="preserve"> Note that if no GSA-pertinent variables are provided in a PEST control file used by PESTPP-GSA, it implements the Method of Morris.</w:t>
      </w:r>
      <w:r w:rsidR="00562FCF">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0"/>
        <w:gridCol w:w="1261"/>
        <w:gridCol w:w="5805"/>
      </w:tblGrid>
      <w:tr w:rsidR="00897FFC" w14:paraId="4D639AAA" w14:textId="77777777" w:rsidTr="00C40A21">
        <w:trPr>
          <w:cantSplit/>
        </w:trPr>
        <w:tc>
          <w:tcPr>
            <w:tcW w:w="1951" w:type="dxa"/>
            <w:shd w:val="clear" w:color="auto" w:fill="auto"/>
          </w:tcPr>
          <w:p w14:paraId="59446DF6" w14:textId="77777777" w:rsidR="00897FFC" w:rsidRPr="00C40A21" w:rsidRDefault="00897FFC" w:rsidP="00A128DB">
            <w:pPr>
              <w:keepNext/>
              <w:rPr>
                <w:rFonts w:ascii="Arial" w:hAnsi="Arial" w:cs="Arial"/>
                <w:b/>
                <w:sz w:val="18"/>
              </w:rPr>
            </w:pPr>
            <w:r w:rsidRPr="00C40A21">
              <w:rPr>
                <w:rFonts w:ascii="Arial" w:hAnsi="Arial" w:cs="Arial"/>
                <w:b/>
                <w:sz w:val="18"/>
              </w:rPr>
              <w:t>Control variable</w:t>
            </w:r>
          </w:p>
        </w:tc>
        <w:tc>
          <w:tcPr>
            <w:tcW w:w="1276" w:type="dxa"/>
            <w:shd w:val="clear" w:color="auto" w:fill="auto"/>
          </w:tcPr>
          <w:p w14:paraId="313B57A0" w14:textId="77777777" w:rsidR="00897FFC" w:rsidRPr="00C40A21" w:rsidRDefault="00897FFC" w:rsidP="00A128DB">
            <w:pPr>
              <w:keepNext/>
              <w:rPr>
                <w:rFonts w:ascii="Arial" w:hAnsi="Arial" w:cs="Arial"/>
                <w:b/>
                <w:sz w:val="18"/>
              </w:rPr>
            </w:pPr>
            <w:r w:rsidRPr="00C40A21">
              <w:rPr>
                <w:rFonts w:ascii="Arial" w:hAnsi="Arial" w:cs="Arial"/>
                <w:b/>
                <w:sz w:val="18"/>
              </w:rPr>
              <w:t>Type</w:t>
            </w:r>
          </w:p>
        </w:tc>
        <w:tc>
          <w:tcPr>
            <w:tcW w:w="6015" w:type="dxa"/>
            <w:shd w:val="clear" w:color="auto" w:fill="auto"/>
          </w:tcPr>
          <w:p w14:paraId="4C9D661F" w14:textId="77777777" w:rsidR="00897FFC" w:rsidRPr="00C40A21" w:rsidRDefault="00897FFC" w:rsidP="00A128DB">
            <w:pPr>
              <w:keepNext/>
              <w:rPr>
                <w:rFonts w:ascii="Arial" w:hAnsi="Arial" w:cs="Arial"/>
                <w:b/>
                <w:sz w:val="18"/>
              </w:rPr>
            </w:pPr>
            <w:r w:rsidRPr="00C40A21">
              <w:rPr>
                <w:rFonts w:ascii="Arial" w:hAnsi="Arial" w:cs="Arial"/>
                <w:b/>
                <w:sz w:val="18"/>
              </w:rPr>
              <w:t>Role</w:t>
            </w:r>
          </w:p>
        </w:tc>
      </w:tr>
      <w:tr w:rsidR="00897FFC" w14:paraId="2C58482E" w14:textId="77777777" w:rsidTr="00C40A21">
        <w:trPr>
          <w:cantSplit/>
        </w:trPr>
        <w:tc>
          <w:tcPr>
            <w:tcW w:w="1951" w:type="dxa"/>
            <w:shd w:val="clear" w:color="auto" w:fill="auto"/>
          </w:tcPr>
          <w:p w14:paraId="013138B7" w14:textId="77777777" w:rsidR="00897FFC" w:rsidRPr="00C40A21" w:rsidRDefault="00897FFC" w:rsidP="00A128DB">
            <w:pPr>
              <w:keepNext/>
              <w:rPr>
                <w:rFonts w:ascii="Arial" w:hAnsi="Arial" w:cs="Arial"/>
                <w:i/>
                <w:sz w:val="18"/>
              </w:rPr>
            </w:pPr>
            <w:r w:rsidRPr="00C40A21">
              <w:rPr>
                <w:rFonts w:ascii="Arial" w:hAnsi="Arial" w:cs="Arial"/>
                <w:i/>
                <w:sz w:val="18"/>
              </w:rPr>
              <w:t>method(morris)</w:t>
            </w:r>
          </w:p>
        </w:tc>
        <w:tc>
          <w:tcPr>
            <w:tcW w:w="1276" w:type="dxa"/>
            <w:shd w:val="clear" w:color="auto" w:fill="auto"/>
          </w:tcPr>
          <w:p w14:paraId="5859667F" w14:textId="77777777" w:rsidR="00897FFC" w:rsidRPr="00C40A21" w:rsidRDefault="00897FFC" w:rsidP="00A128DB">
            <w:pPr>
              <w:keepNext/>
              <w:rPr>
                <w:rFonts w:ascii="Arial" w:hAnsi="Arial" w:cs="Arial"/>
                <w:sz w:val="18"/>
              </w:rPr>
            </w:pPr>
            <w:r w:rsidRPr="00C40A21">
              <w:rPr>
                <w:rFonts w:ascii="Arial" w:hAnsi="Arial" w:cs="Arial"/>
                <w:sz w:val="18"/>
              </w:rPr>
              <w:t>text</w:t>
            </w:r>
          </w:p>
        </w:tc>
        <w:tc>
          <w:tcPr>
            <w:tcW w:w="6015" w:type="dxa"/>
            <w:shd w:val="clear" w:color="auto" w:fill="auto"/>
          </w:tcPr>
          <w:p w14:paraId="78BE01CF" w14:textId="77777777" w:rsidR="00897FFC" w:rsidRPr="00C40A21" w:rsidRDefault="00116C16" w:rsidP="00A128DB">
            <w:pPr>
              <w:keepNext/>
              <w:rPr>
                <w:rFonts w:ascii="Arial" w:hAnsi="Arial" w:cs="Arial"/>
                <w:sz w:val="18"/>
              </w:rPr>
            </w:pPr>
            <w:r w:rsidRPr="00C40A21">
              <w:rPr>
                <w:rFonts w:ascii="Arial" w:hAnsi="Arial" w:cs="Arial"/>
                <w:sz w:val="18"/>
              </w:rPr>
              <w:t>Methods are</w:t>
            </w:r>
            <w:r w:rsidR="00897FFC" w:rsidRPr="00C40A21">
              <w:rPr>
                <w:rFonts w:ascii="Arial" w:hAnsi="Arial" w:cs="Arial"/>
                <w:sz w:val="18"/>
              </w:rPr>
              <w:t xml:space="preserve"> “morris” </w:t>
            </w:r>
            <w:r w:rsidR="00CE52CF">
              <w:rPr>
                <w:rFonts w:ascii="Arial" w:hAnsi="Arial" w:cs="Arial"/>
                <w:sz w:val="18"/>
              </w:rPr>
              <w:t>and</w:t>
            </w:r>
            <w:r w:rsidR="00897FFC" w:rsidRPr="00C40A21">
              <w:rPr>
                <w:rFonts w:ascii="Arial" w:hAnsi="Arial" w:cs="Arial"/>
                <w:sz w:val="18"/>
              </w:rPr>
              <w:t xml:space="preserve"> “sobol”.</w:t>
            </w:r>
          </w:p>
        </w:tc>
      </w:tr>
      <w:tr w:rsidR="00897FFC" w14:paraId="7FD9F2D7" w14:textId="77777777" w:rsidTr="00C40A21">
        <w:trPr>
          <w:cantSplit/>
        </w:trPr>
        <w:tc>
          <w:tcPr>
            <w:tcW w:w="1951" w:type="dxa"/>
            <w:shd w:val="clear" w:color="auto" w:fill="auto"/>
          </w:tcPr>
          <w:p w14:paraId="51D5C86E" w14:textId="77777777" w:rsidR="00897FFC" w:rsidRPr="00C40A21" w:rsidRDefault="00897FFC" w:rsidP="00A128DB">
            <w:pPr>
              <w:keepNext/>
              <w:rPr>
                <w:rFonts w:ascii="Arial" w:hAnsi="Arial" w:cs="Arial"/>
                <w:i/>
                <w:sz w:val="18"/>
              </w:rPr>
            </w:pPr>
            <w:r w:rsidRPr="00C40A21">
              <w:rPr>
                <w:rFonts w:ascii="Arial" w:hAnsi="Arial" w:cs="Arial"/>
                <w:i/>
                <w:sz w:val="18"/>
              </w:rPr>
              <w:t>rand_seed()</w:t>
            </w:r>
          </w:p>
        </w:tc>
        <w:tc>
          <w:tcPr>
            <w:tcW w:w="1276" w:type="dxa"/>
            <w:shd w:val="clear" w:color="auto" w:fill="auto"/>
          </w:tcPr>
          <w:p w14:paraId="1176F4E3" w14:textId="77777777" w:rsidR="00897FFC" w:rsidRPr="00C40A21" w:rsidRDefault="00897FFC" w:rsidP="00A128DB">
            <w:pPr>
              <w:keepNext/>
              <w:rPr>
                <w:rFonts w:ascii="Arial" w:hAnsi="Arial" w:cs="Arial"/>
                <w:sz w:val="18"/>
              </w:rPr>
            </w:pPr>
            <w:r w:rsidRPr="00C40A21">
              <w:rPr>
                <w:rFonts w:ascii="Arial" w:hAnsi="Arial" w:cs="Arial"/>
                <w:sz w:val="18"/>
              </w:rPr>
              <w:t>unsigned integer</w:t>
            </w:r>
          </w:p>
        </w:tc>
        <w:tc>
          <w:tcPr>
            <w:tcW w:w="6015" w:type="dxa"/>
            <w:shd w:val="clear" w:color="auto" w:fill="auto"/>
          </w:tcPr>
          <w:p w14:paraId="1B9D6289" w14:textId="77777777" w:rsidR="00897FFC" w:rsidRPr="00C40A21" w:rsidRDefault="00897FFC" w:rsidP="00A128DB">
            <w:pPr>
              <w:keepNext/>
              <w:rPr>
                <w:rFonts w:ascii="Arial" w:hAnsi="Arial" w:cs="Arial"/>
                <w:sz w:val="18"/>
              </w:rPr>
            </w:pPr>
            <w:r w:rsidRPr="00C40A21">
              <w:rPr>
                <w:rFonts w:ascii="Arial" w:hAnsi="Arial" w:cs="Arial"/>
                <w:sz w:val="18"/>
              </w:rPr>
              <w:t>Seed for the random number generator</w:t>
            </w:r>
            <w:r w:rsidR="00CE52CF">
              <w:rPr>
                <w:rFonts w:ascii="Arial" w:hAnsi="Arial" w:cs="Arial"/>
                <w:sz w:val="18"/>
              </w:rPr>
              <w:t>.</w:t>
            </w:r>
          </w:p>
        </w:tc>
      </w:tr>
      <w:tr w:rsidR="00897FFC" w14:paraId="7DCA78C6" w14:textId="77777777" w:rsidTr="00C40A21">
        <w:trPr>
          <w:cantSplit/>
        </w:trPr>
        <w:tc>
          <w:tcPr>
            <w:tcW w:w="1951" w:type="dxa"/>
            <w:shd w:val="clear" w:color="auto" w:fill="auto"/>
          </w:tcPr>
          <w:p w14:paraId="67461079" w14:textId="77777777" w:rsidR="00897FFC" w:rsidRPr="00C40A21" w:rsidRDefault="00897FFC" w:rsidP="00A128DB">
            <w:pPr>
              <w:keepNext/>
              <w:rPr>
                <w:rFonts w:ascii="Arial" w:hAnsi="Arial" w:cs="Arial"/>
                <w:i/>
                <w:sz w:val="18"/>
              </w:rPr>
            </w:pPr>
            <w:r w:rsidRPr="00C40A21">
              <w:rPr>
                <w:rFonts w:ascii="Arial" w:hAnsi="Arial" w:cs="Arial"/>
                <w:i/>
                <w:sz w:val="18"/>
              </w:rPr>
              <w:t>morris_r(4)</w:t>
            </w:r>
          </w:p>
        </w:tc>
        <w:tc>
          <w:tcPr>
            <w:tcW w:w="1276" w:type="dxa"/>
            <w:shd w:val="clear" w:color="auto" w:fill="auto"/>
          </w:tcPr>
          <w:p w14:paraId="05F2E13B" w14:textId="77777777" w:rsidR="00897FFC" w:rsidRPr="00C40A21" w:rsidRDefault="00897FFC" w:rsidP="00A128DB">
            <w:pPr>
              <w:keepNext/>
              <w:rPr>
                <w:rFonts w:ascii="Arial" w:hAnsi="Arial" w:cs="Arial"/>
                <w:sz w:val="18"/>
              </w:rPr>
            </w:pPr>
            <w:r w:rsidRPr="00C40A21">
              <w:rPr>
                <w:rFonts w:ascii="Arial" w:hAnsi="Arial" w:cs="Arial"/>
                <w:sz w:val="18"/>
              </w:rPr>
              <w:t>integer</w:t>
            </w:r>
          </w:p>
        </w:tc>
        <w:tc>
          <w:tcPr>
            <w:tcW w:w="6015" w:type="dxa"/>
            <w:shd w:val="clear" w:color="auto" w:fill="auto"/>
          </w:tcPr>
          <w:p w14:paraId="51B73DCB" w14:textId="77777777" w:rsidR="00897FFC" w:rsidRPr="00C40A21" w:rsidRDefault="00897FFC" w:rsidP="00A128DB">
            <w:pPr>
              <w:keepNext/>
              <w:rPr>
                <w:rFonts w:ascii="Arial" w:hAnsi="Arial" w:cs="Arial"/>
                <w:sz w:val="18"/>
              </w:rPr>
            </w:pPr>
            <w:r w:rsidRPr="00C40A21">
              <w:rPr>
                <w:rFonts w:ascii="Arial" w:hAnsi="Arial" w:cs="Arial"/>
                <w:sz w:val="18"/>
              </w:rPr>
              <w:t xml:space="preserve">Sample size. The number of times that an elementary effect is computed for each parameter. That is, the number of sequences of </w:t>
            </w:r>
            <w:r w:rsidR="00116C16" w:rsidRPr="00C40A21">
              <w:rPr>
                <w:rFonts w:ascii="Arial" w:hAnsi="Arial" w:cs="Arial"/>
                <w:i/>
                <w:sz w:val="18"/>
              </w:rPr>
              <w:t>m</w:t>
            </w:r>
            <w:r w:rsidRPr="00C40A21">
              <w:rPr>
                <w:rFonts w:ascii="Arial" w:hAnsi="Arial" w:cs="Arial"/>
                <w:sz w:val="18"/>
              </w:rPr>
              <w:t xml:space="preserve"> model runs</w:t>
            </w:r>
            <w:r w:rsidR="00116C16" w:rsidRPr="00C40A21">
              <w:rPr>
                <w:rFonts w:ascii="Arial" w:hAnsi="Arial" w:cs="Arial"/>
                <w:sz w:val="18"/>
              </w:rPr>
              <w:t xml:space="preserve"> undertaken by PESTPP-GSA</w:t>
            </w:r>
            <w:r w:rsidRPr="00C40A21">
              <w:rPr>
                <w:rFonts w:ascii="Arial" w:hAnsi="Arial" w:cs="Arial"/>
                <w:sz w:val="18"/>
              </w:rPr>
              <w:t xml:space="preserve">, where </w:t>
            </w:r>
            <w:r w:rsidR="00116C16" w:rsidRPr="00C40A21">
              <w:rPr>
                <w:rFonts w:ascii="Arial" w:hAnsi="Arial" w:cs="Arial"/>
                <w:i/>
                <w:sz w:val="18"/>
              </w:rPr>
              <w:t>m</w:t>
            </w:r>
            <w:r w:rsidRPr="00C40A21">
              <w:rPr>
                <w:rFonts w:ascii="Arial" w:hAnsi="Arial" w:cs="Arial"/>
                <w:sz w:val="18"/>
              </w:rPr>
              <w:t xml:space="preserve"> is the number of adjustable parameters featured in the PEST control file.</w:t>
            </w:r>
          </w:p>
        </w:tc>
      </w:tr>
      <w:tr w:rsidR="00FD71F2" w14:paraId="54D62F1F" w14:textId="77777777" w:rsidTr="00C40A21">
        <w:trPr>
          <w:cantSplit/>
        </w:trPr>
        <w:tc>
          <w:tcPr>
            <w:tcW w:w="1951" w:type="dxa"/>
            <w:shd w:val="clear" w:color="auto" w:fill="auto"/>
          </w:tcPr>
          <w:p w14:paraId="5B883093" w14:textId="77777777" w:rsidR="00FD71F2" w:rsidRPr="00C40A21" w:rsidRDefault="00FD71F2" w:rsidP="00A128DB">
            <w:pPr>
              <w:keepNext/>
              <w:rPr>
                <w:rFonts w:ascii="Arial" w:hAnsi="Arial" w:cs="Arial"/>
                <w:i/>
                <w:sz w:val="18"/>
              </w:rPr>
            </w:pPr>
            <w:r w:rsidRPr="00C40A21">
              <w:rPr>
                <w:rFonts w:ascii="Arial" w:hAnsi="Arial" w:cs="Arial"/>
                <w:i/>
                <w:sz w:val="18"/>
              </w:rPr>
              <w:t>morris_p(4)</w:t>
            </w:r>
          </w:p>
        </w:tc>
        <w:tc>
          <w:tcPr>
            <w:tcW w:w="1276" w:type="dxa"/>
            <w:shd w:val="clear" w:color="auto" w:fill="auto"/>
          </w:tcPr>
          <w:p w14:paraId="12BC5FEE" w14:textId="77777777" w:rsidR="00FD71F2" w:rsidRPr="00C40A21" w:rsidRDefault="00FD71F2" w:rsidP="00A128DB">
            <w:pPr>
              <w:keepNext/>
              <w:rPr>
                <w:rFonts w:ascii="Arial" w:hAnsi="Arial" w:cs="Arial"/>
                <w:sz w:val="18"/>
              </w:rPr>
            </w:pPr>
            <w:r w:rsidRPr="00C40A21">
              <w:rPr>
                <w:rFonts w:ascii="Arial" w:hAnsi="Arial" w:cs="Arial"/>
                <w:sz w:val="18"/>
              </w:rPr>
              <w:t>integer</w:t>
            </w:r>
          </w:p>
        </w:tc>
        <w:tc>
          <w:tcPr>
            <w:tcW w:w="6015" w:type="dxa"/>
            <w:shd w:val="clear" w:color="auto" w:fill="auto"/>
          </w:tcPr>
          <w:p w14:paraId="5FB8EFD9" w14:textId="77777777" w:rsidR="00FD71F2" w:rsidRPr="00C40A21" w:rsidRDefault="00FD71F2" w:rsidP="00A128DB">
            <w:pPr>
              <w:keepNext/>
              <w:rPr>
                <w:rFonts w:ascii="Arial" w:hAnsi="Arial" w:cs="Arial"/>
                <w:sz w:val="18"/>
              </w:rPr>
            </w:pPr>
            <w:r w:rsidRPr="00C40A21">
              <w:rPr>
                <w:rFonts w:ascii="Arial" w:hAnsi="Arial" w:cs="Arial"/>
                <w:sz w:val="18"/>
              </w:rPr>
              <w:t>The number of levels</w:t>
            </w:r>
            <w:r w:rsidR="00116C16" w:rsidRPr="00C40A21">
              <w:rPr>
                <w:rFonts w:ascii="Arial" w:hAnsi="Arial" w:cs="Arial"/>
                <w:sz w:val="18"/>
              </w:rPr>
              <w:t xml:space="preserve"> employed to</w:t>
            </w:r>
            <w:r w:rsidRPr="00C40A21">
              <w:rPr>
                <w:rFonts w:ascii="Arial" w:hAnsi="Arial" w:cs="Arial"/>
                <w:sz w:val="18"/>
              </w:rPr>
              <w:t xml:space="preserve"> grid the interval [0,1] </w:t>
            </w:r>
            <w:r w:rsidR="00116C16" w:rsidRPr="00C40A21">
              <w:rPr>
                <w:rFonts w:ascii="Arial" w:hAnsi="Arial" w:cs="Arial"/>
                <w:sz w:val="18"/>
              </w:rPr>
              <w:t>associated with each transformed</w:t>
            </w:r>
            <w:r w:rsidRPr="00C40A21">
              <w:rPr>
                <w:rFonts w:ascii="Arial" w:hAnsi="Arial" w:cs="Arial"/>
                <w:sz w:val="18"/>
              </w:rPr>
              <w:t xml:space="preserve"> parameter. The number of intervals into which [0, 1] is </w:t>
            </w:r>
            <w:r w:rsidR="00CE52CF">
              <w:rPr>
                <w:rFonts w:ascii="Arial" w:hAnsi="Arial" w:cs="Arial"/>
                <w:sz w:val="18"/>
              </w:rPr>
              <w:t xml:space="preserve">therefore </w:t>
            </w:r>
            <w:r w:rsidRPr="00C40A21">
              <w:rPr>
                <w:rFonts w:ascii="Arial" w:hAnsi="Arial" w:cs="Arial"/>
                <w:sz w:val="18"/>
              </w:rPr>
              <w:t xml:space="preserve">subdivided is </w:t>
            </w:r>
            <w:r w:rsidR="00116C16" w:rsidRPr="00C40A21">
              <w:rPr>
                <w:rFonts w:ascii="Arial" w:hAnsi="Arial" w:cs="Arial"/>
                <w:i/>
                <w:sz w:val="18"/>
              </w:rPr>
              <w:t>p</w:t>
            </w:r>
            <w:r w:rsidR="00116C16" w:rsidRPr="00C40A21">
              <w:rPr>
                <w:rFonts w:ascii="Arial" w:hAnsi="Arial" w:cs="Arial"/>
                <w:sz w:val="18"/>
              </w:rPr>
              <w:t>-1</w:t>
            </w:r>
            <w:r w:rsidRPr="00C40A21">
              <w:rPr>
                <w:rFonts w:ascii="Arial" w:hAnsi="Arial" w:cs="Arial"/>
                <w:sz w:val="18"/>
              </w:rPr>
              <w:t xml:space="preserve">. </w:t>
            </w:r>
          </w:p>
        </w:tc>
      </w:tr>
      <w:tr w:rsidR="00FD71F2" w14:paraId="5B527593" w14:textId="77777777" w:rsidTr="00C40A21">
        <w:trPr>
          <w:cantSplit/>
        </w:trPr>
        <w:tc>
          <w:tcPr>
            <w:tcW w:w="1951" w:type="dxa"/>
            <w:shd w:val="clear" w:color="auto" w:fill="auto"/>
          </w:tcPr>
          <w:p w14:paraId="37DAA98E" w14:textId="77777777" w:rsidR="00FD71F2" w:rsidRPr="00C40A21" w:rsidRDefault="00FD71F2" w:rsidP="00A128DB">
            <w:pPr>
              <w:keepNext/>
              <w:rPr>
                <w:rFonts w:ascii="Arial" w:hAnsi="Arial" w:cs="Arial"/>
                <w:i/>
                <w:sz w:val="18"/>
              </w:rPr>
            </w:pPr>
            <w:r w:rsidRPr="00C40A21">
              <w:rPr>
                <w:rFonts w:ascii="Arial" w:hAnsi="Arial" w:cs="Arial"/>
                <w:i/>
                <w:sz w:val="18"/>
              </w:rPr>
              <w:t>morris_delta()</w:t>
            </w:r>
          </w:p>
        </w:tc>
        <w:tc>
          <w:tcPr>
            <w:tcW w:w="1276" w:type="dxa"/>
            <w:shd w:val="clear" w:color="auto" w:fill="auto"/>
          </w:tcPr>
          <w:p w14:paraId="5AA778A3" w14:textId="77777777" w:rsidR="00FD71F2" w:rsidRPr="00C40A21" w:rsidRDefault="00FD71F2" w:rsidP="00A128DB">
            <w:pPr>
              <w:keepNext/>
              <w:rPr>
                <w:rFonts w:ascii="Arial" w:hAnsi="Arial" w:cs="Arial"/>
                <w:sz w:val="18"/>
              </w:rPr>
            </w:pPr>
            <w:r w:rsidRPr="00C40A21">
              <w:rPr>
                <w:rFonts w:ascii="Arial" w:hAnsi="Arial" w:cs="Arial"/>
                <w:sz w:val="18"/>
              </w:rPr>
              <w:t xml:space="preserve">real </w:t>
            </w:r>
          </w:p>
        </w:tc>
        <w:tc>
          <w:tcPr>
            <w:tcW w:w="6015" w:type="dxa"/>
            <w:shd w:val="clear" w:color="auto" w:fill="auto"/>
          </w:tcPr>
          <w:p w14:paraId="65CBED10" w14:textId="77777777" w:rsidR="00FD71F2" w:rsidRPr="00C40A21" w:rsidRDefault="00FD71F2" w:rsidP="00A128DB">
            <w:pPr>
              <w:keepNext/>
              <w:rPr>
                <w:rFonts w:ascii="Arial" w:hAnsi="Arial" w:cs="Arial"/>
                <w:sz w:val="18"/>
              </w:rPr>
            </w:pPr>
            <w:r w:rsidRPr="00C40A21">
              <w:rPr>
                <w:rFonts w:ascii="Arial" w:hAnsi="Arial" w:cs="Arial"/>
                <w:sz w:val="18"/>
              </w:rPr>
              <w:t>The default value</w:t>
            </w:r>
            <w:r w:rsidR="00116C16" w:rsidRPr="00C40A21">
              <w:rPr>
                <w:rFonts w:ascii="Arial" w:hAnsi="Arial" w:cs="Arial"/>
                <w:sz w:val="18"/>
              </w:rPr>
              <w:t xml:space="preserve"> for </w:t>
            </w:r>
            <w:r w:rsidR="00116C16" w:rsidRPr="00AA27C2">
              <w:rPr>
                <w:rFonts w:ascii="Arial" w:hAnsi="Arial" w:cs="Arial"/>
                <w:i/>
                <w:sz w:val="18"/>
              </w:rPr>
              <w:t>morris_delta()</w:t>
            </w:r>
            <w:r w:rsidRPr="00C40A21">
              <w:rPr>
                <w:rFonts w:ascii="Arial" w:hAnsi="Arial" w:cs="Arial"/>
                <w:sz w:val="18"/>
              </w:rPr>
              <w:t xml:space="preserve"> is </w:t>
            </w:r>
            <w:r w:rsidRPr="00C40A21">
              <w:rPr>
                <w:rFonts w:ascii="Arial" w:hAnsi="Arial" w:cs="Arial"/>
                <w:i/>
                <w:sz w:val="18"/>
              </w:rPr>
              <w:t>p</w:t>
            </w:r>
            <w:r w:rsidRPr="00C40A21">
              <w:rPr>
                <w:rFonts w:ascii="Arial" w:hAnsi="Arial" w:cs="Arial"/>
                <w:sz w:val="18"/>
              </w:rPr>
              <w:t>/2[(</w:t>
            </w:r>
            <w:r w:rsidRPr="00C40A21">
              <w:rPr>
                <w:rFonts w:ascii="Arial" w:hAnsi="Arial" w:cs="Arial"/>
                <w:i/>
                <w:sz w:val="18"/>
              </w:rPr>
              <w:t>p</w:t>
            </w:r>
            <w:r w:rsidRPr="00C40A21">
              <w:rPr>
                <w:rFonts w:ascii="Arial" w:hAnsi="Arial" w:cs="Arial"/>
                <w:sz w:val="18"/>
              </w:rPr>
              <w:t xml:space="preserve">-1)]. </w:t>
            </w:r>
            <w:r w:rsidR="00116C16" w:rsidRPr="00C40A21">
              <w:rPr>
                <w:rFonts w:ascii="Arial" w:hAnsi="Arial" w:cs="Arial"/>
                <w:sz w:val="18"/>
              </w:rPr>
              <w:t xml:space="preserve">The value supplied for this variable must be a </w:t>
            </w:r>
            <w:r w:rsidRPr="00C40A21">
              <w:rPr>
                <w:rFonts w:ascii="Arial" w:hAnsi="Arial" w:cs="Arial"/>
                <w:sz w:val="18"/>
              </w:rPr>
              <w:t>multiple of 1/2[(</w:t>
            </w:r>
            <w:r w:rsidRPr="00C40A21">
              <w:rPr>
                <w:rFonts w:ascii="Arial" w:hAnsi="Arial" w:cs="Arial"/>
                <w:i/>
                <w:sz w:val="18"/>
              </w:rPr>
              <w:t>p</w:t>
            </w:r>
            <w:r w:rsidRPr="00C40A21">
              <w:rPr>
                <w:rFonts w:ascii="Arial" w:hAnsi="Arial" w:cs="Arial"/>
                <w:sz w:val="18"/>
              </w:rPr>
              <w:t>-1)]. If this</w:t>
            </w:r>
            <w:r w:rsidR="00116C16" w:rsidRPr="00C40A21">
              <w:rPr>
                <w:rFonts w:ascii="Arial" w:hAnsi="Arial" w:cs="Arial"/>
                <w:sz w:val="18"/>
              </w:rPr>
              <w:t xml:space="preserve"> is not the case</w:t>
            </w:r>
            <w:r w:rsidRPr="00C40A21">
              <w:rPr>
                <w:rFonts w:ascii="Arial" w:hAnsi="Arial" w:cs="Arial"/>
                <w:sz w:val="18"/>
              </w:rPr>
              <w:t xml:space="preserve">, PESTPP-GSA alters the </w:t>
            </w:r>
            <w:r w:rsidR="00CE52CF">
              <w:rPr>
                <w:rFonts w:ascii="Arial" w:hAnsi="Arial" w:cs="Arial"/>
                <w:sz w:val="18"/>
              </w:rPr>
              <w:t xml:space="preserve">user-supplied </w:t>
            </w:r>
            <w:r w:rsidRPr="00C40A21">
              <w:rPr>
                <w:rFonts w:ascii="Arial" w:hAnsi="Arial" w:cs="Arial"/>
                <w:sz w:val="18"/>
              </w:rPr>
              <w:t>value to the nearest appropriate multiple.</w:t>
            </w:r>
          </w:p>
        </w:tc>
      </w:tr>
      <w:tr w:rsidR="00FD71F2" w14:paraId="5F1E9C79" w14:textId="77777777" w:rsidTr="00C40A21">
        <w:trPr>
          <w:cantSplit/>
        </w:trPr>
        <w:tc>
          <w:tcPr>
            <w:tcW w:w="1951" w:type="dxa"/>
            <w:shd w:val="clear" w:color="auto" w:fill="auto"/>
          </w:tcPr>
          <w:p w14:paraId="05755E6D" w14:textId="77777777" w:rsidR="00FD71F2" w:rsidRPr="00C40A21" w:rsidRDefault="00FD71F2" w:rsidP="00A128DB">
            <w:pPr>
              <w:keepNext/>
              <w:rPr>
                <w:rFonts w:ascii="Arial" w:hAnsi="Arial" w:cs="Arial"/>
                <w:i/>
                <w:sz w:val="18"/>
              </w:rPr>
            </w:pPr>
            <w:r w:rsidRPr="00C40A21">
              <w:rPr>
                <w:rFonts w:ascii="Arial" w:hAnsi="Arial" w:cs="Arial"/>
                <w:i/>
                <w:sz w:val="18"/>
              </w:rPr>
              <w:t>morris_obs_sen(true)</w:t>
            </w:r>
          </w:p>
        </w:tc>
        <w:tc>
          <w:tcPr>
            <w:tcW w:w="1276" w:type="dxa"/>
            <w:shd w:val="clear" w:color="auto" w:fill="auto"/>
          </w:tcPr>
          <w:p w14:paraId="02B41CCC" w14:textId="77777777" w:rsidR="00FD71F2" w:rsidRPr="00C40A21" w:rsidRDefault="00456E04" w:rsidP="00A128DB">
            <w:pPr>
              <w:keepNext/>
              <w:rPr>
                <w:rFonts w:ascii="Arial" w:hAnsi="Arial" w:cs="Arial"/>
                <w:sz w:val="18"/>
              </w:rPr>
            </w:pPr>
            <w:r w:rsidRPr="00C40A21">
              <w:rPr>
                <w:rFonts w:ascii="Arial" w:hAnsi="Arial" w:cs="Arial"/>
                <w:sz w:val="18"/>
              </w:rPr>
              <w:t>Boolean</w:t>
            </w:r>
          </w:p>
        </w:tc>
        <w:tc>
          <w:tcPr>
            <w:tcW w:w="6015" w:type="dxa"/>
            <w:shd w:val="clear" w:color="auto" w:fill="auto"/>
          </w:tcPr>
          <w:p w14:paraId="52C15D21" w14:textId="77777777" w:rsidR="00FD71F2" w:rsidRPr="00C40A21" w:rsidRDefault="00FD71F2" w:rsidP="00A128DB">
            <w:pPr>
              <w:keepNext/>
              <w:rPr>
                <w:rFonts w:ascii="Arial" w:hAnsi="Arial" w:cs="Arial"/>
                <w:sz w:val="18"/>
              </w:rPr>
            </w:pPr>
            <w:r w:rsidRPr="00C40A21">
              <w:rPr>
                <w:rFonts w:ascii="Arial" w:hAnsi="Arial" w:cs="Arial"/>
                <w:sz w:val="18"/>
              </w:rPr>
              <w:t xml:space="preserve">If supplied as </w:t>
            </w:r>
            <w:r w:rsidRPr="00CE52CF">
              <w:rPr>
                <w:rFonts w:ascii="Arial" w:hAnsi="Arial" w:cs="Arial"/>
                <w:i/>
                <w:sz w:val="18"/>
              </w:rPr>
              <w:t>false</w:t>
            </w:r>
            <w:r w:rsidRPr="00C40A21">
              <w:rPr>
                <w:rFonts w:ascii="Arial" w:hAnsi="Arial" w:cs="Arial"/>
                <w:sz w:val="18"/>
              </w:rPr>
              <w:t xml:space="preserve">, PESTPP-GSA computes parameter sensitivities for the objective function only. If supplied as </w:t>
            </w:r>
            <w:r w:rsidRPr="00CE52CF">
              <w:rPr>
                <w:rFonts w:ascii="Arial" w:hAnsi="Arial" w:cs="Arial"/>
                <w:i/>
                <w:sz w:val="18"/>
              </w:rPr>
              <w:t>true</w:t>
            </w:r>
            <w:r w:rsidR="00CE52CF" w:rsidRPr="00CE52CF">
              <w:rPr>
                <w:rFonts w:ascii="Arial" w:hAnsi="Arial" w:cs="Arial"/>
                <w:sz w:val="18"/>
              </w:rPr>
              <w:t>,</w:t>
            </w:r>
            <w:r w:rsidRPr="00C40A21">
              <w:rPr>
                <w:rFonts w:ascii="Arial" w:hAnsi="Arial" w:cs="Arial"/>
                <w:sz w:val="18"/>
              </w:rPr>
              <w:t xml:space="preserve"> PESTPP-GSA computes parameter sensitivities for the objective function, as well as for each model output corresponding to observations featured in the </w:t>
            </w:r>
            <w:r w:rsidR="00CE52CF">
              <w:rPr>
                <w:rFonts w:ascii="Arial" w:hAnsi="Arial" w:cs="Arial"/>
                <w:sz w:val="18"/>
              </w:rPr>
              <w:t xml:space="preserve">“observation data” section of the </w:t>
            </w:r>
            <w:r w:rsidRPr="00C40A21">
              <w:rPr>
                <w:rFonts w:ascii="Arial" w:hAnsi="Arial" w:cs="Arial"/>
                <w:sz w:val="18"/>
              </w:rPr>
              <w:t xml:space="preserve">PEST control file. </w:t>
            </w:r>
          </w:p>
        </w:tc>
      </w:tr>
    </w:tbl>
    <w:p w14:paraId="3465A480" w14:textId="2B95B171" w:rsidR="003B10B8" w:rsidRDefault="003B10B8" w:rsidP="003B10B8">
      <w:pPr>
        <w:pStyle w:val="Caption"/>
      </w:pPr>
      <w:r>
        <w:t>Table 7</w:t>
      </w:r>
      <w:r w:rsidR="00116C16">
        <w:t>.</w:t>
      </w:r>
      <w:r>
        <w:t xml:space="preserve">1 </w:t>
      </w:r>
      <w:r w:rsidR="00116C16">
        <w:t>V</w:t>
      </w:r>
      <w:r>
        <w:t>ariables used by PESTPP-GSA to control the operation of the Method of Morris.</w:t>
      </w:r>
    </w:p>
    <w:p w14:paraId="28C51418" w14:textId="383B6D31" w:rsidR="00562FCF" w:rsidRDefault="00562FCF" w:rsidP="00562FCF">
      <w:r>
        <w:t>Salteli et al (2004) suggest the following values for Method of Morris control variables:</w:t>
      </w:r>
    </w:p>
    <w:p w14:paraId="788AA6F8" w14:textId="2C381FB1" w:rsidR="00562FCF" w:rsidRDefault="00562FCF" w:rsidP="00562FCF">
      <w:pPr>
        <w:pStyle w:val="ListParagraph"/>
        <w:numPr>
          <w:ilvl w:val="0"/>
          <w:numId w:val="38"/>
        </w:numPr>
      </w:pPr>
      <w:r>
        <w:t xml:space="preserve">4 for </w:t>
      </w:r>
      <w:r w:rsidRPr="00562FCF">
        <w:rPr>
          <w:i/>
        </w:rPr>
        <w:t>morris_p()</w:t>
      </w:r>
    </w:p>
    <w:p w14:paraId="00248745" w14:textId="0A200412" w:rsidR="00562FCF" w:rsidRDefault="00562FCF" w:rsidP="00562FCF">
      <w:pPr>
        <w:pStyle w:val="ListParagraph"/>
        <w:numPr>
          <w:ilvl w:val="0"/>
          <w:numId w:val="38"/>
        </w:numPr>
      </w:pPr>
      <w:r>
        <w:t xml:space="preserve">0.667 for </w:t>
      </w:r>
      <w:r w:rsidRPr="00562FCF">
        <w:rPr>
          <w:i/>
        </w:rPr>
        <w:t>morris_delta()</w:t>
      </w:r>
    </w:p>
    <w:p w14:paraId="0948E316" w14:textId="3EF73957" w:rsidR="00562FCF" w:rsidRPr="00562FCF" w:rsidRDefault="00562FCF" w:rsidP="00562FCF">
      <w:pPr>
        <w:pStyle w:val="ListParagraph"/>
        <w:numPr>
          <w:ilvl w:val="0"/>
          <w:numId w:val="38"/>
        </w:numPr>
      </w:pPr>
      <w:r>
        <w:t xml:space="preserve">4 to 10 for </w:t>
      </w:r>
      <w:r w:rsidRPr="00562FCF">
        <w:rPr>
          <w:i/>
        </w:rPr>
        <w:t>morris_r()</w:t>
      </w:r>
      <w:r>
        <w:t xml:space="preserve"> </w:t>
      </w:r>
    </w:p>
    <w:p w14:paraId="3A649479" w14:textId="77777777" w:rsidR="002E4E70" w:rsidRDefault="002E4E70" w:rsidP="002E4E70">
      <w:pPr>
        <w:pStyle w:val="Heading2"/>
      </w:pPr>
      <w:bookmarkStart w:id="2029" w:name="_Toc520535274"/>
      <w:r>
        <w:t>7.3 Method</w:t>
      </w:r>
      <w:r w:rsidR="009656A1">
        <w:t xml:space="preserve"> of Sobol</w:t>
      </w:r>
      <w:bookmarkEnd w:id="2029"/>
    </w:p>
    <w:p w14:paraId="3FA0B4DB" w14:textId="77777777" w:rsidR="00F65DD2" w:rsidRDefault="00F65DD2" w:rsidP="00F65DD2">
      <w:pPr>
        <w:pStyle w:val="Heading3"/>
      </w:pPr>
      <w:bookmarkStart w:id="2030" w:name="_Toc520535275"/>
      <w:r>
        <w:t>7.3.1 Sensitivity Indices</w:t>
      </w:r>
      <w:bookmarkEnd w:id="2030"/>
    </w:p>
    <w:p w14:paraId="134719AA" w14:textId="77777777" w:rsidR="00D148D1" w:rsidRDefault="004A5C2A" w:rsidP="004A5C2A">
      <w:r>
        <w:t xml:space="preserve">The Method of Sobol is based on the decomposition of variance. It </w:t>
      </w:r>
      <w:r w:rsidR="00646917">
        <w:t>employs</w:t>
      </w:r>
      <w:r>
        <w:t xml:space="preserve"> theory derived by Sobol</w:t>
      </w:r>
      <w:r w:rsidR="00D831B5">
        <w:t xml:space="preserve"> </w:t>
      </w:r>
      <w:r w:rsidR="007A30E8">
        <w:t>(2001)</w:t>
      </w:r>
      <w:r>
        <w:t xml:space="preserve"> through which it can be </w:t>
      </w:r>
      <w:r w:rsidR="00B91D68">
        <w:t>shown</w:t>
      </w:r>
      <w:r>
        <w:t xml:space="preserve"> that any function of an arbitrary number of parameters can be decomposed into summed functions of individual parameters, pairs of parameters, triplets of parameters, etc. From this it follows that the variance of any model output (or function of a model output)</w:t>
      </w:r>
      <w:r w:rsidR="004818D8">
        <w:t xml:space="preserve"> can be expressed as separate variances arising from individual parameters, pairs of parameter</w:t>
      </w:r>
      <w:r w:rsidR="002E7948">
        <w:t>s</w:t>
      </w:r>
      <w:r w:rsidR="004818D8">
        <w:t xml:space="preserve">, triplets of parameters, etc. By discovering </w:t>
      </w:r>
      <w:r w:rsidR="00DF5090">
        <w:t xml:space="preserve">and separating </w:t>
      </w:r>
      <w:r w:rsidR="004818D8">
        <w:t>these variances, the importance of each parameter</w:t>
      </w:r>
      <w:r w:rsidR="00D148D1">
        <w:t xml:space="preserve"> to the model output</w:t>
      </w:r>
      <w:r w:rsidR="004818D8">
        <w:t xml:space="preserve"> can </w:t>
      </w:r>
      <w:r w:rsidR="002E7948">
        <w:t xml:space="preserve">be </w:t>
      </w:r>
      <w:r w:rsidR="00710BBE">
        <w:t>revealed</w:t>
      </w:r>
      <w:r w:rsidR="004818D8">
        <w:t>. So too can the extent to which</w:t>
      </w:r>
      <w:r w:rsidR="002E7948">
        <w:t xml:space="preserve"> the influence of any particular parameter on a model’s output results from</w:t>
      </w:r>
      <w:r w:rsidR="004818D8">
        <w:t xml:space="preserve"> its interaction with other parameters rather than </w:t>
      </w:r>
      <w:r w:rsidR="002E7948">
        <w:t xml:space="preserve">being </w:t>
      </w:r>
      <w:r w:rsidR="004818D8">
        <w:t>a direct outcome of its own</w:t>
      </w:r>
      <w:r w:rsidR="002E7948">
        <w:t xml:space="preserve"> influence</w:t>
      </w:r>
      <w:r w:rsidR="004818D8">
        <w:t>. See Sobol (2001)</w:t>
      </w:r>
      <w:r w:rsidR="00D148D1">
        <w:t xml:space="preserve"> and Homma and Saltelli (1996)</w:t>
      </w:r>
      <w:r w:rsidR="004818D8">
        <w:t xml:space="preserve"> for further details. See </w:t>
      </w:r>
      <w:r>
        <w:t xml:space="preserve">Saltelli </w:t>
      </w:r>
      <w:r w:rsidR="004818D8">
        <w:t>et al</w:t>
      </w:r>
      <w:r>
        <w:t xml:space="preserve"> (2004, 2008) </w:t>
      </w:r>
      <w:r w:rsidR="00D148D1">
        <w:t>for a comprehensive and easily understood discussion of the method</w:t>
      </w:r>
      <w:r w:rsidR="00B91D68">
        <w:t>,</w:t>
      </w:r>
      <w:r w:rsidR="00D148D1">
        <w:t xml:space="preserve"> and for further details of </w:t>
      </w:r>
      <w:r w:rsidR="00B91D68">
        <w:t>concepts</w:t>
      </w:r>
      <w:r>
        <w:t xml:space="preserve"> </w:t>
      </w:r>
      <w:r w:rsidR="00B91D68">
        <w:t>that</w:t>
      </w:r>
      <w:r>
        <w:t xml:space="preserve"> </w:t>
      </w:r>
      <w:r w:rsidR="00D148D1">
        <w:t>are</w:t>
      </w:r>
      <w:r>
        <w:t xml:space="preserve"> </w:t>
      </w:r>
      <w:r w:rsidR="00B91D68">
        <w:t>presented in summary form below.</w:t>
      </w:r>
      <w:r w:rsidR="00D148D1">
        <w:t xml:space="preserve"> </w:t>
      </w:r>
    </w:p>
    <w:p w14:paraId="29B05C03" w14:textId="41AAA6AB" w:rsidR="004A5C2A" w:rsidRDefault="004A5C2A" w:rsidP="002E7948">
      <w:r>
        <w:lastRenderedPageBreak/>
        <w:t xml:space="preserve">The total variance </w:t>
      </w:r>
      <w:r>
        <w:rPr>
          <w:i/>
          <w:iCs/>
        </w:rPr>
        <w:t>V</w:t>
      </w:r>
      <w:r>
        <w:rPr>
          <w:rStyle w:val="A15"/>
        </w:rPr>
        <w:t>T</w:t>
      </w:r>
      <w:r>
        <w:t>(</w:t>
      </w:r>
      <w:r w:rsidR="00D148D1">
        <w:rPr>
          <w:i/>
          <w:iCs/>
        </w:rPr>
        <w:t>y</w:t>
      </w:r>
      <w:r>
        <w:t>)</w:t>
      </w:r>
      <w:r w:rsidR="00D148D1">
        <w:t xml:space="preserve"> of </w:t>
      </w:r>
      <w:r w:rsidR="009C060D">
        <w:t>the</w:t>
      </w:r>
      <w:r w:rsidR="00D148D1">
        <w:t xml:space="preserve"> output </w:t>
      </w:r>
      <w:r w:rsidR="00D148D1">
        <w:rPr>
          <w:i/>
        </w:rPr>
        <w:t>y</w:t>
      </w:r>
      <w:r>
        <w:t xml:space="preserve"> </w:t>
      </w:r>
      <w:r w:rsidR="009C060D">
        <w:t xml:space="preserve">of a model </w:t>
      </w:r>
      <w:r w:rsidR="00D148D1">
        <w:t xml:space="preserve">with </w:t>
      </w:r>
      <w:r w:rsidR="00D148D1">
        <w:rPr>
          <w:i/>
        </w:rPr>
        <w:t>m</w:t>
      </w:r>
      <w:r w:rsidR="00D148D1">
        <w:t xml:space="preserve"> parameters </w:t>
      </w:r>
      <w:r>
        <w:t xml:space="preserve">can be decomposed as </w:t>
      </w:r>
      <w:r w:rsidR="00D148D1">
        <w:t>follows</w:t>
      </w:r>
      <w:r w:rsidR="00A128DB">
        <w:t>:</w:t>
      </w:r>
    </w:p>
    <w:p w14:paraId="6DC69CFA" w14:textId="77777777" w:rsidR="00D148D1" w:rsidRDefault="00D148D1" w:rsidP="004A5C2A">
      <w:r>
        <w:tab/>
      </w:r>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T</m:t>
            </m:r>
          </m:sub>
        </m:sSub>
        <m:d>
          <m:dPr>
            <m:ctrlPr>
              <w:rPr>
                <w:rFonts w:ascii="Cambria Math" w:hAnsi="Cambria Math"/>
                <w:i/>
              </w:rPr>
            </m:ctrlPr>
          </m:dPr>
          <m:e>
            <m:r>
              <w:rPr>
                <w:rFonts w:ascii="Cambria Math" w:hAnsi="Cambria Math"/>
              </w:rPr>
              <m:t>y</m:t>
            </m:r>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j&gt;i</m:t>
                    </m:r>
                  </m:sub>
                  <m:sup/>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j&gt;i</m:t>
                            </m:r>
                          </m:sub>
                          <m:sup/>
                          <m:e>
                            <m:nary>
                              <m:naryPr>
                                <m:chr m:val="∑"/>
                                <m:limLoc m:val="undOvr"/>
                                <m:supHide m:val="1"/>
                                <m:ctrlPr>
                                  <w:rPr>
                                    <w:rFonts w:ascii="Cambria Math" w:hAnsi="Cambria Math"/>
                                    <w:i/>
                                  </w:rPr>
                                </m:ctrlPr>
                              </m:naryPr>
                              <m:sub>
                                <m:r>
                                  <w:rPr>
                                    <w:rFonts w:ascii="Cambria Math" w:hAnsi="Cambria Math"/>
                                  </w:rPr>
                                  <m:t>k&gt;j</m:t>
                                </m:r>
                              </m:sub>
                              <m:sup/>
                              <m:e>
                                <m:sSub>
                                  <m:sSubPr>
                                    <m:ctrlPr>
                                      <w:rPr>
                                        <w:rFonts w:ascii="Cambria Math" w:hAnsi="Cambria Math"/>
                                        <w:i/>
                                      </w:rPr>
                                    </m:ctrlPr>
                                  </m:sSubPr>
                                  <m:e>
                                    <m:r>
                                      <w:rPr>
                                        <w:rFonts w:ascii="Cambria Math" w:hAnsi="Cambria Math"/>
                                      </w:rPr>
                                      <m:t>V</m:t>
                                    </m:r>
                                  </m:e>
                                  <m:sub>
                                    <m:r>
                                      <w:rPr>
                                        <w:rFonts w:ascii="Cambria Math" w:hAnsi="Cambria Math"/>
                                      </w:rPr>
                                      <m:t>ijk</m:t>
                                    </m:r>
                                  </m:sub>
                                </m:sSub>
                              </m:e>
                            </m:nary>
                          </m:e>
                        </m:nary>
                      </m:e>
                    </m:nary>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1,2…m</m:t>
                        </m:r>
                      </m:sub>
                    </m:sSub>
                  </m:e>
                </m:nary>
              </m:e>
            </m:nary>
          </m:e>
        </m:nary>
      </m:oMath>
      <w:r>
        <w:tab/>
        <w:t>(7.</w:t>
      </w:r>
      <w:r w:rsidR="009C060D">
        <w:t>3</w:t>
      </w:r>
      <w:r>
        <w:t>)</w:t>
      </w:r>
    </w:p>
    <w:p w14:paraId="7781245E" w14:textId="77777777" w:rsidR="00D148D1" w:rsidRDefault="00D148D1" w:rsidP="004A5C2A">
      <w:pPr>
        <w:rPr>
          <w:rFonts w:ascii="Cambria Math" w:hAnsi="Cambria Math"/>
        </w:rPr>
      </w:pPr>
      <w:r>
        <w:rPr>
          <w:rFonts w:ascii="Cambria Math" w:hAnsi="Cambria Math"/>
        </w:rPr>
        <w:t>where</w:t>
      </w:r>
    </w:p>
    <w:p w14:paraId="305D2C9A" w14:textId="77777777" w:rsidR="00D148D1" w:rsidRDefault="00535B24" w:rsidP="004A5C2A">
      <w:pPr>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V</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i</m:t>
                    </m:r>
                  </m:sub>
                </m:sSub>
              </m:e>
            </m:d>
          </m:e>
        </m:d>
      </m:oMath>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t>(7.</w:t>
      </w:r>
      <w:r w:rsidR="009C060D">
        <w:rPr>
          <w:rFonts w:ascii="Cambria Math" w:hAnsi="Cambria Math"/>
        </w:rPr>
        <w:t>4</w:t>
      </w:r>
      <w:r>
        <w:rPr>
          <w:rFonts w:ascii="Cambria Math" w:hAnsi="Cambria Math"/>
        </w:rPr>
        <w:t>)</w:t>
      </w:r>
    </w:p>
    <w:p w14:paraId="0184CC91" w14:textId="77777777" w:rsidR="006740DF" w:rsidRDefault="00B76066" w:rsidP="004A5C2A">
      <w:pPr>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=V</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d>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 xml:space="preserve"> </m:t>
        </m:r>
      </m:oMath>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t>(7.</w:t>
      </w:r>
      <w:r w:rsidR="009C060D">
        <w:rPr>
          <w:rFonts w:ascii="Cambria Math" w:hAnsi="Cambria Math"/>
        </w:rPr>
        <w:t>5</w:t>
      </w:r>
      <w:r>
        <w:rPr>
          <w:rFonts w:ascii="Cambria Math" w:hAnsi="Cambria Math"/>
        </w:rPr>
        <w:t>)</w:t>
      </w:r>
    </w:p>
    <w:p w14:paraId="5EA88820" w14:textId="77777777" w:rsidR="00B76066" w:rsidRDefault="00B76066" w:rsidP="004A5C2A">
      <w:pPr>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rPr>
              <m:t>V</m:t>
            </m:r>
          </m:e>
          <m:sub>
            <m:r>
              <w:rPr>
                <w:rFonts w:ascii="Cambria Math" w:hAnsi="Cambria Math"/>
              </w:rPr>
              <m:t>ijk</m:t>
            </m:r>
          </m:sub>
        </m:sSub>
        <m:r>
          <w:rPr>
            <w:rFonts w:ascii="Cambria Math" w:hAnsi="Cambria Math"/>
          </w:rPr>
          <m:t>=V</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e>
            </m:d>
          </m:e>
        </m:d>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ik</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jk</m:t>
            </m:r>
          </m:sub>
        </m:sSub>
        <m:r>
          <w:rPr>
            <w:rFonts w:ascii="Cambria Math" w:hAnsi="Cambria Math"/>
          </w:rPr>
          <m:t xml:space="preserve"> </m:t>
        </m:r>
      </m:oMath>
      <w:r>
        <w:rPr>
          <w:rFonts w:ascii="Cambria Math" w:hAnsi="Cambria Math"/>
        </w:rPr>
        <w:tab/>
      </w:r>
      <w:r>
        <w:rPr>
          <w:rFonts w:ascii="Cambria Math" w:hAnsi="Cambria Math"/>
        </w:rPr>
        <w:tab/>
        <w:t>(7.</w:t>
      </w:r>
      <w:r w:rsidR="009C060D">
        <w:rPr>
          <w:rFonts w:ascii="Cambria Math" w:hAnsi="Cambria Math"/>
        </w:rPr>
        <w:t>6</w:t>
      </w:r>
      <w:r>
        <w:rPr>
          <w:rFonts w:ascii="Cambria Math" w:hAnsi="Cambria Math"/>
        </w:rPr>
        <w:t>)</w:t>
      </w:r>
    </w:p>
    <w:p w14:paraId="027B2F56" w14:textId="77777777" w:rsidR="002E7948" w:rsidRDefault="002E7948" w:rsidP="002E7948">
      <w:r>
        <w:tab/>
        <w:t>etc.</w:t>
      </w:r>
    </w:p>
    <w:p w14:paraId="4AD3B0E9" w14:textId="77777777" w:rsidR="00F92103" w:rsidRDefault="00B76066" w:rsidP="002E7948">
      <w:r>
        <w:t xml:space="preserve">In the above equations, the expression </w:t>
      </w:r>
      <m:oMath>
        <m:r>
          <w:rPr>
            <w:rFonts w:ascii="Cambria Math" w:hAnsi="Cambria Math"/>
          </w:rPr>
          <m:t>V</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i</m:t>
                    </m:r>
                  </m:sub>
                </m:sSub>
              </m:e>
            </m:d>
          </m:e>
        </m:d>
      </m:oMath>
      <w:r>
        <w:t xml:space="preserve"> should be interpreted as “the variance with respect to </w:t>
      </w:r>
      <w:r>
        <w:rPr>
          <w:i/>
        </w:rPr>
        <w:t>x</w:t>
      </w:r>
      <w:r w:rsidRPr="00B76066">
        <w:rPr>
          <w:i/>
          <w:vertAlign w:val="subscript"/>
        </w:rPr>
        <w:t>i</w:t>
      </w:r>
      <w:r>
        <w:rPr>
          <w:i/>
        </w:rPr>
        <w:t xml:space="preserve"> </w:t>
      </w:r>
      <w:r>
        <w:t xml:space="preserve">of the </w:t>
      </w:r>
      <w:r w:rsidR="00710BBE">
        <w:t>expected</w:t>
      </w:r>
      <w:r>
        <w:t xml:space="preserve"> value of </w:t>
      </w:r>
      <w:r>
        <w:rPr>
          <w:i/>
        </w:rPr>
        <w:t>y</w:t>
      </w:r>
      <w:r w:rsidR="009C060D">
        <w:t xml:space="preserve">, with the latter calculated at multiple values at which </w:t>
      </w:r>
      <w:r w:rsidR="009C060D" w:rsidRPr="009C060D">
        <w:rPr>
          <w:i/>
        </w:rPr>
        <w:t>x</w:t>
      </w:r>
      <w:r w:rsidR="009C060D" w:rsidRPr="009C060D">
        <w:rPr>
          <w:i/>
          <w:vertAlign w:val="subscript"/>
        </w:rPr>
        <w:t>i</w:t>
      </w:r>
      <w:r w:rsidR="009C060D">
        <w:t xml:space="preserve"> is fixed </w:t>
      </w:r>
      <w:r w:rsidR="002E7948">
        <w:t>while</w:t>
      </w:r>
      <w:r w:rsidR="009C060D">
        <w:t xml:space="preserve"> every other parameter is varied</w:t>
      </w:r>
      <w:r>
        <w:t xml:space="preserve">”. Similar interpretations apply to </w:t>
      </w:r>
      <w:r w:rsidR="002E7948">
        <w:t>higher order</w:t>
      </w:r>
      <w:r>
        <w:t xml:space="preserve"> </w:t>
      </w:r>
      <w:r w:rsidR="009C060D">
        <w:t>terms in the above equations</w:t>
      </w:r>
      <w:r>
        <w:t>.</w:t>
      </w:r>
      <w:r w:rsidR="00F92103">
        <w:t xml:space="preserve"> </w:t>
      </w:r>
      <w:r w:rsidR="00F92103">
        <w:rPr>
          <w:i/>
          <w:iCs/>
        </w:rPr>
        <w:t>V</w:t>
      </w:r>
      <w:r w:rsidR="00F92103" w:rsidRPr="00F92103">
        <w:rPr>
          <w:i/>
          <w:iCs/>
          <w:vertAlign w:val="subscript"/>
        </w:rPr>
        <w:t>i</w:t>
      </w:r>
      <w:r w:rsidR="00F92103">
        <w:rPr>
          <w:i/>
          <w:iCs/>
        </w:rPr>
        <w:t xml:space="preserve"> </w:t>
      </w:r>
      <w:r w:rsidR="009C060D">
        <w:rPr>
          <w:iCs/>
        </w:rPr>
        <w:t xml:space="preserve">expresses the so-called “first order” dependence of </w:t>
      </w:r>
      <w:r w:rsidR="009C060D" w:rsidRPr="009C060D">
        <w:rPr>
          <w:i/>
          <w:iCs/>
        </w:rPr>
        <w:t>y</w:t>
      </w:r>
      <w:r w:rsidR="009C060D">
        <w:rPr>
          <w:iCs/>
        </w:rPr>
        <w:t xml:space="preserve"> on </w:t>
      </w:r>
      <w:r w:rsidR="009C060D" w:rsidRPr="009C060D">
        <w:rPr>
          <w:i/>
          <w:iCs/>
        </w:rPr>
        <w:t>x</w:t>
      </w:r>
      <w:r w:rsidR="009C060D" w:rsidRPr="009C060D">
        <w:rPr>
          <w:i/>
          <w:iCs/>
          <w:vertAlign w:val="subscript"/>
        </w:rPr>
        <w:t>i</w:t>
      </w:r>
      <w:r w:rsidR="009C060D">
        <w:rPr>
          <w:iCs/>
        </w:rPr>
        <w:t xml:space="preserve">. Meanwhile, </w:t>
      </w:r>
      <w:r w:rsidR="002E7948" w:rsidRPr="002E7948">
        <w:rPr>
          <w:i/>
          <w:iCs/>
        </w:rPr>
        <w:t>V</w:t>
      </w:r>
      <w:r w:rsidR="002E7948" w:rsidRPr="002E7948">
        <w:rPr>
          <w:i/>
          <w:iCs/>
          <w:vertAlign w:val="subscript"/>
        </w:rPr>
        <w:t>ij</w:t>
      </w:r>
      <w:r w:rsidR="009C060D">
        <w:rPr>
          <w:iCs/>
        </w:rPr>
        <w:t xml:space="preserve"> expresses the dependence of </w:t>
      </w:r>
      <w:r w:rsidR="009C060D" w:rsidRPr="0049635B">
        <w:rPr>
          <w:i/>
          <w:iCs/>
        </w:rPr>
        <w:t>y</w:t>
      </w:r>
      <w:r w:rsidR="009C060D">
        <w:rPr>
          <w:iCs/>
        </w:rPr>
        <w:t xml:space="preserve"> on </w:t>
      </w:r>
      <w:r w:rsidR="009C060D" w:rsidRPr="0049635B">
        <w:rPr>
          <w:i/>
          <w:iCs/>
        </w:rPr>
        <w:t>x</w:t>
      </w:r>
      <w:r w:rsidR="009C060D" w:rsidRPr="0049635B">
        <w:rPr>
          <w:i/>
          <w:iCs/>
          <w:vertAlign w:val="subscript"/>
        </w:rPr>
        <w:t>i</w:t>
      </w:r>
      <w:r w:rsidR="009C060D">
        <w:rPr>
          <w:iCs/>
        </w:rPr>
        <w:t xml:space="preserve"> and </w:t>
      </w:r>
      <w:r w:rsidR="009C060D" w:rsidRPr="0049635B">
        <w:rPr>
          <w:i/>
          <w:iCs/>
        </w:rPr>
        <w:t>x</w:t>
      </w:r>
      <w:r w:rsidR="009C060D" w:rsidRPr="0049635B">
        <w:rPr>
          <w:i/>
          <w:iCs/>
          <w:vertAlign w:val="subscript"/>
        </w:rPr>
        <w:t>j</w:t>
      </w:r>
      <w:r w:rsidR="009C060D">
        <w:rPr>
          <w:iCs/>
        </w:rPr>
        <w:t xml:space="preserve"> together; note that the dependence of </w:t>
      </w:r>
      <w:r w:rsidR="009C060D" w:rsidRPr="0049635B">
        <w:rPr>
          <w:i/>
          <w:iCs/>
        </w:rPr>
        <w:t>y</w:t>
      </w:r>
      <w:r w:rsidR="009C060D">
        <w:rPr>
          <w:iCs/>
        </w:rPr>
        <w:t xml:space="preserve"> on </w:t>
      </w:r>
      <w:r w:rsidR="009C060D" w:rsidRPr="0049635B">
        <w:rPr>
          <w:i/>
          <w:iCs/>
        </w:rPr>
        <w:t>x</w:t>
      </w:r>
      <w:r w:rsidR="009C060D" w:rsidRPr="0049635B">
        <w:rPr>
          <w:i/>
          <w:iCs/>
          <w:vertAlign w:val="subscript"/>
        </w:rPr>
        <w:t>i</w:t>
      </w:r>
      <w:r w:rsidR="009C060D">
        <w:rPr>
          <w:iCs/>
        </w:rPr>
        <w:t xml:space="preserve"> and </w:t>
      </w:r>
      <w:r w:rsidR="0049635B" w:rsidRPr="0049635B">
        <w:rPr>
          <w:i/>
          <w:iCs/>
        </w:rPr>
        <w:t>x</w:t>
      </w:r>
      <w:r w:rsidR="0049635B" w:rsidRPr="0049635B">
        <w:rPr>
          <w:i/>
          <w:iCs/>
          <w:vertAlign w:val="subscript"/>
        </w:rPr>
        <w:t>j</w:t>
      </w:r>
      <w:r w:rsidR="009C060D">
        <w:rPr>
          <w:iCs/>
        </w:rPr>
        <w:t xml:space="preserve"> individually has been subtracted</w:t>
      </w:r>
      <w:r w:rsidR="0049635B">
        <w:rPr>
          <w:iCs/>
        </w:rPr>
        <w:t xml:space="preserve"> from the first term </w:t>
      </w:r>
      <w:r w:rsidR="002E7948">
        <w:rPr>
          <w:iCs/>
        </w:rPr>
        <w:t>on the right of</w:t>
      </w:r>
      <w:r w:rsidR="0049635B">
        <w:rPr>
          <w:iCs/>
        </w:rPr>
        <w:t xml:space="preserve"> this equation</w:t>
      </w:r>
      <w:r w:rsidR="009C060D">
        <w:rPr>
          <w:iCs/>
        </w:rPr>
        <w:t xml:space="preserve"> in order to obtain th</w:t>
      </w:r>
      <w:r w:rsidR="0049635B">
        <w:rPr>
          <w:iCs/>
        </w:rPr>
        <w:t>e</w:t>
      </w:r>
      <w:r w:rsidR="009C060D">
        <w:rPr>
          <w:iCs/>
        </w:rPr>
        <w:t xml:space="preserve"> collective </w:t>
      </w:r>
      <w:r w:rsidR="002E7948">
        <w:rPr>
          <w:iCs/>
        </w:rPr>
        <w:t>variance</w:t>
      </w:r>
      <w:r w:rsidR="009C060D">
        <w:rPr>
          <w:iCs/>
        </w:rPr>
        <w:t>.</w:t>
      </w:r>
    </w:p>
    <w:p w14:paraId="3636BD1B" w14:textId="77777777" w:rsidR="00B76066" w:rsidRDefault="00F92103" w:rsidP="002E7948">
      <w:r>
        <w:t>Application of the Method of Sobol culminates in the calculation of so-called “</w:t>
      </w:r>
      <w:r w:rsidR="00B76066">
        <w:t>sensitiv</w:t>
      </w:r>
      <w:r w:rsidR="00B76066">
        <w:softHyphen/>
        <w:t>ity indices</w:t>
      </w:r>
      <w:r>
        <w:t xml:space="preserve">”. </w:t>
      </w:r>
      <w:r w:rsidR="004F3694">
        <w:t>The first order</w:t>
      </w:r>
      <w:r>
        <w:t xml:space="preserve"> sensitivity index</w:t>
      </w:r>
      <w:r w:rsidR="004F3694">
        <w:t xml:space="preserve"> for parameter </w:t>
      </w:r>
      <w:r w:rsidR="004F3694" w:rsidRPr="004F3694">
        <w:rPr>
          <w:i/>
        </w:rPr>
        <w:t>i</w:t>
      </w:r>
      <w:r w:rsidR="000C3001">
        <w:t xml:space="preserve">, </w:t>
      </w:r>
      <w:r w:rsidR="0049635B">
        <w:t xml:space="preserve">(i.e. </w:t>
      </w:r>
      <w:r w:rsidR="00B76066">
        <w:rPr>
          <w:i/>
          <w:iCs/>
        </w:rPr>
        <w:t>S</w:t>
      </w:r>
      <w:r w:rsidR="004F3694" w:rsidRPr="004F3694">
        <w:rPr>
          <w:i/>
          <w:iCs/>
          <w:vertAlign w:val="subscript"/>
        </w:rPr>
        <w:t>i</w:t>
      </w:r>
      <w:r w:rsidR="0049635B" w:rsidRPr="0049635B">
        <w:rPr>
          <w:iCs/>
        </w:rPr>
        <w:t>)</w:t>
      </w:r>
      <w:r w:rsidR="00B76066">
        <w:t xml:space="preserve">, </w:t>
      </w:r>
      <w:r>
        <w:t>is</w:t>
      </w:r>
      <w:r w:rsidR="00B76066">
        <w:t xml:space="preserve"> defined </w:t>
      </w:r>
      <w:r>
        <w:t>as</w:t>
      </w:r>
      <w:r w:rsidR="00B76066">
        <w:t xml:space="preserve"> the ratio of the</w:t>
      </w:r>
      <w:r>
        <w:t xml:space="preserve"> </w:t>
      </w:r>
      <w:r w:rsidR="002E7948">
        <w:t xml:space="preserve">its </w:t>
      </w:r>
      <w:r w:rsidR="0049635B">
        <w:t xml:space="preserve">first order </w:t>
      </w:r>
      <w:r w:rsidR="00B76066">
        <w:t>variance to the total variance</w:t>
      </w:r>
      <w:r>
        <w:t xml:space="preserve"> of </w:t>
      </w:r>
      <w:r w:rsidRPr="00F92103">
        <w:rPr>
          <w:i/>
        </w:rPr>
        <w:t>y</w:t>
      </w:r>
      <w:r>
        <w:t>. Th</w:t>
      </w:r>
      <w:r w:rsidR="0049635B">
        <w:t>at is</w:t>
      </w:r>
    </w:p>
    <w:p w14:paraId="6D0172D9" w14:textId="77777777" w:rsidR="00F92103" w:rsidRDefault="00F92103" w:rsidP="00B76066">
      <w:pPr>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V</m:t>
                </m:r>
              </m:e>
              <m:sub>
                <m:r>
                  <w:rPr>
                    <w:rFonts w:ascii="Cambria Math" w:hAnsi="Cambria Math"/>
                  </w:rPr>
                  <m:t>T</m:t>
                </m:r>
              </m:sub>
            </m:sSub>
          </m:den>
        </m:f>
      </m:oMath>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t>(7.</w:t>
      </w:r>
      <w:r w:rsidR="0049635B">
        <w:rPr>
          <w:rFonts w:ascii="Cambria Math" w:hAnsi="Cambria Math"/>
        </w:rPr>
        <w:t>7</w:t>
      </w:r>
      <w:r>
        <w:rPr>
          <w:rFonts w:ascii="Cambria Math" w:hAnsi="Cambria Math"/>
        </w:rPr>
        <w:t>)</w:t>
      </w:r>
    </w:p>
    <w:p w14:paraId="6B9FD7F4" w14:textId="77777777" w:rsidR="0049635B" w:rsidRDefault="0049635B" w:rsidP="002E7948">
      <w:r>
        <w:t>Meanwhile the second order sensitivity index that describes the effect</w:t>
      </w:r>
      <w:r w:rsidR="002E7948">
        <w:t>s</w:t>
      </w:r>
      <w:r>
        <w:t xml:space="preserve"> of parameters </w:t>
      </w:r>
      <w:r w:rsidRPr="0049635B">
        <w:rPr>
          <w:i/>
        </w:rPr>
        <w:t>i</w:t>
      </w:r>
      <w:r>
        <w:t xml:space="preserve"> and </w:t>
      </w:r>
      <w:r w:rsidRPr="0049635B">
        <w:rPr>
          <w:i/>
        </w:rPr>
        <w:t>j</w:t>
      </w:r>
      <w:r>
        <w:t xml:space="preserve"> collectively on </w:t>
      </w:r>
      <w:r w:rsidRPr="0049635B">
        <w:rPr>
          <w:i/>
        </w:rPr>
        <w:t>y</w:t>
      </w:r>
      <w:r>
        <w:t xml:space="preserve"> is defined as</w:t>
      </w:r>
    </w:p>
    <w:p w14:paraId="6E2CA5D9" w14:textId="77777777" w:rsidR="00F92103" w:rsidRDefault="007769D5" w:rsidP="00F92103">
      <w:pPr>
        <w:ind w:firstLine="720"/>
        <w:rPr>
          <w:rFonts w:ascii="Cambria Math" w:hAnsi="Cambria Math"/>
        </w:rPr>
      </w:pP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ij</m:t>
                </m:r>
              </m:sub>
            </m:sSub>
          </m:num>
          <m:den>
            <m:sSub>
              <m:sSubPr>
                <m:ctrlPr>
                  <w:rPr>
                    <w:rFonts w:ascii="Cambria Math" w:hAnsi="Cambria Math"/>
                    <w:i/>
                  </w:rPr>
                </m:ctrlPr>
              </m:sSubPr>
              <m:e>
                <m:r>
                  <w:rPr>
                    <w:rFonts w:ascii="Cambria Math" w:hAnsi="Cambria Math"/>
                  </w:rPr>
                  <m:t>V</m:t>
                </m:r>
              </m:e>
              <m:sub>
                <m:r>
                  <w:rPr>
                    <w:rFonts w:ascii="Cambria Math" w:hAnsi="Cambria Math"/>
                  </w:rPr>
                  <m:t>T</m:t>
                </m:r>
              </m:sub>
            </m:sSub>
          </m:den>
        </m:f>
      </m:oMath>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t>(7.</w:t>
      </w:r>
      <w:r w:rsidR="0049635B">
        <w:rPr>
          <w:rFonts w:ascii="Cambria Math" w:hAnsi="Cambria Math"/>
        </w:rPr>
        <w:t>8</w:t>
      </w:r>
      <w:r w:rsidR="00F92103">
        <w:rPr>
          <w:rFonts w:ascii="Cambria Math" w:hAnsi="Cambria Math"/>
        </w:rPr>
        <w:t>)</w:t>
      </w:r>
    </w:p>
    <w:p w14:paraId="41E35990" w14:textId="77777777" w:rsidR="000C3001" w:rsidRDefault="0049635B" w:rsidP="002E7948">
      <w:r>
        <w:t xml:space="preserve">The variances featured in the above equations </w:t>
      </w:r>
      <w:r w:rsidR="00B545F4">
        <w:t>are not easy to calculate</w:t>
      </w:r>
      <w:r>
        <w:t xml:space="preserve">. They </w:t>
      </w:r>
      <w:r w:rsidR="00B545F4">
        <w:t xml:space="preserve">must be computed empirically by running the model many times and taking </w:t>
      </w:r>
      <w:r w:rsidR="00345C25">
        <w:t xml:space="preserve">averages of pertinent model outputs and of </w:t>
      </w:r>
      <w:r w:rsidR="00B545F4">
        <w:t xml:space="preserve">pertinent </w:t>
      </w:r>
      <w:r w:rsidR="00345C25">
        <w:t>squared model outputs</w:t>
      </w:r>
      <w:r w:rsidR="00B545F4">
        <w:t xml:space="preserve">. Sometimes </w:t>
      </w:r>
      <w:r>
        <w:t>the model output</w:t>
      </w:r>
      <w:r w:rsidR="002E7948">
        <w:t xml:space="preserve"> of interest</w:t>
      </w:r>
      <w:r>
        <w:t xml:space="preserve"> must be computed many times using many different set of parameters before the</w:t>
      </w:r>
      <w:r w:rsidR="00B545F4">
        <w:t xml:space="preserve"> average</w:t>
      </w:r>
      <w:r>
        <w:t>d</w:t>
      </w:r>
      <w:r w:rsidR="00B545F4">
        <w:t xml:space="preserve"> quantity stabilizes. This is especially the case for quantities such as </w:t>
      </w:r>
      <w:r w:rsidR="00B545F4" w:rsidRPr="00B545F4">
        <w:rPr>
          <w:i/>
        </w:rPr>
        <w:t>V</w:t>
      </w:r>
      <w:r w:rsidR="00B545F4" w:rsidRPr="00B545F4">
        <w:rPr>
          <w:i/>
          <w:vertAlign w:val="subscript"/>
        </w:rPr>
        <w:t>ij</w:t>
      </w:r>
      <w:r w:rsidR="00B545F4">
        <w:t xml:space="preserve"> which</w:t>
      </w:r>
      <w:r>
        <w:t xml:space="preserve"> measure the effect of</w:t>
      </w:r>
      <w:r w:rsidR="00B545F4">
        <w:t xml:space="preserve"> more than one parameter</w:t>
      </w:r>
      <w:r>
        <w:t xml:space="preserve"> on the model output </w:t>
      </w:r>
      <w:r w:rsidRPr="0049635B">
        <w:rPr>
          <w:i/>
        </w:rPr>
        <w:t>y</w:t>
      </w:r>
      <w:r w:rsidR="00B545F4">
        <w:t xml:space="preserve">. </w:t>
      </w:r>
    </w:p>
    <w:p w14:paraId="49EFBA29" w14:textId="77777777" w:rsidR="00B545F4" w:rsidRDefault="00B545F4" w:rsidP="002E7948">
      <w:r>
        <w:t xml:space="preserve">For this reason, Sobol-based sensitivity analysis is normally restricted to calculation of the </w:t>
      </w:r>
      <w:r w:rsidR="000C3001">
        <w:t>first order</w:t>
      </w:r>
      <w:r>
        <w:t xml:space="preserve"> sensitivity index </w:t>
      </w:r>
      <w:r>
        <w:rPr>
          <w:i/>
        </w:rPr>
        <w:t>S</w:t>
      </w:r>
      <w:r w:rsidRPr="00B545F4">
        <w:rPr>
          <w:i/>
          <w:vertAlign w:val="subscript"/>
        </w:rPr>
        <w:t>i</w:t>
      </w:r>
      <w:r>
        <w:t xml:space="preserve"> for each parameter</w:t>
      </w:r>
      <w:r w:rsidR="000C3001">
        <w:t xml:space="preserve"> </w:t>
      </w:r>
      <w:r w:rsidR="000C3001" w:rsidRPr="000C3001">
        <w:rPr>
          <w:i/>
        </w:rPr>
        <w:t>i</w:t>
      </w:r>
      <w:r>
        <w:t xml:space="preserve">, as well as the total </w:t>
      </w:r>
      <w:r w:rsidR="004F3694">
        <w:t>sensitivity index</w:t>
      </w:r>
      <w:r>
        <w:t xml:space="preserve"> </w:t>
      </w:r>
      <w:r w:rsidRPr="00B545F4">
        <w:rPr>
          <w:i/>
        </w:rPr>
        <w:t>S</w:t>
      </w:r>
      <w:r w:rsidRPr="00B545F4">
        <w:rPr>
          <w:i/>
          <w:vertAlign w:val="subscript"/>
        </w:rPr>
        <w:t>T</w:t>
      </w:r>
      <w:r w:rsidR="000C3001">
        <w:rPr>
          <w:i/>
          <w:vertAlign w:val="subscript"/>
        </w:rPr>
        <w:t>i</w:t>
      </w:r>
      <w:r>
        <w:t xml:space="preserve"> for </w:t>
      </w:r>
      <w:r w:rsidR="002E7948">
        <w:t xml:space="preserve">each </w:t>
      </w:r>
      <w:r>
        <w:t>parameter</w:t>
      </w:r>
      <w:r w:rsidR="000C3001">
        <w:t xml:space="preserve"> </w:t>
      </w:r>
      <w:r w:rsidR="000C3001" w:rsidRPr="000C3001">
        <w:rPr>
          <w:i/>
        </w:rPr>
        <w:t>i</w:t>
      </w:r>
      <w:r>
        <w:t>.</w:t>
      </w:r>
      <w:r w:rsidR="000C3001">
        <w:t xml:space="preserve"> The first order index measures the </w:t>
      </w:r>
      <w:r w:rsidR="00414C30">
        <w:t xml:space="preserve">individual </w:t>
      </w:r>
      <w:r w:rsidR="000C3001">
        <w:t>importance of the parameter. The total</w:t>
      </w:r>
      <w:r w:rsidR="004F3694">
        <w:t xml:space="preserve"> sensitivity index</w:t>
      </w:r>
      <w:r w:rsidR="000C3001">
        <w:t xml:space="preserve"> includes terms that </w:t>
      </w:r>
      <w:r w:rsidR="00414C30">
        <w:t>describe</w:t>
      </w:r>
      <w:r w:rsidR="000C3001">
        <w:t xml:space="preserve"> how the parameter effects</w:t>
      </w:r>
      <w:r w:rsidR="00332DF6">
        <w:t xml:space="preserve"> the model output of interest</w:t>
      </w:r>
      <w:r w:rsidR="000C3001" w:rsidRPr="000C3001">
        <w:t xml:space="preserve"> in no</w:t>
      </w:r>
      <w:r w:rsidR="000C3001">
        <w:t>nlinear ways, and through its interaction with other parameters. This is because</w:t>
      </w:r>
    </w:p>
    <w:p w14:paraId="0CC5905D" w14:textId="77777777" w:rsidR="000C3001" w:rsidRPr="000C3001" w:rsidRDefault="000C3001" w:rsidP="00B545F4">
      <w:pPr>
        <w:rPr>
          <w:rFonts w:ascii="Cambria Math" w:hAnsi="Cambria Math"/>
        </w:rPr>
      </w:pPr>
      <w:r>
        <w:rPr>
          <w:rFonts w:ascii="Cambria Math" w:hAnsi="Cambria Math"/>
        </w:rPr>
        <w:tab/>
      </w:r>
      <w:r w:rsidRPr="000C3001">
        <w:rPr>
          <w:rFonts w:ascii="Cambria Math" w:hAnsi="Cambria Math"/>
          <w:i/>
        </w:rPr>
        <w:t>S</w:t>
      </w:r>
      <w:r w:rsidRPr="000C3001">
        <w:rPr>
          <w:rFonts w:ascii="Cambria Math" w:hAnsi="Cambria Math"/>
          <w:i/>
          <w:vertAlign w:val="subscript"/>
        </w:rPr>
        <w:t>Ti</w:t>
      </w:r>
      <w:r>
        <w:rPr>
          <w:rFonts w:ascii="Cambria Math" w:hAnsi="Cambria Math"/>
        </w:rPr>
        <w:t xml:space="preserve"> = </w:t>
      </w:r>
      <w:r w:rsidRPr="000C3001">
        <w:rPr>
          <w:rFonts w:ascii="Cambria Math" w:hAnsi="Cambria Math"/>
          <w:i/>
        </w:rPr>
        <w:t>S</w:t>
      </w:r>
      <w:r w:rsidRPr="000C3001">
        <w:rPr>
          <w:rFonts w:ascii="Cambria Math" w:hAnsi="Cambria Math"/>
          <w:i/>
          <w:vertAlign w:val="subscript"/>
        </w:rPr>
        <w:t>i</w:t>
      </w:r>
      <w:r>
        <w:rPr>
          <w:rFonts w:ascii="Cambria Math" w:hAnsi="Cambria Math"/>
        </w:rPr>
        <w:t xml:space="preserve"> + </w:t>
      </w:r>
      <w:r w:rsidRPr="000C3001">
        <w:rPr>
          <w:rFonts w:ascii="Cambria Math" w:hAnsi="Cambria Math"/>
          <w:i/>
        </w:rPr>
        <w:t>S</w:t>
      </w:r>
      <w:r w:rsidRPr="000C3001">
        <w:rPr>
          <w:rFonts w:ascii="Cambria Math" w:hAnsi="Cambria Math"/>
          <w:i/>
          <w:vertAlign w:val="subscript"/>
        </w:rPr>
        <w:t>ij</w:t>
      </w:r>
      <w:r>
        <w:rPr>
          <w:rFonts w:ascii="Cambria Math" w:hAnsi="Cambria Math"/>
        </w:rPr>
        <w:t xml:space="preserve"> + … + </w:t>
      </w:r>
      <w:r w:rsidRPr="000C3001">
        <w:rPr>
          <w:rFonts w:ascii="Cambria Math" w:hAnsi="Cambria Math"/>
          <w:i/>
        </w:rPr>
        <w:t>S</w:t>
      </w:r>
      <w:r w:rsidRPr="000C3001">
        <w:rPr>
          <w:rFonts w:ascii="Cambria Math" w:hAnsi="Cambria Math"/>
          <w:i/>
          <w:vertAlign w:val="subscript"/>
        </w:rPr>
        <w:t>ij…m</w:t>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t>(7.</w:t>
      </w:r>
      <w:r w:rsidR="00332DF6">
        <w:rPr>
          <w:rFonts w:ascii="Cambria Math" w:hAnsi="Cambria Math"/>
        </w:rPr>
        <w:t>9</w:t>
      </w:r>
      <w:r>
        <w:rPr>
          <w:rFonts w:ascii="Cambria Math" w:hAnsi="Cambria Math"/>
        </w:rPr>
        <w:t>)</w:t>
      </w:r>
    </w:p>
    <w:p w14:paraId="123FEE9E" w14:textId="65BA736C" w:rsidR="00B545F4" w:rsidRDefault="003E0CE0" w:rsidP="00414C30">
      <w:r>
        <w:t>Fortunately S</w:t>
      </w:r>
      <w:r w:rsidRPr="00345C25">
        <w:rPr>
          <w:i/>
          <w:vertAlign w:val="subscript"/>
        </w:rPr>
        <w:t>Ti</w:t>
      </w:r>
      <w:r>
        <w:t xml:space="preserve"> can be calculated</w:t>
      </w:r>
      <w:r w:rsidR="00460A22">
        <w:t xml:space="preserve"> without the need to </w:t>
      </w:r>
      <w:r w:rsidR="00A128DB">
        <w:t>compute</w:t>
      </w:r>
      <w:r w:rsidR="00460A22">
        <w:t xml:space="preserve"> the expensive cross terms appearing in equation 7.</w:t>
      </w:r>
      <w:r w:rsidR="00414C30">
        <w:t>9</w:t>
      </w:r>
      <w:r w:rsidR="00460A22">
        <w:t xml:space="preserve"> using the relationships</w:t>
      </w:r>
    </w:p>
    <w:p w14:paraId="39B1EB08" w14:textId="77777777" w:rsidR="00460A22" w:rsidRDefault="00460A22" w:rsidP="00B545F4">
      <w:pPr>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rPr>
              <m:t>S</m:t>
            </m:r>
          </m:e>
          <m:sub>
            <m:r>
              <w:rPr>
                <w:rFonts w:ascii="Cambria Math" w:hAnsi="Cambria Math"/>
              </w:rPr>
              <m:t>Ti</m:t>
            </m:r>
          </m:sub>
        </m:sSub>
        <m:r>
          <w:rPr>
            <w:rFonts w:ascii="Cambria Math" w:hAnsi="Cambria Math"/>
          </w:rPr>
          <m:t xml:space="preserve">=1- </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y|</m:t>
                    </m:r>
                    <m:sSub>
                      <m:sSubPr>
                        <m:ctrlPr>
                          <w:rPr>
                            <w:rFonts w:ascii="Cambria Math" w:hAnsi="Cambria Math"/>
                            <w:i/>
                          </w:rPr>
                        </m:ctrlPr>
                      </m:sSubPr>
                      <m:e>
                        <m:r>
                          <m:rPr>
                            <m:sty m:val="b"/>
                          </m:rPr>
                          <w:rPr>
                            <w:rFonts w:ascii="Cambria Math" w:hAnsi="Cambria Math"/>
                          </w:rPr>
                          <m:t>x</m:t>
                        </m:r>
                      </m:e>
                      <m:sub>
                        <m:r>
                          <w:rPr>
                            <w:rFonts w:ascii="Cambria Math" w:hAnsi="Cambria Math"/>
                          </w:rPr>
                          <m:t>~i</m:t>
                        </m:r>
                      </m:sub>
                    </m:sSub>
                  </m:e>
                </m:d>
              </m:e>
            </m:d>
          </m:num>
          <m:den>
            <m:r>
              <w:rPr>
                <w:rFonts w:ascii="Cambria Math" w:hAnsi="Cambria Math"/>
              </w:rPr>
              <m:t>V</m:t>
            </m:r>
            <m:d>
              <m:dPr>
                <m:ctrlPr>
                  <w:rPr>
                    <w:rFonts w:ascii="Cambria Math" w:hAnsi="Cambria Math"/>
                    <w:i/>
                  </w:rPr>
                </m:ctrlPr>
              </m:dPr>
              <m:e>
                <m:r>
                  <w:rPr>
                    <w:rFonts w:ascii="Cambria Math" w:hAnsi="Cambria Math"/>
                  </w:rPr>
                  <m:t>y</m:t>
                </m:r>
              </m:e>
            </m:d>
          </m:den>
        </m:f>
        <m:r>
          <w:rPr>
            <w:rFonts w:ascii="Cambria Math" w:hAnsi="Cambria Math"/>
          </w:rPr>
          <m:t xml:space="preserve">= </m:t>
        </m:r>
        <m:f>
          <m:fPr>
            <m:ctrlPr>
              <w:rPr>
                <w:rFonts w:ascii="Cambria Math" w:hAnsi="Cambria Math"/>
                <w:i/>
              </w:rPr>
            </m:ctrlPr>
          </m:fPr>
          <m:num>
            <m:r>
              <w:rPr>
                <w:rFonts w:ascii="Cambria Math" w:hAnsi="Cambria Math"/>
              </w:rPr>
              <m:t>E</m:t>
            </m:r>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y|</m:t>
                    </m:r>
                    <m:sSub>
                      <m:sSubPr>
                        <m:ctrlPr>
                          <w:rPr>
                            <w:rFonts w:ascii="Cambria Math" w:hAnsi="Cambria Math"/>
                            <w:i/>
                          </w:rPr>
                        </m:ctrlPr>
                      </m:sSubPr>
                      <m:e>
                        <m:r>
                          <m:rPr>
                            <m:sty m:val="b"/>
                          </m:rPr>
                          <w:rPr>
                            <w:rFonts w:ascii="Cambria Math" w:hAnsi="Cambria Math"/>
                          </w:rPr>
                          <m:t>x</m:t>
                        </m:r>
                      </m:e>
                      <m:sub>
                        <m:r>
                          <w:rPr>
                            <w:rFonts w:ascii="Cambria Math" w:hAnsi="Cambria Math"/>
                          </w:rPr>
                          <m:t>~i</m:t>
                        </m:r>
                      </m:sub>
                    </m:sSub>
                  </m:e>
                </m:d>
              </m:e>
            </m:d>
          </m:num>
          <m:den>
            <m:r>
              <w:rPr>
                <w:rFonts w:ascii="Cambria Math" w:hAnsi="Cambria Math"/>
              </w:rPr>
              <m:t>V</m:t>
            </m:r>
            <m:d>
              <m:dPr>
                <m:ctrlPr>
                  <w:rPr>
                    <w:rFonts w:ascii="Cambria Math" w:hAnsi="Cambria Math"/>
                    <w:i/>
                  </w:rPr>
                </m:ctrlPr>
              </m:dPr>
              <m:e>
                <m:r>
                  <w:rPr>
                    <w:rFonts w:ascii="Cambria Math" w:hAnsi="Cambria Math"/>
                  </w:rPr>
                  <m:t>y</m:t>
                </m:r>
              </m:e>
            </m:d>
          </m:den>
        </m:f>
      </m:oMath>
      <w:r w:rsidR="00345C25">
        <w:rPr>
          <w:rFonts w:ascii="Cambria Math" w:hAnsi="Cambria Math"/>
        </w:rPr>
        <w:tab/>
      </w:r>
      <w:r w:rsidR="00345C25">
        <w:rPr>
          <w:rFonts w:ascii="Cambria Math" w:hAnsi="Cambria Math"/>
        </w:rPr>
        <w:tab/>
      </w:r>
      <w:r w:rsidR="00345C25">
        <w:rPr>
          <w:rFonts w:ascii="Cambria Math" w:hAnsi="Cambria Math"/>
        </w:rPr>
        <w:tab/>
      </w:r>
      <w:r w:rsidR="00345C25">
        <w:rPr>
          <w:rFonts w:ascii="Cambria Math" w:hAnsi="Cambria Math"/>
        </w:rPr>
        <w:tab/>
      </w:r>
      <w:r w:rsidR="00345C25">
        <w:rPr>
          <w:rFonts w:ascii="Cambria Math" w:hAnsi="Cambria Math"/>
        </w:rPr>
        <w:tab/>
      </w:r>
      <w:r w:rsidR="00345C25">
        <w:rPr>
          <w:rFonts w:ascii="Cambria Math" w:hAnsi="Cambria Math"/>
        </w:rPr>
        <w:tab/>
        <w:t>(7.</w:t>
      </w:r>
      <w:r w:rsidR="00332DF6">
        <w:rPr>
          <w:rFonts w:ascii="Cambria Math" w:hAnsi="Cambria Math"/>
        </w:rPr>
        <w:t>10</w:t>
      </w:r>
      <w:r w:rsidR="00345C25">
        <w:rPr>
          <w:rFonts w:ascii="Cambria Math" w:hAnsi="Cambria Math"/>
        </w:rPr>
        <w:t>)</w:t>
      </w:r>
    </w:p>
    <w:p w14:paraId="79925E41" w14:textId="77777777" w:rsidR="00345C25" w:rsidRDefault="00345C25" w:rsidP="00414C30">
      <w:r>
        <w:t xml:space="preserve">where the symbol </w:t>
      </w:r>
      <w:r w:rsidRPr="00345C25">
        <w:rPr>
          <w:b/>
        </w:rPr>
        <w:t>x</w:t>
      </w:r>
      <w:r w:rsidRPr="00345C25">
        <w:rPr>
          <w:vertAlign w:val="subscript"/>
        </w:rPr>
        <w:t>~i</w:t>
      </w:r>
      <w:r>
        <w:t xml:space="preserve"> signifies all parameters but </w:t>
      </w:r>
      <w:r w:rsidRPr="00345C25">
        <w:rPr>
          <w:i/>
        </w:rPr>
        <w:t>x</w:t>
      </w:r>
      <w:r w:rsidRPr="00345C25">
        <w:rPr>
          <w:i/>
          <w:vertAlign w:val="subscript"/>
        </w:rPr>
        <w:t>i</w:t>
      </w:r>
      <w:r>
        <w:t xml:space="preserve"> being allowed to vary. Calculation of </w:t>
      </w:r>
      <w:r w:rsidRPr="00345C25">
        <w:rPr>
          <w:i/>
        </w:rPr>
        <w:t>S</w:t>
      </w:r>
      <w:r w:rsidRPr="00345C25">
        <w:rPr>
          <w:i/>
          <w:vertAlign w:val="subscript"/>
        </w:rPr>
        <w:t>Ti</w:t>
      </w:r>
      <w:r>
        <w:t xml:space="preserve"> </w:t>
      </w:r>
      <w:r>
        <w:lastRenderedPageBreak/>
        <w:t>using</w:t>
      </w:r>
      <w:r w:rsidR="00414C30">
        <w:t xml:space="preserve"> equation</w:t>
      </w:r>
      <w:r>
        <w:t xml:space="preserve"> 7.</w:t>
      </w:r>
      <w:r w:rsidR="00332DF6">
        <w:t>10</w:t>
      </w:r>
      <w:r>
        <w:t xml:space="preserve"> </w:t>
      </w:r>
      <w:r w:rsidR="00414C30">
        <w:t>requires</w:t>
      </w:r>
      <w:r>
        <w:t>, once again, many model runs and appropriate averaging of model outputs and squared model outputs</w:t>
      </w:r>
      <w:r w:rsidR="00332DF6">
        <w:t>. However</w:t>
      </w:r>
      <w:r w:rsidR="00414C30">
        <w:t xml:space="preserve"> the numerical burden is far smaller than that</w:t>
      </w:r>
      <w:r w:rsidR="00332DF6">
        <w:t xml:space="preserve"> required for calculation of second and higher order effects directly.</w:t>
      </w:r>
    </w:p>
    <w:p w14:paraId="7F36E755" w14:textId="77777777" w:rsidR="00F65DD2" w:rsidRDefault="00210BFA" w:rsidP="00414C30">
      <w:r>
        <w:t>Notwithstanding</w:t>
      </w:r>
      <w:r w:rsidR="00332DF6">
        <w:t xml:space="preserve"> its ability to provide a comprehensive characterization of the relationship between a model output and all parameters employed by a model, use of Sobol</w:t>
      </w:r>
      <w:r w:rsidR="00E51D0B">
        <w:t xml:space="preserve">’s method is compromised by its high model run requirements. </w:t>
      </w:r>
      <w:r w:rsidR="00F65DD2">
        <w:t>Hence the Method of Morris is normally</w:t>
      </w:r>
      <w:r w:rsidR="00E51D0B">
        <w:t xml:space="preserve"> a more practical alternative unless model run times are minimal.</w:t>
      </w:r>
    </w:p>
    <w:p w14:paraId="7855B4AB" w14:textId="77777777" w:rsidR="00F65DD2" w:rsidRDefault="00F65DD2" w:rsidP="00F65DD2">
      <w:pPr>
        <w:pStyle w:val="Heading3"/>
      </w:pPr>
      <w:bookmarkStart w:id="2031" w:name="_Toc520535276"/>
      <w:r>
        <w:t>7.3.2 Control Variables</w:t>
      </w:r>
      <w:bookmarkEnd w:id="2031"/>
    </w:p>
    <w:p w14:paraId="0B00E9A7" w14:textId="366F95F1" w:rsidR="00F65DD2" w:rsidRPr="00F65DD2" w:rsidRDefault="00E51D0B" w:rsidP="00414C30">
      <w:r>
        <w:t>PEST++ v</w:t>
      </w:r>
      <w:r w:rsidR="00F65DD2">
        <w:t xml:space="preserve">ariables which control the operation of the Method of Sobol are listed in the following table. As for variables which control </w:t>
      </w:r>
      <w:r w:rsidR="00BB4AA1">
        <w:t>PESTPP</w:t>
      </w:r>
      <w:r w:rsidR="00414C30">
        <w:t>-</w:t>
      </w:r>
      <w:r w:rsidR="00BB4AA1">
        <w:t xml:space="preserve">GSA’s implementation of </w:t>
      </w:r>
      <w:r w:rsidR="00F65DD2">
        <w:t>the Method of Morris, these</w:t>
      </w:r>
      <w:r w:rsidR="00414C30">
        <w:t xml:space="preserve"> </w:t>
      </w:r>
      <w:r w:rsidR="00B43D6B">
        <w:t>must be provided</w:t>
      </w:r>
      <w:r w:rsidR="00414C30">
        <w:t xml:space="preserve"> on “++” lines within a PEST control file</w:t>
      </w:r>
      <w:r w:rsidR="00F65DD2">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3"/>
        <w:gridCol w:w="1254"/>
        <w:gridCol w:w="5669"/>
      </w:tblGrid>
      <w:tr w:rsidR="00F65DD2" w14:paraId="4C670C4D" w14:textId="77777777" w:rsidTr="00C40A21">
        <w:trPr>
          <w:cantSplit/>
        </w:trPr>
        <w:tc>
          <w:tcPr>
            <w:tcW w:w="2117" w:type="dxa"/>
            <w:shd w:val="clear" w:color="auto" w:fill="auto"/>
          </w:tcPr>
          <w:p w14:paraId="3D1063F1" w14:textId="77777777" w:rsidR="00F65DD2" w:rsidRPr="00C40A21" w:rsidRDefault="00F65DD2" w:rsidP="00057341">
            <w:pPr>
              <w:rPr>
                <w:rFonts w:ascii="Arial" w:hAnsi="Arial" w:cs="Arial"/>
                <w:b/>
                <w:sz w:val="18"/>
              </w:rPr>
            </w:pPr>
            <w:r w:rsidRPr="00C40A21">
              <w:rPr>
                <w:rFonts w:ascii="Arial" w:hAnsi="Arial" w:cs="Arial"/>
                <w:b/>
                <w:sz w:val="18"/>
              </w:rPr>
              <w:t>Control variable</w:t>
            </w:r>
          </w:p>
        </w:tc>
        <w:tc>
          <w:tcPr>
            <w:tcW w:w="1267" w:type="dxa"/>
            <w:shd w:val="clear" w:color="auto" w:fill="auto"/>
          </w:tcPr>
          <w:p w14:paraId="38D6D7D6" w14:textId="77777777" w:rsidR="00F65DD2" w:rsidRPr="00C40A21" w:rsidRDefault="00F65DD2" w:rsidP="00057341">
            <w:pPr>
              <w:rPr>
                <w:rFonts w:ascii="Arial" w:hAnsi="Arial" w:cs="Arial"/>
                <w:b/>
                <w:sz w:val="18"/>
              </w:rPr>
            </w:pPr>
            <w:r w:rsidRPr="00C40A21">
              <w:rPr>
                <w:rFonts w:ascii="Arial" w:hAnsi="Arial" w:cs="Arial"/>
                <w:b/>
                <w:sz w:val="18"/>
              </w:rPr>
              <w:t>Type</w:t>
            </w:r>
          </w:p>
        </w:tc>
        <w:tc>
          <w:tcPr>
            <w:tcW w:w="5858" w:type="dxa"/>
            <w:shd w:val="clear" w:color="auto" w:fill="auto"/>
          </w:tcPr>
          <w:p w14:paraId="25230AEE" w14:textId="77777777" w:rsidR="00F65DD2" w:rsidRPr="00C40A21" w:rsidRDefault="00F65DD2" w:rsidP="00057341">
            <w:pPr>
              <w:rPr>
                <w:rFonts w:ascii="Arial" w:hAnsi="Arial" w:cs="Arial"/>
                <w:b/>
                <w:sz w:val="18"/>
              </w:rPr>
            </w:pPr>
            <w:r w:rsidRPr="00C40A21">
              <w:rPr>
                <w:rFonts w:ascii="Arial" w:hAnsi="Arial" w:cs="Arial"/>
                <w:b/>
                <w:sz w:val="18"/>
              </w:rPr>
              <w:t>Role</w:t>
            </w:r>
          </w:p>
        </w:tc>
      </w:tr>
      <w:tr w:rsidR="00F65DD2" w14:paraId="2D0FA185" w14:textId="77777777" w:rsidTr="00C40A21">
        <w:trPr>
          <w:cantSplit/>
        </w:trPr>
        <w:tc>
          <w:tcPr>
            <w:tcW w:w="2117" w:type="dxa"/>
            <w:shd w:val="clear" w:color="auto" w:fill="auto"/>
          </w:tcPr>
          <w:p w14:paraId="284FB686" w14:textId="77777777" w:rsidR="00F65DD2" w:rsidRPr="00C40A21" w:rsidRDefault="00F65DD2" w:rsidP="00057341">
            <w:pPr>
              <w:rPr>
                <w:rFonts w:ascii="Arial" w:hAnsi="Arial" w:cs="Arial"/>
                <w:i/>
                <w:sz w:val="18"/>
              </w:rPr>
            </w:pPr>
            <w:r w:rsidRPr="00C40A21">
              <w:rPr>
                <w:rFonts w:ascii="Arial" w:hAnsi="Arial" w:cs="Arial"/>
                <w:i/>
                <w:sz w:val="18"/>
              </w:rPr>
              <w:t>method()</w:t>
            </w:r>
          </w:p>
        </w:tc>
        <w:tc>
          <w:tcPr>
            <w:tcW w:w="1267" w:type="dxa"/>
            <w:shd w:val="clear" w:color="auto" w:fill="auto"/>
          </w:tcPr>
          <w:p w14:paraId="1519F046" w14:textId="77777777" w:rsidR="00F65DD2" w:rsidRPr="00C40A21" w:rsidRDefault="00F65DD2" w:rsidP="00057341">
            <w:pPr>
              <w:rPr>
                <w:rFonts w:ascii="Arial" w:hAnsi="Arial" w:cs="Arial"/>
                <w:sz w:val="18"/>
              </w:rPr>
            </w:pPr>
            <w:r w:rsidRPr="00C40A21">
              <w:rPr>
                <w:rFonts w:ascii="Arial" w:hAnsi="Arial" w:cs="Arial"/>
                <w:sz w:val="18"/>
              </w:rPr>
              <w:t>text</w:t>
            </w:r>
          </w:p>
        </w:tc>
        <w:tc>
          <w:tcPr>
            <w:tcW w:w="5858" w:type="dxa"/>
            <w:shd w:val="clear" w:color="auto" w:fill="auto"/>
          </w:tcPr>
          <w:p w14:paraId="1F236CBF" w14:textId="77777777" w:rsidR="00F65DD2" w:rsidRPr="00C40A21" w:rsidRDefault="00F65DD2" w:rsidP="00057341">
            <w:pPr>
              <w:rPr>
                <w:rFonts w:ascii="Arial" w:hAnsi="Arial" w:cs="Arial"/>
                <w:sz w:val="18"/>
              </w:rPr>
            </w:pPr>
            <w:r w:rsidRPr="00C40A21">
              <w:rPr>
                <w:rFonts w:ascii="Arial" w:hAnsi="Arial" w:cs="Arial"/>
                <w:sz w:val="18"/>
              </w:rPr>
              <w:t>Select “sobol” to implement Method of Sobol.</w:t>
            </w:r>
          </w:p>
        </w:tc>
      </w:tr>
      <w:tr w:rsidR="00F65DD2" w14:paraId="21145701" w14:textId="77777777" w:rsidTr="00C40A21">
        <w:trPr>
          <w:cantSplit/>
        </w:trPr>
        <w:tc>
          <w:tcPr>
            <w:tcW w:w="2117" w:type="dxa"/>
            <w:shd w:val="clear" w:color="auto" w:fill="auto"/>
          </w:tcPr>
          <w:p w14:paraId="4BB445C1" w14:textId="77777777" w:rsidR="00F65DD2" w:rsidRPr="00C40A21" w:rsidRDefault="00F65DD2" w:rsidP="00057341">
            <w:pPr>
              <w:rPr>
                <w:rFonts w:ascii="Arial" w:hAnsi="Arial" w:cs="Arial"/>
                <w:i/>
                <w:sz w:val="18"/>
              </w:rPr>
            </w:pPr>
            <w:r w:rsidRPr="00C40A21">
              <w:rPr>
                <w:rFonts w:ascii="Arial" w:hAnsi="Arial" w:cs="Arial"/>
                <w:i/>
                <w:sz w:val="18"/>
              </w:rPr>
              <w:t>rand_seed()</w:t>
            </w:r>
          </w:p>
        </w:tc>
        <w:tc>
          <w:tcPr>
            <w:tcW w:w="1267" w:type="dxa"/>
            <w:shd w:val="clear" w:color="auto" w:fill="auto"/>
          </w:tcPr>
          <w:p w14:paraId="5DE4E02B" w14:textId="77777777" w:rsidR="00F65DD2" w:rsidRPr="00C40A21" w:rsidRDefault="00F65DD2" w:rsidP="00057341">
            <w:pPr>
              <w:rPr>
                <w:rFonts w:ascii="Arial" w:hAnsi="Arial" w:cs="Arial"/>
                <w:sz w:val="18"/>
              </w:rPr>
            </w:pPr>
            <w:r w:rsidRPr="00C40A21">
              <w:rPr>
                <w:rFonts w:ascii="Arial" w:hAnsi="Arial" w:cs="Arial"/>
                <w:sz w:val="18"/>
              </w:rPr>
              <w:t>unsigned integer</w:t>
            </w:r>
          </w:p>
        </w:tc>
        <w:tc>
          <w:tcPr>
            <w:tcW w:w="5858" w:type="dxa"/>
            <w:shd w:val="clear" w:color="auto" w:fill="auto"/>
          </w:tcPr>
          <w:p w14:paraId="3078B068" w14:textId="77777777" w:rsidR="00F65DD2" w:rsidRPr="00C40A21" w:rsidRDefault="00F65DD2" w:rsidP="00057341">
            <w:pPr>
              <w:rPr>
                <w:rFonts w:ascii="Arial" w:hAnsi="Arial" w:cs="Arial"/>
                <w:sz w:val="18"/>
              </w:rPr>
            </w:pPr>
            <w:r w:rsidRPr="00C40A21">
              <w:rPr>
                <w:rFonts w:ascii="Arial" w:hAnsi="Arial" w:cs="Arial"/>
                <w:sz w:val="18"/>
              </w:rPr>
              <w:t>Seed for the random number generator</w:t>
            </w:r>
            <w:r w:rsidR="00BB4AA1" w:rsidRPr="00C40A21">
              <w:rPr>
                <w:rFonts w:ascii="Arial" w:hAnsi="Arial" w:cs="Arial"/>
                <w:sz w:val="18"/>
              </w:rPr>
              <w:t>.</w:t>
            </w:r>
          </w:p>
        </w:tc>
      </w:tr>
      <w:tr w:rsidR="00F65DD2" w14:paraId="058E9913" w14:textId="77777777" w:rsidTr="00C40A21">
        <w:trPr>
          <w:cantSplit/>
        </w:trPr>
        <w:tc>
          <w:tcPr>
            <w:tcW w:w="2117" w:type="dxa"/>
            <w:shd w:val="clear" w:color="auto" w:fill="auto"/>
          </w:tcPr>
          <w:p w14:paraId="245A974F" w14:textId="77777777" w:rsidR="00F65DD2" w:rsidRPr="00C40A21" w:rsidRDefault="00F65DD2" w:rsidP="00057341">
            <w:pPr>
              <w:rPr>
                <w:rFonts w:ascii="Arial" w:hAnsi="Arial" w:cs="Arial"/>
                <w:i/>
                <w:sz w:val="18"/>
              </w:rPr>
            </w:pPr>
            <w:r w:rsidRPr="00C40A21">
              <w:rPr>
                <w:rFonts w:ascii="Arial" w:hAnsi="Arial" w:cs="Arial"/>
                <w:i/>
                <w:sz w:val="18"/>
              </w:rPr>
              <w:t>sobol_samples()</w:t>
            </w:r>
          </w:p>
        </w:tc>
        <w:tc>
          <w:tcPr>
            <w:tcW w:w="1267" w:type="dxa"/>
            <w:shd w:val="clear" w:color="auto" w:fill="auto"/>
          </w:tcPr>
          <w:p w14:paraId="426B724A" w14:textId="77777777" w:rsidR="00F65DD2" w:rsidRPr="00C40A21" w:rsidRDefault="00F65DD2" w:rsidP="00057341">
            <w:pPr>
              <w:rPr>
                <w:rFonts w:ascii="Arial" w:hAnsi="Arial" w:cs="Arial"/>
                <w:sz w:val="18"/>
              </w:rPr>
            </w:pPr>
            <w:r w:rsidRPr="00C40A21">
              <w:rPr>
                <w:rFonts w:ascii="Arial" w:hAnsi="Arial" w:cs="Arial"/>
                <w:sz w:val="18"/>
              </w:rPr>
              <w:t>integer</w:t>
            </w:r>
          </w:p>
        </w:tc>
        <w:tc>
          <w:tcPr>
            <w:tcW w:w="5858" w:type="dxa"/>
            <w:shd w:val="clear" w:color="auto" w:fill="auto"/>
          </w:tcPr>
          <w:p w14:paraId="2F0C4A64" w14:textId="77777777" w:rsidR="00F65DD2" w:rsidRPr="00C40A21" w:rsidRDefault="007D3B8E" w:rsidP="00057341">
            <w:pPr>
              <w:rPr>
                <w:rFonts w:ascii="Arial" w:hAnsi="Arial" w:cs="Arial"/>
                <w:sz w:val="18"/>
              </w:rPr>
            </w:pPr>
            <w:r w:rsidRPr="00C40A21">
              <w:rPr>
                <w:rFonts w:ascii="Arial" w:hAnsi="Arial" w:cs="Arial"/>
                <w:sz w:val="18"/>
              </w:rPr>
              <w:t xml:space="preserve">The number of samples to use in computing variances. The number of model runs is actually twice this </w:t>
            </w:r>
            <w:r w:rsidR="00BB4AA1" w:rsidRPr="00C40A21">
              <w:rPr>
                <w:rFonts w:ascii="Arial" w:hAnsi="Arial" w:cs="Arial"/>
                <w:sz w:val="18"/>
              </w:rPr>
              <w:t>number</w:t>
            </w:r>
            <w:r w:rsidRPr="00C40A21">
              <w:rPr>
                <w:rFonts w:ascii="Arial" w:hAnsi="Arial" w:cs="Arial"/>
                <w:sz w:val="18"/>
              </w:rPr>
              <w:t xml:space="preserve"> because of the need to employ two series of parameter samples. See Saltelli et al (2008) for details.</w:t>
            </w:r>
          </w:p>
        </w:tc>
      </w:tr>
      <w:tr w:rsidR="00F65DD2" w14:paraId="7A14D4AB" w14:textId="77777777" w:rsidTr="00C40A21">
        <w:trPr>
          <w:cantSplit/>
        </w:trPr>
        <w:tc>
          <w:tcPr>
            <w:tcW w:w="2117" w:type="dxa"/>
            <w:shd w:val="clear" w:color="auto" w:fill="auto"/>
          </w:tcPr>
          <w:p w14:paraId="4A9330F6" w14:textId="77777777" w:rsidR="00F65DD2" w:rsidRPr="00C40A21" w:rsidRDefault="007D3B8E" w:rsidP="00057341">
            <w:pPr>
              <w:rPr>
                <w:rFonts w:ascii="Arial" w:hAnsi="Arial" w:cs="Arial"/>
                <w:i/>
                <w:sz w:val="18"/>
              </w:rPr>
            </w:pPr>
            <w:r w:rsidRPr="00C40A21">
              <w:rPr>
                <w:rFonts w:ascii="Arial" w:hAnsi="Arial" w:cs="Arial"/>
                <w:i/>
                <w:sz w:val="18"/>
              </w:rPr>
              <w:t>sobol_par_dist()</w:t>
            </w:r>
          </w:p>
        </w:tc>
        <w:tc>
          <w:tcPr>
            <w:tcW w:w="1267" w:type="dxa"/>
            <w:shd w:val="clear" w:color="auto" w:fill="auto"/>
          </w:tcPr>
          <w:p w14:paraId="0BCA3D04" w14:textId="77777777" w:rsidR="00F65DD2" w:rsidRPr="00C40A21" w:rsidRDefault="007D3B8E" w:rsidP="00057341">
            <w:pPr>
              <w:rPr>
                <w:rFonts w:ascii="Arial" w:hAnsi="Arial" w:cs="Arial"/>
                <w:sz w:val="18"/>
              </w:rPr>
            </w:pPr>
            <w:r w:rsidRPr="00C40A21">
              <w:rPr>
                <w:rFonts w:ascii="Arial" w:hAnsi="Arial" w:cs="Arial"/>
                <w:sz w:val="18"/>
              </w:rPr>
              <w:t>text</w:t>
            </w:r>
          </w:p>
        </w:tc>
        <w:tc>
          <w:tcPr>
            <w:tcW w:w="5858" w:type="dxa"/>
            <w:shd w:val="clear" w:color="auto" w:fill="auto"/>
          </w:tcPr>
          <w:p w14:paraId="6893684A" w14:textId="77777777" w:rsidR="00F65DD2" w:rsidRPr="00C40A21" w:rsidRDefault="007D3B8E" w:rsidP="00057341">
            <w:pPr>
              <w:rPr>
                <w:rFonts w:ascii="Arial" w:hAnsi="Arial" w:cs="Arial"/>
                <w:sz w:val="18"/>
              </w:rPr>
            </w:pPr>
            <w:r w:rsidRPr="00C40A21">
              <w:rPr>
                <w:rFonts w:ascii="Arial" w:hAnsi="Arial" w:cs="Arial"/>
                <w:sz w:val="18"/>
              </w:rPr>
              <w:t xml:space="preserve">Specifies whether parameter samples should be drawn from a uniform or normal distribution. </w:t>
            </w:r>
            <w:r w:rsidR="00BB4AA1" w:rsidRPr="00C40A21">
              <w:rPr>
                <w:rFonts w:ascii="Arial" w:hAnsi="Arial" w:cs="Arial"/>
                <w:sz w:val="18"/>
              </w:rPr>
              <w:t>Values are</w:t>
            </w:r>
            <w:r w:rsidRPr="00C40A21">
              <w:rPr>
                <w:rFonts w:ascii="Arial" w:hAnsi="Arial" w:cs="Arial"/>
                <w:sz w:val="18"/>
              </w:rPr>
              <w:t xml:space="preserve"> “unif” or “norm” respectively. In the latter case</w:t>
            </w:r>
            <w:r w:rsidR="00BB4AA1" w:rsidRPr="00C40A21">
              <w:rPr>
                <w:rFonts w:ascii="Arial" w:hAnsi="Arial" w:cs="Arial"/>
                <w:sz w:val="18"/>
              </w:rPr>
              <w:t>,</w:t>
            </w:r>
            <w:r w:rsidRPr="00C40A21">
              <w:rPr>
                <w:rFonts w:ascii="Arial" w:hAnsi="Arial" w:cs="Arial"/>
                <w:sz w:val="18"/>
              </w:rPr>
              <w:t xml:space="preserve"> samples are </w:t>
            </w:r>
            <w:r w:rsidR="00710BBE" w:rsidRPr="00C40A21">
              <w:rPr>
                <w:rFonts w:ascii="Arial" w:hAnsi="Arial" w:cs="Arial"/>
                <w:sz w:val="18"/>
              </w:rPr>
              <w:t>centered</w:t>
            </w:r>
            <w:r w:rsidRPr="00C40A21">
              <w:rPr>
                <w:rFonts w:ascii="Arial" w:hAnsi="Arial" w:cs="Arial"/>
                <w:sz w:val="18"/>
              </w:rPr>
              <w:t xml:space="preserve"> on </w:t>
            </w:r>
            <w:r w:rsidR="00BB4AA1" w:rsidRPr="00C40A21">
              <w:rPr>
                <w:rFonts w:ascii="Arial" w:hAnsi="Arial" w:cs="Arial"/>
                <w:sz w:val="18"/>
              </w:rPr>
              <w:t>parameter</w:t>
            </w:r>
            <w:r w:rsidRPr="00C40A21">
              <w:rPr>
                <w:rFonts w:ascii="Arial" w:hAnsi="Arial" w:cs="Arial"/>
                <w:sz w:val="18"/>
              </w:rPr>
              <w:t xml:space="preserve"> value</w:t>
            </w:r>
            <w:r w:rsidR="00414C30">
              <w:rPr>
                <w:rFonts w:ascii="Arial" w:hAnsi="Arial" w:cs="Arial"/>
                <w:sz w:val="18"/>
              </w:rPr>
              <w:t>s</w:t>
            </w:r>
            <w:r w:rsidR="00BB4AA1" w:rsidRPr="00C40A21">
              <w:rPr>
                <w:rFonts w:ascii="Arial" w:hAnsi="Arial" w:cs="Arial"/>
                <w:sz w:val="18"/>
              </w:rPr>
              <w:t xml:space="preserve"> provided</w:t>
            </w:r>
            <w:r w:rsidRPr="00C40A21">
              <w:rPr>
                <w:rFonts w:ascii="Arial" w:hAnsi="Arial" w:cs="Arial"/>
                <w:sz w:val="18"/>
              </w:rPr>
              <w:t xml:space="preserve"> in the PEST control file</w:t>
            </w:r>
            <w:r w:rsidR="00414C30">
              <w:rPr>
                <w:rFonts w:ascii="Arial" w:hAnsi="Arial" w:cs="Arial"/>
                <w:sz w:val="18"/>
              </w:rPr>
              <w:t>,</w:t>
            </w:r>
            <w:r w:rsidRPr="00C40A21">
              <w:rPr>
                <w:rFonts w:ascii="Arial" w:hAnsi="Arial" w:cs="Arial"/>
                <w:sz w:val="18"/>
              </w:rPr>
              <w:t xml:space="preserve"> while the standard deviation is a quarter of the difference between</w:t>
            </w:r>
            <w:r w:rsidR="00BB4AA1" w:rsidRPr="00C40A21">
              <w:rPr>
                <w:rFonts w:ascii="Arial" w:hAnsi="Arial" w:cs="Arial"/>
                <w:sz w:val="18"/>
              </w:rPr>
              <w:t xml:space="preserve"> a parameter’s</w:t>
            </w:r>
            <w:r w:rsidRPr="00C40A21">
              <w:rPr>
                <w:rFonts w:ascii="Arial" w:hAnsi="Arial" w:cs="Arial"/>
                <w:sz w:val="18"/>
              </w:rPr>
              <w:t xml:space="preserve"> upper and lower bounds. Log-uniform and log-normal distributions are employed for parameters which are denoted as log-transformed in the PEST control file.</w:t>
            </w:r>
          </w:p>
        </w:tc>
      </w:tr>
    </w:tbl>
    <w:p w14:paraId="0C2F92A5" w14:textId="77777777" w:rsidR="00F65DD2" w:rsidRDefault="00F65DD2" w:rsidP="00F65DD2">
      <w:pPr>
        <w:pStyle w:val="Caption"/>
      </w:pPr>
      <w:r>
        <w:t>Table 7.</w:t>
      </w:r>
      <w:r w:rsidR="00BB4AA1">
        <w:t>2</w:t>
      </w:r>
      <w:r>
        <w:t xml:space="preserve"> </w:t>
      </w:r>
      <w:r w:rsidR="00BB4AA1">
        <w:t>V</w:t>
      </w:r>
      <w:r>
        <w:t xml:space="preserve">ariables used by PESTPP-GSA to control the operation of the Method of </w:t>
      </w:r>
      <w:r w:rsidR="007D3B8E">
        <w:t>Sobol</w:t>
      </w:r>
      <w:r>
        <w:t>.</w:t>
      </w:r>
    </w:p>
    <w:p w14:paraId="1819746C" w14:textId="77777777" w:rsidR="00F65DD2" w:rsidRDefault="007D3B8E" w:rsidP="007D3B8E">
      <w:pPr>
        <w:pStyle w:val="Heading2"/>
      </w:pPr>
      <w:bookmarkStart w:id="2032" w:name="_Toc520535277"/>
      <w:r>
        <w:t>7.4 PESTPP-GSA Output Files</w:t>
      </w:r>
      <w:bookmarkEnd w:id="2032"/>
    </w:p>
    <w:p w14:paraId="23941AB8" w14:textId="77777777" w:rsidR="00D00C99" w:rsidRDefault="00D00C99" w:rsidP="007D3B8E">
      <w:pPr>
        <w:rPr>
          <w:lang w:val="en-AU"/>
        </w:rPr>
      </w:pPr>
      <w:r>
        <w:rPr>
          <w:lang w:val="en-AU"/>
        </w:rPr>
        <w:t xml:space="preserve">PESTPP-GSA writes the following output files. It is assumed that the filename base of the PEST control file on which </w:t>
      </w:r>
      <w:r w:rsidR="00BB4AA1">
        <w:rPr>
          <w:lang w:val="en-AU"/>
        </w:rPr>
        <w:t>global sensitivity analysis</w:t>
      </w:r>
      <w:r>
        <w:rPr>
          <w:lang w:val="en-AU"/>
        </w:rPr>
        <w:t xml:space="preserve"> is based is named </w:t>
      </w:r>
      <w:r>
        <w:rPr>
          <w:i/>
          <w:lang w:val="en-AU"/>
        </w:rPr>
        <w:t>case.pst</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3"/>
        <w:gridCol w:w="6823"/>
      </w:tblGrid>
      <w:tr w:rsidR="001D4A44" w:rsidRPr="005546A4" w14:paraId="2DE9334B" w14:textId="77777777" w:rsidTr="00C40A21">
        <w:trPr>
          <w:cantSplit/>
        </w:trPr>
        <w:tc>
          <w:tcPr>
            <w:tcW w:w="2235" w:type="dxa"/>
            <w:shd w:val="clear" w:color="auto" w:fill="auto"/>
          </w:tcPr>
          <w:p w14:paraId="03D1C343" w14:textId="77777777" w:rsidR="001D4A44" w:rsidRPr="00C40A21" w:rsidRDefault="001D4A44" w:rsidP="00E1553A">
            <w:pPr>
              <w:rPr>
                <w:rFonts w:ascii="Arial" w:hAnsi="Arial" w:cs="Arial"/>
                <w:b/>
                <w:sz w:val="18"/>
              </w:rPr>
            </w:pPr>
            <w:r w:rsidRPr="00C40A21">
              <w:rPr>
                <w:rFonts w:ascii="Arial" w:hAnsi="Arial" w:cs="Arial"/>
                <w:b/>
                <w:sz w:val="18"/>
              </w:rPr>
              <w:t>File</w:t>
            </w:r>
          </w:p>
        </w:tc>
        <w:tc>
          <w:tcPr>
            <w:tcW w:w="7007" w:type="dxa"/>
            <w:shd w:val="clear" w:color="auto" w:fill="auto"/>
          </w:tcPr>
          <w:p w14:paraId="213CA095" w14:textId="77777777" w:rsidR="001D4A44" w:rsidRPr="00C40A21" w:rsidRDefault="00962858" w:rsidP="00E1553A">
            <w:pPr>
              <w:rPr>
                <w:rFonts w:ascii="Arial" w:hAnsi="Arial" w:cs="Arial"/>
                <w:b/>
                <w:sz w:val="18"/>
              </w:rPr>
            </w:pPr>
            <w:r>
              <w:rPr>
                <w:rFonts w:ascii="Arial" w:hAnsi="Arial" w:cs="Arial"/>
                <w:b/>
                <w:sz w:val="18"/>
              </w:rPr>
              <w:t>Contents</w:t>
            </w:r>
          </w:p>
        </w:tc>
      </w:tr>
      <w:tr w:rsidR="001D4A44" w:rsidRPr="005546A4" w14:paraId="4DEDF942" w14:textId="77777777" w:rsidTr="00C40A21">
        <w:trPr>
          <w:cantSplit/>
        </w:trPr>
        <w:tc>
          <w:tcPr>
            <w:tcW w:w="2235" w:type="dxa"/>
            <w:shd w:val="clear" w:color="auto" w:fill="auto"/>
          </w:tcPr>
          <w:p w14:paraId="6661A2CE" w14:textId="77777777" w:rsidR="001D4A44" w:rsidRPr="00C40A21" w:rsidRDefault="001D4A44" w:rsidP="00E1553A">
            <w:pPr>
              <w:rPr>
                <w:rFonts w:ascii="Arial" w:hAnsi="Arial" w:cs="Arial"/>
                <w:i/>
                <w:sz w:val="18"/>
              </w:rPr>
            </w:pPr>
            <w:r w:rsidRPr="00C40A21">
              <w:rPr>
                <w:rFonts w:ascii="Arial" w:hAnsi="Arial" w:cs="Arial"/>
                <w:i/>
                <w:sz w:val="18"/>
              </w:rPr>
              <w:t>case.</w:t>
            </w:r>
            <w:r w:rsidR="00BC3715" w:rsidRPr="00C40A21">
              <w:rPr>
                <w:rFonts w:ascii="Arial" w:hAnsi="Arial" w:cs="Arial"/>
                <w:i/>
                <w:sz w:val="18"/>
              </w:rPr>
              <w:t>msn</w:t>
            </w:r>
          </w:p>
        </w:tc>
        <w:tc>
          <w:tcPr>
            <w:tcW w:w="7007" w:type="dxa"/>
            <w:shd w:val="clear" w:color="auto" w:fill="auto"/>
          </w:tcPr>
          <w:p w14:paraId="4AAF9B84" w14:textId="77777777" w:rsidR="001D4A44" w:rsidRPr="00C40A21" w:rsidRDefault="00EC4527" w:rsidP="00EC4527">
            <w:pPr>
              <w:rPr>
                <w:rFonts w:ascii="Arial" w:hAnsi="Arial" w:cs="Arial"/>
                <w:sz w:val="18"/>
              </w:rPr>
            </w:pPr>
            <w:r w:rsidRPr="00C40A21">
              <w:rPr>
                <w:rFonts w:ascii="Arial" w:hAnsi="Arial" w:cs="Arial"/>
                <w:sz w:val="18"/>
                <w:lang w:val="en-AU"/>
              </w:rPr>
              <w:t xml:space="preserve">Method of Morris only. </w:t>
            </w:r>
            <w:r w:rsidR="004F3694" w:rsidRPr="00C40A21">
              <w:rPr>
                <w:rFonts w:ascii="Arial" w:hAnsi="Arial" w:cs="Arial"/>
                <w:sz w:val="18"/>
                <w:lang w:val="en-AU"/>
              </w:rPr>
              <w:t>L</w:t>
            </w:r>
            <w:r w:rsidRPr="00C40A21">
              <w:rPr>
                <w:rFonts w:ascii="Arial" w:hAnsi="Arial" w:cs="Arial"/>
                <w:sz w:val="18"/>
                <w:lang w:val="en-AU"/>
              </w:rPr>
              <w:t xml:space="preserve">ists </w:t>
            </w:r>
            <w:r w:rsidR="00414C30">
              <w:rPr>
                <w:rFonts w:ascii="Arial" w:hAnsi="Arial" w:cs="Arial"/>
                <w:sz w:val="18"/>
                <w:lang w:val="en-AU"/>
              </w:rPr>
              <w:t>method of Morris</w:t>
            </w:r>
            <w:r w:rsidRPr="00C40A21">
              <w:rPr>
                <w:rFonts w:ascii="Arial" w:hAnsi="Arial" w:cs="Arial"/>
                <w:sz w:val="18"/>
                <w:lang w:val="en-AU"/>
              </w:rPr>
              <w:t xml:space="preserve"> outputs (</w:t>
            </w:r>
            <w:r w:rsidRPr="00C40A21">
              <w:rPr>
                <w:rFonts w:ascii="Arial" w:hAnsi="Arial" w:cs="Arial"/>
                <w:i/>
                <w:sz w:val="18"/>
                <w:lang w:val="en-AU"/>
              </w:rPr>
              <w:t>μ</w:t>
            </w:r>
            <w:r w:rsidRPr="00C40A21">
              <w:rPr>
                <w:rFonts w:ascii="Arial" w:hAnsi="Arial" w:cs="Arial"/>
                <w:sz w:val="18"/>
                <w:lang w:val="en-AU"/>
              </w:rPr>
              <w:t xml:space="preserve">, </w:t>
            </w:r>
            <w:r w:rsidRPr="00C40A21">
              <w:rPr>
                <w:rFonts w:ascii="Arial" w:hAnsi="Arial" w:cs="Arial"/>
                <w:i/>
                <w:sz w:val="18"/>
                <w:lang w:val="en-AU"/>
              </w:rPr>
              <w:t>μ</w:t>
            </w:r>
            <w:r w:rsidRPr="00C40A21">
              <w:rPr>
                <w:rFonts w:ascii="Arial" w:hAnsi="Arial" w:cs="Arial"/>
                <w:sz w:val="18"/>
                <w:lang w:val="en-AU"/>
              </w:rPr>
              <w:t xml:space="preserve">* and </w:t>
            </w:r>
            <w:r w:rsidRPr="00C40A21">
              <w:rPr>
                <w:rFonts w:ascii="Arial" w:hAnsi="Arial" w:cs="Arial"/>
                <w:i/>
                <w:sz w:val="18"/>
                <w:lang w:val="en-AU"/>
              </w:rPr>
              <w:t>σ</w:t>
            </w:r>
            <w:r w:rsidRPr="00C40A21">
              <w:rPr>
                <w:rFonts w:ascii="Arial" w:hAnsi="Arial" w:cs="Arial"/>
                <w:sz w:val="18"/>
                <w:lang w:val="en-AU"/>
              </w:rPr>
              <w:t>) for each adjustable parameter. The model-generated quantity for which these provide sensitivity measures is the objective function. This is calculated using equation 3.</w:t>
            </w:r>
            <w:r w:rsidR="00BB4AA1" w:rsidRPr="00C40A21">
              <w:rPr>
                <w:rFonts w:ascii="Arial" w:hAnsi="Arial" w:cs="Arial"/>
                <w:sz w:val="18"/>
                <w:lang w:val="en-AU"/>
              </w:rPr>
              <w:t>3</w:t>
            </w:r>
            <w:r w:rsidRPr="00C40A21">
              <w:rPr>
                <w:rFonts w:ascii="Arial" w:hAnsi="Arial" w:cs="Arial"/>
                <w:sz w:val="18"/>
                <w:lang w:val="en-AU"/>
              </w:rPr>
              <w:t>.</w:t>
            </w:r>
          </w:p>
        </w:tc>
      </w:tr>
      <w:tr w:rsidR="00EC4527" w:rsidRPr="005546A4" w14:paraId="2FF1EE7B" w14:textId="77777777" w:rsidTr="00C40A21">
        <w:trPr>
          <w:cantSplit/>
        </w:trPr>
        <w:tc>
          <w:tcPr>
            <w:tcW w:w="2235" w:type="dxa"/>
            <w:shd w:val="clear" w:color="auto" w:fill="auto"/>
          </w:tcPr>
          <w:p w14:paraId="3D803ECE" w14:textId="77777777" w:rsidR="00EC4527" w:rsidRPr="00C40A21" w:rsidRDefault="00EC4527" w:rsidP="00E1553A">
            <w:pPr>
              <w:rPr>
                <w:rFonts w:ascii="Arial" w:hAnsi="Arial" w:cs="Arial"/>
                <w:i/>
                <w:sz w:val="18"/>
              </w:rPr>
            </w:pPr>
            <w:r w:rsidRPr="00C40A21">
              <w:rPr>
                <w:rFonts w:ascii="Arial" w:hAnsi="Arial" w:cs="Arial"/>
                <w:i/>
                <w:sz w:val="18"/>
              </w:rPr>
              <w:t>case.mio</w:t>
            </w:r>
          </w:p>
        </w:tc>
        <w:tc>
          <w:tcPr>
            <w:tcW w:w="7007" w:type="dxa"/>
            <w:shd w:val="clear" w:color="auto" w:fill="auto"/>
          </w:tcPr>
          <w:p w14:paraId="7BF638E7" w14:textId="77777777" w:rsidR="00EC4527" w:rsidRPr="00C40A21" w:rsidRDefault="00EC4527" w:rsidP="00E1553A">
            <w:pPr>
              <w:rPr>
                <w:rFonts w:ascii="Arial" w:hAnsi="Arial" w:cs="Arial"/>
                <w:sz w:val="18"/>
              </w:rPr>
            </w:pPr>
            <w:r w:rsidRPr="00C40A21">
              <w:rPr>
                <w:rFonts w:ascii="Arial" w:hAnsi="Arial" w:cs="Arial"/>
                <w:sz w:val="18"/>
                <w:lang w:val="en-AU"/>
              </w:rPr>
              <w:t xml:space="preserve">Method of Morris only. This file is recorded if the </w:t>
            </w:r>
            <w:r w:rsidRPr="00C40A21">
              <w:rPr>
                <w:rFonts w:ascii="Arial" w:hAnsi="Arial" w:cs="Arial"/>
                <w:i/>
                <w:sz w:val="18"/>
                <w:lang w:val="en-AU"/>
              </w:rPr>
              <w:t>morris_obs_sen()</w:t>
            </w:r>
            <w:r w:rsidRPr="00C40A21">
              <w:rPr>
                <w:rFonts w:ascii="Arial" w:hAnsi="Arial" w:cs="Arial"/>
                <w:sz w:val="18"/>
                <w:lang w:val="en-AU"/>
              </w:rPr>
              <w:t xml:space="preserve"> control variable is set to </w:t>
            </w:r>
            <w:r w:rsidRPr="00414C30">
              <w:rPr>
                <w:rFonts w:ascii="Arial" w:hAnsi="Arial" w:cs="Arial"/>
                <w:i/>
                <w:sz w:val="18"/>
                <w:lang w:val="en-AU"/>
              </w:rPr>
              <w:t>true</w:t>
            </w:r>
            <w:r w:rsidRPr="00C40A21">
              <w:rPr>
                <w:rFonts w:ascii="Arial" w:hAnsi="Arial" w:cs="Arial"/>
                <w:sz w:val="18"/>
                <w:lang w:val="en-AU"/>
              </w:rPr>
              <w:t xml:space="preserve"> (the default). It records </w:t>
            </w:r>
            <w:r w:rsidRPr="00C40A21">
              <w:rPr>
                <w:rFonts w:ascii="Arial" w:hAnsi="Arial" w:cs="Arial"/>
                <w:i/>
                <w:sz w:val="18"/>
                <w:lang w:val="en-AU"/>
              </w:rPr>
              <w:t>μ</w:t>
            </w:r>
            <w:r w:rsidRPr="00C40A21">
              <w:rPr>
                <w:rFonts w:ascii="Arial" w:hAnsi="Arial" w:cs="Arial"/>
                <w:sz w:val="18"/>
                <w:lang w:val="en-AU"/>
              </w:rPr>
              <w:t xml:space="preserve">, </w:t>
            </w:r>
            <w:r w:rsidRPr="00C40A21">
              <w:rPr>
                <w:rFonts w:ascii="Arial" w:hAnsi="Arial" w:cs="Arial"/>
                <w:i/>
                <w:sz w:val="18"/>
                <w:lang w:val="en-AU"/>
              </w:rPr>
              <w:t>μ</w:t>
            </w:r>
            <w:r w:rsidRPr="00C40A21">
              <w:rPr>
                <w:rFonts w:ascii="Arial" w:hAnsi="Arial" w:cs="Arial"/>
                <w:sz w:val="18"/>
                <w:lang w:val="en-AU"/>
              </w:rPr>
              <w:t xml:space="preserve">* and </w:t>
            </w:r>
            <w:r w:rsidRPr="00C40A21">
              <w:rPr>
                <w:rFonts w:ascii="Arial" w:hAnsi="Arial" w:cs="Arial"/>
                <w:i/>
                <w:sz w:val="18"/>
                <w:lang w:val="en-AU"/>
              </w:rPr>
              <w:t>σ</w:t>
            </w:r>
            <w:r w:rsidRPr="00C40A21">
              <w:rPr>
                <w:rFonts w:ascii="Arial" w:hAnsi="Arial" w:cs="Arial"/>
                <w:sz w:val="18"/>
                <w:lang w:val="en-AU"/>
              </w:rPr>
              <w:t xml:space="preserve"> for all model outputs (i.e. observations) featured in the</w:t>
            </w:r>
            <w:r w:rsidR="00414C30">
              <w:rPr>
                <w:rFonts w:ascii="Arial" w:hAnsi="Arial" w:cs="Arial"/>
                <w:sz w:val="18"/>
                <w:lang w:val="en-AU"/>
              </w:rPr>
              <w:t xml:space="preserve"> “observation data” section of the</w:t>
            </w:r>
            <w:r w:rsidRPr="00C40A21">
              <w:rPr>
                <w:rFonts w:ascii="Arial" w:hAnsi="Arial" w:cs="Arial"/>
                <w:sz w:val="18"/>
                <w:lang w:val="en-AU"/>
              </w:rPr>
              <w:t xml:space="preserve"> PEST control file.</w:t>
            </w:r>
          </w:p>
        </w:tc>
      </w:tr>
      <w:tr w:rsidR="00EC4527" w:rsidRPr="005546A4" w14:paraId="3B9AB76A" w14:textId="77777777" w:rsidTr="00C40A21">
        <w:trPr>
          <w:cantSplit/>
        </w:trPr>
        <w:tc>
          <w:tcPr>
            <w:tcW w:w="2235" w:type="dxa"/>
            <w:shd w:val="clear" w:color="auto" w:fill="auto"/>
          </w:tcPr>
          <w:p w14:paraId="6F56A232" w14:textId="77777777" w:rsidR="00EC4527" w:rsidRPr="00C40A21" w:rsidRDefault="00EC4527" w:rsidP="00E1553A">
            <w:pPr>
              <w:rPr>
                <w:rFonts w:ascii="Arial" w:hAnsi="Arial" w:cs="Arial"/>
                <w:i/>
                <w:sz w:val="18"/>
              </w:rPr>
            </w:pPr>
            <w:r w:rsidRPr="00C40A21">
              <w:rPr>
                <w:rFonts w:ascii="Arial" w:hAnsi="Arial" w:cs="Arial"/>
                <w:i/>
                <w:sz w:val="18"/>
              </w:rPr>
              <w:t>case.raw</w:t>
            </w:r>
          </w:p>
        </w:tc>
        <w:tc>
          <w:tcPr>
            <w:tcW w:w="7007" w:type="dxa"/>
            <w:shd w:val="clear" w:color="auto" w:fill="auto"/>
          </w:tcPr>
          <w:p w14:paraId="69995D3C" w14:textId="77777777" w:rsidR="00EC4527" w:rsidRPr="00C40A21" w:rsidRDefault="00EC4527" w:rsidP="00E1553A">
            <w:pPr>
              <w:rPr>
                <w:rFonts w:ascii="Arial" w:hAnsi="Arial" w:cs="Arial"/>
                <w:sz w:val="18"/>
              </w:rPr>
            </w:pPr>
            <w:r w:rsidRPr="00C40A21">
              <w:rPr>
                <w:rFonts w:ascii="Arial" w:hAnsi="Arial" w:cs="Arial"/>
                <w:sz w:val="18"/>
                <w:lang w:val="en-AU"/>
              </w:rPr>
              <w:t xml:space="preserve">Method of Morris only. </w:t>
            </w:r>
            <w:r w:rsidR="00414C30">
              <w:rPr>
                <w:rFonts w:ascii="Arial" w:hAnsi="Arial" w:cs="Arial"/>
                <w:sz w:val="18"/>
                <w:lang w:val="en-AU"/>
              </w:rPr>
              <w:t>Lists</w:t>
            </w:r>
            <w:r w:rsidR="005C1122" w:rsidRPr="00C40A21">
              <w:rPr>
                <w:rFonts w:ascii="Arial" w:hAnsi="Arial" w:cs="Arial"/>
                <w:sz w:val="18"/>
                <w:lang w:val="en-AU"/>
              </w:rPr>
              <w:t xml:space="preserve"> parameter values and objective function</w:t>
            </w:r>
            <w:r w:rsidR="00414C30">
              <w:rPr>
                <w:rFonts w:ascii="Arial" w:hAnsi="Arial" w:cs="Arial"/>
                <w:sz w:val="18"/>
                <w:lang w:val="en-AU"/>
              </w:rPr>
              <w:t>s</w:t>
            </w:r>
            <w:r w:rsidR="005C1122" w:rsidRPr="00C40A21">
              <w:rPr>
                <w:rFonts w:ascii="Arial" w:hAnsi="Arial" w:cs="Arial"/>
                <w:sz w:val="18"/>
                <w:lang w:val="en-AU"/>
              </w:rPr>
              <w:t xml:space="preserve"> for </w:t>
            </w:r>
            <w:r w:rsidR="00414C30">
              <w:rPr>
                <w:rFonts w:ascii="Arial" w:hAnsi="Arial" w:cs="Arial"/>
                <w:sz w:val="18"/>
                <w:lang w:val="en-AU"/>
              </w:rPr>
              <w:t>all</w:t>
            </w:r>
            <w:r w:rsidR="005C1122" w:rsidRPr="00C40A21">
              <w:rPr>
                <w:rFonts w:ascii="Arial" w:hAnsi="Arial" w:cs="Arial"/>
                <w:sz w:val="18"/>
                <w:lang w:val="en-AU"/>
              </w:rPr>
              <w:t xml:space="preserve"> model run</w:t>
            </w:r>
            <w:r w:rsidR="00414C30">
              <w:rPr>
                <w:rFonts w:ascii="Arial" w:hAnsi="Arial" w:cs="Arial"/>
                <w:sz w:val="18"/>
                <w:lang w:val="en-AU"/>
              </w:rPr>
              <w:t>s</w:t>
            </w:r>
            <w:r w:rsidR="005C1122" w:rsidRPr="00C40A21">
              <w:rPr>
                <w:rFonts w:ascii="Arial" w:hAnsi="Arial" w:cs="Arial"/>
                <w:sz w:val="18"/>
                <w:lang w:val="en-AU"/>
              </w:rPr>
              <w:t>.</w:t>
            </w:r>
          </w:p>
        </w:tc>
      </w:tr>
      <w:tr w:rsidR="001D4A44" w:rsidRPr="005546A4" w14:paraId="42A9F46D" w14:textId="77777777" w:rsidTr="00C40A21">
        <w:trPr>
          <w:cantSplit/>
        </w:trPr>
        <w:tc>
          <w:tcPr>
            <w:tcW w:w="2235" w:type="dxa"/>
            <w:shd w:val="clear" w:color="auto" w:fill="auto"/>
          </w:tcPr>
          <w:p w14:paraId="397B3793" w14:textId="77777777" w:rsidR="001D4A44" w:rsidRPr="00C40A21" w:rsidRDefault="004F3694" w:rsidP="00E1553A">
            <w:pPr>
              <w:rPr>
                <w:rFonts w:ascii="Arial" w:hAnsi="Arial" w:cs="Arial"/>
                <w:i/>
                <w:sz w:val="18"/>
              </w:rPr>
            </w:pPr>
            <w:r w:rsidRPr="00C40A21">
              <w:rPr>
                <w:rFonts w:ascii="Arial" w:hAnsi="Arial" w:cs="Arial"/>
                <w:i/>
                <w:sz w:val="18"/>
              </w:rPr>
              <w:lastRenderedPageBreak/>
              <w:t>case.sbl</w:t>
            </w:r>
          </w:p>
        </w:tc>
        <w:tc>
          <w:tcPr>
            <w:tcW w:w="7007" w:type="dxa"/>
            <w:shd w:val="clear" w:color="auto" w:fill="auto"/>
          </w:tcPr>
          <w:p w14:paraId="470FC29E" w14:textId="77777777" w:rsidR="001D4A44" w:rsidRPr="00C40A21" w:rsidRDefault="004F3694" w:rsidP="00E1553A">
            <w:pPr>
              <w:rPr>
                <w:rFonts w:ascii="Arial" w:hAnsi="Arial" w:cs="Arial"/>
                <w:sz w:val="18"/>
              </w:rPr>
            </w:pPr>
            <w:r w:rsidRPr="00C40A21">
              <w:rPr>
                <w:rFonts w:ascii="Arial" w:hAnsi="Arial" w:cs="Arial"/>
                <w:sz w:val="18"/>
              </w:rPr>
              <w:t>Method of Sobol only. Lists first order and total sensitivity indices for all model outputs listed in the “observation data” section of the PEST control file with respect to all adjustable parameters listed in the “</w:t>
            </w:r>
            <w:r w:rsidR="00223226" w:rsidRPr="00C40A21">
              <w:rPr>
                <w:rFonts w:ascii="Arial" w:hAnsi="Arial" w:cs="Arial"/>
                <w:sz w:val="18"/>
              </w:rPr>
              <w:t>parameter data” section of the PEST control file.</w:t>
            </w:r>
          </w:p>
        </w:tc>
      </w:tr>
      <w:tr w:rsidR="001D4A44" w:rsidRPr="005546A4" w14:paraId="21C4571F" w14:textId="77777777" w:rsidTr="00C40A21">
        <w:trPr>
          <w:cantSplit/>
        </w:trPr>
        <w:tc>
          <w:tcPr>
            <w:tcW w:w="2235" w:type="dxa"/>
            <w:shd w:val="clear" w:color="auto" w:fill="auto"/>
          </w:tcPr>
          <w:p w14:paraId="0D12C8F3" w14:textId="77777777" w:rsidR="001D4A44" w:rsidRPr="00C40A21" w:rsidRDefault="004F3694" w:rsidP="00E1553A">
            <w:pPr>
              <w:rPr>
                <w:rFonts w:ascii="Arial" w:hAnsi="Arial" w:cs="Arial"/>
                <w:i/>
                <w:sz w:val="18"/>
              </w:rPr>
            </w:pPr>
            <w:r w:rsidRPr="00C40A21">
              <w:rPr>
                <w:rFonts w:ascii="Arial" w:hAnsi="Arial" w:cs="Arial"/>
                <w:i/>
                <w:sz w:val="18"/>
              </w:rPr>
              <w:t>case.rmr</w:t>
            </w:r>
          </w:p>
        </w:tc>
        <w:tc>
          <w:tcPr>
            <w:tcW w:w="7007" w:type="dxa"/>
            <w:shd w:val="clear" w:color="auto" w:fill="auto"/>
          </w:tcPr>
          <w:p w14:paraId="24B3D378" w14:textId="77777777" w:rsidR="001D4A44" w:rsidRPr="00C40A21" w:rsidRDefault="004F3694" w:rsidP="00E1553A">
            <w:pPr>
              <w:rPr>
                <w:rFonts w:ascii="Arial" w:hAnsi="Arial" w:cs="Arial"/>
                <w:sz w:val="18"/>
              </w:rPr>
            </w:pPr>
            <w:r w:rsidRPr="00C40A21">
              <w:rPr>
                <w:rFonts w:ascii="Arial" w:hAnsi="Arial" w:cs="Arial"/>
                <w:sz w:val="18"/>
              </w:rPr>
              <w:t>Parallel run management record. This file is written if model runs are conducted in parallel.</w:t>
            </w:r>
          </w:p>
        </w:tc>
      </w:tr>
      <w:tr w:rsidR="004F3694" w:rsidRPr="005546A4" w14:paraId="59435CCA" w14:textId="77777777" w:rsidTr="00C40A21">
        <w:trPr>
          <w:cantSplit/>
        </w:trPr>
        <w:tc>
          <w:tcPr>
            <w:tcW w:w="2235" w:type="dxa"/>
            <w:shd w:val="clear" w:color="auto" w:fill="auto"/>
          </w:tcPr>
          <w:p w14:paraId="044F0068" w14:textId="77777777" w:rsidR="004F3694" w:rsidRPr="00C40A21" w:rsidRDefault="004F3694" w:rsidP="00E1553A">
            <w:pPr>
              <w:rPr>
                <w:rFonts w:ascii="Arial" w:hAnsi="Arial" w:cs="Arial"/>
                <w:i/>
                <w:sz w:val="18"/>
              </w:rPr>
            </w:pPr>
            <w:r w:rsidRPr="00C40A21">
              <w:rPr>
                <w:rFonts w:ascii="Arial" w:hAnsi="Arial" w:cs="Arial"/>
                <w:i/>
                <w:sz w:val="18"/>
              </w:rPr>
              <w:t>case.rns</w:t>
            </w:r>
          </w:p>
        </w:tc>
        <w:tc>
          <w:tcPr>
            <w:tcW w:w="7007" w:type="dxa"/>
            <w:shd w:val="clear" w:color="auto" w:fill="auto"/>
          </w:tcPr>
          <w:p w14:paraId="65CF3579" w14:textId="77777777" w:rsidR="004F3694" w:rsidRPr="00C40A21" w:rsidRDefault="004F3694" w:rsidP="00E1553A">
            <w:pPr>
              <w:rPr>
                <w:rFonts w:ascii="Arial" w:hAnsi="Arial" w:cs="Arial"/>
                <w:sz w:val="18"/>
              </w:rPr>
            </w:pPr>
            <w:r w:rsidRPr="00C40A21">
              <w:rPr>
                <w:rFonts w:ascii="Arial" w:hAnsi="Arial" w:cs="Arial"/>
                <w:sz w:val="18"/>
              </w:rPr>
              <w:t>Binary file used for model run management.</w:t>
            </w:r>
          </w:p>
        </w:tc>
      </w:tr>
    </w:tbl>
    <w:p w14:paraId="084B9890" w14:textId="77777777" w:rsidR="00D41EBA" w:rsidRPr="00D41EBA" w:rsidRDefault="001D4A44" w:rsidP="00223226">
      <w:pPr>
        <w:pStyle w:val="Caption"/>
        <w:rPr>
          <w:lang w:val="en-AU"/>
        </w:rPr>
      </w:pPr>
      <w:r>
        <w:t xml:space="preserve">Table </w:t>
      </w:r>
      <w:r w:rsidR="004F3694">
        <w:t>7</w:t>
      </w:r>
      <w:r>
        <w:t>.</w:t>
      </w:r>
      <w:r w:rsidR="00BB4AA1">
        <w:t>3</w:t>
      </w:r>
      <w:r>
        <w:t xml:space="preserve"> </w:t>
      </w:r>
      <w:r w:rsidR="004F3694">
        <w:t>Files written by PESTPP-GSA</w:t>
      </w:r>
      <w:r>
        <w:t xml:space="preserve">. It is assumed that the name of the PEST control file is </w:t>
      </w:r>
      <w:r>
        <w:rPr>
          <w:i/>
        </w:rPr>
        <w:t>case.pst</w:t>
      </w:r>
      <w:r>
        <w:t>.</w:t>
      </w:r>
      <w:r w:rsidR="00223226">
        <w:t xml:space="preserve"> </w:t>
      </w:r>
      <w:r w:rsidR="00D41EBA">
        <w:rPr>
          <w:lang w:val="en-AU"/>
        </w:rPr>
        <w:t>Data elements in all of the above files are comma-delimited.</w:t>
      </w:r>
    </w:p>
    <w:p w14:paraId="5728845C" w14:textId="77777777" w:rsidR="00D41EBA" w:rsidRDefault="00D41EBA" w:rsidP="005251F6">
      <w:pPr>
        <w:rPr>
          <w:lang w:val="en-AU"/>
        </w:rPr>
        <w:sectPr w:rsidR="00D41EBA" w:rsidSect="00EF7F08">
          <w:headerReference w:type="default" r:id="rId32"/>
          <w:endnotePr>
            <w:numFmt w:val="decimal"/>
          </w:endnotePr>
          <w:pgSz w:w="11906" w:h="16838" w:code="9"/>
          <w:pgMar w:top="1440" w:right="1440" w:bottom="1440" w:left="1440" w:header="1296" w:footer="864" w:gutter="0"/>
          <w:cols w:space="720"/>
          <w:noEndnote/>
        </w:sectPr>
      </w:pPr>
    </w:p>
    <w:p w14:paraId="486A922A" w14:textId="77777777" w:rsidR="005251F6" w:rsidRDefault="00D41EBA" w:rsidP="00D41EBA">
      <w:pPr>
        <w:pStyle w:val="Heading1"/>
      </w:pPr>
      <w:bookmarkStart w:id="2033" w:name="_Toc520535278"/>
      <w:r>
        <w:lastRenderedPageBreak/>
        <w:t>8. PESTPP-OPT</w:t>
      </w:r>
      <w:bookmarkEnd w:id="2033"/>
    </w:p>
    <w:p w14:paraId="3B763FCE" w14:textId="77777777" w:rsidR="008F0935" w:rsidRDefault="008F0935" w:rsidP="008F0935">
      <w:pPr>
        <w:pStyle w:val="Heading2"/>
      </w:pPr>
      <w:bookmarkStart w:id="2034" w:name="_Toc520535279"/>
      <w:r>
        <w:t>8.1 Introduction</w:t>
      </w:r>
      <w:bookmarkEnd w:id="2034"/>
    </w:p>
    <w:p w14:paraId="427AA6EA" w14:textId="77777777" w:rsidR="00504F24" w:rsidRDefault="00504F24" w:rsidP="00504F24">
      <w:pPr>
        <w:pStyle w:val="Heading3"/>
      </w:pPr>
      <w:bookmarkStart w:id="2035" w:name="_Toc520535280"/>
      <w:r>
        <w:t>8.1.1 A Publication</w:t>
      </w:r>
      <w:bookmarkEnd w:id="2035"/>
    </w:p>
    <w:p w14:paraId="76623A1E" w14:textId="7BB4DFFC" w:rsidR="00504F24" w:rsidRDefault="00504F24" w:rsidP="00504F24">
      <w:pPr>
        <w:rPr>
          <w:lang w:val="en-AU"/>
        </w:rPr>
      </w:pPr>
      <w:r>
        <w:rPr>
          <w:lang w:val="en-AU"/>
        </w:rPr>
        <w:t xml:space="preserve">PESTPP-OPT is described </w:t>
      </w:r>
      <w:r w:rsidR="003F0CB2">
        <w:rPr>
          <w:lang w:val="en-AU"/>
        </w:rPr>
        <w:t>by</w:t>
      </w:r>
      <w:r>
        <w:rPr>
          <w:lang w:val="en-AU"/>
        </w:rPr>
        <w:t xml:space="preserve"> White et al (2018)</w:t>
      </w:r>
      <w:r w:rsidR="00804B38">
        <w:rPr>
          <w:lang w:val="en-AU"/>
        </w:rPr>
        <w:t>, where</w:t>
      </w:r>
      <w:r>
        <w:rPr>
          <w:lang w:val="en-AU"/>
        </w:rPr>
        <w:t xml:space="preserve"> example</w:t>
      </w:r>
      <w:r w:rsidR="00833B45">
        <w:rPr>
          <w:lang w:val="en-AU"/>
        </w:rPr>
        <w:t>s</w:t>
      </w:r>
      <w:r>
        <w:rPr>
          <w:lang w:val="en-AU"/>
        </w:rPr>
        <w:t xml:space="preserve"> of its use </w:t>
      </w:r>
      <w:r w:rsidR="00833B45">
        <w:rPr>
          <w:lang w:val="en-AU"/>
        </w:rPr>
        <w:t>are</w:t>
      </w:r>
      <w:r>
        <w:rPr>
          <w:lang w:val="en-AU"/>
        </w:rPr>
        <w:t xml:space="preserve"> also provided. The </w:t>
      </w:r>
      <w:r w:rsidR="00804B38">
        <w:rPr>
          <w:lang w:val="en-AU"/>
        </w:rPr>
        <w:t xml:space="preserve">following </w:t>
      </w:r>
      <w:r>
        <w:rPr>
          <w:lang w:val="en-AU"/>
        </w:rPr>
        <w:t>description</w:t>
      </w:r>
      <w:r w:rsidR="00804B38">
        <w:rPr>
          <w:lang w:val="en-AU"/>
        </w:rPr>
        <w:t xml:space="preserve"> </w:t>
      </w:r>
      <w:r>
        <w:rPr>
          <w:lang w:val="en-AU"/>
        </w:rPr>
        <w:t xml:space="preserve">summarizes information available from this </w:t>
      </w:r>
      <w:r w:rsidR="00710BBE">
        <w:rPr>
          <w:lang w:val="en-AU"/>
        </w:rPr>
        <w:t>source</w:t>
      </w:r>
      <w:r>
        <w:rPr>
          <w:lang w:val="en-AU"/>
        </w:rPr>
        <w:t>.</w:t>
      </w:r>
      <w:r w:rsidR="00503B1C">
        <w:rPr>
          <w:lang w:val="en-AU"/>
        </w:rPr>
        <w:t xml:space="preserve"> See also Wagner and Gorelick (1987) where a similar methodology is </w:t>
      </w:r>
      <w:r w:rsidR="004F5784">
        <w:rPr>
          <w:lang w:val="en-AU"/>
        </w:rPr>
        <w:t>described</w:t>
      </w:r>
      <w:r w:rsidR="00503B1C">
        <w:rPr>
          <w:lang w:val="en-AU"/>
        </w:rPr>
        <w:t>.</w:t>
      </w:r>
    </w:p>
    <w:p w14:paraId="315C8C4E" w14:textId="77777777" w:rsidR="00504F24" w:rsidRDefault="00504F24" w:rsidP="00504F24">
      <w:pPr>
        <w:pStyle w:val="Heading3"/>
      </w:pPr>
      <w:bookmarkStart w:id="2036" w:name="_Toc520535281"/>
      <w:r>
        <w:t>8.1.2 Overview</w:t>
      </w:r>
      <w:bookmarkEnd w:id="2036"/>
    </w:p>
    <w:p w14:paraId="467F6C78" w14:textId="6501BEBB" w:rsidR="008F0935" w:rsidRDefault="00FB404D" w:rsidP="008F0935">
      <w:pPr>
        <w:rPr>
          <w:lang w:val="en-AU"/>
        </w:rPr>
      </w:pPr>
      <w:r>
        <w:rPr>
          <w:lang w:val="en-AU"/>
        </w:rPr>
        <w:t xml:space="preserve">Sustainable management of a natural system often requires that an optimization problem be solved. </w:t>
      </w:r>
      <w:r w:rsidR="00543100">
        <w:rPr>
          <w:lang w:val="en-AU"/>
        </w:rPr>
        <w:t>Something must be maximized or minimized</w:t>
      </w:r>
      <w:r w:rsidR="002854AD">
        <w:rPr>
          <w:lang w:val="en-AU"/>
        </w:rPr>
        <w:t xml:space="preserve"> through adjustment of so-called “decision variables”</w:t>
      </w:r>
      <w:r w:rsidR="00543100">
        <w:rPr>
          <w:lang w:val="en-AU"/>
        </w:rPr>
        <w:t>, subject to certain constraints. For example, it may be desirable to maximize the amount of water extracted from a number of wells</w:t>
      </w:r>
      <w:r w:rsidR="002854AD">
        <w:rPr>
          <w:lang w:val="en-AU"/>
        </w:rPr>
        <w:t xml:space="preserve"> (where pumping rates are the decision variables)</w:t>
      </w:r>
      <w:r w:rsidR="00543100">
        <w:rPr>
          <w:lang w:val="en-AU"/>
        </w:rPr>
        <w:t>, subject to the constraint</w:t>
      </w:r>
      <w:r w:rsidR="004F5784">
        <w:rPr>
          <w:lang w:val="en-AU"/>
        </w:rPr>
        <w:t>s</w:t>
      </w:r>
      <w:r w:rsidR="00543100">
        <w:rPr>
          <w:lang w:val="en-AU"/>
        </w:rPr>
        <w:t xml:space="preserve"> that flow in an </w:t>
      </w:r>
      <w:r w:rsidR="00710BBE">
        <w:rPr>
          <w:lang w:val="en-AU"/>
        </w:rPr>
        <w:t>adjacent</w:t>
      </w:r>
      <w:r w:rsidR="00543100">
        <w:rPr>
          <w:lang w:val="en-AU"/>
        </w:rPr>
        <w:t xml:space="preserve"> stream does not fall below a specified </w:t>
      </w:r>
      <w:r w:rsidR="00804B38">
        <w:rPr>
          <w:lang w:val="en-AU"/>
        </w:rPr>
        <w:t>rate</w:t>
      </w:r>
      <w:r w:rsidR="00543100">
        <w:rPr>
          <w:lang w:val="en-AU"/>
        </w:rPr>
        <w:t>, and that groundwater levels in certain</w:t>
      </w:r>
      <w:r w:rsidR="00804B38">
        <w:rPr>
          <w:lang w:val="en-AU"/>
        </w:rPr>
        <w:t xml:space="preserve"> observation</w:t>
      </w:r>
      <w:r w:rsidR="00543100">
        <w:rPr>
          <w:lang w:val="en-AU"/>
        </w:rPr>
        <w:t xml:space="preserve"> wells </w:t>
      </w:r>
      <w:r w:rsidR="00804B38">
        <w:rPr>
          <w:lang w:val="en-AU"/>
        </w:rPr>
        <w:t xml:space="preserve">are </w:t>
      </w:r>
      <w:r w:rsidR="00543100">
        <w:rPr>
          <w:lang w:val="en-AU"/>
        </w:rPr>
        <w:t xml:space="preserve">maintained </w:t>
      </w:r>
      <w:r w:rsidR="00804B38">
        <w:rPr>
          <w:lang w:val="en-AU"/>
        </w:rPr>
        <w:t>above certain level</w:t>
      </w:r>
      <w:r w:rsidR="00690504">
        <w:rPr>
          <w:lang w:val="en-AU"/>
        </w:rPr>
        <w:t>s</w:t>
      </w:r>
      <w:r w:rsidR="00543100">
        <w:rPr>
          <w:lang w:val="en-AU"/>
        </w:rPr>
        <w:t xml:space="preserve">. </w:t>
      </w:r>
      <w:r w:rsidR="00804B38">
        <w:rPr>
          <w:lang w:val="en-AU"/>
        </w:rPr>
        <w:t>Design of a</w:t>
      </w:r>
      <w:r w:rsidR="00690504">
        <w:rPr>
          <w:lang w:val="en-AU"/>
        </w:rPr>
        <w:t xml:space="preserve"> contaminant</w:t>
      </w:r>
      <w:r w:rsidR="00804B38">
        <w:rPr>
          <w:lang w:val="en-AU"/>
        </w:rPr>
        <w:t xml:space="preserve"> </w:t>
      </w:r>
      <w:r w:rsidR="00543100">
        <w:rPr>
          <w:lang w:val="en-AU"/>
        </w:rPr>
        <w:t xml:space="preserve">remediation system may </w:t>
      </w:r>
      <w:r w:rsidR="00690504">
        <w:rPr>
          <w:lang w:val="en-AU"/>
        </w:rPr>
        <w:t>attempt</w:t>
      </w:r>
      <w:r w:rsidR="00804B38">
        <w:rPr>
          <w:lang w:val="en-AU"/>
        </w:rPr>
        <w:t xml:space="preserve"> to ensure that the</w:t>
      </w:r>
      <w:r w:rsidR="00543100">
        <w:rPr>
          <w:lang w:val="en-AU"/>
        </w:rPr>
        <w:t xml:space="preserve"> cost of water extraction and treatment is minimized subject to the constraint that </w:t>
      </w:r>
      <w:r w:rsidR="00CE5CB1">
        <w:rPr>
          <w:lang w:val="en-AU"/>
        </w:rPr>
        <w:t>the</w:t>
      </w:r>
      <w:r w:rsidR="00804B38">
        <w:rPr>
          <w:lang w:val="en-AU"/>
        </w:rPr>
        <w:t xml:space="preserve"> </w:t>
      </w:r>
      <w:r w:rsidR="00543100">
        <w:rPr>
          <w:lang w:val="en-AU"/>
        </w:rPr>
        <w:t>contaminant is captured</w:t>
      </w:r>
      <w:r w:rsidR="00DB0F09">
        <w:rPr>
          <w:lang w:val="en-AU"/>
        </w:rPr>
        <w:t>; pumping and injection rates</w:t>
      </w:r>
      <w:r w:rsidR="00CE5CB1">
        <w:rPr>
          <w:lang w:val="en-AU"/>
        </w:rPr>
        <w:t>, and the locations of pumping and injection wells,</w:t>
      </w:r>
      <w:r w:rsidR="00DB0F09">
        <w:rPr>
          <w:lang w:val="en-AU"/>
        </w:rPr>
        <w:t xml:space="preserve"> comprise the decision variables in this example.</w:t>
      </w:r>
    </w:p>
    <w:p w14:paraId="21711329" w14:textId="77777777" w:rsidR="00543100" w:rsidRDefault="00804B38" w:rsidP="008F0935">
      <w:pPr>
        <w:rPr>
          <w:lang w:val="en-AU"/>
        </w:rPr>
      </w:pPr>
      <w:r>
        <w:rPr>
          <w:lang w:val="en-AU"/>
        </w:rPr>
        <w:t>M</w:t>
      </w:r>
      <w:r w:rsidR="00543100">
        <w:rPr>
          <w:lang w:val="en-AU"/>
        </w:rPr>
        <w:t>odel</w:t>
      </w:r>
      <w:r>
        <w:rPr>
          <w:lang w:val="en-AU"/>
        </w:rPr>
        <w:t>s are used</w:t>
      </w:r>
      <w:r w:rsidR="00543100">
        <w:rPr>
          <w:lang w:val="en-AU"/>
        </w:rPr>
        <w:t xml:space="preserve"> </w:t>
      </w:r>
      <w:r w:rsidR="00CE5CB1">
        <w:rPr>
          <w:lang w:val="en-AU"/>
        </w:rPr>
        <w:t xml:space="preserve">to </w:t>
      </w:r>
      <w:r w:rsidR="00543100">
        <w:rPr>
          <w:lang w:val="en-AU"/>
        </w:rPr>
        <w:t>predict the response of a natural system to</w:t>
      </w:r>
      <w:r>
        <w:rPr>
          <w:lang w:val="en-AU"/>
        </w:rPr>
        <w:t xml:space="preserve"> natural and management-imposed stresses</w:t>
      </w:r>
      <w:r w:rsidR="00543100">
        <w:rPr>
          <w:lang w:val="en-AU"/>
        </w:rPr>
        <w:t xml:space="preserve">. </w:t>
      </w:r>
      <w:r>
        <w:rPr>
          <w:lang w:val="en-AU"/>
        </w:rPr>
        <w:t>Where management is optimized, s</w:t>
      </w:r>
      <w:r w:rsidR="00543100">
        <w:rPr>
          <w:lang w:val="en-AU"/>
        </w:rPr>
        <w:t xml:space="preserve">ome of the quantities which the model calculates comprise system behaviour on which constraints </w:t>
      </w:r>
      <w:r w:rsidR="009757FB">
        <w:rPr>
          <w:lang w:val="en-AU"/>
        </w:rPr>
        <w:t>must</w:t>
      </w:r>
      <w:r w:rsidR="00543100">
        <w:rPr>
          <w:lang w:val="en-AU"/>
        </w:rPr>
        <w:t xml:space="preserve"> be imposed. </w:t>
      </w:r>
      <w:r w:rsidR="00CE5CB1">
        <w:rPr>
          <w:lang w:val="en-AU"/>
        </w:rPr>
        <w:t>T</w:t>
      </w:r>
      <w:r w:rsidR="008105DD">
        <w:rPr>
          <w:lang w:val="en-AU"/>
        </w:rPr>
        <w:t xml:space="preserve">hese outputs </w:t>
      </w:r>
      <w:r w:rsidR="00CE5CB1">
        <w:rPr>
          <w:lang w:val="en-AU"/>
        </w:rPr>
        <w:t xml:space="preserve">are normally </w:t>
      </w:r>
      <w:r w:rsidR="008105DD">
        <w:rPr>
          <w:lang w:val="en-AU"/>
        </w:rPr>
        <w:t xml:space="preserve">uncertain, reflecting the fact that </w:t>
      </w:r>
      <w:r w:rsidR="00CE5CB1">
        <w:rPr>
          <w:lang w:val="en-AU"/>
        </w:rPr>
        <w:t>the</w:t>
      </w:r>
      <w:r w:rsidR="008105DD">
        <w:rPr>
          <w:lang w:val="en-AU"/>
        </w:rPr>
        <w:t xml:space="preserve"> model’s parameters are uncertain</w:t>
      </w:r>
      <w:r w:rsidR="006A62C8">
        <w:rPr>
          <w:lang w:val="en-AU"/>
        </w:rPr>
        <w:t xml:space="preserve">. </w:t>
      </w:r>
      <w:r w:rsidR="00CE5CB1">
        <w:rPr>
          <w:lang w:val="en-AU"/>
        </w:rPr>
        <w:t>M</w:t>
      </w:r>
      <w:r w:rsidR="000B16EE">
        <w:rPr>
          <w:lang w:val="en-AU"/>
        </w:rPr>
        <w:t xml:space="preserve">odel outputs to which constraints are applied </w:t>
      </w:r>
      <w:r w:rsidR="00CE5CB1">
        <w:rPr>
          <w:lang w:val="en-AU"/>
        </w:rPr>
        <w:t>have this in common with any other</w:t>
      </w:r>
      <w:r w:rsidR="006A62C8">
        <w:rPr>
          <w:lang w:val="en-AU"/>
        </w:rPr>
        <w:t xml:space="preserve"> predictions made </w:t>
      </w:r>
      <w:r w:rsidR="000B16EE">
        <w:rPr>
          <w:lang w:val="en-AU"/>
        </w:rPr>
        <w:t>by</w:t>
      </w:r>
      <w:r w:rsidR="006A62C8">
        <w:rPr>
          <w:lang w:val="en-AU"/>
        </w:rPr>
        <w:t xml:space="preserve"> </w:t>
      </w:r>
      <w:r w:rsidR="00CE5CB1">
        <w:rPr>
          <w:lang w:val="en-AU"/>
        </w:rPr>
        <w:t>a</w:t>
      </w:r>
      <w:r w:rsidR="006A62C8">
        <w:rPr>
          <w:lang w:val="en-AU"/>
        </w:rPr>
        <w:t xml:space="preserve"> model</w:t>
      </w:r>
      <w:r w:rsidR="008105DD">
        <w:rPr>
          <w:lang w:val="en-AU"/>
        </w:rPr>
        <w:t>.</w:t>
      </w:r>
      <w:r w:rsidR="000B16EE">
        <w:rPr>
          <w:lang w:val="en-AU"/>
        </w:rPr>
        <w:t>)</w:t>
      </w:r>
      <w:r w:rsidR="008105DD">
        <w:rPr>
          <w:lang w:val="en-AU"/>
        </w:rPr>
        <w:t xml:space="preserve"> The question then arises as to whether imposition of constraints should take account of these uncertainties. Where violation of a constraint can result in an unacceptable cost, the answer to that question is obvious: respect for valuable societal and/or environmental assets requires that model</w:t>
      </w:r>
      <w:r w:rsidR="009757FB">
        <w:rPr>
          <w:lang w:val="en-AU"/>
        </w:rPr>
        <w:t>-</w:t>
      </w:r>
      <w:r w:rsidR="008105DD">
        <w:rPr>
          <w:lang w:val="en-AU"/>
        </w:rPr>
        <w:t xml:space="preserve">calculated quantities to which constraints are applied be adjusted to include the range of possibilities that are compatible with the range of reasonable parameters that a model can employ. </w:t>
      </w:r>
      <w:r w:rsidR="009757FB">
        <w:rPr>
          <w:lang w:val="en-AU"/>
        </w:rPr>
        <w:t xml:space="preserve">For example, </w:t>
      </w:r>
      <w:r w:rsidR="008105DD">
        <w:rPr>
          <w:lang w:val="en-AU"/>
        </w:rPr>
        <w:t>in the stream flow example discussed above, exercise of the precautionary principle may dictate that the constraint be applied to the lowest streamflow that would be calculated by the model if it were parameterized with the most pessimistic set of parameters</w:t>
      </w:r>
      <w:r w:rsidR="009757FB">
        <w:rPr>
          <w:lang w:val="en-AU"/>
        </w:rPr>
        <w:t xml:space="preserve"> (with respect to that particular model output)</w:t>
      </w:r>
      <w:r w:rsidR="008105DD">
        <w:rPr>
          <w:lang w:val="en-AU"/>
        </w:rPr>
        <w:t xml:space="preserve"> that are compatible with expert knowledge on the one hand, and the necessity to fit </w:t>
      </w:r>
      <w:r w:rsidR="009757FB">
        <w:rPr>
          <w:lang w:val="en-AU"/>
        </w:rPr>
        <w:t>the model</w:t>
      </w:r>
      <w:r w:rsidR="008105DD">
        <w:rPr>
          <w:lang w:val="en-AU"/>
        </w:rPr>
        <w:t xml:space="preserve"> calibration dataset on the other hand.</w:t>
      </w:r>
    </w:p>
    <w:p w14:paraId="09F8BE06" w14:textId="77777777" w:rsidR="008105DD" w:rsidRDefault="008105DD" w:rsidP="008F0935">
      <w:pPr>
        <w:rPr>
          <w:lang w:val="en-AU"/>
        </w:rPr>
      </w:pPr>
      <w:r>
        <w:rPr>
          <w:lang w:val="en-AU"/>
        </w:rPr>
        <w:t xml:space="preserve">In most environmental </w:t>
      </w:r>
      <w:r w:rsidR="0051304A">
        <w:rPr>
          <w:lang w:val="en-AU"/>
        </w:rPr>
        <w:t>modeling</w:t>
      </w:r>
      <w:r>
        <w:rPr>
          <w:lang w:val="en-AU"/>
        </w:rPr>
        <w:t xml:space="preserve"> contexts, a model is</w:t>
      </w:r>
      <w:r w:rsidR="009757FB">
        <w:rPr>
          <w:lang w:val="en-AU"/>
        </w:rPr>
        <w:t xml:space="preserve"> calibrated before it is</w:t>
      </w:r>
      <w:r>
        <w:rPr>
          <w:lang w:val="en-AU"/>
        </w:rPr>
        <w:t xml:space="preserve"> deployed. As is described by Doherty (2015), if properly undertaken, the calibration process yields a parameter field of minimized error variance. This is its “passport to uniqueness”. The parameter field is not correct; it</w:t>
      </w:r>
      <w:r w:rsidR="00CE5CB1">
        <w:rPr>
          <w:lang w:val="en-AU"/>
        </w:rPr>
        <w:t xml:space="preserve">s potential for wrongness (which may be large) </w:t>
      </w:r>
      <w:r>
        <w:rPr>
          <w:lang w:val="en-AU"/>
        </w:rPr>
        <w:t xml:space="preserve">is merely </w:t>
      </w:r>
      <w:r w:rsidR="00CE5CB1">
        <w:rPr>
          <w:lang w:val="en-AU"/>
        </w:rPr>
        <w:t>minimized</w:t>
      </w:r>
      <w:r>
        <w:rPr>
          <w:lang w:val="en-AU"/>
        </w:rPr>
        <w:t xml:space="preserve">. Any prediction that </w:t>
      </w:r>
      <w:r w:rsidR="00CE5CB1">
        <w:rPr>
          <w:lang w:val="en-AU"/>
        </w:rPr>
        <w:t>the model</w:t>
      </w:r>
      <w:r>
        <w:rPr>
          <w:lang w:val="en-AU"/>
        </w:rPr>
        <w:t xml:space="preserve"> makes inherits this status. That is, the prediction is not correct; however its potential for wrongness has been minimized. Hence </w:t>
      </w:r>
      <w:r w:rsidR="009757FB">
        <w:rPr>
          <w:lang w:val="en-AU"/>
        </w:rPr>
        <w:t xml:space="preserve">a prediction made by a calibrated model </w:t>
      </w:r>
      <w:r>
        <w:rPr>
          <w:lang w:val="en-AU"/>
        </w:rPr>
        <w:t>lies somewhere near the centre of the posterior probability distribution of that prediction.</w:t>
      </w:r>
      <w:r w:rsidR="006A62C8">
        <w:rPr>
          <w:lang w:val="en-AU"/>
        </w:rPr>
        <w:t xml:space="preserve">  The same concept can be extended to</w:t>
      </w:r>
      <w:r w:rsidR="000B16EE">
        <w:rPr>
          <w:lang w:val="en-AU"/>
        </w:rPr>
        <w:t xml:space="preserve"> model outputs that describe environmental behaviour to which</w:t>
      </w:r>
      <w:r w:rsidR="006A62C8">
        <w:rPr>
          <w:lang w:val="en-AU"/>
        </w:rPr>
        <w:t xml:space="preserve"> constraints</w:t>
      </w:r>
      <w:r w:rsidR="000B16EE">
        <w:rPr>
          <w:lang w:val="en-AU"/>
        </w:rPr>
        <w:t xml:space="preserve"> must be applied.</w:t>
      </w:r>
    </w:p>
    <w:p w14:paraId="269EB383" w14:textId="77777777" w:rsidR="008D107A" w:rsidRPr="008D107A" w:rsidRDefault="008D107A" w:rsidP="008D107A">
      <w:pPr>
        <w:rPr>
          <w:lang w:val="en-AU"/>
        </w:rPr>
      </w:pPr>
      <w:r>
        <w:rPr>
          <w:lang w:val="en-AU"/>
        </w:rPr>
        <w:lastRenderedPageBreak/>
        <w:t>If uncertainty is to be taken into account in imposition of</w:t>
      </w:r>
      <w:r w:rsidR="009757FB">
        <w:rPr>
          <w:lang w:val="en-AU"/>
        </w:rPr>
        <w:t xml:space="preserve"> an</w:t>
      </w:r>
      <w:r>
        <w:rPr>
          <w:lang w:val="en-AU"/>
        </w:rPr>
        <w:t xml:space="preserve"> optimization constraint, the width of the </w:t>
      </w:r>
      <w:r w:rsidR="00710BBE">
        <w:rPr>
          <w:lang w:val="en-AU"/>
        </w:rPr>
        <w:t>probability</w:t>
      </w:r>
      <w:r>
        <w:rPr>
          <w:lang w:val="en-AU"/>
        </w:rPr>
        <w:t xml:space="preserve"> distribution associated with</w:t>
      </w:r>
      <w:r w:rsidR="009757FB">
        <w:rPr>
          <w:lang w:val="en-AU"/>
        </w:rPr>
        <w:t xml:space="preserve"> </w:t>
      </w:r>
      <w:r w:rsidR="00CE5CB1">
        <w:rPr>
          <w:lang w:val="en-AU"/>
        </w:rPr>
        <w:t>the</w:t>
      </w:r>
      <w:r>
        <w:rPr>
          <w:lang w:val="en-AU"/>
        </w:rPr>
        <w:t xml:space="preserve"> model output to which </w:t>
      </w:r>
      <w:r w:rsidR="000B16EE">
        <w:rPr>
          <w:lang w:val="en-AU"/>
        </w:rPr>
        <w:t xml:space="preserve">the </w:t>
      </w:r>
      <w:r>
        <w:rPr>
          <w:lang w:val="en-AU"/>
        </w:rPr>
        <w:t xml:space="preserve">constraint </w:t>
      </w:r>
      <w:r w:rsidR="009757FB">
        <w:rPr>
          <w:lang w:val="en-AU"/>
        </w:rPr>
        <w:t>is</w:t>
      </w:r>
      <w:r>
        <w:rPr>
          <w:lang w:val="en-AU"/>
        </w:rPr>
        <w:t xml:space="preserve"> applied must be calculated so that</w:t>
      </w:r>
      <w:r w:rsidR="009757FB">
        <w:rPr>
          <w:lang w:val="en-AU"/>
        </w:rPr>
        <w:t xml:space="preserve"> the</w:t>
      </w:r>
      <w:r>
        <w:rPr>
          <w:lang w:val="en-AU"/>
        </w:rPr>
        <w:t xml:space="preserve"> constraint can be applied to a predicti</w:t>
      </w:r>
      <w:r w:rsidR="009757FB">
        <w:rPr>
          <w:lang w:val="en-AU"/>
        </w:rPr>
        <w:t>ve value</w:t>
      </w:r>
      <w:r>
        <w:rPr>
          <w:lang w:val="en-AU"/>
        </w:rPr>
        <w:t xml:space="preserve"> that is adjusted in order to accommodate its uncertainty. Often (but not always – see below) it will be adjusted towards the pessimistic end of its probability range. </w:t>
      </w:r>
    </w:p>
    <w:p w14:paraId="31597F6F" w14:textId="77777777" w:rsidR="008D107A" w:rsidRDefault="008D107A" w:rsidP="008D107A">
      <w:pPr>
        <w:rPr>
          <w:lang w:val="en-AU"/>
        </w:rPr>
      </w:pPr>
      <w:r>
        <w:rPr>
          <w:lang w:val="en-AU"/>
        </w:rPr>
        <w:t>PESTPP-OPT not only solves a constrained optimization problem. It solves a</w:t>
      </w:r>
      <w:r w:rsidR="002F4927">
        <w:rPr>
          <w:lang w:val="en-AU"/>
        </w:rPr>
        <w:t xml:space="preserve"> constrained</w:t>
      </w:r>
      <w:r>
        <w:rPr>
          <w:lang w:val="en-AU"/>
        </w:rPr>
        <w:t xml:space="preserve"> optimization problem </w:t>
      </w:r>
      <w:r w:rsidR="002F4927">
        <w:rPr>
          <w:lang w:val="en-AU"/>
        </w:rPr>
        <w:t>that accommodates uncertainties in model outputs to which constraints are applied</w:t>
      </w:r>
      <w:r w:rsidR="00FB2E5C">
        <w:rPr>
          <w:lang w:val="en-AU"/>
        </w:rPr>
        <w:t xml:space="preserve">. </w:t>
      </w:r>
      <w:r w:rsidR="00CE5CB1">
        <w:rPr>
          <w:lang w:val="en-AU"/>
        </w:rPr>
        <w:t>These are</w:t>
      </w:r>
      <w:r w:rsidR="00FB2E5C">
        <w:rPr>
          <w:lang w:val="en-AU"/>
        </w:rPr>
        <w:t xml:space="preserve"> often referred to as “chance constraints”.</w:t>
      </w:r>
      <w:r w:rsidR="002F4927">
        <w:rPr>
          <w:lang w:val="en-AU"/>
        </w:rPr>
        <w:t xml:space="preserve"> In</w:t>
      </w:r>
      <w:r w:rsidR="0020120F">
        <w:rPr>
          <w:lang w:val="en-AU"/>
        </w:rPr>
        <w:t xml:space="preserve"> applying </w:t>
      </w:r>
      <w:r w:rsidR="00CE5CB1">
        <w:rPr>
          <w:lang w:val="en-AU"/>
        </w:rPr>
        <w:t>chance</w:t>
      </w:r>
      <w:r w:rsidR="0020120F">
        <w:rPr>
          <w:lang w:val="en-AU"/>
        </w:rPr>
        <w:t xml:space="preserve"> constraint</w:t>
      </w:r>
      <w:r w:rsidR="00CE5CB1">
        <w:rPr>
          <w:lang w:val="en-AU"/>
        </w:rPr>
        <w:t>s</w:t>
      </w:r>
      <w:r w:rsidR="0020120F">
        <w:rPr>
          <w:lang w:val="en-AU"/>
        </w:rPr>
        <w:t>, PESTPP-</w:t>
      </w:r>
      <w:r w:rsidR="006A62C8">
        <w:rPr>
          <w:lang w:val="en-AU"/>
        </w:rPr>
        <w:t>OPT</w:t>
      </w:r>
      <w:r>
        <w:rPr>
          <w:lang w:val="en-AU"/>
        </w:rPr>
        <w:t xml:space="preserve"> assumes that model predictive uncertainty is an outcome of model parameter uncertainty. The latter is, in turn, an outcome of prior </w:t>
      </w:r>
      <w:r w:rsidR="002F4927">
        <w:rPr>
          <w:lang w:val="en-AU"/>
        </w:rPr>
        <w:t xml:space="preserve">parameter </w:t>
      </w:r>
      <w:r>
        <w:rPr>
          <w:lang w:val="en-AU"/>
        </w:rPr>
        <w:t xml:space="preserve">uncertainty (i.e. the uncertainty range that emerges from the stochastic nature of expert knowledge), and the extent to which this uncertainty </w:t>
      </w:r>
      <w:r w:rsidR="0020120F">
        <w:rPr>
          <w:lang w:val="en-AU"/>
        </w:rPr>
        <w:t>is</w:t>
      </w:r>
      <w:r>
        <w:rPr>
          <w:lang w:val="en-AU"/>
        </w:rPr>
        <w:t xml:space="preserve"> reduced through the model calibration process. Parameter uncertainty reduction is a function of the information content of the calibration dataset, and the extent to which flow of this information </w:t>
      </w:r>
      <w:r w:rsidR="0020120F">
        <w:rPr>
          <w:lang w:val="en-AU"/>
        </w:rPr>
        <w:t>is hampered</w:t>
      </w:r>
      <w:r>
        <w:rPr>
          <w:lang w:val="en-AU"/>
        </w:rPr>
        <w:t xml:space="preserve"> by the presence of noise wi</w:t>
      </w:r>
      <w:r w:rsidR="0020120F">
        <w:rPr>
          <w:lang w:val="en-AU"/>
        </w:rPr>
        <w:t>thin</w:t>
      </w:r>
      <w:r>
        <w:rPr>
          <w:lang w:val="en-AU"/>
        </w:rPr>
        <w:t xml:space="preserve"> th</w:t>
      </w:r>
      <w:r w:rsidR="00CE5CB1">
        <w:rPr>
          <w:lang w:val="en-AU"/>
        </w:rPr>
        <w:t>at</w:t>
      </w:r>
      <w:r>
        <w:rPr>
          <w:lang w:val="en-AU"/>
        </w:rPr>
        <w:t xml:space="preserve"> dataset.</w:t>
      </w:r>
    </w:p>
    <w:p w14:paraId="517A8CCE" w14:textId="77777777" w:rsidR="00504F24" w:rsidRDefault="00504F24" w:rsidP="00504F24">
      <w:pPr>
        <w:pStyle w:val="Heading3"/>
      </w:pPr>
      <w:bookmarkStart w:id="2037" w:name="_Toc520535282"/>
      <w:r>
        <w:t>8.1.3 Calculation of Uncertainty</w:t>
      </w:r>
      <w:bookmarkEnd w:id="2037"/>
    </w:p>
    <w:p w14:paraId="65789F9D" w14:textId="77777777" w:rsidR="008D107A" w:rsidRDefault="0020120F" w:rsidP="008D107A">
      <w:pPr>
        <w:rPr>
          <w:lang w:val="en-AU"/>
        </w:rPr>
      </w:pPr>
      <w:r>
        <w:rPr>
          <w:lang w:val="en-AU"/>
        </w:rPr>
        <w:t>PESTPP-</w:t>
      </w:r>
      <w:r w:rsidR="006A62C8">
        <w:rPr>
          <w:lang w:val="en-AU"/>
        </w:rPr>
        <w:t>OPT</w:t>
      </w:r>
      <w:r>
        <w:rPr>
          <w:lang w:val="en-AU"/>
        </w:rPr>
        <w:t xml:space="preserve"> calculates p</w:t>
      </w:r>
      <w:r w:rsidR="002F4927">
        <w:rPr>
          <w:lang w:val="en-AU"/>
        </w:rPr>
        <w:t xml:space="preserve">ost-calibration parameter and predictive uncertainties using linear methods – the same methods that are available through PESTPP (if the </w:t>
      </w:r>
      <w:r w:rsidR="002F4927">
        <w:rPr>
          <w:i/>
          <w:lang w:val="en-AU"/>
        </w:rPr>
        <w:t xml:space="preserve">uncertainty() </w:t>
      </w:r>
      <w:r w:rsidR="002F4927">
        <w:rPr>
          <w:lang w:val="en-AU"/>
        </w:rPr>
        <w:t xml:space="preserve">control variable is set to </w:t>
      </w:r>
      <w:r w:rsidR="002F4927" w:rsidRPr="00CE5CB1">
        <w:rPr>
          <w:i/>
          <w:lang w:val="en-AU"/>
        </w:rPr>
        <w:t>true</w:t>
      </w:r>
      <w:r w:rsidR="002F4927">
        <w:rPr>
          <w:lang w:val="en-AU"/>
        </w:rPr>
        <w:t>), PyEMU and the PEST PREDUNC utilities.</w:t>
      </w:r>
      <w:r w:rsidR="00076226">
        <w:rPr>
          <w:lang w:val="en-AU"/>
        </w:rPr>
        <w:t xml:space="preserve"> These are also referred to as “first order second moment”, or FOSM, methods.</w:t>
      </w:r>
      <w:r w:rsidR="002F4927">
        <w:rPr>
          <w:lang w:val="en-AU"/>
        </w:rPr>
        <w:t xml:space="preserve"> </w:t>
      </w:r>
      <w:r w:rsidR="00076226">
        <w:rPr>
          <w:lang w:val="en-AU"/>
        </w:rPr>
        <w:t>FOS</w:t>
      </w:r>
      <w:r w:rsidR="00710BBE">
        <w:rPr>
          <w:lang w:val="en-AU"/>
        </w:rPr>
        <w:t>M</w:t>
      </w:r>
      <w:r w:rsidR="00076226">
        <w:rPr>
          <w:lang w:val="en-AU"/>
        </w:rPr>
        <w:t xml:space="preserve"> methods</w:t>
      </w:r>
      <w:r w:rsidR="002F4927">
        <w:rPr>
          <w:lang w:val="en-AU"/>
        </w:rPr>
        <w:t xml:space="preserve"> require user-characterization of prior parameter uncertainty, user-characterization of measurement noise associated with the calibration dataset, a Jacobian matrix that provides sensitivities of model outputs used in the calibration process to adjustable parameters, and the sensitivities of pertinent model predictions (i.e. the predictions to which </w:t>
      </w:r>
      <w:r w:rsidR="00CE5CB1">
        <w:rPr>
          <w:lang w:val="en-AU"/>
        </w:rPr>
        <w:t xml:space="preserve">chance </w:t>
      </w:r>
      <w:r w:rsidR="002F4927">
        <w:rPr>
          <w:lang w:val="en-AU"/>
        </w:rPr>
        <w:t>constraints will be applied during the optimi</w:t>
      </w:r>
      <w:r w:rsidR="00887C4C">
        <w:rPr>
          <w:lang w:val="en-AU"/>
        </w:rPr>
        <w:t>z</w:t>
      </w:r>
      <w:r w:rsidR="002F4927">
        <w:rPr>
          <w:lang w:val="en-AU"/>
        </w:rPr>
        <w:t xml:space="preserve">ation process) to parameters used by the model. </w:t>
      </w:r>
      <w:r w:rsidR="00CE5CB1">
        <w:rPr>
          <w:lang w:val="en-AU"/>
        </w:rPr>
        <w:t xml:space="preserve">If asked to do so, </w:t>
      </w:r>
      <w:r w:rsidR="002F4927">
        <w:rPr>
          <w:lang w:val="en-AU"/>
        </w:rPr>
        <w:t xml:space="preserve">PESTPP-OPT can calculate </w:t>
      </w:r>
      <w:r>
        <w:rPr>
          <w:lang w:val="en-AU"/>
        </w:rPr>
        <w:t xml:space="preserve">these </w:t>
      </w:r>
      <w:r w:rsidR="002F4927">
        <w:rPr>
          <w:lang w:val="en-AU"/>
        </w:rPr>
        <w:t>sensitivities itself. Optionally</w:t>
      </w:r>
      <w:r>
        <w:rPr>
          <w:lang w:val="en-AU"/>
        </w:rPr>
        <w:t>,</w:t>
      </w:r>
      <w:r w:rsidR="002F4927">
        <w:rPr>
          <w:lang w:val="en-AU"/>
        </w:rPr>
        <w:t xml:space="preserve"> it can </w:t>
      </w:r>
      <w:r w:rsidR="00FB2E5C">
        <w:rPr>
          <w:lang w:val="en-AU"/>
        </w:rPr>
        <w:t>deduce</w:t>
      </w:r>
      <w:r w:rsidR="002F4927">
        <w:rPr>
          <w:lang w:val="en-AU"/>
        </w:rPr>
        <w:t xml:space="preserve"> prior</w:t>
      </w:r>
      <w:r>
        <w:rPr>
          <w:lang w:val="en-AU"/>
        </w:rPr>
        <w:t xml:space="preserve"> parameter</w:t>
      </w:r>
      <w:r w:rsidR="002F4927">
        <w:rPr>
          <w:lang w:val="en-AU"/>
        </w:rPr>
        <w:t xml:space="preserve"> uncertainties from parameter bounds</w:t>
      </w:r>
      <w:r>
        <w:rPr>
          <w:lang w:val="en-AU"/>
        </w:rPr>
        <w:t xml:space="preserve"> supplied in a PEST control file</w:t>
      </w:r>
      <w:r w:rsidR="002F4927">
        <w:rPr>
          <w:lang w:val="en-AU"/>
        </w:rPr>
        <w:t>. It calculates measurement noise from the values of observation weights that appear in th</w:t>
      </w:r>
      <w:r w:rsidR="00887C4C">
        <w:rPr>
          <w:lang w:val="en-AU"/>
        </w:rPr>
        <w:t>is</w:t>
      </w:r>
      <w:r>
        <w:rPr>
          <w:lang w:val="en-AU"/>
        </w:rPr>
        <w:t xml:space="preserve"> same</w:t>
      </w:r>
      <w:r w:rsidR="002F4927">
        <w:rPr>
          <w:lang w:val="en-AU"/>
        </w:rPr>
        <w:t xml:space="preserve"> PEST control file.</w:t>
      </w:r>
    </w:p>
    <w:p w14:paraId="5F902FA3" w14:textId="77777777" w:rsidR="00FB2E5C" w:rsidRPr="00504F24" w:rsidRDefault="00930FCE" w:rsidP="008D107A">
      <w:pPr>
        <w:rPr>
          <w:lang w:val="en-AU"/>
        </w:rPr>
      </w:pPr>
      <w:r>
        <w:rPr>
          <w:lang w:val="en-AU"/>
        </w:rPr>
        <w:t xml:space="preserve">The variance (square of standard deviation) of the post-calibration uncertainty of a model prediction </w:t>
      </w:r>
      <w:r>
        <w:rPr>
          <w:i/>
          <w:lang w:val="en-AU"/>
        </w:rPr>
        <w:t>s</w:t>
      </w:r>
      <w:r>
        <w:rPr>
          <w:lang w:val="en-AU"/>
        </w:rPr>
        <w:t xml:space="preserve"> can be calculated using either of the following equations; see </w:t>
      </w:r>
      <w:r w:rsidR="00FB2E5C">
        <w:rPr>
          <w:lang w:val="en-AU"/>
        </w:rPr>
        <w:t>Doherty (2015)</w:t>
      </w:r>
      <w:r>
        <w:rPr>
          <w:lang w:val="en-AU"/>
        </w:rPr>
        <w:t xml:space="preserve"> for details</w:t>
      </w:r>
      <w:r w:rsidR="00FB2E5C">
        <w:rPr>
          <w:lang w:val="en-AU"/>
        </w:rPr>
        <w:t xml:space="preserve">. </w:t>
      </w:r>
    </w:p>
    <w:p w14:paraId="398065BE" w14:textId="77777777" w:rsidR="00FB2E5C" w:rsidRPr="005F3705" w:rsidRDefault="00FB2E5C" w:rsidP="00FB2E5C">
      <w:r>
        <w:tab/>
        <w:t>σ</w:t>
      </w:r>
      <w:r w:rsidRPr="005F3705">
        <w:rPr>
          <w:vertAlign w:val="superscript"/>
        </w:rPr>
        <w:t>2</w:t>
      </w:r>
      <w:r w:rsidRPr="005F3705">
        <w:rPr>
          <w:i/>
          <w:vertAlign w:val="subscript"/>
        </w:rPr>
        <w:t>s</w:t>
      </w:r>
      <w:r>
        <w:t xml:space="preserve"> = </w:t>
      </w:r>
      <w:r w:rsidRPr="00F06A92">
        <w:rPr>
          <w:b/>
        </w:rPr>
        <w:t>y</w:t>
      </w:r>
      <w:r w:rsidRPr="00F06A92">
        <w:rPr>
          <w:vertAlign w:val="superscript"/>
        </w:rPr>
        <w:t>t</w:t>
      </w:r>
      <w:r>
        <w:t>C(</w:t>
      </w:r>
      <w:r w:rsidRPr="00151F1A">
        <w:rPr>
          <w:b/>
        </w:rPr>
        <w:t>k</w:t>
      </w:r>
      <w:r>
        <w:t>)</w:t>
      </w:r>
      <w:r w:rsidRPr="00F06A92">
        <w:rPr>
          <w:b/>
        </w:rPr>
        <w:t>y</w:t>
      </w:r>
      <w:r>
        <w:t xml:space="preserve"> – </w:t>
      </w:r>
      <w:r w:rsidRPr="00E30509">
        <w:rPr>
          <w:b/>
        </w:rPr>
        <w:t>y</w:t>
      </w:r>
      <w:r w:rsidRPr="00E30509">
        <w:rPr>
          <w:vertAlign w:val="superscript"/>
        </w:rPr>
        <w:t>t</w:t>
      </w:r>
      <w:r>
        <w:t>C(</w:t>
      </w:r>
      <w:r w:rsidRPr="00151F1A">
        <w:rPr>
          <w:b/>
        </w:rPr>
        <w:t>k</w:t>
      </w:r>
      <w:r>
        <w:t>)</w:t>
      </w:r>
      <w:r w:rsidR="00504F24">
        <w:rPr>
          <w:b/>
        </w:rPr>
        <w:t>J</w:t>
      </w:r>
      <w:r w:rsidRPr="00151F1A">
        <w:rPr>
          <w:vertAlign w:val="superscript"/>
        </w:rPr>
        <w:t>t</w:t>
      </w:r>
      <w:r>
        <w:t>[</w:t>
      </w:r>
      <w:r w:rsidR="00504F24">
        <w:rPr>
          <w:b/>
        </w:rPr>
        <w:t>J</w:t>
      </w:r>
      <w:r>
        <w:t>C(</w:t>
      </w:r>
      <w:r w:rsidRPr="00151F1A">
        <w:rPr>
          <w:b/>
        </w:rPr>
        <w:t>k</w:t>
      </w:r>
      <w:r>
        <w:t>)</w:t>
      </w:r>
      <w:r w:rsidR="00504F24">
        <w:rPr>
          <w:b/>
        </w:rPr>
        <w:t>J</w:t>
      </w:r>
      <w:r w:rsidRPr="00151F1A">
        <w:rPr>
          <w:vertAlign w:val="superscript"/>
        </w:rPr>
        <w:t>t</w:t>
      </w:r>
      <w:r>
        <w:t xml:space="preserve"> + C(</w:t>
      </w:r>
      <w:r w:rsidRPr="00151F1A">
        <w:rPr>
          <w:b/>
        </w:rPr>
        <w:t>ε</w:t>
      </w:r>
      <w:r>
        <w:t>)]</w:t>
      </w:r>
      <w:r w:rsidRPr="00151F1A">
        <w:rPr>
          <w:vertAlign w:val="superscript"/>
        </w:rPr>
        <w:t>-1</w:t>
      </w:r>
      <w:r w:rsidR="00504F24">
        <w:rPr>
          <w:b/>
        </w:rPr>
        <w:t>J</w:t>
      </w:r>
      <w:r>
        <w:t>C(</w:t>
      </w:r>
      <w:r w:rsidRPr="00151F1A">
        <w:rPr>
          <w:b/>
        </w:rPr>
        <w:t>k</w:t>
      </w:r>
      <w:r>
        <w:t>)</w:t>
      </w:r>
      <w:r w:rsidRPr="00E30509">
        <w:rPr>
          <w:b/>
        </w:rPr>
        <w:t>y</w:t>
      </w:r>
      <w:r w:rsidRPr="00E30509">
        <w:rPr>
          <w:vertAlign w:val="superscript"/>
        </w:rPr>
        <w:t>t</w:t>
      </w:r>
      <w:r>
        <w:tab/>
      </w:r>
      <w:r>
        <w:tab/>
      </w:r>
      <w:r>
        <w:tab/>
      </w:r>
      <w:r w:rsidR="004A4020">
        <w:tab/>
      </w:r>
      <w:r>
        <w:t>(</w:t>
      </w:r>
      <w:r w:rsidR="00504F24">
        <w:t>8</w:t>
      </w:r>
      <w:r>
        <w:t>.</w:t>
      </w:r>
      <w:r w:rsidR="00504F24">
        <w:t>1</w:t>
      </w:r>
      <w:r w:rsidR="00930FCE">
        <w:t>a</w:t>
      </w:r>
      <w:r>
        <w:t xml:space="preserve">) </w:t>
      </w:r>
    </w:p>
    <w:p w14:paraId="0DCC0896" w14:textId="77777777" w:rsidR="00FB2E5C" w:rsidRDefault="00FB2E5C" w:rsidP="00FB2E5C">
      <w:pPr>
        <w:ind w:firstLine="720"/>
      </w:pPr>
      <w:r>
        <w:t>σ</w:t>
      </w:r>
      <w:r w:rsidRPr="005F3705">
        <w:rPr>
          <w:vertAlign w:val="superscript"/>
        </w:rPr>
        <w:t>2</w:t>
      </w:r>
      <w:r w:rsidRPr="005F3705">
        <w:rPr>
          <w:i/>
          <w:vertAlign w:val="subscript"/>
        </w:rPr>
        <w:t>s</w:t>
      </w:r>
      <w:r>
        <w:t xml:space="preserve"> = </w:t>
      </w:r>
      <w:r w:rsidRPr="005F3705">
        <w:rPr>
          <w:b/>
        </w:rPr>
        <w:t>y</w:t>
      </w:r>
      <w:r w:rsidRPr="005F3705">
        <w:rPr>
          <w:vertAlign w:val="superscript"/>
        </w:rPr>
        <w:t>t</w:t>
      </w:r>
      <w:r>
        <w:t>[</w:t>
      </w:r>
      <w:r w:rsidR="00504F24">
        <w:rPr>
          <w:b/>
        </w:rPr>
        <w:t>J</w:t>
      </w:r>
      <w:r w:rsidRPr="00486FE3">
        <w:rPr>
          <w:vertAlign w:val="superscript"/>
        </w:rPr>
        <w:t>t</w:t>
      </w:r>
      <w:r>
        <w:t>C</w:t>
      </w:r>
      <w:r w:rsidRPr="00486FE3">
        <w:rPr>
          <w:vertAlign w:val="superscript"/>
        </w:rPr>
        <w:t>-1</w:t>
      </w:r>
      <w:r>
        <w:t>(</w:t>
      </w:r>
      <w:r w:rsidRPr="00486FE3">
        <w:rPr>
          <w:b/>
        </w:rPr>
        <w:t>ε</w:t>
      </w:r>
      <w:r>
        <w:t>)</w:t>
      </w:r>
      <w:r w:rsidR="00504F24">
        <w:rPr>
          <w:b/>
        </w:rPr>
        <w:t>J</w:t>
      </w:r>
      <w:r>
        <w:t xml:space="preserve"> + C</w:t>
      </w:r>
      <w:r w:rsidRPr="00486FE3">
        <w:rPr>
          <w:vertAlign w:val="superscript"/>
        </w:rPr>
        <w:t>-1</w:t>
      </w:r>
      <w:r>
        <w:t>(</w:t>
      </w:r>
      <w:r>
        <w:rPr>
          <w:b/>
        </w:rPr>
        <w:t>k</w:t>
      </w:r>
      <w:r>
        <w:t>)]</w:t>
      </w:r>
      <w:r w:rsidRPr="00486FE3">
        <w:rPr>
          <w:vertAlign w:val="superscript"/>
        </w:rPr>
        <w:t>-1</w:t>
      </w:r>
      <w:r w:rsidRPr="005F3705">
        <w:rPr>
          <w:b/>
        </w:rPr>
        <w:t>y</w:t>
      </w:r>
      <w:r>
        <w:tab/>
      </w:r>
      <w:r>
        <w:tab/>
      </w:r>
      <w:r>
        <w:tab/>
      </w:r>
      <w:r>
        <w:tab/>
      </w:r>
      <w:r>
        <w:tab/>
      </w:r>
      <w:r w:rsidR="004A4020">
        <w:tab/>
      </w:r>
      <w:r>
        <w:tab/>
        <w:t>(</w:t>
      </w:r>
      <w:r w:rsidR="00504F24">
        <w:t>8.</w:t>
      </w:r>
      <w:r w:rsidR="00930FCE">
        <w:t>1</w:t>
      </w:r>
      <w:r w:rsidR="00504F24">
        <w:t>b</w:t>
      </w:r>
      <w:r>
        <w:t>)</w:t>
      </w:r>
    </w:p>
    <w:p w14:paraId="67721ECF" w14:textId="77777777" w:rsidR="00504F24" w:rsidRDefault="00504F24" w:rsidP="00504F24">
      <w:r>
        <w:t>In the above equations</w:t>
      </w:r>
    </w:p>
    <w:p w14:paraId="2014CD82" w14:textId="77777777" w:rsidR="00504F24" w:rsidRDefault="00504F24" w:rsidP="00504F24">
      <w:r>
        <w:tab/>
      </w:r>
      <w:r w:rsidRPr="00504F24">
        <w:rPr>
          <w:b/>
        </w:rPr>
        <w:t>k</w:t>
      </w:r>
      <w:r>
        <w:t xml:space="preserve"> </w:t>
      </w:r>
      <w:r>
        <w:tab/>
        <w:t>is the vector of adjustable parameters;</w:t>
      </w:r>
    </w:p>
    <w:p w14:paraId="591CB3B1" w14:textId="598FDBEE" w:rsidR="00504F24" w:rsidRDefault="00504F24" w:rsidP="00504F24">
      <w:r>
        <w:tab/>
        <w:t>C(</w:t>
      </w:r>
      <w:r w:rsidRPr="00504F24">
        <w:rPr>
          <w:b/>
        </w:rPr>
        <w:t>k</w:t>
      </w:r>
      <w:r>
        <w:t xml:space="preserve">) </w:t>
      </w:r>
      <w:r>
        <w:tab/>
        <w:t xml:space="preserve">is the prior </w:t>
      </w:r>
      <w:r w:rsidR="004F5784">
        <w:t xml:space="preserve">parameter </w:t>
      </w:r>
      <w:r>
        <w:t>covariance matrix;</w:t>
      </w:r>
    </w:p>
    <w:p w14:paraId="3D26615F" w14:textId="77777777" w:rsidR="00504F24" w:rsidRDefault="00504F24" w:rsidP="00504F24">
      <w:r>
        <w:tab/>
      </w:r>
      <w:r w:rsidRPr="00504F24">
        <w:rPr>
          <w:b/>
        </w:rPr>
        <w:t>ε</w:t>
      </w:r>
      <w:r>
        <w:tab/>
        <w:t>is the vector of measurement noise;</w:t>
      </w:r>
    </w:p>
    <w:p w14:paraId="04724BB6" w14:textId="77777777" w:rsidR="00504F24" w:rsidRDefault="00504F24" w:rsidP="00504F24">
      <w:r>
        <w:tab/>
        <w:t>C(</w:t>
      </w:r>
      <w:r w:rsidRPr="00504F24">
        <w:rPr>
          <w:b/>
        </w:rPr>
        <w:t>ε</w:t>
      </w:r>
      <w:r>
        <w:t>)</w:t>
      </w:r>
      <w:r>
        <w:tab/>
        <w:t>is the covariance matrix of measurement noise (normally diagonal);</w:t>
      </w:r>
    </w:p>
    <w:p w14:paraId="2FCF428F" w14:textId="77777777" w:rsidR="00504F24" w:rsidRDefault="00504F24" w:rsidP="00504F24">
      <w:r>
        <w:tab/>
      </w:r>
      <w:r w:rsidRPr="00504F24">
        <w:rPr>
          <w:b/>
        </w:rPr>
        <w:t>J</w:t>
      </w:r>
      <w:r>
        <w:tab/>
        <w:t xml:space="preserve">is the Jacobian matrix </w:t>
      </w:r>
      <w:r w:rsidR="00930FCE">
        <w:t>pertaining</w:t>
      </w:r>
      <w:r w:rsidR="00137C9D">
        <w:t xml:space="preserve"> to</w:t>
      </w:r>
      <w:r>
        <w:t xml:space="preserve"> the model calibration process;</w:t>
      </w:r>
      <w:r w:rsidR="00930FCE">
        <w:t xml:space="preserve"> and</w:t>
      </w:r>
    </w:p>
    <w:p w14:paraId="3D393FB1" w14:textId="1FF301DB" w:rsidR="00504F24" w:rsidRDefault="00504F24" w:rsidP="00504F24">
      <w:pPr>
        <w:ind w:left="1418" w:hanging="709"/>
      </w:pPr>
      <w:r w:rsidRPr="00504F24">
        <w:rPr>
          <w:b/>
        </w:rPr>
        <w:t>y</w:t>
      </w:r>
      <w:r>
        <w:tab/>
        <w:t>is a vector whose elements are the sensitivit</w:t>
      </w:r>
      <w:r w:rsidR="00930FCE">
        <w:t>ies</w:t>
      </w:r>
      <w:r>
        <w:t xml:space="preserve"> of </w:t>
      </w:r>
      <w:r w:rsidR="00930FCE">
        <w:t>the</w:t>
      </w:r>
      <w:r>
        <w:t xml:space="preserve"> prediction </w:t>
      </w:r>
      <w:r>
        <w:rPr>
          <w:i/>
        </w:rPr>
        <w:t>s</w:t>
      </w:r>
      <w:r>
        <w:t xml:space="preserve"> to model parameters</w:t>
      </w:r>
      <w:r w:rsidR="000B16EE">
        <w:t xml:space="preserve">; in the present context this is the prediction to which a constraint </w:t>
      </w:r>
      <w:r w:rsidR="004F5784">
        <w:t>is</w:t>
      </w:r>
      <w:r w:rsidR="000B16EE">
        <w:t xml:space="preserve"> applied.</w:t>
      </w:r>
    </w:p>
    <w:p w14:paraId="584D37AD" w14:textId="77777777" w:rsidR="00930FCE" w:rsidRPr="00930FCE" w:rsidRDefault="00930FCE" w:rsidP="00137C9D">
      <w:pPr>
        <w:rPr>
          <w:lang w:val="en-AU"/>
        </w:rPr>
      </w:pPr>
      <w:r>
        <w:rPr>
          <w:lang w:val="en-AU"/>
        </w:rPr>
        <w:t xml:space="preserve">Both of the above equations are mathematically equivalent. The choice of which one to use in </w:t>
      </w:r>
      <w:r>
        <w:rPr>
          <w:lang w:val="en-AU"/>
        </w:rPr>
        <w:lastRenderedPageBreak/>
        <w:t xml:space="preserve">any numerical circumstance is an outcome of the size of the matrix that must be inverted. </w:t>
      </w:r>
      <w:r w:rsidR="00CE5CB1">
        <w:rPr>
          <w:lang w:val="en-AU"/>
        </w:rPr>
        <w:t>For equation 8.1a</w:t>
      </w:r>
      <w:r>
        <w:rPr>
          <w:lang w:val="en-AU"/>
        </w:rPr>
        <w:t xml:space="preserve"> it is </w:t>
      </w:r>
      <w:r>
        <w:rPr>
          <w:i/>
          <w:lang w:val="en-AU"/>
        </w:rPr>
        <w:t>n × n</w:t>
      </w:r>
      <w:r>
        <w:rPr>
          <w:lang w:val="en-AU"/>
        </w:rPr>
        <w:t xml:space="preserve">, where </w:t>
      </w:r>
      <w:r>
        <w:rPr>
          <w:i/>
          <w:lang w:val="en-AU"/>
        </w:rPr>
        <w:t>n</w:t>
      </w:r>
      <w:r>
        <w:rPr>
          <w:lang w:val="en-AU"/>
        </w:rPr>
        <w:t xml:space="preserve"> is the number of observations comprising the calibration dataset. </w:t>
      </w:r>
      <w:r w:rsidR="00CE5CB1">
        <w:rPr>
          <w:lang w:val="en-AU"/>
        </w:rPr>
        <w:t>For equation 8.1b</w:t>
      </w:r>
      <w:r>
        <w:rPr>
          <w:lang w:val="en-AU"/>
        </w:rPr>
        <w:t xml:space="preserve"> it is </w:t>
      </w:r>
      <w:r>
        <w:rPr>
          <w:i/>
          <w:lang w:val="en-AU"/>
        </w:rPr>
        <w:t>m × m</w:t>
      </w:r>
      <w:r>
        <w:rPr>
          <w:lang w:val="en-AU"/>
        </w:rPr>
        <w:t xml:space="preserve">, where </w:t>
      </w:r>
      <w:r>
        <w:rPr>
          <w:i/>
          <w:lang w:val="en-AU"/>
        </w:rPr>
        <w:t>m</w:t>
      </w:r>
      <w:r>
        <w:rPr>
          <w:lang w:val="en-AU"/>
        </w:rPr>
        <w:t xml:space="preserve"> is the number of parameters that are </w:t>
      </w:r>
      <w:r w:rsidR="00CE5CB1">
        <w:rPr>
          <w:lang w:val="en-AU"/>
        </w:rPr>
        <w:t>estimated</w:t>
      </w:r>
      <w:r>
        <w:rPr>
          <w:lang w:val="en-AU"/>
        </w:rPr>
        <w:t xml:space="preserve"> through th</w:t>
      </w:r>
      <w:r w:rsidR="00CE5CB1">
        <w:rPr>
          <w:lang w:val="en-AU"/>
        </w:rPr>
        <w:t>e calibration</w:t>
      </w:r>
      <w:r>
        <w:rPr>
          <w:lang w:val="en-AU"/>
        </w:rPr>
        <w:t xml:space="preserve"> process.</w:t>
      </w:r>
    </w:p>
    <w:p w14:paraId="255DC18A" w14:textId="489AFBBC" w:rsidR="00D036EE" w:rsidRDefault="00CE5CB1" w:rsidP="00137C9D">
      <w:r>
        <w:t>Because t</w:t>
      </w:r>
      <w:r w:rsidR="00137C9D">
        <w:t>he Jacobian matrix</w:t>
      </w:r>
      <w:r w:rsidR="00930FCE">
        <w:t xml:space="preserve"> </w:t>
      </w:r>
      <w:r w:rsidR="00930FCE" w:rsidRPr="00930FCE">
        <w:rPr>
          <w:b/>
        </w:rPr>
        <w:t>J</w:t>
      </w:r>
      <w:r w:rsidR="00930FCE">
        <w:t xml:space="preserve"> that is</w:t>
      </w:r>
      <w:r w:rsidR="00137C9D">
        <w:t xml:space="preserve"> featured in equation</w:t>
      </w:r>
      <w:r w:rsidR="004F5784">
        <w:t>s</w:t>
      </w:r>
      <w:r w:rsidR="00137C9D">
        <w:t xml:space="preserve"> 8.1 pertains to the calibration process</w:t>
      </w:r>
      <w:r>
        <w:t>,</w:t>
      </w:r>
      <w:r w:rsidR="00137C9D">
        <w:t xml:space="preserve"> it </w:t>
      </w:r>
      <w:r>
        <w:t>contains</w:t>
      </w:r>
      <w:r w:rsidR="00137C9D">
        <w:t xml:space="preserve"> sensitivities of model outputs to which there are corresponding field </w:t>
      </w:r>
      <w:r w:rsidR="00710BBE">
        <w:t>measurements</w:t>
      </w:r>
      <w:r w:rsidR="00137C9D">
        <w:t xml:space="preserve"> to parameters that </w:t>
      </w:r>
      <w:r>
        <w:t>are</w:t>
      </w:r>
      <w:r w:rsidR="00930FCE">
        <w:t xml:space="preserve"> </w:t>
      </w:r>
      <w:r w:rsidR="00137C9D">
        <w:t xml:space="preserve">adjusted </w:t>
      </w:r>
      <w:r w:rsidR="00930FCE">
        <w:t>to fit the calibration dataset</w:t>
      </w:r>
      <w:r w:rsidR="00137C9D">
        <w:t xml:space="preserve">. </w:t>
      </w:r>
      <w:r w:rsidR="00930FCE" w:rsidRPr="00930FCE">
        <w:rPr>
          <w:b/>
        </w:rPr>
        <w:t>J</w:t>
      </w:r>
      <w:r w:rsidR="00137C9D">
        <w:t xml:space="preserve"> can be supplied by the user. </w:t>
      </w:r>
      <w:r w:rsidR="00930FCE">
        <w:t>I</w:t>
      </w:r>
      <w:r w:rsidR="00137C9D">
        <w:t>t can also be calculated by PESTPP-OPT</w:t>
      </w:r>
      <w:r>
        <w:t xml:space="preserve"> itself</w:t>
      </w:r>
      <w:r w:rsidR="00137C9D">
        <w:t>;</w:t>
      </w:r>
      <w:r w:rsidR="00930FCE">
        <w:t xml:space="preserve"> in the latter case</w:t>
      </w:r>
      <w:r w:rsidR="00137C9D">
        <w:t xml:space="preserve"> its calculation can be repeated if sensitivities encapsulated in </w:t>
      </w:r>
      <w:r w:rsidR="00137C9D" w:rsidRPr="00D036EE">
        <w:rPr>
          <w:b/>
        </w:rPr>
        <w:t>J</w:t>
      </w:r>
      <w:r w:rsidR="00137C9D">
        <w:t xml:space="preserve"> are likely to change as the values of decision variables change during the</w:t>
      </w:r>
      <w:r w:rsidR="00D036EE">
        <w:t xml:space="preserve"> process </w:t>
      </w:r>
      <w:r w:rsidR="00DB0F09">
        <w:t>through</w:t>
      </w:r>
      <w:r w:rsidR="00D036EE">
        <w:t xml:space="preserve"> which the latter are</w:t>
      </w:r>
      <w:r w:rsidR="00137C9D">
        <w:t xml:space="preserve"> optimiz</w:t>
      </w:r>
      <w:r w:rsidR="00D036EE">
        <w:t>ed</w:t>
      </w:r>
      <w:r w:rsidR="00930FCE">
        <w:t xml:space="preserve">. </w:t>
      </w:r>
    </w:p>
    <w:p w14:paraId="18D68EDF" w14:textId="77777777" w:rsidR="00137C9D" w:rsidRDefault="00137C9D" w:rsidP="00137C9D">
      <w:r>
        <w:t xml:space="preserve">Elements of the vector </w:t>
      </w:r>
      <w:r w:rsidRPr="00D036EE">
        <w:rPr>
          <w:b/>
        </w:rPr>
        <w:t>y</w:t>
      </w:r>
      <w:r>
        <w:t xml:space="preserve"> must, in general, be calculated by PESTPP-OPT</w:t>
      </w:r>
      <w:r w:rsidR="00D036EE">
        <w:t xml:space="preserve">. While the </w:t>
      </w:r>
      <w:r w:rsidR="00D036EE" w:rsidRPr="00D036EE">
        <w:rPr>
          <w:b/>
        </w:rPr>
        <w:t>y</w:t>
      </w:r>
      <w:r w:rsidR="00D036EE">
        <w:t xml:space="preserve"> vector is similar to the </w:t>
      </w:r>
      <w:r w:rsidR="00D036EE" w:rsidRPr="00D036EE">
        <w:rPr>
          <w:b/>
        </w:rPr>
        <w:t>J</w:t>
      </w:r>
      <w:r w:rsidR="00D036EE">
        <w:t xml:space="preserve"> matrix featured in the above equation in that it contains sensitivities of model outputs to parameters, its sensitivities pertain to the model when run to simulate management conditions rather than</w:t>
      </w:r>
      <w:r w:rsidR="00DB0F09">
        <w:t xml:space="preserve"> when run to simulate</w:t>
      </w:r>
      <w:r w:rsidR="00D036EE">
        <w:t xml:space="preserve"> historical </w:t>
      </w:r>
      <w:r w:rsidR="00DB0F09">
        <w:t xml:space="preserve">(i.e. calibration) </w:t>
      </w:r>
      <w:r w:rsidR="00D036EE">
        <w:t>conditions</w:t>
      </w:r>
      <w:r>
        <w:t>.</w:t>
      </w:r>
    </w:p>
    <w:p w14:paraId="7A33BC47" w14:textId="77777777" w:rsidR="00182648" w:rsidRDefault="00182648" w:rsidP="00137C9D">
      <w:r>
        <w:t xml:space="preserve">It is of interest to note that the first of the above equations (i.e. 8.1a) </w:t>
      </w:r>
      <w:r w:rsidR="00DB0F09">
        <w:t xml:space="preserve">illustrates well the </w:t>
      </w:r>
      <w:r>
        <w:t>role that history matching plays in reducing the uncertainty of a model prediction. The first term on the right is the</w:t>
      </w:r>
      <w:r w:rsidR="00DB0F09">
        <w:t xml:space="preserve"> prior uncertainty</w:t>
      </w:r>
      <w:r>
        <w:t xml:space="preserve"> of </w:t>
      </w:r>
      <w:r w:rsidR="00DB0F09">
        <w:t>the</w:t>
      </w:r>
      <w:r>
        <w:t xml:space="preserve"> prediction</w:t>
      </w:r>
      <w:r w:rsidR="00DB0F09">
        <w:t xml:space="preserve"> </w:t>
      </w:r>
      <w:r w:rsidR="00DB0F09" w:rsidRPr="00DB0F09">
        <w:rPr>
          <w:i/>
        </w:rPr>
        <w:t>s</w:t>
      </w:r>
      <w:r>
        <w:t xml:space="preserve">. The second term on the right denotes the extent to which </w:t>
      </w:r>
      <w:r w:rsidR="00CE5CB1">
        <w:t>this</w:t>
      </w:r>
      <w:r>
        <w:t xml:space="preserve"> prior uncertainty is reduced through the history-matching process. Where history matching does not take place, this </w:t>
      </w:r>
      <w:r w:rsidR="00DB0F09">
        <w:t>term is zero</w:t>
      </w:r>
      <w:r>
        <w:t xml:space="preserve">. </w:t>
      </w:r>
    </w:p>
    <w:p w14:paraId="2DCAE3A2" w14:textId="77777777" w:rsidR="00182648" w:rsidRDefault="00DB0F09" w:rsidP="00137C9D">
      <w:r>
        <w:t>T</w:t>
      </w:r>
      <w:r w:rsidR="00182648">
        <w:t>he posterior parameter covariance matrix can be calculated</w:t>
      </w:r>
      <w:r>
        <w:t xml:space="preserve"> by removing predictive sensitivities from the above equations.</w:t>
      </w:r>
      <w:r w:rsidR="00377322">
        <w:t xml:space="preserve"> Let</w:t>
      </w:r>
      <w:r>
        <w:t xml:space="preserve"> us denote this matrix as</w:t>
      </w:r>
      <w:r w:rsidR="00377322">
        <w:t xml:space="preserve"> Cʹ(</w:t>
      </w:r>
      <w:r w:rsidR="00377322" w:rsidRPr="00377322">
        <w:rPr>
          <w:b/>
        </w:rPr>
        <w:t>k</w:t>
      </w:r>
      <w:r w:rsidR="00377322">
        <w:t>).</w:t>
      </w:r>
      <w:r w:rsidR="00182648">
        <w:t xml:space="preserve"> Th</w:t>
      </w:r>
      <w:r w:rsidR="00377322">
        <w:t>en</w:t>
      </w:r>
    </w:p>
    <w:p w14:paraId="5B8B90CC" w14:textId="77777777" w:rsidR="00377322" w:rsidRPr="005F3705" w:rsidRDefault="00377322" w:rsidP="00377322">
      <w:r>
        <w:tab/>
        <w:t>Cʹ(</w:t>
      </w:r>
      <w:r w:rsidRPr="00377322">
        <w:rPr>
          <w:b/>
        </w:rPr>
        <w:t>k</w:t>
      </w:r>
      <w:r>
        <w:t>) = C(</w:t>
      </w:r>
      <w:r w:rsidRPr="00151F1A">
        <w:rPr>
          <w:b/>
        </w:rPr>
        <w:t>k</w:t>
      </w:r>
      <w:r>
        <w:t>) –C(</w:t>
      </w:r>
      <w:r w:rsidRPr="00151F1A">
        <w:rPr>
          <w:b/>
        </w:rPr>
        <w:t>k</w:t>
      </w:r>
      <w:r>
        <w:t>)</w:t>
      </w:r>
      <w:r>
        <w:rPr>
          <w:b/>
        </w:rPr>
        <w:t>J</w:t>
      </w:r>
      <w:r w:rsidRPr="00151F1A">
        <w:rPr>
          <w:vertAlign w:val="superscript"/>
        </w:rPr>
        <w:t>t</w:t>
      </w:r>
      <w:r>
        <w:t>[</w:t>
      </w:r>
      <w:r>
        <w:rPr>
          <w:b/>
        </w:rPr>
        <w:t>J</w:t>
      </w:r>
      <w:r>
        <w:t>C(</w:t>
      </w:r>
      <w:r w:rsidRPr="00151F1A">
        <w:rPr>
          <w:b/>
        </w:rPr>
        <w:t>k</w:t>
      </w:r>
      <w:r>
        <w:t>)</w:t>
      </w:r>
      <w:r>
        <w:rPr>
          <w:b/>
        </w:rPr>
        <w:t>J</w:t>
      </w:r>
      <w:r w:rsidRPr="00151F1A">
        <w:rPr>
          <w:vertAlign w:val="superscript"/>
        </w:rPr>
        <w:t>t</w:t>
      </w:r>
      <w:r>
        <w:t xml:space="preserve"> + C(</w:t>
      </w:r>
      <w:r w:rsidRPr="00151F1A">
        <w:rPr>
          <w:b/>
        </w:rPr>
        <w:t>ε</w:t>
      </w:r>
      <w:r>
        <w:t>)]</w:t>
      </w:r>
      <w:r w:rsidRPr="00151F1A">
        <w:rPr>
          <w:vertAlign w:val="superscript"/>
        </w:rPr>
        <w:t>-1</w:t>
      </w:r>
      <w:r>
        <w:rPr>
          <w:b/>
        </w:rPr>
        <w:t>J</w:t>
      </w:r>
      <w:r>
        <w:t>C(</w:t>
      </w:r>
      <w:r w:rsidRPr="00151F1A">
        <w:rPr>
          <w:b/>
        </w:rPr>
        <w:t>k</w:t>
      </w:r>
      <w:r>
        <w:t>)</w:t>
      </w:r>
      <w:r>
        <w:tab/>
      </w:r>
      <w:r>
        <w:tab/>
      </w:r>
      <w:r>
        <w:tab/>
      </w:r>
      <w:r w:rsidR="004A4020">
        <w:tab/>
      </w:r>
      <w:r>
        <w:tab/>
        <w:t>(8</w:t>
      </w:r>
      <w:r w:rsidR="00DB0F09">
        <w:t>.</w:t>
      </w:r>
      <w:r>
        <w:t xml:space="preserve">2a) </w:t>
      </w:r>
    </w:p>
    <w:p w14:paraId="143EBEE0" w14:textId="77777777" w:rsidR="00377322" w:rsidRDefault="00377322" w:rsidP="00377322">
      <w:pPr>
        <w:ind w:firstLine="720"/>
      </w:pPr>
      <w:r>
        <w:t>Cʹ(</w:t>
      </w:r>
      <w:r w:rsidRPr="00377322">
        <w:rPr>
          <w:b/>
        </w:rPr>
        <w:t>k</w:t>
      </w:r>
      <w:r>
        <w:t>) = [</w:t>
      </w:r>
      <w:r>
        <w:rPr>
          <w:b/>
        </w:rPr>
        <w:t>J</w:t>
      </w:r>
      <w:r w:rsidRPr="00486FE3">
        <w:rPr>
          <w:vertAlign w:val="superscript"/>
        </w:rPr>
        <w:t>t</w:t>
      </w:r>
      <w:r>
        <w:t>C</w:t>
      </w:r>
      <w:r w:rsidRPr="00486FE3">
        <w:rPr>
          <w:vertAlign w:val="superscript"/>
        </w:rPr>
        <w:t>-1</w:t>
      </w:r>
      <w:r>
        <w:t>(</w:t>
      </w:r>
      <w:r w:rsidRPr="00486FE3">
        <w:rPr>
          <w:b/>
        </w:rPr>
        <w:t>ε</w:t>
      </w:r>
      <w:r>
        <w:t>)</w:t>
      </w:r>
      <w:r>
        <w:rPr>
          <w:b/>
        </w:rPr>
        <w:t>J</w:t>
      </w:r>
      <w:r>
        <w:t xml:space="preserve"> + C</w:t>
      </w:r>
      <w:r w:rsidRPr="00486FE3">
        <w:rPr>
          <w:vertAlign w:val="superscript"/>
        </w:rPr>
        <w:t>-1</w:t>
      </w:r>
      <w:r>
        <w:t>(</w:t>
      </w:r>
      <w:r>
        <w:rPr>
          <w:b/>
        </w:rPr>
        <w:t>k</w:t>
      </w:r>
      <w:r>
        <w:t>)]</w:t>
      </w:r>
      <w:r w:rsidRPr="00486FE3">
        <w:rPr>
          <w:vertAlign w:val="superscript"/>
        </w:rPr>
        <w:t>-1</w:t>
      </w:r>
      <w:r>
        <w:tab/>
      </w:r>
      <w:r>
        <w:tab/>
      </w:r>
      <w:r>
        <w:tab/>
      </w:r>
      <w:r>
        <w:tab/>
      </w:r>
      <w:r>
        <w:tab/>
      </w:r>
      <w:r w:rsidR="004A4020">
        <w:tab/>
      </w:r>
      <w:r>
        <w:tab/>
        <w:t>(8</w:t>
      </w:r>
      <w:r w:rsidR="00DB0F09">
        <w:t>.</w:t>
      </w:r>
      <w:r>
        <w:t>2b)</w:t>
      </w:r>
    </w:p>
    <w:p w14:paraId="462D45E8" w14:textId="77777777" w:rsidR="00377322" w:rsidRDefault="00377322" w:rsidP="00377322">
      <w:r>
        <w:t>The posterior uncertainty of a model output can then be calculated directly from Cʹ(</w:t>
      </w:r>
      <w:r w:rsidRPr="00377322">
        <w:rPr>
          <w:b/>
        </w:rPr>
        <w:t>k</w:t>
      </w:r>
      <w:r>
        <w:t>) using the equation</w:t>
      </w:r>
    </w:p>
    <w:p w14:paraId="51DFA767" w14:textId="77777777" w:rsidR="00182648" w:rsidRDefault="00377322" w:rsidP="00377322">
      <w:pPr>
        <w:ind w:firstLine="720"/>
      </w:pPr>
      <w:r>
        <w:t>σ</w:t>
      </w:r>
      <w:r w:rsidRPr="005F3705">
        <w:rPr>
          <w:vertAlign w:val="superscript"/>
        </w:rPr>
        <w:t>2</w:t>
      </w:r>
      <w:r w:rsidRPr="005F3705">
        <w:rPr>
          <w:i/>
          <w:vertAlign w:val="subscript"/>
        </w:rPr>
        <w:t>s</w:t>
      </w:r>
      <w:r>
        <w:t xml:space="preserve"> = </w:t>
      </w:r>
      <w:r w:rsidRPr="00377322">
        <w:rPr>
          <w:b/>
        </w:rPr>
        <w:t>y</w:t>
      </w:r>
      <w:r w:rsidRPr="00377322">
        <w:rPr>
          <w:vertAlign w:val="superscript"/>
        </w:rPr>
        <w:t>t</w:t>
      </w:r>
      <w:r>
        <w:t>Cʹ(</w:t>
      </w:r>
      <w:r w:rsidRPr="00377322">
        <w:rPr>
          <w:b/>
        </w:rPr>
        <w:t>k</w:t>
      </w:r>
      <w:r>
        <w:t>)</w:t>
      </w:r>
      <w:r w:rsidRPr="00377322">
        <w:rPr>
          <w:b/>
        </w:rPr>
        <w:t>y</w:t>
      </w:r>
      <w:r>
        <w:tab/>
      </w:r>
      <w:r>
        <w:tab/>
      </w:r>
      <w:r>
        <w:tab/>
      </w:r>
      <w:r>
        <w:tab/>
      </w:r>
      <w:r>
        <w:tab/>
      </w:r>
      <w:r>
        <w:tab/>
      </w:r>
      <w:r>
        <w:tab/>
      </w:r>
      <w:r w:rsidR="004A4020">
        <w:tab/>
      </w:r>
      <w:r>
        <w:tab/>
        <w:t>(8.3)</w:t>
      </w:r>
    </w:p>
    <w:p w14:paraId="0C25F742" w14:textId="77777777" w:rsidR="0001037B" w:rsidRDefault="00AE4F74" w:rsidP="00AE4F74">
      <w:pPr>
        <w:pStyle w:val="Heading3"/>
      </w:pPr>
      <w:bookmarkStart w:id="2038" w:name="_Toc520535283"/>
      <w:r>
        <w:t>8.1.4 Optimization</w:t>
      </w:r>
      <w:bookmarkEnd w:id="2038"/>
    </w:p>
    <w:p w14:paraId="278B547A" w14:textId="77777777" w:rsidR="00AE4F74" w:rsidRDefault="004A4020" w:rsidP="00AE4F74">
      <w:r>
        <w:t xml:space="preserve">An optimization problem can be formulated in many ways. For the moment it will be characterized as </w:t>
      </w:r>
      <w:r w:rsidR="00AE4F74">
        <w:t>minimiz</w:t>
      </w:r>
      <w:r>
        <w:t>ing</w:t>
      </w:r>
      <w:r w:rsidR="00AE4F74">
        <w:t xml:space="preserve"> an objective function.</w:t>
      </w:r>
      <w:r w:rsidR="001A25ED">
        <w:t xml:space="preserve"> (A maximization problem can be turned into a minimization problem simply through reversing the sign of the objective function.)</w:t>
      </w:r>
      <w:r w:rsidR="00AE4F74">
        <w:t xml:space="preserve"> </w:t>
      </w:r>
      <w:r w:rsidR="009134CB">
        <w:t>T</w:t>
      </w:r>
      <w:r w:rsidR="00AE4F74">
        <w:t>h</w:t>
      </w:r>
      <w:r>
        <w:t xml:space="preserve">e objective function which </w:t>
      </w:r>
      <w:r w:rsidR="001A25ED">
        <w:t>PESTPP-OPT</w:t>
      </w:r>
      <w:r>
        <w:t xml:space="preserve"> minimizes</w:t>
      </w:r>
      <w:r w:rsidR="00AE4F74">
        <w:t xml:space="preserve"> must be distinguished from </w:t>
      </w:r>
      <w:r w:rsidR="009134CB">
        <w:t>that which</w:t>
      </w:r>
      <w:r w:rsidR="00AE4F74">
        <w:t xml:space="preserve"> is minimized through </w:t>
      </w:r>
      <w:r>
        <w:t xml:space="preserve">model </w:t>
      </w:r>
      <w:r w:rsidR="00AE4F74">
        <w:t>calibration. Use of PESTPP-OPT assumes that the model has already been calibrated (or, if not, it assumes that it does not need to be calibrated). The set of parameters that it uses must therefore be those that emerge from the calibration process or (if the model has not been calibrated) those that are of minimized error variance from a</w:t>
      </w:r>
      <w:r>
        <w:t>n expert knowledge</w:t>
      </w:r>
      <w:r w:rsidR="00AE4F74">
        <w:t xml:space="preserve"> point of view.</w:t>
      </w:r>
      <w:r w:rsidR="00B662D6">
        <w:t xml:space="preserve"> Hence the objective function that is</w:t>
      </w:r>
      <w:r>
        <w:t xml:space="preserve"> </w:t>
      </w:r>
      <w:r w:rsidR="00B662D6">
        <w:t xml:space="preserve">the focus of model calibration is not considered when using PESTPP-OPT. Nevertheless, as will be discussed below, it is </w:t>
      </w:r>
      <w:r w:rsidR="00710BBE">
        <w:t>implicitly</w:t>
      </w:r>
      <w:r w:rsidR="00B662D6">
        <w:t xml:space="preserve"> taken into account </w:t>
      </w:r>
      <w:r>
        <w:t xml:space="preserve">through the </w:t>
      </w:r>
      <w:r w:rsidR="00B662D6">
        <w:t xml:space="preserve">weights </w:t>
      </w:r>
      <w:r>
        <w:t xml:space="preserve">that are assigned </w:t>
      </w:r>
      <w:r w:rsidR="00B662D6">
        <w:t>to observations</w:t>
      </w:r>
      <w:r>
        <w:t xml:space="preserve"> comprising the calibration dataset</w:t>
      </w:r>
      <w:r w:rsidR="00B662D6">
        <w:t xml:space="preserve"> that </w:t>
      </w:r>
      <w:r>
        <w:t>are</w:t>
      </w:r>
      <w:r w:rsidR="00B662D6">
        <w:t xml:space="preserve"> featured in the PEST control file</w:t>
      </w:r>
      <w:r w:rsidR="00A57583">
        <w:t xml:space="preserve"> on which PESTPP-OPT’s operations are based</w:t>
      </w:r>
      <w:r>
        <w:t>.</w:t>
      </w:r>
    </w:p>
    <w:p w14:paraId="27349A53" w14:textId="77777777" w:rsidR="00B662D6" w:rsidRDefault="00B662D6" w:rsidP="00AE4F74">
      <w:r>
        <w:t>PESTPP-OPT minimizes a</w:t>
      </w:r>
      <w:r w:rsidR="00503B1C">
        <w:t xml:space="preserve"> linear</w:t>
      </w:r>
      <w:r>
        <w:t xml:space="preserve"> objective function φ defined as follows:</w:t>
      </w:r>
    </w:p>
    <w:p w14:paraId="28111900" w14:textId="77777777" w:rsidR="00B662D6" w:rsidRDefault="00B662D6" w:rsidP="00AE4F74">
      <w:r>
        <w:tab/>
        <w:t xml:space="preserve">φ = </w:t>
      </w:r>
      <w:r w:rsidRPr="00B662D6">
        <w:rPr>
          <w:b/>
        </w:rPr>
        <w:t>c</w:t>
      </w:r>
      <w:r w:rsidRPr="00B662D6">
        <w:rPr>
          <w:vertAlign w:val="superscript"/>
        </w:rPr>
        <w:t>t</w:t>
      </w:r>
      <w:r w:rsidRPr="00B662D6">
        <w:rPr>
          <w:b/>
        </w:rPr>
        <w:t>x</w:t>
      </w:r>
      <w:r>
        <w:tab/>
      </w:r>
      <w:r>
        <w:tab/>
      </w:r>
      <w:r>
        <w:tab/>
      </w:r>
      <w:r>
        <w:tab/>
      </w:r>
      <w:r>
        <w:tab/>
      </w:r>
      <w:r>
        <w:tab/>
      </w:r>
      <w:r>
        <w:tab/>
      </w:r>
      <w:r>
        <w:tab/>
      </w:r>
      <w:r>
        <w:tab/>
      </w:r>
      <w:r>
        <w:tab/>
        <w:t>(8</w:t>
      </w:r>
      <w:r w:rsidR="004A4020">
        <w:t>.</w:t>
      </w:r>
      <w:r w:rsidR="00122CB5">
        <w:t>4</w:t>
      </w:r>
      <w:r>
        <w:t>a)</w:t>
      </w:r>
    </w:p>
    <w:p w14:paraId="32F8ED57" w14:textId="77777777" w:rsidR="006A0FF3" w:rsidRDefault="00B662D6" w:rsidP="00AE4F74">
      <w:r>
        <w:t>In equation 8.</w:t>
      </w:r>
      <w:r w:rsidR="00122CB5">
        <w:t>4</w:t>
      </w:r>
      <w:r>
        <w:t xml:space="preserve"> both </w:t>
      </w:r>
      <w:r w:rsidRPr="00B662D6">
        <w:rPr>
          <w:b/>
        </w:rPr>
        <w:t>c</w:t>
      </w:r>
      <w:r>
        <w:t xml:space="preserve"> and </w:t>
      </w:r>
      <w:r w:rsidRPr="00B662D6">
        <w:rPr>
          <w:b/>
        </w:rPr>
        <w:t>x</w:t>
      </w:r>
      <w:r>
        <w:t xml:space="preserve"> are vectors. The vector </w:t>
      </w:r>
      <w:r w:rsidRPr="004A4020">
        <w:rPr>
          <w:b/>
        </w:rPr>
        <w:t>x</w:t>
      </w:r>
      <w:r>
        <w:t xml:space="preserve"> contains</w:t>
      </w:r>
      <w:r w:rsidR="00A65A02">
        <w:t xml:space="preserve"> the current values of</w:t>
      </w:r>
      <w:r>
        <w:t xml:space="preserve"> decision-</w:t>
      </w:r>
      <w:r>
        <w:lastRenderedPageBreak/>
        <w:t xml:space="preserve">variables. </w:t>
      </w:r>
      <w:r w:rsidR="004A4020">
        <w:t>As stated above, t</w:t>
      </w:r>
      <w:r>
        <w:t xml:space="preserve">hese are management related quantities </w:t>
      </w:r>
      <w:r w:rsidR="006A0FF3">
        <w:t>(</w:t>
      </w:r>
      <w:r>
        <w:t xml:space="preserve">such as pumping </w:t>
      </w:r>
      <w:r w:rsidR="006A0FF3">
        <w:t xml:space="preserve">or injection </w:t>
      </w:r>
      <w:r>
        <w:t>rates in various wells at various times</w:t>
      </w:r>
      <w:r w:rsidR="006A0FF3">
        <w:t>)</w:t>
      </w:r>
      <w:r>
        <w:t xml:space="preserve"> that PESTPP-OPT adjusts in order to achieve system management goals.</w:t>
      </w:r>
      <w:r w:rsidR="00503B1C">
        <w:t xml:space="preserve"> </w:t>
      </w:r>
      <w:r w:rsidR="006A0FF3">
        <w:t xml:space="preserve">For constrained optimization to make sense, all of the elements of </w:t>
      </w:r>
      <w:r w:rsidR="006A0FF3" w:rsidRPr="006A0FF3">
        <w:rPr>
          <w:b/>
        </w:rPr>
        <w:t>c</w:t>
      </w:r>
      <w:r w:rsidR="006A0FF3">
        <w:t xml:space="preserve"> and </w:t>
      </w:r>
      <w:r w:rsidR="006A0FF3" w:rsidRPr="006A0FF3">
        <w:rPr>
          <w:b/>
        </w:rPr>
        <w:t>x</w:t>
      </w:r>
      <w:r w:rsidR="006A0FF3">
        <w:t xml:space="preserve"> must be positive. In practice they do not need to be provided as such; PESTPP-OPT makes</w:t>
      </w:r>
      <w:r w:rsidR="001A25ED">
        <w:t xml:space="preserve"> the</w:t>
      </w:r>
      <w:r w:rsidR="006A0FF3">
        <w:t xml:space="preserve"> necessary transformations internally.</w:t>
      </w:r>
    </w:p>
    <w:p w14:paraId="12B6025E" w14:textId="77777777" w:rsidR="00B662D6" w:rsidRDefault="00B662D6" w:rsidP="00AE4F74">
      <w:r>
        <w:t xml:space="preserve">The vector </w:t>
      </w:r>
      <w:r w:rsidRPr="00B662D6">
        <w:rPr>
          <w:b/>
        </w:rPr>
        <w:t>c</w:t>
      </w:r>
      <w:r>
        <w:t xml:space="preserve"> contains constants which must be supplied by the user. The</w:t>
      </w:r>
      <w:r w:rsidR="001A25ED">
        <w:t>se</w:t>
      </w:r>
      <w:r>
        <w:t xml:space="preserve"> are often</w:t>
      </w:r>
      <w:r w:rsidR="000B16EE">
        <w:t xml:space="preserve"> factors by which decision variables must be multiplied to obtain monetary units, which are then used to express costs. </w:t>
      </w:r>
      <w:r>
        <w:t xml:space="preserve">Hence the </w:t>
      </w:r>
      <w:r>
        <w:rPr>
          <w:i/>
        </w:rPr>
        <w:t>i</w:t>
      </w:r>
      <w:r w:rsidRPr="00B662D6">
        <w:rPr>
          <w:vertAlign w:val="superscript"/>
        </w:rPr>
        <w:t>th</w:t>
      </w:r>
      <w:r>
        <w:t xml:space="preserve"> element of </w:t>
      </w:r>
      <w:r w:rsidRPr="00B662D6">
        <w:rPr>
          <w:b/>
        </w:rPr>
        <w:t>c</w:t>
      </w:r>
      <w:r>
        <w:t xml:space="preserve"> is the cost associated with the </w:t>
      </w:r>
      <w:r w:rsidRPr="00B662D6">
        <w:rPr>
          <w:i/>
        </w:rPr>
        <w:t>i</w:t>
      </w:r>
      <w:r w:rsidRPr="00B662D6">
        <w:rPr>
          <w:vertAlign w:val="superscript"/>
        </w:rPr>
        <w:t>th</w:t>
      </w:r>
      <w:r>
        <w:t xml:space="preserve"> element of </w:t>
      </w:r>
      <w:r w:rsidRPr="00B662D6">
        <w:rPr>
          <w:b/>
        </w:rPr>
        <w:t>x</w:t>
      </w:r>
      <w:r>
        <w:t xml:space="preserve">. This is clear if </w:t>
      </w:r>
      <w:r w:rsidR="001A25ED">
        <w:t xml:space="preserve">equation </w:t>
      </w:r>
      <w:r>
        <w:t>8.</w:t>
      </w:r>
      <w:r w:rsidR="00122CB5">
        <w:t>4</w:t>
      </w:r>
      <w:r w:rsidR="00503B1C">
        <w:t>a</w:t>
      </w:r>
      <w:r>
        <w:t xml:space="preserve"> is re-written as</w:t>
      </w:r>
    </w:p>
    <w:p w14:paraId="6B8588DE" w14:textId="77777777" w:rsidR="00B662D6" w:rsidRDefault="00B662D6" w:rsidP="00AE4F74">
      <w:r>
        <w:tab/>
      </w:r>
      <m:oMath>
        <m:r>
          <w:rPr>
            <w:rFonts w:ascii="Cambria Math" w:hAnsi="Cambria Math"/>
          </w:rPr>
          <m:t xml:space="preserve">φ= </m:t>
        </m:r>
        <m:nary>
          <m:naryPr>
            <m:chr m:val="∑"/>
            <m:limLoc m:val="undOvr"/>
            <m:ctrlPr>
              <w:rPr>
                <w:rFonts w:ascii="Cambria Math" w:hAnsi="Cambria Math"/>
                <w:i/>
              </w:rPr>
            </m:ctrlPr>
          </m:naryPr>
          <m:sub>
            <m:r>
              <w:rPr>
                <w:rFonts w:ascii="Cambria Math" w:hAnsi="Cambria Math"/>
              </w:rPr>
              <m:t>i=1</m:t>
            </m:r>
          </m:sub>
          <m:sup>
            <m:r>
              <w:rPr>
                <w:rFonts w:ascii="Cambria Math" w:hAnsi="Cambria Math"/>
              </w:rPr>
              <m:t>d</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oMath>
      <w:r w:rsidR="00503B1C">
        <w:tab/>
      </w:r>
      <w:r w:rsidR="00503B1C">
        <w:tab/>
      </w:r>
      <w:r w:rsidR="00503B1C">
        <w:tab/>
      </w:r>
      <w:r w:rsidR="00503B1C">
        <w:tab/>
      </w:r>
      <w:r w:rsidR="00503B1C">
        <w:tab/>
      </w:r>
      <w:r w:rsidR="00503B1C">
        <w:tab/>
      </w:r>
      <w:r w:rsidR="00503B1C">
        <w:tab/>
      </w:r>
      <w:r w:rsidR="00503B1C">
        <w:tab/>
      </w:r>
      <w:r w:rsidR="00503B1C">
        <w:tab/>
        <w:t>(8.</w:t>
      </w:r>
      <w:r w:rsidR="00122CB5">
        <w:t>4</w:t>
      </w:r>
      <w:r w:rsidR="00503B1C">
        <w:t>b)</w:t>
      </w:r>
    </w:p>
    <w:p w14:paraId="7CE099BE" w14:textId="77777777" w:rsidR="00503B1C" w:rsidRDefault="00503B1C" w:rsidP="00AE4F74">
      <w:r>
        <w:t xml:space="preserve">where </w:t>
      </w:r>
      <w:r>
        <w:rPr>
          <w:i/>
        </w:rPr>
        <w:t>d</w:t>
      </w:r>
      <w:r>
        <w:t xml:space="preserve"> is the number of decision variables.</w:t>
      </w:r>
    </w:p>
    <w:p w14:paraId="4F76F9D8" w14:textId="77777777" w:rsidR="00986707" w:rsidRDefault="00503B1C" w:rsidP="00AE4F74">
      <w:r>
        <w:t xml:space="preserve">While undergoing </w:t>
      </w:r>
      <w:r w:rsidR="00A57583">
        <w:t>adjustment to minimize φ</w:t>
      </w:r>
      <w:r>
        <w:t xml:space="preserve">, the elements of </w:t>
      </w:r>
      <w:r w:rsidRPr="00503B1C">
        <w:rPr>
          <w:b/>
        </w:rPr>
        <w:t>x</w:t>
      </w:r>
      <w:r>
        <w:t xml:space="preserve"> are subject to</w:t>
      </w:r>
      <w:r w:rsidR="00986707">
        <w:t xml:space="preserve"> one or more</w:t>
      </w:r>
      <w:r w:rsidR="00F112EC">
        <w:t xml:space="preserve"> linear</w:t>
      </w:r>
      <w:r>
        <w:t xml:space="preserve"> constraints.</w:t>
      </w:r>
      <w:r w:rsidR="00986707">
        <w:t xml:space="preserve"> Because they are linear they can be expressed through a matrix equation such as</w:t>
      </w:r>
    </w:p>
    <w:p w14:paraId="225BBBFF" w14:textId="77777777" w:rsidR="00986707" w:rsidRDefault="00986707" w:rsidP="00AE4F74">
      <w:r>
        <w:tab/>
      </w:r>
      <w:r w:rsidRPr="00986707">
        <w:rPr>
          <w:b/>
        </w:rPr>
        <w:t>Ax</w:t>
      </w:r>
      <w:r>
        <w:t xml:space="preserve"> ≤ </w:t>
      </w:r>
      <w:r w:rsidRPr="00986707">
        <w:rPr>
          <w:b/>
        </w:rPr>
        <w:t>b</w:t>
      </w:r>
      <w:r>
        <w:tab/>
      </w:r>
      <w:r>
        <w:tab/>
      </w:r>
      <w:r>
        <w:tab/>
      </w:r>
      <w:r>
        <w:tab/>
      </w:r>
      <w:r>
        <w:tab/>
      </w:r>
      <w:r>
        <w:tab/>
      </w:r>
      <w:r>
        <w:tab/>
      </w:r>
      <w:r>
        <w:tab/>
      </w:r>
      <w:r>
        <w:tab/>
      </w:r>
      <w:r>
        <w:tab/>
        <w:t>(8</w:t>
      </w:r>
      <w:r w:rsidR="00BD6437">
        <w:t>.</w:t>
      </w:r>
      <w:r w:rsidR="00122CB5">
        <w:t>5</w:t>
      </w:r>
      <w:r>
        <w:t>)</w:t>
      </w:r>
    </w:p>
    <w:p w14:paraId="3447E806" w14:textId="601219A5" w:rsidR="00F112EC" w:rsidRDefault="004D4754" w:rsidP="00AE4F74">
      <w:r w:rsidRPr="004D4754">
        <w:rPr>
          <w:b/>
        </w:rPr>
        <w:t>A</w:t>
      </w:r>
      <w:r>
        <w:t xml:space="preserve"> is often referred to as a “response matrix”. </w:t>
      </w:r>
      <w:r w:rsidR="005E2520">
        <w:t>F</w:t>
      </w:r>
      <w:r w:rsidR="00BD6437">
        <w:t>or</w:t>
      </w:r>
      <w:r w:rsidR="00A57583">
        <w:t xml:space="preserve"> constraints applied to model-calculated quantities</w:t>
      </w:r>
      <w:r w:rsidR="004F5784">
        <w:t>,</w:t>
      </w:r>
      <w:r w:rsidR="00BD6437">
        <w:t xml:space="preserve"> </w:t>
      </w:r>
      <w:r w:rsidR="00BD6437" w:rsidRPr="00BD6437">
        <w:rPr>
          <w:b/>
        </w:rPr>
        <w:t>Ax</w:t>
      </w:r>
      <w:r w:rsidR="00BD6437">
        <w:t xml:space="preserve"> represents</w:t>
      </w:r>
      <w:r w:rsidR="004F5784">
        <w:t xml:space="preserve"> model outputs calculated on the basis of current values of decision variables</w:t>
      </w:r>
      <w:r w:rsidR="00BD6437">
        <w:t xml:space="preserve">. Representation of </w:t>
      </w:r>
      <w:r w:rsidR="00A57583">
        <w:t>the model’s</w:t>
      </w:r>
      <w:r w:rsidR="00BD6437">
        <w:t xml:space="preserve"> action </w:t>
      </w:r>
      <w:r w:rsidR="004F5784">
        <w:t xml:space="preserve">on decision variables </w:t>
      </w:r>
      <w:r w:rsidR="00BD6437">
        <w:t>as a matrix is an approximation. PESTPP-OPT accommodates this approximation in ways discussed below. Meanwhile, t</w:t>
      </w:r>
      <w:r w:rsidR="00986707">
        <w:t xml:space="preserve">he elements of </w:t>
      </w:r>
      <w:r w:rsidR="00986707">
        <w:rPr>
          <w:b/>
        </w:rPr>
        <w:t>b</w:t>
      </w:r>
      <w:r w:rsidR="00986707">
        <w:t xml:space="preserve"> must be supplied by the user.</w:t>
      </w:r>
      <w:r w:rsidR="00BD6437">
        <w:t xml:space="preserve"> They are specific to his/her management problem. For example, one particular element of </w:t>
      </w:r>
      <w:r w:rsidR="00A65A02">
        <w:rPr>
          <w:b/>
        </w:rPr>
        <w:t>b</w:t>
      </w:r>
      <w:r w:rsidR="00BD6437">
        <w:t xml:space="preserve"> may represent the rate of flow in a stream that must be maintained. This is actually </w:t>
      </w:r>
      <w:r w:rsidR="008E56CB">
        <w:t>a “greater than” constraint rather than the “less than” constraints embodied in equation 8</w:t>
      </w:r>
      <w:r w:rsidR="00BD6437">
        <w:t>.</w:t>
      </w:r>
      <w:r w:rsidR="00122CB5">
        <w:t>5</w:t>
      </w:r>
      <w:r w:rsidR="008E56CB">
        <w:t xml:space="preserve">. </w:t>
      </w:r>
      <w:r w:rsidR="00BD6437">
        <w:t xml:space="preserve">PESTPP-OPT handles </w:t>
      </w:r>
      <w:r w:rsidR="005E2520">
        <w:t>“greater than”</w:t>
      </w:r>
      <w:r w:rsidR="00BD6437">
        <w:t xml:space="preserve"> constraints through appropriate internal transformation.</w:t>
      </w:r>
    </w:p>
    <w:p w14:paraId="459D0579" w14:textId="77777777" w:rsidR="00986707" w:rsidRDefault="00986707" w:rsidP="00AE4F74">
      <w:r>
        <w:t xml:space="preserve">The </w:t>
      </w:r>
      <w:r w:rsidRPr="005D0FCF">
        <w:rPr>
          <w:i/>
        </w:rPr>
        <w:t>i</w:t>
      </w:r>
      <w:r w:rsidRPr="00986707">
        <w:rPr>
          <w:vertAlign w:val="superscript"/>
        </w:rPr>
        <w:t>th</w:t>
      </w:r>
      <w:r>
        <w:t xml:space="preserve"> constrain (i.e. the </w:t>
      </w:r>
      <w:r w:rsidRPr="005D0FCF">
        <w:rPr>
          <w:i/>
        </w:rPr>
        <w:t>i</w:t>
      </w:r>
      <w:r w:rsidRPr="00986707">
        <w:rPr>
          <w:vertAlign w:val="superscript"/>
        </w:rPr>
        <w:t>th</w:t>
      </w:r>
      <w:r>
        <w:t xml:space="preserve"> row of </w:t>
      </w:r>
      <w:r w:rsidRPr="00986707">
        <w:rPr>
          <w:b/>
        </w:rPr>
        <w:t>A</w:t>
      </w:r>
      <w:r>
        <w:t>) can be written as</w:t>
      </w:r>
    </w:p>
    <w:p w14:paraId="33E7BDE3" w14:textId="77777777" w:rsidR="00986707" w:rsidRDefault="00986707" w:rsidP="00AE4F74">
      <w:r>
        <w:tab/>
      </w:r>
      <w:r w:rsidRPr="00986707">
        <w:rPr>
          <w:i/>
        </w:rPr>
        <w:t>a</w:t>
      </w:r>
      <w:r w:rsidRPr="00986707">
        <w:rPr>
          <w:i/>
          <w:vertAlign w:val="subscript"/>
        </w:rPr>
        <w:t>i</w:t>
      </w:r>
      <w:r w:rsidRPr="00986707">
        <w:rPr>
          <w:vertAlign w:val="subscript"/>
        </w:rPr>
        <w:t>1</w:t>
      </w:r>
      <w:r w:rsidRPr="00986707">
        <w:rPr>
          <w:i/>
        </w:rPr>
        <w:t>x</w:t>
      </w:r>
      <w:r w:rsidRPr="00986707">
        <w:rPr>
          <w:vertAlign w:val="subscript"/>
        </w:rPr>
        <w:t>1</w:t>
      </w:r>
      <w:r>
        <w:t xml:space="preserve"> + </w:t>
      </w:r>
      <w:r w:rsidRPr="00986707">
        <w:rPr>
          <w:i/>
        </w:rPr>
        <w:t>a</w:t>
      </w:r>
      <w:r w:rsidRPr="00986707">
        <w:rPr>
          <w:i/>
          <w:vertAlign w:val="subscript"/>
        </w:rPr>
        <w:t>i</w:t>
      </w:r>
      <w:r w:rsidRPr="00986707">
        <w:rPr>
          <w:vertAlign w:val="subscript"/>
        </w:rPr>
        <w:t>2</w:t>
      </w:r>
      <w:r w:rsidRPr="00986707">
        <w:rPr>
          <w:i/>
        </w:rPr>
        <w:t>x</w:t>
      </w:r>
      <w:r w:rsidRPr="00986707">
        <w:rPr>
          <w:vertAlign w:val="subscript"/>
        </w:rPr>
        <w:t>2</w:t>
      </w:r>
      <w:r>
        <w:t xml:space="preserve"> + </w:t>
      </w:r>
      <w:r w:rsidRPr="00986707">
        <w:rPr>
          <w:i/>
        </w:rPr>
        <w:t>a</w:t>
      </w:r>
      <w:r w:rsidRPr="00986707">
        <w:rPr>
          <w:i/>
          <w:vertAlign w:val="subscript"/>
        </w:rPr>
        <w:t>i</w:t>
      </w:r>
      <w:r w:rsidRPr="00986707">
        <w:rPr>
          <w:vertAlign w:val="subscript"/>
        </w:rPr>
        <w:t>3</w:t>
      </w:r>
      <w:r w:rsidRPr="00986707">
        <w:rPr>
          <w:i/>
        </w:rPr>
        <w:t>x</w:t>
      </w:r>
      <w:r w:rsidRPr="00986707">
        <w:rPr>
          <w:vertAlign w:val="subscript"/>
        </w:rPr>
        <w:t>3</w:t>
      </w:r>
      <w:r>
        <w:rPr>
          <w:vertAlign w:val="subscript"/>
        </w:rPr>
        <w:t xml:space="preserve"> + </w:t>
      </w:r>
      <w:r>
        <w:t xml:space="preserve">…. + </w:t>
      </w:r>
      <w:r w:rsidRPr="00986707">
        <w:rPr>
          <w:i/>
        </w:rPr>
        <w:t>a</w:t>
      </w:r>
      <w:r w:rsidRPr="00986707">
        <w:rPr>
          <w:i/>
          <w:vertAlign w:val="subscript"/>
        </w:rPr>
        <w:t>id</w:t>
      </w:r>
      <w:r w:rsidRPr="00986707">
        <w:rPr>
          <w:i/>
        </w:rPr>
        <w:t>x</w:t>
      </w:r>
      <w:r w:rsidRPr="00986707">
        <w:rPr>
          <w:i/>
          <w:vertAlign w:val="subscript"/>
        </w:rPr>
        <w:t>d</w:t>
      </w:r>
      <w:r>
        <w:t xml:space="preserve"> ≤ </w:t>
      </w:r>
      <w:r w:rsidRPr="00986707">
        <w:rPr>
          <w:i/>
        </w:rPr>
        <w:t>b</w:t>
      </w:r>
      <w:r w:rsidRPr="00986707">
        <w:rPr>
          <w:i/>
          <w:vertAlign w:val="subscript"/>
        </w:rPr>
        <w:t>i</w:t>
      </w:r>
      <w:r>
        <w:tab/>
      </w:r>
      <w:r>
        <w:tab/>
      </w:r>
      <w:r>
        <w:tab/>
      </w:r>
      <w:r>
        <w:tab/>
      </w:r>
      <w:r>
        <w:tab/>
      </w:r>
      <w:r>
        <w:tab/>
        <w:t>(8.</w:t>
      </w:r>
      <w:r w:rsidR="00122CB5">
        <w:t>6</w:t>
      </w:r>
      <w:r>
        <w:t>)</w:t>
      </w:r>
    </w:p>
    <w:p w14:paraId="5C6C7984" w14:textId="4F6521F6" w:rsidR="00986707" w:rsidRDefault="00A62CCB" w:rsidP="005E2520">
      <w:r>
        <w:t xml:space="preserve">where </w:t>
      </w:r>
      <w:r w:rsidRPr="00A62CCB">
        <w:rPr>
          <w:i/>
        </w:rPr>
        <w:t>a</w:t>
      </w:r>
      <w:r w:rsidRPr="00A62CCB">
        <w:rPr>
          <w:i/>
          <w:vertAlign w:val="subscript"/>
        </w:rPr>
        <w:t>ij</w:t>
      </w:r>
      <w:r>
        <w:t xml:space="preserve"> is the element of </w:t>
      </w:r>
      <w:r w:rsidRPr="00A62CCB">
        <w:rPr>
          <w:b/>
        </w:rPr>
        <w:t>A</w:t>
      </w:r>
      <w:r>
        <w:t xml:space="preserve"> that occupies its </w:t>
      </w:r>
      <w:r w:rsidRPr="00A62CCB">
        <w:rPr>
          <w:i/>
        </w:rPr>
        <w:t>i</w:t>
      </w:r>
      <w:r w:rsidRPr="00A62CCB">
        <w:rPr>
          <w:vertAlign w:val="superscript"/>
        </w:rPr>
        <w:t>th</w:t>
      </w:r>
      <w:r>
        <w:t xml:space="preserve"> row and </w:t>
      </w:r>
      <w:r w:rsidRPr="00A62CCB">
        <w:rPr>
          <w:i/>
        </w:rPr>
        <w:t>j</w:t>
      </w:r>
      <w:r w:rsidRPr="00A62CCB">
        <w:rPr>
          <w:vertAlign w:val="superscript"/>
        </w:rPr>
        <w:t>th</w:t>
      </w:r>
      <w:r>
        <w:t xml:space="preserve"> column.</w:t>
      </w:r>
      <w:r w:rsidR="008E56CB">
        <w:t xml:space="preserve"> </w:t>
      </w:r>
      <w:r w:rsidR="005E2520">
        <w:t>Where a constraint represents the action of the model</w:t>
      </w:r>
      <w:r w:rsidR="008E56CB">
        <w:t>, the coefficients in equation 8.</w:t>
      </w:r>
      <w:r w:rsidR="00122CB5">
        <w:t>6</w:t>
      </w:r>
      <w:r w:rsidR="008E56CB">
        <w:t xml:space="preserve"> </w:t>
      </w:r>
      <w:r w:rsidR="005E2520">
        <w:t>are</w:t>
      </w:r>
      <w:r w:rsidR="008E56CB">
        <w:t xml:space="preserve"> calculated</w:t>
      </w:r>
      <w:r w:rsidR="005E2520">
        <w:t xml:space="preserve"> by PESTPP-OPT</w:t>
      </w:r>
      <w:r w:rsidR="008E56CB">
        <w:t xml:space="preserve"> using finite differences under an assumption of local model linear</w:t>
      </w:r>
      <w:r w:rsidR="005E2520">
        <w:t>ity</w:t>
      </w:r>
      <w:r w:rsidR="008E56CB">
        <w:t xml:space="preserve"> with respect to decision variables. This is similar to the way in which programs like PEST and PESTPP </w:t>
      </w:r>
      <w:r w:rsidR="00A57583">
        <w:t>calculate sensitivities</w:t>
      </w:r>
      <w:r w:rsidR="008E56CB">
        <w:t xml:space="preserve"> when estimating parameters. However in this case</w:t>
      </w:r>
      <w:r w:rsidR="004F5784">
        <w:t>,</w:t>
      </w:r>
      <w:r w:rsidR="008E56CB">
        <w:t xml:space="preserve"> finite differences are taken of decision variables rather than parameters</w:t>
      </w:r>
      <w:r w:rsidR="00F627B2">
        <w:t xml:space="preserve"> </w:t>
      </w:r>
      <w:r w:rsidR="00A57583">
        <w:t>in order to</w:t>
      </w:r>
      <w:r w:rsidR="00F627B2">
        <w:t xml:space="preserve"> calculate sensitivities of model outputs to which constraints are applied rather than outputs corresponding to field measurements compris</w:t>
      </w:r>
      <w:r w:rsidR="00A57583">
        <w:t>ing</w:t>
      </w:r>
      <w:r w:rsidR="00F627B2">
        <w:t xml:space="preserve"> a calibration dataset.</w:t>
      </w:r>
      <w:r w:rsidR="008E56CB">
        <w:t xml:space="preserve"> As will be discussed, PESTPP-OPT offers the same range of options in calculating these derivatives as PEST and PESTPP offer for calculation of derivatives with respect to model parameters. The </w:t>
      </w:r>
      <w:r w:rsidR="004D4754">
        <w:t>response</w:t>
      </w:r>
      <w:r w:rsidR="008E56CB">
        <w:t xml:space="preserve"> matrix which is formed</w:t>
      </w:r>
      <w:r w:rsidR="005E2520">
        <w:t xml:space="preserve"> in this way</w:t>
      </w:r>
      <w:r w:rsidR="008E56CB">
        <w:t xml:space="preserve"> is used in place of all or part of the matrix </w:t>
      </w:r>
      <w:r w:rsidR="008E56CB" w:rsidRPr="008E56CB">
        <w:rPr>
          <w:b/>
        </w:rPr>
        <w:t>A</w:t>
      </w:r>
      <w:r w:rsidR="005E2520">
        <w:t xml:space="preserve"> </w:t>
      </w:r>
      <w:r w:rsidR="00A57583">
        <w:t xml:space="preserve">appearing </w:t>
      </w:r>
      <w:r w:rsidR="005E2520">
        <w:t>in equation 8.5. For other constraints</w:t>
      </w:r>
      <w:r w:rsidR="004F5784">
        <w:t xml:space="preserve"> (i.e. constraints which are directly applied to decision variables)</w:t>
      </w:r>
      <w:r w:rsidR="005E2520">
        <w:t>, the coefficients appearing in equation 8.</w:t>
      </w:r>
      <w:r w:rsidR="00A57583">
        <w:t>5</w:t>
      </w:r>
      <w:r w:rsidR="005E2520">
        <w:t xml:space="preserve"> can be supplied directly by the user.</w:t>
      </w:r>
    </w:p>
    <w:p w14:paraId="487EA4CE" w14:textId="77777777" w:rsidR="008E56CB" w:rsidRDefault="008E56CB" w:rsidP="007141D5">
      <w:r>
        <w:t>The optimization algorithm</w:t>
      </w:r>
      <w:r w:rsidR="00137C9D">
        <w:t xml:space="preserve"> employed by PESTPP-OPT employs a so-called “linear programming” </w:t>
      </w:r>
      <w:r w:rsidR="004C21F5">
        <w:t xml:space="preserve">or “simplex” </w:t>
      </w:r>
      <w:r w:rsidR="00137C9D">
        <w:t>methodology</w:t>
      </w:r>
      <w:r w:rsidR="00FC6845">
        <w:t xml:space="preserve"> that is accessed through the</w:t>
      </w:r>
      <w:r w:rsidR="007141D5">
        <w:t xml:space="preserve"> </w:t>
      </w:r>
      <w:r w:rsidR="007141D5">
        <w:rPr>
          <w:lang w:val="en-AU"/>
        </w:rPr>
        <w:t xml:space="preserve">open-source </w:t>
      </w:r>
      <w:r w:rsidR="005E2520">
        <w:rPr>
          <w:lang w:val="en-AU"/>
        </w:rPr>
        <w:t xml:space="preserve">CLP </w:t>
      </w:r>
      <w:r w:rsidR="007141D5">
        <w:rPr>
          <w:lang w:val="en-AU"/>
        </w:rPr>
        <w:t>optimization library (</w:t>
      </w:r>
      <w:r w:rsidR="007141D5" w:rsidRPr="007141D5">
        <w:t>Forrest et al., 2016</w:t>
      </w:r>
      <w:r w:rsidR="007141D5">
        <w:rPr>
          <w:lang w:val="en-AU"/>
        </w:rPr>
        <w:t xml:space="preserve">), </w:t>
      </w:r>
      <w:r w:rsidR="005E2520">
        <w:rPr>
          <w:lang w:val="en-AU"/>
        </w:rPr>
        <w:t>developed through</w:t>
      </w:r>
      <w:r w:rsidR="007141D5">
        <w:rPr>
          <w:lang w:val="en-AU"/>
        </w:rPr>
        <w:t xml:space="preserve"> the Computational Infrastructure for Operations Research (COIN-OR) </w:t>
      </w:r>
      <w:r w:rsidR="00BB3868">
        <w:rPr>
          <w:lang w:val="en-AU"/>
        </w:rPr>
        <w:t xml:space="preserve">project; see </w:t>
      </w:r>
      <w:r w:rsidR="007141D5" w:rsidRPr="007141D5">
        <w:t>Lougee-Heimer (2003)</w:t>
      </w:r>
      <w:r w:rsidR="00137C9D">
        <w:t xml:space="preserve">. This </w:t>
      </w:r>
      <w:r w:rsidR="007141D5">
        <w:t xml:space="preserve">algorithm </w:t>
      </w:r>
      <w:r w:rsidR="00137C9D">
        <w:t>is fast and efficient</w:t>
      </w:r>
      <w:r w:rsidR="00BB3868">
        <w:t>;</w:t>
      </w:r>
      <w:r w:rsidR="00137C9D">
        <w:t xml:space="preserve"> </w:t>
      </w:r>
      <w:r w:rsidR="00BB3868">
        <w:t>it</w:t>
      </w:r>
      <w:r w:rsidR="00137C9D">
        <w:t xml:space="preserve"> can handle </w:t>
      </w:r>
      <w:r w:rsidR="00BB3868">
        <w:t>hundreds</w:t>
      </w:r>
      <w:r w:rsidR="00A65A02">
        <w:t xml:space="preserve"> of thousands</w:t>
      </w:r>
      <w:r w:rsidR="00BB3868">
        <w:t xml:space="preserve"> of</w:t>
      </w:r>
      <w:r w:rsidR="00137C9D">
        <w:t xml:space="preserve"> decision-variables. The assumption of a linear relationship between model outputs and decision variables is accommodated by </w:t>
      </w:r>
      <w:r w:rsidR="00137C9D">
        <w:lastRenderedPageBreak/>
        <w:t xml:space="preserve">repeating the linear optimization process in a series of iterations in which the decision variable </w:t>
      </w:r>
      <w:r w:rsidR="004D4754">
        <w:t>response</w:t>
      </w:r>
      <w:r w:rsidR="00137C9D">
        <w:t xml:space="preserve"> matrix</w:t>
      </w:r>
      <w:r w:rsidR="00BB3868">
        <w:t xml:space="preserve"> (i.e. </w:t>
      </w:r>
      <w:r w:rsidR="00BB3868" w:rsidRPr="00BB3868">
        <w:rPr>
          <w:b/>
        </w:rPr>
        <w:t>A</w:t>
      </w:r>
      <w:r w:rsidR="00BB3868">
        <w:t xml:space="preserve"> of equation 8.5)</w:t>
      </w:r>
      <w:r w:rsidR="00137C9D">
        <w:t xml:space="preserve"> is re-computed on each occasion. Where decision-variables are many, this can be a time-consuming process.</w:t>
      </w:r>
      <w:r w:rsidR="005D0FCF">
        <w:t xml:space="preserve"> The iterative nature of the optimization process earns it the name “sequential linear programming”</w:t>
      </w:r>
      <w:r w:rsidR="00BB3868">
        <w:t>,</w:t>
      </w:r>
      <w:r w:rsidR="005D0FCF">
        <w:t xml:space="preserve"> or simply SLP for short.</w:t>
      </w:r>
      <w:r w:rsidR="004C21F5">
        <w:t xml:space="preserve"> See Ahlfield and Mulligan (2000) for further details.</w:t>
      </w:r>
    </w:p>
    <w:p w14:paraId="3D85433C" w14:textId="77777777" w:rsidR="005D0FCF" w:rsidRDefault="005D0FCF" w:rsidP="005D0FCF">
      <w:pPr>
        <w:pStyle w:val="Heading3"/>
      </w:pPr>
      <w:bookmarkStart w:id="2039" w:name="_Toc520535284"/>
      <w:r>
        <w:t>8.1.5 Chance Constraints</w:t>
      </w:r>
      <w:bookmarkEnd w:id="2039"/>
    </w:p>
    <w:p w14:paraId="3C712AD1" w14:textId="77777777" w:rsidR="005D0FCF" w:rsidRDefault="005D0FCF" w:rsidP="005D0FCF">
      <w:r>
        <w:t xml:space="preserve">A user of PESTPP-OPT can inform it whether </w:t>
      </w:r>
      <w:r w:rsidR="00BB3868">
        <w:t>he/she</w:t>
      </w:r>
      <w:r>
        <w:t xml:space="preserve"> would like the optimization process</w:t>
      </w:r>
      <w:r w:rsidR="00BB3868">
        <w:t xml:space="preserve"> which it implements</w:t>
      </w:r>
      <w:r>
        <w:t xml:space="preserve"> to be risk neutral, risk averse</w:t>
      </w:r>
      <w:r w:rsidR="00BB3868">
        <w:t>,</w:t>
      </w:r>
      <w:r>
        <w:t xml:space="preserve"> or risk tolerant. In the latter two cases </w:t>
      </w:r>
      <w:r w:rsidR="00BB3868">
        <w:t>he/she</w:t>
      </w:r>
      <w:r>
        <w:t xml:space="preserve"> can specify the degree of aversion or tolerance that</w:t>
      </w:r>
      <w:r w:rsidR="00BB3868">
        <w:t xml:space="preserve"> should characterize that</w:t>
      </w:r>
      <w:r>
        <w:t xml:space="preserve"> process. Tolerance or aversion is introduced through the way in which model output uncertainty affects the imposition of optimization constraints.</w:t>
      </w:r>
    </w:p>
    <w:p w14:paraId="5C845B7B" w14:textId="5836A8F2" w:rsidR="005D0FCF" w:rsidRPr="008F2AEA" w:rsidRDefault="005D0FCF" w:rsidP="008F2AEA">
      <w:r>
        <w:t xml:space="preserve">Suppose that a user specifies that a model output </w:t>
      </w:r>
      <w:r>
        <w:rPr>
          <w:i/>
        </w:rPr>
        <w:t>o</w:t>
      </w:r>
      <w:r>
        <w:t xml:space="preserve"> shall have a value no greater than </w:t>
      </w:r>
      <w:r>
        <w:rPr>
          <w:i/>
        </w:rPr>
        <w:t>b</w:t>
      </w:r>
      <w:r>
        <w:t xml:space="preserve">. Suppose also that the standard deviation of post-calibration uncertainty associated with model output </w:t>
      </w:r>
      <w:r>
        <w:rPr>
          <w:i/>
        </w:rPr>
        <w:t>o</w:t>
      </w:r>
      <w:r>
        <w:t xml:space="preserve"> is </w:t>
      </w:r>
      <w:r w:rsidRPr="00B2524A">
        <w:rPr>
          <w:i/>
        </w:rPr>
        <w:t>σ</w:t>
      </w:r>
      <w:r w:rsidRPr="005D0FCF">
        <w:rPr>
          <w:vertAlign w:val="subscript"/>
        </w:rPr>
        <w:t>o</w:t>
      </w:r>
      <w:r w:rsidR="00742F1C">
        <w:rPr>
          <w:vertAlign w:val="subscript"/>
        </w:rPr>
        <w:t xml:space="preserve"> </w:t>
      </w:r>
      <w:r w:rsidR="00742F1C">
        <w:t>(</w:t>
      </w:r>
      <w:r w:rsidR="00742F1C" w:rsidRPr="00B2524A">
        <w:rPr>
          <w:i/>
        </w:rPr>
        <w:t>σ</w:t>
      </w:r>
      <w:r w:rsidR="00742F1C" w:rsidRPr="005D0FCF">
        <w:rPr>
          <w:vertAlign w:val="subscript"/>
        </w:rPr>
        <w:t>o</w:t>
      </w:r>
      <w:r w:rsidR="00742F1C">
        <w:rPr>
          <w:vertAlign w:val="subscript"/>
        </w:rPr>
        <w:t xml:space="preserve"> </w:t>
      </w:r>
      <w:r w:rsidR="00F627B2">
        <w:t xml:space="preserve">is calculated </w:t>
      </w:r>
      <w:r w:rsidR="00D76C97">
        <w:t xml:space="preserve">by PESTPP-OPT </w:t>
      </w:r>
      <w:r w:rsidR="00F627B2">
        <w:t xml:space="preserve">using </w:t>
      </w:r>
      <w:r w:rsidR="00742F1C">
        <w:t>equations 8.</w:t>
      </w:r>
      <w:r w:rsidR="004F5784">
        <w:t>1</w:t>
      </w:r>
      <w:r w:rsidR="00742F1C">
        <w:t xml:space="preserve"> </w:t>
      </w:r>
      <w:r w:rsidR="004F5784">
        <w:t>to</w:t>
      </w:r>
      <w:r w:rsidR="00742F1C">
        <w:t xml:space="preserve"> 8.3)</w:t>
      </w:r>
      <w:r>
        <w:t>.</w:t>
      </w:r>
      <w:r w:rsidR="00B2524A">
        <w:t xml:space="preserve"> </w:t>
      </w:r>
      <w:r w:rsidR="00BB3868">
        <w:t xml:space="preserve">PESTPP-OPT assumes that </w:t>
      </w:r>
      <w:r w:rsidR="00B2524A">
        <w:t>model output uncertainties</w:t>
      </w:r>
      <w:r w:rsidR="00BB3868">
        <w:t xml:space="preserve"> are characterized by a normal distribution</w:t>
      </w:r>
      <w:r w:rsidR="00B2524A">
        <w:t xml:space="preserve">. A user can specify, in recognition of the uncertainty associated with </w:t>
      </w:r>
      <w:r w:rsidR="00B2524A">
        <w:rPr>
          <w:i/>
        </w:rPr>
        <w:t>o</w:t>
      </w:r>
      <w:r w:rsidR="00B2524A">
        <w:t xml:space="preserve">, that he/she must be 95% sure that the constraint is not violated. In this case PESTPP-OPT applies the constraint to the model output </w:t>
      </w:r>
      <w:r w:rsidR="00B2524A" w:rsidRPr="00B2524A">
        <w:rPr>
          <w:i/>
        </w:rPr>
        <w:t>o</w:t>
      </w:r>
      <w:r w:rsidR="00B2524A">
        <w:t xml:space="preserve"> plus an amount δ</w:t>
      </w:r>
      <w:r w:rsidR="00B2524A" w:rsidRPr="00B2524A">
        <w:rPr>
          <w:i/>
        </w:rPr>
        <w:t>o</w:t>
      </w:r>
      <w:r w:rsidR="00B2524A">
        <w:t xml:space="preserve"> </w:t>
      </w:r>
      <w:r w:rsidR="00A64853">
        <w:t>calculated to ensure that</w:t>
      </w:r>
      <w:r w:rsidR="00B2524A">
        <w:t xml:space="preserve">, according to the normal probability distribution, the chances of </w:t>
      </w:r>
      <w:r w:rsidR="00B2524A" w:rsidRPr="00B2524A">
        <w:rPr>
          <w:i/>
        </w:rPr>
        <w:t>o</w:t>
      </w:r>
      <w:r w:rsidR="00B2524A">
        <w:t xml:space="preserve"> </w:t>
      </w:r>
      <w:r w:rsidR="00A64853">
        <w:t xml:space="preserve">being smaller than </w:t>
      </w:r>
      <w:r w:rsidR="00B2524A" w:rsidRPr="00B2524A">
        <w:rPr>
          <w:i/>
        </w:rPr>
        <w:t>o</w:t>
      </w:r>
      <w:r w:rsidR="00B2524A">
        <w:t>+</w:t>
      </w:r>
      <w:r w:rsidR="00B2524A" w:rsidRPr="00B2524A">
        <w:t xml:space="preserve"> </w:t>
      </w:r>
      <w:r w:rsidR="00B2524A">
        <w:t>δ</w:t>
      </w:r>
      <w:r w:rsidR="00B2524A" w:rsidRPr="00B2524A">
        <w:rPr>
          <w:i/>
        </w:rPr>
        <w:t>o</w:t>
      </w:r>
      <w:r w:rsidR="00B2524A">
        <w:t xml:space="preserve"> are </w:t>
      </w:r>
      <w:r w:rsidR="00A64853">
        <w:t>9</w:t>
      </w:r>
      <w:r w:rsidR="00B2524A">
        <w:t xml:space="preserve">5%. </w:t>
      </w:r>
      <w:r w:rsidR="00BB3868">
        <w:t>Alternatively,</w:t>
      </w:r>
      <w:r w:rsidR="00B2524A">
        <w:t xml:space="preserve"> </w:t>
      </w:r>
      <w:r w:rsidR="004F5784">
        <w:t>a</w:t>
      </w:r>
      <w:r w:rsidR="00BB3868">
        <w:t xml:space="preserve"> user</w:t>
      </w:r>
      <w:r w:rsidR="00B2524A">
        <w:t xml:space="preserve"> may </w:t>
      </w:r>
      <w:r w:rsidR="00BB3868">
        <w:t>adopt</w:t>
      </w:r>
      <w:r w:rsidR="00B2524A">
        <w:t xml:space="preserve"> a risk tolerant strategy by specifying that he/she will be happy </w:t>
      </w:r>
      <w:r w:rsidR="00BB3868">
        <w:t xml:space="preserve">as long as there is a </w:t>
      </w:r>
      <w:r w:rsidR="00B2524A">
        <w:t xml:space="preserve">5% chance that the constraint is respected. In that case PESTPP-OPT applies the constraint to </w:t>
      </w:r>
      <w:r w:rsidR="00B2524A" w:rsidRPr="00B2524A">
        <w:rPr>
          <w:i/>
        </w:rPr>
        <w:t>o</w:t>
      </w:r>
      <w:r w:rsidR="00A64853">
        <w:t xml:space="preserve"> minus this same</w:t>
      </w:r>
      <w:r w:rsidR="00B2524A" w:rsidRPr="00B2524A">
        <w:t xml:space="preserve"> </w:t>
      </w:r>
      <w:r w:rsidR="00B2524A">
        <w:t>δ</w:t>
      </w:r>
      <w:r w:rsidR="00B2524A" w:rsidRPr="00B2524A">
        <w:rPr>
          <w:i/>
        </w:rPr>
        <w:t>o</w:t>
      </w:r>
      <w:r w:rsidR="00A64853">
        <w:t>.</w:t>
      </w:r>
      <w:r w:rsidR="00B2524A">
        <w:t xml:space="preserve"> A risk neutral approach results in the constraint being applied to </w:t>
      </w:r>
      <w:r w:rsidR="00B2524A" w:rsidRPr="00B2524A">
        <w:rPr>
          <w:i/>
        </w:rPr>
        <w:t>o</w:t>
      </w:r>
      <w:r w:rsidR="00B2524A">
        <w:t xml:space="preserve">. </w:t>
      </w:r>
      <w:r w:rsidR="00463A0D">
        <w:rPr>
          <w:lang w:val="en-AU"/>
        </w:rPr>
        <w:t>Th</w:t>
      </w:r>
      <w:r w:rsidR="00A64853">
        <w:rPr>
          <w:lang w:val="en-AU"/>
        </w:rPr>
        <w:t>is</w:t>
      </w:r>
      <w:r w:rsidR="00463A0D">
        <w:rPr>
          <w:lang w:val="en-AU"/>
        </w:rPr>
        <w:t xml:space="preserve"> technique of shifting</w:t>
      </w:r>
      <w:r w:rsidR="008F2AEA">
        <w:rPr>
          <w:lang w:val="en-AU"/>
        </w:rPr>
        <w:t xml:space="preserve"> </w:t>
      </w:r>
      <w:r w:rsidR="00D76C97">
        <w:rPr>
          <w:lang w:val="en-AU"/>
        </w:rPr>
        <w:t>model-</w:t>
      </w:r>
      <w:r w:rsidR="00463A0D">
        <w:rPr>
          <w:lang w:val="en-AU"/>
        </w:rPr>
        <w:t>simulated values</w:t>
      </w:r>
      <w:r w:rsidR="00D76C97">
        <w:rPr>
          <w:lang w:val="en-AU"/>
        </w:rPr>
        <w:t xml:space="preserve"> to which constraints are applied</w:t>
      </w:r>
      <w:r w:rsidR="00A64853">
        <w:rPr>
          <w:lang w:val="en-AU"/>
        </w:rPr>
        <w:t xml:space="preserve"> up or down in accordance with risk tolerance or risk aversion</w:t>
      </w:r>
      <w:r w:rsidR="00463A0D">
        <w:rPr>
          <w:lang w:val="en-AU"/>
        </w:rPr>
        <w:t xml:space="preserve"> is referred to as chance-constraint</w:t>
      </w:r>
      <w:r w:rsidR="008F2AEA">
        <w:rPr>
          <w:lang w:val="en-AU"/>
        </w:rPr>
        <w:t xml:space="preserve"> </w:t>
      </w:r>
      <w:r w:rsidR="00463A0D">
        <w:rPr>
          <w:lang w:val="en-AU"/>
        </w:rPr>
        <w:t xml:space="preserve">programming </w:t>
      </w:r>
      <w:r w:rsidR="00463A0D" w:rsidRPr="008F2AEA">
        <w:t>(Charnes and Cooper, 1959; Miller and Wagner,</w:t>
      </w:r>
      <w:r w:rsidR="008F2AEA" w:rsidRPr="008F2AEA">
        <w:t xml:space="preserve"> </w:t>
      </w:r>
      <w:r w:rsidR="00463A0D" w:rsidRPr="008F2AEA">
        <w:t>1965; Tung, 1986; Wagner and Gorelick, 1987; Hantush and</w:t>
      </w:r>
      <w:r w:rsidR="008F2AEA" w:rsidRPr="008F2AEA">
        <w:t xml:space="preserve"> </w:t>
      </w:r>
      <w:r w:rsidR="00463A0D" w:rsidRPr="008F2AEA">
        <w:t xml:space="preserve">Marino, 1989; Chan, 1994). </w:t>
      </w:r>
    </w:p>
    <w:p w14:paraId="5CB6696E" w14:textId="528CCC96" w:rsidR="005C66B8" w:rsidRDefault="00A64853" w:rsidP="005D0FCF">
      <w:r>
        <w:t>A</w:t>
      </w:r>
      <w:r w:rsidR="003F2EA4">
        <w:t xml:space="preserve"> PESTPP-OPT user must provide one number to characterize his/her approach to </w:t>
      </w:r>
      <w:r>
        <w:t>risk</w:t>
      </w:r>
      <w:r w:rsidR="003F2EA4">
        <w:t>. This number must be</w:t>
      </w:r>
      <w:r>
        <w:t xml:space="preserve"> between zero and one</w:t>
      </w:r>
      <w:r w:rsidR="003F2EA4">
        <w:t xml:space="preserve">. A </w:t>
      </w:r>
      <w:r w:rsidR="00D76C97">
        <w:t>model-output</w:t>
      </w:r>
      <w:r w:rsidR="003F2EA4">
        <w:t xml:space="preserve">-specific number, </w:t>
      </w:r>
      <w:r>
        <w:t xml:space="preserve">representing the </w:t>
      </w:r>
      <w:r w:rsidR="003F2EA4">
        <w:t xml:space="preserve">uncertainty of </w:t>
      </w:r>
      <w:r w:rsidR="00D76C97">
        <w:t>that output</w:t>
      </w:r>
      <w:r w:rsidR="003F2EA4">
        <w:t xml:space="preserve">, is then added or subtracted from </w:t>
      </w:r>
      <w:r w:rsidR="00D76C97">
        <w:t>it</w:t>
      </w:r>
      <w:r w:rsidR="003F2EA4">
        <w:t xml:space="preserve"> prior to imposition of optimization constraints</w:t>
      </w:r>
      <w:r w:rsidR="00D76C97">
        <w:t xml:space="preserve"> on that output</w:t>
      </w:r>
      <w:r w:rsidR="003F2EA4">
        <w:t>.</w:t>
      </w:r>
      <w:r w:rsidR="005C66B8">
        <w:t xml:space="preserve"> </w:t>
      </w:r>
      <w:r w:rsidR="00D76C97">
        <w:t>Provision of</w:t>
      </w:r>
      <w:r w:rsidR="005C66B8">
        <w:t xml:space="preserve"> a value of 0.5 for this variable</w:t>
      </w:r>
      <w:r>
        <w:t xml:space="preserve"> (signifying risk neutrality)</w:t>
      </w:r>
      <w:r w:rsidR="005C66B8">
        <w:t xml:space="preserve"> is equivalent to ignoring parameter</w:t>
      </w:r>
      <w:r>
        <w:t>, and hence predictive,</w:t>
      </w:r>
      <w:r w:rsidR="005C66B8">
        <w:t xml:space="preserve"> uncertainty. </w:t>
      </w:r>
      <w:r>
        <w:t xml:space="preserve">Under these circumstances, </w:t>
      </w:r>
      <w:r w:rsidR="005C66B8">
        <w:t xml:space="preserve">PESTPP-OPT </w:t>
      </w:r>
      <w:r w:rsidR="000C379C">
        <w:t>does not calculate model output uncertainties at all. This reduces input requirements</w:t>
      </w:r>
      <w:r w:rsidR="00B12039">
        <w:t>,</w:t>
      </w:r>
      <w:r w:rsidR="000C379C">
        <w:t xml:space="preserve"> at the same time as it accelerates the optimization process</w:t>
      </w:r>
      <w:r w:rsidR="00742F1C">
        <w:t xml:space="preserve"> by foregoing the need to (re)calculate the </w:t>
      </w:r>
      <w:r w:rsidR="00742F1C">
        <w:rPr>
          <w:b/>
        </w:rPr>
        <w:t>J</w:t>
      </w:r>
      <w:r w:rsidR="00742F1C">
        <w:t xml:space="preserve"> matrix and/or </w:t>
      </w:r>
      <w:r w:rsidR="00742F1C">
        <w:rPr>
          <w:b/>
        </w:rPr>
        <w:t>y</w:t>
      </w:r>
      <w:r w:rsidR="00742F1C">
        <w:t xml:space="preserve"> vectors of equations 8.</w:t>
      </w:r>
      <w:r w:rsidR="004F5784">
        <w:t>1</w:t>
      </w:r>
      <w:r w:rsidR="00742F1C">
        <w:t xml:space="preserve"> </w:t>
      </w:r>
      <w:r w:rsidR="004F5784">
        <w:t>to</w:t>
      </w:r>
      <w:r w:rsidR="00742F1C">
        <w:t xml:space="preserve"> 8.3</w:t>
      </w:r>
      <w:r w:rsidR="000C379C">
        <w:t>.</w:t>
      </w:r>
      <w:r w:rsidR="004F5784">
        <w:t xml:space="preserve"> On the other hand, a value of 0.95 specifies that constraints are applied to model outputs which are corrected to represent the upper end of the 95% one-sided confidence level of that prediction.</w:t>
      </w:r>
    </w:p>
    <w:p w14:paraId="5CF78271" w14:textId="77777777" w:rsidR="003F2EA4" w:rsidRDefault="003F2EA4" w:rsidP="003F2EA4">
      <w:pPr>
        <w:pStyle w:val="Heading2"/>
      </w:pPr>
      <w:bookmarkStart w:id="2040" w:name="_Toc520535285"/>
      <w:r>
        <w:t>8.2 Using PESTPP-OPT</w:t>
      </w:r>
      <w:bookmarkEnd w:id="2040"/>
    </w:p>
    <w:p w14:paraId="1E540EF5" w14:textId="77777777" w:rsidR="003F2EA4" w:rsidRDefault="000574FF" w:rsidP="000574FF">
      <w:pPr>
        <w:pStyle w:val="Heading3"/>
      </w:pPr>
      <w:bookmarkStart w:id="2041" w:name="_Toc520535286"/>
      <w:r>
        <w:t>8.2.1The PEST Control File</w:t>
      </w:r>
      <w:bookmarkEnd w:id="2041"/>
      <w:r w:rsidR="00C71C28">
        <w:t xml:space="preserve"> </w:t>
      </w:r>
    </w:p>
    <w:p w14:paraId="19CE81AE" w14:textId="77777777" w:rsidR="000574FF" w:rsidRDefault="000574FF" w:rsidP="000574FF">
      <w:pPr>
        <w:rPr>
          <w:lang w:val="en-AU"/>
        </w:rPr>
      </w:pPr>
      <w:r>
        <w:rPr>
          <w:lang w:val="en-AU"/>
        </w:rPr>
        <w:t xml:space="preserve">Like other members of the PEST++ suite, </w:t>
      </w:r>
      <w:r w:rsidR="00FD2046">
        <w:rPr>
          <w:lang w:val="en-AU"/>
        </w:rPr>
        <w:t xml:space="preserve">execution of </w:t>
      </w:r>
      <w:r>
        <w:rPr>
          <w:lang w:val="en-AU"/>
        </w:rPr>
        <w:t>PESTPP</w:t>
      </w:r>
      <w:r w:rsidR="00266C9E">
        <w:rPr>
          <w:lang w:val="en-AU"/>
        </w:rPr>
        <w:t>-OPT</w:t>
      </w:r>
      <w:r>
        <w:rPr>
          <w:lang w:val="en-AU"/>
        </w:rPr>
        <w:t xml:space="preserve"> is </w:t>
      </w:r>
      <w:r w:rsidR="00FD2046">
        <w:rPr>
          <w:lang w:val="en-AU"/>
        </w:rPr>
        <w:t>initiated</w:t>
      </w:r>
      <w:r>
        <w:rPr>
          <w:lang w:val="en-AU"/>
        </w:rPr>
        <w:t xml:space="preserve"> using a command line that references a PEST control file. </w:t>
      </w:r>
      <w:r w:rsidR="00BE53AD">
        <w:rPr>
          <w:lang w:val="en-AU"/>
        </w:rPr>
        <w:t>See chapter 5 of this manual</w:t>
      </w:r>
      <w:r w:rsidR="00266C9E">
        <w:rPr>
          <w:lang w:val="en-AU"/>
        </w:rPr>
        <w:t xml:space="preserve"> for details</w:t>
      </w:r>
      <w:r w:rsidR="00BE53AD">
        <w:rPr>
          <w:lang w:val="en-AU"/>
        </w:rPr>
        <w:t xml:space="preserve">. </w:t>
      </w:r>
      <w:r w:rsidR="00D76C97">
        <w:rPr>
          <w:lang w:val="en-AU"/>
        </w:rPr>
        <w:t>T</w:t>
      </w:r>
      <w:r w:rsidR="00266C9E">
        <w:rPr>
          <w:lang w:val="en-AU"/>
        </w:rPr>
        <w:t>he PEST control file supplied to PESTPP-OPT must</w:t>
      </w:r>
      <w:r w:rsidR="00D76C97">
        <w:rPr>
          <w:lang w:val="en-AU"/>
        </w:rPr>
        <w:t xml:space="preserve"> define</w:t>
      </w:r>
      <w:r w:rsidR="00266C9E">
        <w:rPr>
          <w:lang w:val="en-AU"/>
        </w:rPr>
        <w:t xml:space="preserve"> the optimization problem that it must solve. In particular, this</w:t>
      </w:r>
      <w:r w:rsidR="00BE53AD">
        <w:rPr>
          <w:lang w:val="en-AU"/>
        </w:rPr>
        <w:t xml:space="preserve"> PEST control file must inform </w:t>
      </w:r>
      <w:r w:rsidR="00266C9E">
        <w:rPr>
          <w:lang w:val="en-AU"/>
        </w:rPr>
        <w:t>it</w:t>
      </w:r>
      <w:r w:rsidR="00BE53AD">
        <w:rPr>
          <w:lang w:val="en-AU"/>
        </w:rPr>
        <w:t xml:space="preserve"> of</w:t>
      </w:r>
      <w:r w:rsidR="00266C9E">
        <w:rPr>
          <w:lang w:val="en-AU"/>
        </w:rPr>
        <w:t xml:space="preserve"> the following</w:t>
      </w:r>
      <w:r w:rsidR="00BE53AD">
        <w:rPr>
          <w:lang w:val="en-AU"/>
        </w:rPr>
        <w:t>:</w:t>
      </w:r>
    </w:p>
    <w:p w14:paraId="2251BE4A" w14:textId="77777777" w:rsidR="00BE53AD" w:rsidRDefault="00BE53AD" w:rsidP="00BE53AD">
      <w:pPr>
        <w:pStyle w:val="ListParagraph"/>
        <w:numPr>
          <w:ilvl w:val="0"/>
          <w:numId w:val="26"/>
        </w:numPr>
        <w:rPr>
          <w:lang w:val="en-AU"/>
        </w:rPr>
      </w:pPr>
      <w:r>
        <w:rPr>
          <w:lang w:val="en-AU"/>
        </w:rPr>
        <w:t>model parameter</w:t>
      </w:r>
      <w:r w:rsidR="00D76C97">
        <w:rPr>
          <w:lang w:val="en-AU"/>
        </w:rPr>
        <w:t>s</w:t>
      </w:r>
      <w:r w:rsidR="00266C9E">
        <w:rPr>
          <w:lang w:val="en-AU"/>
        </w:rPr>
        <w:t xml:space="preserve"> whose post-calibration uncertainties </w:t>
      </w:r>
      <w:r>
        <w:rPr>
          <w:lang w:val="en-AU"/>
        </w:rPr>
        <w:t>are responsible for the uncertainties of model outputs;</w:t>
      </w:r>
    </w:p>
    <w:p w14:paraId="34FDDAB3" w14:textId="77777777" w:rsidR="00FD2046" w:rsidRDefault="00FD2046" w:rsidP="00FD2046">
      <w:pPr>
        <w:pStyle w:val="ListParagraph"/>
        <w:numPr>
          <w:ilvl w:val="0"/>
          <w:numId w:val="26"/>
        </w:numPr>
        <w:rPr>
          <w:lang w:val="en-AU"/>
        </w:rPr>
      </w:pPr>
      <w:r>
        <w:rPr>
          <w:lang w:val="en-AU"/>
        </w:rPr>
        <w:lastRenderedPageBreak/>
        <w:t>model outputs for which there are counterparts in the calibration dataset;</w:t>
      </w:r>
    </w:p>
    <w:p w14:paraId="09BBD940" w14:textId="77777777" w:rsidR="00266C9E" w:rsidRPr="00FD2046" w:rsidRDefault="00266C9E" w:rsidP="00FD2046">
      <w:pPr>
        <w:pStyle w:val="ListParagraph"/>
        <w:numPr>
          <w:ilvl w:val="0"/>
          <w:numId w:val="26"/>
        </w:numPr>
        <w:rPr>
          <w:lang w:val="en-AU"/>
        </w:rPr>
      </w:pPr>
      <w:r>
        <w:rPr>
          <w:lang w:val="en-AU"/>
        </w:rPr>
        <w:t>the noise associated with members of the calibration dataset;</w:t>
      </w:r>
    </w:p>
    <w:p w14:paraId="068A2606" w14:textId="77777777" w:rsidR="00BE53AD" w:rsidRDefault="00BE53AD" w:rsidP="00BE53AD">
      <w:pPr>
        <w:pStyle w:val="ListParagraph"/>
        <w:numPr>
          <w:ilvl w:val="0"/>
          <w:numId w:val="26"/>
        </w:numPr>
        <w:rPr>
          <w:lang w:val="en-AU"/>
        </w:rPr>
      </w:pPr>
      <w:r>
        <w:rPr>
          <w:lang w:val="en-AU"/>
        </w:rPr>
        <w:t xml:space="preserve">decision variables that must be </w:t>
      </w:r>
      <w:r w:rsidR="00266C9E">
        <w:rPr>
          <w:lang w:val="en-AU"/>
        </w:rPr>
        <w:t>optimized</w:t>
      </w:r>
      <w:r>
        <w:rPr>
          <w:lang w:val="en-AU"/>
        </w:rPr>
        <w:t>;</w:t>
      </w:r>
    </w:p>
    <w:p w14:paraId="7CE16960" w14:textId="77777777" w:rsidR="00BE53AD" w:rsidRDefault="00BE53AD" w:rsidP="00BE53AD">
      <w:pPr>
        <w:pStyle w:val="ListParagraph"/>
        <w:numPr>
          <w:ilvl w:val="0"/>
          <w:numId w:val="26"/>
        </w:numPr>
        <w:rPr>
          <w:lang w:val="en-AU"/>
        </w:rPr>
      </w:pPr>
      <w:r>
        <w:rPr>
          <w:lang w:val="en-AU"/>
        </w:rPr>
        <w:t xml:space="preserve">model outputs </w:t>
      </w:r>
      <w:r w:rsidR="00266C9E">
        <w:rPr>
          <w:lang w:val="en-AU"/>
        </w:rPr>
        <w:t>to</w:t>
      </w:r>
      <w:r>
        <w:rPr>
          <w:lang w:val="en-AU"/>
        </w:rPr>
        <w:t xml:space="preserve"> which constraints are applied during the optimization process;</w:t>
      </w:r>
    </w:p>
    <w:p w14:paraId="6E9486BA" w14:textId="77777777" w:rsidR="00BE53AD" w:rsidRDefault="00FD2046" w:rsidP="00BE53AD">
      <w:pPr>
        <w:pStyle w:val="ListParagraph"/>
        <w:numPr>
          <w:ilvl w:val="0"/>
          <w:numId w:val="26"/>
        </w:numPr>
        <w:rPr>
          <w:lang w:val="en-AU"/>
        </w:rPr>
      </w:pPr>
      <w:r>
        <w:rPr>
          <w:lang w:val="en-AU"/>
        </w:rPr>
        <w:t>constraints that are exerted on linear combinations of parameters that do not require a model run to calculate;</w:t>
      </w:r>
    </w:p>
    <w:p w14:paraId="53017B57" w14:textId="77777777" w:rsidR="00FD2046" w:rsidRDefault="00FD2046" w:rsidP="00BE53AD">
      <w:pPr>
        <w:pStyle w:val="ListParagraph"/>
        <w:numPr>
          <w:ilvl w:val="0"/>
          <w:numId w:val="26"/>
        </w:numPr>
        <w:rPr>
          <w:lang w:val="en-AU"/>
        </w:rPr>
      </w:pPr>
      <w:r>
        <w:rPr>
          <w:lang w:val="en-AU"/>
        </w:rPr>
        <w:t>how the decision objective function is defined;</w:t>
      </w:r>
    </w:p>
    <w:p w14:paraId="7AE5967D" w14:textId="77777777" w:rsidR="00FD2046" w:rsidRDefault="00FD2046" w:rsidP="00BE53AD">
      <w:pPr>
        <w:pStyle w:val="ListParagraph"/>
        <w:numPr>
          <w:ilvl w:val="0"/>
          <w:numId w:val="26"/>
        </w:numPr>
        <w:rPr>
          <w:lang w:val="en-AU"/>
        </w:rPr>
      </w:pPr>
      <w:r>
        <w:rPr>
          <w:lang w:val="en-AU"/>
        </w:rPr>
        <w:t>the values of control variables that govern the constrained optimization process.</w:t>
      </w:r>
    </w:p>
    <w:p w14:paraId="54CB2A1A" w14:textId="7E918994" w:rsidR="00FD2046" w:rsidRDefault="00FD2046" w:rsidP="00FD2046">
      <w:pPr>
        <w:rPr>
          <w:lang w:val="en-AU"/>
        </w:rPr>
      </w:pPr>
      <w:r>
        <w:rPr>
          <w:lang w:val="en-AU"/>
        </w:rPr>
        <w:t xml:space="preserve">As is the normal protocol for members of the PEST++ suite, variables which control the </w:t>
      </w:r>
      <w:r w:rsidR="00266C9E">
        <w:rPr>
          <w:lang w:val="en-AU"/>
        </w:rPr>
        <w:t>optimization</w:t>
      </w:r>
      <w:r>
        <w:rPr>
          <w:lang w:val="en-AU"/>
        </w:rPr>
        <w:t xml:space="preserve"> process</w:t>
      </w:r>
      <w:r w:rsidR="00D76C97">
        <w:rPr>
          <w:lang w:val="en-AU"/>
        </w:rPr>
        <w:t xml:space="preserve"> that is</w:t>
      </w:r>
      <w:r w:rsidR="00266C9E">
        <w:rPr>
          <w:lang w:val="en-AU"/>
        </w:rPr>
        <w:t xml:space="preserve"> implemented by PESTPP-OPT</w:t>
      </w:r>
      <w:r>
        <w:rPr>
          <w:lang w:val="en-AU"/>
        </w:rPr>
        <w:t xml:space="preserve"> are supplied through keywords that can be </w:t>
      </w:r>
      <w:r w:rsidR="00F450F4">
        <w:rPr>
          <w:lang w:val="en-AU"/>
        </w:rPr>
        <w:t xml:space="preserve">placed </w:t>
      </w:r>
      <w:r>
        <w:rPr>
          <w:lang w:val="en-AU"/>
        </w:rPr>
        <w:t xml:space="preserve">anywhere within </w:t>
      </w:r>
      <w:r w:rsidR="00F450F4">
        <w:rPr>
          <w:lang w:val="en-AU"/>
        </w:rPr>
        <w:t>a</w:t>
      </w:r>
      <w:r>
        <w:rPr>
          <w:lang w:val="en-AU"/>
        </w:rPr>
        <w:t xml:space="preserve"> PEST control file on lines that begin with the “++” string. </w:t>
      </w:r>
    </w:p>
    <w:p w14:paraId="111B087B" w14:textId="77777777" w:rsidR="00FD2046" w:rsidRDefault="00FD2046" w:rsidP="00FD2046">
      <w:pPr>
        <w:rPr>
          <w:lang w:val="en-AU"/>
        </w:rPr>
      </w:pPr>
      <w:r>
        <w:rPr>
          <w:lang w:val="en-AU"/>
        </w:rPr>
        <w:t>Each of the above issues is now discussed in detail.</w:t>
      </w:r>
    </w:p>
    <w:p w14:paraId="552112C6" w14:textId="77777777" w:rsidR="00FD2046" w:rsidRDefault="00FD2046" w:rsidP="00FD2046">
      <w:pPr>
        <w:pStyle w:val="Heading3"/>
      </w:pPr>
      <w:bookmarkStart w:id="2042" w:name="_Toc520535287"/>
      <w:r>
        <w:t>8.2.2 Decision Variables and Parameters</w:t>
      </w:r>
      <w:bookmarkEnd w:id="2042"/>
    </w:p>
    <w:p w14:paraId="70DA29B1" w14:textId="584E4976" w:rsidR="00F450F4" w:rsidRDefault="00E60C48" w:rsidP="00FD2046">
      <w:pPr>
        <w:rPr>
          <w:lang w:val="en-AU"/>
        </w:rPr>
      </w:pPr>
      <w:r>
        <w:rPr>
          <w:lang w:val="en-AU"/>
        </w:rPr>
        <w:t xml:space="preserve">In a PEST control file, each parameter is assigned to a </w:t>
      </w:r>
      <w:r w:rsidR="00B264DE">
        <w:rPr>
          <w:lang w:val="en-AU"/>
        </w:rPr>
        <w:t>parameter</w:t>
      </w:r>
      <w:r>
        <w:rPr>
          <w:lang w:val="en-AU"/>
        </w:rPr>
        <w:t xml:space="preserve"> group. </w:t>
      </w:r>
      <w:r w:rsidR="00F450F4">
        <w:rPr>
          <w:lang w:val="en-AU"/>
        </w:rPr>
        <w:t>PEST control v</w:t>
      </w:r>
      <w:r>
        <w:rPr>
          <w:lang w:val="en-AU"/>
        </w:rPr>
        <w:t xml:space="preserve">ariables which govern the operation of finite difference derivatives are assigned to </w:t>
      </w:r>
      <w:r w:rsidR="00F450F4">
        <w:rPr>
          <w:lang w:val="en-AU"/>
        </w:rPr>
        <w:t>these</w:t>
      </w:r>
      <w:r>
        <w:rPr>
          <w:lang w:val="en-AU"/>
        </w:rPr>
        <w:t xml:space="preserve"> group</w:t>
      </w:r>
      <w:r w:rsidR="00F450F4">
        <w:rPr>
          <w:lang w:val="en-AU"/>
        </w:rPr>
        <w:t>s</w:t>
      </w:r>
      <w:r>
        <w:rPr>
          <w:lang w:val="en-AU"/>
        </w:rPr>
        <w:t>. These variables are just as important for PESTPP-OPT as they are for other members of the PEST</w:t>
      </w:r>
      <w:r w:rsidR="004F5784">
        <w:rPr>
          <w:lang w:val="en-AU"/>
        </w:rPr>
        <w:t>++</w:t>
      </w:r>
      <w:r>
        <w:rPr>
          <w:lang w:val="en-AU"/>
        </w:rPr>
        <w:t xml:space="preserve"> suite (and indeed PEST)</w:t>
      </w:r>
      <w:r w:rsidR="00F450F4">
        <w:rPr>
          <w:lang w:val="en-AU"/>
        </w:rPr>
        <w:t>,</w:t>
      </w:r>
      <w:r>
        <w:rPr>
          <w:lang w:val="en-AU"/>
        </w:rPr>
        <w:t xml:space="preserve"> as PESTPP-OPT may be required to calculate multiple Jacobian</w:t>
      </w:r>
      <w:r w:rsidR="004D4754">
        <w:rPr>
          <w:lang w:val="en-AU"/>
        </w:rPr>
        <w:t xml:space="preserve"> and response</w:t>
      </w:r>
      <w:r>
        <w:rPr>
          <w:lang w:val="en-AU"/>
        </w:rPr>
        <w:t xml:space="preserve"> matrices using finite parameter differences. </w:t>
      </w:r>
    </w:p>
    <w:p w14:paraId="7C7E5D7D" w14:textId="77777777" w:rsidR="00E60C48" w:rsidRDefault="00E60C48" w:rsidP="00FD2046">
      <w:pPr>
        <w:rPr>
          <w:lang w:val="en-AU"/>
        </w:rPr>
      </w:pPr>
      <w:r>
        <w:rPr>
          <w:lang w:val="en-AU"/>
        </w:rPr>
        <w:t xml:space="preserve">However for PESTPP-OPT, parameter groups </w:t>
      </w:r>
      <w:r w:rsidR="00F450F4">
        <w:rPr>
          <w:lang w:val="en-AU"/>
        </w:rPr>
        <w:t>play</w:t>
      </w:r>
      <w:r>
        <w:rPr>
          <w:lang w:val="en-AU"/>
        </w:rPr>
        <w:t xml:space="preserve"> a</w:t>
      </w:r>
      <w:r w:rsidR="00F450F4">
        <w:rPr>
          <w:lang w:val="en-AU"/>
        </w:rPr>
        <w:t>nother important</w:t>
      </w:r>
      <w:r>
        <w:rPr>
          <w:lang w:val="en-AU"/>
        </w:rPr>
        <w:t xml:space="preserve"> role. They provide the means </w:t>
      </w:r>
      <w:r w:rsidR="00F450F4">
        <w:rPr>
          <w:lang w:val="en-AU"/>
        </w:rPr>
        <w:t>through</w:t>
      </w:r>
      <w:r>
        <w:rPr>
          <w:lang w:val="en-AU"/>
        </w:rPr>
        <w:t xml:space="preserve"> which entities defined in the “parameter data” section of </w:t>
      </w:r>
      <w:r w:rsidR="007562A8">
        <w:rPr>
          <w:lang w:val="en-AU"/>
        </w:rPr>
        <w:t>a</w:t>
      </w:r>
      <w:r>
        <w:rPr>
          <w:lang w:val="en-AU"/>
        </w:rPr>
        <w:t xml:space="preserve"> PEST control file are separated into decision variables</w:t>
      </w:r>
      <w:r w:rsidR="00F450F4">
        <w:rPr>
          <w:lang w:val="en-AU"/>
        </w:rPr>
        <w:t xml:space="preserve"> on the one </w:t>
      </w:r>
      <w:r w:rsidR="00302D20">
        <w:rPr>
          <w:lang w:val="en-AU"/>
        </w:rPr>
        <w:t>hand</w:t>
      </w:r>
      <w:r>
        <w:rPr>
          <w:lang w:val="en-AU"/>
        </w:rPr>
        <w:t xml:space="preserve"> and model parameters</w:t>
      </w:r>
      <w:r w:rsidR="00F450F4">
        <w:rPr>
          <w:lang w:val="en-AU"/>
        </w:rPr>
        <w:t xml:space="preserve"> on the other hand</w:t>
      </w:r>
      <w:r>
        <w:rPr>
          <w:lang w:val="en-AU"/>
        </w:rPr>
        <w:t xml:space="preserve">. The former are adjusted </w:t>
      </w:r>
      <w:r w:rsidR="00F450F4">
        <w:rPr>
          <w:lang w:val="en-AU"/>
        </w:rPr>
        <w:t>through</w:t>
      </w:r>
      <w:r>
        <w:rPr>
          <w:lang w:val="en-AU"/>
        </w:rPr>
        <w:t xml:space="preserve"> the constrained optimization process that is implemented by PESTPP-OPT. The latter are used in calculation of the uncertainties of model outputs to which </w:t>
      </w:r>
      <w:r w:rsidR="00F450F4">
        <w:rPr>
          <w:lang w:val="en-AU"/>
        </w:rPr>
        <w:t xml:space="preserve">optimization </w:t>
      </w:r>
      <w:r>
        <w:rPr>
          <w:lang w:val="en-AU"/>
        </w:rPr>
        <w:t>constraints are applied</w:t>
      </w:r>
      <w:r w:rsidR="00B264DE">
        <w:rPr>
          <w:lang w:val="en-AU"/>
        </w:rPr>
        <w:t xml:space="preserve">; however they are not actually adjusted. </w:t>
      </w:r>
    </w:p>
    <w:p w14:paraId="16D57DB9" w14:textId="77777777" w:rsidR="00446474" w:rsidRDefault="00446474" w:rsidP="00FD2046">
      <w:pPr>
        <w:rPr>
          <w:lang w:val="en-AU"/>
        </w:rPr>
      </w:pPr>
      <w:r>
        <w:rPr>
          <w:lang w:val="en-AU"/>
        </w:rPr>
        <w:t>The PEST</w:t>
      </w:r>
      <w:r w:rsidR="00F450F4">
        <w:rPr>
          <w:lang w:val="en-AU"/>
        </w:rPr>
        <w:t>++</w:t>
      </w:r>
      <w:r>
        <w:rPr>
          <w:lang w:val="en-AU"/>
        </w:rPr>
        <w:t xml:space="preserve"> control variable </w:t>
      </w:r>
      <w:r w:rsidRPr="00446474">
        <w:rPr>
          <w:i/>
          <w:lang w:val="en-AU"/>
        </w:rPr>
        <w:t>opt_dec_var_groups()</w:t>
      </w:r>
      <w:r w:rsidR="00F450F4">
        <w:rPr>
          <w:i/>
          <w:lang w:val="en-AU"/>
        </w:rPr>
        <w:t xml:space="preserve"> </w:t>
      </w:r>
      <w:r>
        <w:rPr>
          <w:lang w:val="en-AU"/>
        </w:rPr>
        <w:t>inform</w:t>
      </w:r>
      <w:r w:rsidR="00F450F4">
        <w:rPr>
          <w:lang w:val="en-AU"/>
        </w:rPr>
        <w:t>s</w:t>
      </w:r>
      <w:r>
        <w:rPr>
          <w:lang w:val="en-AU"/>
        </w:rPr>
        <w:t xml:space="preserve"> PESTPP-OPT of the names of parameter groups whose </w:t>
      </w:r>
      <w:r w:rsidR="00F450F4">
        <w:rPr>
          <w:lang w:val="en-AU"/>
        </w:rPr>
        <w:t>members</w:t>
      </w:r>
      <w:r>
        <w:rPr>
          <w:lang w:val="en-AU"/>
        </w:rPr>
        <w:t xml:space="preserve"> comprise decision variables. A comma-delimited list of parameter group names must be supplied as the value of this control variable. If this variable is</w:t>
      </w:r>
      <w:r w:rsidR="00F450F4">
        <w:rPr>
          <w:lang w:val="en-AU"/>
        </w:rPr>
        <w:t xml:space="preserve"> omitted from the</w:t>
      </w:r>
      <w:r>
        <w:rPr>
          <w:lang w:val="en-AU"/>
        </w:rPr>
        <w:t xml:space="preserve"> PEST control file, then PESTPP-OPT assumes that all parameter groups are comprised of decision variables</w:t>
      </w:r>
      <w:r w:rsidR="00756DBA">
        <w:rPr>
          <w:lang w:val="en-AU"/>
        </w:rPr>
        <w:t xml:space="preserve"> (and hence that there is no uncertainty associated with any model output)</w:t>
      </w:r>
      <w:r>
        <w:rPr>
          <w:lang w:val="en-AU"/>
        </w:rPr>
        <w:t>.</w:t>
      </w:r>
    </w:p>
    <w:p w14:paraId="1744D8AF" w14:textId="77AA3501" w:rsidR="00756DBA" w:rsidRDefault="00756DBA" w:rsidP="00756DBA">
      <w:pPr>
        <w:rPr>
          <w:lang w:val="en-AU"/>
        </w:rPr>
      </w:pPr>
      <w:r>
        <w:rPr>
          <w:lang w:val="en-AU"/>
        </w:rPr>
        <w:t xml:space="preserve">It is by no means essential that every decision-variable be </w:t>
      </w:r>
      <w:r w:rsidR="004F5784">
        <w:rPr>
          <w:lang w:val="en-AU"/>
        </w:rPr>
        <w:t>a model input</w:t>
      </w:r>
      <w:r>
        <w:rPr>
          <w:lang w:val="en-AU"/>
        </w:rPr>
        <w:t xml:space="preserve">. As will be discussed below, PESTPP-OPT allows arbitrary </w:t>
      </w:r>
      <w:r w:rsidR="004F5784">
        <w:rPr>
          <w:lang w:val="en-AU"/>
        </w:rPr>
        <w:t>designation</w:t>
      </w:r>
      <w:r>
        <w:rPr>
          <w:lang w:val="en-AU"/>
        </w:rPr>
        <w:t xml:space="preserve"> of the objective function</w:t>
      </w:r>
      <w:r w:rsidR="004F5784">
        <w:rPr>
          <w:lang w:val="en-AU"/>
        </w:rPr>
        <w:t xml:space="preserve"> defined by equation 8.4</w:t>
      </w:r>
      <w:r>
        <w:rPr>
          <w:lang w:val="en-AU"/>
        </w:rPr>
        <w:t xml:space="preserve">. All that is required is that </w:t>
      </w:r>
      <w:r w:rsidR="007562A8">
        <w:rPr>
          <w:lang w:val="en-AU"/>
        </w:rPr>
        <w:t>all</w:t>
      </w:r>
      <w:r>
        <w:rPr>
          <w:lang w:val="en-AU"/>
        </w:rPr>
        <w:t xml:space="preserve"> “parameter</w:t>
      </w:r>
      <w:r w:rsidR="007562A8">
        <w:rPr>
          <w:lang w:val="en-AU"/>
        </w:rPr>
        <w:t>s</w:t>
      </w:r>
      <w:r>
        <w:rPr>
          <w:lang w:val="en-AU"/>
        </w:rPr>
        <w:t>”</w:t>
      </w:r>
      <w:r w:rsidR="007562A8">
        <w:rPr>
          <w:lang w:val="en-AU"/>
        </w:rPr>
        <w:t xml:space="preserve"> that are used in calculation of the objective function</w:t>
      </w:r>
      <w:r>
        <w:rPr>
          <w:lang w:val="en-AU"/>
        </w:rPr>
        <w:t xml:space="preserve"> belong to parameter group</w:t>
      </w:r>
      <w:r w:rsidR="007562A8">
        <w:rPr>
          <w:lang w:val="en-AU"/>
        </w:rPr>
        <w:t>s</w:t>
      </w:r>
      <w:r>
        <w:rPr>
          <w:lang w:val="en-AU"/>
        </w:rPr>
        <w:t xml:space="preserve"> that </w:t>
      </w:r>
      <w:r w:rsidR="004F5784">
        <w:rPr>
          <w:lang w:val="en-AU"/>
        </w:rPr>
        <w:t>are</w:t>
      </w:r>
      <w:r>
        <w:rPr>
          <w:lang w:val="en-AU"/>
        </w:rPr>
        <w:t xml:space="preserve"> nominated as containing decision variables. </w:t>
      </w:r>
      <w:r w:rsidR="007562A8">
        <w:rPr>
          <w:lang w:val="en-AU"/>
        </w:rPr>
        <w:t>I</w:t>
      </w:r>
      <w:r>
        <w:rPr>
          <w:lang w:val="en-AU"/>
        </w:rPr>
        <w:t>t is good practice</w:t>
      </w:r>
      <w:r w:rsidR="00A02C28">
        <w:rPr>
          <w:lang w:val="en-AU"/>
        </w:rPr>
        <w:t xml:space="preserve"> to place decision variables</w:t>
      </w:r>
      <w:r>
        <w:rPr>
          <w:lang w:val="en-AU"/>
        </w:rPr>
        <w:t xml:space="preserve"> which are not used by the model into different groups from those which influence model behaviour. T</w:t>
      </w:r>
      <w:r w:rsidR="004A79E5">
        <w:rPr>
          <w:lang w:val="en-AU"/>
        </w:rPr>
        <w:t xml:space="preserve">he </w:t>
      </w:r>
      <w:r>
        <w:rPr>
          <w:lang w:val="en-AU"/>
        </w:rPr>
        <w:t>former</w:t>
      </w:r>
      <w:r w:rsidR="004A79E5">
        <w:rPr>
          <w:lang w:val="en-AU"/>
        </w:rPr>
        <w:t xml:space="preserve"> are denoted </w:t>
      </w:r>
      <w:r w:rsidR="007562A8">
        <w:rPr>
          <w:lang w:val="en-AU"/>
        </w:rPr>
        <w:t xml:space="preserve">herein </w:t>
      </w:r>
      <w:r w:rsidR="004A79E5">
        <w:rPr>
          <w:lang w:val="en-AU"/>
        </w:rPr>
        <w:t>as “external” decision variables</w:t>
      </w:r>
      <w:r w:rsidR="004F5784">
        <w:rPr>
          <w:lang w:val="en-AU"/>
        </w:rPr>
        <w:t>.</w:t>
      </w:r>
      <w:r w:rsidR="007562A8">
        <w:rPr>
          <w:lang w:val="en-AU"/>
        </w:rPr>
        <w:t xml:space="preserve"> </w:t>
      </w:r>
      <w:r w:rsidR="004A79E5">
        <w:rPr>
          <w:lang w:val="en-AU"/>
        </w:rPr>
        <w:t xml:space="preserve">Then, when it </w:t>
      </w:r>
      <w:r>
        <w:rPr>
          <w:lang w:val="en-AU"/>
        </w:rPr>
        <w:t>fills the</w:t>
      </w:r>
      <w:r w:rsidR="004A79E5">
        <w:rPr>
          <w:lang w:val="en-AU"/>
        </w:rPr>
        <w:t xml:space="preserve"> management </w:t>
      </w:r>
      <w:r w:rsidR="004D4754">
        <w:rPr>
          <w:lang w:val="en-AU"/>
        </w:rPr>
        <w:t>response</w:t>
      </w:r>
      <w:r w:rsidR="004A79E5">
        <w:rPr>
          <w:lang w:val="en-AU"/>
        </w:rPr>
        <w:t xml:space="preserve"> matrix</w:t>
      </w:r>
      <w:r>
        <w:rPr>
          <w:lang w:val="en-AU"/>
        </w:rPr>
        <w:t xml:space="preserve"> (i.e. the </w:t>
      </w:r>
      <w:r w:rsidRPr="00756DBA">
        <w:rPr>
          <w:b/>
          <w:lang w:val="en-AU"/>
        </w:rPr>
        <w:t>A</w:t>
      </w:r>
      <w:r>
        <w:rPr>
          <w:lang w:val="en-AU"/>
        </w:rPr>
        <w:t xml:space="preserve"> matrix of equation 8.5)</w:t>
      </w:r>
      <w:r w:rsidR="004A79E5">
        <w:rPr>
          <w:lang w:val="en-AU"/>
        </w:rPr>
        <w:t xml:space="preserve">, PESTPP-OPT knows that it does not need to run the model to calculate finite-difference derivatives with respect to these decision variables. </w:t>
      </w:r>
    </w:p>
    <w:p w14:paraId="47396713" w14:textId="77777777" w:rsidR="00446474" w:rsidRDefault="004A79E5" w:rsidP="00756DBA">
      <w:pPr>
        <w:rPr>
          <w:lang w:val="en-AU"/>
        </w:rPr>
      </w:pPr>
      <w:r>
        <w:rPr>
          <w:lang w:val="en-AU"/>
        </w:rPr>
        <w:t xml:space="preserve">The names of parameter groups which house external decision variables can be supplied through the </w:t>
      </w:r>
      <w:r>
        <w:rPr>
          <w:i/>
          <w:lang w:val="en-AU"/>
        </w:rPr>
        <w:t>opt_external_dev_var_groups()</w:t>
      </w:r>
      <w:r>
        <w:rPr>
          <w:lang w:val="en-AU"/>
        </w:rPr>
        <w:t xml:space="preserve"> control variable. The value of this variable is a comma-delimited list of the names of parameter groups which hold external decision variables. </w:t>
      </w:r>
      <w:r w:rsidR="00756DBA">
        <w:rPr>
          <w:lang w:val="en-AU"/>
        </w:rPr>
        <w:t>P</w:t>
      </w:r>
      <w:r>
        <w:rPr>
          <w:lang w:val="en-AU"/>
        </w:rPr>
        <w:t>arameter group</w:t>
      </w:r>
      <w:r w:rsidR="00756DBA">
        <w:rPr>
          <w:lang w:val="en-AU"/>
        </w:rPr>
        <w:t>s</w:t>
      </w:r>
      <w:r>
        <w:rPr>
          <w:lang w:val="en-AU"/>
        </w:rPr>
        <w:t xml:space="preserve"> whose name</w:t>
      </w:r>
      <w:r w:rsidR="00756DBA">
        <w:rPr>
          <w:lang w:val="en-AU"/>
        </w:rPr>
        <w:t>s</w:t>
      </w:r>
      <w:r>
        <w:rPr>
          <w:lang w:val="en-AU"/>
        </w:rPr>
        <w:t xml:space="preserve"> </w:t>
      </w:r>
      <w:r w:rsidR="00756DBA">
        <w:rPr>
          <w:lang w:val="en-AU"/>
        </w:rPr>
        <w:t>are</w:t>
      </w:r>
      <w:r>
        <w:rPr>
          <w:lang w:val="en-AU"/>
        </w:rPr>
        <w:t xml:space="preserve"> supplied through the </w:t>
      </w:r>
      <w:r>
        <w:rPr>
          <w:i/>
          <w:lang w:val="en-AU"/>
        </w:rPr>
        <w:t>opt_external_dev_var_groups()</w:t>
      </w:r>
      <w:r>
        <w:rPr>
          <w:lang w:val="en-AU"/>
        </w:rPr>
        <w:t xml:space="preserve"> keyword must also be supplied through the </w:t>
      </w:r>
      <w:r>
        <w:rPr>
          <w:i/>
          <w:lang w:val="en-AU"/>
        </w:rPr>
        <w:t>opt_dec_var_groups()</w:t>
      </w:r>
      <w:r>
        <w:rPr>
          <w:lang w:val="en-AU"/>
        </w:rPr>
        <w:t xml:space="preserve"> keyword; the former are a subset of the latter. It is also important to note that, for the sake of PEST++ </w:t>
      </w:r>
      <w:r w:rsidR="00756DBA">
        <w:rPr>
          <w:lang w:val="en-AU"/>
        </w:rPr>
        <w:t xml:space="preserve">protocol </w:t>
      </w:r>
      <w:r>
        <w:rPr>
          <w:lang w:val="en-AU"/>
        </w:rPr>
        <w:lastRenderedPageBreak/>
        <w:t xml:space="preserve">consistency, all external parameters must appear in a template file, despite the fact that they are not used by the model. </w:t>
      </w:r>
      <w:r w:rsidR="000E042D">
        <w:rPr>
          <w:lang w:val="en-AU"/>
        </w:rPr>
        <w:t xml:space="preserve">This can be easily accomplished by </w:t>
      </w:r>
      <w:r w:rsidR="007562A8">
        <w:rPr>
          <w:lang w:val="en-AU"/>
        </w:rPr>
        <w:t>including</w:t>
      </w:r>
      <w:r w:rsidR="000E042D">
        <w:rPr>
          <w:lang w:val="en-AU"/>
        </w:rPr>
        <w:t xml:space="preserve"> the</w:t>
      </w:r>
      <w:r w:rsidR="00756DBA">
        <w:rPr>
          <w:lang w:val="en-AU"/>
        </w:rPr>
        <w:t>ir names</w:t>
      </w:r>
      <w:r w:rsidR="000E042D">
        <w:rPr>
          <w:lang w:val="en-AU"/>
        </w:rPr>
        <w:t xml:space="preserve"> in </w:t>
      </w:r>
      <w:r w:rsidR="00756DBA">
        <w:rPr>
          <w:lang w:val="en-AU"/>
        </w:rPr>
        <w:t xml:space="preserve">a single </w:t>
      </w:r>
      <w:r w:rsidR="000E042D">
        <w:rPr>
          <w:lang w:val="en-AU"/>
        </w:rPr>
        <w:t>template file</w:t>
      </w:r>
      <w:r w:rsidR="00756DBA">
        <w:rPr>
          <w:lang w:val="en-AU"/>
        </w:rPr>
        <w:t xml:space="preserve"> which </w:t>
      </w:r>
      <w:r w:rsidR="007562A8">
        <w:rPr>
          <w:lang w:val="en-AU"/>
        </w:rPr>
        <w:t>can be</w:t>
      </w:r>
      <w:r w:rsidR="000E042D">
        <w:rPr>
          <w:lang w:val="en-AU"/>
        </w:rPr>
        <w:t xml:space="preserve"> matched (in the “model input” section of the PEST control file) to a model input file which the model never actually reads.</w:t>
      </w:r>
    </w:p>
    <w:p w14:paraId="003411E8" w14:textId="08D52D1B" w:rsidR="00550B72" w:rsidRDefault="00B007BB" w:rsidP="00FD2046">
      <w:pPr>
        <w:rPr>
          <w:lang w:val="en-AU"/>
        </w:rPr>
      </w:pPr>
      <w:r>
        <w:rPr>
          <w:lang w:val="en-AU"/>
        </w:rPr>
        <w:t>The simplex algorithm that PESTPP-OPT employs to minimize the objective function defined by equation 8.4 is quite different from that used by PEST and PESTPP to minimize the type of objective function that quantifies model-to-measurement misfit. Hence some of the control variables that are pertinent to the latter optimization process are not pertinent to the former process. In particular, decision variables that are adjusted by PESTPP</w:t>
      </w:r>
      <w:r w:rsidR="004F5784">
        <w:rPr>
          <w:lang w:val="en-AU"/>
        </w:rPr>
        <w:t>-</w:t>
      </w:r>
      <w:r w:rsidR="007562A8">
        <w:rPr>
          <w:lang w:val="en-AU"/>
        </w:rPr>
        <w:t>OPT</w:t>
      </w:r>
      <w:r>
        <w:rPr>
          <w:lang w:val="en-AU"/>
        </w:rPr>
        <w:t xml:space="preserve"> cannot be </w:t>
      </w:r>
      <w:r w:rsidR="00536867">
        <w:rPr>
          <w:lang w:val="en-AU"/>
        </w:rPr>
        <w:t>log-transformed</w:t>
      </w:r>
      <w:r>
        <w:rPr>
          <w:lang w:val="en-AU"/>
        </w:rPr>
        <w:t>; however they can be tied or fixed.</w:t>
      </w:r>
      <w:r w:rsidR="00B264DE">
        <w:rPr>
          <w:lang w:val="en-AU"/>
        </w:rPr>
        <w:t xml:space="preserve"> As</w:t>
      </w:r>
      <w:r>
        <w:rPr>
          <w:lang w:val="en-AU"/>
        </w:rPr>
        <w:t xml:space="preserve"> they</w:t>
      </w:r>
      <w:r w:rsidR="00B264DE">
        <w:rPr>
          <w:lang w:val="en-AU"/>
        </w:rPr>
        <w:t xml:space="preserve"> are altered in order to minimize the management objective function, they are not subject to limits imposed by the FACPARMAX and RELPARMAX variables that are featured in the “control data” section of the PEST control file.</w:t>
      </w:r>
      <w:r w:rsidR="002F155D">
        <w:rPr>
          <w:lang w:val="en-AU"/>
        </w:rPr>
        <w:t xml:space="preserve"> </w:t>
      </w:r>
    </w:p>
    <w:p w14:paraId="689FA820" w14:textId="77777777" w:rsidR="001539FB" w:rsidRDefault="001539FB" w:rsidP="001539FB">
      <w:pPr>
        <w:pStyle w:val="Heading3"/>
      </w:pPr>
      <w:bookmarkStart w:id="2043" w:name="_Toc520535288"/>
      <w:r>
        <w:t>8.2.3 Defining the Objective Function</w:t>
      </w:r>
      <w:bookmarkEnd w:id="2043"/>
    </w:p>
    <w:p w14:paraId="5001D254" w14:textId="77777777" w:rsidR="001539FB" w:rsidRDefault="001539FB" w:rsidP="001539FB">
      <w:r>
        <w:t>The coefficients which are employed in formulating</w:t>
      </w:r>
      <w:r w:rsidR="004637D6">
        <w:t xml:space="preserve"> the objective function of equation 8.4</w:t>
      </w:r>
      <w:r>
        <w:t xml:space="preserve"> are supplied through the </w:t>
      </w:r>
      <w:r w:rsidRPr="00D90A97">
        <w:rPr>
          <w:i/>
        </w:rPr>
        <w:t>opt_obj_func()</w:t>
      </w:r>
      <w:r>
        <w:t xml:space="preserve"> control variable. PESTPP-OPT is informed whether this function must be maximized or minimized through the </w:t>
      </w:r>
      <w:r>
        <w:rPr>
          <w:i/>
        </w:rPr>
        <w:t>opt_direction()</w:t>
      </w:r>
      <w:r>
        <w:t xml:space="preserve"> control variable. Th</w:t>
      </w:r>
      <w:r w:rsidR="00307AF0">
        <w:t>e latter</w:t>
      </w:r>
      <w:r>
        <w:t xml:space="preserve"> must be supplied as either “min” or “max”.</w:t>
      </w:r>
    </w:p>
    <w:p w14:paraId="70EECEA8" w14:textId="49E3F83B" w:rsidR="001539FB" w:rsidRPr="00446406" w:rsidRDefault="001539FB" w:rsidP="001539FB">
      <w:r>
        <w:t xml:space="preserve">The </w:t>
      </w:r>
      <w:r w:rsidRPr="00D90A97">
        <w:rPr>
          <w:i/>
        </w:rPr>
        <w:t>opt_obj_func()</w:t>
      </w:r>
      <w:r>
        <w:t xml:space="preserve"> control variable provides </w:t>
      </w:r>
      <w:r w:rsidR="000B4BB0">
        <w:t>three</w:t>
      </w:r>
      <w:r>
        <w:t xml:space="preserve"> options for defining the objective function. The first is to supply the name of a prior information equation. This equation must feature all decision variables; the coefficients</w:t>
      </w:r>
      <w:r w:rsidR="00307AF0">
        <w:t xml:space="preserve"> of these variables</w:t>
      </w:r>
      <w:r>
        <w:t xml:space="preserve"> in the prior information equation become the coefficient</w:t>
      </w:r>
      <w:r w:rsidR="004637D6">
        <w:t>s</w:t>
      </w:r>
      <w:r>
        <w:t xml:space="preserve"> </w:t>
      </w:r>
      <w:r>
        <w:rPr>
          <w:i/>
        </w:rPr>
        <w:t>c</w:t>
      </w:r>
      <w:r w:rsidRPr="00D90A97">
        <w:rPr>
          <w:i/>
          <w:vertAlign w:val="subscript"/>
        </w:rPr>
        <w:t>i</w:t>
      </w:r>
      <w:r>
        <w:t xml:space="preserve"> </w:t>
      </w:r>
      <w:r w:rsidR="004637D6">
        <w:t>of</w:t>
      </w:r>
      <w:r>
        <w:t xml:space="preserve"> equation 8.4b. Alternatively, the name of a file can be provided. In this case PESTPP-OPT reads the coefficient associated with each decision variable from </w:t>
      </w:r>
      <w:r w:rsidR="004637D6">
        <w:t>that</w:t>
      </w:r>
      <w:r>
        <w:t xml:space="preserve"> file. Th</w:t>
      </w:r>
      <w:r w:rsidR="004637D6">
        <w:t>e</w:t>
      </w:r>
      <w:r>
        <w:t xml:space="preserve"> file must have two columns; entries on each line </w:t>
      </w:r>
      <w:r w:rsidR="004637D6">
        <w:t>must be</w:t>
      </w:r>
      <w:r>
        <w:t xml:space="preserve"> space, tab or comma-delimited. The first entry</w:t>
      </w:r>
      <w:r w:rsidR="004637D6">
        <w:t xml:space="preserve"> on each line</w:t>
      </w:r>
      <w:r>
        <w:t xml:space="preserve"> must be the name of a decision variable while the second must be the coefficient associated with that variable. All decision variables featured in the PEST control file must </w:t>
      </w:r>
      <w:r w:rsidR="00307AF0">
        <w:t>appear</w:t>
      </w:r>
      <w:r>
        <w:t xml:space="preserve"> in this</w:t>
      </w:r>
      <w:r w:rsidR="00862B86">
        <w:t xml:space="preserve"> external</w:t>
      </w:r>
      <w:r>
        <w:t xml:space="preserve"> file. Any line that begins with the “#” character is treated as a comment and</w:t>
      </w:r>
      <w:r w:rsidR="004637D6">
        <w:t xml:space="preserve"> is therefore</w:t>
      </w:r>
      <w:r>
        <w:t xml:space="preserve"> ignored. </w:t>
      </w:r>
      <w:r w:rsidR="004637D6">
        <w:t xml:space="preserve">Figure </w:t>
      </w:r>
      <w:r>
        <w:t xml:space="preserve">8.1 </w:t>
      </w:r>
      <w:r w:rsidR="004637D6">
        <w:t>exemplifies</w:t>
      </w:r>
      <w:r>
        <w:t xml:space="preserve"> such a file.</w:t>
      </w:r>
      <w:r w:rsidR="00446406">
        <w:t xml:space="preserve">  The third option for the </w:t>
      </w:r>
      <w:r w:rsidR="00446406">
        <w:rPr>
          <w:i/>
        </w:rPr>
        <w:t>opt_obj_func</w:t>
      </w:r>
      <w:r w:rsidR="00446406">
        <w:t xml:space="preserve"> input is to name an observation.  This results in the objective function coefficients for the each of the decision variables to be taken from a row in the jacobian matrix – that is, the objective coefficients are the sensitivities of each of the decision variables to the named observation.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1539FB" w14:paraId="4785DCF0" w14:textId="77777777" w:rsidTr="00C40A21">
        <w:trPr>
          <w:cantSplit/>
        </w:trPr>
        <w:tc>
          <w:tcPr>
            <w:tcW w:w="9242" w:type="dxa"/>
            <w:shd w:val="clear" w:color="auto" w:fill="auto"/>
          </w:tcPr>
          <w:p w14:paraId="147B03B0"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decision_variable     coefficient</w:t>
            </w:r>
          </w:p>
          <w:p w14:paraId="4E4925C4"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xml:space="preserve">    pump_rate1             3.345</w:t>
            </w:r>
          </w:p>
          <w:p w14:paraId="673ABE32"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xml:space="preserve">    pump_rate2             3.034</w:t>
            </w:r>
          </w:p>
          <w:p w14:paraId="539F76E1"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xml:space="preserve">    inj_rate1              4.321</w:t>
            </w:r>
          </w:p>
          <w:p w14:paraId="27A0731A"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xml:space="preserve">    inj_rate2              4.287</w:t>
            </w:r>
          </w:p>
          <w:p w14:paraId="516C6C5C" w14:textId="77777777" w:rsidR="001539FB" w:rsidRPr="00C40A21" w:rsidRDefault="001539FB" w:rsidP="00C40A21">
            <w:pPr>
              <w:spacing w:before="0" w:after="0"/>
              <w:rPr>
                <w:rFonts w:ascii="Courier New" w:hAnsi="Courier New" w:cs="Courier New"/>
                <w:sz w:val="20"/>
              </w:rPr>
            </w:pPr>
            <w:r w:rsidRPr="00C40A21">
              <w:rPr>
                <w:rFonts w:ascii="Courier New" w:hAnsi="Courier New" w:cs="Courier New"/>
                <w:sz w:val="18"/>
              </w:rPr>
              <w:t xml:space="preserve">    </w:t>
            </w:r>
            <w:r w:rsidR="00AA27C2" w:rsidRPr="00C40A21">
              <w:rPr>
                <w:rFonts w:ascii="Courier New" w:hAnsi="Courier New" w:cs="Courier New"/>
                <w:sz w:val="18"/>
              </w:rPr>
              <w:t>etc.</w:t>
            </w:r>
          </w:p>
        </w:tc>
      </w:tr>
    </w:tbl>
    <w:p w14:paraId="7579C305" w14:textId="77777777" w:rsidR="001539FB" w:rsidRPr="002F155D" w:rsidRDefault="001539FB" w:rsidP="001539FB">
      <w:pPr>
        <w:pStyle w:val="Caption"/>
      </w:pPr>
      <w:r>
        <w:t xml:space="preserve">Figure 8.1 An external file whose name is supplied with the </w:t>
      </w:r>
      <w:r>
        <w:rPr>
          <w:i/>
        </w:rPr>
        <w:t>opt_obj_func()</w:t>
      </w:r>
      <w:r>
        <w:t xml:space="preserve"> variable.</w:t>
      </w:r>
    </w:p>
    <w:p w14:paraId="5B3B7CDE" w14:textId="77777777" w:rsidR="001539FB" w:rsidRDefault="001539FB" w:rsidP="001539FB">
      <w:pPr>
        <w:rPr>
          <w:lang w:val="en-AU"/>
        </w:rPr>
      </w:pPr>
      <w:r>
        <w:t xml:space="preserve">If the </w:t>
      </w:r>
      <w:r>
        <w:rPr>
          <w:i/>
        </w:rPr>
        <w:t>opt_obj_func()</w:t>
      </w:r>
      <w:r>
        <w:t xml:space="preserve"> control variable is not </w:t>
      </w:r>
      <w:r w:rsidR="00307AF0">
        <w:t>provided</w:t>
      </w:r>
      <w:r>
        <w:t xml:space="preserve"> in the PEST control file that is</w:t>
      </w:r>
      <w:r w:rsidR="004637D6">
        <w:t xml:space="preserve"> featured on the </w:t>
      </w:r>
      <w:r>
        <w:t>PESTPP-OPT</w:t>
      </w:r>
      <w:r w:rsidR="004637D6">
        <w:t xml:space="preserve"> command line</w:t>
      </w:r>
      <w:r>
        <w:t>, PESTPP-OPT assigns coefficients to decision variables itself; each is assigned a coefficient of 1.0.</w:t>
      </w:r>
    </w:p>
    <w:p w14:paraId="143239C7" w14:textId="77777777" w:rsidR="000E042D" w:rsidRDefault="00375614" w:rsidP="00375614">
      <w:pPr>
        <w:pStyle w:val="Heading3"/>
      </w:pPr>
      <w:bookmarkStart w:id="2044" w:name="_Toc520535289"/>
      <w:r>
        <w:t>8.2.</w:t>
      </w:r>
      <w:r w:rsidR="001008FC">
        <w:t>4</w:t>
      </w:r>
      <w:r>
        <w:t xml:space="preserve"> Constraints</w:t>
      </w:r>
      <w:bookmarkEnd w:id="2044"/>
    </w:p>
    <w:p w14:paraId="65DF34B3" w14:textId="21BE0938" w:rsidR="00375614" w:rsidRDefault="000266B8" w:rsidP="00375614">
      <w:r>
        <w:t xml:space="preserve">Constraints can be applied on model outputs (read from model output files using instruction files) or on prior information equations. PESTPP-OPT allows constraints to be either “less than” or “greater than” constraints; the latter are internally reformulated as “less than” </w:t>
      </w:r>
      <w:r>
        <w:lastRenderedPageBreak/>
        <w:t xml:space="preserve">constraints to meet the demands of the linear programming algorithm that it implements. </w:t>
      </w:r>
      <w:r w:rsidR="008C7FEB">
        <w:t xml:space="preserve">Constraints are identified </w:t>
      </w:r>
      <w:r w:rsidR="00307AF0">
        <w:t>using</w:t>
      </w:r>
      <w:r w:rsidR="008C7FEB">
        <w:t xml:space="preserve"> observation group</w:t>
      </w:r>
      <w:r w:rsidR="009846B5">
        <w:t>s</w:t>
      </w:r>
      <w:r w:rsidR="008C7FEB">
        <w:t>. If an observation group contains “less than” constraints, then its name must begin with “l_”</w:t>
      </w:r>
      <w:r w:rsidR="002B2EFE">
        <w:t xml:space="preserve"> (</w:t>
      </w:r>
      <w:r w:rsidR="00F627B2">
        <w:t>that is, the letter “</w:t>
      </w:r>
      <w:r w:rsidR="002B2EFE">
        <w:t>el</w:t>
      </w:r>
      <w:r w:rsidR="00F627B2">
        <w:t>” followed by an underscore</w:t>
      </w:r>
      <w:r w:rsidR="002B2EFE">
        <w:t>)</w:t>
      </w:r>
      <w:r w:rsidR="008C7FEB">
        <w:t xml:space="preserve"> </w:t>
      </w:r>
      <w:r w:rsidR="002B2EFE">
        <w:t>or “less_”</w:t>
      </w:r>
      <w:r w:rsidR="00862B86">
        <w:t>;</w:t>
      </w:r>
      <w:r w:rsidR="008C7FEB">
        <w:t xml:space="preserve"> if an observation group contains “greater than” constraints then its name must begin with “g_”</w:t>
      </w:r>
      <w:r w:rsidR="002B2EFE">
        <w:t xml:space="preserve"> or “greater_”</w:t>
      </w:r>
      <w:r w:rsidR="008C7FEB">
        <w:t>.</w:t>
      </w:r>
      <w:r w:rsidR="009846B5">
        <w:t xml:space="preserve"> Do not forget that prior information equations are also assigned to observation groups.</w:t>
      </w:r>
    </w:p>
    <w:p w14:paraId="3EF593B7" w14:textId="31D04134" w:rsidR="008C7FEB" w:rsidRDefault="009846B5" w:rsidP="00375614">
      <w:r>
        <w:t>While t</w:t>
      </w:r>
      <w:r w:rsidR="008C7FEB">
        <w:t>he naming of observation groups in this way is sufficient to denote them as containing constraints</w:t>
      </w:r>
      <w:r>
        <w:t>,</w:t>
      </w:r>
      <w:r w:rsidR="008C7FEB">
        <w:t xml:space="preserve"> </w:t>
      </w:r>
      <w:r>
        <w:t>you</w:t>
      </w:r>
      <w:r w:rsidR="008C7FEB">
        <w:t xml:space="preserve"> can </w:t>
      </w:r>
      <w:r>
        <w:t>also nominate</w:t>
      </w:r>
      <w:r w:rsidR="008C7FEB">
        <w:t xml:space="preserve"> </w:t>
      </w:r>
      <w:r>
        <w:t xml:space="preserve">groups which contain constraints using the </w:t>
      </w:r>
      <w:r w:rsidR="001F5BFB" w:rsidRPr="001F5BFB">
        <w:rPr>
          <w:i/>
        </w:rPr>
        <w:t>opt_constraint_groups()</w:t>
      </w:r>
      <w:r>
        <w:rPr>
          <w:i/>
        </w:rPr>
        <w:t xml:space="preserve"> </w:t>
      </w:r>
      <w:r w:rsidR="001F5BFB">
        <w:t>control variable. The value of this control variable is a comma-delimited set of observation groups. The name of each such group must begin with “l_” or “g_”</w:t>
      </w:r>
      <w:r w:rsidR="007C1C3E">
        <w:t xml:space="preserve"> (or “less_” or “greater_”)</w:t>
      </w:r>
      <w:r w:rsidR="001F5BFB">
        <w:t xml:space="preserve"> in accordance with the protocol</w:t>
      </w:r>
      <w:r w:rsidR="007C1C3E">
        <w:t xml:space="preserve"> described above</w:t>
      </w:r>
      <w:r>
        <w:t xml:space="preserve"> so that PESTPP-OPT knows what type of constraints they are</w:t>
      </w:r>
      <w:r w:rsidR="001F5BFB">
        <w:t xml:space="preserve">. </w:t>
      </w:r>
      <w:r w:rsidR="007C1C3E">
        <w:t>I</w:t>
      </w:r>
      <w:r w:rsidR="001F5BFB">
        <w:t>f a</w:t>
      </w:r>
      <w:r>
        <w:t>n</w:t>
      </w:r>
      <w:r w:rsidR="001F5BFB">
        <w:t xml:space="preserve"> </w:t>
      </w:r>
      <w:r w:rsidR="001F5BFB">
        <w:rPr>
          <w:i/>
        </w:rPr>
        <w:t>opt_constraint_groups()</w:t>
      </w:r>
      <w:r w:rsidR="001F5BFB">
        <w:t xml:space="preserve"> keyword is supplied, and if a group name that begins with “l_” or “g_”</w:t>
      </w:r>
      <w:r w:rsidR="007C1C3E">
        <w:t xml:space="preserve"> (or “less_” or “greater”) </w:t>
      </w:r>
      <w:r w:rsidR="001F5BFB">
        <w:t>is omitted from the list</w:t>
      </w:r>
      <w:r>
        <w:t xml:space="preserve"> of groups</w:t>
      </w:r>
      <w:r w:rsidR="001F5BFB">
        <w:t xml:space="preserve"> supplied through th</w:t>
      </w:r>
      <w:r>
        <w:t>is variable</w:t>
      </w:r>
      <w:r w:rsidR="001F5BFB">
        <w:t xml:space="preserve">, then members of that group do not comprise </w:t>
      </w:r>
      <w:r>
        <w:t xml:space="preserve">optimization </w:t>
      </w:r>
      <w:r w:rsidR="001F5BFB">
        <w:t xml:space="preserve">constraints. They </w:t>
      </w:r>
      <w:r>
        <w:t xml:space="preserve">are therefore </w:t>
      </w:r>
      <w:r w:rsidR="001F5BFB">
        <w:t>observations</w:t>
      </w:r>
      <w:r>
        <w:t xml:space="preserve"> which comprise part of the calibration dataset (unless the</w:t>
      </w:r>
      <w:r w:rsidR="007C1C3E">
        <w:t xml:space="preserve"> pertinent observations are assigned</w:t>
      </w:r>
      <w:r>
        <w:t xml:space="preserve"> weights of zero</w:t>
      </w:r>
      <w:r w:rsidR="00862B86">
        <w:t xml:space="preserve"> in the PEST control file</w:t>
      </w:r>
      <w:r>
        <w:t>)</w:t>
      </w:r>
      <w:r w:rsidR="001F5BFB">
        <w:t>.</w:t>
      </w:r>
    </w:p>
    <w:p w14:paraId="06333174" w14:textId="35BFF35D" w:rsidR="00F71FA9" w:rsidRDefault="007C1C3E" w:rsidP="00375614">
      <w:r>
        <w:t>It is important to n</w:t>
      </w:r>
      <w:r w:rsidR="0014055D">
        <w:t>ote that weights assigned in the PEST control file</w:t>
      </w:r>
      <w:r w:rsidRPr="007C1C3E">
        <w:t xml:space="preserve"> </w:t>
      </w:r>
      <w:r>
        <w:t>to model outputs to which constraints are applied</w:t>
      </w:r>
      <w:r w:rsidR="0014055D">
        <w:t xml:space="preserve"> have no bearing on their operation</w:t>
      </w:r>
      <w:r w:rsidR="008F51C0">
        <w:t>,</w:t>
      </w:r>
      <w:r w:rsidR="00E70453">
        <w:t xml:space="preserve"> unless </w:t>
      </w:r>
      <w:r w:rsidR="008F51C0">
        <w:t>they are set</w:t>
      </w:r>
      <w:r w:rsidR="00E70453">
        <w:t xml:space="preserve"> to zero</w:t>
      </w:r>
      <w:r w:rsidR="0014055D">
        <w:t>.</w:t>
      </w:r>
      <w:r w:rsidR="00E70453">
        <w:t xml:space="preserve"> If the weight associated with a constraint is set to zero, then the constraint is disabled. However, if </w:t>
      </w:r>
      <w:r>
        <w:t>the weight</w:t>
      </w:r>
      <w:r w:rsidR="00E70453">
        <w:t xml:space="preserve"> is positive, its value </w:t>
      </w:r>
      <w:r w:rsidR="0014055D">
        <w:t>do</w:t>
      </w:r>
      <w:r w:rsidR="00E70453">
        <w:t>es</w:t>
      </w:r>
      <w:r w:rsidR="0014055D">
        <w:t xml:space="preserve"> not affect the strength with which </w:t>
      </w:r>
      <w:r w:rsidR="009846B5">
        <w:t>the</w:t>
      </w:r>
      <w:r w:rsidR="0014055D">
        <w:t xml:space="preserve"> constraint is applied</w:t>
      </w:r>
      <w:r w:rsidR="00904A41">
        <w:t xml:space="preserve">, with </w:t>
      </w:r>
      <w:r w:rsidR="00F71FA9">
        <w:t xml:space="preserve">one exception: if the </w:t>
      </w:r>
      <w:r w:rsidR="00F71FA9">
        <w:rPr>
          <w:i/>
        </w:rPr>
        <w:t>opt_std_weights</w:t>
      </w:r>
      <w:r w:rsidR="00F71FA9">
        <w:t xml:space="preserve"> option is used, then the weight values for the non-zero weight constraints are treated as standard devivations (uncertainty) for use it the chance constraint process.  This option can help speed up the repeated application of pestpp-opt by allowing users to pre-ca</w:t>
      </w:r>
      <w:r w:rsidR="00D433DD">
        <w:t xml:space="preserve">lculate constraint uncertainty </w:t>
      </w:r>
      <w:r w:rsidR="00F71FA9">
        <w:t>through application of PREDUNC, pyEMU or through empirical constraint uncertainty estimation via ensembles</w:t>
      </w:r>
      <w:r w:rsidR="0014055D">
        <w:t>.</w:t>
      </w:r>
      <w:r w:rsidR="00D433DD">
        <w:t xml:space="preserve">  In this way, PESTPP-OPT does not need to solve any linear analysis equations and instead simply uses these standard deviations directly.</w:t>
      </w:r>
    </w:p>
    <w:p w14:paraId="6E30A167" w14:textId="74FCD50D" w:rsidR="00182648" w:rsidRDefault="0014055D" w:rsidP="00375614">
      <w:r>
        <w:t xml:space="preserve"> </w:t>
      </w:r>
      <w:r w:rsidR="009846B5">
        <w:t>In the simplex algorithm, a</w:t>
      </w:r>
      <w:r>
        <w:t>ll constraints are “hard”. It is the nature of most</w:t>
      </w:r>
      <w:r w:rsidR="007C1C3E">
        <w:t xml:space="preserve"> constrained</w:t>
      </w:r>
      <w:r>
        <w:t xml:space="preserve"> optimization problems that the solution to that problem lie</w:t>
      </w:r>
      <w:r w:rsidR="00287041">
        <w:t>s</w:t>
      </w:r>
      <w:r>
        <w:t xml:space="preserve"> </w:t>
      </w:r>
      <w:r w:rsidR="00287041">
        <w:t>at</w:t>
      </w:r>
      <w:r>
        <w:t xml:space="preserve"> a “corner” of decision variable space that is defined by the</w:t>
      </w:r>
      <w:r w:rsidR="00287041">
        <w:t xml:space="preserve"> intersection of</w:t>
      </w:r>
      <w:r>
        <w:t xml:space="preserve"> constraint</w:t>
      </w:r>
      <w:r w:rsidR="00182648">
        <w:t xml:space="preserve"> surfaces. In that corner, at least one constraint specification </w:t>
      </w:r>
      <w:r w:rsidR="00287041">
        <w:t>is</w:t>
      </w:r>
      <w:r w:rsidR="00182648">
        <w:t xml:space="preserve"> exactly</w:t>
      </w:r>
      <w:r w:rsidR="007C1C3E">
        <w:t xml:space="preserve"> met</w:t>
      </w:r>
      <w:r w:rsidR="00182648">
        <w:t>.</w:t>
      </w:r>
    </w:p>
    <w:p w14:paraId="5AACE906" w14:textId="77777777" w:rsidR="008F51C0" w:rsidRDefault="008F51C0" w:rsidP="00375614">
      <w:r>
        <w:t xml:space="preserve">In addition to </w:t>
      </w:r>
      <w:r w:rsidR="00710BBE">
        <w:t>constraints</w:t>
      </w:r>
      <w:r>
        <w:t xml:space="preserve"> applied to model outputs and prior information equations, the </w:t>
      </w:r>
      <w:r w:rsidR="00287041">
        <w:t xml:space="preserve">upper and lower </w:t>
      </w:r>
      <w:r>
        <w:t xml:space="preserve">bounds on </w:t>
      </w:r>
      <w:r w:rsidR="00287041">
        <w:t xml:space="preserve">decision variables supplied in the </w:t>
      </w:r>
      <w:r>
        <w:t xml:space="preserve">“parameter data” section of </w:t>
      </w:r>
      <w:r w:rsidR="00287041">
        <w:t>a</w:t>
      </w:r>
      <w:r>
        <w:t xml:space="preserve"> PEST control file</w:t>
      </w:r>
      <w:r w:rsidR="00287041">
        <w:t xml:space="preserve"> comprise a further set of constraints which are respected by the constrained optimization process that is implemented by PESTPP-OPT. </w:t>
      </w:r>
      <w:r>
        <w:t>Obviously</w:t>
      </w:r>
      <w:r w:rsidR="00287041">
        <w:t>,</w:t>
      </w:r>
      <w:r>
        <w:t xml:space="preserve"> these </w:t>
      </w:r>
      <w:r w:rsidR="00287041">
        <w:t>are applied to each decision variable individually.</w:t>
      </w:r>
    </w:p>
    <w:p w14:paraId="367467B8" w14:textId="77777777" w:rsidR="008F51C0" w:rsidRDefault="008F51C0" w:rsidP="008F51C0">
      <w:r>
        <w:t>As presently programmed</w:t>
      </w:r>
      <w:r w:rsidR="00287041">
        <w:t>,</w:t>
      </w:r>
      <w:r>
        <w:t xml:space="preserve"> PESTPP-OPT requires that at least one constraint be applied to a model output. Hence if the only constraints that are specified in a PEST control file</w:t>
      </w:r>
      <w:r w:rsidR="00DC5F2F">
        <w:t xml:space="preserve"> that is read by PESTPP-OPT</w:t>
      </w:r>
      <w:r>
        <w:t xml:space="preserve"> are</w:t>
      </w:r>
      <w:r w:rsidR="00287041">
        <w:t xml:space="preserve"> those on individual decision variables</w:t>
      </w:r>
      <w:r w:rsidR="00DC5F2F">
        <w:t xml:space="preserve"> through their bounds</w:t>
      </w:r>
      <w:r w:rsidR="00287041">
        <w:t xml:space="preserve">, and/or on </w:t>
      </w:r>
      <w:r>
        <w:t>prior information equations</w:t>
      </w:r>
      <w:r w:rsidR="00287041">
        <w:t xml:space="preserve"> that feature those decision variables, PESTPP-OPT</w:t>
      </w:r>
      <w:r>
        <w:t xml:space="preserve"> will cease execution with an appropriate message.</w:t>
      </w:r>
    </w:p>
    <w:p w14:paraId="2ABBBDD6" w14:textId="77777777" w:rsidR="00182648" w:rsidRDefault="00182648" w:rsidP="00182648">
      <w:pPr>
        <w:pStyle w:val="Heading3"/>
      </w:pPr>
      <w:bookmarkStart w:id="2045" w:name="_Toc520535290"/>
      <w:r>
        <w:t>8.2.</w:t>
      </w:r>
      <w:r w:rsidR="001008FC">
        <w:t>5</w:t>
      </w:r>
      <w:r>
        <w:t xml:space="preserve"> Observations</w:t>
      </w:r>
      <w:bookmarkEnd w:id="2045"/>
    </w:p>
    <w:p w14:paraId="7F6E72DC" w14:textId="6DFF4676" w:rsidR="00377322" w:rsidRDefault="00182648" w:rsidP="00182648">
      <w:r>
        <w:t>If an observation that is featured in a PEST control file is not denoted as a constraint</w:t>
      </w:r>
      <w:r w:rsidR="00A612D2">
        <w:t>,</w:t>
      </w:r>
      <w:r>
        <w:t xml:space="preserve"> then it is used in the notional calibration process through which posterior parameter uncertainties are </w:t>
      </w:r>
      <w:r>
        <w:lastRenderedPageBreak/>
        <w:t>calculated</w:t>
      </w:r>
      <w:r w:rsidR="00CE0D6E">
        <w:t>.</w:t>
      </w:r>
      <w:r w:rsidR="00F633E7">
        <w:t xml:space="preserve"> (It is important to note that the same does not apply to prior information equations; if a prior information equation does not feature a decision variable, then PEST</w:t>
      </w:r>
      <w:r w:rsidR="000C28B4">
        <w:t>PP_OPT</w:t>
      </w:r>
      <w:r w:rsidR="00862B86">
        <w:t xml:space="preserve"> simply</w:t>
      </w:r>
      <w:r w:rsidR="000C28B4">
        <w:t xml:space="preserve"> ignores it.)</w:t>
      </w:r>
      <w:r>
        <w:t xml:space="preserve"> </w:t>
      </w:r>
      <w:r w:rsidR="00CE0D6E">
        <w:t>T</w:t>
      </w:r>
      <w:r>
        <w:t>he</w:t>
      </w:r>
      <w:r w:rsidR="00CE0D6E">
        <w:t>se</w:t>
      </w:r>
      <w:r>
        <w:t xml:space="preserve"> </w:t>
      </w:r>
      <w:r w:rsidR="00CE0D6E">
        <w:t xml:space="preserve">posterior parameter </w:t>
      </w:r>
      <w:r>
        <w:t>uncertainties</w:t>
      </w:r>
      <w:r w:rsidR="00CE0D6E">
        <w:t xml:space="preserve"> are used to calculate the uncertainties of model outputs to which constraints are applied; see equation</w:t>
      </w:r>
      <w:r w:rsidR="00DC5F2F">
        <w:t xml:space="preserve">s 8.1 </w:t>
      </w:r>
      <w:r w:rsidR="00862B86">
        <w:t>to</w:t>
      </w:r>
      <w:r w:rsidR="00CE0D6E">
        <w:t xml:space="preserve"> 8.3.</w:t>
      </w:r>
      <w:r>
        <w:t xml:space="preserve"> The calibration process is described as “notional” because model parameters are not </w:t>
      </w:r>
      <w:r w:rsidR="00CE0D6E">
        <w:t>actually</w:t>
      </w:r>
      <w:r>
        <w:t xml:space="preserve"> adjusted</w:t>
      </w:r>
      <w:r w:rsidR="00CE0D6E">
        <w:t xml:space="preserve"> to fit the calibration dataset</w:t>
      </w:r>
      <w:r>
        <w:t xml:space="preserve">. Instead, </w:t>
      </w:r>
      <w:r w:rsidR="00377322">
        <w:t xml:space="preserve">PESTPP-OPT assumes that parameter values have already been </w:t>
      </w:r>
      <w:r w:rsidR="00CE0D6E">
        <w:t>adjusted</w:t>
      </w:r>
      <w:r w:rsidR="00377322">
        <w:t>. The</w:t>
      </w:r>
      <w:r w:rsidR="00862B86">
        <w:t xml:space="preserve"> posterior</w:t>
      </w:r>
      <w:r w:rsidR="00377322">
        <w:t xml:space="preserve"> uncertainties associated with these parameters are then calculated using </w:t>
      </w:r>
      <w:r w:rsidR="00CE0D6E">
        <w:t xml:space="preserve">equation </w:t>
      </w:r>
      <w:r w:rsidR="00377322">
        <w:t xml:space="preserve">8.2. Observations that are employed in the </w:t>
      </w:r>
      <w:r w:rsidR="00CE0D6E">
        <w:t xml:space="preserve">notional </w:t>
      </w:r>
      <w:r w:rsidR="00377322">
        <w:t>calibration process must be featured in the PEST control file</w:t>
      </w:r>
      <w:r w:rsidR="00CE0D6E">
        <w:t xml:space="preserve"> that is provided to PESTPP-OPT</w:t>
      </w:r>
      <w:r w:rsidR="00377322">
        <w:t xml:space="preserve"> so that </w:t>
      </w:r>
      <w:r w:rsidR="00CE0D6E">
        <w:t>it</w:t>
      </w:r>
      <w:r w:rsidR="00377322">
        <w:t xml:space="preserve"> can calculate the terms </w:t>
      </w:r>
      <w:r w:rsidR="00CE0D6E">
        <w:t>of</w:t>
      </w:r>
      <w:r w:rsidR="00377322">
        <w:t xml:space="preserve"> th</w:t>
      </w:r>
      <w:r w:rsidR="00862B86">
        <w:t>is</w:t>
      </w:r>
      <w:r w:rsidR="00377322">
        <w:t xml:space="preserve"> equation. </w:t>
      </w:r>
      <w:r w:rsidR="008F50AF">
        <w:t>However i</w:t>
      </w:r>
      <w:r w:rsidR="00377322">
        <w:t>t is important to note that, in calculating posterior parameter and model output uncertaint</w:t>
      </w:r>
      <w:r w:rsidR="000C47E5">
        <w:t>ies</w:t>
      </w:r>
      <w:r w:rsidR="00377322">
        <w:t>, PESTPP-OPT takes no notice of the values of observations that must be supplied in the “observation data” section of the PEST control file</w:t>
      </w:r>
      <w:r w:rsidR="000C47E5">
        <w:t xml:space="preserve">, for these </w:t>
      </w:r>
      <w:r w:rsidR="00DC5F2F">
        <w:t xml:space="preserve">do not appear in </w:t>
      </w:r>
      <w:r w:rsidR="000C47E5">
        <w:t>equations 8.1 to 8.</w:t>
      </w:r>
      <w:r w:rsidR="00DC5F2F">
        <w:t>3</w:t>
      </w:r>
      <w:r w:rsidR="000C47E5">
        <w:t>; only sensitivities are featured in these equations. The same applies to parameters; hence their values do not need to change in implementing</w:t>
      </w:r>
      <w:r w:rsidR="00CE0D6E">
        <w:t xml:space="preserve"> the notional calibration exercise that is embodied in</w:t>
      </w:r>
      <w:r w:rsidR="000C47E5">
        <w:t xml:space="preserve"> these equations.</w:t>
      </w:r>
      <w:r w:rsidR="00377322">
        <w:t xml:space="preserve">  </w:t>
      </w:r>
    </w:p>
    <w:p w14:paraId="4B3963FF" w14:textId="59C0FAE1" w:rsidR="000C47E5" w:rsidRDefault="000C47E5" w:rsidP="00182648">
      <w:r>
        <w:t>The weights assigned to observations</w:t>
      </w:r>
      <w:r w:rsidR="00CE0D6E">
        <w:t xml:space="preserve"> that are cited in the “observation data” section of the PEST control</w:t>
      </w:r>
      <w:r>
        <w:t xml:space="preserve"> are important</w:t>
      </w:r>
      <w:r w:rsidR="00862B86">
        <w:t>. T</w:t>
      </w:r>
      <w:r>
        <w:t>hese are used in calculating the C(</w:t>
      </w:r>
      <w:r w:rsidRPr="000C47E5">
        <w:rPr>
          <w:b/>
        </w:rPr>
        <w:t>ε</w:t>
      </w:r>
      <w:r>
        <w:t xml:space="preserve">) matrix that appears in equations 8.1 </w:t>
      </w:r>
      <w:r w:rsidR="00CE0D6E">
        <w:t>and</w:t>
      </w:r>
      <w:r>
        <w:t xml:space="preserve"> 8.</w:t>
      </w:r>
      <w:r w:rsidR="00CE0D6E">
        <w:t>2</w:t>
      </w:r>
      <w:r>
        <w:t xml:space="preserve">. PESTPP-OPT assumes that each </w:t>
      </w:r>
      <w:r w:rsidR="00CE0D6E">
        <w:t xml:space="preserve">such </w:t>
      </w:r>
      <w:r>
        <w:t>weight is equal to the</w:t>
      </w:r>
      <w:r w:rsidR="00CE0D6E">
        <w:t xml:space="preserve"> inverse of the</w:t>
      </w:r>
      <w:r>
        <w:t xml:space="preserve"> standard deviation of noise</w:t>
      </w:r>
      <w:r w:rsidR="00DC5F2F">
        <w:t xml:space="preserve"> associated with the corresponding observation</w:t>
      </w:r>
      <w:r>
        <w:t>. Hence each weight is squared, inverted</w:t>
      </w:r>
      <w:r w:rsidR="00CE0D6E">
        <w:t>,</w:t>
      </w:r>
      <w:r>
        <w:t xml:space="preserve"> and then assigned to the appropriate diagonal element of C(</w:t>
      </w:r>
      <w:r w:rsidRPr="000C47E5">
        <w:rPr>
          <w:b/>
        </w:rPr>
        <w:t>ε</w:t>
      </w:r>
      <w:r>
        <w:t>)</w:t>
      </w:r>
      <w:r w:rsidR="00BC4419">
        <w:t xml:space="preserve"> in these equations</w:t>
      </w:r>
      <w:r>
        <w:t xml:space="preserve">. </w:t>
      </w:r>
      <w:r w:rsidR="00BC4419">
        <w:t>In many instances, t</w:t>
      </w:r>
      <w:r>
        <w:t xml:space="preserve">he weights that are associated with observations in </w:t>
      </w:r>
      <w:r w:rsidR="00CE0D6E">
        <w:t>a</w:t>
      </w:r>
      <w:r>
        <w:t xml:space="preserve"> PESTPP-OPT control file may</w:t>
      </w:r>
      <w:r w:rsidR="00DC5F2F">
        <w:t xml:space="preserve"> therefore</w:t>
      </w:r>
      <w:r>
        <w:t xml:space="preserve"> be different from those that were used in </w:t>
      </w:r>
      <w:r w:rsidR="00CE0D6E">
        <w:t>a</w:t>
      </w:r>
      <w:r>
        <w:t xml:space="preserve"> </w:t>
      </w:r>
      <w:r w:rsidR="00CE0D6E">
        <w:t>preceding</w:t>
      </w:r>
      <w:r>
        <w:t xml:space="preserve"> model calibration process</w:t>
      </w:r>
      <w:r w:rsidR="00DC5F2F">
        <w:t xml:space="preserve"> in which parameters were actually adjusted</w:t>
      </w:r>
      <w:r>
        <w:t xml:space="preserve">. Utilities such as PWTADJ2 from the PEST suite can be used to adjust </w:t>
      </w:r>
      <w:r w:rsidR="00BC4419">
        <w:t xml:space="preserve">calibration </w:t>
      </w:r>
      <w:r>
        <w:t>weights so that their magnitude</w:t>
      </w:r>
      <w:r w:rsidR="00CE0D6E">
        <w:t>s</w:t>
      </w:r>
      <w:r>
        <w:t xml:space="preserve"> </w:t>
      </w:r>
      <w:r w:rsidR="00CE0D6E">
        <w:t>are</w:t>
      </w:r>
      <w:r>
        <w:t xml:space="preserve"> commensurate with the level of model-to-measurement fit attained through th</w:t>
      </w:r>
      <w:r w:rsidR="00BC4419">
        <w:t>e calibration</w:t>
      </w:r>
      <w:r>
        <w:t xml:space="preserve"> process. A good rule of thumb is that weights should be such that the (measurement) objective function attained through the calibration process is roughly equal to the number of non-zero weighted observations featured in th</w:t>
      </w:r>
      <w:r w:rsidR="00BC4419">
        <w:t>at</w:t>
      </w:r>
      <w:r>
        <w:t xml:space="preserve"> process</w:t>
      </w:r>
      <w:r w:rsidR="00035007">
        <w:t xml:space="preserve"> (collectively or on a group</w:t>
      </w:r>
      <w:r w:rsidR="00DC5F2F">
        <w:t>-</w:t>
      </w:r>
      <w:r w:rsidR="00035007">
        <w:t>by</w:t>
      </w:r>
      <w:r w:rsidR="00DC5F2F">
        <w:t>-</w:t>
      </w:r>
      <w:r w:rsidR="00035007">
        <w:t>group basis)</w:t>
      </w:r>
      <w:r>
        <w:t>.</w:t>
      </w:r>
      <w:r w:rsidR="00D97911">
        <w:t xml:space="preserve"> </w:t>
      </w:r>
      <w:r w:rsidR="00035007">
        <w:t>T</w:t>
      </w:r>
      <w:r w:rsidR="00D97911">
        <w:t>o remove an observation from the notional calibration process, set its weight to zero.</w:t>
      </w:r>
    </w:p>
    <w:p w14:paraId="73BE1410" w14:textId="5D6119F9" w:rsidR="00406DC4" w:rsidRDefault="00035007" w:rsidP="00182648">
      <w:r>
        <w:t xml:space="preserve">In some optimization contexts, it may be desirable to set all observation weights to zero. </w:t>
      </w:r>
      <w:r w:rsidR="00406DC4">
        <w:t xml:space="preserve">The notional calibration exercise through which a posterior covariance matrix is calculated from a prior covariance matrix is </w:t>
      </w:r>
      <w:r>
        <w:t>then</w:t>
      </w:r>
      <w:r w:rsidR="00406DC4">
        <w:t xml:space="preserve"> </w:t>
      </w:r>
      <w:r w:rsidR="00BC4419">
        <w:t>foregone</w:t>
      </w:r>
      <w:r w:rsidR="00406DC4">
        <w:t>. In this case, PESTPP-OPT uses the prior covariance matrix to calculate</w:t>
      </w:r>
      <w:r w:rsidR="000C28B4">
        <w:t xml:space="preserve"> the uncertainties associated with model outputs to which constraints are applied. </w:t>
      </w:r>
      <w:r w:rsidR="00406DC4">
        <w:t>(This</w:t>
      </w:r>
      <w:r w:rsidR="00862B86">
        <w:t xml:space="preserve"> covariance matrix</w:t>
      </w:r>
      <w:r w:rsidR="00406DC4">
        <w:t xml:space="preserve"> is supplied to PESTPP-OPT in the manner described below.) Alternatively, if all weights are set to zero, a user may provide PESTPP-OPT with a self-calculated posterior parameter covariance matrix in place of </w:t>
      </w:r>
      <w:r w:rsidR="00BC4419">
        <w:t>the</w:t>
      </w:r>
      <w:r w:rsidR="00406DC4">
        <w:t xml:space="preserve"> prior</w:t>
      </w:r>
      <w:r w:rsidR="00862B86">
        <w:t xml:space="preserve"> parameter</w:t>
      </w:r>
      <w:r w:rsidR="00406DC4">
        <w:t xml:space="preserve"> covariance matrix</w:t>
      </w:r>
      <w:r w:rsidR="00BC4419">
        <w:t xml:space="preserve"> for use in calculating parameter and </w:t>
      </w:r>
      <w:r w:rsidR="00DC5F2F">
        <w:t>model output</w:t>
      </w:r>
      <w:r w:rsidR="00BC4419">
        <w:t xml:space="preserve"> uncertainty</w:t>
      </w:r>
      <w:r w:rsidR="00406DC4">
        <w:t>.</w:t>
      </w:r>
      <w:r w:rsidR="005C66B8">
        <w:t xml:space="preserve"> For reasons which will be discussed below, this strategy may enhance the efficiency of PESTPP-OPT usage.</w:t>
      </w:r>
      <w:r w:rsidR="00406DC4">
        <w:t xml:space="preserve"> </w:t>
      </w:r>
    </w:p>
    <w:p w14:paraId="5E148F44" w14:textId="77777777" w:rsidR="009106DB" w:rsidRDefault="009106DB" w:rsidP="009106DB">
      <w:pPr>
        <w:pStyle w:val="Heading3"/>
      </w:pPr>
      <w:bookmarkStart w:id="2046" w:name="_Toc520535291"/>
      <w:r>
        <w:t>8.2.</w:t>
      </w:r>
      <w:r w:rsidR="001008FC">
        <w:t>6</w:t>
      </w:r>
      <w:r w:rsidR="00406DC4">
        <w:t xml:space="preserve"> </w:t>
      </w:r>
      <w:r w:rsidR="00710BBE">
        <w:t>Regularization</w:t>
      </w:r>
      <w:bookmarkEnd w:id="2046"/>
      <w:r w:rsidR="00035007">
        <w:t xml:space="preserve"> </w:t>
      </w:r>
    </w:p>
    <w:p w14:paraId="55C8FB71" w14:textId="77777777" w:rsidR="00406DC4" w:rsidRDefault="00406DC4" w:rsidP="00406DC4">
      <w:r>
        <w:t xml:space="preserve">It is recommended practice when calibrating a model to </w:t>
      </w:r>
      <w:r w:rsidR="00B836E9">
        <w:t>include</w:t>
      </w:r>
      <w:r>
        <w:t xml:space="preserve"> Tikhonov regularization </w:t>
      </w:r>
      <w:r w:rsidR="00B836E9">
        <w:t>in</w:t>
      </w:r>
      <w:r>
        <w:t xml:space="preserve"> the inversion process</w:t>
      </w:r>
      <w:r w:rsidR="00B836E9">
        <w:t xml:space="preserve"> (often through a suite of prior information equations)</w:t>
      </w:r>
      <w:r>
        <w:t xml:space="preserve">. </w:t>
      </w:r>
      <w:r w:rsidR="00710BBE">
        <w:t>Tikhonov</w:t>
      </w:r>
      <w:r w:rsidR="005C66B8">
        <w:t xml:space="preserve"> regularization </w:t>
      </w:r>
      <w:r>
        <w:t>express</w:t>
      </w:r>
      <w:r w:rsidR="005C66B8">
        <w:t>es</w:t>
      </w:r>
      <w:r>
        <w:t xml:space="preserve"> expert knowledge as it pertains to </w:t>
      </w:r>
      <w:r w:rsidR="005C66B8">
        <w:t xml:space="preserve">parameters. When using PESTPP-OPT, this same expert knowledge is expressed through the </w:t>
      </w:r>
      <w:r w:rsidR="00DC5F2F">
        <w:t xml:space="preserve">prior </w:t>
      </w:r>
      <w:r w:rsidR="005C66B8">
        <w:t xml:space="preserve">covariance matrix featured in equations 8.1 </w:t>
      </w:r>
      <w:r w:rsidR="008F3216">
        <w:t>and</w:t>
      </w:r>
      <w:r w:rsidR="005C66B8">
        <w:t xml:space="preserve"> 8.</w:t>
      </w:r>
      <w:r w:rsidR="008F3216">
        <w:t>2</w:t>
      </w:r>
      <w:r w:rsidR="005C66B8">
        <w:t xml:space="preserve">. </w:t>
      </w:r>
      <w:r w:rsidR="008F3216">
        <w:t>A</w:t>
      </w:r>
      <w:r w:rsidR="005C66B8">
        <w:t xml:space="preserve">ll regularization that </w:t>
      </w:r>
      <w:r w:rsidR="008F3216">
        <w:t>was</w:t>
      </w:r>
      <w:r w:rsidR="005C66B8">
        <w:t xml:space="preserve"> employed in a previous calibration exercise should be removed</w:t>
      </w:r>
      <w:r w:rsidR="008F3216">
        <w:t xml:space="preserve"> from a PEST control file</w:t>
      </w:r>
      <w:r w:rsidR="005C66B8">
        <w:t xml:space="preserve"> before using PESTPP-OPT.</w:t>
      </w:r>
    </w:p>
    <w:p w14:paraId="1A6312CB" w14:textId="77777777" w:rsidR="005C66B8" w:rsidRDefault="005C66B8" w:rsidP="005C66B8">
      <w:pPr>
        <w:pStyle w:val="Heading3"/>
      </w:pPr>
      <w:bookmarkStart w:id="2047" w:name="_Toc520535292"/>
      <w:r>
        <w:lastRenderedPageBreak/>
        <w:t>8.2.</w:t>
      </w:r>
      <w:r w:rsidR="001008FC">
        <w:t>7</w:t>
      </w:r>
      <w:r>
        <w:t xml:space="preserve"> Prior Covariance Matrix</w:t>
      </w:r>
      <w:bookmarkEnd w:id="2047"/>
    </w:p>
    <w:p w14:paraId="65D4A912" w14:textId="34D33B26" w:rsidR="0016050F" w:rsidRDefault="005C66B8" w:rsidP="005C66B8">
      <w:r>
        <w:t xml:space="preserve">A prior covariance matrix can be supplied </w:t>
      </w:r>
      <w:r w:rsidR="008F3216">
        <w:t xml:space="preserve">to PESTPP-OPT </w:t>
      </w:r>
      <w:r>
        <w:t>using the</w:t>
      </w:r>
      <w:r w:rsidR="008F3216">
        <w:t xml:space="preserve"> PEST++</w:t>
      </w:r>
      <w:r>
        <w:t xml:space="preserve"> </w:t>
      </w:r>
      <w:r>
        <w:rPr>
          <w:i/>
        </w:rPr>
        <w:t>parcov()</w:t>
      </w:r>
      <w:r w:rsidR="008F3216">
        <w:rPr>
          <w:i/>
        </w:rPr>
        <w:t xml:space="preserve"> </w:t>
      </w:r>
      <w:r>
        <w:t>control variable</w:t>
      </w:r>
      <w:r w:rsidR="008F3216">
        <w:t xml:space="preserve">; this variable is also used by </w:t>
      </w:r>
      <w:r>
        <w:t>PESTPP</w:t>
      </w:r>
      <w:r w:rsidR="008F3216">
        <w:t xml:space="preserve"> and PESTPP-IES</w:t>
      </w:r>
      <w:r>
        <w:t xml:space="preserve">. </w:t>
      </w:r>
      <w:r w:rsidR="008F3216">
        <w:t>T</w:t>
      </w:r>
      <w:r>
        <w:t>he name of a covariance matrix file</w:t>
      </w:r>
      <w:r w:rsidR="008F3216">
        <w:t xml:space="preserve"> (with extension </w:t>
      </w:r>
      <w:r w:rsidR="008F3216" w:rsidRPr="008F3216">
        <w:rPr>
          <w:i/>
        </w:rPr>
        <w:t>.</w:t>
      </w:r>
      <w:r w:rsidR="008F3216">
        <w:rPr>
          <w:i/>
        </w:rPr>
        <w:t>cov</w:t>
      </w:r>
      <w:r w:rsidR="008F3216">
        <w:t>)</w:t>
      </w:r>
      <w:r>
        <w:t>, parameter uncertainty file</w:t>
      </w:r>
      <w:r w:rsidR="008F3216">
        <w:t xml:space="preserve"> (with extension </w:t>
      </w:r>
      <w:r w:rsidR="008F3216" w:rsidRPr="008F3216">
        <w:rPr>
          <w:i/>
        </w:rPr>
        <w:t>.unc</w:t>
      </w:r>
      <w:r w:rsidR="008F3216">
        <w:t>)</w:t>
      </w:r>
      <w:r>
        <w:t>, or Jacobian matrix file containing a covariance matrix</w:t>
      </w:r>
      <w:r w:rsidR="008F3216">
        <w:t xml:space="preserve"> (with extension </w:t>
      </w:r>
      <w:r w:rsidR="008F3216" w:rsidRPr="008F3216">
        <w:rPr>
          <w:i/>
        </w:rPr>
        <w:t>.jco</w:t>
      </w:r>
      <w:r w:rsidR="008F3216">
        <w:t xml:space="preserve"> or </w:t>
      </w:r>
      <w:r w:rsidR="008F3216" w:rsidRPr="008F3216">
        <w:rPr>
          <w:i/>
        </w:rPr>
        <w:t>.jcb</w:t>
      </w:r>
      <w:r w:rsidR="008F3216">
        <w:t>)</w:t>
      </w:r>
      <w:r>
        <w:t xml:space="preserve"> can be supplied as the value of this keyword.</w:t>
      </w:r>
      <w:r w:rsidR="00DC5F2F">
        <w:t xml:space="preserve"> (See </w:t>
      </w:r>
      <w:r w:rsidR="007A69CD">
        <w:t xml:space="preserve">appendix B of this manual </w:t>
      </w:r>
      <w:r w:rsidR="00DC5F2F">
        <w:t>for specifications of the first two of these file types.)</w:t>
      </w:r>
      <w:r w:rsidR="0016050F">
        <w:t xml:space="preserve"> Variances and covariances featured in this file must pertain to the logs (to base 10) of parameters that are declared as log-transformed in the PEST control file. There is no need to feature any decision variable</w:t>
      </w:r>
      <w:r w:rsidR="008F3216">
        <w:t>s</w:t>
      </w:r>
      <w:r w:rsidR="0016050F">
        <w:t xml:space="preserve"> in this file, as these </w:t>
      </w:r>
      <w:r w:rsidR="00CA1464">
        <w:t>do</w:t>
      </w:r>
      <w:r w:rsidR="0016050F">
        <w:t xml:space="preserve"> not </w:t>
      </w:r>
      <w:r w:rsidR="00CA1464">
        <w:t>appear</w:t>
      </w:r>
      <w:r w:rsidR="0016050F">
        <w:t xml:space="preserve"> in equations 8.1 </w:t>
      </w:r>
      <w:r w:rsidR="008F3216">
        <w:t>and</w:t>
      </w:r>
      <w:r w:rsidR="0016050F">
        <w:t xml:space="preserve"> 8.</w:t>
      </w:r>
      <w:r w:rsidR="008F3216">
        <w:t>2</w:t>
      </w:r>
      <w:r w:rsidR="0016050F">
        <w:t xml:space="preserve">. </w:t>
      </w:r>
      <w:r w:rsidR="00DE3FBE">
        <w:t>The user is reminded that</w:t>
      </w:r>
      <w:r w:rsidR="00CA1464">
        <w:t xml:space="preserve"> parameter</w:t>
      </w:r>
      <w:r w:rsidR="00DE3FBE">
        <w:t xml:space="preserve"> covariance matrices can be calculated using </w:t>
      </w:r>
      <w:r w:rsidR="00A71C5B">
        <w:t>P</w:t>
      </w:r>
      <w:r w:rsidR="00DE3FBE">
        <w:t>yEMU</w:t>
      </w:r>
      <w:r w:rsidR="008F3216">
        <w:t>,</w:t>
      </w:r>
      <w:r w:rsidR="00DE3FBE">
        <w:t xml:space="preserve"> as well as</w:t>
      </w:r>
      <w:r w:rsidR="005F3800">
        <w:t xml:space="preserve"> the</w:t>
      </w:r>
      <w:r w:rsidR="00DE3FBE">
        <w:t xml:space="preserve"> PPCOV, PPCOV3D, PPCOV_SVA</w:t>
      </w:r>
      <w:r w:rsidR="008F3216">
        <w:t xml:space="preserve"> and</w:t>
      </w:r>
      <w:r w:rsidR="00DE3FBE">
        <w:t xml:space="preserve"> PPCOV3D_SVA util</w:t>
      </w:r>
      <w:r w:rsidR="005F3800">
        <w:t xml:space="preserve">ities available from the </w:t>
      </w:r>
      <w:r w:rsidR="00CA1464">
        <w:t xml:space="preserve">PEST </w:t>
      </w:r>
      <w:r w:rsidR="005F3800">
        <w:t>Groundwater Data Utilities suite.</w:t>
      </w:r>
    </w:p>
    <w:p w14:paraId="2A6701A4" w14:textId="77777777" w:rsidR="0016050F" w:rsidRDefault="0016050F" w:rsidP="005C66B8">
      <w:r>
        <w:t>If a covariance matrix is not supplied, then PESTPP-OPT calculates a prior covariance matrix itself. In doing so, it assumes that parameters are statistically independent, and that the difference between the upper and lower bounds of a parameter (with log transformation taken into account) is equal to 4 standard deviations</w:t>
      </w:r>
      <w:r w:rsidR="005655C5">
        <w:t xml:space="preserve"> of its prior probability distribution</w:t>
      </w:r>
      <w:r w:rsidR="003F6DDD">
        <w:t>.</w:t>
      </w:r>
      <w:r w:rsidR="002E01D7">
        <w:t xml:space="preserve"> (</w:t>
      </w:r>
      <w:r w:rsidR="003F6DDD">
        <w:t>An alternative</w:t>
      </w:r>
      <w:r w:rsidR="002E01D7">
        <w:t xml:space="preserve"> number of standard deviations can be </w:t>
      </w:r>
      <w:r w:rsidR="00CE4A74">
        <w:t>provided</w:t>
      </w:r>
      <w:r w:rsidR="002E01D7">
        <w:t xml:space="preserve"> through the </w:t>
      </w:r>
      <w:r w:rsidR="002E01D7" w:rsidRPr="003F6DDD">
        <w:rPr>
          <w:i/>
        </w:rPr>
        <w:t>par_sigma_range</w:t>
      </w:r>
      <w:r w:rsidR="003F6DDD" w:rsidRPr="003F6DDD">
        <w:rPr>
          <w:i/>
        </w:rPr>
        <w:t>()</w:t>
      </w:r>
      <w:r w:rsidR="003F6DDD">
        <w:t xml:space="preserve"> control variable.</w:t>
      </w:r>
      <w:r w:rsidR="002E01D7">
        <w:t>)</w:t>
      </w:r>
    </w:p>
    <w:p w14:paraId="4CB6ABD9" w14:textId="77777777" w:rsidR="00D90A97" w:rsidRDefault="001008FC" w:rsidP="001008FC">
      <w:pPr>
        <w:pStyle w:val="Heading3"/>
      </w:pPr>
      <w:bookmarkStart w:id="2048" w:name="_Toc520535293"/>
      <w:r>
        <w:t>8.2.</w:t>
      </w:r>
      <w:r w:rsidR="00A00A0D">
        <w:t>8</w:t>
      </w:r>
      <w:r>
        <w:t xml:space="preserve"> Risk</w:t>
      </w:r>
      <w:bookmarkEnd w:id="2048"/>
    </w:p>
    <w:p w14:paraId="16EB7150" w14:textId="77777777" w:rsidR="001008FC" w:rsidRDefault="001008FC" w:rsidP="001008FC">
      <w:r>
        <w:t xml:space="preserve">Using the </w:t>
      </w:r>
      <w:r w:rsidRPr="001008FC">
        <w:rPr>
          <w:i/>
        </w:rPr>
        <w:t>opt_risk()</w:t>
      </w:r>
      <w:r>
        <w:t xml:space="preserve"> control variable, a user specifies his/her disposition with respect to risk. The setting of this variable </w:t>
      </w:r>
      <w:r w:rsidR="00CE4A74">
        <w:t>determines</w:t>
      </w:r>
      <w:r>
        <w:t xml:space="preserve"> the value </w:t>
      </w:r>
      <w:r w:rsidR="005655C5">
        <w:t xml:space="preserve">of </w:t>
      </w:r>
      <w:r>
        <w:t>δ</w:t>
      </w:r>
      <w:r w:rsidRPr="00DE4923">
        <w:rPr>
          <w:i/>
        </w:rPr>
        <w:t>o</w:t>
      </w:r>
      <w:r>
        <w:t xml:space="preserve"> </w:t>
      </w:r>
      <w:r w:rsidR="005655C5">
        <w:t>discussed in</w:t>
      </w:r>
      <w:r>
        <w:t xml:space="preserve"> section 8.</w:t>
      </w:r>
      <w:r w:rsidR="00CE4A74">
        <w:t>1</w:t>
      </w:r>
      <w:r>
        <w:t>. This is the value that is added</w:t>
      </w:r>
      <w:r w:rsidR="005655C5">
        <w:t>/subtracted</w:t>
      </w:r>
      <w:r>
        <w:t xml:space="preserve"> to</w:t>
      </w:r>
      <w:r w:rsidR="005655C5">
        <w:t>/from</w:t>
      </w:r>
      <w:r>
        <w:t xml:space="preserve"> a model output before a const</w:t>
      </w:r>
      <w:r w:rsidR="00DE4923">
        <w:t xml:space="preserve">raint is applied to that output. </w:t>
      </w:r>
    </w:p>
    <w:p w14:paraId="6166B67E" w14:textId="77777777" w:rsidR="00DE4923" w:rsidRDefault="00DE4923" w:rsidP="001008FC">
      <w:r>
        <w:t xml:space="preserve">The value supplied for </w:t>
      </w:r>
      <w:r w:rsidRPr="00DE4923">
        <w:rPr>
          <w:i/>
        </w:rPr>
        <w:t>opt_risk()</w:t>
      </w:r>
      <w:r>
        <w:t xml:space="preserve"> should be </w:t>
      </w:r>
      <w:r w:rsidR="00837B0F">
        <w:t>g</w:t>
      </w:r>
      <w:r>
        <w:t xml:space="preserve">reater than zero and less than one. If the value supplied for </w:t>
      </w:r>
      <w:r w:rsidRPr="00DE4923">
        <w:rPr>
          <w:i/>
        </w:rPr>
        <w:t>opt_risk()</w:t>
      </w:r>
      <w:r>
        <w:t xml:space="preserve"> is 0.5, then operation of PESTPP-OPT is risk neutral. In this case δ</w:t>
      </w:r>
      <w:r w:rsidRPr="00DE4923">
        <w:rPr>
          <w:i/>
        </w:rPr>
        <w:t>o</w:t>
      </w:r>
      <w:r>
        <w:t xml:space="preserve"> is zero. Under these circumstances PESTPP-OPT does not calculate model output uncertainty at all. </w:t>
      </w:r>
      <w:r w:rsidR="00340656">
        <w:t xml:space="preserve">It therefore does not need to read (or calculate for itself) a prior parameter </w:t>
      </w:r>
      <w:r w:rsidR="00F31582">
        <w:t>covariance</w:t>
      </w:r>
      <w:r w:rsidR="00340656">
        <w:t xml:space="preserve"> matrix. </w:t>
      </w:r>
      <w:r w:rsidR="005655C5">
        <w:t>Also, i</w:t>
      </w:r>
      <w:r w:rsidR="00340656">
        <w:t>t does not need to read (or calculate for itself) derivatives of model outputs with respect to model parameters which are not decision-variables.</w:t>
      </w:r>
    </w:p>
    <w:p w14:paraId="3C73F4F6" w14:textId="77777777" w:rsidR="00340656" w:rsidRPr="00425624" w:rsidRDefault="00340656" w:rsidP="001008FC">
      <w:r>
        <w:t>A</w:t>
      </w:r>
      <w:r w:rsidR="005655C5">
        <w:t>n</w:t>
      </w:r>
      <w:r>
        <w:t xml:space="preserve"> </w:t>
      </w:r>
      <w:r w:rsidRPr="00340656">
        <w:rPr>
          <w:i/>
        </w:rPr>
        <w:t>opt_risk()</w:t>
      </w:r>
      <w:r>
        <w:t xml:space="preserve"> </w:t>
      </w:r>
      <w:r w:rsidR="005655C5">
        <w:t xml:space="preserve">setting of </w:t>
      </w:r>
      <w:r>
        <w:t>greater than 0.5 indicates risk aversion. For “less than” constraints</w:t>
      </w:r>
      <w:r w:rsidR="00A00A0D">
        <w:t xml:space="preserve"> (i.e. constraint</w:t>
      </w:r>
      <w:r w:rsidR="005655C5">
        <w:t>s for which</w:t>
      </w:r>
      <w:r w:rsidR="00425624">
        <w:t xml:space="preserve"> a system state or flux </w:t>
      </w:r>
      <w:r w:rsidR="00A00A0D">
        <w:t>must be less than a certain value)</w:t>
      </w:r>
      <w:r w:rsidR="005655C5">
        <w:t>,</w:t>
      </w:r>
      <w:r>
        <w:t xml:space="preserve"> δ</w:t>
      </w:r>
      <w:r w:rsidRPr="00DE4923">
        <w:rPr>
          <w:i/>
        </w:rPr>
        <w:t>o</w:t>
      </w:r>
      <w:r>
        <w:t xml:space="preserve"> is added to</w:t>
      </w:r>
      <w:r w:rsidR="00425624">
        <w:t xml:space="preserve"> the model-calculated system state or flux (i.e.</w:t>
      </w:r>
      <w:r>
        <w:t xml:space="preserve"> </w:t>
      </w:r>
      <w:r w:rsidRPr="00340656">
        <w:rPr>
          <w:i/>
        </w:rPr>
        <w:t>o</w:t>
      </w:r>
      <w:r w:rsidR="00425624">
        <w:t>)</w:t>
      </w:r>
      <w:r>
        <w:t xml:space="preserve"> so that the constraint is applied to </w:t>
      </w:r>
      <w:r w:rsidRPr="00340656">
        <w:rPr>
          <w:i/>
        </w:rPr>
        <w:t>o</w:t>
      </w:r>
      <w:r>
        <w:t xml:space="preserve"> + δ</w:t>
      </w:r>
      <w:r w:rsidRPr="00340656">
        <w:rPr>
          <w:i/>
        </w:rPr>
        <w:t>o</w:t>
      </w:r>
      <w:r>
        <w:t xml:space="preserve">. The opposite applies for “greater than” constraints. </w:t>
      </w:r>
      <w:r w:rsidR="00BD07E7">
        <w:t>Suppose</w:t>
      </w:r>
      <w:r w:rsidR="00425624">
        <w:t>, for example,</w:t>
      </w:r>
      <w:r w:rsidR="00BD07E7">
        <w:t xml:space="preserve"> that </w:t>
      </w:r>
      <w:r w:rsidR="00BD07E7" w:rsidRPr="00340656">
        <w:rPr>
          <w:i/>
        </w:rPr>
        <w:t>opt_risk()</w:t>
      </w:r>
      <w:r w:rsidR="00BD07E7">
        <w:t xml:space="preserve"> is supplied as 0.95. Then, for a “less than” constraint,</w:t>
      </w:r>
      <w:r w:rsidR="00BD07E7" w:rsidRPr="00BD07E7">
        <w:t xml:space="preserve"> </w:t>
      </w:r>
      <w:r w:rsidR="00BD07E7">
        <w:t>δ</w:t>
      </w:r>
      <w:r w:rsidR="00BD07E7" w:rsidRPr="00340656">
        <w:rPr>
          <w:i/>
        </w:rPr>
        <w:t>o</w:t>
      </w:r>
      <w:r w:rsidR="00BD07E7">
        <w:t xml:space="preserve"> is calculated to be such that there is a 95% chance that</w:t>
      </w:r>
      <w:r w:rsidR="00425624">
        <w:t xml:space="preserve"> the real system state or flux</w:t>
      </w:r>
      <w:r w:rsidR="00BD07E7">
        <w:t xml:space="preserve"> is less than </w:t>
      </w:r>
      <w:r w:rsidR="00BD07E7" w:rsidRPr="00340656">
        <w:rPr>
          <w:i/>
        </w:rPr>
        <w:t>o</w:t>
      </w:r>
      <w:r w:rsidR="00BD07E7">
        <w:t xml:space="preserve"> + δ</w:t>
      </w:r>
      <w:r w:rsidR="00BD07E7" w:rsidRPr="00340656">
        <w:rPr>
          <w:i/>
        </w:rPr>
        <w:t>o</w:t>
      </w:r>
      <w:r w:rsidR="00425624">
        <w:t>.</w:t>
      </w:r>
      <w:r w:rsidR="00BD07E7">
        <w:t xml:space="preserve"> Similarly, for a “greater than” constraint, δ</w:t>
      </w:r>
      <w:r w:rsidR="00BD07E7" w:rsidRPr="00340656">
        <w:rPr>
          <w:i/>
        </w:rPr>
        <w:t>o</w:t>
      </w:r>
      <w:r w:rsidR="00BD07E7">
        <w:rPr>
          <w:i/>
        </w:rPr>
        <w:t xml:space="preserve"> </w:t>
      </w:r>
      <w:r w:rsidR="00BD07E7">
        <w:t xml:space="preserve">is calculated to be such that there is a 95% chance that </w:t>
      </w:r>
      <w:r w:rsidR="00425624">
        <w:t>the real system state or flux</w:t>
      </w:r>
      <w:r w:rsidR="00BD07E7">
        <w:t xml:space="preserve"> is greater than </w:t>
      </w:r>
      <w:r w:rsidR="00BD07E7" w:rsidRPr="00340656">
        <w:rPr>
          <w:i/>
        </w:rPr>
        <w:t>o</w:t>
      </w:r>
      <w:r w:rsidR="00BD07E7">
        <w:t xml:space="preserve"> </w:t>
      </w:r>
      <w:r w:rsidR="00425624">
        <w:t>–</w:t>
      </w:r>
      <w:r w:rsidR="00BD07E7">
        <w:t xml:space="preserve"> δ</w:t>
      </w:r>
      <w:r w:rsidR="00BD07E7" w:rsidRPr="00340656">
        <w:rPr>
          <w:i/>
        </w:rPr>
        <w:t>o</w:t>
      </w:r>
      <w:r w:rsidR="00425624">
        <w:t xml:space="preserve">. In both of these cases </w:t>
      </w:r>
      <w:r w:rsidR="00425624">
        <w:rPr>
          <w:i/>
        </w:rPr>
        <w:t>o</w:t>
      </w:r>
      <w:r w:rsidR="00425624">
        <w:t xml:space="preserve"> is the value that the model calculates for this quantity based on the current values of decision variables.</w:t>
      </w:r>
    </w:p>
    <w:p w14:paraId="47895E81" w14:textId="77777777" w:rsidR="00BD07E7" w:rsidRPr="00BD07E7" w:rsidRDefault="00EB73CF" w:rsidP="001008FC">
      <w:r>
        <w:t xml:space="preserve">A setting for </w:t>
      </w:r>
      <w:r w:rsidRPr="00340656">
        <w:rPr>
          <w:i/>
        </w:rPr>
        <w:t>opt_risk()</w:t>
      </w:r>
      <w:r>
        <w:t xml:space="preserve"> that is </w:t>
      </w:r>
      <w:r w:rsidR="00A00A0D">
        <w:t>less</w:t>
      </w:r>
      <w:r>
        <w:t xml:space="preserve"> than 0.5 indicates risk </w:t>
      </w:r>
      <w:r w:rsidR="00A00A0D">
        <w:t>tolerance</w:t>
      </w:r>
      <w:r>
        <w:t>. For “less than” constraints</w:t>
      </w:r>
      <w:r w:rsidR="00AA032B">
        <w:t xml:space="preserve">, the </w:t>
      </w:r>
      <w:r>
        <w:t xml:space="preserve">constraint is applied to </w:t>
      </w:r>
      <w:r w:rsidRPr="00340656">
        <w:rPr>
          <w:i/>
        </w:rPr>
        <w:t>o</w:t>
      </w:r>
      <w:r>
        <w:t xml:space="preserve"> </w:t>
      </w:r>
      <w:r w:rsidR="00A00A0D">
        <w:t>-</w:t>
      </w:r>
      <w:r>
        <w:t xml:space="preserve"> δ</w:t>
      </w:r>
      <w:r w:rsidRPr="00340656">
        <w:rPr>
          <w:i/>
        </w:rPr>
        <w:t>o</w:t>
      </w:r>
      <w:r>
        <w:t xml:space="preserve">. The opposite applies for “greater than” constraints. Suppose that </w:t>
      </w:r>
      <w:r w:rsidRPr="00340656">
        <w:rPr>
          <w:i/>
        </w:rPr>
        <w:t>opt_risk()</w:t>
      </w:r>
      <w:r>
        <w:t xml:space="preserve"> is supplied as 0.</w:t>
      </w:r>
      <w:r w:rsidR="00A00A0D">
        <w:t>0</w:t>
      </w:r>
      <w:r>
        <w:t>5. Then, for a “less than” constraint,</w:t>
      </w:r>
      <w:r w:rsidRPr="00BD07E7">
        <w:t xml:space="preserve"> </w:t>
      </w:r>
      <w:r>
        <w:t>δ</w:t>
      </w:r>
      <w:r w:rsidRPr="00340656">
        <w:rPr>
          <w:i/>
        </w:rPr>
        <w:t>o</w:t>
      </w:r>
      <w:r>
        <w:t xml:space="preserve"> is calculated to be such that there is a 5% chance that</w:t>
      </w:r>
      <w:r w:rsidR="00425624">
        <w:rPr>
          <w:i/>
        </w:rPr>
        <w:t xml:space="preserve"> </w:t>
      </w:r>
      <w:r w:rsidR="00425624">
        <w:t>the real system state o</w:t>
      </w:r>
      <w:r w:rsidR="00AA032B">
        <w:t>r</w:t>
      </w:r>
      <w:r w:rsidR="00425624">
        <w:t xml:space="preserve"> flux corresponding to a certain set of decision variables</w:t>
      </w:r>
      <w:r>
        <w:t xml:space="preserve"> is less than </w:t>
      </w:r>
      <w:r w:rsidRPr="00340656">
        <w:rPr>
          <w:i/>
        </w:rPr>
        <w:t>o</w:t>
      </w:r>
      <w:r>
        <w:t xml:space="preserve"> </w:t>
      </w:r>
      <w:r w:rsidR="00A00A0D">
        <w:t>-</w:t>
      </w:r>
      <w:r>
        <w:t xml:space="preserve"> δ</w:t>
      </w:r>
      <w:r w:rsidRPr="00340656">
        <w:rPr>
          <w:i/>
        </w:rPr>
        <w:t>o</w:t>
      </w:r>
      <w:r>
        <w:t>. Similarly, for a “greater than” constraint, δ</w:t>
      </w:r>
      <w:r w:rsidRPr="00340656">
        <w:rPr>
          <w:i/>
        </w:rPr>
        <w:t>o</w:t>
      </w:r>
      <w:r>
        <w:rPr>
          <w:i/>
        </w:rPr>
        <w:t xml:space="preserve"> </w:t>
      </w:r>
      <w:r>
        <w:t>is calculated to be such that there is a 5% chance that</w:t>
      </w:r>
      <w:r w:rsidR="00425624">
        <w:t xml:space="preserve"> the real system state or flux corresponding to a certain set of decision variables</w:t>
      </w:r>
      <w:r>
        <w:t xml:space="preserve"> is greater than </w:t>
      </w:r>
      <w:r w:rsidRPr="00340656">
        <w:rPr>
          <w:i/>
        </w:rPr>
        <w:t>o</w:t>
      </w:r>
      <w:r>
        <w:t xml:space="preserve"> </w:t>
      </w:r>
      <w:r w:rsidR="00A00A0D">
        <w:t>+</w:t>
      </w:r>
      <w:r>
        <w:t xml:space="preserve"> δ</w:t>
      </w:r>
      <w:r w:rsidRPr="00340656">
        <w:rPr>
          <w:i/>
        </w:rPr>
        <w:t>o</w:t>
      </w:r>
      <w:r>
        <w:t>.</w:t>
      </w:r>
    </w:p>
    <w:p w14:paraId="7BFB4C3B" w14:textId="77777777" w:rsidR="00340656" w:rsidRDefault="00A00A0D" w:rsidP="00A00A0D">
      <w:pPr>
        <w:pStyle w:val="Heading3"/>
      </w:pPr>
      <w:bookmarkStart w:id="2049" w:name="_Toc520535294"/>
      <w:r>
        <w:lastRenderedPageBreak/>
        <w:t xml:space="preserve">8.2.9 Jacobian </w:t>
      </w:r>
      <w:r w:rsidR="004D4754">
        <w:t xml:space="preserve"> and Response </w:t>
      </w:r>
      <w:r>
        <w:t>Matrices</w:t>
      </w:r>
      <w:bookmarkEnd w:id="2049"/>
    </w:p>
    <w:p w14:paraId="72A87DAC" w14:textId="77777777" w:rsidR="00A1635B" w:rsidRDefault="00A00A0D" w:rsidP="00A00A0D">
      <w:r>
        <w:t xml:space="preserve">During every iteration of the constrained optimization process, PESTPP-OPT calculates derivatives of model outputs </w:t>
      </w:r>
      <w:r w:rsidR="00E20208">
        <w:t xml:space="preserve">to </w:t>
      </w:r>
      <w:r>
        <w:t>which constraints are</w:t>
      </w:r>
      <w:r w:rsidR="00E20208">
        <w:t xml:space="preserve"> applied to </w:t>
      </w:r>
      <w:r w:rsidR="00A1635B">
        <w:t xml:space="preserve">decision variables whose values are optimized. </w:t>
      </w:r>
      <w:r w:rsidR="00AA032B">
        <w:t>In accordance with the normal PEST/PEST++ protocol, c</w:t>
      </w:r>
      <w:r w:rsidR="00A1635B">
        <w:t xml:space="preserve">ontrol variables which govern calculation of </w:t>
      </w:r>
      <w:r w:rsidR="00F31582">
        <w:t xml:space="preserve">finite-difference </w:t>
      </w:r>
      <w:r w:rsidR="00A1635B">
        <w:t xml:space="preserve">derivatives are </w:t>
      </w:r>
      <w:r w:rsidR="00F31582">
        <w:t>read from</w:t>
      </w:r>
      <w:r w:rsidR="00A1635B">
        <w:t xml:space="preserve"> the “parameter data” section of the PEST control file.</w:t>
      </w:r>
    </w:p>
    <w:p w14:paraId="44EA34A2" w14:textId="456E846D" w:rsidR="00A1635B" w:rsidRDefault="00A1635B" w:rsidP="00A00A0D">
      <w:r>
        <w:t xml:space="preserve">Unless </w:t>
      </w:r>
      <w:r>
        <w:rPr>
          <w:i/>
        </w:rPr>
        <w:t>opt_risk()</w:t>
      </w:r>
      <w:r>
        <w:t xml:space="preserve"> is set to 0.5, PESTPP-OPT must </w:t>
      </w:r>
      <w:r w:rsidR="00AA032B">
        <w:t>obtain</w:t>
      </w:r>
      <w:r>
        <w:t xml:space="preserve"> </w:t>
      </w:r>
      <w:r w:rsidR="00AA032B">
        <w:t xml:space="preserve">partial </w:t>
      </w:r>
      <w:r>
        <w:t xml:space="preserve">derivatives which comprise the </w:t>
      </w:r>
      <w:r w:rsidRPr="00A1635B">
        <w:rPr>
          <w:b/>
        </w:rPr>
        <w:t>J</w:t>
      </w:r>
      <w:r>
        <w:t xml:space="preserve"> and </w:t>
      </w:r>
      <w:r w:rsidRPr="00A1635B">
        <w:rPr>
          <w:b/>
        </w:rPr>
        <w:t>y</w:t>
      </w:r>
      <w:r>
        <w:t xml:space="preserve"> vectors appearing in equations 8.1 </w:t>
      </w:r>
      <w:r w:rsidR="00862B86">
        <w:t>to</w:t>
      </w:r>
      <w:r>
        <w:t xml:space="preserve"> 8.</w:t>
      </w:r>
      <w:r w:rsidR="00862B86">
        <w:t>3</w:t>
      </w:r>
      <w:r>
        <w:t xml:space="preserve">. The </w:t>
      </w:r>
      <w:r w:rsidRPr="00AA032B">
        <w:rPr>
          <w:b/>
        </w:rPr>
        <w:t>J</w:t>
      </w:r>
      <w:r>
        <w:t xml:space="preserve"> matrix contains partial derivatives of </w:t>
      </w:r>
      <w:r w:rsidR="00AA032B">
        <w:t xml:space="preserve">calibration-relevant </w:t>
      </w:r>
      <w:r>
        <w:t>model outputs to parameters featured in the PEST control file which are not decision variable</w:t>
      </w:r>
      <w:r w:rsidR="00AA032B">
        <w:t>s</w:t>
      </w:r>
      <w:r>
        <w:t xml:space="preserve">. The </w:t>
      </w:r>
      <w:r w:rsidRPr="00AA032B">
        <w:rPr>
          <w:b/>
        </w:rPr>
        <w:t>y</w:t>
      </w:r>
      <w:r>
        <w:t xml:space="preserve"> vector </w:t>
      </w:r>
      <w:r w:rsidR="00AA032B">
        <w:t xml:space="preserve">contains partial </w:t>
      </w:r>
      <w:r>
        <w:t xml:space="preserve">derivatives of model outputs to which constraints are applied to these same parameters. </w:t>
      </w:r>
      <w:r w:rsidR="00AA032B">
        <w:t xml:space="preserve">These partial </w:t>
      </w:r>
      <w:r>
        <w:t xml:space="preserve">derivatives are </w:t>
      </w:r>
      <w:r w:rsidR="00F31582">
        <w:t xml:space="preserve">also </w:t>
      </w:r>
      <w:r>
        <w:t>calculated using finite parameter differences.</w:t>
      </w:r>
    </w:p>
    <w:p w14:paraId="67F1FC26" w14:textId="4C7C4ED9" w:rsidR="00A00A0D" w:rsidRDefault="00A1635B" w:rsidP="00A00A0D">
      <w:r>
        <w:t>Unlike derivatives of model outputs with respect to decision variables, derivatives of model outputs with respect to model parameters do not</w:t>
      </w:r>
      <w:r w:rsidR="00AA032B">
        <w:t xml:space="preserve"> necessarily</w:t>
      </w:r>
      <w:r>
        <w:t xml:space="preserve"> need to </w:t>
      </w:r>
      <w:r w:rsidR="00AA032B">
        <w:t xml:space="preserve">be re-calculated </w:t>
      </w:r>
      <w:r>
        <w:t xml:space="preserve">during every iteration of the </w:t>
      </w:r>
      <w:r w:rsidR="00AA032B">
        <w:t xml:space="preserve">PESTPP-OPT </w:t>
      </w:r>
      <w:r>
        <w:t>optimization process. In fact</w:t>
      </w:r>
      <w:r w:rsidR="00AA032B">
        <w:t xml:space="preserve"> PESTPP-OPT can calculate values for δ</w:t>
      </w:r>
      <w:r w:rsidR="00AA032B" w:rsidRPr="00B3540B">
        <w:rPr>
          <w:i/>
        </w:rPr>
        <w:t>o</w:t>
      </w:r>
      <w:r w:rsidR="00AA032B">
        <w:t xml:space="preserve"> using a set of</w:t>
      </w:r>
      <w:r w:rsidR="00B3540B">
        <w:t xml:space="preserve"> derivatives that are supplied</w:t>
      </w:r>
      <w:r w:rsidR="00AA032B">
        <w:t xml:space="preserve"> externally</w:t>
      </w:r>
      <w:r w:rsidR="00B3540B">
        <w:t>,</w:t>
      </w:r>
      <w:r>
        <w:t xml:space="preserve"> at the </w:t>
      </w:r>
      <w:r w:rsidR="00B3540B">
        <w:t>start</w:t>
      </w:r>
      <w:r>
        <w:t xml:space="preserve"> of the optimization process</w:t>
      </w:r>
      <w:r w:rsidR="00B3540B">
        <w:t xml:space="preserve"> (see below)</w:t>
      </w:r>
      <w:r>
        <w:t>.</w:t>
      </w:r>
      <w:r w:rsidR="00A00A0D">
        <w:t xml:space="preserve"> </w:t>
      </w:r>
      <w:r w:rsidR="00B3540B">
        <w:t>It is possible</w:t>
      </w:r>
      <w:r w:rsidR="00862B86">
        <w:t>, however,</w:t>
      </w:r>
      <w:r w:rsidR="00B3540B">
        <w:t xml:space="preserve"> that</w:t>
      </w:r>
      <w:r w:rsidR="00862B86">
        <w:t xml:space="preserve"> sensitivities of model outputs to parameters</w:t>
      </w:r>
      <w:r w:rsidR="00B3540B">
        <w:t xml:space="preserve"> will change with the values of decision variables. If a user is worried about this, he/she can inform PESTPP-OPT that it should update </w:t>
      </w:r>
      <w:r w:rsidR="00862B86">
        <w:t xml:space="preserve">the </w:t>
      </w:r>
      <w:r w:rsidR="00862B86" w:rsidRPr="00862B86">
        <w:rPr>
          <w:b/>
        </w:rPr>
        <w:t>J</w:t>
      </w:r>
      <w:r w:rsidR="00862B86">
        <w:t xml:space="preserve"> matrix and </w:t>
      </w:r>
      <w:r w:rsidR="00862B86" w:rsidRPr="00862B86">
        <w:rPr>
          <w:b/>
        </w:rPr>
        <w:t>y</w:t>
      </w:r>
      <w:r w:rsidR="00862B86">
        <w:t xml:space="preserve"> vector</w:t>
      </w:r>
      <w:r w:rsidR="00B3540B">
        <w:t xml:space="preserve"> every now and then. </w:t>
      </w:r>
      <w:r>
        <w:t>The iteration update interval</w:t>
      </w:r>
      <w:r w:rsidR="00B3540B">
        <w:t xml:space="preserve"> is set through</w:t>
      </w:r>
      <w:r>
        <w:t xml:space="preserve"> the </w:t>
      </w:r>
      <w:r>
        <w:rPr>
          <w:i/>
        </w:rPr>
        <w:t>opt_recalc_fosm_every()</w:t>
      </w:r>
      <w:r>
        <w:t xml:space="preserve"> control variable. This must be provided as an integer. If it is set to 1, then </w:t>
      </w:r>
      <w:r w:rsidRPr="00CA7A84">
        <w:rPr>
          <w:b/>
        </w:rPr>
        <w:t>J</w:t>
      </w:r>
      <w:r>
        <w:t xml:space="preserve"> and </w:t>
      </w:r>
      <w:r w:rsidRPr="00CA7A84">
        <w:rPr>
          <w:b/>
        </w:rPr>
        <w:t>y</w:t>
      </w:r>
      <w:r>
        <w:t xml:space="preserve"> are updated </w:t>
      </w:r>
      <w:r w:rsidR="00B3540B">
        <w:t xml:space="preserve">at the beginning of </w:t>
      </w:r>
      <w:r>
        <w:t xml:space="preserve">every iteration of the constrained optimization process. If it is set to 2, then </w:t>
      </w:r>
      <w:r w:rsidRPr="00B3540B">
        <w:rPr>
          <w:b/>
        </w:rPr>
        <w:t>J</w:t>
      </w:r>
      <w:r>
        <w:t xml:space="preserve"> and </w:t>
      </w:r>
      <w:r w:rsidRPr="00B3540B">
        <w:rPr>
          <w:b/>
        </w:rPr>
        <w:t>y</w:t>
      </w:r>
      <w:r>
        <w:t xml:space="preserve"> are calculated at the beginning of the constrained optimization process</w:t>
      </w:r>
      <w:r w:rsidR="00B3540B">
        <w:t xml:space="preserve"> (if they are not supplied externally)</w:t>
      </w:r>
      <w:r>
        <w:t>, and then</w:t>
      </w:r>
      <w:r w:rsidR="00B3540B">
        <w:t xml:space="preserve"> at the beginning of</w:t>
      </w:r>
      <w:r>
        <w:t xml:space="preserve"> every second iteration </w:t>
      </w:r>
      <w:r w:rsidR="00B3540B">
        <w:t>of that process</w:t>
      </w:r>
      <w:r>
        <w:t xml:space="preserve">. A similar protocol applies for higher values of this variable. </w:t>
      </w:r>
      <w:r w:rsidR="00B3540B">
        <w:t>On the other hand, i</w:t>
      </w:r>
      <w:r>
        <w:t>f</w:t>
      </w:r>
      <w:r w:rsidR="00B3540B" w:rsidRPr="00B3540B">
        <w:rPr>
          <w:i/>
        </w:rPr>
        <w:t xml:space="preserve"> </w:t>
      </w:r>
      <w:r w:rsidR="00B3540B">
        <w:rPr>
          <w:i/>
        </w:rPr>
        <w:t>opt_recalc_fosm_every()</w:t>
      </w:r>
      <w:r>
        <w:t>is set to a</w:t>
      </w:r>
      <w:r w:rsidR="00F31582">
        <w:t xml:space="preserve">n </w:t>
      </w:r>
      <w:r w:rsidR="00AA27C2">
        <w:t>exceedingly</w:t>
      </w:r>
      <w:r>
        <w:t xml:space="preserve"> high value, then </w:t>
      </w:r>
      <w:r w:rsidR="00CA7A84" w:rsidRPr="00CA7A84">
        <w:rPr>
          <w:b/>
        </w:rPr>
        <w:t>J</w:t>
      </w:r>
      <w:r w:rsidR="00CA7A84">
        <w:t xml:space="preserve"> and </w:t>
      </w:r>
      <w:r w:rsidR="00CA7A84" w:rsidRPr="00CA7A84">
        <w:rPr>
          <w:b/>
        </w:rPr>
        <w:t>y</w:t>
      </w:r>
      <w:r w:rsidR="00CA7A84">
        <w:t xml:space="preserve"> are not updated at all. Nor</w:t>
      </w:r>
      <w:r w:rsidR="00B3540B">
        <w:t>, therefore,</w:t>
      </w:r>
      <w:r w:rsidR="00CA7A84">
        <w:t xml:space="preserve"> is the value for δ</w:t>
      </w:r>
      <w:r w:rsidR="00CA7A84" w:rsidRPr="00CA7A84">
        <w:rPr>
          <w:i/>
        </w:rPr>
        <w:t>o</w:t>
      </w:r>
      <w:r w:rsidR="00CA7A84">
        <w:t xml:space="preserve"> updated for all model outputs to which chance constraints are applied.</w:t>
      </w:r>
    </w:p>
    <w:p w14:paraId="49631AB7" w14:textId="27CB2D44" w:rsidR="00CA7A84" w:rsidRDefault="00CA7A84" w:rsidP="00A00A0D">
      <w:r>
        <w:t xml:space="preserve">It may be possible to avoid calculation of at least some </w:t>
      </w:r>
      <w:r w:rsidR="00366DD9">
        <w:t>partial derivatives</w:t>
      </w:r>
      <w:r>
        <w:t xml:space="preserve"> through use of the </w:t>
      </w:r>
      <w:r w:rsidRPr="00CA7A84">
        <w:rPr>
          <w:i/>
        </w:rPr>
        <w:t>base_jacobian()</w:t>
      </w:r>
      <w:r>
        <w:t xml:space="preserve"> control variable that is described in documentation for PESTPP</w:t>
      </w:r>
      <w:r w:rsidR="00B3540B">
        <w:t xml:space="preserve"> (see section </w:t>
      </w:r>
      <w:r w:rsidR="00292D1C">
        <w:t>6.2.7</w:t>
      </w:r>
      <w:r w:rsidR="00B3540B">
        <w:t>)</w:t>
      </w:r>
      <w:r>
        <w:t xml:space="preserve">. Recall that the value of this variable is the name of a binary Jacobian matrix file (with extension </w:t>
      </w:r>
      <w:r>
        <w:rPr>
          <w:i/>
        </w:rPr>
        <w:t>.jco</w:t>
      </w:r>
      <w:r>
        <w:t xml:space="preserve"> or </w:t>
      </w:r>
      <w:r>
        <w:rPr>
          <w:i/>
        </w:rPr>
        <w:t>.jcb</w:t>
      </w:r>
      <w:r>
        <w:t>). If this file provides sensitivities for all calibration</w:t>
      </w:r>
      <w:r w:rsidR="00292D1C">
        <w:t>-relevant</w:t>
      </w:r>
      <w:r>
        <w:t xml:space="preserve"> model outputs with respect to all model parameters, then PESTPP-OPT </w:t>
      </w:r>
      <w:r w:rsidR="00292D1C">
        <w:t xml:space="preserve">does not need to undertake any model runs </w:t>
      </w:r>
      <w:r>
        <w:t xml:space="preserve">for calculation of </w:t>
      </w:r>
      <w:r w:rsidRPr="00CA7A84">
        <w:rPr>
          <w:b/>
        </w:rPr>
        <w:t>J</w:t>
      </w:r>
      <w:r>
        <w:t xml:space="preserve"> during the first iteration of the optimization process. If it</w:t>
      </w:r>
      <w:r w:rsidR="00292D1C">
        <w:t xml:space="preserve"> also</w:t>
      </w:r>
      <w:r>
        <w:t xml:space="preserve"> includes sensitivities of </w:t>
      </w:r>
      <w:r w:rsidR="00292D1C">
        <w:t xml:space="preserve">constraint-relevant </w:t>
      </w:r>
      <w:r>
        <w:t xml:space="preserve">model outputs to all model parameters, then calculation of </w:t>
      </w:r>
      <w:r w:rsidRPr="00CA7A84">
        <w:rPr>
          <w:b/>
        </w:rPr>
        <w:t>y</w:t>
      </w:r>
      <w:r>
        <w:t xml:space="preserve"> during the first iteration</w:t>
      </w:r>
      <w:r w:rsidR="00292D1C">
        <w:t xml:space="preserve"> of the optimization process is also </w:t>
      </w:r>
      <w:r>
        <w:t xml:space="preserve">avoided. If it </w:t>
      </w:r>
      <w:r w:rsidR="00292D1C">
        <w:t xml:space="preserve">also </w:t>
      </w:r>
      <w:r>
        <w:t xml:space="preserve">includes sensitivities of </w:t>
      </w:r>
      <w:r w:rsidR="00292D1C">
        <w:t xml:space="preserve">constraint-relevant </w:t>
      </w:r>
      <w:r>
        <w:t xml:space="preserve">model outputs to </w:t>
      </w:r>
      <w:r w:rsidR="00292D1C">
        <w:t xml:space="preserve">all </w:t>
      </w:r>
      <w:r>
        <w:t xml:space="preserve">decision variables, then calculation of optimization sensitivities during the first iteration of the optimization process is </w:t>
      </w:r>
      <w:r w:rsidR="00366DD9">
        <w:t>precluded</w:t>
      </w:r>
      <w:r>
        <w:t>.</w:t>
      </w:r>
      <w:r w:rsidR="00366DD9">
        <w:t xml:space="preserve"> After reading an external Jacobian matrix, PESTPP-OPT works out for itself what model runs must be undertaken</w:t>
      </w:r>
      <w:r w:rsidR="00862B86">
        <w:t xml:space="preserve"> during the first iteration of the optimization process</w:t>
      </w:r>
      <w:r w:rsidR="00366DD9">
        <w:t xml:space="preserve"> to calculate partial derivatives that are missing from this matrix.</w:t>
      </w:r>
    </w:p>
    <w:p w14:paraId="7A04C14F" w14:textId="0CAE9D3A" w:rsidR="00CA7A84" w:rsidRDefault="00330AFA" w:rsidP="00A00A0D">
      <w:r>
        <w:t xml:space="preserve">Filling of the </w:t>
      </w:r>
      <w:r w:rsidR="00CA7A84" w:rsidRPr="00CA7A84">
        <w:rPr>
          <w:b/>
        </w:rPr>
        <w:t>J</w:t>
      </w:r>
      <w:r w:rsidR="00CA7A84">
        <w:t xml:space="preserve"> </w:t>
      </w:r>
      <w:r>
        <w:t xml:space="preserve">matrix of equations 8.1 and 8.2 </w:t>
      </w:r>
      <w:r w:rsidR="00CA7A84">
        <w:t>can also be avoided if</w:t>
      </w:r>
      <w:r>
        <w:t xml:space="preserve"> weights assigned to all calibration-relevant observations in the “observation data” section of the PEST control file are set to zero, or if no calibration-relevant observations</w:t>
      </w:r>
      <w:r w:rsidR="00A774C2">
        <w:t xml:space="preserve"> are included</w:t>
      </w:r>
      <w:r>
        <w:t xml:space="preserve"> in this section at all.</w:t>
      </w:r>
      <w:r w:rsidR="00CA7A84">
        <w:t xml:space="preserve"> </w:t>
      </w:r>
      <w:r>
        <w:t xml:space="preserve">This signifies to PESTPP-OPT that the </w:t>
      </w:r>
      <w:r w:rsidR="00CA7A84">
        <w:t xml:space="preserve">model is uncalibrated. </w:t>
      </w:r>
      <w:r w:rsidR="00A774C2">
        <w:t>PESTPP-OPT then uses p</w:t>
      </w:r>
      <w:r w:rsidR="00CA7A84">
        <w:t>rior parameter uncertainties</w:t>
      </w:r>
      <w:r>
        <w:t>, rather than posterior parameter uncertainties,</w:t>
      </w:r>
      <w:r w:rsidR="00CA7A84">
        <w:t xml:space="preserve"> for calculation of δ</w:t>
      </w:r>
      <w:r w:rsidR="00CA7A84" w:rsidRPr="00CA7A84">
        <w:rPr>
          <w:i/>
        </w:rPr>
        <w:t>o</w:t>
      </w:r>
      <w:r w:rsidR="00CA7A84">
        <w:t xml:space="preserve"> values for </w:t>
      </w:r>
      <w:r>
        <w:t xml:space="preserve">constraint-relevant </w:t>
      </w:r>
      <w:r w:rsidR="00CA7A84">
        <w:t xml:space="preserve">model outputs. </w:t>
      </w:r>
      <w:r w:rsidR="00F31582">
        <w:t>U</w:t>
      </w:r>
      <w:r>
        <w:t xml:space="preserve">sing the </w:t>
      </w:r>
      <w:r>
        <w:rPr>
          <w:i/>
        </w:rPr>
        <w:t xml:space="preserve">parcov() </w:t>
      </w:r>
      <w:r>
        <w:t xml:space="preserve">control variable, a user may </w:t>
      </w:r>
      <w:r>
        <w:lastRenderedPageBreak/>
        <w:t>wish to supply a covariance matrix to PESTPP-OPT</w:t>
      </w:r>
      <w:r w:rsidR="00F31582">
        <w:t xml:space="preserve"> instead of letting PESTPP-OPT calculate prior parameter uncertainties itself from parameter bounds</w:t>
      </w:r>
      <w:r>
        <w:t xml:space="preserve">. Under these circumstances he/she may wish to </w:t>
      </w:r>
      <w:r w:rsidR="00F31582">
        <w:t>provide PESTPP-OPT with a</w:t>
      </w:r>
      <w:r>
        <w:t xml:space="preserve"> </w:t>
      </w:r>
      <w:r w:rsidR="006C3A1E">
        <w:t>posterior</w:t>
      </w:r>
      <w:r w:rsidR="00F31582">
        <w:t xml:space="preserve"> parameter</w:t>
      </w:r>
      <w:r w:rsidR="006C3A1E">
        <w:t xml:space="preserve"> covariance matrix instead of a prior covariance matrix</w:t>
      </w:r>
      <w:r>
        <w:t xml:space="preserve">. Because PESTPP-OPT “thinks” that this is a prior </w:t>
      </w:r>
      <w:r w:rsidR="00F31582">
        <w:t xml:space="preserve">parameter </w:t>
      </w:r>
      <w:r>
        <w:t xml:space="preserve">covariance matrix, and because it has been informed that this matrix does not need modification in accordance with the notional calibration exercise that is </w:t>
      </w:r>
      <w:r w:rsidR="00862B86">
        <w:t>embedded in</w:t>
      </w:r>
      <w:r>
        <w:t xml:space="preserve"> equations 8.1 and 8.2, it simply uses this matrix for calculation of δ</w:t>
      </w:r>
      <w:r w:rsidRPr="00330AFA">
        <w:rPr>
          <w:i/>
        </w:rPr>
        <w:t>o</w:t>
      </w:r>
      <w:r>
        <w:t xml:space="preserve">; it does not expend model runs to calculate </w:t>
      </w:r>
      <w:r w:rsidRPr="00A774C2">
        <w:rPr>
          <w:b/>
        </w:rPr>
        <w:t>J</w:t>
      </w:r>
      <w:r>
        <w:t xml:space="preserve">. </w:t>
      </w:r>
      <w:r w:rsidR="00A774C2">
        <w:t>This strategy can speed up the optimization process considerably, at the same time as it ensures that</w:t>
      </w:r>
      <w:r w:rsidR="00A774C2" w:rsidRPr="00A774C2">
        <w:t xml:space="preserve"> </w:t>
      </w:r>
      <w:r w:rsidR="00A774C2">
        <w:t>δ</w:t>
      </w:r>
      <w:r w:rsidR="00A774C2" w:rsidRPr="00A774C2">
        <w:rPr>
          <w:i/>
        </w:rPr>
        <w:t>o</w:t>
      </w:r>
      <w:r w:rsidR="00A774C2">
        <w:t xml:space="preserve"> is calculated using post-calibration uncertainties.</w:t>
      </w:r>
    </w:p>
    <w:p w14:paraId="2378E3F2" w14:textId="77777777" w:rsidR="00CA7A84" w:rsidRDefault="006C3A1E" w:rsidP="006C3A1E">
      <w:pPr>
        <w:pStyle w:val="Heading3"/>
      </w:pPr>
      <w:bookmarkStart w:id="2050" w:name="_Toc520535295"/>
      <w:r>
        <w:t>8.2.10 Solution Convergence</w:t>
      </w:r>
      <w:bookmarkEnd w:id="2050"/>
    </w:p>
    <w:p w14:paraId="6FCD7249" w14:textId="77777777" w:rsidR="00A1635B" w:rsidRDefault="00FE4E55" w:rsidP="00A00A0D">
      <w:r>
        <w:t>N</w:t>
      </w:r>
      <w:r w:rsidR="006C3A1E">
        <w:t xml:space="preserve">otwithstanding the nonlinear nature of most models, the constrained optimization problem that is solved by PESTPP-OPT is formulated as a linear problem. Model nonlinearities are accommodated by solving this problem in </w:t>
      </w:r>
      <w:r w:rsidR="00F31582">
        <w:t>a progressive</w:t>
      </w:r>
      <w:r w:rsidR="006C3A1E">
        <w:t xml:space="preserve"> fashion through a series of iterations in which sensitivities to decision variables are re-calculated </w:t>
      </w:r>
      <w:r>
        <w:t>during every iteration.</w:t>
      </w:r>
      <w:r w:rsidR="006C3A1E">
        <w:t xml:space="preserve"> This sequential linear programming (SLP) process is dee</w:t>
      </w:r>
      <w:r>
        <w:t>med</w:t>
      </w:r>
      <w:r w:rsidR="006C3A1E">
        <w:t xml:space="preserve"> to be complete when neither the objective function</w:t>
      </w:r>
      <w:r>
        <w:t>,</w:t>
      </w:r>
      <w:r w:rsidR="006C3A1E">
        <w:t xml:space="preserve"> nor any decision variable</w:t>
      </w:r>
      <w:r>
        <w:t>,</w:t>
      </w:r>
      <w:r w:rsidR="006C3A1E">
        <w:t xml:space="preserve"> changes by more than a certain (small) amount from one iteration to the next. This amount is supplied by the user as the value of the </w:t>
      </w:r>
      <w:r w:rsidR="006C3A1E">
        <w:rPr>
          <w:i/>
        </w:rPr>
        <w:t>opt_iter_tol()</w:t>
      </w:r>
      <w:r w:rsidR="006C3A1E">
        <w:t xml:space="preserve"> control variable. PESTPP-OPT provides a default value of 0.001 for this variable.</w:t>
      </w:r>
    </w:p>
    <w:p w14:paraId="37A63D47" w14:textId="77777777" w:rsidR="004A3F85" w:rsidRDefault="004A3F85" w:rsidP="00A00A0D">
      <w:r>
        <w:t xml:space="preserve">As was stated above, PESTPP-OPT uses the open source CLP library </w:t>
      </w:r>
      <w:r w:rsidR="00FE4E55">
        <w:t>supplied</w:t>
      </w:r>
      <w:r>
        <w:t xml:space="preserve"> by the Computational Infrastructure for Operational Research (COIN-OR) project. This algorithm provides a history of the SLP solution process, with a level of detail that is set by the calling program. A PESTPP-OPT user can gain access to this </w:t>
      </w:r>
      <w:r w:rsidR="00F31582">
        <w:t>history</w:t>
      </w:r>
      <w:r>
        <w:t xml:space="preserve"> using the </w:t>
      </w:r>
      <w:r>
        <w:rPr>
          <w:i/>
        </w:rPr>
        <w:t>opt_coin_log()</w:t>
      </w:r>
      <w:r>
        <w:t xml:space="preserve"> </w:t>
      </w:r>
      <w:r w:rsidR="00FE4E55">
        <w:t>control variable</w:t>
      </w:r>
      <w:r>
        <w:t>. An integer</w:t>
      </w:r>
      <w:r w:rsidR="00FE4E55">
        <w:t xml:space="preserve"> in the range 1 to 4 must be supplied for its value, with a higher value requesting greater verbosity.</w:t>
      </w:r>
      <w:r>
        <w:t xml:space="preserve"> Th</w:t>
      </w:r>
      <w:r w:rsidR="00FE4E55">
        <w:t>e</w:t>
      </w:r>
      <w:r>
        <w:t xml:space="preserve"> record is written to a file named </w:t>
      </w:r>
      <w:r>
        <w:rPr>
          <w:i/>
        </w:rPr>
        <w:t>case.coin_log</w:t>
      </w:r>
      <w:r>
        <w:t xml:space="preserve"> where </w:t>
      </w:r>
      <w:r>
        <w:rPr>
          <w:i/>
        </w:rPr>
        <w:t>case</w:t>
      </w:r>
      <w:r w:rsidR="00FE4E55">
        <w:rPr>
          <w:i/>
        </w:rPr>
        <w:t>.pst</w:t>
      </w:r>
      <w:r>
        <w:t xml:space="preserve"> is the PEST control file whose name is supplied on the PESTPP-OPT command line. </w:t>
      </w:r>
    </w:p>
    <w:p w14:paraId="7F898FDA" w14:textId="633AADE3" w:rsidR="006C3A1E" w:rsidRDefault="006C3A1E" w:rsidP="00A00A0D">
      <w:r>
        <w:t xml:space="preserve">Nonlinearities of </w:t>
      </w:r>
      <w:r w:rsidR="00A229E9">
        <w:t xml:space="preserve">constraint-relevant </w:t>
      </w:r>
      <w:r>
        <w:t>model outputs with respect to parameters which are not decision variables can be accommodated through</w:t>
      </w:r>
      <w:r w:rsidR="00FE4E55">
        <w:t xml:space="preserve"> intermittent re-calculation</w:t>
      </w:r>
      <w:r>
        <w:t xml:space="preserve"> of </w:t>
      </w:r>
      <w:r w:rsidRPr="006C3A1E">
        <w:rPr>
          <w:b/>
        </w:rPr>
        <w:t>J</w:t>
      </w:r>
      <w:r>
        <w:t xml:space="preserve"> and </w:t>
      </w:r>
      <w:r w:rsidRPr="006C3A1E">
        <w:rPr>
          <w:b/>
        </w:rPr>
        <w:t>y</w:t>
      </w:r>
      <w:r>
        <w:t xml:space="preserve"> during </w:t>
      </w:r>
      <w:r w:rsidR="00FE4E55">
        <w:t>the</w:t>
      </w:r>
      <w:r>
        <w:t xml:space="preserve"> SLP process. However it is important to keep in mind that this</w:t>
      </w:r>
      <w:r w:rsidR="00BB19C2">
        <w:t xml:space="preserve"> strategy constitutes only partial accommodation of this</w:t>
      </w:r>
      <w:r>
        <w:t xml:space="preserve"> </w:t>
      </w:r>
      <w:r w:rsidR="00BB19C2">
        <w:t>type of nonlinearity</w:t>
      </w:r>
      <w:r w:rsidR="00A229E9">
        <w:t>,</w:t>
      </w:r>
      <w:r w:rsidR="00BB19C2">
        <w:t xml:space="preserve"> as </w:t>
      </w:r>
      <w:r w:rsidR="00A229E9">
        <w:t>model</w:t>
      </w:r>
      <w:r w:rsidR="00BB19C2">
        <w:t xml:space="preserve"> parameters</w:t>
      </w:r>
      <w:r w:rsidR="00A229E9">
        <w:t xml:space="preserve"> which are not decision-variables</w:t>
      </w:r>
      <w:r w:rsidR="00BB19C2">
        <w:t xml:space="preserve"> are not actually varied from iteration to iteration </w:t>
      </w:r>
      <w:r w:rsidR="00710BBE">
        <w:t>of</w:t>
      </w:r>
      <w:r w:rsidR="00BB19C2">
        <w:t xml:space="preserve"> the SLP process. Re-calculation of </w:t>
      </w:r>
      <w:r w:rsidR="00BB19C2" w:rsidRPr="00A229E9">
        <w:rPr>
          <w:b/>
        </w:rPr>
        <w:t>J</w:t>
      </w:r>
      <w:r w:rsidR="00BB19C2">
        <w:t xml:space="preserve"> and </w:t>
      </w:r>
      <w:r w:rsidR="00BB19C2" w:rsidRPr="00A229E9">
        <w:rPr>
          <w:b/>
        </w:rPr>
        <w:t>y</w:t>
      </w:r>
      <w:r w:rsidR="00BB19C2">
        <w:t xml:space="preserve"> accommodates only the effect that changes in </w:t>
      </w:r>
      <w:r w:rsidR="00F31582">
        <w:t xml:space="preserve">the </w:t>
      </w:r>
      <w:r w:rsidR="00BB19C2">
        <w:t>values of decision variables ha</w:t>
      </w:r>
      <w:r w:rsidR="00A229E9">
        <w:t>ve</w:t>
      </w:r>
      <w:r w:rsidR="00BB19C2">
        <w:t xml:space="preserve"> on these sensitivities. It does not accommodate changes in </w:t>
      </w:r>
      <w:r w:rsidR="00BB19C2" w:rsidRPr="00BB19C2">
        <w:rPr>
          <w:b/>
        </w:rPr>
        <w:t>J</w:t>
      </w:r>
      <w:r w:rsidR="00BB19C2">
        <w:t xml:space="preserve"> and </w:t>
      </w:r>
      <w:r w:rsidR="00BB19C2" w:rsidRPr="00BB19C2">
        <w:rPr>
          <w:b/>
        </w:rPr>
        <w:t>y</w:t>
      </w:r>
      <w:r w:rsidR="00BB19C2">
        <w:t xml:space="preserve"> that may be incurred by variability of model parameters </w:t>
      </w:r>
      <w:r w:rsidR="00A229E9">
        <w:t>over</w:t>
      </w:r>
      <w:r w:rsidR="00BB19C2">
        <w:t xml:space="preserve"> ranges </w:t>
      </w:r>
      <w:r w:rsidR="00862B86">
        <w:t>denoted</w:t>
      </w:r>
      <w:r w:rsidR="00BB19C2">
        <w:t xml:space="preserve"> by their posterior uncertainties.</w:t>
      </w:r>
      <w:r w:rsidR="00026F96">
        <w:t xml:space="preserve"> Nor does it accommodate the fact that equations 8.1 to 8.3 assume model linearity with respect to these parameters.</w:t>
      </w:r>
    </w:p>
    <w:p w14:paraId="5B608DD6" w14:textId="77777777" w:rsidR="000559C9" w:rsidRDefault="000559C9" w:rsidP="00BB19C2">
      <w:pPr>
        <w:pStyle w:val="Heading3"/>
      </w:pPr>
      <w:bookmarkStart w:id="2051" w:name="_Toc520535296"/>
      <w:r>
        <w:t>8.2.11 Other Control Variables</w:t>
      </w:r>
      <w:bookmarkEnd w:id="2051"/>
    </w:p>
    <w:p w14:paraId="222E3D76" w14:textId="77777777" w:rsidR="000559C9" w:rsidRPr="000559C9" w:rsidRDefault="000559C9" w:rsidP="000559C9">
      <w:r>
        <w:t>In common with all other members of the PEST++ suite, a PEST control file used by PESTPP-OPT can include variables that govern parallel run management. See section 5.3 of this manual.</w:t>
      </w:r>
    </w:p>
    <w:p w14:paraId="62F88EDD" w14:textId="77777777" w:rsidR="00BB19C2" w:rsidRDefault="00BB19C2" w:rsidP="00BB19C2">
      <w:pPr>
        <w:pStyle w:val="Heading3"/>
      </w:pPr>
      <w:bookmarkStart w:id="2052" w:name="_Toc520535297"/>
      <w:r>
        <w:t>8.2.1</w:t>
      </w:r>
      <w:r w:rsidR="000559C9">
        <w:t>2</w:t>
      </w:r>
      <w:r>
        <w:t xml:space="preserve"> </w:t>
      </w:r>
      <w:r w:rsidR="00DE3FBE">
        <w:t>Final Model Run</w:t>
      </w:r>
      <w:bookmarkEnd w:id="2052"/>
    </w:p>
    <w:p w14:paraId="748D9A8F" w14:textId="6817A195" w:rsidR="00B15CEF" w:rsidRPr="00EC4717" w:rsidRDefault="00DE3FBE" w:rsidP="00B15CEF">
      <w:r>
        <w:t xml:space="preserve">Once it has </w:t>
      </w:r>
      <w:r w:rsidR="00F172E1">
        <w:t xml:space="preserve">completed the constrained optimization process, PESTPP-OPT undertakes one final model run in which it employs optimized values </w:t>
      </w:r>
      <w:r w:rsidR="00026F96">
        <w:t>of</w:t>
      </w:r>
      <w:r w:rsidR="00F172E1">
        <w:t xml:space="preserve"> all decision variables. The optimized values of these variables</w:t>
      </w:r>
      <w:r w:rsidR="00F31582">
        <w:t xml:space="preserve"> thus remain</w:t>
      </w:r>
      <w:r w:rsidR="00F172E1">
        <w:t xml:space="preserve"> on model input files</w:t>
      </w:r>
      <w:r w:rsidR="00F31582">
        <w:t xml:space="preserve"> when PESTPP-OPT ceases execution</w:t>
      </w:r>
      <w:r w:rsidR="00F172E1">
        <w:t>; model output</w:t>
      </w:r>
      <w:r w:rsidR="00026F96">
        <w:t xml:space="preserve"> files</w:t>
      </w:r>
      <w:r w:rsidR="00F172E1">
        <w:t xml:space="preserve"> reflect these </w:t>
      </w:r>
      <w:r w:rsidR="00026F96">
        <w:t>inputs</w:t>
      </w:r>
      <w:r w:rsidR="00F172E1">
        <w:t>.</w:t>
      </w:r>
      <w:r w:rsidR="00EC4717">
        <w:t xml:space="preserve">  Undertaking of the final model run can be foregone through the use of the aptly named </w:t>
      </w:r>
      <w:r w:rsidR="00EC4717">
        <w:rPr>
          <w:i/>
        </w:rPr>
        <w:t xml:space="preserve">opt_skip_final </w:t>
      </w:r>
      <w:r w:rsidR="0001532F">
        <w:t xml:space="preserve">option.  </w:t>
      </w:r>
    </w:p>
    <w:p w14:paraId="776F5DD3" w14:textId="77777777" w:rsidR="00D00C99" w:rsidRDefault="00D00C99" w:rsidP="00D00C99">
      <w:pPr>
        <w:pStyle w:val="Heading3"/>
      </w:pPr>
      <w:bookmarkStart w:id="2053" w:name="_Toc520535298"/>
      <w:r>
        <w:lastRenderedPageBreak/>
        <w:t>8.2.13 Restarts</w:t>
      </w:r>
      <w:bookmarkEnd w:id="2053"/>
    </w:p>
    <w:p w14:paraId="066F6DDA" w14:textId="5D2DC564" w:rsidR="00D00C99" w:rsidRDefault="00D00C99" w:rsidP="00D00C99">
      <w:r>
        <w:t>As presently programmed, a prematurely-terminated PESTPP-OPT run cannot be restarted.</w:t>
      </w:r>
      <w:r w:rsidR="00425F15">
        <w:t xml:space="preserve">  However, PESTPP-OPT does support use of the </w:t>
      </w:r>
      <w:r w:rsidR="00425F15" w:rsidRPr="003F6DDD">
        <w:rPr>
          <w:i/>
        </w:rPr>
        <w:t>hotstart_resfile</w:t>
      </w:r>
      <w:r w:rsidR="003F6DDD" w:rsidRPr="003F6DDD">
        <w:rPr>
          <w:i/>
        </w:rPr>
        <w:t>()</w:t>
      </w:r>
      <w:r w:rsidR="00425F15">
        <w:t xml:space="preserve"> and </w:t>
      </w:r>
      <w:r w:rsidR="00425F15" w:rsidRPr="003F6DDD">
        <w:rPr>
          <w:i/>
        </w:rPr>
        <w:t>base_jacobian</w:t>
      </w:r>
      <w:r w:rsidR="003F6DDD" w:rsidRPr="003F6DDD">
        <w:rPr>
          <w:i/>
        </w:rPr>
        <w:t>()</w:t>
      </w:r>
      <w:r w:rsidR="00425F15">
        <w:t xml:space="preserve"> </w:t>
      </w:r>
      <w:r w:rsidR="003F6DDD">
        <w:t>control variables. Strategic use of functionality provided by these variables effectively constitutes a restart.</w:t>
      </w:r>
      <w:r>
        <w:t xml:space="preserve"> </w:t>
      </w:r>
    </w:p>
    <w:p w14:paraId="6D9EBA53" w14:textId="2D0790CC" w:rsidR="0001532F" w:rsidRPr="0001532F" w:rsidRDefault="0001532F" w:rsidP="00D00C99">
      <w:r>
        <w:t>PESTPP-OPT offers an advanced functionality to solve the chance-constrainted LP problem without requiring any additional model runs</w:t>
      </w:r>
      <w:r w:rsidR="00884E6B">
        <w:t>.  If users activate</w:t>
      </w:r>
      <w:r>
        <w:t xml:space="preserve"> the </w:t>
      </w:r>
      <w:r>
        <w:rPr>
          <w:i/>
        </w:rPr>
        <w:t>base_jacobian</w:t>
      </w:r>
      <w:r>
        <w:t xml:space="preserve">, </w:t>
      </w:r>
      <w:r>
        <w:rPr>
          <w:i/>
        </w:rPr>
        <w:t>hotstart_resfile</w:t>
      </w:r>
      <w:r>
        <w:rPr>
          <w:b/>
          <w:i/>
        </w:rPr>
        <w:t xml:space="preserve"> </w:t>
      </w:r>
      <w:r>
        <w:t xml:space="preserve">and </w:t>
      </w:r>
      <w:r>
        <w:rPr>
          <w:i/>
        </w:rPr>
        <w:t>opt_skip_final</w:t>
      </w:r>
      <w:r>
        <w:t xml:space="preserve"> </w:t>
      </w:r>
      <w:r w:rsidR="00884E6B">
        <w:t xml:space="preserve">options </w:t>
      </w:r>
      <w:r>
        <w:t>and the control variable NOPTMAX is set to 1, then PESTPP-OPT will not make any model runs.  Instead, it will solve the chance constrainted linear programming problem described in the control file, report optimal decision variable values and final objective function, then terminate.  This can be a very useful option for exploring the implications of changing decision variable bounds, constraints, risk, and the components related to the chance constraints</w:t>
      </w:r>
      <w:r w:rsidR="00A8151C">
        <w:t xml:space="preserve">: </w:t>
      </w:r>
      <w:r w:rsidR="00884E6B">
        <w:t>number of</w:t>
      </w:r>
      <w:r w:rsidR="00A8151C">
        <w:t xml:space="preserve"> and prior uncertainty of </w:t>
      </w:r>
      <w:r>
        <w:t xml:space="preserve">parameters contributing to </w:t>
      </w:r>
      <w:r w:rsidR="00A8151C">
        <w:t>constraint uncertainty,</w:t>
      </w:r>
      <w:r>
        <w:t xml:space="preserve"> number and weight of observations used to condition parameters</w:t>
      </w:r>
      <w:r w:rsidR="00A8151C">
        <w:t>, etc.</w:t>
      </w:r>
    </w:p>
    <w:p w14:paraId="7BD603F5" w14:textId="77777777" w:rsidR="00BB19C2" w:rsidRDefault="00BB19C2" w:rsidP="00BB19C2">
      <w:pPr>
        <w:pStyle w:val="Heading2"/>
      </w:pPr>
      <w:bookmarkStart w:id="2054" w:name="_Toc520535299"/>
      <w:r>
        <w:t>8.3 PESTPP-OPT Output Files</w:t>
      </w:r>
      <w:bookmarkEnd w:id="2054"/>
    </w:p>
    <w:p w14:paraId="5C62BDF2" w14:textId="77777777" w:rsidR="000559C9" w:rsidRPr="00745C7C" w:rsidRDefault="004A7F99" w:rsidP="004A7F99">
      <w:r>
        <w:t xml:space="preserve">Files recorded by PESTPP-OPT are listed in the following table. The contents of this table are based on the assumption that </w:t>
      </w:r>
      <w:r w:rsidR="000559C9">
        <w:t xml:space="preserve">the PEST control file on which </w:t>
      </w:r>
      <w:r>
        <w:t xml:space="preserve">constrained optimization is based is </w:t>
      </w:r>
      <w:r w:rsidR="000559C9">
        <w:t xml:space="preserve">named </w:t>
      </w:r>
      <w:r w:rsidR="000559C9">
        <w:rPr>
          <w:i/>
        </w:rPr>
        <w:t>case.pst</w:t>
      </w:r>
      <w:r w:rsidR="000559C9">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4"/>
        <w:gridCol w:w="6812"/>
      </w:tblGrid>
      <w:tr w:rsidR="000559C9" w:rsidRPr="005546A4" w14:paraId="57C0826A" w14:textId="77777777" w:rsidTr="00C40A21">
        <w:trPr>
          <w:cantSplit/>
        </w:trPr>
        <w:tc>
          <w:tcPr>
            <w:tcW w:w="2235" w:type="dxa"/>
            <w:shd w:val="clear" w:color="auto" w:fill="auto"/>
          </w:tcPr>
          <w:p w14:paraId="531DD523" w14:textId="77777777" w:rsidR="000559C9" w:rsidRPr="00C40A21" w:rsidRDefault="000559C9" w:rsidP="00E1553A">
            <w:pPr>
              <w:rPr>
                <w:rFonts w:ascii="Arial" w:hAnsi="Arial" w:cs="Arial"/>
                <w:b/>
                <w:sz w:val="18"/>
                <w:szCs w:val="18"/>
              </w:rPr>
            </w:pPr>
            <w:r w:rsidRPr="00C40A21">
              <w:rPr>
                <w:rFonts w:ascii="Arial" w:hAnsi="Arial" w:cs="Arial"/>
                <w:b/>
                <w:sz w:val="18"/>
                <w:szCs w:val="18"/>
              </w:rPr>
              <w:t>File</w:t>
            </w:r>
          </w:p>
        </w:tc>
        <w:tc>
          <w:tcPr>
            <w:tcW w:w="7007" w:type="dxa"/>
            <w:shd w:val="clear" w:color="auto" w:fill="auto"/>
          </w:tcPr>
          <w:p w14:paraId="3A8692F5" w14:textId="77777777" w:rsidR="000559C9" w:rsidRPr="00C40A21" w:rsidRDefault="00962858" w:rsidP="00E1553A">
            <w:pPr>
              <w:rPr>
                <w:rFonts w:ascii="Arial" w:hAnsi="Arial" w:cs="Arial"/>
                <w:b/>
                <w:sz w:val="18"/>
                <w:szCs w:val="18"/>
              </w:rPr>
            </w:pPr>
            <w:r>
              <w:rPr>
                <w:rFonts w:ascii="Arial" w:hAnsi="Arial" w:cs="Arial"/>
                <w:b/>
                <w:sz w:val="18"/>
                <w:szCs w:val="18"/>
              </w:rPr>
              <w:t>Contents</w:t>
            </w:r>
          </w:p>
        </w:tc>
      </w:tr>
      <w:tr w:rsidR="004A7F99" w:rsidRPr="005546A4" w14:paraId="12C2DFB8" w14:textId="77777777" w:rsidTr="00C40A21">
        <w:trPr>
          <w:cantSplit/>
        </w:trPr>
        <w:tc>
          <w:tcPr>
            <w:tcW w:w="2235" w:type="dxa"/>
            <w:shd w:val="clear" w:color="auto" w:fill="auto"/>
          </w:tcPr>
          <w:p w14:paraId="0F580C4E" w14:textId="77777777" w:rsidR="004A7F99" w:rsidRPr="00C40A21" w:rsidRDefault="004A7F99" w:rsidP="00E1553A">
            <w:pPr>
              <w:rPr>
                <w:rFonts w:ascii="Arial" w:hAnsi="Arial" w:cs="Arial"/>
                <w:i/>
                <w:sz w:val="18"/>
                <w:szCs w:val="18"/>
              </w:rPr>
            </w:pPr>
            <w:r w:rsidRPr="00C40A21">
              <w:rPr>
                <w:rFonts w:ascii="Arial" w:hAnsi="Arial" w:cs="Arial"/>
                <w:i/>
                <w:sz w:val="18"/>
                <w:szCs w:val="18"/>
              </w:rPr>
              <w:t>case.rec</w:t>
            </w:r>
          </w:p>
        </w:tc>
        <w:tc>
          <w:tcPr>
            <w:tcW w:w="7007" w:type="dxa"/>
            <w:shd w:val="clear" w:color="auto" w:fill="auto"/>
          </w:tcPr>
          <w:p w14:paraId="3FDCC01D" w14:textId="77777777" w:rsidR="004A7F99" w:rsidRPr="00C40A21" w:rsidRDefault="004A7F99" w:rsidP="00E1553A">
            <w:pPr>
              <w:rPr>
                <w:rFonts w:ascii="Arial" w:hAnsi="Arial" w:cs="Arial"/>
                <w:sz w:val="18"/>
                <w:szCs w:val="18"/>
              </w:rPr>
            </w:pPr>
            <w:r w:rsidRPr="00C40A21">
              <w:rPr>
                <w:rFonts w:ascii="Arial" w:hAnsi="Arial" w:cs="Arial"/>
                <w:sz w:val="18"/>
                <w:szCs w:val="18"/>
              </w:rPr>
              <w:t xml:space="preserve">The run record file. </w:t>
            </w:r>
            <w:r w:rsidR="002D20EE">
              <w:rPr>
                <w:rFonts w:ascii="Arial" w:hAnsi="Arial" w:cs="Arial"/>
                <w:sz w:val="18"/>
                <w:szCs w:val="18"/>
              </w:rPr>
              <w:t>This file</w:t>
            </w:r>
            <w:r w:rsidR="00026F96" w:rsidRPr="00C40A21">
              <w:rPr>
                <w:rFonts w:ascii="Arial" w:hAnsi="Arial" w:cs="Arial"/>
                <w:sz w:val="18"/>
                <w:szCs w:val="18"/>
              </w:rPr>
              <w:t xml:space="preserve"> begins by echoing</w:t>
            </w:r>
            <w:r w:rsidRPr="00C40A21">
              <w:rPr>
                <w:rFonts w:ascii="Arial" w:hAnsi="Arial" w:cs="Arial"/>
                <w:sz w:val="18"/>
                <w:szCs w:val="18"/>
              </w:rPr>
              <w:t xml:space="preserve"> information </w:t>
            </w:r>
            <w:r w:rsidR="002D20EE">
              <w:rPr>
                <w:rFonts w:ascii="Arial" w:hAnsi="Arial" w:cs="Arial"/>
                <w:sz w:val="18"/>
                <w:szCs w:val="18"/>
              </w:rPr>
              <w:t>provided</w:t>
            </w:r>
            <w:r w:rsidRPr="00C40A21">
              <w:rPr>
                <w:rFonts w:ascii="Arial" w:hAnsi="Arial" w:cs="Arial"/>
                <w:sz w:val="18"/>
                <w:szCs w:val="18"/>
              </w:rPr>
              <w:t xml:space="preserve"> in the PEST control file. It then records the history of the constrained optimization process undertaken by </w:t>
            </w:r>
            <w:r w:rsidR="00E877AD" w:rsidRPr="00C40A21">
              <w:rPr>
                <w:rFonts w:ascii="Arial" w:hAnsi="Arial" w:cs="Arial"/>
                <w:sz w:val="18"/>
                <w:szCs w:val="18"/>
              </w:rPr>
              <w:t xml:space="preserve">PESTPP-OPT. </w:t>
            </w:r>
            <w:r w:rsidR="00710BBE" w:rsidRPr="00C40A21">
              <w:rPr>
                <w:rFonts w:ascii="Arial" w:hAnsi="Arial" w:cs="Arial"/>
                <w:sz w:val="18"/>
                <w:szCs w:val="18"/>
              </w:rPr>
              <w:t>Optimization</w:t>
            </w:r>
            <w:r w:rsidR="00E877AD" w:rsidRPr="00C40A21">
              <w:rPr>
                <w:rFonts w:ascii="Arial" w:hAnsi="Arial" w:cs="Arial"/>
                <w:sz w:val="18"/>
                <w:szCs w:val="18"/>
              </w:rPr>
              <w:t xml:space="preserve"> results are recorded at the end of this file.</w:t>
            </w:r>
          </w:p>
        </w:tc>
      </w:tr>
      <w:tr w:rsidR="000559C9" w:rsidRPr="005546A4" w14:paraId="113CF4FD" w14:textId="77777777" w:rsidTr="00C40A21">
        <w:trPr>
          <w:cantSplit/>
        </w:trPr>
        <w:tc>
          <w:tcPr>
            <w:tcW w:w="2235" w:type="dxa"/>
            <w:shd w:val="clear" w:color="auto" w:fill="auto"/>
          </w:tcPr>
          <w:p w14:paraId="590D5EBF" w14:textId="77777777" w:rsidR="000559C9" w:rsidRPr="00C40A21" w:rsidRDefault="000559C9" w:rsidP="00E1553A">
            <w:pPr>
              <w:rPr>
                <w:rFonts w:ascii="Arial" w:hAnsi="Arial" w:cs="Arial"/>
                <w:i/>
                <w:sz w:val="18"/>
                <w:szCs w:val="18"/>
              </w:rPr>
            </w:pPr>
            <w:r w:rsidRPr="00C40A21">
              <w:rPr>
                <w:rFonts w:ascii="Arial" w:hAnsi="Arial" w:cs="Arial"/>
                <w:i/>
                <w:sz w:val="18"/>
                <w:szCs w:val="18"/>
              </w:rPr>
              <w:t>case.par</w:t>
            </w:r>
          </w:p>
        </w:tc>
        <w:tc>
          <w:tcPr>
            <w:tcW w:w="7007" w:type="dxa"/>
            <w:shd w:val="clear" w:color="auto" w:fill="auto"/>
          </w:tcPr>
          <w:p w14:paraId="70F8BB79" w14:textId="77777777" w:rsidR="000559C9" w:rsidRPr="00C40A21" w:rsidRDefault="00BB0162" w:rsidP="00E1553A">
            <w:pPr>
              <w:rPr>
                <w:rFonts w:ascii="Arial" w:hAnsi="Arial" w:cs="Arial"/>
                <w:sz w:val="18"/>
                <w:szCs w:val="18"/>
              </w:rPr>
            </w:pPr>
            <w:r w:rsidRPr="00C40A21">
              <w:rPr>
                <w:rFonts w:ascii="Arial" w:hAnsi="Arial" w:cs="Arial"/>
                <w:sz w:val="18"/>
                <w:szCs w:val="18"/>
              </w:rPr>
              <w:t xml:space="preserve">A parameter value file. </w:t>
            </w:r>
            <w:r w:rsidR="002D20EE">
              <w:rPr>
                <w:rFonts w:ascii="Arial" w:hAnsi="Arial" w:cs="Arial"/>
                <w:sz w:val="18"/>
                <w:szCs w:val="18"/>
              </w:rPr>
              <w:t>This file</w:t>
            </w:r>
            <w:r w:rsidR="000559C9" w:rsidRPr="00C40A21">
              <w:rPr>
                <w:rFonts w:ascii="Arial" w:hAnsi="Arial" w:cs="Arial"/>
                <w:sz w:val="18"/>
                <w:szCs w:val="18"/>
              </w:rPr>
              <w:t xml:space="preserve"> records best parameters that have been calculated </w:t>
            </w:r>
            <w:r w:rsidRPr="00C40A21">
              <w:rPr>
                <w:rFonts w:ascii="Arial" w:hAnsi="Arial" w:cs="Arial"/>
                <w:sz w:val="18"/>
                <w:szCs w:val="18"/>
              </w:rPr>
              <w:t xml:space="preserve">up to any stage in the </w:t>
            </w:r>
            <w:r w:rsidR="00302D20" w:rsidRPr="00C40A21">
              <w:rPr>
                <w:rFonts w:ascii="Arial" w:hAnsi="Arial" w:cs="Arial"/>
                <w:sz w:val="18"/>
                <w:szCs w:val="18"/>
              </w:rPr>
              <w:t>constrained</w:t>
            </w:r>
            <w:r w:rsidRPr="00C40A21">
              <w:rPr>
                <w:rFonts w:ascii="Arial" w:hAnsi="Arial" w:cs="Arial"/>
                <w:sz w:val="18"/>
                <w:szCs w:val="18"/>
              </w:rPr>
              <w:t xml:space="preserve"> optimization process</w:t>
            </w:r>
            <w:r w:rsidR="00E877AD" w:rsidRPr="00C40A21">
              <w:rPr>
                <w:rFonts w:ascii="Arial" w:hAnsi="Arial" w:cs="Arial"/>
                <w:sz w:val="18"/>
                <w:szCs w:val="18"/>
              </w:rPr>
              <w:t>. Note that only the values of parameters which are identified as decision</w:t>
            </w:r>
            <w:r w:rsidR="002D20EE">
              <w:rPr>
                <w:rFonts w:ascii="Arial" w:hAnsi="Arial" w:cs="Arial"/>
                <w:sz w:val="18"/>
                <w:szCs w:val="18"/>
              </w:rPr>
              <w:t xml:space="preserve"> </w:t>
            </w:r>
            <w:r w:rsidR="00E877AD" w:rsidRPr="00C40A21">
              <w:rPr>
                <w:rFonts w:ascii="Arial" w:hAnsi="Arial" w:cs="Arial"/>
                <w:sz w:val="18"/>
                <w:szCs w:val="18"/>
              </w:rPr>
              <w:t>variable</w:t>
            </w:r>
            <w:r w:rsidR="002D20EE">
              <w:rPr>
                <w:rFonts w:ascii="Arial" w:hAnsi="Arial" w:cs="Arial"/>
                <w:sz w:val="18"/>
                <w:szCs w:val="18"/>
              </w:rPr>
              <w:t>s</w:t>
            </w:r>
            <w:r w:rsidR="00E877AD" w:rsidRPr="00C40A21">
              <w:rPr>
                <w:rFonts w:ascii="Arial" w:hAnsi="Arial" w:cs="Arial"/>
                <w:sz w:val="18"/>
                <w:szCs w:val="18"/>
              </w:rPr>
              <w:t xml:space="preserve"> change from iteration to iteration.</w:t>
            </w:r>
          </w:p>
        </w:tc>
      </w:tr>
      <w:tr w:rsidR="00E877AD" w:rsidRPr="005546A4" w14:paraId="08C2370E" w14:textId="77777777" w:rsidTr="00C40A21">
        <w:trPr>
          <w:cantSplit/>
        </w:trPr>
        <w:tc>
          <w:tcPr>
            <w:tcW w:w="2235" w:type="dxa"/>
            <w:shd w:val="clear" w:color="auto" w:fill="auto"/>
          </w:tcPr>
          <w:p w14:paraId="6A8F5444" w14:textId="77777777" w:rsidR="00E877AD" w:rsidRPr="00C40A21" w:rsidRDefault="00E877AD" w:rsidP="00E1553A">
            <w:pPr>
              <w:rPr>
                <w:rFonts w:ascii="Arial" w:hAnsi="Arial" w:cs="Arial"/>
                <w:i/>
                <w:sz w:val="18"/>
                <w:szCs w:val="18"/>
              </w:rPr>
            </w:pPr>
            <w:r w:rsidRPr="00C40A21">
              <w:rPr>
                <w:rFonts w:ascii="Arial" w:hAnsi="Arial" w:cs="Arial"/>
                <w:i/>
                <w:sz w:val="18"/>
                <w:szCs w:val="18"/>
              </w:rPr>
              <w:t>case.N.par</w:t>
            </w:r>
          </w:p>
        </w:tc>
        <w:tc>
          <w:tcPr>
            <w:tcW w:w="7007" w:type="dxa"/>
            <w:shd w:val="clear" w:color="auto" w:fill="auto"/>
          </w:tcPr>
          <w:p w14:paraId="17A0A40D" w14:textId="77777777" w:rsidR="00E877AD" w:rsidRPr="00C40A21" w:rsidRDefault="00E877AD" w:rsidP="00E1553A">
            <w:pPr>
              <w:rPr>
                <w:rFonts w:ascii="Arial" w:hAnsi="Arial" w:cs="Arial"/>
                <w:sz w:val="18"/>
                <w:szCs w:val="18"/>
              </w:rPr>
            </w:pPr>
            <w:r w:rsidRPr="00C40A21">
              <w:rPr>
                <w:rFonts w:ascii="Arial" w:hAnsi="Arial" w:cs="Arial"/>
                <w:sz w:val="18"/>
                <w:szCs w:val="18"/>
              </w:rPr>
              <w:t xml:space="preserve">A parameter value file listing parameters calculated at the end of iteration </w:t>
            </w:r>
            <w:r w:rsidRPr="00C40A21">
              <w:rPr>
                <w:rFonts w:ascii="Arial" w:hAnsi="Arial" w:cs="Arial"/>
                <w:i/>
                <w:sz w:val="18"/>
                <w:szCs w:val="18"/>
              </w:rPr>
              <w:t>N</w:t>
            </w:r>
            <w:r w:rsidRPr="00C40A21">
              <w:rPr>
                <w:rFonts w:ascii="Arial" w:hAnsi="Arial" w:cs="Arial"/>
                <w:sz w:val="18"/>
                <w:szCs w:val="18"/>
              </w:rPr>
              <w:t xml:space="preserve"> of the constrained optimization process.</w:t>
            </w:r>
          </w:p>
        </w:tc>
      </w:tr>
      <w:tr w:rsidR="00E877AD" w:rsidRPr="005546A4" w14:paraId="10F40E15" w14:textId="77777777" w:rsidTr="00C40A21">
        <w:trPr>
          <w:cantSplit/>
        </w:trPr>
        <w:tc>
          <w:tcPr>
            <w:tcW w:w="2235" w:type="dxa"/>
            <w:shd w:val="clear" w:color="auto" w:fill="auto"/>
          </w:tcPr>
          <w:p w14:paraId="1DC6CDA2" w14:textId="77777777" w:rsidR="00E877AD" w:rsidRPr="00C40A21" w:rsidRDefault="00E877AD" w:rsidP="00E1553A">
            <w:pPr>
              <w:rPr>
                <w:rFonts w:ascii="Arial" w:hAnsi="Arial" w:cs="Arial"/>
                <w:i/>
                <w:sz w:val="18"/>
                <w:szCs w:val="18"/>
              </w:rPr>
            </w:pPr>
            <w:r w:rsidRPr="00C40A21">
              <w:rPr>
                <w:rFonts w:ascii="Arial" w:hAnsi="Arial" w:cs="Arial"/>
                <w:i/>
                <w:sz w:val="18"/>
                <w:szCs w:val="18"/>
              </w:rPr>
              <w:t>case.res</w:t>
            </w:r>
          </w:p>
        </w:tc>
        <w:tc>
          <w:tcPr>
            <w:tcW w:w="7007" w:type="dxa"/>
            <w:shd w:val="clear" w:color="auto" w:fill="auto"/>
          </w:tcPr>
          <w:p w14:paraId="6ECB8682" w14:textId="77777777" w:rsidR="00E877AD" w:rsidRPr="00C40A21" w:rsidRDefault="00E877AD" w:rsidP="00E1553A">
            <w:pPr>
              <w:rPr>
                <w:rFonts w:ascii="Arial" w:hAnsi="Arial" w:cs="Arial"/>
                <w:sz w:val="18"/>
                <w:szCs w:val="18"/>
              </w:rPr>
            </w:pPr>
            <w:r w:rsidRPr="00C40A21">
              <w:rPr>
                <w:rFonts w:ascii="Arial" w:hAnsi="Arial" w:cs="Arial"/>
                <w:sz w:val="18"/>
                <w:szCs w:val="18"/>
              </w:rPr>
              <w:t>A residuals file, recorded at the end of the PESTPP-OPT constrained optimization process. This is identical to the file of the same named recorded by PESTPP</w:t>
            </w:r>
            <w:r w:rsidR="00BB0162" w:rsidRPr="00C40A21">
              <w:rPr>
                <w:rFonts w:ascii="Arial" w:hAnsi="Arial" w:cs="Arial"/>
                <w:sz w:val="18"/>
                <w:szCs w:val="18"/>
              </w:rPr>
              <w:t xml:space="preserve"> at the end of an inversion process</w:t>
            </w:r>
            <w:r w:rsidRPr="00C40A21">
              <w:rPr>
                <w:rFonts w:ascii="Arial" w:hAnsi="Arial" w:cs="Arial"/>
                <w:sz w:val="18"/>
                <w:szCs w:val="18"/>
              </w:rPr>
              <w:t xml:space="preserve">. Note that </w:t>
            </w:r>
            <w:r w:rsidR="00BB0162" w:rsidRPr="00C40A21">
              <w:rPr>
                <w:rFonts w:ascii="Arial" w:hAnsi="Arial" w:cs="Arial"/>
                <w:sz w:val="18"/>
                <w:szCs w:val="18"/>
              </w:rPr>
              <w:t xml:space="preserve">calibration-pertinent </w:t>
            </w:r>
            <w:r w:rsidRPr="00C40A21">
              <w:rPr>
                <w:rFonts w:ascii="Arial" w:hAnsi="Arial" w:cs="Arial"/>
                <w:sz w:val="18"/>
                <w:szCs w:val="18"/>
              </w:rPr>
              <w:t>model outputs do not change from the beginning to</w:t>
            </w:r>
            <w:r w:rsidR="002D20EE">
              <w:rPr>
                <w:rFonts w:ascii="Arial" w:hAnsi="Arial" w:cs="Arial"/>
                <w:sz w:val="18"/>
                <w:szCs w:val="18"/>
              </w:rPr>
              <w:t xml:space="preserve"> the</w:t>
            </w:r>
            <w:r w:rsidRPr="00C40A21">
              <w:rPr>
                <w:rFonts w:ascii="Arial" w:hAnsi="Arial" w:cs="Arial"/>
                <w:sz w:val="18"/>
                <w:szCs w:val="18"/>
              </w:rPr>
              <w:t xml:space="preserve"> end of the constrained optimization process, as parameters that are not decision variables are not altered by PESTPP-OPT. However model outputs</w:t>
            </w:r>
            <w:r w:rsidR="00BB0162" w:rsidRPr="00C40A21">
              <w:rPr>
                <w:rFonts w:ascii="Arial" w:hAnsi="Arial" w:cs="Arial"/>
                <w:sz w:val="18"/>
                <w:szCs w:val="18"/>
              </w:rPr>
              <w:t xml:space="preserve"> to which constraints are applied</w:t>
            </w:r>
            <w:r w:rsidRPr="00C40A21">
              <w:rPr>
                <w:rFonts w:ascii="Arial" w:hAnsi="Arial" w:cs="Arial"/>
                <w:sz w:val="18"/>
                <w:szCs w:val="18"/>
              </w:rPr>
              <w:t xml:space="preserve"> change as decision variables </w:t>
            </w:r>
            <w:r w:rsidR="00BB0162" w:rsidRPr="00C40A21">
              <w:rPr>
                <w:rFonts w:ascii="Arial" w:hAnsi="Arial" w:cs="Arial"/>
                <w:sz w:val="18"/>
                <w:szCs w:val="18"/>
              </w:rPr>
              <w:t>are updated</w:t>
            </w:r>
            <w:r w:rsidRPr="00C40A21">
              <w:rPr>
                <w:rFonts w:ascii="Arial" w:hAnsi="Arial" w:cs="Arial"/>
                <w:sz w:val="18"/>
                <w:szCs w:val="18"/>
              </w:rPr>
              <w:t>.</w:t>
            </w:r>
          </w:p>
        </w:tc>
      </w:tr>
      <w:tr w:rsidR="00E877AD" w:rsidRPr="005546A4" w14:paraId="61B874AB" w14:textId="77777777" w:rsidTr="00C40A21">
        <w:trPr>
          <w:cantSplit/>
        </w:trPr>
        <w:tc>
          <w:tcPr>
            <w:tcW w:w="2235" w:type="dxa"/>
            <w:shd w:val="clear" w:color="auto" w:fill="auto"/>
          </w:tcPr>
          <w:p w14:paraId="7DCD01FC" w14:textId="77777777" w:rsidR="00E877AD" w:rsidRPr="00C40A21" w:rsidRDefault="00E877AD" w:rsidP="00E1553A">
            <w:pPr>
              <w:rPr>
                <w:rFonts w:ascii="Arial" w:hAnsi="Arial" w:cs="Arial"/>
                <w:i/>
                <w:sz w:val="18"/>
                <w:szCs w:val="18"/>
              </w:rPr>
            </w:pPr>
            <w:r w:rsidRPr="00C40A21">
              <w:rPr>
                <w:rFonts w:ascii="Arial" w:hAnsi="Arial" w:cs="Arial"/>
                <w:i/>
                <w:sz w:val="18"/>
                <w:szCs w:val="18"/>
              </w:rPr>
              <w:t>case.N.rei</w:t>
            </w:r>
          </w:p>
        </w:tc>
        <w:tc>
          <w:tcPr>
            <w:tcW w:w="7007" w:type="dxa"/>
            <w:shd w:val="clear" w:color="auto" w:fill="auto"/>
          </w:tcPr>
          <w:p w14:paraId="3CD20FE4" w14:textId="77777777" w:rsidR="00E877AD" w:rsidRPr="00C40A21" w:rsidRDefault="00E877AD" w:rsidP="00E1553A">
            <w:pPr>
              <w:rPr>
                <w:rFonts w:ascii="Arial" w:hAnsi="Arial" w:cs="Arial"/>
                <w:sz w:val="18"/>
                <w:szCs w:val="18"/>
              </w:rPr>
            </w:pPr>
            <w:r w:rsidRPr="00C40A21">
              <w:rPr>
                <w:rFonts w:ascii="Arial" w:hAnsi="Arial" w:cs="Arial"/>
                <w:sz w:val="18"/>
                <w:szCs w:val="18"/>
              </w:rPr>
              <w:t xml:space="preserve">A residuals file calculated using the values for decision variables available at the end of optimization iteration </w:t>
            </w:r>
            <w:r w:rsidRPr="00C40A21">
              <w:rPr>
                <w:rFonts w:ascii="Arial" w:hAnsi="Arial" w:cs="Arial"/>
                <w:i/>
                <w:sz w:val="18"/>
                <w:szCs w:val="18"/>
              </w:rPr>
              <w:t>N</w:t>
            </w:r>
            <w:r w:rsidRPr="00C40A21">
              <w:rPr>
                <w:rFonts w:ascii="Arial" w:hAnsi="Arial" w:cs="Arial"/>
                <w:sz w:val="18"/>
                <w:szCs w:val="18"/>
              </w:rPr>
              <w:t>.</w:t>
            </w:r>
          </w:p>
        </w:tc>
      </w:tr>
      <w:tr w:rsidR="00E877AD" w:rsidRPr="005546A4" w14:paraId="7E49A1E7" w14:textId="77777777" w:rsidTr="00C40A21">
        <w:trPr>
          <w:cantSplit/>
        </w:trPr>
        <w:tc>
          <w:tcPr>
            <w:tcW w:w="2235" w:type="dxa"/>
            <w:shd w:val="clear" w:color="auto" w:fill="auto"/>
          </w:tcPr>
          <w:p w14:paraId="7C60B1F6" w14:textId="77777777" w:rsidR="00E877AD" w:rsidRPr="00C40A21" w:rsidRDefault="00E877AD" w:rsidP="00E1553A">
            <w:pPr>
              <w:rPr>
                <w:rFonts w:ascii="Arial" w:hAnsi="Arial" w:cs="Arial"/>
                <w:i/>
                <w:sz w:val="18"/>
                <w:szCs w:val="18"/>
              </w:rPr>
            </w:pPr>
            <w:r w:rsidRPr="00C40A21">
              <w:rPr>
                <w:rFonts w:ascii="Arial" w:hAnsi="Arial" w:cs="Arial"/>
                <w:i/>
                <w:sz w:val="18"/>
                <w:szCs w:val="18"/>
              </w:rPr>
              <w:t>case.pfm</w:t>
            </w:r>
          </w:p>
        </w:tc>
        <w:tc>
          <w:tcPr>
            <w:tcW w:w="7007" w:type="dxa"/>
            <w:shd w:val="clear" w:color="auto" w:fill="auto"/>
          </w:tcPr>
          <w:p w14:paraId="24983583" w14:textId="77777777" w:rsidR="00E877AD" w:rsidRPr="00C40A21" w:rsidRDefault="00E877AD" w:rsidP="00E1553A">
            <w:pPr>
              <w:rPr>
                <w:rFonts w:ascii="Arial" w:hAnsi="Arial" w:cs="Arial"/>
                <w:sz w:val="18"/>
                <w:szCs w:val="18"/>
              </w:rPr>
            </w:pPr>
            <w:r w:rsidRPr="00C40A21">
              <w:rPr>
                <w:rFonts w:ascii="Arial" w:hAnsi="Arial" w:cs="Arial"/>
                <w:sz w:val="18"/>
                <w:szCs w:val="18"/>
              </w:rPr>
              <w:t>Performance log. This file is similar to those recorded by other members of the PEST++ suite. It records the time</w:t>
            </w:r>
            <w:r w:rsidR="00D00C99" w:rsidRPr="00C40A21">
              <w:rPr>
                <w:rFonts w:ascii="Arial" w:hAnsi="Arial" w:cs="Arial"/>
                <w:sz w:val="18"/>
                <w:szCs w:val="18"/>
              </w:rPr>
              <w:t>s at which PESTPP-OPT began and ended various processing tasks.</w:t>
            </w:r>
          </w:p>
        </w:tc>
      </w:tr>
      <w:tr w:rsidR="00D00C99" w:rsidRPr="005546A4" w14:paraId="4FF6F1F8" w14:textId="77777777" w:rsidTr="00C40A21">
        <w:trPr>
          <w:cantSplit/>
        </w:trPr>
        <w:tc>
          <w:tcPr>
            <w:tcW w:w="2235" w:type="dxa"/>
            <w:shd w:val="clear" w:color="auto" w:fill="auto"/>
          </w:tcPr>
          <w:p w14:paraId="69D50769" w14:textId="77777777" w:rsidR="00D00C99" w:rsidRPr="00C40A21" w:rsidRDefault="00D00C99" w:rsidP="00E1553A">
            <w:pPr>
              <w:rPr>
                <w:rFonts w:ascii="Arial" w:hAnsi="Arial" w:cs="Arial"/>
                <w:i/>
                <w:sz w:val="18"/>
                <w:szCs w:val="18"/>
              </w:rPr>
            </w:pPr>
            <w:r w:rsidRPr="00C40A21">
              <w:rPr>
                <w:rFonts w:ascii="Arial" w:hAnsi="Arial" w:cs="Arial"/>
                <w:i/>
                <w:sz w:val="18"/>
                <w:szCs w:val="18"/>
              </w:rPr>
              <w:t>case.coin_log</w:t>
            </w:r>
          </w:p>
        </w:tc>
        <w:tc>
          <w:tcPr>
            <w:tcW w:w="7007" w:type="dxa"/>
            <w:shd w:val="clear" w:color="auto" w:fill="auto"/>
          </w:tcPr>
          <w:p w14:paraId="2C8A47F3" w14:textId="77777777" w:rsidR="00D00C99" w:rsidRPr="00C40A21" w:rsidRDefault="00D00C99" w:rsidP="00E1553A">
            <w:pPr>
              <w:rPr>
                <w:rFonts w:ascii="Arial" w:hAnsi="Arial" w:cs="Arial"/>
                <w:sz w:val="18"/>
                <w:szCs w:val="18"/>
              </w:rPr>
            </w:pPr>
            <w:r w:rsidRPr="00C40A21">
              <w:rPr>
                <w:rFonts w:ascii="Arial" w:hAnsi="Arial" w:cs="Arial"/>
                <w:sz w:val="18"/>
                <w:szCs w:val="18"/>
              </w:rPr>
              <w:t>Log of operations pe</w:t>
            </w:r>
            <w:r w:rsidR="00710BBE" w:rsidRPr="00C40A21">
              <w:rPr>
                <w:rFonts w:ascii="Arial" w:hAnsi="Arial" w:cs="Arial"/>
                <w:sz w:val="18"/>
                <w:szCs w:val="18"/>
              </w:rPr>
              <w:t>r</w:t>
            </w:r>
            <w:r w:rsidRPr="00C40A21">
              <w:rPr>
                <w:rFonts w:ascii="Arial" w:hAnsi="Arial" w:cs="Arial"/>
                <w:sz w:val="18"/>
                <w:szCs w:val="18"/>
              </w:rPr>
              <w:t xml:space="preserve">formed by the public domain SLP optimization algorithm. </w:t>
            </w:r>
          </w:p>
        </w:tc>
      </w:tr>
      <w:tr w:rsidR="00D00C99" w:rsidRPr="005546A4" w14:paraId="4494184F" w14:textId="77777777" w:rsidTr="00C40A21">
        <w:trPr>
          <w:cantSplit/>
        </w:trPr>
        <w:tc>
          <w:tcPr>
            <w:tcW w:w="2235" w:type="dxa"/>
            <w:shd w:val="clear" w:color="auto" w:fill="auto"/>
          </w:tcPr>
          <w:p w14:paraId="4FAD95E1" w14:textId="77777777" w:rsidR="00D00C99" w:rsidRPr="00C40A21" w:rsidRDefault="00D00C99" w:rsidP="00E1553A">
            <w:pPr>
              <w:rPr>
                <w:rFonts w:ascii="Arial" w:hAnsi="Arial" w:cs="Arial"/>
                <w:i/>
                <w:sz w:val="18"/>
                <w:szCs w:val="18"/>
              </w:rPr>
            </w:pPr>
            <w:r w:rsidRPr="00C40A21">
              <w:rPr>
                <w:rFonts w:ascii="Arial" w:hAnsi="Arial" w:cs="Arial"/>
                <w:i/>
                <w:sz w:val="18"/>
                <w:szCs w:val="18"/>
              </w:rPr>
              <w:lastRenderedPageBreak/>
              <w:t>case.rmr</w:t>
            </w:r>
          </w:p>
        </w:tc>
        <w:tc>
          <w:tcPr>
            <w:tcW w:w="7007" w:type="dxa"/>
            <w:shd w:val="clear" w:color="auto" w:fill="auto"/>
          </w:tcPr>
          <w:p w14:paraId="515BA9F6" w14:textId="77777777" w:rsidR="00D00C99" w:rsidRPr="00C40A21" w:rsidRDefault="00D00C99" w:rsidP="00E1553A">
            <w:pPr>
              <w:rPr>
                <w:rFonts w:ascii="Arial" w:hAnsi="Arial" w:cs="Arial"/>
                <w:sz w:val="18"/>
                <w:szCs w:val="18"/>
              </w:rPr>
            </w:pPr>
            <w:r w:rsidRPr="00C40A21">
              <w:rPr>
                <w:rFonts w:ascii="Arial" w:hAnsi="Arial" w:cs="Arial"/>
                <w:sz w:val="18"/>
                <w:szCs w:val="18"/>
              </w:rPr>
              <w:t>Parallel run management record</w:t>
            </w:r>
            <w:r w:rsidR="002D20EE">
              <w:rPr>
                <w:rFonts w:ascii="Arial" w:hAnsi="Arial" w:cs="Arial"/>
                <w:sz w:val="18"/>
                <w:szCs w:val="18"/>
              </w:rPr>
              <w:t xml:space="preserve"> file</w:t>
            </w:r>
            <w:r w:rsidRPr="00C40A21">
              <w:rPr>
                <w:rFonts w:ascii="Arial" w:hAnsi="Arial" w:cs="Arial"/>
                <w:sz w:val="18"/>
                <w:szCs w:val="18"/>
              </w:rPr>
              <w:t>. This is recorded if PESTPP-OPT undertakes model runs in parallel.</w:t>
            </w:r>
          </w:p>
        </w:tc>
      </w:tr>
      <w:tr w:rsidR="000559C9" w:rsidRPr="005546A4" w14:paraId="7349E617" w14:textId="77777777" w:rsidTr="00C40A21">
        <w:trPr>
          <w:cantSplit/>
        </w:trPr>
        <w:tc>
          <w:tcPr>
            <w:tcW w:w="2235" w:type="dxa"/>
            <w:shd w:val="clear" w:color="auto" w:fill="auto"/>
          </w:tcPr>
          <w:p w14:paraId="007575A8" w14:textId="77777777" w:rsidR="000559C9" w:rsidRPr="00C40A21" w:rsidRDefault="00D00C99" w:rsidP="00E1553A">
            <w:pPr>
              <w:rPr>
                <w:rFonts w:ascii="Arial" w:hAnsi="Arial" w:cs="Arial"/>
                <w:i/>
                <w:sz w:val="18"/>
                <w:szCs w:val="18"/>
              </w:rPr>
            </w:pPr>
            <w:r w:rsidRPr="00C40A21">
              <w:rPr>
                <w:rFonts w:ascii="Arial" w:hAnsi="Arial" w:cs="Arial"/>
                <w:i/>
                <w:sz w:val="18"/>
                <w:szCs w:val="18"/>
              </w:rPr>
              <w:t>case.rnj</w:t>
            </w:r>
          </w:p>
        </w:tc>
        <w:tc>
          <w:tcPr>
            <w:tcW w:w="7007" w:type="dxa"/>
            <w:shd w:val="clear" w:color="auto" w:fill="auto"/>
          </w:tcPr>
          <w:p w14:paraId="352F512C" w14:textId="77777777" w:rsidR="000559C9" w:rsidRPr="00C40A21" w:rsidRDefault="000559C9" w:rsidP="00E1553A">
            <w:pPr>
              <w:rPr>
                <w:rFonts w:ascii="Arial" w:hAnsi="Arial" w:cs="Arial"/>
                <w:sz w:val="18"/>
                <w:szCs w:val="18"/>
              </w:rPr>
            </w:pPr>
            <w:r w:rsidRPr="00C40A21">
              <w:rPr>
                <w:rFonts w:ascii="Arial" w:hAnsi="Arial" w:cs="Arial"/>
                <w:sz w:val="18"/>
                <w:szCs w:val="18"/>
              </w:rPr>
              <w:t xml:space="preserve">A binary file </w:t>
            </w:r>
            <w:r w:rsidR="00D00C99" w:rsidRPr="00C40A21">
              <w:rPr>
                <w:rFonts w:ascii="Arial" w:hAnsi="Arial" w:cs="Arial"/>
                <w:sz w:val="18"/>
                <w:szCs w:val="18"/>
              </w:rPr>
              <w:t>used for run management.</w:t>
            </w:r>
          </w:p>
        </w:tc>
      </w:tr>
    </w:tbl>
    <w:p w14:paraId="750CF547" w14:textId="77777777" w:rsidR="000559C9" w:rsidRPr="005546A4" w:rsidRDefault="000559C9" w:rsidP="000559C9">
      <w:pPr>
        <w:pStyle w:val="Caption"/>
      </w:pPr>
      <w:r>
        <w:t xml:space="preserve">Table </w:t>
      </w:r>
      <w:r w:rsidR="00D00C99">
        <w:t>8</w:t>
      </w:r>
      <w:r>
        <w:t>.1 PESTPP</w:t>
      </w:r>
      <w:r w:rsidR="00D00C99">
        <w:t>-OPT</w:t>
      </w:r>
      <w:r>
        <w:t xml:space="preserve"> output files. It is assumed that the name of the PEST control file is </w:t>
      </w:r>
      <w:r>
        <w:rPr>
          <w:i/>
        </w:rPr>
        <w:t>case.pst</w:t>
      </w:r>
      <w:r>
        <w:t>.</w:t>
      </w:r>
    </w:p>
    <w:p w14:paraId="0D2AA333" w14:textId="77777777" w:rsidR="000559C9" w:rsidRDefault="00F8426F" w:rsidP="00F8426F">
      <w:pPr>
        <w:pStyle w:val="Heading2"/>
      </w:pPr>
      <w:bookmarkStart w:id="2055" w:name="_Toc520535300"/>
      <w:r>
        <w:t>8.4 Summary of Control Variables</w:t>
      </w:r>
      <w:bookmarkEnd w:id="2055"/>
    </w:p>
    <w:p w14:paraId="37C39F7D" w14:textId="4AC42C4C" w:rsidR="00F8426F" w:rsidRDefault="00F8426F" w:rsidP="00F8426F">
      <w:pPr>
        <w:rPr>
          <w:lang w:val="en-AU"/>
        </w:rPr>
      </w:pPr>
      <w:r>
        <w:rPr>
          <w:lang w:val="en-AU"/>
        </w:rPr>
        <w:t>Table 8.</w:t>
      </w:r>
      <w:r w:rsidR="002D20EE">
        <w:rPr>
          <w:lang w:val="en-AU"/>
        </w:rPr>
        <w:t>2</w:t>
      </w:r>
      <w:r>
        <w:rPr>
          <w:lang w:val="en-AU"/>
        </w:rPr>
        <w:t xml:space="preserve"> tabulates PEST++ control variables</w:t>
      </w:r>
      <w:r w:rsidR="00862B86">
        <w:rPr>
          <w:lang w:val="en-AU"/>
        </w:rPr>
        <w:t xml:space="preserve"> used by PESTPP-OPT</w:t>
      </w:r>
      <w:r>
        <w:rPr>
          <w:lang w:val="en-AU"/>
        </w:rPr>
        <w:t>. All of these are optional. If a</w:t>
      </w:r>
      <w:r w:rsidR="00862B86">
        <w:rPr>
          <w:lang w:val="en-AU"/>
        </w:rPr>
        <w:t xml:space="preserve"> particular control</w:t>
      </w:r>
      <w:r>
        <w:rPr>
          <w:lang w:val="en-AU"/>
        </w:rPr>
        <w:t xml:space="preserve"> </w:t>
      </w:r>
      <w:r w:rsidR="00710BBE">
        <w:rPr>
          <w:lang w:val="en-AU"/>
        </w:rPr>
        <w:t>variable</w:t>
      </w:r>
      <w:r>
        <w:rPr>
          <w:lang w:val="en-AU"/>
        </w:rPr>
        <w:t xml:space="preserve"> is not supplied, then</w:t>
      </w:r>
      <w:r w:rsidR="00862B86">
        <w:rPr>
          <w:lang w:val="en-AU"/>
        </w:rPr>
        <w:t xml:space="preserve"> PESTPP-OPT provides</w:t>
      </w:r>
      <w:r>
        <w:rPr>
          <w:lang w:val="en-AU"/>
        </w:rPr>
        <w:t xml:space="preserve"> a default</w:t>
      </w:r>
      <w:r w:rsidR="002D20EE">
        <w:rPr>
          <w:lang w:val="en-AU"/>
        </w:rPr>
        <w:t xml:space="preserve"> value</w:t>
      </w:r>
      <w:r>
        <w:rPr>
          <w:lang w:val="en-AU"/>
        </w:rPr>
        <w:t xml:space="preserve">. </w:t>
      </w:r>
      <w:r w:rsidR="00076226">
        <w:rPr>
          <w:lang w:val="en-AU"/>
        </w:rPr>
        <w:t>Where appropriate, t</w:t>
      </w:r>
      <w:r>
        <w:rPr>
          <w:lang w:val="en-AU"/>
        </w:rPr>
        <w:t>he value of the default is presented with the name of the variable in the table below. Variables discussed in section 5.3.6 that control parallel run management are not listed in the following table.</w:t>
      </w:r>
    </w:p>
    <w:p w14:paraId="66CA4E95" w14:textId="68548442" w:rsidR="00F8426F" w:rsidRDefault="00F8426F" w:rsidP="00F8426F">
      <w:pPr>
        <w:rPr>
          <w:lang w:val="en-AU"/>
        </w:rPr>
      </w:pPr>
      <w:r>
        <w:rPr>
          <w:lang w:val="en-AU"/>
        </w:rPr>
        <w:t>Note also that the number of control variables may change with time. Refer to the PEST++ web site for variables used by the latest version of PESTPP</w:t>
      </w:r>
      <w:r w:rsidR="00862B86">
        <w:rPr>
          <w:lang w:val="en-AU"/>
        </w:rPr>
        <w:t>-</w:t>
      </w:r>
      <w:r w:rsidR="002D20EE">
        <w:rPr>
          <w:lang w:val="en-AU"/>
        </w:rPr>
        <w:t>OPT</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6"/>
        <w:gridCol w:w="1093"/>
        <w:gridCol w:w="4977"/>
      </w:tblGrid>
      <w:tr w:rsidR="00F8426F" w14:paraId="45FB946C" w14:textId="77777777" w:rsidTr="00B325A2">
        <w:trPr>
          <w:cantSplit/>
        </w:trPr>
        <w:tc>
          <w:tcPr>
            <w:tcW w:w="2946" w:type="dxa"/>
            <w:shd w:val="clear" w:color="auto" w:fill="auto"/>
          </w:tcPr>
          <w:p w14:paraId="7A35919A" w14:textId="77777777" w:rsidR="00F8426F" w:rsidRPr="00C40A21" w:rsidRDefault="00F8426F" w:rsidP="00E1553A">
            <w:pPr>
              <w:rPr>
                <w:rFonts w:ascii="Calibri" w:hAnsi="Calibri" w:cs="Calibri"/>
                <w:b/>
                <w:sz w:val="18"/>
                <w:szCs w:val="18"/>
                <w:lang w:val="en-AU"/>
              </w:rPr>
            </w:pPr>
            <w:r w:rsidRPr="00C40A21">
              <w:rPr>
                <w:rFonts w:ascii="Calibri" w:hAnsi="Calibri" w:cs="Calibri"/>
                <w:b/>
                <w:sz w:val="18"/>
                <w:szCs w:val="18"/>
                <w:lang w:val="en-AU"/>
              </w:rPr>
              <w:t>Variable</w:t>
            </w:r>
          </w:p>
        </w:tc>
        <w:tc>
          <w:tcPr>
            <w:tcW w:w="1093" w:type="dxa"/>
            <w:shd w:val="clear" w:color="auto" w:fill="auto"/>
          </w:tcPr>
          <w:p w14:paraId="741FBB3A" w14:textId="77777777" w:rsidR="00F8426F" w:rsidRPr="00C40A21" w:rsidRDefault="00F8426F" w:rsidP="00E1553A">
            <w:pPr>
              <w:rPr>
                <w:rFonts w:ascii="Calibri" w:hAnsi="Calibri" w:cs="Calibri"/>
                <w:b/>
                <w:sz w:val="18"/>
                <w:szCs w:val="18"/>
                <w:lang w:val="en-AU"/>
              </w:rPr>
            </w:pPr>
            <w:r w:rsidRPr="00C40A21">
              <w:rPr>
                <w:rFonts w:ascii="Calibri" w:hAnsi="Calibri" w:cs="Calibri"/>
                <w:b/>
                <w:sz w:val="18"/>
                <w:szCs w:val="18"/>
                <w:lang w:val="en-AU"/>
              </w:rPr>
              <w:t>Type</w:t>
            </w:r>
          </w:p>
        </w:tc>
        <w:tc>
          <w:tcPr>
            <w:tcW w:w="4977" w:type="dxa"/>
            <w:shd w:val="clear" w:color="auto" w:fill="auto"/>
          </w:tcPr>
          <w:p w14:paraId="005E8AB3" w14:textId="77777777" w:rsidR="00F8426F" w:rsidRPr="00C40A21" w:rsidRDefault="00F8426F" w:rsidP="00E1553A">
            <w:pPr>
              <w:rPr>
                <w:rFonts w:ascii="Calibri" w:hAnsi="Calibri" w:cs="Calibri"/>
                <w:b/>
                <w:sz w:val="18"/>
                <w:szCs w:val="18"/>
                <w:lang w:val="en-AU"/>
              </w:rPr>
            </w:pPr>
            <w:r w:rsidRPr="00C40A21">
              <w:rPr>
                <w:rFonts w:ascii="Calibri" w:hAnsi="Calibri" w:cs="Calibri"/>
                <w:b/>
                <w:sz w:val="18"/>
                <w:szCs w:val="18"/>
                <w:lang w:val="en-AU"/>
              </w:rPr>
              <w:t>Role</w:t>
            </w:r>
          </w:p>
        </w:tc>
      </w:tr>
      <w:tr w:rsidR="00F8426F" w14:paraId="30A2BB22" w14:textId="77777777" w:rsidTr="00B325A2">
        <w:trPr>
          <w:cantSplit/>
        </w:trPr>
        <w:tc>
          <w:tcPr>
            <w:tcW w:w="2946" w:type="dxa"/>
            <w:shd w:val="clear" w:color="auto" w:fill="auto"/>
          </w:tcPr>
          <w:p w14:paraId="5F79D132" w14:textId="77777777" w:rsidR="00F8426F" w:rsidRPr="00C40A21" w:rsidRDefault="00F8426F" w:rsidP="00F8426F">
            <w:pPr>
              <w:rPr>
                <w:rFonts w:ascii="Calibri" w:hAnsi="Calibri" w:cs="Calibri"/>
                <w:i/>
                <w:sz w:val="18"/>
                <w:szCs w:val="18"/>
                <w:lang w:val="en-AU"/>
              </w:rPr>
            </w:pPr>
            <w:r w:rsidRPr="00C40A21">
              <w:rPr>
                <w:rFonts w:ascii="Calibri" w:hAnsi="Calibri" w:cs="Calibri"/>
                <w:i/>
                <w:sz w:val="18"/>
                <w:szCs w:val="18"/>
              </w:rPr>
              <w:t>opt_dec_var_groups()</w:t>
            </w:r>
          </w:p>
        </w:tc>
        <w:tc>
          <w:tcPr>
            <w:tcW w:w="1093" w:type="dxa"/>
            <w:shd w:val="clear" w:color="auto" w:fill="auto"/>
          </w:tcPr>
          <w:p w14:paraId="5F5B4AD9" w14:textId="77777777" w:rsidR="00F8426F" w:rsidRPr="00C40A21" w:rsidRDefault="00F8426F"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4C533EF3" w14:textId="77777777" w:rsidR="00F8426F" w:rsidRPr="008E24C5" w:rsidRDefault="00F8426F"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Comma-delimited string identifying which parameter groups are to be treated as decision variables. If not supplied, all adjustable parameters are treated as decision variables.</w:t>
            </w:r>
          </w:p>
        </w:tc>
      </w:tr>
      <w:tr w:rsidR="00F8426F" w14:paraId="49A80156" w14:textId="77777777" w:rsidTr="00B325A2">
        <w:trPr>
          <w:cantSplit/>
        </w:trPr>
        <w:tc>
          <w:tcPr>
            <w:tcW w:w="2946" w:type="dxa"/>
            <w:shd w:val="clear" w:color="auto" w:fill="auto"/>
          </w:tcPr>
          <w:p w14:paraId="6DF1CC6F" w14:textId="77777777" w:rsidR="00F8426F" w:rsidRPr="00C40A21" w:rsidRDefault="00F8426F" w:rsidP="00E1553A">
            <w:pPr>
              <w:rPr>
                <w:rFonts w:ascii="Calibri" w:hAnsi="Calibri" w:cs="Calibri"/>
                <w:i/>
                <w:sz w:val="18"/>
                <w:szCs w:val="18"/>
                <w:lang w:val="en-AU"/>
              </w:rPr>
            </w:pPr>
            <w:r w:rsidRPr="00C40A21">
              <w:rPr>
                <w:rFonts w:ascii="Calibri" w:hAnsi="Calibri" w:cs="Calibri"/>
                <w:i/>
                <w:sz w:val="18"/>
                <w:szCs w:val="18"/>
                <w:lang w:val="en-AU"/>
              </w:rPr>
              <w:t>opt_external_dec_var_groups()</w:t>
            </w:r>
          </w:p>
        </w:tc>
        <w:tc>
          <w:tcPr>
            <w:tcW w:w="1093" w:type="dxa"/>
            <w:shd w:val="clear" w:color="auto" w:fill="auto"/>
          </w:tcPr>
          <w:p w14:paraId="703CAA4B" w14:textId="77777777" w:rsidR="00F8426F" w:rsidRPr="00C40A21" w:rsidRDefault="00F8426F"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625DF5B5" w14:textId="54E96A49" w:rsidR="00F8426F" w:rsidRPr="008E24C5" w:rsidRDefault="00F8426F"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Comma-</w:t>
            </w:r>
            <w:r w:rsidR="008E24C5">
              <w:rPr>
                <w:rFonts w:ascii="Calibri" w:hAnsi="Calibri" w:cs="Calibri"/>
                <w:color w:val="000000" w:themeColor="text1"/>
                <w:sz w:val="18"/>
                <w:szCs w:val="18"/>
              </w:rPr>
              <w:t>delimited</w:t>
            </w:r>
            <w:r w:rsidRPr="008E24C5">
              <w:rPr>
                <w:rFonts w:ascii="Calibri" w:hAnsi="Calibri" w:cs="Calibri"/>
                <w:color w:val="000000" w:themeColor="text1"/>
                <w:sz w:val="18"/>
                <w:szCs w:val="18"/>
              </w:rPr>
              <w:t xml:space="preserve"> string identifying which parameter groups are to be treated as "external" decision variables, that is decision variables that do not influence </w:t>
            </w:r>
            <w:r w:rsidR="00F15499" w:rsidRPr="008E24C5">
              <w:rPr>
                <w:rFonts w:ascii="Calibri" w:hAnsi="Calibri" w:cs="Calibri"/>
                <w:color w:val="000000" w:themeColor="text1"/>
                <w:sz w:val="18"/>
                <w:szCs w:val="18"/>
              </w:rPr>
              <w:t>model outputs</w:t>
            </w:r>
            <w:r w:rsidR="002D20EE" w:rsidRPr="008E24C5">
              <w:rPr>
                <w:rFonts w:ascii="Calibri" w:hAnsi="Calibri" w:cs="Calibri"/>
                <w:color w:val="000000" w:themeColor="text1"/>
                <w:sz w:val="18"/>
                <w:szCs w:val="18"/>
              </w:rPr>
              <w:t xml:space="preserve"> and that</w:t>
            </w:r>
            <w:r w:rsidR="00F15499" w:rsidRPr="008E24C5">
              <w:rPr>
                <w:rFonts w:ascii="Calibri" w:hAnsi="Calibri" w:cs="Calibri"/>
                <w:color w:val="000000" w:themeColor="text1"/>
                <w:sz w:val="18"/>
                <w:szCs w:val="18"/>
              </w:rPr>
              <w:t xml:space="preserve"> </w:t>
            </w:r>
            <w:r w:rsidRPr="008E24C5">
              <w:rPr>
                <w:rFonts w:ascii="Calibri" w:hAnsi="Calibri" w:cs="Calibri"/>
                <w:color w:val="000000" w:themeColor="text1"/>
                <w:sz w:val="18"/>
                <w:szCs w:val="18"/>
              </w:rPr>
              <w:t xml:space="preserve">therefore do not require a </w:t>
            </w:r>
            <w:r w:rsidR="002D20EE" w:rsidRPr="008E24C5">
              <w:rPr>
                <w:rFonts w:ascii="Calibri" w:hAnsi="Calibri" w:cs="Calibri"/>
                <w:color w:val="000000" w:themeColor="text1"/>
                <w:sz w:val="18"/>
                <w:szCs w:val="18"/>
              </w:rPr>
              <w:t>finite-difference</w:t>
            </w:r>
            <w:r w:rsidRPr="008E24C5">
              <w:rPr>
                <w:rFonts w:ascii="Calibri" w:hAnsi="Calibri" w:cs="Calibri"/>
                <w:color w:val="000000" w:themeColor="text1"/>
                <w:sz w:val="18"/>
                <w:szCs w:val="18"/>
              </w:rPr>
              <w:t xml:space="preserve"> run of the model to fill </w:t>
            </w:r>
            <w:r w:rsidR="002D20EE" w:rsidRPr="008E24C5">
              <w:rPr>
                <w:rFonts w:ascii="Calibri" w:hAnsi="Calibri" w:cs="Calibri"/>
                <w:color w:val="000000" w:themeColor="text1"/>
                <w:sz w:val="18"/>
                <w:szCs w:val="18"/>
              </w:rPr>
              <w:t xml:space="preserve">the pertinent </w:t>
            </w:r>
            <w:r w:rsidRPr="008E24C5">
              <w:rPr>
                <w:rFonts w:ascii="Calibri" w:hAnsi="Calibri" w:cs="Calibri"/>
                <w:color w:val="000000" w:themeColor="text1"/>
                <w:sz w:val="18"/>
                <w:szCs w:val="18"/>
              </w:rPr>
              <w:t xml:space="preserve">column </w:t>
            </w:r>
            <w:r w:rsidR="002D20EE" w:rsidRPr="008E24C5">
              <w:rPr>
                <w:rFonts w:ascii="Calibri" w:hAnsi="Calibri" w:cs="Calibri"/>
                <w:color w:val="000000" w:themeColor="text1"/>
                <w:sz w:val="18"/>
                <w:szCs w:val="18"/>
              </w:rPr>
              <w:t>of</w:t>
            </w:r>
            <w:r w:rsidRPr="008E24C5">
              <w:rPr>
                <w:rFonts w:ascii="Calibri" w:hAnsi="Calibri" w:cs="Calibri"/>
                <w:color w:val="000000" w:themeColor="text1"/>
                <w:sz w:val="18"/>
                <w:szCs w:val="18"/>
              </w:rPr>
              <w:t xml:space="preserve"> the response matrix.</w:t>
            </w:r>
            <w:r w:rsidR="00F15499" w:rsidRPr="008E24C5">
              <w:rPr>
                <w:rFonts w:ascii="Calibri" w:hAnsi="Calibri" w:cs="Calibri"/>
                <w:color w:val="000000" w:themeColor="text1"/>
                <w:sz w:val="18"/>
                <w:szCs w:val="18"/>
              </w:rPr>
              <w:t xml:space="preserve"> </w:t>
            </w:r>
          </w:p>
        </w:tc>
      </w:tr>
      <w:tr w:rsidR="00F8426F" w14:paraId="0BD6C401" w14:textId="77777777" w:rsidTr="00B325A2">
        <w:trPr>
          <w:cantSplit/>
        </w:trPr>
        <w:tc>
          <w:tcPr>
            <w:tcW w:w="2946" w:type="dxa"/>
            <w:shd w:val="clear" w:color="auto" w:fill="auto"/>
          </w:tcPr>
          <w:p w14:paraId="4D481F40" w14:textId="77777777" w:rsidR="00F8426F" w:rsidRPr="00C40A21" w:rsidRDefault="00314868" w:rsidP="00E1553A">
            <w:pPr>
              <w:rPr>
                <w:rFonts w:ascii="Calibri" w:hAnsi="Calibri" w:cs="Calibri"/>
                <w:i/>
                <w:sz w:val="18"/>
                <w:szCs w:val="18"/>
                <w:lang w:val="en-AU"/>
              </w:rPr>
            </w:pPr>
            <w:r w:rsidRPr="00C40A21">
              <w:rPr>
                <w:rFonts w:ascii="Calibri" w:hAnsi="Calibri" w:cs="Calibri"/>
                <w:i/>
                <w:color w:val="24292E"/>
                <w:sz w:val="18"/>
                <w:szCs w:val="18"/>
              </w:rPr>
              <w:t>opt_constraint_groups()</w:t>
            </w:r>
          </w:p>
        </w:tc>
        <w:tc>
          <w:tcPr>
            <w:tcW w:w="1093" w:type="dxa"/>
            <w:shd w:val="clear" w:color="auto" w:fill="auto"/>
          </w:tcPr>
          <w:p w14:paraId="62E3C060" w14:textId="77777777" w:rsidR="00F8426F" w:rsidRPr="00C40A21" w:rsidRDefault="00314868"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565812D1" w14:textId="47232374" w:rsidR="00F8426F" w:rsidRPr="008E24C5" w:rsidRDefault="00314868"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Comma-</w:t>
            </w:r>
            <w:r w:rsidR="008E24C5">
              <w:rPr>
                <w:rFonts w:ascii="Calibri" w:hAnsi="Calibri" w:cs="Calibri"/>
                <w:color w:val="000000" w:themeColor="text1"/>
                <w:sz w:val="18"/>
                <w:szCs w:val="18"/>
              </w:rPr>
              <w:t xml:space="preserve"> delimited</w:t>
            </w:r>
            <w:r w:rsidRPr="008E24C5">
              <w:rPr>
                <w:rFonts w:ascii="Calibri" w:hAnsi="Calibri" w:cs="Calibri"/>
                <w:color w:val="000000" w:themeColor="text1"/>
                <w:sz w:val="18"/>
                <w:szCs w:val="18"/>
              </w:rPr>
              <w:t xml:space="preserve"> string identifying which observation and prior information groups are to be treated as constraints. Group</w:t>
            </w:r>
            <w:r w:rsidR="002D20EE" w:rsidRPr="008E24C5">
              <w:rPr>
                <w:rFonts w:ascii="Calibri" w:hAnsi="Calibri" w:cs="Calibri"/>
                <w:color w:val="000000" w:themeColor="text1"/>
                <w:sz w:val="18"/>
                <w:szCs w:val="18"/>
              </w:rPr>
              <w:t xml:space="preserve"> names</w:t>
            </w:r>
            <w:r w:rsidRPr="008E24C5">
              <w:rPr>
                <w:rFonts w:ascii="Calibri" w:hAnsi="Calibri" w:cs="Calibri"/>
                <w:color w:val="000000" w:themeColor="text1"/>
                <w:sz w:val="18"/>
                <w:szCs w:val="18"/>
              </w:rPr>
              <w:t xml:space="preserve"> for "less than" constraints must start with "l_"</w:t>
            </w:r>
            <w:r w:rsidR="002D20EE" w:rsidRPr="008E24C5">
              <w:rPr>
                <w:rFonts w:ascii="Calibri" w:hAnsi="Calibri" w:cs="Calibri"/>
                <w:color w:val="000000" w:themeColor="text1"/>
                <w:sz w:val="18"/>
                <w:szCs w:val="18"/>
              </w:rPr>
              <w:t xml:space="preserve"> or “less_”</w:t>
            </w:r>
            <w:r w:rsidRPr="008E24C5">
              <w:rPr>
                <w:rFonts w:ascii="Calibri" w:hAnsi="Calibri" w:cs="Calibri"/>
                <w:color w:val="000000" w:themeColor="text1"/>
                <w:sz w:val="18"/>
                <w:szCs w:val="18"/>
              </w:rPr>
              <w:t>; group</w:t>
            </w:r>
            <w:r w:rsidR="002D20EE" w:rsidRPr="008E24C5">
              <w:rPr>
                <w:rFonts w:ascii="Calibri" w:hAnsi="Calibri" w:cs="Calibri"/>
                <w:color w:val="000000" w:themeColor="text1"/>
                <w:sz w:val="18"/>
                <w:szCs w:val="18"/>
              </w:rPr>
              <w:t xml:space="preserve"> names</w:t>
            </w:r>
            <w:r w:rsidRPr="008E24C5">
              <w:rPr>
                <w:rFonts w:ascii="Calibri" w:hAnsi="Calibri" w:cs="Calibri"/>
                <w:color w:val="000000" w:themeColor="text1"/>
                <w:sz w:val="18"/>
                <w:szCs w:val="18"/>
              </w:rPr>
              <w:t xml:space="preserve"> for "greater than" constraints must start with "g_"</w:t>
            </w:r>
            <w:r w:rsidR="002D20EE" w:rsidRPr="008E24C5">
              <w:rPr>
                <w:rFonts w:ascii="Calibri" w:hAnsi="Calibri" w:cs="Calibri"/>
                <w:color w:val="000000" w:themeColor="text1"/>
                <w:sz w:val="18"/>
                <w:szCs w:val="18"/>
              </w:rPr>
              <w:t xml:space="preserve"> or “greater_”</w:t>
            </w:r>
            <w:r w:rsidRPr="008E24C5">
              <w:rPr>
                <w:rFonts w:ascii="Calibri" w:hAnsi="Calibri" w:cs="Calibri"/>
                <w:color w:val="000000" w:themeColor="text1"/>
                <w:sz w:val="18"/>
                <w:szCs w:val="18"/>
              </w:rPr>
              <w:t xml:space="preserve">. If this control variable is </w:t>
            </w:r>
            <w:r w:rsidR="00AA27C2" w:rsidRPr="008E24C5">
              <w:rPr>
                <w:rFonts w:ascii="Calibri" w:hAnsi="Calibri" w:cs="Calibri"/>
                <w:color w:val="000000" w:themeColor="text1"/>
                <w:sz w:val="18"/>
                <w:szCs w:val="18"/>
              </w:rPr>
              <w:t>omitted</w:t>
            </w:r>
            <w:r w:rsidRPr="008E24C5">
              <w:rPr>
                <w:rFonts w:ascii="Calibri" w:hAnsi="Calibri" w:cs="Calibri"/>
                <w:color w:val="000000" w:themeColor="text1"/>
                <w:sz w:val="18"/>
                <w:szCs w:val="18"/>
              </w:rPr>
              <w:t xml:space="preserve">, all observation and prior information groups that meet these naming </w:t>
            </w:r>
            <w:r w:rsidR="004D4754" w:rsidRPr="008E24C5">
              <w:rPr>
                <w:rFonts w:ascii="Calibri" w:hAnsi="Calibri" w:cs="Calibri"/>
                <w:color w:val="000000" w:themeColor="text1"/>
                <w:sz w:val="18"/>
                <w:szCs w:val="18"/>
              </w:rPr>
              <w:t>conventions</w:t>
            </w:r>
            <w:r w:rsidRPr="008E24C5">
              <w:rPr>
                <w:rFonts w:ascii="Calibri" w:hAnsi="Calibri" w:cs="Calibri"/>
                <w:color w:val="000000" w:themeColor="text1"/>
                <w:sz w:val="18"/>
                <w:szCs w:val="18"/>
              </w:rPr>
              <w:t xml:space="preserve"> </w:t>
            </w:r>
            <w:r w:rsidR="00305426" w:rsidRPr="008E24C5">
              <w:rPr>
                <w:rFonts w:ascii="Calibri" w:hAnsi="Calibri" w:cs="Calibri"/>
                <w:color w:val="000000" w:themeColor="text1"/>
                <w:sz w:val="18"/>
                <w:szCs w:val="18"/>
              </w:rPr>
              <w:t>are</w:t>
            </w:r>
            <w:r w:rsidRPr="008E24C5">
              <w:rPr>
                <w:rFonts w:ascii="Calibri" w:hAnsi="Calibri" w:cs="Calibri"/>
                <w:color w:val="000000" w:themeColor="text1"/>
                <w:sz w:val="18"/>
                <w:szCs w:val="18"/>
              </w:rPr>
              <w:t xml:space="preserve"> treated as constraints</w:t>
            </w:r>
            <w:r w:rsidR="002D20EE" w:rsidRPr="008E24C5">
              <w:rPr>
                <w:rFonts w:ascii="Calibri" w:hAnsi="Calibri" w:cs="Calibri"/>
                <w:color w:val="000000" w:themeColor="text1"/>
                <w:sz w:val="18"/>
                <w:szCs w:val="18"/>
              </w:rPr>
              <w:t>.</w:t>
            </w:r>
          </w:p>
        </w:tc>
      </w:tr>
      <w:tr w:rsidR="00F8426F" w14:paraId="13A067FA" w14:textId="77777777" w:rsidTr="00B325A2">
        <w:trPr>
          <w:cantSplit/>
        </w:trPr>
        <w:tc>
          <w:tcPr>
            <w:tcW w:w="2946" w:type="dxa"/>
            <w:shd w:val="clear" w:color="auto" w:fill="auto"/>
          </w:tcPr>
          <w:p w14:paraId="492A194E" w14:textId="77777777" w:rsidR="00F8426F" w:rsidRPr="00C40A21" w:rsidRDefault="00314868" w:rsidP="00E1553A">
            <w:pPr>
              <w:rPr>
                <w:rFonts w:ascii="Calibri" w:hAnsi="Calibri" w:cs="Calibri"/>
                <w:i/>
                <w:sz w:val="18"/>
                <w:szCs w:val="18"/>
                <w:lang w:val="en-AU"/>
              </w:rPr>
            </w:pPr>
            <w:r w:rsidRPr="00C40A21">
              <w:rPr>
                <w:rFonts w:ascii="Calibri" w:hAnsi="Calibri" w:cs="Calibri"/>
                <w:i/>
                <w:color w:val="24292E"/>
                <w:sz w:val="18"/>
                <w:szCs w:val="18"/>
              </w:rPr>
              <w:t>opt_obj_func()</w:t>
            </w:r>
          </w:p>
        </w:tc>
        <w:tc>
          <w:tcPr>
            <w:tcW w:w="1093" w:type="dxa"/>
            <w:shd w:val="clear" w:color="auto" w:fill="auto"/>
          </w:tcPr>
          <w:p w14:paraId="6F198EFD" w14:textId="77777777" w:rsidR="00F8426F" w:rsidRPr="00C40A21" w:rsidRDefault="00314868"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428F6EF4" w14:textId="5ADEB309" w:rsidR="00F8426F" w:rsidRPr="008E24C5" w:rsidRDefault="00314868"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 xml:space="preserve">String identifying the prior information equation or two-column ASCII file that contains </w:t>
            </w:r>
            <w:r w:rsidR="004D4754" w:rsidRPr="008E24C5">
              <w:rPr>
                <w:rFonts w:ascii="Calibri" w:hAnsi="Calibri" w:cs="Calibri"/>
                <w:color w:val="000000" w:themeColor="text1"/>
                <w:sz w:val="18"/>
                <w:szCs w:val="18"/>
              </w:rPr>
              <w:t>coefficients used in formulation of the</w:t>
            </w:r>
            <w:r w:rsidRPr="008E24C5">
              <w:rPr>
                <w:rFonts w:ascii="Calibri" w:hAnsi="Calibri" w:cs="Calibri"/>
                <w:color w:val="000000" w:themeColor="text1"/>
                <w:sz w:val="18"/>
                <w:szCs w:val="18"/>
              </w:rPr>
              <w:t xml:space="preserve"> objective function</w:t>
            </w:r>
            <w:r w:rsidR="00305426" w:rsidRPr="008E24C5">
              <w:rPr>
                <w:rFonts w:ascii="Calibri" w:hAnsi="Calibri" w:cs="Calibri"/>
                <w:color w:val="000000" w:themeColor="text1"/>
                <w:sz w:val="18"/>
                <w:szCs w:val="18"/>
              </w:rPr>
              <w:t xml:space="preserve"> (see equation 8.4)</w:t>
            </w:r>
            <w:r w:rsidRPr="008E24C5">
              <w:rPr>
                <w:rFonts w:ascii="Calibri" w:hAnsi="Calibri" w:cs="Calibri"/>
                <w:color w:val="000000" w:themeColor="text1"/>
                <w:sz w:val="18"/>
                <w:szCs w:val="18"/>
              </w:rPr>
              <w:t>. If this control variable is not supplied, then each decision variable is given a coefficient of 1.0 in</w:t>
            </w:r>
            <w:r w:rsidR="004D4754" w:rsidRPr="008E24C5">
              <w:rPr>
                <w:rFonts w:ascii="Calibri" w:hAnsi="Calibri" w:cs="Calibri"/>
                <w:color w:val="000000" w:themeColor="text1"/>
                <w:sz w:val="18"/>
                <w:szCs w:val="18"/>
              </w:rPr>
              <w:t xml:space="preserve"> form</w:t>
            </w:r>
            <w:r w:rsidR="008E24C5">
              <w:rPr>
                <w:rFonts w:ascii="Calibri" w:hAnsi="Calibri" w:cs="Calibri"/>
                <w:color w:val="000000" w:themeColor="text1"/>
                <w:sz w:val="18"/>
                <w:szCs w:val="18"/>
              </w:rPr>
              <w:t>ul</w:t>
            </w:r>
            <w:r w:rsidR="004D4754" w:rsidRPr="008E24C5">
              <w:rPr>
                <w:rFonts w:ascii="Calibri" w:hAnsi="Calibri" w:cs="Calibri"/>
                <w:color w:val="000000" w:themeColor="text1"/>
                <w:sz w:val="18"/>
                <w:szCs w:val="18"/>
              </w:rPr>
              <w:t>ation of</w:t>
            </w:r>
            <w:r w:rsidRPr="008E24C5">
              <w:rPr>
                <w:rFonts w:ascii="Calibri" w:hAnsi="Calibri" w:cs="Calibri"/>
                <w:color w:val="000000" w:themeColor="text1"/>
                <w:sz w:val="18"/>
                <w:szCs w:val="18"/>
              </w:rPr>
              <w:t xml:space="preserve"> the objective function.</w:t>
            </w:r>
          </w:p>
        </w:tc>
      </w:tr>
      <w:tr w:rsidR="00F8426F" w14:paraId="18C8B105" w14:textId="77777777" w:rsidTr="00B325A2">
        <w:trPr>
          <w:cantSplit/>
        </w:trPr>
        <w:tc>
          <w:tcPr>
            <w:tcW w:w="2946" w:type="dxa"/>
            <w:shd w:val="clear" w:color="auto" w:fill="auto"/>
          </w:tcPr>
          <w:p w14:paraId="0BC1936D" w14:textId="77777777" w:rsidR="00F8426F" w:rsidRPr="00C40A21" w:rsidRDefault="00314868" w:rsidP="00E1553A">
            <w:pPr>
              <w:rPr>
                <w:rFonts w:ascii="Calibri" w:hAnsi="Calibri" w:cs="Calibri"/>
                <w:i/>
                <w:sz w:val="18"/>
                <w:szCs w:val="18"/>
                <w:lang w:val="en-AU"/>
              </w:rPr>
            </w:pPr>
            <w:r w:rsidRPr="00C40A21">
              <w:rPr>
                <w:rFonts w:ascii="Calibri" w:hAnsi="Calibri" w:cs="Calibri"/>
                <w:i/>
                <w:color w:val="24292E"/>
                <w:sz w:val="18"/>
                <w:szCs w:val="18"/>
              </w:rPr>
              <w:t>opt_direction(</w:t>
            </w:r>
            <w:r w:rsidR="00A755D9" w:rsidRPr="00C40A21">
              <w:rPr>
                <w:rFonts w:ascii="Calibri" w:hAnsi="Calibri" w:cs="Calibri"/>
                <w:i/>
                <w:color w:val="24292E"/>
                <w:sz w:val="18"/>
                <w:szCs w:val="18"/>
              </w:rPr>
              <w:t>min</w:t>
            </w:r>
            <w:r w:rsidRPr="00C40A21">
              <w:rPr>
                <w:rFonts w:ascii="Calibri" w:hAnsi="Calibri" w:cs="Calibri"/>
                <w:i/>
                <w:color w:val="24292E"/>
                <w:sz w:val="18"/>
                <w:szCs w:val="18"/>
              </w:rPr>
              <w:t>)</w:t>
            </w:r>
          </w:p>
        </w:tc>
        <w:tc>
          <w:tcPr>
            <w:tcW w:w="1093" w:type="dxa"/>
            <w:shd w:val="clear" w:color="auto" w:fill="auto"/>
          </w:tcPr>
          <w:p w14:paraId="1C417984" w14:textId="77777777" w:rsidR="00F8426F" w:rsidRPr="00C40A21" w:rsidRDefault="00314868"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16DF8A48" w14:textId="2C874008" w:rsidR="00F8426F" w:rsidRPr="008E24C5" w:rsidRDefault="00314868"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Either "min" or "max"</w:t>
            </w:r>
            <w:r w:rsidR="004D4754" w:rsidRPr="008E24C5">
              <w:rPr>
                <w:rFonts w:ascii="Calibri" w:hAnsi="Calibri" w:cs="Calibri"/>
                <w:color w:val="000000" w:themeColor="text1"/>
                <w:sz w:val="18"/>
                <w:szCs w:val="18"/>
              </w:rPr>
              <w:t>. “min” specifies that the objective function be minimized</w:t>
            </w:r>
            <w:r w:rsidR="008E24C5">
              <w:rPr>
                <w:rFonts w:ascii="Calibri" w:hAnsi="Calibri" w:cs="Calibri"/>
                <w:color w:val="000000" w:themeColor="text1"/>
                <w:sz w:val="18"/>
                <w:szCs w:val="18"/>
              </w:rPr>
              <w:t>,</w:t>
            </w:r>
            <w:r w:rsidR="004D4754" w:rsidRPr="008E24C5">
              <w:rPr>
                <w:rFonts w:ascii="Calibri" w:hAnsi="Calibri" w:cs="Calibri"/>
                <w:color w:val="000000" w:themeColor="text1"/>
                <w:sz w:val="18"/>
                <w:szCs w:val="18"/>
              </w:rPr>
              <w:t xml:space="preserve"> while “max” specifies that it be maximized.</w:t>
            </w:r>
          </w:p>
        </w:tc>
      </w:tr>
      <w:tr w:rsidR="00F8426F" w:rsidRPr="00314868" w14:paraId="0B5BFD91" w14:textId="77777777" w:rsidTr="00B325A2">
        <w:trPr>
          <w:cantSplit/>
        </w:trPr>
        <w:tc>
          <w:tcPr>
            <w:tcW w:w="2946" w:type="dxa"/>
            <w:shd w:val="clear" w:color="auto" w:fill="auto"/>
          </w:tcPr>
          <w:p w14:paraId="663BBD85" w14:textId="77777777" w:rsidR="00F8426F" w:rsidRPr="00C40A21" w:rsidRDefault="00314868" w:rsidP="00E1553A">
            <w:pPr>
              <w:rPr>
                <w:rFonts w:ascii="Calibri" w:hAnsi="Calibri" w:cs="Calibri"/>
                <w:i/>
                <w:sz w:val="18"/>
                <w:szCs w:val="18"/>
                <w:lang w:val="en-AU"/>
              </w:rPr>
            </w:pPr>
            <w:r w:rsidRPr="00C40A21">
              <w:rPr>
                <w:rFonts w:ascii="Calibri" w:hAnsi="Calibri" w:cs="Calibri"/>
                <w:i/>
                <w:color w:val="24292E"/>
                <w:sz w:val="18"/>
                <w:szCs w:val="18"/>
              </w:rPr>
              <w:t>opt_risk(</w:t>
            </w:r>
            <w:r w:rsidR="00A755D9" w:rsidRPr="00C40A21">
              <w:rPr>
                <w:rFonts w:ascii="Calibri" w:hAnsi="Calibri" w:cs="Calibri"/>
                <w:i/>
                <w:color w:val="24292E"/>
                <w:sz w:val="18"/>
                <w:szCs w:val="18"/>
              </w:rPr>
              <w:t>0.5</w:t>
            </w:r>
            <w:r w:rsidRPr="00C40A21">
              <w:rPr>
                <w:rFonts w:ascii="Calibri" w:hAnsi="Calibri" w:cs="Calibri"/>
                <w:i/>
                <w:color w:val="24292E"/>
                <w:sz w:val="18"/>
                <w:szCs w:val="18"/>
              </w:rPr>
              <w:t>)</w:t>
            </w:r>
          </w:p>
        </w:tc>
        <w:tc>
          <w:tcPr>
            <w:tcW w:w="1093" w:type="dxa"/>
            <w:shd w:val="clear" w:color="auto" w:fill="auto"/>
          </w:tcPr>
          <w:p w14:paraId="1CE273B5" w14:textId="77777777" w:rsidR="00F8426F" w:rsidRPr="00C40A21" w:rsidRDefault="00314868" w:rsidP="00E1553A">
            <w:pPr>
              <w:rPr>
                <w:rFonts w:ascii="Calibri" w:hAnsi="Calibri" w:cs="Calibri"/>
                <w:sz w:val="18"/>
                <w:szCs w:val="18"/>
                <w:lang w:val="en-AU"/>
              </w:rPr>
            </w:pPr>
            <w:r w:rsidRPr="00C40A21">
              <w:rPr>
                <w:rFonts w:ascii="Calibri" w:hAnsi="Calibri" w:cs="Calibri"/>
                <w:sz w:val="18"/>
                <w:szCs w:val="18"/>
                <w:lang w:val="en-AU"/>
              </w:rPr>
              <w:t>real</w:t>
            </w:r>
          </w:p>
        </w:tc>
        <w:tc>
          <w:tcPr>
            <w:tcW w:w="4977" w:type="dxa"/>
            <w:shd w:val="clear" w:color="auto" w:fill="auto"/>
          </w:tcPr>
          <w:p w14:paraId="367D98CF" w14:textId="77777777" w:rsidR="00F8426F" w:rsidRPr="008E24C5" w:rsidRDefault="00314868"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A number between 0.0 and 1.0. A value of 0.5 signifies risk neutral</w:t>
            </w:r>
            <w:r w:rsidR="004D4754" w:rsidRPr="008E24C5">
              <w:rPr>
                <w:rFonts w:ascii="Calibri" w:hAnsi="Calibri" w:cs="Calibri"/>
                <w:color w:val="000000" w:themeColor="text1"/>
                <w:sz w:val="18"/>
                <w:szCs w:val="18"/>
              </w:rPr>
              <w:t>ity</w:t>
            </w:r>
            <w:r w:rsidRPr="008E24C5">
              <w:rPr>
                <w:rFonts w:ascii="Calibri" w:hAnsi="Calibri" w:cs="Calibri"/>
                <w:color w:val="000000" w:themeColor="text1"/>
                <w:sz w:val="18"/>
                <w:szCs w:val="18"/>
              </w:rPr>
              <w:t xml:space="preserve">. A value of 0.95 seeks a 95% risk averse </w:t>
            </w:r>
            <w:r w:rsidR="00A755D9" w:rsidRPr="008E24C5">
              <w:rPr>
                <w:rFonts w:ascii="Calibri" w:hAnsi="Calibri" w:cs="Calibri"/>
                <w:color w:val="000000" w:themeColor="text1"/>
                <w:sz w:val="18"/>
                <w:szCs w:val="18"/>
              </w:rPr>
              <w:t>application of optimization constraints</w:t>
            </w:r>
            <w:r w:rsidRPr="008E24C5">
              <w:rPr>
                <w:rFonts w:ascii="Calibri" w:hAnsi="Calibri" w:cs="Calibri"/>
                <w:color w:val="000000" w:themeColor="text1"/>
                <w:sz w:val="18"/>
                <w:szCs w:val="18"/>
              </w:rPr>
              <w:t>, while a value of 0.05 seek</w:t>
            </w:r>
            <w:r w:rsidR="00A755D9" w:rsidRPr="008E24C5">
              <w:rPr>
                <w:rFonts w:ascii="Calibri" w:hAnsi="Calibri" w:cs="Calibri"/>
                <w:color w:val="000000" w:themeColor="text1"/>
                <w:sz w:val="18"/>
                <w:szCs w:val="18"/>
              </w:rPr>
              <w:t>s</w:t>
            </w:r>
            <w:r w:rsidRPr="008E24C5">
              <w:rPr>
                <w:rFonts w:ascii="Calibri" w:hAnsi="Calibri" w:cs="Calibri"/>
                <w:color w:val="000000" w:themeColor="text1"/>
                <w:sz w:val="18"/>
                <w:szCs w:val="18"/>
              </w:rPr>
              <w:t xml:space="preserve"> a 5% risk tolerant </w:t>
            </w:r>
            <w:r w:rsidR="00A755D9" w:rsidRPr="008E24C5">
              <w:rPr>
                <w:rFonts w:ascii="Calibri" w:hAnsi="Calibri" w:cs="Calibri"/>
                <w:color w:val="000000" w:themeColor="text1"/>
                <w:sz w:val="18"/>
                <w:szCs w:val="18"/>
              </w:rPr>
              <w:t>application of optimization constraints</w:t>
            </w:r>
            <w:r w:rsidRPr="008E24C5">
              <w:rPr>
                <w:rFonts w:ascii="Calibri" w:hAnsi="Calibri" w:cs="Calibri"/>
                <w:color w:val="000000" w:themeColor="text1"/>
                <w:sz w:val="18"/>
                <w:szCs w:val="18"/>
              </w:rPr>
              <w:t>.</w:t>
            </w:r>
          </w:p>
        </w:tc>
      </w:tr>
      <w:tr w:rsidR="00F8426F" w14:paraId="7C6A1A66" w14:textId="77777777" w:rsidTr="00B325A2">
        <w:trPr>
          <w:cantSplit/>
        </w:trPr>
        <w:tc>
          <w:tcPr>
            <w:tcW w:w="2946" w:type="dxa"/>
            <w:shd w:val="clear" w:color="auto" w:fill="auto"/>
          </w:tcPr>
          <w:p w14:paraId="631B5846" w14:textId="77777777" w:rsidR="00F8426F" w:rsidRPr="00C40A21" w:rsidRDefault="00A755D9" w:rsidP="00E1553A">
            <w:pPr>
              <w:rPr>
                <w:rFonts w:ascii="Calibri" w:hAnsi="Calibri" w:cs="Calibri"/>
                <w:i/>
                <w:sz w:val="18"/>
                <w:szCs w:val="18"/>
                <w:lang w:val="en-AU"/>
              </w:rPr>
            </w:pPr>
            <w:r w:rsidRPr="00C40A21">
              <w:rPr>
                <w:rFonts w:ascii="Calibri" w:hAnsi="Calibri" w:cs="Calibri"/>
                <w:i/>
                <w:sz w:val="18"/>
                <w:szCs w:val="18"/>
                <w:lang w:val="en-AU"/>
              </w:rPr>
              <w:t>opt_recalc_fosm_every(</w:t>
            </w:r>
            <w:r w:rsidR="00076226" w:rsidRPr="00C40A21">
              <w:rPr>
                <w:rFonts w:ascii="Calibri" w:hAnsi="Calibri" w:cs="Calibri"/>
                <w:i/>
                <w:sz w:val="18"/>
                <w:szCs w:val="18"/>
                <w:lang w:val="en-AU"/>
              </w:rPr>
              <w:t>1</w:t>
            </w:r>
            <w:r w:rsidRPr="00C40A21">
              <w:rPr>
                <w:rFonts w:ascii="Calibri" w:hAnsi="Calibri" w:cs="Calibri"/>
                <w:i/>
                <w:sz w:val="18"/>
                <w:szCs w:val="18"/>
                <w:lang w:val="en-AU"/>
              </w:rPr>
              <w:t>)</w:t>
            </w:r>
          </w:p>
        </w:tc>
        <w:tc>
          <w:tcPr>
            <w:tcW w:w="1093" w:type="dxa"/>
            <w:shd w:val="clear" w:color="auto" w:fill="auto"/>
          </w:tcPr>
          <w:p w14:paraId="2B1662E7" w14:textId="77777777" w:rsidR="00F8426F" w:rsidRPr="00C40A21" w:rsidRDefault="00A755D9" w:rsidP="00E1553A">
            <w:pPr>
              <w:rPr>
                <w:rFonts w:ascii="Calibri" w:hAnsi="Calibri" w:cs="Calibri"/>
                <w:sz w:val="18"/>
                <w:szCs w:val="18"/>
                <w:lang w:val="en-AU"/>
              </w:rPr>
            </w:pPr>
            <w:r w:rsidRPr="00C40A21">
              <w:rPr>
                <w:rFonts w:ascii="Calibri" w:hAnsi="Calibri" w:cs="Calibri"/>
                <w:sz w:val="18"/>
                <w:szCs w:val="18"/>
                <w:lang w:val="en-AU"/>
              </w:rPr>
              <w:t>integer</w:t>
            </w:r>
          </w:p>
        </w:tc>
        <w:tc>
          <w:tcPr>
            <w:tcW w:w="4977" w:type="dxa"/>
            <w:shd w:val="clear" w:color="auto" w:fill="auto"/>
          </w:tcPr>
          <w:p w14:paraId="14DCF9DC" w14:textId="77777777" w:rsidR="00F8426F" w:rsidRPr="008E24C5" w:rsidRDefault="00076226"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Number of iterations of</w:t>
            </w:r>
            <w:r w:rsidR="004D4754" w:rsidRPr="008E24C5">
              <w:rPr>
                <w:rFonts w:ascii="Calibri" w:hAnsi="Calibri" w:cs="Calibri"/>
                <w:color w:val="000000" w:themeColor="text1"/>
                <w:sz w:val="18"/>
                <w:szCs w:val="18"/>
                <w:lang w:val="en-AU"/>
              </w:rPr>
              <w:t xml:space="preserve"> the</w:t>
            </w:r>
            <w:r w:rsidRPr="008E24C5">
              <w:rPr>
                <w:rFonts w:ascii="Calibri" w:hAnsi="Calibri" w:cs="Calibri"/>
                <w:color w:val="000000" w:themeColor="text1"/>
                <w:sz w:val="18"/>
                <w:szCs w:val="18"/>
                <w:lang w:val="en-AU"/>
              </w:rPr>
              <w:t xml:space="preserve"> SLP</w:t>
            </w:r>
            <w:r w:rsidR="00953D41" w:rsidRPr="008E24C5">
              <w:rPr>
                <w:rFonts w:ascii="Calibri" w:hAnsi="Calibri" w:cs="Calibri"/>
                <w:color w:val="000000" w:themeColor="text1"/>
                <w:sz w:val="18"/>
                <w:szCs w:val="18"/>
                <w:lang w:val="en-AU"/>
              </w:rPr>
              <w:t xml:space="preserve"> process</w:t>
            </w:r>
            <w:r w:rsidRPr="008E24C5">
              <w:rPr>
                <w:rFonts w:ascii="Calibri" w:hAnsi="Calibri" w:cs="Calibri"/>
                <w:color w:val="000000" w:themeColor="text1"/>
                <w:sz w:val="18"/>
                <w:szCs w:val="18"/>
                <w:lang w:val="en-AU"/>
              </w:rPr>
              <w:t xml:space="preserve"> </w:t>
            </w:r>
            <w:r w:rsidR="004D4754" w:rsidRPr="008E24C5">
              <w:rPr>
                <w:rFonts w:ascii="Calibri" w:hAnsi="Calibri" w:cs="Calibri"/>
                <w:color w:val="000000" w:themeColor="text1"/>
                <w:sz w:val="18"/>
                <w:szCs w:val="18"/>
                <w:lang w:val="en-AU"/>
              </w:rPr>
              <w:t xml:space="preserve">over which </w:t>
            </w:r>
            <w:r w:rsidRPr="008E24C5">
              <w:rPr>
                <w:rFonts w:ascii="Calibri" w:hAnsi="Calibri" w:cs="Calibri"/>
                <w:color w:val="000000" w:themeColor="text1"/>
                <w:sz w:val="18"/>
                <w:szCs w:val="18"/>
                <w:lang w:val="en-AU"/>
              </w:rPr>
              <w:t>FOSM-based chance constraints</w:t>
            </w:r>
            <w:r w:rsidR="004D4754" w:rsidRPr="008E24C5">
              <w:rPr>
                <w:rFonts w:ascii="Calibri" w:hAnsi="Calibri" w:cs="Calibri"/>
                <w:color w:val="000000" w:themeColor="text1"/>
                <w:sz w:val="18"/>
                <w:szCs w:val="18"/>
                <w:lang w:val="en-AU"/>
              </w:rPr>
              <w:t xml:space="preserve"> </w:t>
            </w:r>
            <w:r w:rsidR="00953D41" w:rsidRPr="008E24C5">
              <w:rPr>
                <w:rFonts w:ascii="Calibri" w:hAnsi="Calibri" w:cs="Calibri"/>
                <w:color w:val="000000" w:themeColor="text1"/>
                <w:sz w:val="18"/>
                <w:szCs w:val="18"/>
                <w:lang w:val="en-AU"/>
              </w:rPr>
              <w:t xml:space="preserve">are </w:t>
            </w:r>
            <w:r w:rsidR="004D4754" w:rsidRPr="008E24C5">
              <w:rPr>
                <w:rFonts w:ascii="Calibri" w:hAnsi="Calibri" w:cs="Calibri"/>
                <w:color w:val="000000" w:themeColor="text1"/>
                <w:sz w:val="18"/>
                <w:szCs w:val="18"/>
                <w:lang w:val="en-AU"/>
              </w:rPr>
              <w:t>re-used.</w:t>
            </w:r>
            <w:r w:rsidRPr="008E24C5">
              <w:rPr>
                <w:rFonts w:ascii="Calibri" w:hAnsi="Calibri" w:cs="Calibri"/>
                <w:color w:val="000000" w:themeColor="text1"/>
                <w:sz w:val="18"/>
                <w:szCs w:val="18"/>
                <w:lang w:val="en-AU"/>
              </w:rPr>
              <w:t xml:space="preserve"> If set to 1, a calibration Jacobian matrix is calculated during every iteration of the SLP constrained optimization process.</w:t>
            </w:r>
          </w:p>
        </w:tc>
      </w:tr>
      <w:tr w:rsidR="00B325A2" w14:paraId="000B523D" w14:textId="77777777" w:rsidTr="00B325A2">
        <w:trPr>
          <w:cantSplit/>
        </w:trPr>
        <w:tc>
          <w:tcPr>
            <w:tcW w:w="2946" w:type="dxa"/>
            <w:shd w:val="clear" w:color="auto" w:fill="auto"/>
          </w:tcPr>
          <w:p w14:paraId="0D83C513" w14:textId="77777777" w:rsidR="00B325A2" w:rsidRDefault="00B325A2" w:rsidP="00B325A2">
            <w:pPr>
              <w:rPr>
                <w:rFonts w:ascii="Calibri" w:hAnsi="Calibri" w:cs="Calibri"/>
                <w:i/>
                <w:sz w:val="18"/>
                <w:szCs w:val="18"/>
                <w:lang w:val="en-AU"/>
              </w:rPr>
            </w:pPr>
            <w:bookmarkStart w:id="2056" w:name="_Hlk514244238"/>
            <w:r>
              <w:rPr>
                <w:rFonts w:ascii="Calibri" w:hAnsi="Calibri" w:cs="Calibri"/>
                <w:i/>
                <w:sz w:val="18"/>
                <w:szCs w:val="18"/>
                <w:lang w:val="en-AU"/>
              </w:rPr>
              <w:lastRenderedPageBreak/>
              <w:t>parcov()</w:t>
            </w:r>
          </w:p>
        </w:tc>
        <w:tc>
          <w:tcPr>
            <w:tcW w:w="1093" w:type="dxa"/>
            <w:shd w:val="clear" w:color="auto" w:fill="auto"/>
          </w:tcPr>
          <w:p w14:paraId="132C33DC" w14:textId="77777777" w:rsidR="00B325A2" w:rsidRDefault="00B325A2" w:rsidP="00B325A2">
            <w:pPr>
              <w:rPr>
                <w:rFonts w:ascii="Calibri" w:hAnsi="Calibri" w:cs="Calibri"/>
                <w:sz w:val="18"/>
                <w:szCs w:val="18"/>
              </w:rPr>
            </w:pPr>
            <w:r>
              <w:rPr>
                <w:rFonts w:ascii="Calibri" w:hAnsi="Calibri" w:cs="Calibri"/>
                <w:sz w:val="18"/>
                <w:szCs w:val="18"/>
              </w:rPr>
              <w:t>text</w:t>
            </w:r>
          </w:p>
        </w:tc>
        <w:tc>
          <w:tcPr>
            <w:tcW w:w="4977" w:type="dxa"/>
            <w:shd w:val="clear" w:color="auto" w:fill="auto"/>
          </w:tcPr>
          <w:p w14:paraId="21CE3D1D" w14:textId="77777777" w:rsidR="00B325A2" w:rsidRPr="008E24C5" w:rsidRDefault="00742AC2" w:rsidP="00B325A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Provide the name of a JCO, JCB, UNC or COV file from which the prior covariance matrix used in FOSM analysis is read.</w:t>
            </w:r>
          </w:p>
        </w:tc>
      </w:tr>
      <w:tr w:rsidR="00B325A2" w14:paraId="30C20D85" w14:textId="77777777" w:rsidTr="00B325A2">
        <w:trPr>
          <w:cantSplit/>
        </w:trPr>
        <w:tc>
          <w:tcPr>
            <w:tcW w:w="2946" w:type="dxa"/>
            <w:shd w:val="clear" w:color="auto" w:fill="auto"/>
          </w:tcPr>
          <w:p w14:paraId="4D5E9353" w14:textId="77777777" w:rsidR="00B325A2" w:rsidRPr="00C40A21" w:rsidRDefault="00B325A2" w:rsidP="00B325A2">
            <w:pPr>
              <w:rPr>
                <w:rFonts w:ascii="Calibri" w:hAnsi="Calibri" w:cs="Calibri"/>
                <w:i/>
                <w:sz w:val="18"/>
                <w:szCs w:val="18"/>
                <w:lang w:val="en-AU"/>
              </w:rPr>
            </w:pPr>
            <w:r>
              <w:rPr>
                <w:rFonts w:ascii="Calibri" w:hAnsi="Calibri" w:cs="Calibri"/>
                <w:i/>
                <w:sz w:val="18"/>
                <w:szCs w:val="18"/>
                <w:lang w:val="en-AU"/>
              </w:rPr>
              <w:t>par_sigma_range(4.0)</w:t>
            </w:r>
          </w:p>
        </w:tc>
        <w:tc>
          <w:tcPr>
            <w:tcW w:w="1093" w:type="dxa"/>
            <w:shd w:val="clear" w:color="auto" w:fill="auto"/>
          </w:tcPr>
          <w:p w14:paraId="4046B497" w14:textId="77777777" w:rsidR="00B325A2" w:rsidRPr="00C40A21" w:rsidRDefault="00B325A2" w:rsidP="00B325A2">
            <w:pPr>
              <w:rPr>
                <w:rFonts w:ascii="Calibri" w:hAnsi="Calibri" w:cs="Calibri"/>
                <w:sz w:val="18"/>
                <w:szCs w:val="18"/>
              </w:rPr>
            </w:pPr>
            <w:r>
              <w:rPr>
                <w:rFonts w:ascii="Calibri" w:hAnsi="Calibri" w:cs="Calibri"/>
                <w:sz w:val="18"/>
                <w:szCs w:val="18"/>
              </w:rPr>
              <w:t>real</w:t>
            </w:r>
          </w:p>
        </w:tc>
        <w:tc>
          <w:tcPr>
            <w:tcW w:w="4977" w:type="dxa"/>
            <w:shd w:val="clear" w:color="auto" w:fill="auto"/>
          </w:tcPr>
          <w:p w14:paraId="738AD95F" w14:textId="77777777" w:rsidR="00B325A2" w:rsidRPr="008E24C5" w:rsidRDefault="00B325A2" w:rsidP="00B325A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The difference between a parameter’s upper and lower bounds expressed as standard deviations.</w:t>
            </w:r>
          </w:p>
        </w:tc>
      </w:tr>
      <w:bookmarkEnd w:id="2056"/>
      <w:tr w:rsidR="00B325A2" w14:paraId="4E6299A3" w14:textId="77777777" w:rsidTr="00B325A2">
        <w:trPr>
          <w:cantSplit/>
        </w:trPr>
        <w:tc>
          <w:tcPr>
            <w:tcW w:w="2946" w:type="dxa"/>
            <w:shd w:val="clear" w:color="auto" w:fill="auto"/>
          </w:tcPr>
          <w:p w14:paraId="1F8D7279" w14:textId="77777777" w:rsidR="00B325A2" w:rsidRPr="00C40A21" w:rsidRDefault="00B325A2" w:rsidP="00B325A2">
            <w:pPr>
              <w:rPr>
                <w:rFonts w:ascii="Calibri" w:hAnsi="Calibri" w:cs="Calibri"/>
                <w:i/>
                <w:sz w:val="18"/>
                <w:szCs w:val="18"/>
                <w:lang w:val="en-AU"/>
              </w:rPr>
            </w:pPr>
            <w:r w:rsidRPr="00C40A21">
              <w:rPr>
                <w:rFonts w:ascii="Calibri" w:hAnsi="Calibri" w:cs="Calibri"/>
                <w:i/>
                <w:sz w:val="18"/>
                <w:szCs w:val="18"/>
                <w:lang w:val="en-AU"/>
              </w:rPr>
              <w:t>opt_iter_toll(0.001)</w:t>
            </w:r>
          </w:p>
        </w:tc>
        <w:tc>
          <w:tcPr>
            <w:tcW w:w="1093" w:type="dxa"/>
            <w:shd w:val="clear" w:color="auto" w:fill="auto"/>
          </w:tcPr>
          <w:p w14:paraId="106D468E" w14:textId="77777777" w:rsidR="00B325A2" w:rsidRPr="00C40A21" w:rsidRDefault="00B325A2" w:rsidP="00B325A2">
            <w:pPr>
              <w:rPr>
                <w:rFonts w:ascii="Calibri" w:hAnsi="Calibri" w:cs="Calibri"/>
                <w:sz w:val="18"/>
                <w:szCs w:val="18"/>
              </w:rPr>
            </w:pPr>
            <w:r w:rsidRPr="00C40A21">
              <w:rPr>
                <w:rFonts w:ascii="Calibri" w:hAnsi="Calibri" w:cs="Calibri"/>
                <w:sz w:val="18"/>
                <w:szCs w:val="18"/>
              </w:rPr>
              <w:t>real</w:t>
            </w:r>
          </w:p>
        </w:tc>
        <w:tc>
          <w:tcPr>
            <w:tcW w:w="4977" w:type="dxa"/>
            <w:shd w:val="clear" w:color="auto" w:fill="auto"/>
          </w:tcPr>
          <w:p w14:paraId="4B386AB6" w14:textId="77777777" w:rsidR="00B325A2" w:rsidRPr="008E24C5" w:rsidRDefault="00B325A2" w:rsidP="00B325A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Solution closure criterion applied to objective function and decision variables.</w:t>
            </w:r>
          </w:p>
        </w:tc>
      </w:tr>
      <w:tr w:rsidR="00704282" w14:paraId="1F66B8C3" w14:textId="77777777" w:rsidTr="00704282">
        <w:trPr>
          <w:cantSplit/>
        </w:trPr>
        <w:tc>
          <w:tcPr>
            <w:tcW w:w="2946" w:type="dxa"/>
            <w:tcBorders>
              <w:top w:val="single" w:sz="4" w:space="0" w:color="auto"/>
              <w:left w:val="single" w:sz="4" w:space="0" w:color="auto"/>
              <w:bottom w:val="single" w:sz="4" w:space="0" w:color="auto"/>
              <w:right w:val="single" w:sz="4" w:space="0" w:color="auto"/>
            </w:tcBorders>
            <w:shd w:val="clear" w:color="auto" w:fill="auto"/>
          </w:tcPr>
          <w:p w14:paraId="37ACF408" w14:textId="77777777" w:rsidR="00704282" w:rsidRPr="00C40A21" w:rsidRDefault="00704282" w:rsidP="00E03C12">
            <w:pPr>
              <w:rPr>
                <w:rFonts w:ascii="Calibri" w:hAnsi="Calibri" w:cs="Calibri"/>
                <w:i/>
                <w:sz w:val="18"/>
                <w:szCs w:val="18"/>
                <w:lang w:val="en-AU"/>
              </w:rPr>
            </w:pPr>
            <w:r w:rsidRPr="00C40A21">
              <w:rPr>
                <w:rFonts w:ascii="Calibri" w:hAnsi="Calibri" w:cs="Calibri"/>
                <w:i/>
                <w:sz w:val="18"/>
                <w:szCs w:val="18"/>
                <w:lang w:val="en-AU"/>
              </w:rPr>
              <w:t>base_jacobian()</w:t>
            </w:r>
          </w:p>
        </w:tc>
        <w:tc>
          <w:tcPr>
            <w:tcW w:w="1093" w:type="dxa"/>
            <w:tcBorders>
              <w:top w:val="single" w:sz="4" w:space="0" w:color="auto"/>
              <w:left w:val="single" w:sz="4" w:space="0" w:color="auto"/>
              <w:bottom w:val="single" w:sz="4" w:space="0" w:color="auto"/>
              <w:right w:val="single" w:sz="4" w:space="0" w:color="auto"/>
            </w:tcBorders>
            <w:shd w:val="clear" w:color="auto" w:fill="auto"/>
          </w:tcPr>
          <w:p w14:paraId="011AAD61" w14:textId="77777777" w:rsidR="00704282" w:rsidRPr="00704282" w:rsidRDefault="00704282" w:rsidP="00E03C12">
            <w:pPr>
              <w:rPr>
                <w:rFonts w:ascii="Calibri" w:hAnsi="Calibri" w:cs="Calibri"/>
                <w:sz w:val="18"/>
                <w:szCs w:val="18"/>
              </w:rPr>
            </w:pPr>
            <w:r w:rsidRPr="00704282">
              <w:rPr>
                <w:rFonts w:ascii="Calibri" w:hAnsi="Calibri" w:cs="Calibri"/>
                <w:sz w:val="18"/>
                <w:szCs w:val="18"/>
              </w:rPr>
              <w:t>text</w:t>
            </w:r>
          </w:p>
        </w:tc>
        <w:tc>
          <w:tcPr>
            <w:tcW w:w="4977" w:type="dxa"/>
            <w:tcBorders>
              <w:top w:val="single" w:sz="4" w:space="0" w:color="auto"/>
              <w:left w:val="single" w:sz="4" w:space="0" w:color="auto"/>
              <w:bottom w:val="single" w:sz="4" w:space="0" w:color="auto"/>
              <w:right w:val="single" w:sz="4" w:space="0" w:color="auto"/>
            </w:tcBorders>
            <w:shd w:val="clear" w:color="auto" w:fill="auto"/>
          </w:tcPr>
          <w:p w14:paraId="777A06E0" w14:textId="77B856B1" w:rsidR="00704282" w:rsidRPr="008E24C5" w:rsidRDefault="00704282" w:rsidP="00E03C1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 xml:space="preserve">Provide the name of a Jacobian matrix file (with extension </w:t>
            </w:r>
            <w:r w:rsidRPr="008E24C5">
              <w:rPr>
                <w:rFonts w:ascii="Calibri" w:hAnsi="Calibri" w:cs="Calibri"/>
                <w:i/>
                <w:color w:val="000000" w:themeColor="text1"/>
                <w:sz w:val="18"/>
                <w:szCs w:val="18"/>
                <w:lang w:val="en-AU"/>
              </w:rPr>
              <w:t>.jco</w:t>
            </w:r>
            <w:r w:rsidRPr="008E24C5">
              <w:rPr>
                <w:rFonts w:ascii="Calibri" w:hAnsi="Calibri" w:cs="Calibri"/>
                <w:color w:val="000000" w:themeColor="text1"/>
                <w:sz w:val="18"/>
                <w:szCs w:val="18"/>
                <w:lang w:val="en-AU"/>
              </w:rPr>
              <w:t xml:space="preserve"> or </w:t>
            </w:r>
            <w:r w:rsidRPr="008E24C5">
              <w:rPr>
                <w:rFonts w:ascii="Calibri" w:hAnsi="Calibri" w:cs="Calibri"/>
                <w:i/>
                <w:color w:val="000000" w:themeColor="text1"/>
                <w:sz w:val="18"/>
                <w:szCs w:val="18"/>
                <w:lang w:val="en-AU"/>
              </w:rPr>
              <w:t>.jcb</w:t>
            </w:r>
            <w:r w:rsidRPr="008E24C5">
              <w:rPr>
                <w:rFonts w:ascii="Calibri" w:hAnsi="Calibri" w:cs="Calibri"/>
                <w:color w:val="000000" w:themeColor="text1"/>
                <w:sz w:val="18"/>
                <w:szCs w:val="18"/>
                <w:lang w:val="en-AU"/>
              </w:rPr>
              <w:t xml:space="preserve">). Sensitivities read from this file are used for the first iteration of the </w:t>
            </w:r>
            <w:r w:rsidR="008E24C5">
              <w:rPr>
                <w:rFonts w:ascii="Calibri" w:hAnsi="Calibri" w:cs="Calibri"/>
                <w:color w:val="000000" w:themeColor="text1"/>
                <w:sz w:val="18"/>
                <w:szCs w:val="18"/>
                <w:lang w:val="en-AU"/>
              </w:rPr>
              <w:t>constrained optimization</w:t>
            </w:r>
            <w:r w:rsidRPr="008E24C5">
              <w:rPr>
                <w:rFonts w:ascii="Calibri" w:hAnsi="Calibri" w:cs="Calibri"/>
                <w:color w:val="000000" w:themeColor="text1"/>
                <w:sz w:val="18"/>
                <w:szCs w:val="18"/>
                <w:lang w:val="en-AU"/>
              </w:rPr>
              <w:t xml:space="preserve"> process.</w:t>
            </w:r>
          </w:p>
        </w:tc>
      </w:tr>
      <w:tr w:rsidR="00704282" w14:paraId="5786F33F" w14:textId="77777777" w:rsidTr="00704282">
        <w:trPr>
          <w:cantSplit/>
        </w:trPr>
        <w:tc>
          <w:tcPr>
            <w:tcW w:w="2946" w:type="dxa"/>
            <w:tcBorders>
              <w:top w:val="single" w:sz="4" w:space="0" w:color="auto"/>
              <w:left w:val="single" w:sz="4" w:space="0" w:color="auto"/>
              <w:bottom w:val="single" w:sz="4" w:space="0" w:color="auto"/>
              <w:right w:val="single" w:sz="4" w:space="0" w:color="auto"/>
            </w:tcBorders>
            <w:shd w:val="clear" w:color="auto" w:fill="auto"/>
          </w:tcPr>
          <w:p w14:paraId="42CAD9BF" w14:textId="77777777" w:rsidR="00704282" w:rsidRPr="00C40A21" w:rsidRDefault="00704282" w:rsidP="00E03C12">
            <w:pPr>
              <w:rPr>
                <w:rFonts w:ascii="Calibri" w:hAnsi="Calibri" w:cs="Calibri"/>
                <w:i/>
                <w:sz w:val="18"/>
                <w:szCs w:val="18"/>
                <w:lang w:val="en-AU"/>
              </w:rPr>
            </w:pPr>
            <w:r w:rsidRPr="00C40A21">
              <w:rPr>
                <w:rFonts w:ascii="Calibri" w:hAnsi="Calibri" w:cs="Calibri"/>
                <w:i/>
                <w:sz w:val="18"/>
                <w:szCs w:val="18"/>
                <w:lang w:val="en-AU"/>
              </w:rPr>
              <w:t>hot</w:t>
            </w:r>
            <w:r>
              <w:rPr>
                <w:rFonts w:ascii="Calibri" w:hAnsi="Calibri" w:cs="Calibri"/>
                <w:i/>
                <w:sz w:val="18"/>
                <w:szCs w:val="18"/>
                <w:lang w:val="en-AU"/>
              </w:rPr>
              <w:t>start</w:t>
            </w:r>
            <w:r w:rsidRPr="00C40A21">
              <w:rPr>
                <w:rFonts w:ascii="Calibri" w:hAnsi="Calibri" w:cs="Calibri"/>
                <w:i/>
                <w:sz w:val="18"/>
                <w:szCs w:val="18"/>
                <w:lang w:val="en-AU"/>
              </w:rPr>
              <w:t>_resfile()</w:t>
            </w:r>
          </w:p>
        </w:tc>
        <w:tc>
          <w:tcPr>
            <w:tcW w:w="1093" w:type="dxa"/>
            <w:tcBorders>
              <w:top w:val="single" w:sz="4" w:space="0" w:color="auto"/>
              <w:left w:val="single" w:sz="4" w:space="0" w:color="auto"/>
              <w:bottom w:val="single" w:sz="4" w:space="0" w:color="auto"/>
              <w:right w:val="single" w:sz="4" w:space="0" w:color="auto"/>
            </w:tcBorders>
            <w:shd w:val="clear" w:color="auto" w:fill="auto"/>
          </w:tcPr>
          <w:p w14:paraId="7B10441B" w14:textId="77777777" w:rsidR="00704282" w:rsidRPr="00704282" w:rsidRDefault="00704282" w:rsidP="00E03C12">
            <w:pPr>
              <w:rPr>
                <w:rFonts w:ascii="Calibri" w:hAnsi="Calibri" w:cs="Calibri"/>
                <w:sz w:val="18"/>
                <w:szCs w:val="18"/>
              </w:rPr>
            </w:pPr>
            <w:r w:rsidRPr="00704282">
              <w:rPr>
                <w:rFonts w:ascii="Calibri" w:hAnsi="Calibri" w:cs="Calibri"/>
                <w:sz w:val="18"/>
                <w:szCs w:val="18"/>
              </w:rPr>
              <w:t>text</w:t>
            </w:r>
          </w:p>
        </w:tc>
        <w:tc>
          <w:tcPr>
            <w:tcW w:w="4977" w:type="dxa"/>
            <w:tcBorders>
              <w:top w:val="single" w:sz="4" w:space="0" w:color="auto"/>
              <w:left w:val="single" w:sz="4" w:space="0" w:color="auto"/>
              <w:bottom w:val="single" w:sz="4" w:space="0" w:color="auto"/>
              <w:right w:val="single" w:sz="4" w:space="0" w:color="auto"/>
            </w:tcBorders>
            <w:shd w:val="clear" w:color="auto" w:fill="auto"/>
          </w:tcPr>
          <w:p w14:paraId="3A11CA34" w14:textId="11E157E9" w:rsidR="00704282" w:rsidRPr="008E24C5" w:rsidRDefault="00704282" w:rsidP="00E03C1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The name of a residuals file produced by PESTPP or PESTPP-OPT. PESTPP-OPT assumes that model output values contained in this file correspond to</w:t>
            </w:r>
            <w:r w:rsidR="008E24C5">
              <w:rPr>
                <w:rFonts w:ascii="Calibri" w:hAnsi="Calibri" w:cs="Calibri"/>
                <w:color w:val="000000" w:themeColor="text1"/>
                <w:sz w:val="18"/>
                <w:szCs w:val="18"/>
                <w:lang w:val="en-AU"/>
              </w:rPr>
              <w:t xml:space="preserve"> the values of parameters (including decision variables)</w:t>
            </w:r>
            <w:r w:rsidR="0079191B" w:rsidRPr="008E24C5">
              <w:rPr>
                <w:rFonts w:ascii="Calibri" w:hAnsi="Calibri" w:cs="Calibri"/>
                <w:color w:val="000000" w:themeColor="text1"/>
                <w:sz w:val="18"/>
                <w:szCs w:val="18"/>
                <w:lang w:val="en-AU"/>
              </w:rPr>
              <w:t xml:space="preserve"> listed in the PEST control file</w:t>
            </w:r>
            <w:r w:rsidRPr="008E24C5">
              <w:rPr>
                <w:rFonts w:ascii="Calibri" w:hAnsi="Calibri" w:cs="Calibri"/>
                <w:color w:val="000000" w:themeColor="text1"/>
                <w:sz w:val="18"/>
                <w:szCs w:val="18"/>
                <w:lang w:val="en-AU"/>
              </w:rPr>
              <w:t xml:space="preserve">. </w:t>
            </w:r>
            <w:r w:rsidR="0079191B" w:rsidRPr="008E24C5">
              <w:rPr>
                <w:rFonts w:ascii="Calibri" w:hAnsi="Calibri" w:cs="Calibri"/>
                <w:color w:val="000000" w:themeColor="text1"/>
                <w:sz w:val="18"/>
                <w:szCs w:val="18"/>
                <w:lang w:val="en-AU"/>
              </w:rPr>
              <w:t>Hence it does not carry out the initial model run.</w:t>
            </w:r>
          </w:p>
        </w:tc>
      </w:tr>
      <w:tr w:rsidR="00B325A2" w14:paraId="6ACE2E5F" w14:textId="77777777" w:rsidTr="00B325A2">
        <w:trPr>
          <w:cantSplit/>
        </w:trPr>
        <w:tc>
          <w:tcPr>
            <w:tcW w:w="2946" w:type="dxa"/>
            <w:shd w:val="clear" w:color="auto" w:fill="auto"/>
          </w:tcPr>
          <w:p w14:paraId="6F2EA73A" w14:textId="77777777" w:rsidR="00B325A2" w:rsidRPr="00C40A21" w:rsidRDefault="00B325A2" w:rsidP="00B325A2">
            <w:pPr>
              <w:rPr>
                <w:rFonts w:ascii="Calibri" w:hAnsi="Calibri" w:cs="Calibri"/>
                <w:i/>
                <w:sz w:val="18"/>
                <w:szCs w:val="18"/>
                <w:lang w:val="en-AU"/>
              </w:rPr>
            </w:pPr>
            <w:r w:rsidRPr="00C40A21">
              <w:rPr>
                <w:rFonts w:ascii="Calibri" w:hAnsi="Calibri" w:cs="Calibri"/>
                <w:i/>
                <w:sz w:val="18"/>
                <w:szCs w:val="18"/>
                <w:lang w:val="en-AU"/>
              </w:rPr>
              <w:t>opt_coin_log(1)</w:t>
            </w:r>
          </w:p>
        </w:tc>
        <w:tc>
          <w:tcPr>
            <w:tcW w:w="1093" w:type="dxa"/>
            <w:shd w:val="clear" w:color="auto" w:fill="auto"/>
          </w:tcPr>
          <w:p w14:paraId="6BD25920" w14:textId="77777777" w:rsidR="00B325A2" w:rsidRPr="00C40A21" w:rsidRDefault="00B325A2" w:rsidP="00B325A2">
            <w:pPr>
              <w:rPr>
                <w:rFonts w:ascii="Calibri" w:hAnsi="Calibri" w:cs="Calibri"/>
                <w:sz w:val="18"/>
                <w:szCs w:val="18"/>
              </w:rPr>
            </w:pPr>
            <w:r w:rsidRPr="00C40A21">
              <w:rPr>
                <w:rFonts w:ascii="Calibri" w:hAnsi="Calibri" w:cs="Calibri"/>
                <w:sz w:val="18"/>
                <w:szCs w:val="18"/>
              </w:rPr>
              <w:t>integer</w:t>
            </w:r>
          </w:p>
        </w:tc>
        <w:tc>
          <w:tcPr>
            <w:tcW w:w="4977" w:type="dxa"/>
            <w:shd w:val="clear" w:color="auto" w:fill="auto"/>
          </w:tcPr>
          <w:p w14:paraId="7FB2009B" w14:textId="77777777" w:rsidR="00B325A2" w:rsidRPr="008E24C5" w:rsidRDefault="00B325A2" w:rsidP="00B325A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 xml:space="preserve">Level of verbosity of solution information recorded by optimization </w:t>
            </w:r>
            <w:r w:rsidR="00305426" w:rsidRPr="008E24C5">
              <w:rPr>
                <w:rFonts w:ascii="Calibri" w:hAnsi="Calibri" w:cs="Calibri"/>
                <w:color w:val="000000" w:themeColor="text1"/>
                <w:sz w:val="18"/>
                <w:szCs w:val="18"/>
                <w:lang w:val="en-AU"/>
              </w:rPr>
              <w:t xml:space="preserve">library </w:t>
            </w:r>
            <w:r w:rsidRPr="008E24C5">
              <w:rPr>
                <w:rFonts w:ascii="Calibri" w:hAnsi="Calibri" w:cs="Calibri"/>
                <w:color w:val="000000" w:themeColor="text1"/>
                <w:sz w:val="18"/>
                <w:szCs w:val="18"/>
                <w:lang w:val="en-AU"/>
              </w:rPr>
              <w:t>functions.</w:t>
            </w:r>
          </w:p>
        </w:tc>
      </w:tr>
      <w:tr w:rsidR="00A8151C" w14:paraId="556C94EA" w14:textId="77777777" w:rsidTr="00B325A2">
        <w:trPr>
          <w:cantSplit/>
        </w:trPr>
        <w:tc>
          <w:tcPr>
            <w:tcW w:w="2946" w:type="dxa"/>
            <w:shd w:val="clear" w:color="auto" w:fill="auto"/>
          </w:tcPr>
          <w:p w14:paraId="65D23C09" w14:textId="3F83D6DE" w:rsidR="00A8151C" w:rsidRPr="00C40A21" w:rsidRDefault="00A8151C" w:rsidP="00B325A2">
            <w:pPr>
              <w:rPr>
                <w:rFonts w:ascii="Calibri" w:hAnsi="Calibri" w:cs="Calibri"/>
                <w:i/>
                <w:sz w:val="18"/>
                <w:szCs w:val="18"/>
                <w:lang w:val="en-AU"/>
              </w:rPr>
            </w:pPr>
            <w:r>
              <w:rPr>
                <w:rFonts w:ascii="Calibri" w:hAnsi="Calibri" w:cs="Calibri"/>
                <w:i/>
                <w:sz w:val="18"/>
                <w:szCs w:val="18"/>
                <w:lang w:val="en-AU"/>
              </w:rPr>
              <w:t>opt_std_weights</w:t>
            </w:r>
          </w:p>
        </w:tc>
        <w:tc>
          <w:tcPr>
            <w:tcW w:w="1093" w:type="dxa"/>
            <w:shd w:val="clear" w:color="auto" w:fill="auto"/>
          </w:tcPr>
          <w:p w14:paraId="4D561450" w14:textId="3FD6D6B8" w:rsidR="00A8151C" w:rsidRPr="00C40A21" w:rsidRDefault="00A8151C" w:rsidP="00B325A2">
            <w:pPr>
              <w:rPr>
                <w:rFonts w:ascii="Calibri" w:hAnsi="Calibri" w:cs="Calibri"/>
                <w:sz w:val="18"/>
                <w:szCs w:val="18"/>
              </w:rPr>
            </w:pPr>
            <w:r>
              <w:rPr>
                <w:rFonts w:ascii="Calibri" w:hAnsi="Calibri" w:cs="Calibri"/>
                <w:sz w:val="18"/>
                <w:szCs w:val="18"/>
              </w:rPr>
              <w:t>boolean</w:t>
            </w:r>
          </w:p>
        </w:tc>
        <w:tc>
          <w:tcPr>
            <w:tcW w:w="4977" w:type="dxa"/>
            <w:shd w:val="clear" w:color="auto" w:fill="auto"/>
          </w:tcPr>
          <w:p w14:paraId="7A56223E" w14:textId="7138CF3A" w:rsidR="00A8151C" w:rsidRPr="008E24C5" w:rsidRDefault="00A8151C" w:rsidP="00B325A2">
            <w:pPr>
              <w:rPr>
                <w:rFonts w:ascii="Calibri" w:hAnsi="Calibri" w:cs="Calibri"/>
                <w:color w:val="000000" w:themeColor="text1"/>
                <w:sz w:val="18"/>
                <w:szCs w:val="18"/>
                <w:lang w:val="en-AU"/>
              </w:rPr>
            </w:pPr>
            <w:r>
              <w:rPr>
                <w:rFonts w:ascii="Calibri" w:hAnsi="Calibri" w:cs="Calibri"/>
                <w:color w:val="000000" w:themeColor="text1"/>
                <w:sz w:val="18"/>
                <w:szCs w:val="18"/>
                <w:lang w:val="en-AU"/>
              </w:rPr>
              <w:t>Flag that indicates constraint weights are standard deviations.  This causes PESTPP-OPT to skip the FOSM-based constraint uncertainty calculation</w:t>
            </w:r>
            <w:r w:rsidR="00FA3F73">
              <w:rPr>
                <w:rFonts w:ascii="Calibri" w:hAnsi="Calibri" w:cs="Calibri"/>
                <w:color w:val="000000" w:themeColor="text1"/>
                <w:sz w:val="18"/>
                <w:szCs w:val="18"/>
                <w:lang w:val="en-AU"/>
              </w:rPr>
              <w:t xml:space="preserve"> and use the weights directly in the calculation of risk.  These standard deviations can be calculated externally via PREDUNC or pyEMU or can be derived empirically from an ensemble.</w:t>
            </w:r>
          </w:p>
        </w:tc>
      </w:tr>
      <w:tr w:rsidR="00A8151C" w14:paraId="7180CEF3" w14:textId="77777777" w:rsidTr="00B325A2">
        <w:trPr>
          <w:cantSplit/>
        </w:trPr>
        <w:tc>
          <w:tcPr>
            <w:tcW w:w="2946" w:type="dxa"/>
            <w:shd w:val="clear" w:color="auto" w:fill="auto"/>
          </w:tcPr>
          <w:p w14:paraId="24BBA54D" w14:textId="1FBB385B" w:rsidR="00A8151C" w:rsidRPr="00C40A21" w:rsidRDefault="00A8151C" w:rsidP="00B325A2">
            <w:pPr>
              <w:rPr>
                <w:rFonts w:ascii="Calibri" w:hAnsi="Calibri" w:cs="Calibri"/>
                <w:i/>
                <w:sz w:val="18"/>
                <w:szCs w:val="18"/>
                <w:lang w:val="en-AU"/>
              </w:rPr>
            </w:pPr>
            <w:r>
              <w:rPr>
                <w:rFonts w:ascii="Calibri" w:hAnsi="Calibri" w:cs="Calibri"/>
                <w:i/>
                <w:sz w:val="18"/>
                <w:szCs w:val="18"/>
                <w:lang w:val="en-AU"/>
              </w:rPr>
              <w:t>opt_skip_final</w:t>
            </w:r>
          </w:p>
        </w:tc>
        <w:tc>
          <w:tcPr>
            <w:tcW w:w="1093" w:type="dxa"/>
            <w:shd w:val="clear" w:color="auto" w:fill="auto"/>
          </w:tcPr>
          <w:p w14:paraId="4DC15449" w14:textId="6C6DBFD7" w:rsidR="00A8151C" w:rsidRPr="00C40A21" w:rsidRDefault="00A8151C" w:rsidP="00B325A2">
            <w:pPr>
              <w:rPr>
                <w:rFonts w:ascii="Calibri" w:hAnsi="Calibri" w:cs="Calibri"/>
                <w:sz w:val="18"/>
                <w:szCs w:val="18"/>
              </w:rPr>
            </w:pPr>
            <w:r>
              <w:rPr>
                <w:rFonts w:ascii="Calibri" w:hAnsi="Calibri" w:cs="Calibri"/>
                <w:sz w:val="18"/>
                <w:szCs w:val="18"/>
              </w:rPr>
              <w:t>boolean</w:t>
            </w:r>
          </w:p>
        </w:tc>
        <w:tc>
          <w:tcPr>
            <w:tcW w:w="4977" w:type="dxa"/>
            <w:shd w:val="clear" w:color="auto" w:fill="auto"/>
          </w:tcPr>
          <w:p w14:paraId="0CCB6225" w14:textId="1E21ABAD" w:rsidR="00A8151C" w:rsidRPr="008E24C5" w:rsidRDefault="00A8151C" w:rsidP="00B325A2">
            <w:pPr>
              <w:rPr>
                <w:rFonts w:ascii="Calibri" w:hAnsi="Calibri" w:cs="Calibri"/>
                <w:color w:val="000000" w:themeColor="text1"/>
                <w:sz w:val="18"/>
                <w:szCs w:val="18"/>
                <w:lang w:val="en-AU"/>
              </w:rPr>
            </w:pPr>
            <w:r>
              <w:rPr>
                <w:rFonts w:ascii="Calibri" w:hAnsi="Calibri" w:cs="Calibri"/>
                <w:color w:val="000000" w:themeColor="text1"/>
                <w:sz w:val="18"/>
                <w:szCs w:val="18"/>
                <w:lang w:val="en-AU"/>
              </w:rPr>
              <w:t>Flag to skip the final model run.</w:t>
            </w:r>
          </w:p>
        </w:tc>
      </w:tr>
    </w:tbl>
    <w:p w14:paraId="02D5DA4B" w14:textId="77777777" w:rsidR="00F8426F" w:rsidRDefault="00F8426F" w:rsidP="00F8426F">
      <w:pPr>
        <w:pStyle w:val="Caption"/>
        <w:rPr>
          <w:lang w:val="en-AU"/>
        </w:rPr>
      </w:pPr>
      <w:r>
        <w:rPr>
          <w:lang w:val="en-AU"/>
        </w:rPr>
        <w:t>Table 8.</w:t>
      </w:r>
      <w:r w:rsidR="00BB0162">
        <w:rPr>
          <w:lang w:val="en-AU"/>
        </w:rPr>
        <w:t>2</w:t>
      </w:r>
      <w:r>
        <w:rPr>
          <w:lang w:val="en-AU"/>
        </w:rPr>
        <w:t xml:space="preserve"> PESTPP-OPT control variables. Parallel run management variables can be supplied in addition to these. See section 5.3.6.</w:t>
      </w:r>
    </w:p>
    <w:p w14:paraId="61241263" w14:textId="77777777" w:rsidR="00076226" w:rsidRDefault="00076226" w:rsidP="00F8426F">
      <w:pPr>
        <w:rPr>
          <w:lang w:val="en-AU"/>
        </w:rPr>
        <w:sectPr w:rsidR="00076226" w:rsidSect="00EF7F08">
          <w:headerReference w:type="default" r:id="rId33"/>
          <w:endnotePr>
            <w:numFmt w:val="decimal"/>
          </w:endnotePr>
          <w:pgSz w:w="11906" w:h="16838" w:code="9"/>
          <w:pgMar w:top="1440" w:right="1440" w:bottom="1440" w:left="1440" w:header="1296" w:footer="864" w:gutter="0"/>
          <w:cols w:space="720"/>
          <w:noEndnote/>
        </w:sectPr>
      </w:pPr>
    </w:p>
    <w:p w14:paraId="3FE24113" w14:textId="77777777" w:rsidR="00F8426F" w:rsidRDefault="00076226" w:rsidP="00076226">
      <w:pPr>
        <w:pStyle w:val="Heading1"/>
      </w:pPr>
      <w:bookmarkStart w:id="2057" w:name="_Toc520535301"/>
      <w:r>
        <w:lastRenderedPageBreak/>
        <w:t>9. PESTPP-IES</w:t>
      </w:r>
      <w:bookmarkEnd w:id="2057"/>
    </w:p>
    <w:p w14:paraId="65E74FF7" w14:textId="77777777" w:rsidR="00076226" w:rsidRDefault="00076226" w:rsidP="00076226">
      <w:pPr>
        <w:pStyle w:val="Heading2"/>
      </w:pPr>
      <w:bookmarkStart w:id="2058" w:name="_Toc520535302"/>
      <w:r>
        <w:t xml:space="preserve">9.1 </w:t>
      </w:r>
      <w:r w:rsidR="0053184C">
        <w:t>Introduction</w:t>
      </w:r>
      <w:bookmarkEnd w:id="2058"/>
    </w:p>
    <w:p w14:paraId="75F39D4E" w14:textId="77777777" w:rsidR="00076226" w:rsidRDefault="00076226" w:rsidP="00076226">
      <w:pPr>
        <w:pStyle w:val="Heading3"/>
      </w:pPr>
      <w:bookmarkStart w:id="2059" w:name="_Toc520535303"/>
      <w:r>
        <w:t>9.1.1 Publication</w:t>
      </w:r>
      <w:r w:rsidR="00681D44">
        <w:t>s</w:t>
      </w:r>
      <w:bookmarkEnd w:id="2059"/>
    </w:p>
    <w:p w14:paraId="1DE6ACBA" w14:textId="0CF65320" w:rsidR="00076226" w:rsidRDefault="00076226" w:rsidP="00076226">
      <w:pPr>
        <w:rPr>
          <w:lang w:val="en-AU"/>
        </w:rPr>
      </w:pPr>
      <w:r>
        <w:rPr>
          <w:lang w:val="en-AU"/>
        </w:rPr>
        <w:t xml:space="preserve">PESTPP-IES is described </w:t>
      </w:r>
      <w:r w:rsidR="00E03C12">
        <w:rPr>
          <w:lang w:val="en-AU"/>
        </w:rPr>
        <w:t>by</w:t>
      </w:r>
      <w:r>
        <w:rPr>
          <w:lang w:val="en-AU"/>
        </w:rPr>
        <w:t xml:space="preserve"> White (2018). The reader is referred to that paper for a description of what it does</w:t>
      </w:r>
      <w:r w:rsidR="001E56CC">
        <w:rPr>
          <w:lang w:val="en-AU"/>
        </w:rPr>
        <w:t xml:space="preserve"> and how it works, together with an </w:t>
      </w:r>
      <w:r>
        <w:rPr>
          <w:lang w:val="en-AU"/>
        </w:rPr>
        <w:t xml:space="preserve">example of its use. </w:t>
      </w:r>
      <w:r w:rsidR="00046B92">
        <w:rPr>
          <w:lang w:val="en-AU"/>
        </w:rPr>
        <w:t>Chen and Oliver</w:t>
      </w:r>
      <w:r>
        <w:rPr>
          <w:lang w:val="en-AU"/>
        </w:rPr>
        <w:t xml:space="preserve"> (</w:t>
      </w:r>
      <w:r w:rsidR="00681D44">
        <w:rPr>
          <w:lang w:val="en-AU"/>
        </w:rPr>
        <w:t>2013</w:t>
      </w:r>
      <w:r>
        <w:rPr>
          <w:lang w:val="en-AU"/>
        </w:rPr>
        <w:t>)</w:t>
      </w:r>
      <w:r w:rsidR="00681D44">
        <w:rPr>
          <w:lang w:val="en-AU"/>
        </w:rPr>
        <w:t xml:space="preserve"> describe</w:t>
      </w:r>
      <w:r w:rsidR="005A624E">
        <w:rPr>
          <w:lang w:val="en-AU"/>
        </w:rPr>
        <w:t xml:space="preserve"> in detail</w:t>
      </w:r>
      <w:r w:rsidR="00681D44">
        <w:rPr>
          <w:lang w:val="en-AU"/>
        </w:rPr>
        <w:t xml:space="preserve"> the </w:t>
      </w:r>
      <w:r w:rsidR="001E56CC">
        <w:rPr>
          <w:lang w:val="en-AU"/>
        </w:rPr>
        <w:t xml:space="preserve">theory </w:t>
      </w:r>
      <w:r w:rsidR="00681D44">
        <w:rPr>
          <w:lang w:val="en-AU"/>
        </w:rPr>
        <w:t>on which</w:t>
      </w:r>
      <w:r w:rsidR="001E56CC">
        <w:rPr>
          <w:lang w:val="en-AU"/>
        </w:rPr>
        <w:t xml:space="preserve"> the </w:t>
      </w:r>
      <w:r w:rsidR="00425F15">
        <w:rPr>
          <w:lang w:val="en-AU"/>
        </w:rPr>
        <w:t xml:space="preserve">iterative ensemble </w:t>
      </w:r>
      <w:r w:rsidR="00046B92">
        <w:rPr>
          <w:lang w:val="en-AU"/>
        </w:rPr>
        <w:t>smoother methodology implemented by PESTPP-IES</w:t>
      </w:r>
      <w:r w:rsidR="00681D44">
        <w:rPr>
          <w:lang w:val="en-AU"/>
        </w:rPr>
        <w:t xml:space="preserve"> rests;</w:t>
      </w:r>
      <w:r w:rsidR="001E56CC">
        <w:rPr>
          <w:lang w:val="en-AU"/>
        </w:rPr>
        <w:t xml:space="preserve"> </w:t>
      </w:r>
      <w:r w:rsidR="005A624E">
        <w:rPr>
          <w:lang w:val="en-AU"/>
        </w:rPr>
        <w:t>they</w:t>
      </w:r>
      <w:r w:rsidR="00681D44">
        <w:rPr>
          <w:lang w:val="en-AU"/>
        </w:rPr>
        <w:t xml:space="preserve"> provide further </w:t>
      </w:r>
      <w:r w:rsidR="001E56CC">
        <w:rPr>
          <w:lang w:val="en-AU"/>
        </w:rPr>
        <w:t xml:space="preserve">deployment </w:t>
      </w:r>
      <w:r w:rsidR="00681D44">
        <w:rPr>
          <w:lang w:val="en-AU"/>
        </w:rPr>
        <w:t>examples</w:t>
      </w:r>
      <w:r w:rsidR="001E56CC">
        <w:rPr>
          <w:lang w:val="en-AU"/>
        </w:rPr>
        <w:t>.</w:t>
      </w:r>
    </w:p>
    <w:p w14:paraId="357D2AEC" w14:textId="77777777" w:rsidR="00BF2AF8" w:rsidRDefault="00BF2AF8" w:rsidP="00BF2AF8">
      <w:pPr>
        <w:pStyle w:val="Heading3"/>
      </w:pPr>
      <w:bookmarkStart w:id="2060" w:name="_Toc520535304"/>
      <w:r>
        <w:t>9.1.2 Overview</w:t>
      </w:r>
      <w:bookmarkEnd w:id="2060"/>
    </w:p>
    <w:p w14:paraId="1DE460ED" w14:textId="77777777" w:rsidR="001E56CC" w:rsidRDefault="001E56CC" w:rsidP="001E56CC">
      <w:pPr>
        <w:rPr>
          <w:lang w:val="en-AU"/>
        </w:rPr>
      </w:pPr>
      <w:r>
        <w:rPr>
          <w:lang w:val="en-AU"/>
        </w:rPr>
        <w:t>Predictions made by environmental models are accompanied by uncertainty. This applies particularly to models of fluid</w:t>
      </w:r>
      <w:r w:rsidR="00681D44">
        <w:rPr>
          <w:lang w:val="en-AU"/>
        </w:rPr>
        <w:t xml:space="preserve"> flow</w:t>
      </w:r>
      <w:r>
        <w:rPr>
          <w:lang w:val="en-AU"/>
        </w:rPr>
        <w:t xml:space="preserve"> and mass transport through the subsurface</w:t>
      </w:r>
      <w:r w:rsidR="005A624E">
        <w:rPr>
          <w:lang w:val="en-AU"/>
        </w:rPr>
        <w:t>,</w:t>
      </w:r>
      <w:r>
        <w:rPr>
          <w:lang w:val="en-AU"/>
        </w:rPr>
        <w:t xml:space="preserve"> where hydraulic properties and </w:t>
      </w:r>
      <w:r w:rsidR="005A624E">
        <w:rPr>
          <w:lang w:val="en-AU"/>
        </w:rPr>
        <w:t xml:space="preserve">system </w:t>
      </w:r>
      <w:r>
        <w:rPr>
          <w:lang w:val="en-AU"/>
        </w:rPr>
        <w:t xml:space="preserve">stresses are often only </w:t>
      </w:r>
      <w:r w:rsidR="00710BBE">
        <w:rPr>
          <w:lang w:val="en-AU"/>
        </w:rPr>
        <w:t>poorly</w:t>
      </w:r>
      <w:r>
        <w:rPr>
          <w:lang w:val="en-AU"/>
        </w:rPr>
        <w:t xml:space="preserve"> known. Where models are used to support management decisions, the uncertainties associated with the</w:t>
      </w:r>
      <w:r w:rsidR="00681D44">
        <w:rPr>
          <w:lang w:val="en-AU"/>
        </w:rPr>
        <w:t>ir</w:t>
      </w:r>
      <w:r>
        <w:rPr>
          <w:lang w:val="en-AU"/>
        </w:rPr>
        <w:t xml:space="preserve"> predictions should be quantified. Unless this is done, it is not possible to assess the range of possib</w:t>
      </w:r>
      <w:r w:rsidR="00681D44">
        <w:rPr>
          <w:lang w:val="en-AU"/>
        </w:rPr>
        <w:t xml:space="preserve">le outcomes of a </w:t>
      </w:r>
      <w:r>
        <w:rPr>
          <w:lang w:val="en-AU"/>
        </w:rPr>
        <w:t xml:space="preserve">particular management action. Without knowledge of the risks associated with </w:t>
      </w:r>
      <w:r w:rsidR="00681D44">
        <w:rPr>
          <w:lang w:val="en-AU"/>
        </w:rPr>
        <w:t xml:space="preserve">an envisioned </w:t>
      </w:r>
      <w:r>
        <w:rPr>
          <w:lang w:val="en-AU"/>
        </w:rPr>
        <w:t xml:space="preserve">management </w:t>
      </w:r>
      <w:r w:rsidR="00710BBE">
        <w:rPr>
          <w:lang w:val="en-AU"/>
        </w:rPr>
        <w:t>strateg</w:t>
      </w:r>
      <w:r w:rsidR="00681D44">
        <w:rPr>
          <w:lang w:val="en-AU"/>
        </w:rPr>
        <w:t>y</w:t>
      </w:r>
      <w:r>
        <w:rPr>
          <w:lang w:val="en-AU"/>
        </w:rPr>
        <w:t xml:space="preserve">, </w:t>
      </w:r>
      <w:r w:rsidR="00681D44">
        <w:rPr>
          <w:lang w:val="en-AU"/>
        </w:rPr>
        <w:t xml:space="preserve">the basis for a decision to adopt it </w:t>
      </w:r>
      <w:r w:rsidR="005A624E">
        <w:rPr>
          <w:lang w:val="en-AU"/>
        </w:rPr>
        <w:t>may be</w:t>
      </w:r>
      <w:r w:rsidR="00681D44">
        <w:rPr>
          <w:lang w:val="en-AU"/>
        </w:rPr>
        <w:t xml:space="preserve"> flawed.</w:t>
      </w:r>
    </w:p>
    <w:p w14:paraId="5D67189F" w14:textId="77777777" w:rsidR="00681D44" w:rsidRDefault="0053513D" w:rsidP="001E56CC">
      <w:pPr>
        <w:rPr>
          <w:lang w:val="en-AU"/>
        </w:rPr>
      </w:pPr>
      <w:r>
        <w:rPr>
          <w:lang w:val="en-AU"/>
        </w:rPr>
        <w:t>Model predictive uncertainty can arise from many sources. These include the conceptual basis of the model</w:t>
      </w:r>
      <w:r w:rsidR="005A624E">
        <w:rPr>
          <w:lang w:val="en-AU"/>
        </w:rPr>
        <w:t xml:space="preserve"> itself</w:t>
      </w:r>
      <w:r>
        <w:rPr>
          <w:lang w:val="en-AU"/>
        </w:rPr>
        <w:t>. In the present discussion we</w:t>
      </w:r>
      <w:r w:rsidR="00681D44">
        <w:rPr>
          <w:lang w:val="en-AU"/>
        </w:rPr>
        <w:t xml:space="preserve"> ignore this. We assume</w:t>
      </w:r>
      <w:r>
        <w:rPr>
          <w:lang w:val="en-AU"/>
        </w:rPr>
        <w:t xml:space="preserve"> that </w:t>
      </w:r>
      <w:r w:rsidR="00D927F6">
        <w:rPr>
          <w:lang w:val="en-AU"/>
        </w:rPr>
        <w:t>model predictive uncertainty</w:t>
      </w:r>
      <w:r>
        <w:rPr>
          <w:lang w:val="en-AU"/>
        </w:rPr>
        <w:t xml:space="preserve"> can be explored </w:t>
      </w:r>
      <w:r w:rsidR="00681D44">
        <w:rPr>
          <w:lang w:val="en-AU"/>
        </w:rPr>
        <w:t>by</w:t>
      </w:r>
      <w:r>
        <w:rPr>
          <w:lang w:val="en-AU"/>
        </w:rPr>
        <w:t xml:space="preserve"> </w:t>
      </w:r>
      <w:r w:rsidR="005A624E">
        <w:rPr>
          <w:lang w:val="en-AU"/>
        </w:rPr>
        <w:t xml:space="preserve">sampling the probability distribution of its parameters, so that </w:t>
      </w:r>
      <w:r>
        <w:rPr>
          <w:lang w:val="en-AU"/>
        </w:rPr>
        <w:t>model predictive uncertainty arises only from model parameter uncertainty</w:t>
      </w:r>
      <w:r w:rsidR="00681D44">
        <w:rPr>
          <w:lang w:val="en-AU"/>
        </w:rPr>
        <w:t xml:space="preserve"> (where the definition of parameters includes specification of system stresses)</w:t>
      </w:r>
      <w:r>
        <w:rPr>
          <w:lang w:val="en-AU"/>
        </w:rPr>
        <w:t xml:space="preserve">. </w:t>
      </w:r>
    </w:p>
    <w:p w14:paraId="57287243" w14:textId="77777777" w:rsidR="0053513D" w:rsidRDefault="0053513D" w:rsidP="001E56CC">
      <w:pPr>
        <w:rPr>
          <w:lang w:val="en-AU"/>
        </w:rPr>
      </w:pPr>
      <w:r>
        <w:rPr>
          <w:lang w:val="en-AU"/>
        </w:rPr>
        <w:t xml:space="preserve">Theoretically, model parameter uncertainty can be quantified </w:t>
      </w:r>
      <w:r w:rsidR="005A624E">
        <w:rPr>
          <w:lang w:val="en-AU"/>
        </w:rPr>
        <w:t>using</w:t>
      </w:r>
      <w:r>
        <w:rPr>
          <w:lang w:val="en-AU"/>
        </w:rPr>
        <w:t xml:space="preserve"> Bayes equation. In its simplest form, this can be expressed as follows.</w:t>
      </w:r>
    </w:p>
    <w:p w14:paraId="45B460C3" w14:textId="77777777" w:rsidR="0053513D" w:rsidRDefault="0053513D" w:rsidP="001E56CC">
      <w:pPr>
        <w:rPr>
          <w:lang w:val="en-AU"/>
        </w:rPr>
      </w:pPr>
      <w:r>
        <w:rPr>
          <w:lang w:val="en-AU"/>
        </w:rPr>
        <w:tab/>
      </w:r>
      <w:r w:rsidRPr="0053513D">
        <w:rPr>
          <w:i/>
          <w:lang w:val="en-AU"/>
        </w:rPr>
        <w:t>P</w:t>
      </w:r>
      <w:r>
        <w:rPr>
          <w:lang w:val="en-AU"/>
        </w:rPr>
        <w:t>(</w:t>
      </w:r>
      <w:r w:rsidRPr="0053513D">
        <w:rPr>
          <w:b/>
          <w:lang w:val="en-AU"/>
        </w:rPr>
        <w:t>k</w:t>
      </w:r>
      <w:r>
        <w:rPr>
          <w:lang w:val="en-AU"/>
        </w:rPr>
        <w:t>|</w:t>
      </w:r>
      <w:r w:rsidRPr="0053513D">
        <w:rPr>
          <w:b/>
          <w:lang w:val="en-AU"/>
        </w:rPr>
        <w:t>h</w:t>
      </w:r>
      <w:r>
        <w:rPr>
          <w:lang w:val="en-AU"/>
        </w:rPr>
        <w:t xml:space="preserve">) = </w:t>
      </w:r>
      <w:r w:rsidRPr="0053513D">
        <w:rPr>
          <w:i/>
          <w:lang w:val="en-AU"/>
        </w:rPr>
        <w:t>P</w:t>
      </w:r>
      <w:r>
        <w:rPr>
          <w:lang w:val="en-AU"/>
        </w:rPr>
        <w:t>(</w:t>
      </w:r>
      <w:r w:rsidRPr="0053513D">
        <w:rPr>
          <w:b/>
          <w:lang w:val="en-AU"/>
        </w:rPr>
        <w:t>h</w:t>
      </w:r>
      <w:r>
        <w:rPr>
          <w:lang w:val="en-AU"/>
        </w:rPr>
        <w:t>|</w:t>
      </w:r>
      <w:r w:rsidRPr="0053513D">
        <w:rPr>
          <w:b/>
          <w:lang w:val="en-AU"/>
        </w:rPr>
        <w:t>k</w:t>
      </w:r>
      <w:r>
        <w:rPr>
          <w:lang w:val="en-AU"/>
        </w:rPr>
        <w:t>)</w:t>
      </w:r>
      <w:r w:rsidRPr="0053513D">
        <w:rPr>
          <w:i/>
          <w:lang w:val="en-AU"/>
        </w:rPr>
        <w:t>P</w:t>
      </w:r>
      <w:r>
        <w:rPr>
          <w:lang w:val="en-AU"/>
        </w:rPr>
        <w:t>(</w:t>
      </w:r>
      <w:r w:rsidRPr="0053513D">
        <w:rPr>
          <w:b/>
          <w:lang w:val="en-AU"/>
        </w:rPr>
        <w:t>k</w:t>
      </w:r>
      <w:r>
        <w:rPr>
          <w:lang w:val="en-AU"/>
        </w:rPr>
        <w:t>)</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(9.1)</w:t>
      </w:r>
    </w:p>
    <w:p w14:paraId="33F0EC50" w14:textId="77777777" w:rsidR="0053513D" w:rsidRDefault="0053513D" w:rsidP="001E56CC">
      <w:pPr>
        <w:rPr>
          <w:lang w:val="en-AU"/>
        </w:rPr>
      </w:pPr>
      <w:r>
        <w:rPr>
          <w:lang w:val="en-AU"/>
        </w:rPr>
        <w:t xml:space="preserve">In equation 9.1 model parameters comprise the elements of the vector </w:t>
      </w:r>
      <w:r w:rsidRPr="0053513D">
        <w:rPr>
          <w:b/>
          <w:lang w:val="en-AU"/>
        </w:rPr>
        <w:t>k</w:t>
      </w:r>
      <w:r>
        <w:rPr>
          <w:lang w:val="en-AU"/>
        </w:rPr>
        <w:t xml:space="preserve">. Meanwhile calibration data comprise the elements of the vector </w:t>
      </w:r>
      <w:r w:rsidRPr="0053513D">
        <w:rPr>
          <w:b/>
          <w:lang w:val="en-AU"/>
        </w:rPr>
        <w:t>h</w:t>
      </w:r>
      <w:r>
        <w:rPr>
          <w:lang w:val="en-AU"/>
        </w:rPr>
        <w:t xml:space="preserve">. The symbol </w:t>
      </w:r>
      <w:r>
        <w:rPr>
          <w:i/>
          <w:lang w:val="en-AU"/>
        </w:rPr>
        <w:t>P</w:t>
      </w:r>
      <w:r w:rsidRPr="0053513D">
        <w:rPr>
          <w:lang w:val="en-AU"/>
        </w:rPr>
        <w:t>()</w:t>
      </w:r>
      <w:r>
        <w:rPr>
          <w:lang w:val="en-AU"/>
        </w:rPr>
        <w:t xml:space="preserve"> signifie</w:t>
      </w:r>
      <w:r w:rsidR="00D927F6">
        <w:rPr>
          <w:lang w:val="en-AU"/>
        </w:rPr>
        <w:t>s</w:t>
      </w:r>
      <w:r>
        <w:rPr>
          <w:lang w:val="en-AU"/>
        </w:rPr>
        <w:t xml:space="preserve"> a probability distribution. </w:t>
      </w:r>
      <w:r>
        <w:rPr>
          <w:i/>
          <w:lang w:val="en-AU"/>
        </w:rPr>
        <w:t>P</w:t>
      </w:r>
      <w:r>
        <w:rPr>
          <w:lang w:val="en-AU"/>
        </w:rPr>
        <w:t>(</w:t>
      </w:r>
      <w:r w:rsidRPr="0053513D">
        <w:rPr>
          <w:b/>
          <w:lang w:val="en-AU"/>
        </w:rPr>
        <w:t>k</w:t>
      </w:r>
      <w:r>
        <w:rPr>
          <w:lang w:val="en-AU"/>
        </w:rPr>
        <w:t>) is known as the prior</w:t>
      </w:r>
      <w:r w:rsidR="00D927F6">
        <w:rPr>
          <w:lang w:val="en-AU"/>
        </w:rPr>
        <w:t xml:space="preserve"> parameter</w:t>
      </w:r>
      <w:r>
        <w:rPr>
          <w:lang w:val="en-AU"/>
        </w:rPr>
        <w:t xml:space="preserve"> probability distribution. This expresses pre-calibration </w:t>
      </w:r>
      <w:r w:rsidR="005A624E">
        <w:rPr>
          <w:lang w:val="en-AU"/>
        </w:rPr>
        <w:t xml:space="preserve">parameter </w:t>
      </w:r>
      <w:r>
        <w:rPr>
          <w:lang w:val="en-AU"/>
        </w:rPr>
        <w:t xml:space="preserve">uncertainty. That is, it expresses the uncertainties in parameters that </w:t>
      </w:r>
      <w:r w:rsidR="00D927F6">
        <w:rPr>
          <w:lang w:val="en-AU"/>
        </w:rPr>
        <w:t xml:space="preserve">accompanies </w:t>
      </w:r>
      <w:r>
        <w:rPr>
          <w:lang w:val="en-AU"/>
        </w:rPr>
        <w:t>expert knowledge of their values</w:t>
      </w:r>
      <w:r w:rsidR="00D927F6">
        <w:rPr>
          <w:lang w:val="en-AU"/>
        </w:rPr>
        <w:t>, supplemented by</w:t>
      </w:r>
      <w:r>
        <w:rPr>
          <w:lang w:val="en-AU"/>
        </w:rPr>
        <w:t xml:space="preserve"> direct measurements of</w:t>
      </w:r>
      <w:r w:rsidR="00D927F6">
        <w:rPr>
          <w:lang w:val="en-AU"/>
        </w:rPr>
        <w:t xml:space="preserve"> system properties at a number of discrete points in space and/or time.</w:t>
      </w:r>
      <w:r>
        <w:rPr>
          <w:lang w:val="en-AU"/>
        </w:rPr>
        <w:t xml:space="preserve"> </w:t>
      </w:r>
      <w:r>
        <w:rPr>
          <w:i/>
          <w:lang w:val="en-AU"/>
        </w:rPr>
        <w:t>P</w:t>
      </w:r>
      <w:r>
        <w:rPr>
          <w:lang w:val="en-AU"/>
        </w:rPr>
        <w:t>(</w:t>
      </w:r>
      <w:r w:rsidRPr="00D11CF8">
        <w:rPr>
          <w:b/>
          <w:lang w:val="en-AU"/>
        </w:rPr>
        <w:t>h</w:t>
      </w:r>
      <w:r w:rsidR="00D11CF8">
        <w:rPr>
          <w:lang w:val="en-AU"/>
        </w:rPr>
        <w:t>|</w:t>
      </w:r>
      <w:r w:rsidR="00D11CF8" w:rsidRPr="00D11CF8">
        <w:rPr>
          <w:b/>
          <w:lang w:val="en-AU"/>
        </w:rPr>
        <w:t>k</w:t>
      </w:r>
      <w:r w:rsidR="00D11CF8">
        <w:rPr>
          <w:lang w:val="en-AU"/>
        </w:rPr>
        <w:t xml:space="preserve">) is known as the “likelihood function”. This increases </w:t>
      </w:r>
      <w:r w:rsidR="00D927F6">
        <w:rPr>
          <w:lang w:val="en-AU"/>
        </w:rPr>
        <w:t>with</w:t>
      </w:r>
      <w:r w:rsidR="00D11CF8">
        <w:rPr>
          <w:lang w:val="en-AU"/>
        </w:rPr>
        <w:t xml:space="preserve"> goodness of fit between model outputs and members of the calibration dataset. It thus acts as a kind of a “filter” o</w:t>
      </w:r>
      <w:r w:rsidR="005A624E">
        <w:rPr>
          <w:lang w:val="en-AU"/>
        </w:rPr>
        <w:t>n</w:t>
      </w:r>
      <w:r w:rsidR="00D11CF8">
        <w:rPr>
          <w:lang w:val="en-AU"/>
        </w:rPr>
        <w:t xml:space="preserve"> the prior probability distribution where</w:t>
      </w:r>
      <w:r w:rsidR="00D927F6">
        <w:rPr>
          <w:lang w:val="en-AU"/>
        </w:rPr>
        <w:t>by</w:t>
      </w:r>
      <w:r w:rsidR="00D11CF8">
        <w:rPr>
          <w:lang w:val="en-AU"/>
        </w:rPr>
        <w:t xml:space="preserve"> only those parameters that allow the model to fit the calibration dataset are </w:t>
      </w:r>
      <w:r w:rsidR="00D927F6">
        <w:rPr>
          <w:lang w:val="en-AU"/>
        </w:rPr>
        <w:t>transferred to</w:t>
      </w:r>
      <w:r w:rsidR="00D11CF8">
        <w:rPr>
          <w:lang w:val="en-AU"/>
        </w:rPr>
        <w:t xml:space="preserve"> the left side of equation</w:t>
      </w:r>
      <w:r w:rsidR="00D927F6">
        <w:rPr>
          <w:lang w:val="en-AU"/>
        </w:rPr>
        <w:t xml:space="preserve"> 9.1</w:t>
      </w:r>
      <w:r w:rsidR="00D11CF8">
        <w:rPr>
          <w:lang w:val="en-AU"/>
        </w:rPr>
        <w:t xml:space="preserve"> where </w:t>
      </w:r>
      <w:r w:rsidR="00D11CF8">
        <w:rPr>
          <w:i/>
          <w:lang w:val="en-AU"/>
        </w:rPr>
        <w:t>P</w:t>
      </w:r>
      <w:r w:rsidR="00D11CF8">
        <w:rPr>
          <w:lang w:val="en-AU"/>
        </w:rPr>
        <w:t>(</w:t>
      </w:r>
      <w:r w:rsidR="00D11CF8" w:rsidRPr="00D11CF8">
        <w:rPr>
          <w:b/>
          <w:lang w:val="en-AU"/>
        </w:rPr>
        <w:t>k</w:t>
      </w:r>
      <w:r w:rsidR="00D11CF8">
        <w:rPr>
          <w:lang w:val="en-AU"/>
        </w:rPr>
        <w:t>|</w:t>
      </w:r>
      <w:r w:rsidR="00D11CF8" w:rsidRPr="00D11CF8">
        <w:rPr>
          <w:b/>
          <w:lang w:val="en-AU"/>
        </w:rPr>
        <w:t>h</w:t>
      </w:r>
      <w:r w:rsidR="00D11CF8">
        <w:rPr>
          <w:lang w:val="en-AU"/>
        </w:rPr>
        <w:t xml:space="preserve">) </w:t>
      </w:r>
      <w:r w:rsidR="005A624E">
        <w:rPr>
          <w:lang w:val="en-AU"/>
        </w:rPr>
        <w:t>represents</w:t>
      </w:r>
      <w:r w:rsidR="00D11CF8">
        <w:rPr>
          <w:lang w:val="en-AU"/>
        </w:rPr>
        <w:t xml:space="preserve"> the posterior parameter </w:t>
      </w:r>
      <w:r w:rsidR="00D927F6">
        <w:rPr>
          <w:lang w:val="en-AU"/>
        </w:rPr>
        <w:t xml:space="preserve">probability </w:t>
      </w:r>
      <w:r w:rsidR="00D11CF8">
        <w:rPr>
          <w:lang w:val="en-AU"/>
        </w:rPr>
        <w:t xml:space="preserve">distribution, </w:t>
      </w:r>
      <w:r w:rsidR="00D927F6">
        <w:rPr>
          <w:lang w:val="en-AU"/>
        </w:rPr>
        <w:t xml:space="preserve">that is, </w:t>
      </w:r>
      <w:r w:rsidR="00D11CF8">
        <w:rPr>
          <w:lang w:val="en-AU"/>
        </w:rPr>
        <w:t>the probability distribution</w:t>
      </w:r>
      <w:r w:rsidR="00D927F6">
        <w:rPr>
          <w:lang w:val="en-AU"/>
        </w:rPr>
        <w:t xml:space="preserve"> of </w:t>
      </w:r>
      <w:r w:rsidR="00D927F6" w:rsidRPr="00D927F6">
        <w:rPr>
          <w:b/>
          <w:lang w:val="en-AU"/>
        </w:rPr>
        <w:t>k</w:t>
      </w:r>
      <w:r w:rsidR="00D11CF8">
        <w:rPr>
          <w:lang w:val="en-AU"/>
        </w:rPr>
        <w:t xml:space="preserve"> condition</w:t>
      </w:r>
      <w:r w:rsidR="005A624E">
        <w:rPr>
          <w:lang w:val="en-AU"/>
        </w:rPr>
        <w:t>ed</w:t>
      </w:r>
      <w:r w:rsidR="00D11CF8">
        <w:rPr>
          <w:lang w:val="en-AU"/>
        </w:rPr>
        <w:t xml:space="preserve"> </w:t>
      </w:r>
      <w:r w:rsidR="00D927F6">
        <w:rPr>
          <w:lang w:val="en-AU"/>
        </w:rPr>
        <w:t>by</w:t>
      </w:r>
      <w:r w:rsidR="00D11CF8">
        <w:rPr>
          <w:lang w:val="en-AU"/>
        </w:rPr>
        <w:t xml:space="preserve"> </w:t>
      </w:r>
      <w:r w:rsidR="00D11CF8" w:rsidRPr="00D11CF8">
        <w:rPr>
          <w:b/>
          <w:lang w:val="en-AU"/>
        </w:rPr>
        <w:t>h</w:t>
      </w:r>
      <w:r w:rsidR="00D11CF8">
        <w:rPr>
          <w:lang w:val="en-AU"/>
        </w:rPr>
        <w:t>.</w:t>
      </w:r>
    </w:p>
    <w:p w14:paraId="3CA679E0" w14:textId="77777777" w:rsidR="00D11CF8" w:rsidRDefault="00D927F6" w:rsidP="001E56CC">
      <w:pPr>
        <w:rPr>
          <w:lang w:val="en-AU"/>
        </w:rPr>
      </w:pPr>
      <w:r>
        <w:rPr>
          <w:lang w:val="en-AU"/>
        </w:rPr>
        <w:t>W</w:t>
      </w:r>
      <w:r w:rsidR="00D11CF8">
        <w:rPr>
          <w:lang w:val="en-AU"/>
        </w:rPr>
        <w:t>here models are used to support environmental decision-making, it is</w:t>
      </w:r>
      <w:r>
        <w:rPr>
          <w:lang w:val="en-AU"/>
        </w:rPr>
        <w:t xml:space="preserve"> normally</w:t>
      </w:r>
      <w:r w:rsidR="00D11CF8">
        <w:rPr>
          <w:lang w:val="en-AU"/>
        </w:rPr>
        <w:t xml:space="preserve"> the posterior</w:t>
      </w:r>
      <w:r>
        <w:rPr>
          <w:lang w:val="en-AU"/>
        </w:rPr>
        <w:t xml:space="preserve"> parameter</w:t>
      </w:r>
      <w:r w:rsidR="00D11CF8">
        <w:rPr>
          <w:lang w:val="en-AU"/>
        </w:rPr>
        <w:t xml:space="preserve"> probability distribution that is of most interest. This is because most environmental models are deployed in context</w:t>
      </w:r>
      <w:r>
        <w:rPr>
          <w:lang w:val="en-AU"/>
        </w:rPr>
        <w:t>s</w:t>
      </w:r>
      <w:r w:rsidR="00D11CF8">
        <w:rPr>
          <w:lang w:val="en-AU"/>
        </w:rPr>
        <w:t xml:space="preserve"> where there is at least some data available for history-matching. Unfortunately, it is rarely possible to de</w:t>
      </w:r>
      <w:r>
        <w:rPr>
          <w:lang w:val="en-AU"/>
        </w:rPr>
        <w:t>pict</w:t>
      </w:r>
      <w:r w:rsidR="00D11CF8">
        <w:rPr>
          <w:lang w:val="en-AU"/>
        </w:rPr>
        <w:t xml:space="preserve"> the posterior</w:t>
      </w:r>
      <w:r>
        <w:rPr>
          <w:lang w:val="en-AU"/>
        </w:rPr>
        <w:t xml:space="preserve"> parameter</w:t>
      </w:r>
      <w:r w:rsidR="00D11CF8">
        <w:rPr>
          <w:lang w:val="en-AU"/>
        </w:rPr>
        <w:t xml:space="preserve"> probability distribution using a mathematical formula. Hence it must be</w:t>
      </w:r>
      <w:r>
        <w:rPr>
          <w:lang w:val="en-AU"/>
        </w:rPr>
        <w:t xml:space="preserve"> </w:t>
      </w:r>
      <w:r w:rsidR="005A624E">
        <w:rPr>
          <w:lang w:val="en-AU"/>
        </w:rPr>
        <w:t>inferred</w:t>
      </w:r>
      <w:r>
        <w:rPr>
          <w:lang w:val="en-AU"/>
        </w:rPr>
        <w:t xml:space="preserve"> through</w:t>
      </w:r>
      <w:r w:rsidR="00D11CF8">
        <w:rPr>
          <w:lang w:val="en-AU"/>
        </w:rPr>
        <w:t xml:space="preserve"> sampl</w:t>
      </w:r>
      <w:r>
        <w:rPr>
          <w:lang w:val="en-AU"/>
        </w:rPr>
        <w:t>ing it</w:t>
      </w:r>
      <w:r w:rsidR="00D11CF8">
        <w:rPr>
          <w:lang w:val="en-AU"/>
        </w:rPr>
        <w:t xml:space="preserve">. When </w:t>
      </w:r>
      <w:r w:rsidR="005A624E">
        <w:rPr>
          <w:lang w:val="en-AU"/>
        </w:rPr>
        <w:t xml:space="preserve">the model is then used to make </w:t>
      </w:r>
      <w:r w:rsidR="00D11CF8">
        <w:rPr>
          <w:lang w:val="en-AU"/>
        </w:rPr>
        <w:t xml:space="preserve">a prediction, </w:t>
      </w:r>
      <w:r w:rsidR="005A624E">
        <w:rPr>
          <w:lang w:val="en-AU"/>
        </w:rPr>
        <w:t>that prediction</w:t>
      </w:r>
      <w:r w:rsidR="00D11CF8">
        <w:rPr>
          <w:lang w:val="en-AU"/>
        </w:rPr>
        <w:t xml:space="preserve"> is made </w:t>
      </w:r>
      <w:r w:rsidR="005A624E">
        <w:rPr>
          <w:lang w:val="en-AU"/>
        </w:rPr>
        <w:t>using</w:t>
      </w:r>
      <w:r w:rsidR="00D11CF8">
        <w:rPr>
          <w:lang w:val="en-AU"/>
        </w:rPr>
        <w:t xml:space="preserve"> all of these </w:t>
      </w:r>
      <w:r w:rsidR="005A624E">
        <w:rPr>
          <w:lang w:val="en-AU"/>
        </w:rPr>
        <w:t>samples</w:t>
      </w:r>
      <w:r w:rsidR="00D11CF8">
        <w:rPr>
          <w:lang w:val="en-AU"/>
        </w:rPr>
        <w:t xml:space="preserve">. The posterior probability density function of the prediction </w:t>
      </w:r>
      <w:r w:rsidR="005A624E">
        <w:rPr>
          <w:lang w:val="en-AU"/>
        </w:rPr>
        <w:t>is thereby sampled as well</w:t>
      </w:r>
      <w:r w:rsidR="00D11CF8">
        <w:rPr>
          <w:lang w:val="en-AU"/>
        </w:rPr>
        <w:t>.</w:t>
      </w:r>
    </w:p>
    <w:p w14:paraId="599E64C9" w14:textId="7AC9E782" w:rsidR="00D11CF8" w:rsidRDefault="00E1553A" w:rsidP="001E56CC">
      <w:pPr>
        <w:rPr>
          <w:lang w:val="en-AU"/>
        </w:rPr>
      </w:pPr>
      <w:r>
        <w:rPr>
          <w:lang w:val="en-AU"/>
        </w:rPr>
        <w:lastRenderedPageBreak/>
        <w:t xml:space="preserve">PESTPP-IES </w:t>
      </w:r>
      <w:r w:rsidR="009627F6">
        <w:rPr>
          <w:lang w:val="en-AU"/>
        </w:rPr>
        <w:t>calculates</w:t>
      </w:r>
      <w:r>
        <w:rPr>
          <w:lang w:val="en-AU"/>
        </w:rPr>
        <w:t xml:space="preserve"> samples of </w:t>
      </w:r>
      <w:r w:rsidR="009627F6">
        <w:rPr>
          <w:lang w:val="en-AU"/>
        </w:rPr>
        <w:t>the</w:t>
      </w:r>
      <w:r>
        <w:rPr>
          <w:lang w:val="en-AU"/>
        </w:rPr>
        <w:t xml:space="preserve"> posterior</w:t>
      </w:r>
      <w:r w:rsidR="00A34FA3">
        <w:rPr>
          <w:lang w:val="en-AU"/>
        </w:rPr>
        <w:t xml:space="preserve"> parameter</w:t>
      </w:r>
      <w:r>
        <w:rPr>
          <w:lang w:val="en-AU"/>
        </w:rPr>
        <w:t xml:space="preserve"> probability distribution. It is not the </w:t>
      </w:r>
      <w:r w:rsidR="00A34FA3">
        <w:rPr>
          <w:lang w:val="en-AU"/>
        </w:rPr>
        <w:t xml:space="preserve">only </w:t>
      </w:r>
      <w:r>
        <w:rPr>
          <w:lang w:val="en-AU"/>
        </w:rPr>
        <w:t xml:space="preserve">numerical methodology that provides this </w:t>
      </w:r>
      <w:r w:rsidR="009834B0">
        <w:rPr>
          <w:lang w:val="en-AU"/>
        </w:rPr>
        <w:t xml:space="preserve">service. However it has properties which </w:t>
      </w:r>
      <w:r w:rsidR="009627F6">
        <w:rPr>
          <w:lang w:val="en-AU"/>
        </w:rPr>
        <w:t>allow it to serve this purpose well</w:t>
      </w:r>
      <w:r w:rsidR="009834B0">
        <w:rPr>
          <w:lang w:val="en-AU"/>
        </w:rPr>
        <w:t xml:space="preserve"> in many </w:t>
      </w:r>
      <w:r w:rsidR="0051304A">
        <w:rPr>
          <w:lang w:val="en-AU"/>
        </w:rPr>
        <w:t>modeling</w:t>
      </w:r>
      <w:r w:rsidR="009834B0">
        <w:rPr>
          <w:lang w:val="en-AU"/>
        </w:rPr>
        <w:t xml:space="preserve"> contexts. Unlike </w:t>
      </w:r>
      <w:r w:rsidR="00A34FA3">
        <w:rPr>
          <w:lang w:val="en-AU"/>
        </w:rPr>
        <w:t>FOSM</w:t>
      </w:r>
      <w:r w:rsidR="009834B0">
        <w:rPr>
          <w:lang w:val="en-AU"/>
        </w:rPr>
        <w:t xml:space="preserve"> </w:t>
      </w:r>
      <w:r w:rsidR="00A34FA3">
        <w:rPr>
          <w:lang w:val="en-AU"/>
        </w:rPr>
        <w:t>methods</w:t>
      </w:r>
      <w:r w:rsidR="009834B0">
        <w:rPr>
          <w:lang w:val="en-AU"/>
        </w:rPr>
        <w:t xml:space="preserve"> (</w:t>
      </w:r>
      <w:r w:rsidR="00A34FA3">
        <w:rPr>
          <w:lang w:val="en-AU"/>
        </w:rPr>
        <w:t>such as those</w:t>
      </w:r>
      <w:r w:rsidR="009834B0">
        <w:rPr>
          <w:lang w:val="en-AU"/>
        </w:rPr>
        <w:t xml:space="preserve"> implemented by PESTPP, PyEMU and programs of the PEST </w:t>
      </w:r>
      <w:r w:rsidR="00A34FA3">
        <w:rPr>
          <w:lang w:val="en-AU"/>
        </w:rPr>
        <w:t xml:space="preserve">PREDUNC </w:t>
      </w:r>
      <w:r w:rsidR="009834B0">
        <w:rPr>
          <w:lang w:val="en-AU"/>
        </w:rPr>
        <w:t xml:space="preserve">suite), </w:t>
      </w:r>
      <w:r w:rsidR="00A34FA3">
        <w:rPr>
          <w:lang w:val="en-AU"/>
        </w:rPr>
        <w:t>PESTPP-IES</w:t>
      </w:r>
      <w:r w:rsidR="008E24C5">
        <w:rPr>
          <w:lang w:val="en-AU"/>
        </w:rPr>
        <w:t>’s sampling of the posterior parameter probability distribution</w:t>
      </w:r>
      <w:r w:rsidR="009834B0">
        <w:rPr>
          <w:lang w:val="en-AU"/>
        </w:rPr>
        <w:t xml:space="preserve"> is not compromised by an assumption of model linearity. At the same time, where parameter numbers are moderate to high, the numerical burden incurred by use of PESTPP-IES is far smaller than that incurred</w:t>
      </w:r>
      <w:r w:rsidR="00A34FA3">
        <w:rPr>
          <w:lang w:val="en-AU"/>
        </w:rPr>
        <w:t xml:space="preserve"> </w:t>
      </w:r>
      <w:r w:rsidR="009627F6">
        <w:rPr>
          <w:lang w:val="en-AU"/>
        </w:rPr>
        <w:t>by</w:t>
      </w:r>
      <w:r w:rsidR="00A34FA3">
        <w:rPr>
          <w:lang w:val="en-AU"/>
        </w:rPr>
        <w:t xml:space="preserve"> use of popular </w:t>
      </w:r>
      <w:r w:rsidR="00302D20">
        <w:rPr>
          <w:lang w:val="en-AU"/>
        </w:rPr>
        <w:t>Bayesian</w:t>
      </w:r>
      <w:r w:rsidR="00A34FA3">
        <w:rPr>
          <w:lang w:val="en-AU"/>
        </w:rPr>
        <w:t xml:space="preserve"> </w:t>
      </w:r>
      <w:r w:rsidR="008E24C5">
        <w:rPr>
          <w:lang w:val="en-AU"/>
        </w:rPr>
        <w:t xml:space="preserve">sampling </w:t>
      </w:r>
      <w:r w:rsidR="00A34FA3">
        <w:rPr>
          <w:lang w:val="en-AU"/>
        </w:rPr>
        <w:t xml:space="preserve">methodologies such as </w:t>
      </w:r>
      <w:r w:rsidR="009834B0">
        <w:rPr>
          <w:lang w:val="en-AU"/>
        </w:rPr>
        <w:t xml:space="preserve">Markov </w:t>
      </w:r>
      <w:r w:rsidR="00A34FA3">
        <w:rPr>
          <w:lang w:val="en-AU"/>
        </w:rPr>
        <w:t>c</w:t>
      </w:r>
      <w:r w:rsidR="009834B0">
        <w:rPr>
          <w:lang w:val="en-AU"/>
        </w:rPr>
        <w:t xml:space="preserve">hain Monte Carlo.  </w:t>
      </w:r>
    </w:p>
    <w:p w14:paraId="2C8D47C4" w14:textId="77777777" w:rsidR="009834B0" w:rsidRDefault="00175D4E" w:rsidP="001E56CC">
      <w:pPr>
        <w:rPr>
          <w:lang w:val="en-AU"/>
        </w:rPr>
      </w:pPr>
      <w:r>
        <w:rPr>
          <w:lang w:val="en-AU"/>
        </w:rPr>
        <w:t>The numerical algorithm that is implemented by PESTPP-IES is referred to as an “</w:t>
      </w:r>
      <w:r w:rsidR="00425F15">
        <w:rPr>
          <w:lang w:val="en-AU"/>
        </w:rPr>
        <w:t xml:space="preserve">iterative </w:t>
      </w:r>
      <w:r>
        <w:rPr>
          <w:lang w:val="en-AU"/>
        </w:rPr>
        <w:t>ensemble smoother”. The job of a</w:t>
      </w:r>
      <w:r w:rsidR="00425F15">
        <w:rPr>
          <w:lang w:val="en-AU"/>
        </w:rPr>
        <w:t>n</w:t>
      </w:r>
      <w:r>
        <w:rPr>
          <w:lang w:val="en-AU"/>
        </w:rPr>
        <w:t xml:space="preserve"> </w:t>
      </w:r>
      <w:r w:rsidR="00425F15">
        <w:rPr>
          <w:lang w:val="en-AU"/>
        </w:rPr>
        <w:t xml:space="preserve">ensemble </w:t>
      </w:r>
      <w:r>
        <w:rPr>
          <w:lang w:val="en-AU"/>
        </w:rPr>
        <w:t>smoother is to assimilate data</w:t>
      </w:r>
      <w:r w:rsidR="00425F15">
        <w:rPr>
          <w:lang w:val="en-AU"/>
        </w:rPr>
        <w:t xml:space="preserve"> in a “batch” sense</w:t>
      </w:r>
      <w:r w:rsidR="000033DD">
        <w:rPr>
          <w:lang w:val="en-AU"/>
        </w:rPr>
        <w:t xml:space="preserve">. (This in contrast to </w:t>
      </w:r>
      <w:r w:rsidR="00425F15">
        <w:rPr>
          <w:lang w:val="en-AU"/>
        </w:rPr>
        <w:t xml:space="preserve">recursive data </w:t>
      </w:r>
      <w:r w:rsidR="00AA27C2">
        <w:rPr>
          <w:lang w:val="en-AU"/>
        </w:rPr>
        <w:t>assimilation</w:t>
      </w:r>
      <w:r w:rsidR="000033DD">
        <w:rPr>
          <w:lang w:val="en-AU"/>
        </w:rPr>
        <w:t xml:space="preserve"> that is carried out by the</w:t>
      </w:r>
      <w:r w:rsidR="00425F15">
        <w:rPr>
          <w:lang w:val="en-AU"/>
        </w:rPr>
        <w:t xml:space="preserve"> familiar ensemble Kalman filter</w:t>
      </w:r>
      <w:r w:rsidR="000033DD">
        <w:rPr>
          <w:lang w:val="en-AU"/>
        </w:rPr>
        <w:t>.)</w:t>
      </w:r>
      <w:r>
        <w:rPr>
          <w:lang w:val="en-AU"/>
        </w:rPr>
        <w:t xml:space="preserve"> </w:t>
      </w:r>
      <w:r w:rsidR="000033DD">
        <w:rPr>
          <w:lang w:val="en-AU"/>
        </w:rPr>
        <w:t xml:space="preserve">For </w:t>
      </w:r>
      <w:r>
        <w:rPr>
          <w:lang w:val="en-AU"/>
        </w:rPr>
        <w:t xml:space="preserve">PESTPP-IES this data </w:t>
      </w:r>
      <w:r w:rsidR="00BE4B84">
        <w:rPr>
          <w:lang w:val="en-AU"/>
        </w:rPr>
        <w:t>comprises a</w:t>
      </w:r>
      <w:r>
        <w:rPr>
          <w:lang w:val="en-AU"/>
        </w:rPr>
        <w:t xml:space="preserve"> calibration dataset. </w:t>
      </w:r>
      <w:r w:rsidR="00BE4B84">
        <w:rPr>
          <w:lang w:val="en-AU"/>
        </w:rPr>
        <w:t>PESTPP-IES</w:t>
      </w:r>
      <w:r>
        <w:rPr>
          <w:lang w:val="en-AU"/>
        </w:rPr>
        <w:t xml:space="preserve"> implements an approximate form of Bayes equation wherein efficiencies are gained by combining </w:t>
      </w:r>
      <w:r w:rsidR="00710BBE">
        <w:rPr>
          <w:lang w:val="en-AU"/>
        </w:rPr>
        <w:t>Bayesian</w:t>
      </w:r>
      <w:r>
        <w:rPr>
          <w:lang w:val="en-AU"/>
        </w:rPr>
        <w:t xml:space="preserve"> methods with subspace methods. These </w:t>
      </w:r>
      <w:r w:rsidR="00710BBE">
        <w:rPr>
          <w:lang w:val="en-AU"/>
        </w:rPr>
        <w:t>efficiencies</w:t>
      </w:r>
      <w:r>
        <w:rPr>
          <w:lang w:val="en-AU"/>
        </w:rPr>
        <w:t xml:space="preserve"> reduce the computational burden of </w:t>
      </w:r>
      <w:r w:rsidR="00BE4B84">
        <w:rPr>
          <w:lang w:val="en-AU"/>
        </w:rPr>
        <w:t xml:space="preserve">giving effect to </w:t>
      </w:r>
      <w:r w:rsidR="00710BBE">
        <w:rPr>
          <w:lang w:val="en-AU"/>
        </w:rPr>
        <w:t>Bayesian</w:t>
      </w:r>
      <w:r>
        <w:rPr>
          <w:lang w:val="en-AU"/>
        </w:rPr>
        <w:t xml:space="preserve"> principles </w:t>
      </w:r>
      <w:r w:rsidR="00710BBE">
        <w:rPr>
          <w:lang w:val="en-AU"/>
        </w:rPr>
        <w:t>enormously</w:t>
      </w:r>
      <w:r w:rsidR="00682592">
        <w:rPr>
          <w:lang w:val="en-AU"/>
        </w:rPr>
        <w:t>, especially where parameter numbers are high. In fact, beyond a certain threshold set by the</w:t>
      </w:r>
      <w:r w:rsidR="003B3ECD">
        <w:rPr>
          <w:lang w:val="en-AU"/>
        </w:rPr>
        <w:t xml:space="preserve"> information content</w:t>
      </w:r>
      <w:r w:rsidR="00682592">
        <w:rPr>
          <w:lang w:val="en-AU"/>
        </w:rPr>
        <w:t xml:space="preserve"> of measurements compris</w:t>
      </w:r>
      <w:r w:rsidR="00BE4B84">
        <w:rPr>
          <w:lang w:val="en-AU"/>
        </w:rPr>
        <w:t>ing</w:t>
      </w:r>
      <w:r w:rsidR="00682592">
        <w:rPr>
          <w:lang w:val="en-AU"/>
        </w:rPr>
        <w:t xml:space="preserve"> a calibration dataset, </w:t>
      </w:r>
      <w:r w:rsidR="00BE4B84">
        <w:rPr>
          <w:lang w:val="en-AU"/>
        </w:rPr>
        <w:t>its</w:t>
      </w:r>
      <w:r w:rsidR="00682592">
        <w:rPr>
          <w:lang w:val="en-AU"/>
        </w:rPr>
        <w:t xml:space="preserve"> numerical burden is almost insensitive to the number of parameters that are </w:t>
      </w:r>
      <w:r w:rsidR="00BE4B84">
        <w:rPr>
          <w:lang w:val="en-AU"/>
        </w:rPr>
        <w:t>employed by</w:t>
      </w:r>
      <w:r w:rsidR="00682592">
        <w:rPr>
          <w:lang w:val="en-AU"/>
        </w:rPr>
        <w:t xml:space="preserve"> a model. This number can thus rise to the hundreds of thousands, or even millions</w:t>
      </w:r>
      <w:r w:rsidR="005A579E">
        <w:rPr>
          <w:lang w:val="en-AU"/>
        </w:rPr>
        <w:t>,</w:t>
      </w:r>
      <w:r w:rsidR="00BE4B84">
        <w:rPr>
          <w:lang w:val="en-AU"/>
        </w:rPr>
        <w:t xml:space="preserve"> with little extra computational cost</w:t>
      </w:r>
      <w:r w:rsidR="00682592">
        <w:rPr>
          <w:lang w:val="en-AU"/>
        </w:rPr>
        <w:t xml:space="preserve">. Hence hydraulic property </w:t>
      </w:r>
      <w:r w:rsidR="00710BBE">
        <w:rPr>
          <w:lang w:val="en-AU"/>
        </w:rPr>
        <w:t>heterogeneity</w:t>
      </w:r>
      <w:r w:rsidR="00682592">
        <w:rPr>
          <w:lang w:val="en-AU"/>
        </w:rPr>
        <w:t xml:space="preserve"> can be represented at the grid of cell level in a groundwater or subsurface reservoir model.</w:t>
      </w:r>
    </w:p>
    <w:p w14:paraId="4306EE63" w14:textId="19209D01" w:rsidR="00682592" w:rsidRDefault="008E24C5" w:rsidP="001E56CC">
      <w:pPr>
        <w:rPr>
          <w:lang w:val="en-AU"/>
        </w:rPr>
      </w:pPr>
      <w:r>
        <w:rPr>
          <w:lang w:val="en-AU"/>
        </w:rPr>
        <w:t>A</w:t>
      </w:r>
      <w:r w:rsidR="00682592">
        <w:rPr>
          <w:lang w:val="en-AU"/>
        </w:rPr>
        <w:t xml:space="preserve"> PESTPP-IES user commences the model parameterization process with a suite of </w:t>
      </w:r>
      <w:r w:rsidR="003B3ECD">
        <w:rPr>
          <w:lang w:val="en-AU"/>
        </w:rPr>
        <w:t xml:space="preserve">random </w:t>
      </w:r>
      <w:r w:rsidR="00682592">
        <w:rPr>
          <w:lang w:val="en-AU"/>
        </w:rPr>
        <w:t xml:space="preserve">parameter fields sampled from the prior parameter probability distribution. These must be generated using an </w:t>
      </w:r>
      <w:r w:rsidR="00710BBE">
        <w:rPr>
          <w:lang w:val="en-AU"/>
        </w:rPr>
        <w:t>appropriate</w:t>
      </w:r>
      <w:r w:rsidR="00682592">
        <w:rPr>
          <w:lang w:val="en-AU"/>
        </w:rPr>
        <w:t xml:space="preserve"> random parameter field generator. Where parameters are based on pilot points, this may be the RANDPAR or RANDPAR1 utilit</w:t>
      </w:r>
      <w:r w:rsidR="00BE4B84">
        <w:rPr>
          <w:lang w:val="en-AU"/>
        </w:rPr>
        <w:t>ies</w:t>
      </w:r>
      <w:r w:rsidR="00682592">
        <w:rPr>
          <w:lang w:val="en-AU"/>
        </w:rPr>
        <w:t xml:space="preserve"> available with the PEST suite. PyEMU provides similar functionality. </w:t>
      </w:r>
      <w:r w:rsidR="00BE4B84">
        <w:rPr>
          <w:lang w:val="en-AU"/>
        </w:rPr>
        <w:t xml:space="preserve">Alternatively, cell-by-cell parameter heterogeneity may be introduced with the help of geostatistical software such as </w:t>
      </w:r>
      <w:r w:rsidR="00682592">
        <w:rPr>
          <w:lang w:val="en-AU"/>
        </w:rPr>
        <w:t>SGEMS</w:t>
      </w:r>
      <w:r w:rsidR="00AB27E8">
        <w:rPr>
          <w:lang w:val="en-AU"/>
        </w:rPr>
        <w:t xml:space="preserve"> (Remy et al, 2011)</w:t>
      </w:r>
      <w:r w:rsidR="00682592">
        <w:rPr>
          <w:lang w:val="en-AU"/>
        </w:rPr>
        <w:t>.</w:t>
      </w:r>
      <w:r w:rsidR="006552A5">
        <w:rPr>
          <w:lang w:val="en-AU"/>
        </w:rPr>
        <w:t xml:space="preserve"> </w:t>
      </w:r>
      <w:r w:rsidR="008A609B">
        <w:rPr>
          <w:lang w:val="en-AU"/>
        </w:rPr>
        <w:t xml:space="preserve">In accordance with normal PEST and PEST++ protocols, </w:t>
      </w:r>
      <w:r w:rsidR="006552A5">
        <w:rPr>
          <w:lang w:val="en-AU"/>
        </w:rPr>
        <w:t>all parameters must be given a name</w:t>
      </w:r>
      <w:r w:rsidR="008A609B">
        <w:rPr>
          <w:lang w:val="en-AU"/>
        </w:rPr>
        <w:t>, regardless of their number</w:t>
      </w:r>
      <w:r w:rsidR="006552A5">
        <w:rPr>
          <w:lang w:val="en-AU"/>
        </w:rPr>
        <w:t xml:space="preserve">; these names must be </w:t>
      </w:r>
      <w:r w:rsidR="008A609B">
        <w:rPr>
          <w:lang w:val="en-AU"/>
        </w:rPr>
        <w:t>recorded</w:t>
      </w:r>
      <w:r w:rsidR="006552A5">
        <w:rPr>
          <w:lang w:val="en-AU"/>
        </w:rPr>
        <w:t xml:space="preserve"> in</w:t>
      </w:r>
      <w:r w:rsidR="00BE4B84">
        <w:rPr>
          <w:lang w:val="en-AU"/>
        </w:rPr>
        <w:t xml:space="preserve"> the “parameter data” section of</w:t>
      </w:r>
      <w:r w:rsidR="006552A5">
        <w:rPr>
          <w:lang w:val="en-AU"/>
        </w:rPr>
        <w:t xml:space="preserve"> a PEST control file</w:t>
      </w:r>
      <w:r w:rsidR="00BE4B84">
        <w:rPr>
          <w:lang w:val="en-AU"/>
        </w:rPr>
        <w:t>,</w:t>
      </w:r>
      <w:r w:rsidR="006552A5">
        <w:rPr>
          <w:lang w:val="en-AU"/>
        </w:rPr>
        <w:t xml:space="preserve"> and in template files </w:t>
      </w:r>
      <w:r w:rsidR="00BE4B84">
        <w:rPr>
          <w:lang w:val="en-AU"/>
        </w:rPr>
        <w:t>that are cited in the PEST control file</w:t>
      </w:r>
      <w:r w:rsidR="006552A5">
        <w:rPr>
          <w:lang w:val="en-AU"/>
        </w:rPr>
        <w:t xml:space="preserve">. </w:t>
      </w:r>
    </w:p>
    <w:p w14:paraId="7BF4310A" w14:textId="77777777" w:rsidR="006552A5" w:rsidRDefault="006552A5" w:rsidP="001E56CC">
      <w:pPr>
        <w:rPr>
          <w:lang w:val="en-AU"/>
        </w:rPr>
      </w:pPr>
      <w:r>
        <w:rPr>
          <w:lang w:val="en-AU"/>
        </w:rPr>
        <w:t xml:space="preserve">The </w:t>
      </w:r>
      <w:r w:rsidR="008A609B">
        <w:rPr>
          <w:lang w:val="en-AU"/>
        </w:rPr>
        <w:t>suite</w:t>
      </w:r>
      <w:r>
        <w:rPr>
          <w:lang w:val="en-AU"/>
        </w:rPr>
        <w:t xml:space="preserve"> of initial parameter fields comprises an “ensemble”. </w:t>
      </w:r>
      <w:r w:rsidR="004461A2">
        <w:rPr>
          <w:lang w:val="en-AU"/>
        </w:rPr>
        <w:t>In general, t</w:t>
      </w:r>
      <w:r>
        <w:rPr>
          <w:lang w:val="en-AU"/>
        </w:rPr>
        <w:t>he greater the number of parameter fields that comprise th</w:t>
      </w:r>
      <w:r w:rsidR="008A609B">
        <w:rPr>
          <w:lang w:val="en-AU"/>
        </w:rPr>
        <w:t>is</w:t>
      </w:r>
      <w:r>
        <w:rPr>
          <w:lang w:val="en-AU"/>
        </w:rPr>
        <w:t xml:space="preserve"> ensemble, the better </w:t>
      </w:r>
      <w:r w:rsidR="001F4D57">
        <w:rPr>
          <w:lang w:val="en-AU"/>
        </w:rPr>
        <w:t>is</w:t>
      </w:r>
      <w:r>
        <w:rPr>
          <w:lang w:val="en-AU"/>
        </w:rPr>
        <w:t xml:space="preserve"> the performance of </w:t>
      </w:r>
      <w:r w:rsidR="00425F15">
        <w:rPr>
          <w:lang w:val="en-AU"/>
        </w:rPr>
        <w:t>PESTPP-IES</w:t>
      </w:r>
      <w:r>
        <w:rPr>
          <w:lang w:val="en-AU"/>
        </w:rPr>
        <w:t>. In practice</w:t>
      </w:r>
      <w:r w:rsidR="004461A2">
        <w:rPr>
          <w:lang w:val="en-AU"/>
        </w:rPr>
        <w:t xml:space="preserve"> however</w:t>
      </w:r>
      <w:r>
        <w:rPr>
          <w:lang w:val="en-AU"/>
        </w:rPr>
        <w:t>, the number</w:t>
      </w:r>
      <w:r w:rsidR="001F4D57">
        <w:rPr>
          <w:lang w:val="en-AU"/>
        </w:rPr>
        <w:t xml:space="preserve"> of realizations is</w:t>
      </w:r>
      <w:r>
        <w:rPr>
          <w:lang w:val="en-AU"/>
        </w:rPr>
        <w:t xml:space="preserve"> limited by computing resources. A good rule of thumb is to ensure that </w:t>
      </w:r>
      <w:r w:rsidR="004461A2">
        <w:rPr>
          <w:lang w:val="en-AU"/>
        </w:rPr>
        <w:t xml:space="preserve">the number of parameter fields comprising the ensemble </w:t>
      </w:r>
      <w:r>
        <w:rPr>
          <w:lang w:val="en-AU"/>
        </w:rPr>
        <w:t xml:space="preserve">exceeds the </w:t>
      </w:r>
      <w:r w:rsidR="004461A2">
        <w:rPr>
          <w:lang w:val="en-AU"/>
        </w:rPr>
        <w:t>dimensionality of the</w:t>
      </w:r>
      <w:r>
        <w:rPr>
          <w:lang w:val="en-AU"/>
        </w:rPr>
        <w:t xml:space="preserve"> solution space of the inverse problem that is posed by the </w:t>
      </w:r>
      <w:r w:rsidR="004461A2">
        <w:rPr>
          <w:lang w:val="en-AU"/>
        </w:rPr>
        <w:t>history-matching</w:t>
      </w:r>
      <w:r>
        <w:rPr>
          <w:lang w:val="en-AU"/>
        </w:rPr>
        <w:t xml:space="preserve"> process.</w:t>
      </w:r>
      <w:r w:rsidR="00A771C7">
        <w:rPr>
          <w:lang w:val="en-AU"/>
        </w:rPr>
        <w:t xml:space="preserve"> This</w:t>
      </w:r>
      <w:r w:rsidR="004461A2">
        <w:rPr>
          <w:lang w:val="en-AU"/>
        </w:rPr>
        <w:t xml:space="preserve"> ensures that the </w:t>
      </w:r>
      <w:r w:rsidR="00425F15">
        <w:rPr>
          <w:lang w:val="en-AU"/>
        </w:rPr>
        <w:t>iterative ensemble</w:t>
      </w:r>
      <w:r w:rsidR="003B3ECD">
        <w:rPr>
          <w:lang w:val="en-AU"/>
        </w:rPr>
        <w:t xml:space="preserve"> smoother has</w:t>
      </w:r>
      <w:r w:rsidR="004461A2">
        <w:rPr>
          <w:lang w:val="en-AU"/>
        </w:rPr>
        <w:t xml:space="preserve"> access to the directions in parameter space that it requires in order to provide</w:t>
      </w:r>
      <w:r w:rsidR="003B3ECD">
        <w:rPr>
          <w:lang w:val="en-AU"/>
        </w:rPr>
        <w:t xml:space="preserve"> a good fit with the calibration dataset</w:t>
      </w:r>
      <w:r w:rsidR="004461A2">
        <w:rPr>
          <w:lang w:val="en-AU"/>
        </w:rPr>
        <w:t>.</w:t>
      </w:r>
      <w:r>
        <w:rPr>
          <w:lang w:val="en-AU"/>
        </w:rPr>
        <w:t xml:space="preserve"> Normally, this number can only be guessed. However if a Jacobian matrix is available, the SUPCALC utility from the PEST suite,</w:t>
      </w:r>
      <w:r w:rsidR="004461A2">
        <w:rPr>
          <w:lang w:val="en-AU"/>
        </w:rPr>
        <w:t xml:space="preserve"> or functionality available through PyEMU, can be used to assess solution space dimensionality.</w:t>
      </w:r>
    </w:p>
    <w:p w14:paraId="620A4E1B" w14:textId="77777777" w:rsidR="00E57911" w:rsidRDefault="004461A2" w:rsidP="001E56CC">
      <w:pPr>
        <w:rPr>
          <w:lang w:val="en-AU"/>
        </w:rPr>
      </w:pPr>
      <w:r>
        <w:rPr>
          <w:lang w:val="en-AU"/>
        </w:rPr>
        <w:t>T</w:t>
      </w:r>
      <w:r w:rsidR="001F4D57">
        <w:rPr>
          <w:lang w:val="en-AU"/>
        </w:rPr>
        <w:t xml:space="preserve">hrough a series of </w:t>
      </w:r>
      <w:r>
        <w:rPr>
          <w:lang w:val="en-AU"/>
        </w:rPr>
        <w:t xml:space="preserve">successive </w:t>
      </w:r>
      <w:r w:rsidR="001F4D57">
        <w:rPr>
          <w:lang w:val="en-AU"/>
        </w:rPr>
        <w:t xml:space="preserve">iterations, </w:t>
      </w:r>
      <w:r>
        <w:rPr>
          <w:lang w:val="en-AU"/>
        </w:rPr>
        <w:t xml:space="preserve">PESTPP-IES </w:t>
      </w:r>
      <w:r w:rsidR="001F4D57">
        <w:rPr>
          <w:lang w:val="en-AU"/>
        </w:rPr>
        <w:t>modifies the members of the ensemble such that they</w:t>
      </w:r>
      <w:r>
        <w:rPr>
          <w:lang w:val="en-AU"/>
        </w:rPr>
        <w:t xml:space="preserve"> all</w:t>
      </w:r>
      <w:r w:rsidR="001F4D57">
        <w:rPr>
          <w:lang w:val="en-AU"/>
        </w:rPr>
        <w:t xml:space="preserve"> conform with calibration constraints. That is, it adjusts each member of the ensemble such that, when the model is run using each of them, model-to-measurement misfit is</w:t>
      </w:r>
      <w:r>
        <w:rPr>
          <w:lang w:val="en-AU"/>
        </w:rPr>
        <w:t xml:space="preserve"> good enough for the </w:t>
      </w:r>
      <w:r w:rsidR="00E57911">
        <w:rPr>
          <w:lang w:val="en-AU"/>
        </w:rPr>
        <w:t xml:space="preserve">model </w:t>
      </w:r>
      <w:r>
        <w:rPr>
          <w:lang w:val="en-AU"/>
        </w:rPr>
        <w:t>to</w:t>
      </w:r>
      <w:r w:rsidR="00E57911">
        <w:rPr>
          <w:lang w:val="en-AU"/>
        </w:rPr>
        <w:t xml:space="preserve"> be considered </w:t>
      </w:r>
      <w:r>
        <w:rPr>
          <w:lang w:val="en-AU"/>
        </w:rPr>
        <w:t>as</w:t>
      </w:r>
      <w:r w:rsidR="00E57911">
        <w:rPr>
          <w:lang w:val="en-AU"/>
        </w:rPr>
        <w:t xml:space="preserve"> “calibrated”. The outcome of this multi</w:t>
      </w:r>
      <w:r>
        <w:rPr>
          <w:lang w:val="en-AU"/>
        </w:rPr>
        <w:t xml:space="preserve">ple </w:t>
      </w:r>
      <w:r w:rsidR="00E57911">
        <w:rPr>
          <w:lang w:val="en-AU"/>
        </w:rPr>
        <w:t>parameter</w:t>
      </w:r>
      <w:r>
        <w:rPr>
          <w:lang w:val="en-AU"/>
        </w:rPr>
        <w:t xml:space="preserve"> field</w:t>
      </w:r>
      <w:r w:rsidR="00E57911">
        <w:rPr>
          <w:lang w:val="en-AU"/>
        </w:rPr>
        <w:t xml:space="preserve"> adjustment process is thus an ensemble of parameter fields which can be considered </w:t>
      </w:r>
      <w:r w:rsidR="00405F33">
        <w:rPr>
          <w:lang w:val="en-AU"/>
        </w:rPr>
        <w:t>to be</w:t>
      </w:r>
      <w:r w:rsidR="00E57911">
        <w:rPr>
          <w:lang w:val="en-AU"/>
        </w:rPr>
        <w:t xml:space="preserve"> samples of the posterior parameter probability distribution. </w:t>
      </w:r>
    </w:p>
    <w:p w14:paraId="40635D37" w14:textId="1333EC35" w:rsidR="0053184C" w:rsidRDefault="00192C5F" w:rsidP="0053184C">
      <w:pPr>
        <w:rPr>
          <w:lang w:val="en-AU"/>
        </w:rPr>
      </w:pPr>
      <w:r>
        <w:rPr>
          <w:lang w:val="en-AU"/>
        </w:rPr>
        <w:lastRenderedPageBreak/>
        <w:t xml:space="preserve">It is apparent that use of PESTPP-IES constitutes a significant </w:t>
      </w:r>
      <w:r w:rsidR="004461A2">
        <w:rPr>
          <w:lang w:val="en-AU"/>
        </w:rPr>
        <w:t>departure</w:t>
      </w:r>
      <w:r>
        <w:rPr>
          <w:lang w:val="en-AU"/>
        </w:rPr>
        <w:t xml:space="preserve"> from the “calibrate first and do uncertainty analysis</w:t>
      </w:r>
      <w:r w:rsidR="004461A2">
        <w:rPr>
          <w:lang w:val="en-AU"/>
        </w:rPr>
        <w:t xml:space="preserve"> later</w:t>
      </w:r>
      <w:r>
        <w:rPr>
          <w:lang w:val="en-AU"/>
        </w:rPr>
        <w:t xml:space="preserve">” approach that </w:t>
      </w:r>
      <w:r w:rsidR="004461A2">
        <w:rPr>
          <w:lang w:val="en-AU"/>
        </w:rPr>
        <w:t>underpins</w:t>
      </w:r>
      <w:r>
        <w:rPr>
          <w:lang w:val="en-AU"/>
        </w:rPr>
        <w:t xml:space="preserve"> </w:t>
      </w:r>
      <w:r w:rsidR="004461A2">
        <w:rPr>
          <w:lang w:val="en-AU"/>
        </w:rPr>
        <w:t xml:space="preserve">much </w:t>
      </w:r>
      <w:r>
        <w:rPr>
          <w:lang w:val="en-AU"/>
        </w:rPr>
        <w:t>environmental model</w:t>
      </w:r>
      <w:r w:rsidR="004461A2">
        <w:rPr>
          <w:lang w:val="en-AU"/>
        </w:rPr>
        <w:t xml:space="preserve"> history matching</w:t>
      </w:r>
      <w:r>
        <w:rPr>
          <w:lang w:val="en-AU"/>
        </w:rPr>
        <w:t xml:space="preserve">. PESTPP-IES does not seek a parameter field that is deemed to “calibrate” </w:t>
      </w:r>
      <w:r w:rsidR="00820C91">
        <w:rPr>
          <w:lang w:val="en-AU"/>
        </w:rPr>
        <w:t>a</w:t>
      </w:r>
      <w:r>
        <w:rPr>
          <w:lang w:val="en-AU"/>
        </w:rPr>
        <w:t xml:space="preserve"> model. Instead, it seeks a suite of parameter fields which </w:t>
      </w:r>
      <w:r w:rsidR="00820C91">
        <w:rPr>
          <w:lang w:val="en-AU"/>
        </w:rPr>
        <w:t xml:space="preserve">collectively </w:t>
      </w:r>
      <w:r>
        <w:rPr>
          <w:lang w:val="en-AU"/>
        </w:rPr>
        <w:t xml:space="preserve">express posterior parameter uncertainty. </w:t>
      </w:r>
      <w:r w:rsidR="00820C91">
        <w:rPr>
          <w:lang w:val="en-AU"/>
        </w:rPr>
        <w:t>Astonishingly</w:t>
      </w:r>
      <w:r>
        <w:rPr>
          <w:lang w:val="en-AU"/>
        </w:rPr>
        <w:t>, as will be discussed below, the numerical cost of obtaining this suite is often low</w:t>
      </w:r>
      <w:r w:rsidR="00820C91">
        <w:rPr>
          <w:lang w:val="en-AU"/>
        </w:rPr>
        <w:t xml:space="preserve"> compared with that required to obtain a single</w:t>
      </w:r>
      <w:r w:rsidR="00405F33">
        <w:rPr>
          <w:lang w:val="en-AU"/>
        </w:rPr>
        <w:t xml:space="preserve"> “calibrated”</w:t>
      </w:r>
      <w:r w:rsidR="00820C91">
        <w:rPr>
          <w:lang w:val="en-AU"/>
        </w:rPr>
        <w:t xml:space="preserve"> parameter field of post-calibration minimum error variance, particular where</w:t>
      </w:r>
      <w:r>
        <w:rPr>
          <w:lang w:val="en-AU"/>
        </w:rPr>
        <w:t xml:space="preserve"> parameter numbers are high (which is often</w:t>
      </w:r>
      <w:r w:rsidR="00820C91">
        <w:rPr>
          <w:lang w:val="en-AU"/>
        </w:rPr>
        <w:t xml:space="preserve"> required to avoid</w:t>
      </w:r>
      <w:r>
        <w:rPr>
          <w:lang w:val="en-AU"/>
        </w:rPr>
        <w:t xml:space="preserve"> underestimation of predictive uncertainty)</w:t>
      </w:r>
      <w:r w:rsidR="00820C91">
        <w:rPr>
          <w:lang w:val="en-AU"/>
        </w:rPr>
        <w:t>.</w:t>
      </w:r>
    </w:p>
    <w:p w14:paraId="3EFBE70A" w14:textId="77777777" w:rsidR="00E46DE9" w:rsidRDefault="00E46DE9" w:rsidP="00E46DE9">
      <w:pPr>
        <w:pStyle w:val="Heading3"/>
      </w:pPr>
      <w:bookmarkStart w:id="2061" w:name="_Toc520535305"/>
      <w:r>
        <w:t>9.</w:t>
      </w:r>
      <w:r w:rsidR="007E50D5">
        <w:t>1</w:t>
      </w:r>
      <w:r>
        <w:t>.</w:t>
      </w:r>
      <w:r w:rsidR="007E50D5">
        <w:t>3</w:t>
      </w:r>
      <w:r>
        <w:t xml:space="preserve"> </w:t>
      </w:r>
      <w:r w:rsidR="00405F33">
        <w:t xml:space="preserve">Ensemble </w:t>
      </w:r>
      <w:r>
        <w:t xml:space="preserve">Kalman Filters and </w:t>
      </w:r>
      <w:r w:rsidR="00405F33">
        <w:t>Ensemble</w:t>
      </w:r>
      <w:r>
        <w:t xml:space="preserve"> Smoothers</w:t>
      </w:r>
      <w:bookmarkEnd w:id="2061"/>
    </w:p>
    <w:p w14:paraId="60DB3F3A" w14:textId="77777777" w:rsidR="00C87F1C" w:rsidRDefault="00E46DE9" w:rsidP="00E46DE9">
      <w:pPr>
        <w:rPr>
          <w:lang w:val="en-AU"/>
        </w:rPr>
      </w:pPr>
      <w:r>
        <w:rPr>
          <w:lang w:val="en-AU"/>
        </w:rPr>
        <w:t>The Kalman filter is widely used in time series processing and in engineering</w:t>
      </w:r>
      <w:r w:rsidR="00C87F1C">
        <w:rPr>
          <w:lang w:val="en-AU"/>
        </w:rPr>
        <w:t xml:space="preserve"> control. It provides a</w:t>
      </w:r>
      <w:r w:rsidR="00820C91">
        <w:rPr>
          <w:lang w:val="en-AU"/>
        </w:rPr>
        <w:t>n efficient</w:t>
      </w:r>
      <w:r w:rsidR="00C87F1C">
        <w:rPr>
          <w:lang w:val="en-AU"/>
        </w:rPr>
        <w:t xml:space="preserve"> means of processing noisy </w:t>
      </w:r>
      <w:r w:rsidR="00820C91">
        <w:rPr>
          <w:lang w:val="en-AU"/>
        </w:rPr>
        <w:t xml:space="preserve">measurement data in order to </w:t>
      </w:r>
      <w:r w:rsidR="00C87F1C">
        <w:rPr>
          <w:lang w:val="en-AU"/>
        </w:rPr>
        <w:t>provid</w:t>
      </w:r>
      <w:r w:rsidR="00820C91">
        <w:rPr>
          <w:lang w:val="en-AU"/>
        </w:rPr>
        <w:t>e</w:t>
      </w:r>
      <w:r w:rsidR="00C87F1C">
        <w:rPr>
          <w:lang w:val="en-AU"/>
        </w:rPr>
        <w:t xml:space="preserve"> </w:t>
      </w:r>
      <w:r w:rsidR="00820C91">
        <w:rPr>
          <w:lang w:val="en-AU"/>
        </w:rPr>
        <w:t xml:space="preserve">increasingly </w:t>
      </w:r>
      <w:r w:rsidR="00C87F1C">
        <w:rPr>
          <w:lang w:val="en-AU"/>
        </w:rPr>
        <w:t>better estimate</w:t>
      </w:r>
      <w:r w:rsidR="00820C91">
        <w:rPr>
          <w:lang w:val="en-AU"/>
        </w:rPr>
        <w:t>s</w:t>
      </w:r>
      <w:r w:rsidR="00C87F1C">
        <w:rPr>
          <w:lang w:val="en-AU"/>
        </w:rPr>
        <w:t xml:space="preserve"> of </w:t>
      </w:r>
      <w:r w:rsidR="00820C91">
        <w:rPr>
          <w:lang w:val="en-AU"/>
        </w:rPr>
        <w:t>system state, and of parameters that govern processes which determine system state</w:t>
      </w:r>
      <w:r w:rsidR="00C87F1C">
        <w:rPr>
          <w:lang w:val="en-AU"/>
        </w:rPr>
        <w:t xml:space="preserve">. </w:t>
      </w:r>
    </w:p>
    <w:p w14:paraId="561570AE" w14:textId="77777777" w:rsidR="00E46DE9" w:rsidRDefault="00C87F1C" w:rsidP="00E46DE9">
      <w:pPr>
        <w:rPr>
          <w:lang w:val="en-AU"/>
        </w:rPr>
      </w:pPr>
      <w:r>
        <w:rPr>
          <w:lang w:val="en-AU"/>
        </w:rPr>
        <w:t xml:space="preserve">Typically, when </w:t>
      </w:r>
      <w:r w:rsidR="00820C91">
        <w:rPr>
          <w:lang w:val="en-AU"/>
        </w:rPr>
        <w:t>deployed</w:t>
      </w:r>
      <w:r>
        <w:rPr>
          <w:lang w:val="en-AU"/>
        </w:rPr>
        <w:t xml:space="preserve"> to process environmental data, </w:t>
      </w:r>
      <w:r w:rsidR="0042759D">
        <w:rPr>
          <w:lang w:val="en-AU"/>
        </w:rPr>
        <w:t>the Kalman filter is</w:t>
      </w:r>
      <w:r>
        <w:rPr>
          <w:lang w:val="en-AU"/>
        </w:rPr>
        <w:t xml:space="preserve"> use</w:t>
      </w:r>
      <w:r w:rsidR="0042759D">
        <w:rPr>
          <w:lang w:val="en-AU"/>
        </w:rPr>
        <w:t>d</w:t>
      </w:r>
      <w:r>
        <w:rPr>
          <w:lang w:val="en-AU"/>
        </w:rPr>
        <w:t xml:space="preserve"> i</w:t>
      </w:r>
      <w:r w:rsidR="0042759D">
        <w:rPr>
          <w:lang w:val="en-AU"/>
        </w:rPr>
        <w:t>n</w:t>
      </w:r>
      <w:r>
        <w:rPr>
          <w:lang w:val="en-AU"/>
        </w:rPr>
        <w:t xml:space="preserve"> co</w:t>
      </w:r>
      <w:r w:rsidR="0042759D">
        <w:rPr>
          <w:lang w:val="en-AU"/>
        </w:rPr>
        <w:t>njunction</w:t>
      </w:r>
      <w:r>
        <w:rPr>
          <w:lang w:val="en-AU"/>
        </w:rPr>
        <w:t xml:space="preserve"> with an environmental model that calculates a series of new system states over a series of</w:t>
      </w:r>
      <w:r w:rsidR="00405F33">
        <w:rPr>
          <w:lang w:val="en-AU"/>
        </w:rPr>
        <w:t xml:space="preserve"> successive</w:t>
      </w:r>
      <w:r>
        <w:rPr>
          <w:lang w:val="en-AU"/>
        </w:rPr>
        <w:t xml:space="preserve"> time steps</w:t>
      </w:r>
      <w:r w:rsidR="000033DD">
        <w:rPr>
          <w:lang w:val="en-AU"/>
        </w:rPr>
        <w:t>; this process is referred to as</w:t>
      </w:r>
      <w:r w:rsidR="005A3C0F">
        <w:rPr>
          <w:lang w:val="en-AU"/>
        </w:rPr>
        <w:t xml:space="preserve"> </w:t>
      </w:r>
      <w:r w:rsidR="000033DD">
        <w:rPr>
          <w:lang w:val="en-AU"/>
        </w:rPr>
        <w:t>“</w:t>
      </w:r>
      <w:r w:rsidR="005A3C0F">
        <w:rPr>
          <w:lang w:val="en-AU"/>
        </w:rPr>
        <w:t xml:space="preserve">recursive data </w:t>
      </w:r>
      <w:r w:rsidR="00AA27C2">
        <w:rPr>
          <w:lang w:val="en-AU"/>
        </w:rPr>
        <w:t>assimilation</w:t>
      </w:r>
      <w:r w:rsidR="000033DD">
        <w:rPr>
          <w:lang w:val="en-AU"/>
        </w:rPr>
        <w:t>”</w:t>
      </w:r>
      <w:r>
        <w:rPr>
          <w:lang w:val="en-AU"/>
        </w:rPr>
        <w:t xml:space="preserve">. The calculated state at any time step depends on the previous state of the system, and on the properties of the system, as embodied in model parameters. </w:t>
      </w:r>
      <w:r w:rsidR="00405F33">
        <w:rPr>
          <w:lang w:val="en-AU"/>
        </w:rPr>
        <w:t>Model-calculated q</w:t>
      </w:r>
      <w:r w:rsidR="009070A0">
        <w:rPr>
          <w:lang w:val="en-AU"/>
        </w:rPr>
        <w:t xml:space="preserve">uantities that are </w:t>
      </w:r>
      <w:r w:rsidR="0042759D">
        <w:rPr>
          <w:lang w:val="en-AU"/>
        </w:rPr>
        <w:t>dependent on</w:t>
      </w:r>
      <w:r w:rsidR="009070A0">
        <w:rPr>
          <w:lang w:val="en-AU"/>
        </w:rPr>
        <w:t xml:space="preserve"> system state are then compared with corresponding real world measurements; the latter </w:t>
      </w:r>
      <w:r w:rsidR="0042759D">
        <w:rPr>
          <w:lang w:val="en-AU"/>
        </w:rPr>
        <w:t>are invariably accompanied by</w:t>
      </w:r>
      <w:r w:rsidR="009070A0">
        <w:rPr>
          <w:lang w:val="en-AU"/>
        </w:rPr>
        <w:t xml:space="preserve"> noise. The Kalman </w:t>
      </w:r>
      <w:r w:rsidR="0042759D">
        <w:rPr>
          <w:lang w:val="en-AU"/>
        </w:rPr>
        <w:t>filter</w:t>
      </w:r>
      <w:r w:rsidR="009070A0">
        <w:rPr>
          <w:lang w:val="en-AU"/>
        </w:rPr>
        <w:t xml:space="preserve"> th</w:t>
      </w:r>
      <w:r w:rsidR="00405F33">
        <w:rPr>
          <w:lang w:val="en-AU"/>
        </w:rPr>
        <w:t>e</w:t>
      </w:r>
      <w:r w:rsidR="009070A0">
        <w:rPr>
          <w:lang w:val="en-AU"/>
        </w:rPr>
        <w:t>n corrects the model</w:t>
      </w:r>
      <w:r w:rsidR="0042759D">
        <w:rPr>
          <w:lang w:val="en-AU"/>
        </w:rPr>
        <w:t>-represented</w:t>
      </w:r>
      <w:r w:rsidR="009070A0">
        <w:rPr>
          <w:lang w:val="en-AU"/>
        </w:rPr>
        <w:t xml:space="preserve"> system state, as well as the parameters that were used in its calculation. The corrected system state and parameters are then used as a basis for calculation of the next system state, where the process is repeated.</w:t>
      </w:r>
    </w:p>
    <w:p w14:paraId="0F90B089" w14:textId="77777777" w:rsidR="009070A0" w:rsidRDefault="009070A0" w:rsidP="00E46DE9">
      <w:pPr>
        <w:rPr>
          <w:lang w:val="en-AU"/>
        </w:rPr>
      </w:pPr>
      <w:r>
        <w:rPr>
          <w:lang w:val="en-AU"/>
        </w:rPr>
        <w:t>The mathematics through which correct</w:t>
      </w:r>
      <w:r w:rsidR="0042759D">
        <w:rPr>
          <w:lang w:val="en-AU"/>
        </w:rPr>
        <w:t>ions to</w:t>
      </w:r>
      <w:r>
        <w:rPr>
          <w:lang w:val="en-AU"/>
        </w:rPr>
        <w:t xml:space="preserve"> system states and parameters are computed</w:t>
      </w:r>
      <w:r w:rsidR="0042759D">
        <w:rPr>
          <w:lang w:val="en-AU"/>
        </w:rPr>
        <w:t xml:space="preserve"> from field measurements</w:t>
      </w:r>
      <w:r>
        <w:rPr>
          <w:lang w:val="en-AU"/>
        </w:rPr>
        <w:t xml:space="preserve"> is very similar to that employed for parameter estimation. See section 6.2.1. However </w:t>
      </w:r>
      <w:r w:rsidR="0042759D">
        <w:rPr>
          <w:lang w:val="en-AU"/>
        </w:rPr>
        <w:t xml:space="preserve">alternative </w:t>
      </w:r>
      <w:r>
        <w:rPr>
          <w:lang w:val="en-AU"/>
        </w:rPr>
        <w:t>form</w:t>
      </w:r>
      <w:r w:rsidR="0042759D">
        <w:rPr>
          <w:lang w:val="en-AU"/>
        </w:rPr>
        <w:t>s</w:t>
      </w:r>
      <w:r>
        <w:rPr>
          <w:lang w:val="en-AU"/>
        </w:rPr>
        <w:t xml:space="preserve"> of these equation</w:t>
      </w:r>
      <w:r w:rsidR="00405F33">
        <w:rPr>
          <w:lang w:val="en-AU"/>
        </w:rPr>
        <w:t>s</w:t>
      </w:r>
      <w:r>
        <w:rPr>
          <w:lang w:val="en-AU"/>
        </w:rPr>
        <w:t xml:space="preserve"> </w:t>
      </w:r>
      <w:r w:rsidR="00405F33">
        <w:rPr>
          <w:lang w:val="en-AU"/>
        </w:rPr>
        <w:t>are</w:t>
      </w:r>
      <w:r>
        <w:rPr>
          <w:lang w:val="en-AU"/>
        </w:rPr>
        <w:t xml:space="preserve"> often employed</w:t>
      </w:r>
      <w:r w:rsidR="00405F33">
        <w:rPr>
          <w:lang w:val="en-AU"/>
        </w:rPr>
        <w:t>.</w:t>
      </w:r>
      <w:r>
        <w:rPr>
          <w:lang w:val="en-AU"/>
        </w:rPr>
        <w:t xml:space="preserve"> </w:t>
      </w:r>
      <w:r w:rsidR="00405F33">
        <w:rPr>
          <w:lang w:val="en-AU"/>
        </w:rPr>
        <w:t>These</w:t>
      </w:r>
      <w:r w:rsidR="0042759D">
        <w:rPr>
          <w:lang w:val="en-AU"/>
        </w:rPr>
        <w:t xml:space="preserve"> are better equipped to deal with the large number of system states and parameters which must be adjusted on the basis of information gleaned from what is often a parsimonious measurement dataset.</w:t>
      </w:r>
    </w:p>
    <w:p w14:paraId="3CD12BC5" w14:textId="5E0B9C5B" w:rsidR="009070A0" w:rsidRDefault="0042759D" w:rsidP="00E46DE9">
      <w:pPr>
        <w:rPr>
          <w:lang w:val="en-AU"/>
        </w:rPr>
      </w:pPr>
      <w:r>
        <w:rPr>
          <w:lang w:val="en-AU"/>
        </w:rPr>
        <w:t xml:space="preserve">Sensitivity matrices replace nonlinear model operators in determining adjustments that the </w:t>
      </w:r>
      <w:r w:rsidR="009070A0">
        <w:rPr>
          <w:lang w:val="en-AU"/>
        </w:rPr>
        <w:t>Kalman filter</w:t>
      </w:r>
      <w:r>
        <w:rPr>
          <w:lang w:val="en-AU"/>
        </w:rPr>
        <w:t xml:space="preserve"> must make to parameters and system states.</w:t>
      </w:r>
      <w:r w:rsidR="009070A0">
        <w:rPr>
          <w:lang w:val="en-AU"/>
        </w:rPr>
        <w:t xml:space="preserve"> In </w:t>
      </w:r>
      <w:r w:rsidR="008E24C5">
        <w:rPr>
          <w:lang w:val="en-AU"/>
        </w:rPr>
        <w:t>many</w:t>
      </w:r>
      <w:r w:rsidR="009070A0">
        <w:rPr>
          <w:lang w:val="en-AU"/>
        </w:rPr>
        <w:t xml:space="preserve"> Kalman filter applications these are calculated analytically or using relatively fast adjoint methods.</w:t>
      </w:r>
      <w:r>
        <w:rPr>
          <w:lang w:val="en-AU"/>
        </w:rPr>
        <w:t xml:space="preserve"> </w:t>
      </w:r>
      <w:r w:rsidR="00405F33">
        <w:rPr>
          <w:lang w:val="en-AU"/>
        </w:rPr>
        <w:t>Sensitivities</w:t>
      </w:r>
      <w:r>
        <w:rPr>
          <w:lang w:val="en-AU"/>
        </w:rPr>
        <w:t xml:space="preserve"> are updated during every time step.</w:t>
      </w:r>
    </w:p>
    <w:p w14:paraId="3F8900A7" w14:textId="7FCF77B0" w:rsidR="009070A0" w:rsidRDefault="0042759D" w:rsidP="00E46DE9">
      <w:pPr>
        <w:rPr>
          <w:lang w:val="en-AU"/>
        </w:rPr>
      </w:pPr>
      <w:r>
        <w:rPr>
          <w:lang w:val="en-AU"/>
        </w:rPr>
        <w:t>While t</w:t>
      </w:r>
      <w:r w:rsidR="009070A0">
        <w:rPr>
          <w:lang w:val="en-AU"/>
        </w:rPr>
        <w:t>he</w:t>
      </w:r>
      <w:r>
        <w:rPr>
          <w:lang w:val="en-AU"/>
        </w:rPr>
        <w:t xml:space="preserve"> mathematical underpinnings of the</w:t>
      </w:r>
      <w:r w:rsidR="009070A0">
        <w:rPr>
          <w:lang w:val="en-AU"/>
        </w:rPr>
        <w:t xml:space="preserve"> </w:t>
      </w:r>
      <w:r w:rsidR="005A3C0F">
        <w:rPr>
          <w:lang w:val="en-AU"/>
        </w:rPr>
        <w:t>iterative ensemble</w:t>
      </w:r>
      <w:r w:rsidR="009070A0">
        <w:rPr>
          <w:lang w:val="en-AU"/>
        </w:rPr>
        <w:t xml:space="preserve"> smoother </w:t>
      </w:r>
      <w:r>
        <w:rPr>
          <w:lang w:val="en-AU"/>
        </w:rPr>
        <w:t>are</w:t>
      </w:r>
      <w:r w:rsidR="009070A0">
        <w:rPr>
          <w:lang w:val="en-AU"/>
        </w:rPr>
        <w:t xml:space="preserve"> similar to th</w:t>
      </w:r>
      <w:r>
        <w:rPr>
          <w:lang w:val="en-AU"/>
        </w:rPr>
        <w:t>ose</w:t>
      </w:r>
      <w:r w:rsidR="009070A0">
        <w:rPr>
          <w:lang w:val="en-AU"/>
        </w:rPr>
        <w:t xml:space="preserve"> of the Kalman filter</w:t>
      </w:r>
      <w:r>
        <w:rPr>
          <w:lang w:val="en-AU"/>
        </w:rPr>
        <w:t>,</w:t>
      </w:r>
      <w:r w:rsidR="009070A0">
        <w:rPr>
          <w:lang w:val="en-AU"/>
        </w:rPr>
        <w:t xml:space="preserve"> the focus of </w:t>
      </w:r>
      <w:r w:rsidR="00405F33">
        <w:rPr>
          <w:lang w:val="en-AU"/>
        </w:rPr>
        <w:t xml:space="preserve">the </w:t>
      </w:r>
      <w:r w:rsidR="009070A0">
        <w:rPr>
          <w:lang w:val="en-AU"/>
        </w:rPr>
        <w:t xml:space="preserve">smoother is </w:t>
      </w:r>
      <w:r w:rsidR="00405F33">
        <w:rPr>
          <w:lang w:val="en-AU"/>
        </w:rPr>
        <w:t xml:space="preserve">on </w:t>
      </w:r>
      <w:r w:rsidR="009070A0">
        <w:rPr>
          <w:lang w:val="en-AU"/>
        </w:rPr>
        <w:t xml:space="preserve">the estimation of parameters rather than </w:t>
      </w:r>
      <w:r w:rsidR="008E24C5">
        <w:rPr>
          <w:lang w:val="en-AU"/>
        </w:rPr>
        <w:t xml:space="preserve">on </w:t>
      </w:r>
      <w:r w:rsidR="009070A0">
        <w:rPr>
          <w:lang w:val="en-AU"/>
        </w:rPr>
        <w:t xml:space="preserve">the </w:t>
      </w:r>
      <w:r w:rsidR="00AC4EF3">
        <w:rPr>
          <w:lang w:val="en-AU"/>
        </w:rPr>
        <w:t>simultaneous</w:t>
      </w:r>
      <w:r w:rsidR="009070A0">
        <w:rPr>
          <w:lang w:val="en-AU"/>
        </w:rPr>
        <w:t xml:space="preserve"> estimation of parameters and updat</w:t>
      </w:r>
      <w:r w:rsidR="00AC4EF3">
        <w:rPr>
          <w:lang w:val="en-AU"/>
        </w:rPr>
        <w:t>ed</w:t>
      </w:r>
      <w:r w:rsidR="009070A0">
        <w:rPr>
          <w:lang w:val="en-AU"/>
        </w:rPr>
        <w:t xml:space="preserve"> system state</w:t>
      </w:r>
      <w:r w:rsidR="008E24C5">
        <w:rPr>
          <w:lang w:val="en-AU"/>
        </w:rPr>
        <w:t>s</w:t>
      </w:r>
      <w:r w:rsidR="009070A0">
        <w:rPr>
          <w:lang w:val="en-AU"/>
        </w:rPr>
        <w:t>.</w:t>
      </w:r>
      <w:r w:rsidR="005A3C0F">
        <w:rPr>
          <w:lang w:val="en-AU"/>
        </w:rPr>
        <w:t xml:space="preserve"> Furthermore, while the Kalman filter seeks to recursively estimate states and/or parameter</w:t>
      </w:r>
      <w:r w:rsidR="000A2573">
        <w:rPr>
          <w:lang w:val="en-AU"/>
        </w:rPr>
        <w:t>s</w:t>
      </w:r>
      <w:r w:rsidR="005A3C0F">
        <w:rPr>
          <w:lang w:val="en-AU"/>
        </w:rPr>
        <w:t xml:space="preserve">, </w:t>
      </w:r>
      <w:r w:rsidR="00405F33">
        <w:rPr>
          <w:lang w:val="en-AU"/>
        </w:rPr>
        <w:t xml:space="preserve">assimilating information one step at a time, </w:t>
      </w:r>
      <w:r w:rsidR="005A3C0F">
        <w:rPr>
          <w:lang w:val="en-AU"/>
        </w:rPr>
        <w:t xml:space="preserve">the ensemble smoother works in “batch” mode, running </w:t>
      </w:r>
      <w:r w:rsidR="00405F33">
        <w:rPr>
          <w:lang w:val="en-AU"/>
        </w:rPr>
        <w:t>the model over the entirety of</w:t>
      </w:r>
      <w:r w:rsidR="008E24C5">
        <w:rPr>
          <w:lang w:val="en-AU"/>
        </w:rPr>
        <w:t xml:space="preserve"> its</w:t>
      </w:r>
      <w:r w:rsidR="00405F33">
        <w:rPr>
          <w:lang w:val="en-AU"/>
        </w:rPr>
        <w:t xml:space="preserve"> simulation time (</w:t>
      </w:r>
      <w:r w:rsidR="000A2573">
        <w:rPr>
          <w:lang w:val="en-AU"/>
        </w:rPr>
        <w:t>in the same way that</w:t>
      </w:r>
      <w:r w:rsidR="005A3C0F">
        <w:rPr>
          <w:lang w:val="en-AU"/>
        </w:rPr>
        <w:t xml:space="preserve"> PEST and PESTPP</w:t>
      </w:r>
      <w:r w:rsidR="000A2573">
        <w:rPr>
          <w:lang w:val="en-AU"/>
        </w:rPr>
        <w:t xml:space="preserve"> do</w:t>
      </w:r>
      <w:r w:rsidR="00405F33">
        <w:rPr>
          <w:lang w:val="en-AU"/>
        </w:rPr>
        <w:t>)</w:t>
      </w:r>
      <w:r w:rsidR="005A3C0F">
        <w:rPr>
          <w:lang w:val="en-AU"/>
        </w:rPr>
        <w:t>.</w:t>
      </w:r>
      <w:r w:rsidR="009070A0">
        <w:rPr>
          <w:lang w:val="en-AU"/>
        </w:rPr>
        <w:t xml:space="preserve"> </w:t>
      </w:r>
      <w:r w:rsidR="008E24C5">
        <w:rPr>
          <w:lang w:val="en-AU"/>
        </w:rPr>
        <w:t>Moreover</w:t>
      </w:r>
      <w:r w:rsidR="00405F33">
        <w:rPr>
          <w:lang w:val="en-AU"/>
        </w:rPr>
        <w:t xml:space="preserve"> i</w:t>
      </w:r>
      <w:r w:rsidR="00AC4EF3">
        <w:rPr>
          <w:lang w:val="en-AU"/>
        </w:rPr>
        <w:t xml:space="preserve">ts formulation of the </w:t>
      </w:r>
      <w:r w:rsidR="00706016">
        <w:rPr>
          <w:lang w:val="en-AU"/>
        </w:rPr>
        <w:t xml:space="preserve">inverse </w:t>
      </w:r>
      <w:r w:rsidR="00AC4EF3">
        <w:rPr>
          <w:lang w:val="en-AU"/>
        </w:rPr>
        <w:t>problem allows estimation of a virtually unlimited set of parameters, provided the matrices</w:t>
      </w:r>
      <w:r w:rsidR="009070A0">
        <w:rPr>
          <w:lang w:val="en-AU"/>
        </w:rPr>
        <w:t xml:space="preserve"> </w:t>
      </w:r>
      <w:r w:rsidR="00AC4EF3">
        <w:rPr>
          <w:lang w:val="en-AU"/>
        </w:rPr>
        <w:t xml:space="preserve">that are required for this estimation can be </w:t>
      </w:r>
      <w:r w:rsidR="008E24C5">
        <w:rPr>
          <w:lang w:val="en-AU"/>
        </w:rPr>
        <w:t>quickly</w:t>
      </w:r>
      <w:r w:rsidR="00AC4EF3">
        <w:rPr>
          <w:lang w:val="en-AU"/>
        </w:rPr>
        <w:t xml:space="preserve"> filled. </w:t>
      </w:r>
      <w:r w:rsidR="00405F33">
        <w:rPr>
          <w:lang w:val="en-AU"/>
        </w:rPr>
        <w:t>T</w:t>
      </w:r>
      <w:r w:rsidR="00AC4EF3">
        <w:rPr>
          <w:lang w:val="en-AU"/>
        </w:rPr>
        <w:t xml:space="preserve">his requires a rapid means </w:t>
      </w:r>
      <w:r w:rsidR="00706016">
        <w:rPr>
          <w:lang w:val="en-AU"/>
        </w:rPr>
        <w:t>of</w:t>
      </w:r>
      <w:r w:rsidR="00AC4EF3">
        <w:rPr>
          <w:lang w:val="en-AU"/>
        </w:rPr>
        <w:t xml:space="preserve"> comput</w:t>
      </w:r>
      <w:r w:rsidR="00706016">
        <w:rPr>
          <w:lang w:val="en-AU"/>
        </w:rPr>
        <w:t>ing</w:t>
      </w:r>
      <w:r w:rsidR="00AC4EF3">
        <w:rPr>
          <w:lang w:val="en-AU"/>
        </w:rPr>
        <w:t xml:space="preserve"> sensitivities. </w:t>
      </w:r>
      <w:r w:rsidR="00706016">
        <w:rPr>
          <w:lang w:val="en-AU"/>
        </w:rPr>
        <w:t>B</w:t>
      </w:r>
      <w:r w:rsidR="00AC4EF3">
        <w:rPr>
          <w:lang w:val="en-AU"/>
        </w:rPr>
        <w:t xml:space="preserve">ecause </w:t>
      </w:r>
      <w:r w:rsidR="00706016">
        <w:rPr>
          <w:lang w:val="en-AU"/>
        </w:rPr>
        <w:t>the</w:t>
      </w:r>
      <w:r w:rsidR="00AC4EF3">
        <w:rPr>
          <w:lang w:val="en-AU"/>
        </w:rPr>
        <w:t xml:space="preserve"> equations </w:t>
      </w:r>
      <w:r w:rsidR="00706016">
        <w:rPr>
          <w:lang w:val="en-AU"/>
        </w:rPr>
        <w:t>which are used by the</w:t>
      </w:r>
      <w:r w:rsidR="005A3C0F">
        <w:rPr>
          <w:lang w:val="en-AU"/>
        </w:rPr>
        <w:t xml:space="preserve"> ensemble</w:t>
      </w:r>
      <w:r w:rsidR="00706016">
        <w:rPr>
          <w:lang w:val="en-AU"/>
        </w:rPr>
        <w:t xml:space="preserve"> smoother </w:t>
      </w:r>
      <w:r w:rsidR="00AC4EF3">
        <w:rPr>
          <w:lang w:val="en-AU"/>
        </w:rPr>
        <w:t xml:space="preserve">are rooted in </w:t>
      </w:r>
      <w:r w:rsidR="00710BBE">
        <w:rPr>
          <w:lang w:val="en-AU"/>
        </w:rPr>
        <w:t>Bayesian</w:t>
      </w:r>
      <w:r w:rsidR="00AC4EF3">
        <w:rPr>
          <w:lang w:val="en-AU"/>
        </w:rPr>
        <w:t xml:space="preserve"> theory, a</w:t>
      </w:r>
      <w:r w:rsidR="00706016">
        <w:rPr>
          <w:lang w:val="en-AU"/>
        </w:rPr>
        <w:t>n outcome</w:t>
      </w:r>
      <w:r w:rsidR="00AC4EF3">
        <w:rPr>
          <w:lang w:val="en-AU"/>
        </w:rPr>
        <w:t xml:space="preserve"> of </w:t>
      </w:r>
      <w:r w:rsidR="00706016">
        <w:rPr>
          <w:lang w:val="en-AU"/>
        </w:rPr>
        <w:t>its</w:t>
      </w:r>
      <w:r w:rsidR="00AC4EF3">
        <w:rPr>
          <w:lang w:val="en-AU"/>
        </w:rPr>
        <w:t xml:space="preserve"> </w:t>
      </w:r>
      <w:r w:rsidR="00706016">
        <w:rPr>
          <w:lang w:val="en-AU"/>
        </w:rPr>
        <w:t>use</w:t>
      </w:r>
      <w:r w:rsidR="00AC4EF3">
        <w:rPr>
          <w:lang w:val="en-AU"/>
        </w:rPr>
        <w:t xml:space="preserve"> is a characterization of post-calibration parameter uncertainty. </w:t>
      </w:r>
      <w:r w:rsidR="00405F33">
        <w:rPr>
          <w:lang w:val="en-AU"/>
        </w:rPr>
        <w:t>Unfortunately h</w:t>
      </w:r>
      <w:r w:rsidR="00706016">
        <w:rPr>
          <w:lang w:val="en-AU"/>
        </w:rPr>
        <w:t>owever, where a model is highly nonlinear, this characterization is</w:t>
      </w:r>
      <w:r w:rsidR="008E24C5">
        <w:rPr>
          <w:lang w:val="en-AU"/>
        </w:rPr>
        <w:t xml:space="preserve"> often</w:t>
      </w:r>
      <w:r w:rsidR="00706016">
        <w:rPr>
          <w:lang w:val="en-AU"/>
        </w:rPr>
        <w:t xml:space="preserve"> flawed</w:t>
      </w:r>
      <w:r w:rsidR="008E24C5">
        <w:rPr>
          <w:lang w:val="en-AU"/>
        </w:rPr>
        <w:t xml:space="preserve"> because Bayes-theorem-derived</w:t>
      </w:r>
      <w:r w:rsidR="004D13B6">
        <w:rPr>
          <w:lang w:val="en-AU"/>
        </w:rPr>
        <w:t xml:space="preserve"> parameter adjustment equations assume model linearity.</w:t>
      </w:r>
      <w:r w:rsidR="00706016">
        <w:rPr>
          <w:lang w:val="en-AU"/>
        </w:rPr>
        <w:t xml:space="preserve"> </w:t>
      </w:r>
      <w:r w:rsidR="004D13B6">
        <w:rPr>
          <w:lang w:val="en-AU"/>
        </w:rPr>
        <w:t>Hence</w:t>
      </w:r>
      <w:r w:rsidR="00706016">
        <w:rPr>
          <w:lang w:val="en-AU"/>
        </w:rPr>
        <w:t xml:space="preserve"> samples of the posterior parameter </w:t>
      </w:r>
      <w:r w:rsidR="004D13B6">
        <w:rPr>
          <w:lang w:val="en-AU"/>
        </w:rPr>
        <w:t xml:space="preserve">probability </w:t>
      </w:r>
      <w:r w:rsidR="00706016">
        <w:rPr>
          <w:lang w:val="en-AU"/>
        </w:rPr>
        <w:t>distribution</w:t>
      </w:r>
      <w:r w:rsidR="00405F33">
        <w:rPr>
          <w:lang w:val="en-AU"/>
        </w:rPr>
        <w:t xml:space="preserve"> that is characterized using these sensitivities</w:t>
      </w:r>
      <w:r w:rsidR="00706016">
        <w:rPr>
          <w:lang w:val="en-AU"/>
        </w:rPr>
        <w:t xml:space="preserve"> </w:t>
      </w:r>
      <w:r w:rsidR="004D13B6">
        <w:rPr>
          <w:lang w:val="en-AU"/>
        </w:rPr>
        <w:t>may</w:t>
      </w:r>
      <w:r w:rsidR="00706016">
        <w:rPr>
          <w:lang w:val="en-AU"/>
        </w:rPr>
        <w:t xml:space="preserve"> not provide </w:t>
      </w:r>
      <w:r w:rsidR="00706016">
        <w:rPr>
          <w:lang w:val="en-AU"/>
        </w:rPr>
        <w:lastRenderedPageBreak/>
        <w:t>acceptable fits with the calibration dataset when used by the model.</w:t>
      </w:r>
    </w:p>
    <w:p w14:paraId="79A21111" w14:textId="77777777" w:rsidR="004D13B6" w:rsidRDefault="00706016" w:rsidP="00E46DE9">
      <w:pPr>
        <w:rPr>
          <w:lang w:val="en-AU"/>
        </w:rPr>
      </w:pPr>
      <w:r>
        <w:rPr>
          <w:lang w:val="en-AU"/>
        </w:rPr>
        <w:t xml:space="preserve">This situation can be remedied by </w:t>
      </w:r>
      <w:r w:rsidR="005A3C0F">
        <w:rPr>
          <w:lang w:val="en-AU"/>
        </w:rPr>
        <w:t>solving the ensemble smoother equations</w:t>
      </w:r>
      <w:r w:rsidR="00405F33">
        <w:rPr>
          <w:lang w:val="en-AU"/>
        </w:rPr>
        <w:t xml:space="preserve"> iteratively, while applying them to individual parameter fields comprising an </w:t>
      </w:r>
      <w:r w:rsidR="00AA27C2">
        <w:rPr>
          <w:lang w:val="en-AU"/>
        </w:rPr>
        <w:t>ensemble</w:t>
      </w:r>
      <w:r w:rsidR="000A2573">
        <w:rPr>
          <w:lang w:val="en-AU"/>
        </w:rPr>
        <w:t>.</w:t>
      </w:r>
      <w:r>
        <w:rPr>
          <w:lang w:val="en-AU"/>
        </w:rPr>
        <w:t xml:space="preserve"> </w:t>
      </w:r>
      <w:r w:rsidR="000A2573">
        <w:rPr>
          <w:lang w:val="en-AU"/>
        </w:rPr>
        <w:t>P</w:t>
      </w:r>
      <w:r w:rsidR="006914D1">
        <w:rPr>
          <w:lang w:val="en-AU"/>
        </w:rPr>
        <w:t>arameter field</w:t>
      </w:r>
      <w:r>
        <w:rPr>
          <w:lang w:val="en-AU"/>
        </w:rPr>
        <w:t xml:space="preserve"> ensembles</w:t>
      </w:r>
      <w:r w:rsidR="006914D1">
        <w:rPr>
          <w:lang w:val="en-AU"/>
        </w:rPr>
        <w:t xml:space="preserve"> </w:t>
      </w:r>
      <w:r w:rsidR="00405F33">
        <w:rPr>
          <w:lang w:val="en-AU"/>
        </w:rPr>
        <w:t xml:space="preserve">actually </w:t>
      </w:r>
      <w:r w:rsidR="006914D1">
        <w:rPr>
          <w:lang w:val="en-AU"/>
        </w:rPr>
        <w:t xml:space="preserve">play </w:t>
      </w:r>
      <w:r w:rsidR="00405F33">
        <w:rPr>
          <w:lang w:val="en-AU"/>
        </w:rPr>
        <w:t xml:space="preserve">a number of </w:t>
      </w:r>
      <w:r w:rsidR="006914D1">
        <w:rPr>
          <w:lang w:val="en-AU"/>
        </w:rPr>
        <w:t>important roles</w:t>
      </w:r>
      <w:r w:rsidR="000A2573">
        <w:rPr>
          <w:lang w:val="en-AU"/>
        </w:rPr>
        <w:t xml:space="preserve"> in this process</w:t>
      </w:r>
      <w:r w:rsidR="006914D1">
        <w:rPr>
          <w:lang w:val="en-AU"/>
        </w:rPr>
        <w:t xml:space="preserve">. </w:t>
      </w:r>
      <w:r w:rsidR="00405F33">
        <w:rPr>
          <w:lang w:val="en-AU"/>
        </w:rPr>
        <w:t>T</w:t>
      </w:r>
      <w:r w:rsidR="006914D1">
        <w:rPr>
          <w:lang w:val="en-AU"/>
        </w:rPr>
        <w:t>he</w:t>
      </w:r>
      <w:r w:rsidR="00F56D81">
        <w:rPr>
          <w:lang w:val="en-AU"/>
        </w:rPr>
        <w:t xml:space="preserve">ir initial task is to </w:t>
      </w:r>
      <w:r w:rsidR="006914D1">
        <w:rPr>
          <w:lang w:val="en-AU"/>
        </w:rPr>
        <w:t xml:space="preserve">sample the prior parameter </w:t>
      </w:r>
      <w:r>
        <w:rPr>
          <w:lang w:val="en-AU"/>
        </w:rPr>
        <w:t xml:space="preserve">probability </w:t>
      </w:r>
      <w:r w:rsidR="006914D1">
        <w:rPr>
          <w:lang w:val="en-AU"/>
        </w:rPr>
        <w:t>distribution</w:t>
      </w:r>
      <w:r w:rsidR="00F56D81">
        <w:rPr>
          <w:lang w:val="en-AU"/>
        </w:rPr>
        <w:t>.</w:t>
      </w:r>
      <w:r w:rsidR="006914D1">
        <w:rPr>
          <w:lang w:val="en-AU"/>
        </w:rPr>
        <w:t xml:space="preserve"> </w:t>
      </w:r>
      <w:r w:rsidR="00F56D81">
        <w:rPr>
          <w:lang w:val="en-AU"/>
        </w:rPr>
        <w:t>T</w:t>
      </w:r>
      <w:r w:rsidR="006914D1">
        <w:rPr>
          <w:lang w:val="en-AU"/>
        </w:rPr>
        <w:t xml:space="preserve">he </w:t>
      </w:r>
      <w:r w:rsidR="004D13B6">
        <w:rPr>
          <w:lang w:val="en-AU"/>
        </w:rPr>
        <w:t xml:space="preserve">ensemble </w:t>
      </w:r>
      <w:r w:rsidR="006914D1">
        <w:rPr>
          <w:lang w:val="en-AU"/>
        </w:rPr>
        <w:t>smoother</w:t>
      </w:r>
      <w:r w:rsidR="00F56D81">
        <w:rPr>
          <w:lang w:val="en-AU"/>
        </w:rPr>
        <w:t xml:space="preserve"> then</w:t>
      </w:r>
      <w:r w:rsidR="006914D1">
        <w:rPr>
          <w:lang w:val="en-AU"/>
        </w:rPr>
        <w:t xml:space="preserve"> </w:t>
      </w:r>
      <w:r w:rsidR="00F56D81">
        <w:rPr>
          <w:lang w:val="en-AU"/>
        </w:rPr>
        <w:t xml:space="preserve">adjusts each </w:t>
      </w:r>
      <w:r w:rsidR="00753996">
        <w:rPr>
          <w:lang w:val="en-AU"/>
        </w:rPr>
        <w:t xml:space="preserve">member of the </w:t>
      </w:r>
      <w:r w:rsidR="00F56D81">
        <w:rPr>
          <w:lang w:val="en-AU"/>
        </w:rPr>
        <w:t>ensem</w:t>
      </w:r>
      <w:r w:rsidR="008272E3">
        <w:rPr>
          <w:lang w:val="en-AU"/>
        </w:rPr>
        <w:t>b</w:t>
      </w:r>
      <w:r w:rsidR="00F56D81">
        <w:rPr>
          <w:lang w:val="en-AU"/>
        </w:rPr>
        <w:t>le</w:t>
      </w:r>
      <w:r w:rsidR="00753996">
        <w:rPr>
          <w:lang w:val="en-AU"/>
        </w:rPr>
        <w:t xml:space="preserve"> individually</w:t>
      </w:r>
      <w:r w:rsidR="00F56D81">
        <w:rPr>
          <w:lang w:val="en-AU"/>
        </w:rPr>
        <w:t xml:space="preserve"> until it</w:t>
      </w:r>
      <w:r w:rsidR="006914D1">
        <w:rPr>
          <w:lang w:val="en-AU"/>
        </w:rPr>
        <w:t xml:space="preserve"> </w:t>
      </w:r>
      <w:r w:rsidR="00F56D81">
        <w:rPr>
          <w:lang w:val="en-AU"/>
        </w:rPr>
        <w:t>constitutes</w:t>
      </w:r>
      <w:r w:rsidR="004D13B6">
        <w:rPr>
          <w:lang w:val="en-AU"/>
        </w:rPr>
        <w:t xml:space="preserve"> an approximation to</w:t>
      </w:r>
      <w:r w:rsidR="00F56D81">
        <w:rPr>
          <w:lang w:val="en-AU"/>
        </w:rPr>
        <w:t xml:space="preserve"> a</w:t>
      </w:r>
      <w:r w:rsidR="006914D1">
        <w:rPr>
          <w:lang w:val="en-AU"/>
        </w:rPr>
        <w:t xml:space="preserve"> sample of the posterior parameter </w:t>
      </w:r>
      <w:r>
        <w:rPr>
          <w:lang w:val="en-AU"/>
        </w:rPr>
        <w:t xml:space="preserve">probability </w:t>
      </w:r>
      <w:r w:rsidR="006914D1">
        <w:rPr>
          <w:lang w:val="en-AU"/>
        </w:rPr>
        <w:t xml:space="preserve">distribution. </w:t>
      </w:r>
      <w:r w:rsidR="00753996">
        <w:rPr>
          <w:lang w:val="en-AU"/>
        </w:rPr>
        <w:t>At the same time</w:t>
      </w:r>
      <w:r w:rsidR="00292C66">
        <w:rPr>
          <w:lang w:val="en-AU"/>
        </w:rPr>
        <w:t>, the</w:t>
      </w:r>
      <w:r>
        <w:rPr>
          <w:lang w:val="en-AU"/>
        </w:rPr>
        <w:t xml:space="preserve"> </w:t>
      </w:r>
      <w:r w:rsidR="00F56D81">
        <w:rPr>
          <w:lang w:val="en-AU"/>
        </w:rPr>
        <w:t>ensemble of evolving, random parameter</w:t>
      </w:r>
      <w:r>
        <w:rPr>
          <w:lang w:val="en-AU"/>
        </w:rPr>
        <w:t xml:space="preserve"> fields</w:t>
      </w:r>
      <w:r w:rsidR="008272E3">
        <w:rPr>
          <w:lang w:val="en-AU"/>
        </w:rPr>
        <w:t xml:space="preserve"> is used by the smoother</w:t>
      </w:r>
      <w:r>
        <w:rPr>
          <w:lang w:val="en-AU"/>
        </w:rPr>
        <w:t xml:space="preserve"> to </w:t>
      </w:r>
      <w:r w:rsidR="00AD62A3">
        <w:rPr>
          <w:lang w:val="en-AU"/>
        </w:rPr>
        <w:t xml:space="preserve">estimate </w:t>
      </w:r>
      <w:r w:rsidR="00292C66">
        <w:rPr>
          <w:lang w:val="en-AU"/>
        </w:rPr>
        <w:t>sensitivities</w:t>
      </w:r>
      <w:r w:rsidR="001E12A3">
        <w:rPr>
          <w:lang w:val="en-AU"/>
        </w:rPr>
        <w:t xml:space="preserve"> (i.e. partial derivatives)</w:t>
      </w:r>
      <w:r w:rsidR="00292C66">
        <w:rPr>
          <w:lang w:val="en-AU"/>
        </w:rPr>
        <w:t xml:space="preserve"> that are then used</w:t>
      </w:r>
      <w:r w:rsidR="004D13B6">
        <w:rPr>
          <w:lang w:val="en-AU"/>
        </w:rPr>
        <w:t xml:space="preserve"> to further adjust</w:t>
      </w:r>
      <w:r w:rsidR="00292C66">
        <w:rPr>
          <w:lang w:val="en-AU"/>
        </w:rPr>
        <w:t xml:space="preserve"> individual members of the </w:t>
      </w:r>
      <w:r w:rsidR="004D13B6">
        <w:rPr>
          <w:lang w:val="en-AU"/>
        </w:rPr>
        <w:t>ensemble so that they</w:t>
      </w:r>
      <w:r w:rsidR="00292C66">
        <w:rPr>
          <w:lang w:val="en-AU"/>
        </w:rPr>
        <w:t xml:space="preserve"> provide a better fit with the calibration dataset.</w:t>
      </w:r>
      <w:r>
        <w:rPr>
          <w:lang w:val="en-AU"/>
        </w:rPr>
        <w:t xml:space="preserve"> </w:t>
      </w:r>
    </w:p>
    <w:p w14:paraId="05EAE994" w14:textId="2131FF27" w:rsidR="006914D1" w:rsidRDefault="004D13B6" w:rsidP="00E46DE9">
      <w:pPr>
        <w:rPr>
          <w:lang w:val="en-AU"/>
        </w:rPr>
      </w:pPr>
      <w:r>
        <w:rPr>
          <w:lang w:val="en-AU"/>
        </w:rPr>
        <w:t>It is apparent from the above description that</w:t>
      </w:r>
      <w:r w:rsidR="00292C66">
        <w:rPr>
          <w:lang w:val="en-AU"/>
        </w:rPr>
        <w:t xml:space="preserve">, unlike PESTPP </w:t>
      </w:r>
      <w:r>
        <w:rPr>
          <w:lang w:val="en-AU"/>
        </w:rPr>
        <w:t>and</w:t>
      </w:r>
      <w:r w:rsidR="00292C66">
        <w:rPr>
          <w:lang w:val="en-AU"/>
        </w:rPr>
        <w:t xml:space="preserve"> PEST, PESTPP-IES does not calculate derivatives</w:t>
      </w:r>
      <w:r w:rsidR="00F56D81">
        <w:rPr>
          <w:lang w:val="en-AU"/>
        </w:rPr>
        <w:t xml:space="preserve"> using finite parameter differences</w:t>
      </w:r>
      <w:r w:rsidR="00292C66">
        <w:rPr>
          <w:lang w:val="en-AU"/>
        </w:rPr>
        <w:t>. Instead, by running the model using each</w:t>
      </w:r>
      <w:r w:rsidR="00F56D81">
        <w:rPr>
          <w:lang w:val="en-AU"/>
        </w:rPr>
        <w:t xml:space="preserve"> member of the</w:t>
      </w:r>
      <w:r w:rsidR="00292C66">
        <w:rPr>
          <w:lang w:val="en-AU"/>
        </w:rPr>
        <w:t xml:space="preserve"> parameter ensemble, it calculates approximate </w:t>
      </w:r>
      <w:r w:rsidR="00753996">
        <w:rPr>
          <w:lang w:val="en-AU"/>
        </w:rPr>
        <w:t xml:space="preserve">partial </w:t>
      </w:r>
      <w:r w:rsidR="00292C66">
        <w:rPr>
          <w:lang w:val="en-AU"/>
        </w:rPr>
        <w:t xml:space="preserve">derivatives from </w:t>
      </w:r>
      <w:r w:rsidR="00AD62A3">
        <w:rPr>
          <w:lang w:val="en-AU"/>
        </w:rPr>
        <w:t>cross-</w:t>
      </w:r>
      <w:r w:rsidR="008272E3">
        <w:rPr>
          <w:lang w:val="en-AU"/>
        </w:rPr>
        <w:t>covariances</w:t>
      </w:r>
      <w:r w:rsidR="00292C66">
        <w:rPr>
          <w:lang w:val="en-AU"/>
        </w:rPr>
        <w:t xml:space="preserve"> between parameter values and model outputs that</w:t>
      </w:r>
      <w:r w:rsidR="00753996">
        <w:rPr>
          <w:lang w:val="en-AU"/>
        </w:rPr>
        <w:t xml:space="preserve"> are calculated using members of the ensemble.</w:t>
      </w:r>
      <w:r w:rsidR="00292C66">
        <w:rPr>
          <w:lang w:val="en-AU"/>
        </w:rPr>
        <w:t xml:space="preserve"> The same</w:t>
      </w:r>
      <w:r w:rsidR="00F56D81">
        <w:rPr>
          <w:lang w:val="en-AU"/>
        </w:rPr>
        <w:t xml:space="preserve"> model</w:t>
      </w:r>
      <w:r w:rsidR="00292C66">
        <w:rPr>
          <w:lang w:val="en-AU"/>
        </w:rPr>
        <w:t xml:space="preserve"> runs that are </w:t>
      </w:r>
      <w:r w:rsidR="00F56D81">
        <w:rPr>
          <w:lang w:val="en-AU"/>
        </w:rPr>
        <w:t xml:space="preserve">used to test the </w:t>
      </w:r>
      <w:r w:rsidR="00302D20">
        <w:rPr>
          <w:lang w:val="en-AU"/>
        </w:rPr>
        <w:t>efficacy</w:t>
      </w:r>
      <w:r w:rsidR="00F56D81">
        <w:rPr>
          <w:lang w:val="en-AU"/>
        </w:rPr>
        <w:t xml:space="preserve"> of upgrades </w:t>
      </w:r>
      <w:r w:rsidR="00753996">
        <w:rPr>
          <w:lang w:val="en-AU"/>
        </w:rPr>
        <w:t xml:space="preserve">to each member of the ensemble </w:t>
      </w:r>
      <w:r w:rsidR="00F56D81">
        <w:rPr>
          <w:lang w:val="en-AU"/>
        </w:rPr>
        <w:t>are used to calculate a</w:t>
      </w:r>
      <w:r>
        <w:rPr>
          <w:lang w:val="en-AU"/>
        </w:rPr>
        <w:t>n approximate</w:t>
      </w:r>
      <w:r w:rsidR="00F56D81">
        <w:rPr>
          <w:lang w:val="en-AU"/>
        </w:rPr>
        <w:t xml:space="preserve"> set of sensitivities which </w:t>
      </w:r>
      <w:r w:rsidR="008272E3">
        <w:rPr>
          <w:lang w:val="en-AU"/>
        </w:rPr>
        <w:t>then</w:t>
      </w:r>
      <w:r w:rsidR="00F56D81">
        <w:rPr>
          <w:lang w:val="en-AU"/>
        </w:rPr>
        <w:t xml:space="preserve"> form the basis for the next parameter </w:t>
      </w:r>
      <w:r w:rsidR="00753996">
        <w:rPr>
          <w:lang w:val="en-AU"/>
        </w:rPr>
        <w:t xml:space="preserve">ensemble </w:t>
      </w:r>
      <w:r w:rsidR="00F56D81">
        <w:rPr>
          <w:lang w:val="en-AU"/>
        </w:rPr>
        <w:t>upgrade.</w:t>
      </w:r>
    </w:p>
    <w:p w14:paraId="200F7D41" w14:textId="77777777" w:rsidR="00292C66" w:rsidRDefault="00292C66" w:rsidP="00292C66">
      <w:pPr>
        <w:pStyle w:val="Heading3"/>
      </w:pPr>
      <w:bookmarkStart w:id="2062" w:name="_Toc520535306"/>
      <w:r>
        <w:t>9.</w:t>
      </w:r>
      <w:r w:rsidR="007E50D5">
        <w:t>1</w:t>
      </w:r>
      <w:r>
        <w:t>.</w:t>
      </w:r>
      <w:r w:rsidR="007E50D5">
        <w:t>4</w:t>
      </w:r>
      <w:r>
        <w:t xml:space="preserve"> Some </w:t>
      </w:r>
      <w:r w:rsidR="00710BBE">
        <w:t>Repercussions</w:t>
      </w:r>
      <w:r>
        <w:t xml:space="preserve"> of Using Ensembles</w:t>
      </w:r>
      <w:bookmarkEnd w:id="2062"/>
    </w:p>
    <w:p w14:paraId="0D44D9B8" w14:textId="77777777" w:rsidR="001E12A3" w:rsidRDefault="00B67DD0" w:rsidP="00292C66">
      <w:pPr>
        <w:rPr>
          <w:lang w:val="en-AU"/>
        </w:rPr>
      </w:pPr>
      <w:r>
        <w:rPr>
          <w:lang w:val="en-AU"/>
        </w:rPr>
        <w:t xml:space="preserve">The most obvious advantage of using ensembles </w:t>
      </w:r>
      <w:r w:rsidR="001E12A3">
        <w:rPr>
          <w:lang w:val="en-AU"/>
        </w:rPr>
        <w:t>is the</w:t>
      </w:r>
      <w:r w:rsidR="008272E3">
        <w:rPr>
          <w:lang w:val="en-AU"/>
        </w:rPr>
        <w:t>ir</w:t>
      </w:r>
      <w:r w:rsidR="001E12A3">
        <w:rPr>
          <w:lang w:val="en-AU"/>
        </w:rPr>
        <w:t xml:space="preserve"> ability</w:t>
      </w:r>
      <w:r w:rsidR="008272E3">
        <w:rPr>
          <w:lang w:val="en-AU"/>
        </w:rPr>
        <w:t xml:space="preserve"> to sample the </w:t>
      </w:r>
      <w:r w:rsidR="001E12A3">
        <w:rPr>
          <w:lang w:val="en-AU"/>
        </w:rPr>
        <w:t xml:space="preserve">posterior parameter </w:t>
      </w:r>
      <w:r w:rsidR="008272E3">
        <w:rPr>
          <w:lang w:val="en-AU"/>
        </w:rPr>
        <w:t xml:space="preserve">probability </w:t>
      </w:r>
      <w:r w:rsidR="001E12A3">
        <w:rPr>
          <w:lang w:val="en-AU"/>
        </w:rPr>
        <w:t xml:space="preserve">distribution. </w:t>
      </w:r>
      <w:r w:rsidR="008272E3">
        <w:rPr>
          <w:lang w:val="en-AU"/>
        </w:rPr>
        <w:t>T</w:t>
      </w:r>
      <w:r w:rsidR="001E12A3">
        <w:rPr>
          <w:lang w:val="en-AU"/>
        </w:rPr>
        <w:t>his is cr</w:t>
      </w:r>
      <w:r w:rsidR="008272E3">
        <w:rPr>
          <w:lang w:val="en-AU"/>
        </w:rPr>
        <w:t>itical to a model’s support for environmental decision-making</w:t>
      </w:r>
      <w:r w:rsidR="001E12A3">
        <w:rPr>
          <w:lang w:val="en-AU"/>
        </w:rPr>
        <w:t>.</w:t>
      </w:r>
    </w:p>
    <w:p w14:paraId="256116AD" w14:textId="77777777" w:rsidR="00B01693" w:rsidRDefault="001E12A3" w:rsidP="00292C66">
      <w:pPr>
        <w:rPr>
          <w:lang w:val="en-AU"/>
        </w:rPr>
      </w:pPr>
      <w:r>
        <w:rPr>
          <w:lang w:val="en-AU"/>
        </w:rPr>
        <w:t xml:space="preserve">There are </w:t>
      </w:r>
      <w:r w:rsidR="00F9286B">
        <w:rPr>
          <w:lang w:val="en-AU"/>
        </w:rPr>
        <w:t xml:space="preserve">a number of </w:t>
      </w:r>
      <w:r>
        <w:rPr>
          <w:lang w:val="en-AU"/>
        </w:rPr>
        <w:t>numerical advantages as well. While partial derivatives calculated</w:t>
      </w:r>
      <w:r w:rsidR="008272E3">
        <w:rPr>
          <w:lang w:val="en-AU"/>
        </w:rPr>
        <w:t xml:space="preserve"> using</w:t>
      </w:r>
      <w:r>
        <w:rPr>
          <w:lang w:val="en-AU"/>
        </w:rPr>
        <w:t xml:space="preserve"> model runs based on random parameters are only approximate, they are often good enough to support a parameter ensemble adjustment process that achieves a good fit between model out</w:t>
      </w:r>
      <w:r w:rsidR="008272E3">
        <w:rPr>
          <w:lang w:val="en-AU"/>
        </w:rPr>
        <w:t>comes</w:t>
      </w:r>
      <w:r>
        <w:rPr>
          <w:lang w:val="en-AU"/>
        </w:rPr>
        <w:t xml:space="preserve"> and field measurements. Furthermore, because the number of </w:t>
      </w:r>
      <w:r w:rsidR="00E205C6">
        <w:rPr>
          <w:lang w:val="en-AU"/>
        </w:rPr>
        <w:t xml:space="preserve">parameter fields that comprises an </w:t>
      </w:r>
      <w:r>
        <w:rPr>
          <w:lang w:val="en-AU"/>
        </w:rPr>
        <w:t xml:space="preserve">ensemble need only be as great as the dimensionality of the inverse problem solution space, the number of model runs required to obtain a </w:t>
      </w:r>
      <w:r w:rsidR="00B01693">
        <w:rPr>
          <w:lang w:val="en-AU"/>
        </w:rPr>
        <w:t>useable</w:t>
      </w:r>
      <w:r>
        <w:rPr>
          <w:lang w:val="en-AU"/>
        </w:rPr>
        <w:t xml:space="preserve"> Jacobian matrix </w:t>
      </w:r>
      <w:r w:rsidR="00B01693">
        <w:rPr>
          <w:lang w:val="en-AU"/>
        </w:rPr>
        <w:t xml:space="preserve">to serve as the </w:t>
      </w:r>
      <w:r w:rsidR="00B01693" w:rsidRPr="00B01693">
        <w:rPr>
          <w:b/>
          <w:lang w:val="en-AU"/>
        </w:rPr>
        <w:t>Z</w:t>
      </w:r>
      <w:r w:rsidR="00B01693">
        <w:rPr>
          <w:lang w:val="en-AU"/>
        </w:rPr>
        <w:t xml:space="preserve"> matrix in </w:t>
      </w:r>
      <w:r>
        <w:rPr>
          <w:lang w:val="en-AU"/>
        </w:rPr>
        <w:t xml:space="preserve">equations </w:t>
      </w:r>
      <w:r w:rsidR="00B01693">
        <w:rPr>
          <w:lang w:val="en-AU"/>
        </w:rPr>
        <w:t>similar to</w:t>
      </w:r>
      <w:r w:rsidR="008272E3">
        <w:rPr>
          <w:lang w:val="en-AU"/>
        </w:rPr>
        <w:t xml:space="preserve"> </w:t>
      </w:r>
      <w:r>
        <w:rPr>
          <w:lang w:val="en-AU"/>
        </w:rPr>
        <w:t>6.3</w:t>
      </w:r>
      <w:r w:rsidR="00B01693">
        <w:rPr>
          <w:lang w:val="en-AU"/>
        </w:rPr>
        <w:t xml:space="preserve"> can be far fewer than the number of parameters that </w:t>
      </w:r>
      <w:r w:rsidR="008272E3">
        <w:rPr>
          <w:lang w:val="en-AU"/>
        </w:rPr>
        <w:t>actually</w:t>
      </w:r>
      <w:r w:rsidR="00B01693">
        <w:rPr>
          <w:lang w:val="en-AU"/>
        </w:rPr>
        <w:t xml:space="preserve"> feature in the ensembles. </w:t>
      </w:r>
      <w:r w:rsidR="00E205C6">
        <w:rPr>
          <w:lang w:val="en-AU"/>
        </w:rPr>
        <w:t>In contrast, when using finite parameter differences to fill a</w:t>
      </w:r>
      <w:r w:rsidR="00B01693">
        <w:rPr>
          <w:lang w:val="en-AU"/>
        </w:rPr>
        <w:t xml:space="preserve"> Jacobian matrix</w:t>
      </w:r>
      <w:r w:rsidR="00E205C6">
        <w:rPr>
          <w:lang w:val="en-AU"/>
        </w:rPr>
        <w:t>, the number of</w:t>
      </w:r>
      <w:r w:rsidR="00F9286B">
        <w:rPr>
          <w:lang w:val="en-AU"/>
        </w:rPr>
        <w:t xml:space="preserve"> required</w:t>
      </w:r>
      <w:r w:rsidR="00E205C6">
        <w:rPr>
          <w:lang w:val="en-AU"/>
        </w:rPr>
        <w:t xml:space="preserve"> model runs </w:t>
      </w:r>
      <w:r w:rsidR="00F9286B">
        <w:rPr>
          <w:lang w:val="en-AU"/>
        </w:rPr>
        <w:t>is</w:t>
      </w:r>
      <w:r w:rsidR="00E205C6">
        <w:rPr>
          <w:lang w:val="en-AU"/>
        </w:rPr>
        <w:t xml:space="preserve"> equal</w:t>
      </w:r>
      <w:r w:rsidR="00F9286B">
        <w:rPr>
          <w:lang w:val="en-AU"/>
        </w:rPr>
        <w:t xml:space="preserve"> to</w:t>
      </w:r>
      <w:r w:rsidR="00E205C6">
        <w:rPr>
          <w:lang w:val="en-AU"/>
        </w:rPr>
        <w:t xml:space="preserve"> the number of parameters.</w:t>
      </w:r>
      <w:r w:rsidR="00B01693">
        <w:rPr>
          <w:lang w:val="en-AU"/>
        </w:rPr>
        <w:t xml:space="preserve"> </w:t>
      </w:r>
    </w:p>
    <w:p w14:paraId="18AFB27B" w14:textId="23F03C60" w:rsidR="001E12A3" w:rsidRDefault="00B01693" w:rsidP="00292C66">
      <w:pPr>
        <w:rPr>
          <w:lang w:val="en-AU"/>
        </w:rPr>
      </w:pPr>
      <w:r>
        <w:rPr>
          <w:lang w:val="en-AU"/>
        </w:rPr>
        <w:t>Another advantage that accrues from use of a randomized Jacobian</w:t>
      </w:r>
      <w:r w:rsidR="00F9286B">
        <w:rPr>
          <w:lang w:val="en-AU"/>
        </w:rPr>
        <w:t xml:space="preserve"> matrix in place of a finite-difference Jacobian matrix </w:t>
      </w:r>
      <w:r>
        <w:rPr>
          <w:lang w:val="en-AU"/>
        </w:rPr>
        <w:t xml:space="preserve">is that the </w:t>
      </w:r>
      <w:r w:rsidR="00F9286B">
        <w:rPr>
          <w:lang w:val="en-AU"/>
        </w:rPr>
        <w:t xml:space="preserve">Jacobian-filling </w:t>
      </w:r>
      <w:r>
        <w:rPr>
          <w:lang w:val="en-AU"/>
        </w:rPr>
        <w:t>process does not require that model outputs have the same numerical precision as</w:t>
      </w:r>
      <w:r w:rsidR="00F9286B">
        <w:rPr>
          <w:lang w:val="en-AU"/>
        </w:rPr>
        <w:t xml:space="preserve"> that which</w:t>
      </w:r>
      <w:r>
        <w:rPr>
          <w:lang w:val="en-AU"/>
        </w:rPr>
        <w:t xml:space="preserve"> is required for calculation of derivatives through finite differences. It may therefore be possible to loosen numerical solver convergence settings</w:t>
      </w:r>
      <w:r w:rsidR="00B82108">
        <w:rPr>
          <w:lang w:val="en-AU"/>
        </w:rPr>
        <w:t xml:space="preserve"> employed by the model</w:t>
      </w:r>
      <w:r>
        <w:rPr>
          <w:lang w:val="en-AU"/>
        </w:rPr>
        <w:t xml:space="preserve">; model run times may </w:t>
      </w:r>
      <w:r w:rsidR="00B82108">
        <w:rPr>
          <w:lang w:val="en-AU"/>
        </w:rPr>
        <w:t>fall</w:t>
      </w:r>
      <w:r>
        <w:rPr>
          <w:lang w:val="en-AU"/>
        </w:rPr>
        <w:t xml:space="preserve"> as a consequence. In addition to this, the chance of being trapped in a local objective function</w:t>
      </w:r>
      <w:r w:rsidR="00B82108">
        <w:rPr>
          <w:lang w:val="en-AU"/>
        </w:rPr>
        <w:t xml:space="preserve"> minimum</w:t>
      </w:r>
      <w:r>
        <w:rPr>
          <w:lang w:val="en-AU"/>
        </w:rPr>
        <w:t xml:space="preserve"> is lowered as </w:t>
      </w:r>
      <w:r w:rsidR="00B82108">
        <w:rPr>
          <w:lang w:val="en-AU"/>
        </w:rPr>
        <w:t xml:space="preserve">partial </w:t>
      </w:r>
      <w:r>
        <w:rPr>
          <w:lang w:val="en-AU"/>
        </w:rPr>
        <w:t>derivatives that are approximated using an ensemble are</w:t>
      </w:r>
      <w:r w:rsidR="00B82108">
        <w:rPr>
          <w:lang w:val="en-AU"/>
        </w:rPr>
        <w:t xml:space="preserve"> at least </w:t>
      </w:r>
      <w:r w:rsidR="004D13B6">
        <w:rPr>
          <w:lang w:val="en-AU"/>
        </w:rPr>
        <w:t>partially</w:t>
      </w:r>
      <w:r w:rsidR="00B82108">
        <w:rPr>
          <w:lang w:val="en-AU"/>
        </w:rPr>
        <w:t xml:space="preserve"> informed by</w:t>
      </w:r>
      <w:r>
        <w:rPr>
          <w:lang w:val="en-AU"/>
        </w:rPr>
        <w:t xml:space="preserve"> broad scale parameter gradients </w:t>
      </w:r>
      <w:r w:rsidR="00B82108">
        <w:rPr>
          <w:lang w:val="en-AU"/>
        </w:rPr>
        <w:t xml:space="preserve">in addition to </w:t>
      </w:r>
      <w:r>
        <w:rPr>
          <w:lang w:val="en-AU"/>
        </w:rPr>
        <w:t>local parameter gradients.</w:t>
      </w:r>
    </w:p>
    <w:p w14:paraId="275EE50A" w14:textId="06CE64F3" w:rsidR="00B01693" w:rsidRDefault="00B01693" w:rsidP="00292C66">
      <w:pPr>
        <w:rPr>
          <w:lang w:val="en-AU"/>
        </w:rPr>
      </w:pPr>
      <w:r>
        <w:rPr>
          <w:lang w:val="en-AU"/>
        </w:rPr>
        <w:t xml:space="preserve">The use of an ensemble to calculate </w:t>
      </w:r>
      <w:r w:rsidR="00B82108">
        <w:rPr>
          <w:lang w:val="en-AU"/>
        </w:rPr>
        <w:t xml:space="preserve">partial parameter </w:t>
      </w:r>
      <w:r>
        <w:rPr>
          <w:lang w:val="en-AU"/>
        </w:rPr>
        <w:t xml:space="preserve">derivatives does not come without a cost however. Because partial derivatives are approximate, it may not </w:t>
      </w:r>
      <w:r w:rsidR="00B82108">
        <w:rPr>
          <w:lang w:val="en-AU"/>
        </w:rPr>
        <w:t xml:space="preserve">always </w:t>
      </w:r>
      <w:r>
        <w:rPr>
          <w:lang w:val="en-AU"/>
        </w:rPr>
        <w:t xml:space="preserve">be possible to achieve as good a fit with the calibration dataset for some or all members of an ensemble as that which </w:t>
      </w:r>
      <w:r w:rsidR="00F9286B">
        <w:rPr>
          <w:lang w:val="en-AU"/>
        </w:rPr>
        <w:t>can</w:t>
      </w:r>
      <w:r>
        <w:rPr>
          <w:lang w:val="en-AU"/>
        </w:rPr>
        <w:t xml:space="preserve"> be achieved through adjustment of a single parameter field</w:t>
      </w:r>
      <w:r w:rsidR="007E50D5">
        <w:rPr>
          <w:lang w:val="en-AU"/>
        </w:rPr>
        <w:t xml:space="preserve"> using </w:t>
      </w:r>
      <w:r w:rsidR="00B82108">
        <w:rPr>
          <w:lang w:val="en-AU"/>
        </w:rPr>
        <w:t xml:space="preserve">partial </w:t>
      </w:r>
      <w:r w:rsidR="007E50D5">
        <w:rPr>
          <w:lang w:val="en-AU"/>
        </w:rPr>
        <w:t>derivatives calculated through finite parameter differences. Another problem is that</w:t>
      </w:r>
      <w:r w:rsidR="00B82108">
        <w:rPr>
          <w:lang w:val="en-AU"/>
        </w:rPr>
        <w:t xml:space="preserve"> even though the number of ensemble members may exceed the dimensionality of the </w:t>
      </w:r>
      <w:r w:rsidR="007F1459">
        <w:rPr>
          <w:lang w:val="en-AU"/>
        </w:rPr>
        <w:t>inverse problem</w:t>
      </w:r>
      <w:r w:rsidR="00B82108">
        <w:rPr>
          <w:lang w:val="en-AU"/>
        </w:rPr>
        <w:t xml:space="preserve"> solution space, </w:t>
      </w:r>
      <w:r w:rsidR="007E50D5">
        <w:rPr>
          <w:lang w:val="en-AU"/>
        </w:rPr>
        <w:t>this does not</w:t>
      </w:r>
      <w:r w:rsidR="00B82108">
        <w:rPr>
          <w:lang w:val="en-AU"/>
        </w:rPr>
        <w:t xml:space="preserve"> forestall inadvertent entrainment of null</w:t>
      </w:r>
      <w:r w:rsidR="007E50D5">
        <w:rPr>
          <w:lang w:val="en-AU"/>
        </w:rPr>
        <w:t xml:space="preserve"> space</w:t>
      </w:r>
      <w:r w:rsidR="00B82108">
        <w:rPr>
          <w:lang w:val="en-AU"/>
        </w:rPr>
        <w:t xml:space="preserve"> parameter</w:t>
      </w:r>
      <w:r w:rsidR="007E50D5">
        <w:rPr>
          <w:lang w:val="en-AU"/>
        </w:rPr>
        <w:t xml:space="preserve"> components</w:t>
      </w:r>
      <w:r w:rsidR="007F1459">
        <w:rPr>
          <w:lang w:val="en-AU"/>
        </w:rPr>
        <w:t xml:space="preserve"> </w:t>
      </w:r>
      <w:r w:rsidR="007F1459">
        <w:rPr>
          <w:lang w:val="en-AU"/>
        </w:rPr>
        <w:lastRenderedPageBreak/>
        <w:t xml:space="preserve">during the parameter </w:t>
      </w:r>
      <w:r w:rsidR="00302D20">
        <w:rPr>
          <w:lang w:val="en-AU"/>
        </w:rPr>
        <w:t>adjustment</w:t>
      </w:r>
      <w:r w:rsidR="007F1459">
        <w:rPr>
          <w:lang w:val="en-AU"/>
        </w:rPr>
        <w:t xml:space="preserve"> process</w:t>
      </w:r>
      <w:r w:rsidR="007E50D5">
        <w:rPr>
          <w:lang w:val="en-AU"/>
        </w:rPr>
        <w:t>. This may introduce bias to</w:t>
      </w:r>
      <w:r w:rsidR="00B82108">
        <w:rPr>
          <w:lang w:val="en-AU"/>
        </w:rPr>
        <w:t xml:space="preserve"> some</w:t>
      </w:r>
      <w:r w:rsidR="007E50D5">
        <w:rPr>
          <w:lang w:val="en-AU"/>
        </w:rPr>
        <w:t xml:space="preserve"> </w:t>
      </w:r>
      <w:r w:rsidR="007F1459">
        <w:rPr>
          <w:lang w:val="en-AU"/>
        </w:rPr>
        <w:t>ensemble members</w:t>
      </w:r>
      <w:r w:rsidR="007E50D5">
        <w:rPr>
          <w:lang w:val="en-AU"/>
        </w:rPr>
        <w:t xml:space="preserve">. Both of these problems </w:t>
      </w:r>
      <w:r w:rsidR="00302D20">
        <w:rPr>
          <w:lang w:val="en-AU"/>
        </w:rPr>
        <w:t>can</w:t>
      </w:r>
      <w:r w:rsidR="007F1459">
        <w:rPr>
          <w:lang w:val="en-AU"/>
        </w:rPr>
        <w:t xml:space="preserve"> be</w:t>
      </w:r>
      <w:r w:rsidR="007E50D5">
        <w:rPr>
          <w:lang w:val="en-AU"/>
        </w:rPr>
        <w:t xml:space="preserve"> reduced</w:t>
      </w:r>
      <w:r w:rsidR="00F9286B">
        <w:rPr>
          <w:lang w:val="en-AU"/>
        </w:rPr>
        <w:t xml:space="preserve"> by increasing the</w:t>
      </w:r>
      <w:r w:rsidR="007E50D5">
        <w:rPr>
          <w:lang w:val="en-AU"/>
        </w:rPr>
        <w:t xml:space="preserve"> number of parameter fields </w:t>
      </w:r>
      <w:r w:rsidR="004D13B6">
        <w:rPr>
          <w:lang w:val="en-AU"/>
        </w:rPr>
        <w:t>that comprise</w:t>
      </w:r>
      <w:r w:rsidR="007E50D5">
        <w:rPr>
          <w:lang w:val="en-AU"/>
        </w:rPr>
        <w:t xml:space="preserve"> </w:t>
      </w:r>
      <w:r w:rsidR="00F9286B">
        <w:rPr>
          <w:lang w:val="en-AU"/>
        </w:rPr>
        <w:t>the</w:t>
      </w:r>
      <w:r w:rsidR="007E50D5">
        <w:rPr>
          <w:lang w:val="en-AU"/>
        </w:rPr>
        <w:t xml:space="preserve"> ensemble. Obviously, this comes at a numerical cost.</w:t>
      </w:r>
    </w:p>
    <w:p w14:paraId="7E8567A0" w14:textId="455F6239" w:rsidR="008E4FCE" w:rsidRDefault="00F9286B" w:rsidP="00292C66">
      <w:pPr>
        <w:rPr>
          <w:lang w:val="en-AU"/>
        </w:rPr>
      </w:pPr>
      <w:r>
        <w:rPr>
          <w:lang w:val="en-AU"/>
        </w:rPr>
        <w:t>Another</w:t>
      </w:r>
      <w:r w:rsidR="008E4FCE">
        <w:rPr>
          <w:lang w:val="en-AU"/>
        </w:rPr>
        <w:t xml:space="preserve"> issue associated with</w:t>
      </w:r>
      <w:r>
        <w:rPr>
          <w:lang w:val="en-AU"/>
        </w:rPr>
        <w:t xml:space="preserve"> the use of</w:t>
      </w:r>
      <w:r w:rsidR="008E4FCE">
        <w:rPr>
          <w:lang w:val="en-AU"/>
        </w:rPr>
        <w:t xml:space="preserve"> random parameter fields is</w:t>
      </w:r>
      <w:r>
        <w:rPr>
          <w:lang w:val="en-AU"/>
        </w:rPr>
        <w:t xml:space="preserve"> that of</w:t>
      </w:r>
      <w:r w:rsidR="008E4FCE">
        <w:rPr>
          <w:lang w:val="en-AU"/>
        </w:rPr>
        <w:t xml:space="preserve"> model stability.  If the model (or models)</w:t>
      </w:r>
      <w:r>
        <w:rPr>
          <w:lang w:val="en-AU"/>
        </w:rPr>
        <w:t xml:space="preserve"> that is run by PESTPP-IES experiences numerical difficulties when provided with some parameter sets,</w:t>
      </w:r>
      <w:r w:rsidR="008E4FCE">
        <w:rPr>
          <w:lang w:val="en-AU"/>
        </w:rPr>
        <w:t xml:space="preserve"> then </w:t>
      </w:r>
      <w:r>
        <w:rPr>
          <w:lang w:val="en-AU"/>
        </w:rPr>
        <w:t xml:space="preserve">use of </w:t>
      </w:r>
      <w:r w:rsidR="008E4FCE">
        <w:rPr>
          <w:lang w:val="en-AU"/>
        </w:rPr>
        <w:t xml:space="preserve">an ensemble of random parameter </w:t>
      </w:r>
      <w:r>
        <w:rPr>
          <w:lang w:val="en-AU"/>
        </w:rPr>
        <w:t>fields</w:t>
      </w:r>
      <w:r w:rsidR="008E4FCE">
        <w:rPr>
          <w:lang w:val="en-AU"/>
        </w:rPr>
        <w:t xml:space="preserve"> is likely to trigger</w:t>
      </w:r>
      <w:r>
        <w:rPr>
          <w:lang w:val="en-AU"/>
        </w:rPr>
        <w:t xml:space="preserve"> occasional</w:t>
      </w:r>
      <w:r w:rsidR="008E4FCE">
        <w:rPr>
          <w:lang w:val="en-AU"/>
        </w:rPr>
        <w:t xml:space="preserve"> model run failures</w:t>
      </w:r>
      <w:r>
        <w:rPr>
          <w:lang w:val="en-AU"/>
        </w:rPr>
        <w:t>,</w:t>
      </w:r>
      <w:r w:rsidR="008E4FCE">
        <w:rPr>
          <w:lang w:val="en-AU"/>
        </w:rPr>
        <w:t xml:space="preserve"> or</w:t>
      </w:r>
      <w:r>
        <w:rPr>
          <w:lang w:val="en-AU"/>
        </w:rPr>
        <w:t xml:space="preserve"> </w:t>
      </w:r>
      <w:r w:rsidR="00776466">
        <w:rPr>
          <w:lang w:val="en-AU"/>
        </w:rPr>
        <w:t xml:space="preserve">occasional simulations whose run times are </w:t>
      </w:r>
      <w:r w:rsidR="008E4FCE">
        <w:rPr>
          <w:lang w:val="en-AU"/>
        </w:rPr>
        <w:t>excessive</w:t>
      </w:r>
      <w:r w:rsidR="00776466">
        <w:rPr>
          <w:lang w:val="en-AU"/>
        </w:rPr>
        <w:t>ly long</w:t>
      </w:r>
      <w:r w:rsidR="008E4FCE">
        <w:rPr>
          <w:lang w:val="en-AU"/>
        </w:rPr>
        <w:t xml:space="preserve">. </w:t>
      </w:r>
      <w:r w:rsidR="004D13B6">
        <w:rPr>
          <w:lang w:val="en-AU"/>
        </w:rPr>
        <w:t xml:space="preserve">As will be discussed below, </w:t>
      </w:r>
      <w:r w:rsidR="008E4FCE">
        <w:rPr>
          <w:lang w:val="en-AU"/>
        </w:rPr>
        <w:t>PESTPP-IES</w:t>
      </w:r>
      <w:r w:rsidR="00776466">
        <w:rPr>
          <w:lang w:val="en-AU"/>
        </w:rPr>
        <w:t xml:space="preserve"> includes functionality to accommodate </w:t>
      </w:r>
      <w:r w:rsidR="008E4FCE">
        <w:rPr>
          <w:lang w:val="en-AU"/>
        </w:rPr>
        <w:t xml:space="preserve">this problem. </w:t>
      </w:r>
    </w:p>
    <w:p w14:paraId="5EE571C4" w14:textId="77777777" w:rsidR="000B54C9" w:rsidRDefault="000B54C9" w:rsidP="000B54C9">
      <w:pPr>
        <w:pStyle w:val="Heading3"/>
      </w:pPr>
      <w:bookmarkStart w:id="2063" w:name="_Toc520535307"/>
      <w:r>
        <w:t>9.1.5 Iterations</w:t>
      </w:r>
      <w:bookmarkEnd w:id="2063"/>
    </w:p>
    <w:p w14:paraId="234A43CC" w14:textId="1FAD8161" w:rsidR="000B54C9" w:rsidRDefault="000B54C9" w:rsidP="000B54C9">
      <w:pPr>
        <w:rPr>
          <w:lang w:val="en-AU"/>
        </w:rPr>
      </w:pPr>
      <w:r>
        <w:rPr>
          <w:lang w:val="en-AU"/>
        </w:rPr>
        <w:t xml:space="preserve">The parameter adjustment algorithm that is implemented </w:t>
      </w:r>
      <w:r w:rsidR="004D13B6">
        <w:rPr>
          <w:lang w:val="en-AU"/>
        </w:rPr>
        <w:t>by</w:t>
      </w:r>
      <w:r>
        <w:rPr>
          <w:lang w:val="en-AU"/>
        </w:rPr>
        <w:t xml:space="preserve"> PESTPP-IES is referred to as an “iterative </w:t>
      </w:r>
      <w:r w:rsidR="008E4FCE">
        <w:rPr>
          <w:lang w:val="en-AU"/>
        </w:rPr>
        <w:t>ensemble</w:t>
      </w:r>
      <w:r>
        <w:rPr>
          <w:lang w:val="en-AU"/>
        </w:rPr>
        <w:t xml:space="preserve"> smoother”. </w:t>
      </w:r>
      <w:r w:rsidR="00495656">
        <w:rPr>
          <w:lang w:val="en-AU"/>
        </w:rPr>
        <w:t>This reflects the fact that the process through which a prior ensemble becomes a posterior ensemble requires a number of iterations of parameter field adjustment</w:t>
      </w:r>
      <w:r w:rsidR="00194CA3">
        <w:rPr>
          <w:lang w:val="en-AU"/>
        </w:rPr>
        <w:t>, these</w:t>
      </w:r>
      <w:r w:rsidR="008E4FCE">
        <w:rPr>
          <w:lang w:val="en-AU"/>
        </w:rPr>
        <w:t xml:space="preserve"> iterations </w:t>
      </w:r>
      <w:r w:rsidR="00194CA3">
        <w:rPr>
          <w:lang w:val="en-AU"/>
        </w:rPr>
        <w:t xml:space="preserve">being </w:t>
      </w:r>
      <w:r w:rsidR="00AA27C2">
        <w:rPr>
          <w:lang w:val="en-AU"/>
        </w:rPr>
        <w:t>necessary</w:t>
      </w:r>
      <w:r w:rsidR="008E4FCE">
        <w:rPr>
          <w:lang w:val="en-AU"/>
        </w:rPr>
        <w:t xml:space="preserve"> to deal with nonlinearity </w:t>
      </w:r>
      <w:r w:rsidR="00776466">
        <w:rPr>
          <w:lang w:val="en-AU"/>
        </w:rPr>
        <w:t>of</w:t>
      </w:r>
      <w:r w:rsidR="008E4FCE">
        <w:rPr>
          <w:lang w:val="en-AU"/>
        </w:rPr>
        <w:t xml:space="preserve"> the parameter-</w:t>
      </w:r>
      <w:r w:rsidR="004D13B6">
        <w:rPr>
          <w:lang w:val="en-AU"/>
        </w:rPr>
        <w:t>to-model output</w:t>
      </w:r>
      <w:r w:rsidR="008E4FCE">
        <w:rPr>
          <w:lang w:val="en-AU"/>
        </w:rPr>
        <w:t xml:space="preserve"> </w:t>
      </w:r>
      <w:r w:rsidR="00AA27C2">
        <w:rPr>
          <w:lang w:val="en-AU"/>
        </w:rPr>
        <w:t>relationship</w:t>
      </w:r>
      <w:r w:rsidR="00495656">
        <w:rPr>
          <w:lang w:val="en-AU"/>
        </w:rPr>
        <w:t>. During each of these iterations</w:t>
      </w:r>
      <w:r w:rsidR="003C5931">
        <w:rPr>
          <w:lang w:val="en-AU"/>
        </w:rPr>
        <w:t>,</w:t>
      </w:r>
      <w:r w:rsidR="00495656">
        <w:rPr>
          <w:lang w:val="en-AU"/>
        </w:rPr>
        <w:t xml:space="preserve"> a new approximation to the Jacobian matrix is calculated based on the latest ensemble. Upgrades to parameter sets are then calculated using this matrix. The process is then repeated.</w:t>
      </w:r>
    </w:p>
    <w:p w14:paraId="7317A98B" w14:textId="1B8C23F7" w:rsidR="00495656" w:rsidRDefault="00495656" w:rsidP="000B54C9">
      <w:pPr>
        <w:rPr>
          <w:lang w:val="en-AU"/>
        </w:rPr>
      </w:pPr>
      <w:r>
        <w:rPr>
          <w:lang w:val="en-AU"/>
        </w:rPr>
        <w:t>An important</w:t>
      </w:r>
      <w:r w:rsidR="00776466">
        <w:rPr>
          <w:lang w:val="en-AU"/>
        </w:rPr>
        <w:t xml:space="preserve"> prerequisite to success of</w:t>
      </w:r>
      <w:r>
        <w:rPr>
          <w:lang w:val="en-AU"/>
        </w:rPr>
        <w:t xml:space="preserve"> the parameter upgrade process is use of</w:t>
      </w:r>
      <w:r w:rsidR="00776466">
        <w:rPr>
          <w:lang w:val="en-AU"/>
        </w:rPr>
        <w:t xml:space="preserve"> an appropriately-valued</w:t>
      </w:r>
      <w:r>
        <w:rPr>
          <w:lang w:val="en-AU"/>
        </w:rPr>
        <w:t xml:space="preserve"> Marquardt lambda. </w:t>
      </w:r>
      <w:r w:rsidR="00776466">
        <w:rPr>
          <w:lang w:val="en-AU"/>
        </w:rPr>
        <w:t>The Marquardt lambda</w:t>
      </w:r>
      <w:r>
        <w:rPr>
          <w:lang w:val="en-AU"/>
        </w:rPr>
        <w:t xml:space="preserve"> plays the same role </w:t>
      </w:r>
      <w:r w:rsidR="003B0ABC">
        <w:rPr>
          <w:lang w:val="en-AU"/>
        </w:rPr>
        <w:t>in</w:t>
      </w:r>
      <w:r>
        <w:rPr>
          <w:lang w:val="en-AU"/>
        </w:rPr>
        <w:t xml:space="preserve"> </w:t>
      </w:r>
      <w:r w:rsidR="00776466">
        <w:rPr>
          <w:lang w:val="en-AU"/>
        </w:rPr>
        <w:t>ensemble</w:t>
      </w:r>
      <w:r>
        <w:rPr>
          <w:lang w:val="en-AU"/>
        </w:rPr>
        <w:t xml:space="preserve"> parameter field adjustment as it does in </w:t>
      </w:r>
      <w:r w:rsidR="00194A88">
        <w:rPr>
          <w:lang w:val="en-AU"/>
        </w:rPr>
        <w:t>single parameter field adjustment</w:t>
      </w:r>
      <w:r w:rsidR="00776466">
        <w:rPr>
          <w:lang w:val="en-AU"/>
        </w:rPr>
        <w:t xml:space="preserve"> such</w:t>
      </w:r>
      <w:r w:rsidR="00194CA3">
        <w:rPr>
          <w:lang w:val="en-AU"/>
        </w:rPr>
        <w:t xml:space="preserve"> as </w:t>
      </w:r>
      <w:r w:rsidR="00776466">
        <w:rPr>
          <w:lang w:val="en-AU"/>
        </w:rPr>
        <w:t xml:space="preserve">that </w:t>
      </w:r>
      <w:r w:rsidR="00194CA3">
        <w:rPr>
          <w:lang w:val="en-AU"/>
        </w:rPr>
        <w:t>undertaken by PEST</w:t>
      </w:r>
      <w:r w:rsidR="00776466">
        <w:rPr>
          <w:lang w:val="en-AU"/>
        </w:rPr>
        <w:t>PP</w:t>
      </w:r>
      <w:r w:rsidR="00194CA3">
        <w:rPr>
          <w:lang w:val="en-AU"/>
        </w:rPr>
        <w:t xml:space="preserve"> and PEST</w:t>
      </w:r>
      <w:r>
        <w:rPr>
          <w:lang w:val="en-AU"/>
        </w:rPr>
        <w:t xml:space="preserve">. A high value of lambda results in calculation of a </w:t>
      </w:r>
      <w:r w:rsidR="004D13B6">
        <w:rPr>
          <w:lang w:val="en-AU"/>
        </w:rPr>
        <w:t xml:space="preserve">damped (i.e. shortened) </w:t>
      </w:r>
      <w:r>
        <w:rPr>
          <w:lang w:val="en-AU"/>
        </w:rPr>
        <w:t xml:space="preserve">parameter upgrade vector that is </w:t>
      </w:r>
      <w:r w:rsidR="00194A88">
        <w:rPr>
          <w:lang w:val="en-AU"/>
        </w:rPr>
        <w:t>aligned with the</w:t>
      </w:r>
      <w:r>
        <w:rPr>
          <w:lang w:val="en-AU"/>
        </w:rPr>
        <w:t xml:space="preserve"> gradient of the objective function. This promulgates </w:t>
      </w:r>
      <w:r w:rsidR="00194A88">
        <w:rPr>
          <w:lang w:val="en-AU"/>
        </w:rPr>
        <w:t>rapid improvement in the objective function where th</w:t>
      </w:r>
      <w:r w:rsidR="00776466">
        <w:rPr>
          <w:lang w:val="en-AU"/>
        </w:rPr>
        <w:t>e</w:t>
      </w:r>
      <w:r w:rsidR="00194A88">
        <w:rPr>
          <w:lang w:val="en-AU"/>
        </w:rPr>
        <w:t xml:space="preserve"> latter is far above its minimum</w:t>
      </w:r>
      <w:r>
        <w:rPr>
          <w:lang w:val="en-AU"/>
        </w:rPr>
        <w:t xml:space="preserve">. A low value of lambda </w:t>
      </w:r>
      <w:r w:rsidR="00194A88">
        <w:rPr>
          <w:lang w:val="en-AU"/>
        </w:rPr>
        <w:t>promulgates</w:t>
      </w:r>
      <w:r>
        <w:rPr>
          <w:lang w:val="en-AU"/>
        </w:rPr>
        <w:t xml:space="preserve"> better navigation of an objective function surface in which the minimum lies at the bottom of a narrow valley, the existence of which is an outcome of a high degree of post-calibration parameter correlation. Ideally the Marquardt lambda should fall</w:t>
      </w:r>
      <w:r w:rsidR="00194A88">
        <w:rPr>
          <w:lang w:val="en-AU"/>
        </w:rPr>
        <w:t xml:space="preserve"> from a high value to a low value as the iterative parameter adjustment proce</w:t>
      </w:r>
      <w:r w:rsidR="00776466">
        <w:rPr>
          <w:lang w:val="en-AU"/>
        </w:rPr>
        <w:t>ss</w:t>
      </w:r>
      <w:r w:rsidR="00194A88">
        <w:rPr>
          <w:lang w:val="en-AU"/>
        </w:rPr>
        <w:t xml:space="preserve"> progresses</w:t>
      </w:r>
      <w:r>
        <w:rPr>
          <w:lang w:val="en-AU"/>
        </w:rPr>
        <w:t xml:space="preserve">. Like PEST and PESTPP, PESTPP-IES employs a trial and error procedure </w:t>
      </w:r>
      <w:r w:rsidR="00194A88">
        <w:rPr>
          <w:lang w:val="en-AU"/>
        </w:rPr>
        <w:t>to</w:t>
      </w:r>
      <w:r>
        <w:rPr>
          <w:lang w:val="en-AU"/>
        </w:rPr>
        <w:t xml:space="preserve"> find the best value of the Marquardt lambda to employ at any iteration of the </w:t>
      </w:r>
      <w:r w:rsidR="00194A88">
        <w:rPr>
          <w:lang w:val="en-AU"/>
        </w:rPr>
        <w:t>ensemble-based</w:t>
      </w:r>
      <w:r>
        <w:rPr>
          <w:lang w:val="en-AU"/>
        </w:rPr>
        <w:t xml:space="preserve"> inversion process. However, numerical efficiency precludes </w:t>
      </w:r>
      <w:r w:rsidR="00194A88">
        <w:rPr>
          <w:lang w:val="en-AU"/>
        </w:rPr>
        <w:t>testing</w:t>
      </w:r>
      <w:r>
        <w:rPr>
          <w:lang w:val="en-AU"/>
        </w:rPr>
        <w:t xml:space="preserve"> of multiple lambdas when adjusting each parameter field in the entire ensemble</w:t>
      </w:r>
      <w:r w:rsidR="00776466">
        <w:rPr>
          <w:lang w:val="en-AU"/>
        </w:rPr>
        <w:t>,</w:t>
      </w:r>
      <w:r w:rsidR="00194CA3">
        <w:rPr>
          <w:lang w:val="en-AU"/>
        </w:rPr>
        <w:t xml:space="preserve"> as this would</w:t>
      </w:r>
      <w:r w:rsidR="004D13B6">
        <w:rPr>
          <w:lang w:val="en-AU"/>
        </w:rPr>
        <w:t xml:space="preserve"> incur an unduly large computation burden</w:t>
      </w:r>
      <w:r w:rsidR="00194CA3">
        <w:rPr>
          <w:lang w:val="en-AU"/>
        </w:rPr>
        <w:t>.</w:t>
      </w:r>
      <w:r>
        <w:rPr>
          <w:lang w:val="en-AU"/>
        </w:rPr>
        <w:t xml:space="preserve"> Instead, </w:t>
      </w:r>
      <w:r w:rsidR="00194CA3">
        <w:rPr>
          <w:lang w:val="en-AU"/>
        </w:rPr>
        <w:t xml:space="preserve">lambda values are </w:t>
      </w:r>
      <w:r w:rsidR="00776466">
        <w:rPr>
          <w:lang w:val="en-AU"/>
        </w:rPr>
        <w:t>tested</w:t>
      </w:r>
      <w:r w:rsidR="00194CA3">
        <w:rPr>
          <w:lang w:val="en-AU"/>
        </w:rPr>
        <w:t xml:space="preserve"> using only </w:t>
      </w:r>
      <w:r>
        <w:rPr>
          <w:lang w:val="en-AU"/>
        </w:rPr>
        <w:t>a few parameter fields</w:t>
      </w:r>
      <w:r w:rsidR="00776466">
        <w:rPr>
          <w:lang w:val="en-AU"/>
        </w:rPr>
        <w:t>.</w:t>
      </w:r>
      <w:r w:rsidR="00194CA3">
        <w:rPr>
          <w:lang w:val="en-AU"/>
        </w:rPr>
        <w:t xml:space="preserve"> </w:t>
      </w:r>
      <w:r w:rsidR="008E4FCE">
        <w:rPr>
          <w:lang w:val="en-AU"/>
        </w:rPr>
        <w:t>Once the best lambda is identified</w:t>
      </w:r>
      <w:r w:rsidR="00194CA3">
        <w:rPr>
          <w:lang w:val="en-AU"/>
        </w:rPr>
        <w:t xml:space="preserve"> through this process</w:t>
      </w:r>
      <w:r w:rsidR="008E4FCE">
        <w:rPr>
          <w:lang w:val="en-AU"/>
        </w:rPr>
        <w:t xml:space="preserve">, the remaining </w:t>
      </w:r>
      <w:r w:rsidR="00776466">
        <w:rPr>
          <w:lang w:val="en-AU"/>
        </w:rPr>
        <w:t>members</w:t>
      </w:r>
      <w:r w:rsidR="008E4FCE">
        <w:rPr>
          <w:lang w:val="en-AU"/>
        </w:rPr>
        <w:t xml:space="preserve"> </w:t>
      </w:r>
      <w:r w:rsidR="00194CA3">
        <w:rPr>
          <w:lang w:val="en-AU"/>
        </w:rPr>
        <w:t xml:space="preserve">of the ensemble are adjusted using this lambda. </w:t>
      </w:r>
      <w:r w:rsidR="0080021E">
        <w:rPr>
          <w:lang w:val="en-AU"/>
        </w:rPr>
        <w:t>As was stated above, these same runs</w:t>
      </w:r>
      <w:r w:rsidR="00776466">
        <w:rPr>
          <w:lang w:val="en-AU"/>
        </w:rPr>
        <w:t xml:space="preserve"> that are used for testing parameter upgrades</w:t>
      </w:r>
      <w:r w:rsidR="0080021E">
        <w:rPr>
          <w:lang w:val="en-AU"/>
        </w:rPr>
        <w:t xml:space="preserve"> are also used for calculation of a new Jacobian matrix.</w:t>
      </w:r>
    </w:p>
    <w:p w14:paraId="6DD041CA" w14:textId="77777777" w:rsidR="00416A1E" w:rsidRDefault="00416A1E" w:rsidP="00416A1E">
      <w:pPr>
        <w:pStyle w:val="Heading3"/>
      </w:pPr>
      <w:bookmarkStart w:id="2064" w:name="_Toc520535308"/>
      <w:r>
        <w:t>9.1.6 Measurement Noise</w:t>
      </w:r>
      <w:bookmarkEnd w:id="2064"/>
    </w:p>
    <w:p w14:paraId="6978CBCE" w14:textId="6046D719" w:rsidR="0017400B" w:rsidRDefault="00694CEC" w:rsidP="00FD50BF">
      <w:pPr>
        <w:rPr>
          <w:lang w:val="en-AU"/>
        </w:rPr>
      </w:pPr>
      <w:r>
        <w:rPr>
          <w:lang w:val="en-AU"/>
        </w:rPr>
        <w:t>Variability between parameter fields that sample the posterior parameter probability distribution</w:t>
      </w:r>
      <w:r w:rsidR="001B3524">
        <w:rPr>
          <w:lang w:val="en-AU"/>
        </w:rPr>
        <w:t xml:space="preserve"> (and hence</w:t>
      </w:r>
      <w:r w:rsidR="004D13B6">
        <w:rPr>
          <w:lang w:val="en-AU"/>
        </w:rPr>
        <w:t xml:space="preserve"> quantify</w:t>
      </w:r>
      <w:r w:rsidR="001B3524">
        <w:rPr>
          <w:lang w:val="en-AU"/>
        </w:rPr>
        <w:t xml:space="preserve"> the uncertaint</w:t>
      </w:r>
      <w:r w:rsidR="0017400B">
        <w:rPr>
          <w:lang w:val="en-AU"/>
        </w:rPr>
        <w:t>y</w:t>
      </w:r>
      <w:r w:rsidR="001B3524">
        <w:rPr>
          <w:lang w:val="en-AU"/>
        </w:rPr>
        <w:t xml:space="preserve"> of th</w:t>
      </w:r>
      <w:r w:rsidR="00EB6118">
        <w:rPr>
          <w:lang w:val="en-AU"/>
        </w:rPr>
        <w:t>is</w:t>
      </w:r>
      <w:r w:rsidR="001B3524">
        <w:rPr>
          <w:lang w:val="en-AU"/>
        </w:rPr>
        <w:t xml:space="preserve"> </w:t>
      </w:r>
      <w:r w:rsidR="00EB6118">
        <w:rPr>
          <w:lang w:val="en-AU"/>
        </w:rPr>
        <w:t>distribution</w:t>
      </w:r>
      <w:r w:rsidR="001B3524">
        <w:rPr>
          <w:lang w:val="en-AU"/>
        </w:rPr>
        <w:t>)</w:t>
      </w:r>
      <w:r>
        <w:rPr>
          <w:lang w:val="en-AU"/>
        </w:rPr>
        <w:t xml:space="preserve"> arises from </w:t>
      </w:r>
      <w:r w:rsidR="0017400B">
        <w:rPr>
          <w:lang w:val="en-AU"/>
        </w:rPr>
        <w:t>three</w:t>
      </w:r>
      <w:r>
        <w:rPr>
          <w:lang w:val="en-AU"/>
        </w:rPr>
        <w:t xml:space="preserve"> sources.</w:t>
      </w:r>
      <w:r w:rsidR="0017400B">
        <w:rPr>
          <w:lang w:val="en-AU"/>
        </w:rPr>
        <w:t xml:space="preserve"> The first is prior</w:t>
      </w:r>
      <w:r w:rsidR="00EB6118">
        <w:rPr>
          <w:lang w:val="en-AU"/>
        </w:rPr>
        <w:t xml:space="preserve"> parameter</w:t>
      </w:r>
      <w:r w:rsidR="0017400B">
        <w:rPr>
          <w:lang w:val="en-AU"/>
        </w:rPr>
        <w:t xml:space="preserve"> uncertainty.</w:t>
      </w:r>
      <w:r>
        <w:rPr>
          <w:lang w:val="en-AU"/>
        </w:rPr>
        <w:t xml:space="preserve"> </w:t>
      </w:r>
      <w:r w:rsidR="0017400B">
        <w:rPr>
          <w:lang w:val="en-AU"/>
        </w:rPr>
        <w:t>The second</w:t>
      </w:r>
      <w:r>
        <w:rPr>
          <w:lang w:val="en-AU"/>
        </w:rPr>
        <w:t xml:space="preserve"> is</w:t>
      </w:r>
      <w:r w:rsidR="0017400B">
        <w:rPr>
          <w:lang w:val="en-AU"/>
        </w:rPr>
        <w:t xml:space="preserve"> a</w:t>
      </w:r>
      <w:r>
        <w:rPr>
          <w:lang w:val="en-AU"/>
        </w:rPr>
        <w:t xml:space="preserve"> lack of information in the calibration dataset</w:t>
      </w:r>
      <w:r w:rsidR="001B3524">
        <w:rPr>
          <w:lang w:val="en-AU"/>
        </w:rPr>
        <w:t xml:space="preserve"> </w:t>
      </w:r>
      <w:r w:rsidR="0017400B">
        <w:rPr>
          <w:lang w:val="en-AU"/>
        </w:rPr>
        <w:t>by which to reduce this uncertainty</w:t>
      </w:r>
      <w:r>
        <w:rPr>
          <w:lang w:val="en-AU"/>
        </w:rPr>
        <w:t xml:space="preserve">. The </w:t>
      </w:r>
      <w:r w:rsidR="0017400B">
        <w:rPr>
          <w:lang w:val="en-AU"/>
        </w:rPr>
        <w:t>third</w:t>
      </w:r>
      <w:r w:rsidR="00EB6118">
        <w:rPr>
          <w:lang w:val="en-AU"/>
        </w:rPr>
        <w:t xml:space="preserve"> arises from</w:t>
      </w:r>
      <w:r w:rsidR="0017400B">
        <w:rPr>
          <w:lang w:val="en-AU"/>
        </w:rPr>
        <w:t xml:space="preserve"> the </w:t>
      </w:r>
      <w:r>
        <w:rPr>
          <w:lang w:val="en-AU"/>
        </w:rPr>
        <w:t xml:space="preserve">fact that the calibration dataset is contaminated by measurement noise. </w:t>
      </w:r>
    </w:p>
    <w:p w14:paraId="5A2F8D8E" w14:textId="77777777" w:rsidR="00694CEC" w:rsidRDefault="00694CEC" w:rsidP="00FD50BF">
      <w:pPr>
        <w:rPr>
          <w:lang w:val="en-AU"/>
        </w:rPr>
      </w:pPr>
      <w:r>
        <w:rPr>
          <w:lang w:val="en-AU"/>
        </w:rPr>
        <w:t xml:space="preserve">Presumably, the </w:t>
      </w:r>
      <w:r w:rsidR="0017400B">
        <w:rPr>
          <w:lang w:val="en-AU"/>
        </w:rPr>
        <w:t xml:space="preserve">real-world </w:t>
      </w:r>
      <w:r>
        <w:rPr>
          <w:lang w:val="en-AU"/>
        </w:rPr>
        <w:t xml:space="preserve">calibration dataset is accompanied by one realization of measurement noise. Another set of measurements (if they were available) would be accompanied by another realization of measurement noise. </w:t>
      </w:r>
      <w:r w:rsidR="001B3524">
        <w:rPr>
          <w:lang w:val="en-AU"/>
        </w:rPr>
        <w:t>Unfortunately,</w:t>
      </w:r>
      <w:r>
        <w:rPr>
          <w:lang w:val="en-AU"/>
        </w:rPr>
        <w:t xml:space="preserve"> this alternative </w:t>
      </w:r>
      <w:r>
        <w:rPr>
          <w:lang w:val="en-AU"/>
        </w:rPr>
        <w:lastRenderedPageBreak/>
        <w:t>measurement dataset is not available. Nevertheless</w:t>
      </w:r>
      <w:r w:rsidR="001B3524">
        <w:rPr>
          <w:lang w:val="en-AU"/>
        </w:rPr>
        <w:t>,</w:t>
      </w:r>
      <w:r>
        <w:rPr>
          <w:lang w:val="en-AU"/>
        </w:rPr>
        <w:t xml:space="preserve"> </w:t>
      </w:r>
      <w:r w:rsidR="0017400B">
        <w:rPr>
          <w:lang w:val="en-AU"/>
        </w:rPr>
        <w:t>realizations of measurement noise are</w:t>
      </w:r>
      <w:r>
        <w:rPr>
          <w:lang w:val="en-AU"/>
        </w:rPr>
        <w:t xml:space="preserve"> needed if the effect of</w:t>
      </w:r>
      <w:r w:rsidR="0017400B">
        <w:rPr>
          <w:lang w:val="en-AU"/>
        </w:rPr>
        <w:t xml:space="preserve"> this</w:t>
      </w:r>
      <w:r>
        <w:rPr>
          <w:lang w:val="en-AU"/>
        </w:rPr>
        <w:t xml:space="preserve"> noise on parameter uncertainty is to be taken into account. Hence </w:t>
      </w:r>
      <w:r w:rsidR="0017400B">
        <w:rPr>
          <w:lang w:val="en-AU"/>
        </w:rPr>
        <w:t>they</w:t>
      </w:r>
      <w:r>
        <w:rPr>
          <w:lang w:val="en-AU"/>
        </w:rPr>
        <w:t xml:space="preserve"> must be manufactured as part of the ensemble smoother</w:t>
      </w:r>
      <w:r w:rsidR="0017400B">
        <w:rPr>
          <w:lang w:val="en-AU"/>
        </w:rPr>
        <w:t xml:space="preserve"> parameter adjustment</w:t>
      </w:r>
      <w:r>
        <w:rPr>
          <w:lang w:val="en-AU"/>
        </w:rPr>
        <w:t xml:space="preserve"> process.</w:t>
      </w:r>
    </w:p>
    <w:p w14:paraId="6D5653C1" w14:textId="34AC5E40" w:rsidR="0018553A" w:rsidRDefault="00EB6118" w:rsidP="00FD50BF">
      <w:pPr>
        <w:rPr>
          <w:lang w:val="en-AU"/>
        </w:rPr>
      </w:pPr>
      <w:r>
        <w:rPr>
          <w:lang w:val="en-AU"/>
        </w:rPr>
        <w:t>Because t</w:t>
      </w:r>
      <w:r w:rsidR="0017400B">
        <w:rPr>
          <w:lang w:val="en-AU"/>
        </w:rPr>
        <w:t xml:space="preserve">he </w:t>
      </w:r>
      <w:r w:rsidR="008E4FCE">
        <w:rPr>
          <w:lang w:val="en-AU"/>
        </w:rPr>
        <w:t>ensemble</w:t>
      </w:r>
      <w:r w:rsidR="0017400B">
        <w:rPr>
          <w:lang w:val="en-AU"/>
        </w:rPr>
        <w:t xml:space="preserve"> smoother </w:t>
      </w:r>
      <w:r>
        <w:rPr>
          <w:lang w:val="en-AU"/>
        </w:rPr>
        <w:t>must employ</w:t>
      </w:r>
      <w:r w:rsidR="0017400B">
        <w:rPr>
          <w:lang w:val="en-AU"/>
        </w:rPr>
        <w:t xml:space="preserve"> realizations of both </w:t>
      </w:r>
      <w:r w:rsidR="00694CEC">
        <w:rPr>
          <w:lang w:val="en-AU"/>
        </w:rPr>
        <w:t>random parameter fields</w:t>
      </w:r>
      <w:r w:rsidR="0017400B">
        <w:rPr>
          <w:lang w:val="en-AU"/>
        </w:rPr>
        <w:t xml:space="preserve"> and of measurement noise to explore posterior</w:t>
      </w:r>
      <w:r w:rsidR="00534F3E">
        <w:rPr>
          <w:lang w:val="en-AU"/>
        </w:rPr>
        <w:t xml:space="preserve"> parameter </w:t>
      </w:r>
      <w:r w:rsidR="0017400B">
        <w:rPr>
          <w:lang w:val="en-AU"/>
        </w:rPr>
        <w:t xml:space="preserve">(and hence predictive) </w:t>
      </w:r>
      <w:r w:rsidR="00534F3E">
        <w:rPr>
          <w:lang w:val="en-AU"/>
        </w:rPr>
        <w:t>uncertainty</w:t>
      </w:r>
      <w:r>
        <w:rPr>
          <w:lang w:val="en-AU"/>
        </w:rPr>
        <w:t>,</w:t>
      </w:r>
      <w:r w:rsidR="0017400B">
        <w:rPr>
          <w:lang w:val="en-AU"/>
        </w:rPr>
        <w:t xml:space="preserve"> </w:t>
      </w:r>
      <w:r w:rsidR="00A619E7">
        <w:rPr>
          <w:lang w:val="en-AU"/>
        </w:rPr>
        <w:t>a</w:t>
      </w:r>
      <w:r w:rsidR="0017400B">
        <w:rPr>
          <w:lang w:val="en-AU"/>
        </w:rPr>
        <w:t xml:space="preserve"> slightly different “calibration dataset” is used for adjustment of each random parameter field. This dataset is altered from the </w:t>
      </w:r>
      <w:r w:rsidR="001B3524">
        <w:rPr>
          <w:lang w:val="en-AU"/>
        </w:rPr>
        <w:t>original calibration dataset through addition</w:t>
      </w:r>
      <w:r w:rsidR="0017400B">
        <w:rPr>
          <w:lang w:val="en-AU"/>
        </w:rPr>
        <w:t xml:space="preserve"> to the latter</w:t>
      </w:r>
      <w:r w:rsidR="001B3524">
        <w:rPr>
          <w:lang w:val="en-AU"/>
        </w:rPr>
        <w:t xml:space="preserve"> of a </w:t>
      </w:r>
      <w:r w:rsidR="00DC0CD5">
        <w:rPr>
          <w:lang w:val="en-AU"/>
        </w:rPr>
        <w:t xml:space="preserve">realization of measurement noise. </w:t>
      </w:r>
      <w:r w:rsidR="001B3524">
        <w:rPr>
          <w:lang w:val="en-AU"/>
        </w:rPr>
        <w:t xml:space="preserve">To generate these realizations, </w:t>
      </w:r>
      <w:r w:rsidR="00DC0CD5">
        <w:rPr>
          <w:lang w:val="en-AU"/>
        </w:rPr>
        <w:t xml:space="preserve">PESTPP-IES uses the weights associated with </w:t>
      </w:r>
      <w:r w:rsidR="0017400B">
        <w:rPr>
          <w:lang w:val="en-AU"/>
        </w:rPr>
        <w:t xml:space="preserve">measurements listed in the “observation data” section of the </w:t>
      </w:r>
      <w:r w:rsidR="00DC0CD5">
        <w:rPr>
          <w:lang w:val="en-AU"/>
        </w:rPr>
        <w:t xml:space="preserve">PEST control file as </w:t>
      </w:r>
      <w:r w:rsidR="001B3524">
        <w:rPr>
          <w:lang w:val="en-AU"/>
        </w:rPr>
        <w:t xml:space="preserve">a statistical descriptor of </w:t>
      </w:r>
      <w:r w:rsidR="0017400B">
        <w:rPr>
          <w:lang w:val="en-AU"/>
        </w:rPr>
        <w:t>noise</w:t>
      </w:r>
      <w:r w:rsidR="001B3524">
        <w:rPr>
          <w:lang w:val="en-AU"/>
        </w:rPr>
        <w:t xml:space="preserve"> stochasticity</w:t>
      </w:r>
      <w:r w:rsidR="00DC0CD5">
        <w:rPr>
          <w:lang w:val="en-AU"/>
        </w:rPr>
        <w:t>. It assume</w:t>
      </w:r>
      <w:r w:rsidR="0017400B">
        <w:rPr>
          <w:lang w:val="en-AU"/>
        </w:rPr>
        <w:t>s</w:t>
      </w:r>
      <w:r w:rsidR="00DC0CD5">
        <w:rPr>
          <w:lang w:val="en-AU"/>
        </w:rPr>
        <w:t xml:space="preserve"> that the weight </w:t>
      </w:r>
      <w:r w:rsidR="004D13B6">
        <w:rPr>
          <w:lang w:val="en-AU"/>
        </w:rPr>
        <w:t>assigned to</w:t>
      </w:r>
      <w:r w:rsidR="00DC0CD5">
        <w:rPr>
          <w:lang w:val="en-AU"/>
        </w:rPr>
        <w:t xml:space="preserve"> each observation is the inverse of the standard deviation of measurement noise associated with that observation. </w:t>
      </w:r>
      <w:r w:rsidR="00C30FAD">
        <w:rPr>
          <w:lang w:val="en-AU"/>
        </w:rPr>
        <w:t>Alternatively,</w:t>
      </w:r>
      <w:r w:rsidR="00194CA3">
        <w:rPr>
          <w:lang w:val="en-AU"/>
        </w:rPr>
        <w:t xml:space="preserve"> as is further discussed below, a</w:t>
      </w:r>
      <w:r w:rsidR="00C30FAD">
        <w:rPr>
          <w:lang w:val="en-AU"/>
        </w:rPr>
        <w:t xml:space="preserve"> user can supply a </w:t>
      </w:r>
      <w:r w:rsidR="00A619E7">
        <w:rPr>
          <w:lang w:val="en-AU"/>
        </w:rPr>
        <w:t>comma-delimited file (</w:t>
      </w:r>
      <w:r w:rsidR="00AA27C2">
        <w:rPr>
          <w:lang w:val="en-AU"/>
        </w:rPr>
        <w:t>i.e.</w:t>
      </w:r>
      <w:r w:rsidR="00A619E7">
        <w:rPr>
          <w:lang w:val="en-AU"/>
        </w:rPr>
        <w:t xml:space="preserve"> </w:t>
      </w:r>
      <w:r w:rsidR="004D13B6">
        <w:rPr>
          <w:lang w:val="en-AU"/>
        </w:rPr>
        <w:t>a</w:t>
      </w:r>
      <w:r w:rsidR="00A619E7">
        <w:rPr>
          <w:lang w:val="en-AU"/>
        </w:rPr>
        <w:t xml:space="preserve"> </w:t>
      </w:r>
      <w:r w:rsidR="00C30FAD">
        <w:rPr>
          <w:lang w:val="en-AU"/>
        </w:rPr>
        <w:t>CSV file</w:t>
      </w:r>
      <w:r w:rsidR="00A619E7">
        <w:rPr>
          <w:lang w:val="en-AU"/>
        </w:rPr>
        <w:t>)</w:t>
      </w:r>
      <w:r w:rsidR="00C30FAD">
        <w:rPr>
          <w:lang w:val="en-AU"/>
        </w:rPr>
        <w:t xml:space="preserve"> </w:t>
      </w:r>
      <w:r w:rsidR="009D6E73">
        <w:rPr>
          <w:lang w:val="en-AU"/>
        </w:rPr>
        <w:t>containing</w:t>
      </w:r>
      <w:r w:rsidR="00C30FAD">
        <w:rPr>
          <w:lang w:val="en-AU"/>
        </w:rPr>
        <w:t xml:space="preserve"> observation values</w:t>
      </w:r>
      <w:r w:rsidR="009D6E73">
        <w:rPr>
          <w:lang w:val="en-AU"/>
        </w:rPr>
        <w:t xml:space="preserve"> with noise already added according to his/her specifications. </w:t>
      </w:r>
    </w:p>
    <w:p w14:paraId="23D804C8" w14:textId="6604A50B" w:rsidR="00FD50BF" w:rsidRDefault="0018553A" w:rsidP="00FD50BF">
      <w:pPr>
        <w:rPr>
          <w:lang w:val="en-AU"/>
        </w:rPr>
      </w:pPr>
      <w:r>
        <w:rPr>
          <w:lang w:val="en-AU"/>
        </w:rPr>
        <w:t>Because of the role that weights play in the</w:t>
      </w:r>
      <w:r w:rsidR="00C30FAD">
        <w:rPr>
          <w:lang w:val="en-AU"/>
        </w:rPr>
        <w:t xml:space="preserve"> ensemble</w:t>
      </w:r>
      <w:r>
        <w:rPr>
          <w:lang w:val="en-AU"/>
        </w:rPr>
        <w:t xml:space="preserve"> smoother parameter adjustment process, a</w:t>
      </w:r>
      <w:r w:rsidR="00DC0CD5">
        <w:rPr>
          <w:lang w:val="en-AU"/>
        </w:rPr>
        <w:t xml:space="preserve"> PESTPP-IES user may need to </w:t>
      </w:r>
      <w:r>
        <w:rPr>
          <w:lang w:val="en-AU"/>
        </w:rPr>
        <w:t>pay</w:t>
      </w:r>
      <w:r w:rsidR="00DC0CD5">
        <w:rPr>
          <w:lang w:val="en-AU"/>
        </w:rPr>
        <w:t xml:space="preserve"> more attention to weights when preparing a PEST control file for the use of PESTPP-IES than when preparing a PEST control file for the use of PESTPP or PEST. For the latter two programs, </w:t>
      </w:r>
      <w:r>
        <w:rPr>
          <w:lang w:val="en-AU"/>
        </w:rPr>
        <w:t xml:space="preserve">correct </w:t>
      </w:r>
      <w:r w:rsidR="00710BBE">
        <w:rPr>
          <w:lang w:val="en-AU"/>
        </w:rPr>
        <w:t>relativity</w:t>
      </w:r>
      <w:r>
        <w:rPr>
          <w:lang w:val="en-AU"/>
        </w:rPr>
        <w:t xml:space="preserve"> of</w:t>
      </w:r>
      <w:r w:rsidR="00DC0CD5">
        <w:rPr>
          <w:lang w:val="en-AU"/>
        </w:rPr>
        <w:t xml:space="preserve"> weight</w:t>
      </w:r>
      <w:r>
        <w:rPr>
          <w:lang w:val="en-AU"/>
        </w:rPr>
        <w:t>s</w:t>
      </w:r>
      <w:r w:rsidR="00DC0CD5">
        <w:rPr>
          <w:lang w:val="en-AU"/>
        </w:rPr>
        <w:t xml:space="preserve"> is </w:t>
      </w:r>
      <w:r>
        <w:rPr>
          <w:lang w:val="en-AU"/>
        </w:rPr>
        <w:t>all that matters</w:t>
      </w:r>
      <w:r w:rsidR="00DC0CD5">
        <w:rPr>
          <w:lang w:val="en-AU"/>
        </w:rPr>
        <w:t>. For PESTPP-IES the absolute values of weights are of</w:t>
      </w:r>
      <w:r>
        <w:rPr>
          <w:lang w:val="en-AU"/>
        </w:rPr>
        <w:t xml:space="preserve"> </w:t>
      </w:r>
      <w:r w:rsidR="004D13B6">
        <w:rPr>
          <w:lang w:val="en-AU"/>
        </w:rPr>
        <w:t>great</w:t>
      </w:r>
      <w:r w:rsidR="00DC0CD5">
        <w:rPr>
          <w:lang w:val="en-AU"/>
        </w:rPr>
        <w:t xml:space="preserve"> importance.</w:t>
      </w:r>
    </w:p>
    <w:p w14:paraId="313C3543" w14:textId="11CD4EDF" w:rsidR="00DC0CD5" w:rsidRPr="00FD50BF" w:rsidRDefault="00DC0CD5" w:rsidP="00FD50BF">
      <w:pPr>
        <w:rPr>
          <w:lang w:val="en-AU"/>
        </w:rPr>
      </w:pPr>
      <w:r>
        <w:rPr>
          <w:lang w:val="en-AU"/>
        </w:rPr>
        <w:t>If weights are “correct” in an absolute sense, the objective function achieved through the calibration process should be roughly equal to the number of observations comprising the</w:t>
      </w:r>
      <w:r w:rsidR="0017400B">
        <w:rPr>
          <w:lang w:val="en-AU"/>
        </w:rPr>
        <w:t xml:space="preserve"> calibration</w:t>
      </w:r>
      <w:r>
        <w:rPr>
          <w:lang w:val="en-AU"/>
        </w:rPr>
        <w:t xml:space="preserve"> dataset. This is because each weighted residual squared will, on average, be equal to 1.0.</w:t>
      </w:r>
      <w:r w:rsidR="0018553A">
        <w:rPr>
          <w:lang w:val="en-AU"/>
        </w:rPr>
        <w:t xml:space="preserve"> On many occasions of PESTPP-IES us</w:t>
      </w:r>
      <w:r w:rsidR="0017400B">
        <w:rPr>
          <w:lang w:val="en-AU"/>
        </w:rPr>
        <w:t>age</w:t>
      </w:r>
      <w:r w:rsidR="0018553A">
        <w:rPr>
          <w:lang w:val="en-AU"/>
        </w:rPr>
        <w:t xml:space="preserve">, the final objective function </w:t>
      </w:r>
      <w:r w:rsidR="004D13B6">
        <w:rPr>
          <w:lang w:val="en-AU"/>
        </w:rPr>
        <w:t>is not</w:t>
      </w:r>
      <w:r w:rsidR="0018553A">
        <w:rPr>
          <w:lang w:val="en-AU"/>
        </w:rPr>
        <w:t xml:space="preserve"> known ahead of the parameter adjustment process. Hence it must be guessed</w:t>
      </w:r>
      <w:r w:rsidR="004D13B6">
        <w:rPr>
          <w:lang w:val="en-AU"/>
        </w:rPr>
        <w:t xml:space="preserve"> in order to support calculation of a suitable set of measurement weights</w:t>
      </w:r>
      <w:r w:rsidR="0018553A">
        <w:rPr>
          <w:lang w:val="en-AU"/>
        </w:rPr>
        <w:t xml:space="preserve">. </w:t>
      </w:r>
      <w:r w:rsidR="000228CC">
        <w:rPr>
          <w:lang w:val="en-AU"/>
        </w:rPr>
        <w:t>Fortunately however,</w:t>
      </w:r>
      <w:r w:rsidR="0018553A">
        <w:rPr>
          <w:lang w:val="en-AU"/>
        </w:rPr>
        <w:t xml:space="preserve"> an incorrect guess </w:t>
      </w:r>
      <w:r w:rsidR="000228CC">
        <w:rPr>
          <w:lang w:val="en-AU"/>
        </w:rPr>
        <w:t>rarely</w:t>
      </w:r>
      <w:r w:rsidR="0018553A">
        <w:rPr>
          <w:lang w:val="en-AU"/>
        </w:rPr>
        <w:t xml:space="preserve"> matter</w:t>
      </w:r>
      <w:r w:rsidR="000228CC">
        <w:rPr>
          <w:lang w:val="en-AU"/>
        </w:rPr>
        <w:t>s</w:t>
      </w:r>
      <w:r w:rsidR="0018553A">
        <w:rPr>
          <w:lang w:val="en-AU"/>
        </w:rPr>
        <w:t>; this is especially the case where parameter uncertainty arises predominantly from lack of information in the calibration dataset</w:t>
      </w:r>
      <w:r w:rsidR="000B2E5D">
        <w:rPr>
          <w:lang w:val="en-AU"/>
        </w:rPr>
        <w:t>,</w:t>
      </w:r>
      <w:r w:rsidR="0018553A">
        <w:rPr>
          <w:lang w:val="en-AU"/>
        </w:rPr>
        <w:t xml:space="preserve"> and hence is null-space dominated. </w:t>
      </w:r>
    </w:p>
    <w:p w14:paraId="6DD4258D" w14:textId="77777777" w:rsidR="0080021E" w:rsidRDefault="0080021E" w:rsidP="0080021E">
      <w:pPr>
        <w:pStyle w:val="Heading3"/>
      </w:pPr>
      <w:bookmarkStart w:id="2065" w:name="_Toc520535309"/>
      <w:r>
        <w:t>9.1.</w:t>
      </w:r>
      <w:r w:rsidR="00416A1E">
        <w:t>7</w:t>
      </w:r>
      <w:r>
        <w:t xml:space="preserve"> </w:t>
      </w:r>
      <w:r w:rsidR="00143C09">
        <w:t>Regularization</w:t>
      </w:r>
      <w:bookmarkEnd w:id="2065"/>
    </w:p>
    <w:p w14:paraId="7EB186BC" w14:textId="77777777" w:rsidR="00DD1258" w:rsidRDefault="007F4C42" w:rsidP="0080021E">
      <w:pPr>
        <w:rPr>
          <w:lang w:val="en-AU"/>
        </w:rPr>
      </w:pPr>
      <w:r>
        <w:rPr>
          <w:lang w:val="en-AU"/>
        </w:rPr>
        <w:t xml:space="preserve">The term “regularization” generally </w:t>
      </w:r>
      <w:r w:rsidR="00A619E7">
        <w:rPr>
          <w:lang w:val="en-AU"/>
        </w:rPr>
        <w:t>describes</w:t>
      </w:r>
      <w:r>
        <w:rPr>
          <w:lang w:val="en-AU"/>
        </w:rPr>
        <w:t xml:space="preserve"> numerical devices that are employed to </w:t>
      </w:r>
      <w:r w:rsidR="005E6176">
        <w:rPr>
          <w:lang w:val="en-AU"/>
        </w:rPr>
        <w:t>achieve uniqueness of ill-posed inverse problem</w:t>
      </w:r>
      <w:r>
        <w:rPr>
          <w:lang w:val="en-AU"/>
        </w:rPr>
        <w:t>s</w:t>
      </w:r>
      <w:r w:rsidR="005E6176">
        <w:rPr>
          <w:lang w:val="en-AU"/>
        </w:rPr>
        <w:t xml:space="preserve">. </w:t>
      </w:r>
      <w:r w:rsidR="00A619E7">
        <w:rPr>
          <w:lang w:val="en-AU"/>
        </w:rPr>
        <w:t>R</w:t>
      </w:r>
      <w:r>
        <w:rPr>
          <w:lang w:val="en-AU"/>
        </w:rPr>
        <w:t xml:space="preserve">egularization </w:t>
      </w:r>
      <w:r w:rsidR="005E6176">
        <w:rPr>
          <w:lang w:val="en-AU"/>
        </w:rPr>
        <w:t>is</w:t>
      </w:r>
      <w:r w:rsidR="00A619E7">
        <w:rPr>
          <w:lang w:val="en-AU"/>
        </w:rPr>
        <w:t xml:space="preserve"> thus</w:t>
      </w:r>
      <w:r w:rsidR="005E6176">
        <w:rPr>
          <w:lang w:val="en-AU"/>
        </w:rPr>
        <w:t xml:space="preserve"> fundamental to the notion of calibration. If </w:t>
      </w:r>
      <w:r w:rsidR="00143C09">
        <w:rPr>
          <w:lang w:val="en-AU"/>
        </w:rPr>
        <w:t>regularization</w:t>
      </w:r>
      <w:r w:rsidR="005E6176">
        <w:rPr>
          <w:lang w:val="en-AU"/>
        </w:rPr>
        <w:t xml:space="preserve"> is properly implemented, the calibrated parameter field </w:t>
      </w:r>
      <w:r w:rsidR="000B2E5D">
        <w:rPr>
          <w:lang w:val="en-AU"/>
        </w:rPr>
        <w:t>is</w:t>
      </w:r>
      <w:r w:rsidR="005E6176">
        <w:rPr>
          <w:lang w:val="en-AU"/>
        </w:rPr>
        <w:t xml:space="preserve"> one of minimized error variance. </w:t>
      </w:r>
      <w:r w:rsidR="00525E43">
        <w:rPr>
          <w:lang w:val="en-AU"/>
        </w:rPr>
        <w:t xml:space="preserve">In most </w:t>
      </w:r>
      <w:r w:rsidR="000B2E5D">
        <w:rPr>
          <w:lang w:val="en-AU"/>
        </w:rPr>
        <w:t>calibration contexts</w:t>
      </w:r>
      <w:r w:rsidR="00A619E7">
        <w:rPr>
          <w:lang w:val="en-AU"/>
        </w:rPr>
        <w:t>,</w:t>
      </w:r>
      <w:r w:rsidR="00525E43">
        <w:rPr>
          <w:lang w:val="en-AU"/>
        </w:rPr>
        <w:t xml:space="preserve"> </w:t>
      </w:r>
      <w:r w:rsidR="000B2E5D">
        <w:rPr>
          <w:lang w:val="en-AU"/>
        </w:rPr>
        <w:t xml:space="preserve">regularization eliminates </w:t>
      </w:r>
      <w:r w:rsidR="00525E43">
        <w:rPr>
          <w:lang w:val="en-AU"/>
        </w:rPr>
        <w:t>from the calibrated parameter field any heterogeneity that is not supported by</w:t>
      </w:r>
      <w:r w:rsidR="00525E43" w:rsidRPr="00525E43">
        <w:rPr>
          <w:lang w:val="en-AU"/>
        </w:rPr>
        <w:t xml:space="preserve"> </w:t>
      </w:r>
      <w:r w:rsidR="00525E43">
        <w:rPr>
          <w:lang w:val="en-AU"/>
        </w:rPr>
        <w:t>direct measurements of hydraulic propert</w:t>
      </w:r>
      <w:r w:rsidR="000B2E5D">
        <w:rPr>
          <w:lang w:val="en-AU"/>
        </w:rPr>
        <w:t>ies</w:t>
      </w:r>
      <w:r w:rsidR="00525E43">
        <w:rPr>
          <w:lang w:val="en-AU"/>
        </w:rPr>
        <w:t xml:space="preserve"> or by the calibration dataset.</w:t>
      </w:r>
    </w:p>
    <w:p w14:paraId="7B8AC584" w14:textId="631C7185" w:rsidR="00DD1258" w:rsidRDefault="00DD1258" w:rsidP="0080021E">
      <w:pPr>
        <w:rPr>
          <w:lang w:val="en-AU"/>
        </w:rPr>
      </w:pPr>
      <w:r>
        <w:rPr>
          <w:lang w:val="en-AU"/>
        </w:rPr>
        <w:t xml:space="preserve">In the iterative ensemble smoother </w:t>
      </w:r>
      <w:r w:rsidR="000228CC">
        <w:rPr>
          <w:lang w:val="en-AU"/>
        </w:rPr>
        <w:t xml:space="preserve">process </w:t>
      </w:r>
      <w:r>
        <w:rPr>
          <w:lang w:val="en-AU"/>
        </w:rPr>
        <w:t xml:space="preserve">implemented </w:t>
      </w:r>
      <w:r w:rsidR="007F4C42">
        <w:rPr>
          <w:lang w:val="en-AU"/>
        </w:rPr>
        <w:t xml:space="preserve">by </w:t>
      </w:r>
      <w:r>
        <w:rPr>
          <w:lang w:val="en-AU"/>
        </w:rPr>
        <w:t>PESTPP-IES, regularization has a related, but slightly different purpose</w:t>
      </w:r>
      <w:r w:rsidR="007458BF">
        <w:rPr>
          <w:lang w:val="en-AU"/>
        </w:rPr>
        <w:t>;</w:t>
      </w:r>
      <w:r>
        <w:rPr>
          <w:lang w:val="en-AU"/>
        </w:rPr>
        <w:t xml:space="preserve"> it is used to </w:t>
      </w:r>
      <w:r w:rsidR="007458BF">
        <w:rPr>
          <w:lang w:val="en-AU"/>
        </w:rPr>
        <w:t>constrain</w:t>
      </w:r>
      <w:r>
        <w:rPr>
          <w:lang w:val="en-AU"/>
        </w:rPr>
        <w:t xml:space="preserve"> parameter realizations</w:t>
      </w:r>
      <w:r w:rsidR="007F4C42">
        <w:rPr>
          <w:lang w:val="en-AU"/>
        </w:rPr>
        <w:t xml:space="preserve"> comprising an ensemble</w:t>
      </w:r>
      <w:r>
        <w:rPr>
          <w:lang w:val="en-AU"/>
        </w:rPr>
        <w:t xml:space="preserve"> to remain as close</w:t>
      </w:r>
      <w:r w:rsidR="007F4C42">
        <w:rPr>
          <w:lang w:val="en-AU"/>
        </w:rPr>
        <w:t xml:space="preserve"> as possible to their initial</w:t>
      </w:r>
      <w:r>
        <w:rPr>
          <w:lang w:val="en-AU"/>
        </w:rPr>
        <w:t xml:space="preserve"> (purely stochastic) value</w:t>
      </w:r>
      <w:r w:rsidR="007F4C42">
        <w:rPr>
          <w:lang w:val="en-AU"/>
        </w:rPr>
        <w:t>s as they are adjusted in order for model outputs</w:t>
      </w:r>
      <w:r w:rsidR="007458BF">
        <w:rPr>
          <w:lang w:val="en-AU"/>
        </w:rPr>
        <w:t xml:space="preserve"> calculated using these realizations</w:t>
      </w:r>
      <w:r w:rsidR="007F4C42">
        <w:rPr>
          <w:lang w:val="en-AU"/>
        </w:rPr>
        <w:t xml:space="preserve"> to achieve a good fit with the calibration dataset</w:t>
      </w:r>
      <w:r>
        <w:rPr>
          <w:lang w:val="en-AU"/>
        </w:rPr>
        <w:t>.</w:t>
      </w:r>
      <w:r w:rsidR="000021BE">
        <w:rPr>
          <w:lang w:val="en-AU"/>
        </w:rPr>
        <w:t xml:space="preserve"> </w:t>
      </w:r>
      <w:r w:rsidR="007458BF">
        <w:rPr>
          <w:lang w:val="en-AU"/>
        </w:rPr>
        <w:t>Regularization as implemented by PESTPP-IES thus</w:t>
      </w:r>
      <w:r w:rsidR="000021BE">
        <w:rPr>
          <w:lang w:val="en-AU"/>
        </w:rPr>
        <w:t xml:space="preserve"> attempts to ensure that </w:t>
      </w:r>
      <w:r w:rsidR="007458BF">
        <w:rPr>
          <w:lang w:val="en-AU"/>
        </w:rPr>
        <w:t xml:space="preserve">parameters comprising </w:t>
      </w:r>
      <w:r>
        <w:rPr>
          <w:lang w:val="en-AU"/>
        </w:rPr>
        <w:t xml:space="preserve">each realization </w:t>
      </w:r>
      <w:r w:rsidR="007458BF">
        <w:rPr>
          <w:lang w:val="en-AU"/>
        </w:rPr>
        <w:t>are</w:t>
      </w:r>
      <w:r>
        <w:rPr>
          <w:lang w:val="en-AU"/>
        </w:rPr>
        <w:t xml:space="preserve"> changed</w:t>
      </w:r>
      <w:r w:rsidR="007458BF">
        <w:rPr>
          <w:lang w:val="en-AU"/>
        </w:rPr>
        <w:t xml:space="preserve"> from their initial values</w:t>
      </w:r>
      <w:r w:rsidR="000021BE">
        <w:rPr>
          <w:lang w:val="en-AU"/>
        </w:rPr>
        <w:t xml:space="preserve"> by the smallest amount required for </w:t>
      </w:r>
      <w:r>
        <w:rPr>
          <w:lang w:val="en-AU"/>
        </w:rPr>
        <w:t xml:space="preserve">model outputs </w:t>
      </w:r>
      <w:r w:rsidR="000021BE">
        <w:rPr>
          <w:lang w:val="en-AU"/>
        </w:rPr>
        <w:t xml:space="preserve">to </w:t>
      </w:r>
      <w:r>
        <w:rPr>
          <w:lang w:val="en-AU"/>
        </w:rPr>
        <w:t xml:space="preserve">reproduce </w:t>
      </w:r>
      <w:r w:rsidR="000021BE">
        <w:rPr>
          <w:lang w:val="en-AU"/>
        </w:rPr>
        <w:t xml:space="preserve">field </w:t>
      </w:r>
      <w:r>
        <w:rPr>
          <w:lang w:val="en-AU"/>
        </w:rPr>
        <w:t>observations “acceptably” well</w:t>
      </w:r>
      <w:r w:rsidR="000021BE">
        <w:rPr>
          <w:lang w:val="en-AU"/>
        </w:rPr>
        <w:t xml:space="preserve">. </w:t>
      </w:r>
      <w:r>
        <w:rPr>
          <w:lang w:val="en-AU"/>
        </w:rPr>
        <w:t>“</w:t>
      </w:r>
      <w:r w:rsidR="000021BE">
        <w:rPr>
          <w:lang w:val="en-AU"/>
        </w:rPr>
        <w:t>A</w:t>
      </w:r>
      <w:r>
        <w:rPr>
          <w:lang w:val="en-AU"/>
        </w:rPr>
        <w:t xml:space="preserve">cceptably” is defined by the user through the </w:t>
      </w:r>
      <w:r w:rsidRPr="000021BE">
        <w:rPr>
          <w:i/>
          <w:lang w:val="en-AU"/>
        </w:rPr>
        <w:t>ies_reg_factor</w:t>
      </w:r>
      <w:r w:rsidR="000021BE">
        <w:rPr>
          <w:i/>
          <w:lang w:val="en-AU"/>
        </w:rPr>
        <w:t>()</w:t>
      </w:r>
      <w:r w:rsidR="007458BF">
        <w:rPr>
          <w:lang w:val="en-AU"/>
        </w:rPr>
        <w:t xml:space="preserve"> control variable</w:t>
      </w:r>
      <w:r w:rsidR="000021BE">
        <w:rPr>
          <w:lang w:val="en-AU"/>
        </w:rPr>
        <w:t>; see below</w:t>
      </w:r>
      <w:r>
        <w:rPr>
          <w:lang w:val="en-AU"/>
        </w:rPr>
        <w:t xml:space="preserve">. </w:t>
      </w:r>
      <w:r w:rsidR="000021BE">
        <w:rPr>
          <w:lang w:val="en-AU"/>
        </w:rPr>
        <w:t xml:space="preserve">Regularisation, as applied to a parameter field ensemble in this fashion, thus attempts to ensure that the </w:t>
      </w:r>
      <w:r>
        <w:rPr>
          <w:lang w:val="en-AU"/>
        </w:rPr>
        <w:t>ensemble retains as much</w:t>
      </w:r>
      <w:r w:rsidR="000021BE">
        <w:rPr>
          <w:lang w:val="en-AU"/>
        </w:rPr>
        <w:t xml:space="preserve"> of its</w:t>
      </w:r>
      <w:r>
        <w:rPr>
          <w:lang w:val="en-AU"/>
        </w:rPr>
        <w:t xml:space="preserve"> stochastic character as possible. </w:t>
      </w:r>
      <w:r w:rsidR="007458BF">
        <w:rPr>
          <w:lang w:val="en-AU"/>
        </w:rPr>
        <w:t>The resulting algorithm</w:t>
      </w:r>
      <w:r w:rsidR="000021BE">
        <w:rPr>
          <w:lang w:val="en-AU"/>
        </w:rPr>
        <w:t xml:space="preserve"> resembles the </w:t>
      </w:r>
      <w:r w:rsidR="000B159F">
        <w:rPr>
          <w:lang w:val="en-AU"/>
        </w:rPr>
        <w:t>randomized maximum likelihood</w:t>
      </w:r>
      <w:r w:rsidR="000021BE">
        <w:rPr>
          <w:lang w:val="en-AU"/>
        </w:rPr>
        <w:t xml:space="preserve"> methodology described by</w:t>
      </w:r>
      <w:r w:rsidR="000B159F">
        <w:rPr>
          <w:lang w:val="en-AU"/>
        </w:rPr>
        <w:t xml:space="preserve"> Oliver</w:t>
      </w:r>
      <w:r w:rsidR="00832455">
        <w:rPr>
          <w:lang w:val="en-AU"/>
        </w:rPr>
        <w:t xml:space="preserve"> et al</w:t>
      </w:r>
      <w:r w:rsidR="000B159F">
        <w:rPr>
          <w:lang w:val="en-AU"/>
        </w:rPr>
        <w:t xml:space="preserve"> </w:t>
      </w:r>
      <w:r w:rsidR="000021BE">
        <w:rPr>
          <w:lang w:val="en-AU"/>
        </w:rPr>
        <w:t>(</w:t>
      </w:r>
      <w:r w:rsidR="000B159F">
        <w:rPr>
          <w:lang w:val="en-AU"/>
        </w:rPr>
        <w:t>20</w:t>
      </w:r>
      <w:r w:rsidR="000021BE">
        <w:rPr>
          <w:lang w:val="en-AU"/>
        </w:rPr>
        <w:t>0</w:t>
      </w:r>
      <w:r w:rsidR="000B159F">
        <w:rPr>
          <w:lang w:val="en-AU"/>
        </w:rPr>
        <w:t>8)</w:t>
      </w:r>
      <w:r w:rsidR="00832455">
        <w:rPr>
          <w:lang w:val="en-AU"/>
        </w:rPr>
        <w:t>.</w:t>
      </w:r>
      <w:r>
        <w:rPr>
          <w:lang w:val="en-AU"/>
        </w:rPr>
        <w:t xml:space="preserve"> </w:t>
      </w:r>
    </w:p>
    <w:p w14:paraId="15C85676" w14:textId="77777777" w:rsidR="000B159F" w:rsidRDefault="000B159F" w:rsidP="0080021E">
      <w:pPr>
        <w:rPr>
          <w:lang w:val="en-AU"/>
        </w:rPr>
      </w:pPr>
      <w:r>
        <w:rPr>
          <w:lang w:val="en-AU"/>
        </w:rPr>
        <w:lastRenderedPageBreak/>
        <w:t>As</w:t>
      </w:r>
      <w:r w:rsidR="00416A1E">
        <w:rPr>
          <w:lang w:val="en-AU"/>
        </w:rPr>
        <w:t xml:space="preserve"> is further discussed below, implementation of this type of </w:t>
      </w:r>
      <w:r w:rsidR="00143C09">
        <w:rPr>
          <w:lang w:val="en-AU"/>
        </w:rPr>
        <w:t>regularization</w:t>
      </w:r>
      <w:r w:rsidR="00416A1E">
        <w:rPr>
          <w:lang w:val="en-AU"/>
        </w:rPr>
        <w:t xml:space="preserve"> can only be approximate. At the same time, its use may require more iterations of the </w:t>
      </w:r>
      <w:r w:rsidR="007B2DE1">
        <w:rPr>
          <w:lang w:val="en-AU"/>
        </w:rPr>
        <w:t xml:space="preserve">iterative ensemble </w:t>
      </w:r>
      <w:r w:rsidR="00416A1E">
        <w:rPr>
          <w:lang w:val="en-AU"/>
        </w:rPr>
        <w:t>smoother process</w:t>
      </w:r>
      <w:r w:rsidR="00856198">
        <w:rPr>
          <w:lang w:val="en-AU"/>
        </w:rPr>
        <w:t xml:space="preserve"> than would otherwise be required to </w:t>
      </w:r>
      <w:r w:rsidR="00416A1E">
        <w:rPr>
          <w:lang w:val="en-AU"/>
        </w:rPr>
        <w:t>attain a good fit with the calibration dataset.</w:t>
      </w:r>
      <w:r w:rsidR="007458BF">
        <w:rPr>
          <w:lang w:val="en-AU"/>
        </w:rPr>
        <w:t xml:space="preserve"> It thus carries a numerical cost.</w:t>
      </w:r>
    </w:p>
    <w:p w14:paraId="41A9A9EF" w14:textId="3F9DE4BC" w:rsidR="000B159F" w:rsidRDefault="00E47B19" w:rsidP="0080021E">
      <w:pPr>
        <w:rPr>
          <w:lang w:val="en-AU"/>
        </w:rPr>
      </w:pPr>
      <w:r>
        <w:rPr>
          <w:lang w:val="en-AU"/>
        </w:rPr>
        <w:t>It is important to note that if</w:t>
      </w:r>
      <w:r w:rsidR="000B159F">
        <w:rPr>
          <w:lang w:val="en-AU"/>
        </w:rPr>
        <w:t xml:space="preserve"> PESTPP-IES is provided with a PEST control file that instructs PEST to run in “regularization” mode (through</w:t>
      </w:r>
      <w:r w:rsidR="00832455">
        <w:rPr>
          <w:lang w:val="en-AU"/>
        </w:rPr>
        <w:t xml:space="preserve"> provision of</w:t>
      </w:r>
      <w:r w:rsidR="000B159F">
        <w:rPr>
          <w:lang w:val="en-AU"/>
        </w:rPr>
        <w:t xml:space="preserve"> a “regularization” setting for the PESTMODE control variable), it ignores this setting. Furthermore, whether or not the PEST control file instructs PEST to run in “regularization” mode, </w:t>
      </w:r>
      <w:r w:rsidR="00832455">
        <w:rPr>
          <w:lang w:val="en-AU"/>
        </w:rPr>
        <w:t xml:space="preserve">PESTPP-IES ignores </w:t>
      </w:r>
      <w:r w:rsidR="000B159F">
        <w:rPr>
          <w:lang w:val="en-AU"/>
        </w:rPr>
        <w:t>any prior information that</w:t>
      </w:r>
      <w:r w:rsidR="00832455">
        <w:rPr>
          <w:lang w:val="en-AU"/>
        </w:rPr>
        <w:t xml:space="preserve"> it finds in this file</w:t>
      </w:r>
      <w:r w:rsidR="000B159F">
        <w:rPr>
          <w:lang w:val="en-AU"/>
        </w:rPr>
        <w:t>.</w:t>
      </w:r>
    </w:p>
    <w:p w14:paraId="24E91117" w14:textId="77777777" w:rsidR="006C3336" w:rsidRDefault="006C3336" w:rsidP="006C3336">
      <w:pPr>
        <w:pStyle w:val="Heading3"/>
      </w:pPr>
      <w:bookmarkStart w:id="2066" w:name="_Toc520535310"/>
      <w:r>
        <w:t>9.1.8 Base Realization</w:t>
      </w:r>
      <w:bookmarkEnd w:id="2066"/>
    </w:p>
    <w:p w14:paraId="1C415BFA" w14:textId="5282996B" w:rsidR="003A18A0" w:rsidRDefault="006C3336" w:rsidP="006C3336">
      <w:pPr>
        <w:rPr>
          <w:lang w:val="en-AU"/>
        </w:rPr>
      </w:pPr>
      <w:r>
        <w:rPr>
          <w:lang w:val="en-AU"/>
        </w:rPr>
        <w:t>Optionally</w:t>
      </w:r>
      <w:r w:rsidR="000B159F">
        <w:rPr>
          <w:lang w:val="en-AU"/>
        </w:rPr>
        <w:t xml:space="preserve"> (and by default)</w:t>
      </w:r>
      <w:r>
        <w:rPr>
          <w:lang w:val="en-AU"/>
        </w:rPr>
        <w:t>,</w:t>
      </w:r>
      <w:r w:rsidR="00856198">
        <w:rPr>
          <w:lang w:val="en-AU"/>
        </w:rPr>
        <w:t xml:space="preserve"> the parameter </w:t>
      </w:r>
      <w:r w:rsidR="00302D20">
        <w:rPr>
          <w:lang w:val="en-AU"/>
        </w:rPr>
        <w:t>ensemble</w:t>
      </w:r>
      <w:r w:rsidR="00856198">
        <w:rPr>
          <w:lang w:val="en-AU"/>
        </w:rPr>
        <w:t xml:space="preserve"> used by </w:t>
      </w:r>
      <w:r>
        <w:rPr>
          <w:lang w:val="en-AU"/>
        </w:rPr>
        <w:t xml:space="preserve">PESTPP-IES can </w:t>
      </w:r>
      <w:r w:rsidR="00856198">
        <w:rPr>
          <w:lang w:val="en-AU"/>
        </w:rPr>
        <w:t>include</w:t>
      </w:r>
      <w:r>
        <w:rPr>
          <w:lang w:val="en-AU"/>
        </w:rPr>
        <w:t xml:space="preserve"> </w:t>
      </w:r>
      <w:r w:rsidR="00856198">
        <w:rPr>
          <w:lang w:val="en-AU"/>
        </w:rPr>
        <w:t>a</w:t>
      </w:r>
      <w:r>
        <w:rPr>
          <w:lang w:val="en-AU"/>
        </w:rPr>
        <w:t xml:space="preserve"> “base realization”. Parameter values that comprise this realization are those which </w:t>
      </w:r>
      <w:r w:rsidR="00856198">
        <w:rPr>
          <w:lang w:val="en-AU"/>
        </w:rPr>
        <w:t>are listed</w:t>
      </w:r>
      <w:r>
        <w:rPr>
          <w:lang w:val="en-AU"/>
        </w:rPr>
        <w:t xml:space="preserve"> in the “parameter data” section of the PEST control file which PESTPP-IES reads on commencement of execution. </w:t>
      </w:r>
      <w:r w:rsidR="00302D20">
        <w:rPr>
          <w:lang w:val="en-AU"/>
        </w:rPr>
        <w:t>Ideally</w:t>
      </w:r>
      <w:r w:rsidR="003A18A0">
        <w:rPr>
          <w:lang w:val="en-AU"/>
        </w:rPr>
        <w:t>, this set of parameter</w:t>
      </w:r>
      <w:r w:rsidR="00832455">
        <w:rPr>
          <w:lang w:val="en-AU"/>
        </w:rPr>
        <w:t xml:space="preserve"> values are those of minimum pre-calibration error variance</w:t>
      </w:r>
      <w:r w:rsidR="003A18A0">
        <w:rPr>
          <w:lang w:val="en-AU"/>
        </w:rPr>
        <w:t xml:space="preserve">; that is, </w:t>
      </w:r>
      <w:r w:rsidR="00832455">
        <w:rPr>
          <w:lang w:val="en-AU"/>
        </w:rPr>
        <w:t>they comprise</w:t>
      </w:r>
      <w:r w:rsidR="003A18A0">
        <w:rPr>
          <w:lang w:val="en-AU"/>
        </w:rPr>
        <w:t xml:space="preserve"> the</w:t>
      </w:r>
      <w:r w:rsidR="00856198">
        <w:rPr>
          <w:lang w:val="en-AU"/>
        </w:rPr>
        <w:t xml:space="preserve"> expected</w:t>
      </w:r>
      <w:r w:rsidR="00832455">
        <w:rPr>
          <w:lang w:val="en-AU"/>
        </w:rPr>
        <w:t xml:space="preserve"> values </w:t>
      </w:r>
      <w:r w:rsidR="00856198">
        <w:rPr>
          <w:lang w:val="en-AU"/>
        </w:rPr>
        <w:t>of</w:t>
      </w:r>
      <w:r w:rsidR="003A18A0">
        <w:rPr>
          <w:lang w:val="en-AU"/>
        </w:rPr>
        <w:t xml:space="preserve"> parameter</w:t>
      </w:r>
      <w:r w:rsidR="00856198">
        <w:rPr>
          <w:lang w:val="en-AU"/>
        </w:rPr>
        <w:t>s</w:t>
      </w:r>
      <w:r w:rsidR="003A18A0">
        <w:rPr>
          <w:lang w:val="en-AU"/>
        </w:rPr>
        <w:t xml:space="preserve"> from an expert knowledge point of view. </w:t>
      </w:r>
      <w:r w:rsidR="007458BF">
        <w:rPr>
          <w:lang w:val="en-AU"/>
        </w:rPr>
        <w:t xml:space="preserve">PESTPP-IES pairs this realization with an </w:t>
      </w:r>
      <w:r>
        <w:rPr>
          <w:lang w:val="en-AU"/>
        </w:rPr>
        <w:t xml:space="preserve">observation dataset </w:t>
      </w:r>
      <w:r w:rsidR="007458BF">
        <w:rPr>
          <w:lang w:val="en-AU"/>
        </w:rPr>
        <w:t xml:space="preserve">that </w:t>
      </w:r>
      <w:r w:rsidR="003A18A0">
        <w:rPr>
          <w:lang w:val="en-AU"/>
        </w:rPr>
        <w:t xml:space="preserve">has no “manufactured” measurement noise associated with it; </w:t>
      </w:r>
      <w:r w:rsidR="00832455">
        <w:rPr>
          <w:lang w:val="en-AU"/>
        </w:rPr>
        <w:t>this dataset</w:t>
      </w:r>
      <w:r w:rsidR="003A18A0">
        <w:rPr>
          <w:lang w:val="en-AU"/>
        </w:rPr>
        <w:t xml:space="preserve"> is comprised of </w:t>
      </w:r>
      <w:r w:rsidR="00856198">
        <w:rPr>
          <w:lang w:val="en-AU"/>
        </w:rPr>
        <w:t>measurements</w:t>
      </w:r>
      <w:r w:rsidR="003A18A0">
        <w:rPr>
          <w:lang w:val="en-AU"/>
        </w:rPr>
        <w:t xml:space="preserve"> that appear</w:t>
      </w:r>
      <w:r w:rsidR="00856198">
        <w:rPr>
          <w:lang w:val="en-AU"/>
        </w:rPr>
        <w:t xml:space="preserve"> in the “observation data” section of the</w:t>
      </w:r>
      <w:r w:rsidR="003A18A0">
        <w:rPr>
          <w:lang w:val="en-AU"/>
        </w:rPr>
        <w:t xml:space="preserve"> PEST control file</w:t>
      </w:r>
      <w:r w:rsidR="007458BF">
        <w:rPr>
          <w:lang w:val="en-AU"/>
        </w:rPr>
        <w:t>.</w:t>
      </w:r>
    </w:p>
    <w:p w14:paraId="12723747" w14:textId="77777777" w:rsidR="006C3336" w:rsidRDefault="003A18A0" w:rsidP="006C3336">
      <w:pPr>
        <w:rPr>
          <w:lang w:val="en-AU"/>
        </w:rPr>
      </w:pPr>
      <w:r>
        <w:rPr>
          <w:lang w:val="en-AU"/>
        </w:rPr>
        <w:t>By monitoring the fate of th</w:t>
      </w:r>
      <w:r w:rsidR="007458BF">
        <w:rPr>
          <w:lang w:val="en-AU"/>
        </w:rPr>
        <w:t>e</w:t>
      </w:r>
      <w:r>
        <w:rPr>
          <w:lang w:val="en-AU"/>
        </w:rPr>
        <w:t xml:space="preserve"> parameter set</w:t>
      </w:r>
      <w:r w:rsidR="007458BF">
        <w:rPr>
          <w:lang w:val="en-AU"/>
        </w:rPr>
        <w:t xml:space="preserve"> comprising this base realization</w:t>
      </w:r>
      <w:r>
        <w:rPr>
          <w:lang w:val="en-AU"/>
        </w:rPr>
        <w:t xml:space="preserve">, a user can witness the effect that the </w:t>
      </w:r>
      <w:r w:rsidR="000B159F">
        <w:rPr>
          <w:lang w:val="en-AU"/>
        </w:rPr>
        <w:t xml:space="preserve">ensemble </w:t>
      </w:r>
      <w:r>
        <w:rPr>
          <w:lang w:val="en-AU"/>
        </w:rPr>
        <w:t xml:space="preserve">smoother process has on a non-random parameter field. Any bias that is introduced to this </w:t>
      </w:r>
      <w:r w:rsidR="007458BF">
        <w:rPr>
          <w:lang w:val="en-AU"/>
        </w:rPr>
        <w:t xml:space="preserve">parameter </w:t>
      </w:r>
      <w:r>
        <w:rPr>
          <w:lang w:val="en-AU"/>
        </w:rPr>
        <w:t xml:space="preserve">field, or any </w:t>
      </w:r>
      <w:r w:rsidR="00856198">
        <w:rPr>
          <w:lang w:val="en-AU"/>
        </w:rPr>
        <w:t xml:space="preserve">incredulous </w:t>
      </w:r>
      <w:r>
        <w:rPr>
          <w:lang w:val="en-AU"/>
        </w:rPr>
        <w:t>heterogeneity that is introduced to this parameter field</w:t>
      </w:r>
      <w:r w:rsidR="00856198">
        <w:rPr>
          <w:lang w:val="en-AU"/>
        </w:rPr>
        <w:t>,</w:t>
      </w:r>
      <w:r>
        <w:rPr>
          <w:lang w:val="en-AU"/>
        </w:rPr>
        <w:t xml:space="preserve"> is also presumably introduced to</w:t>
      </w:r>
      <w:r w:rsidR="00856198">
        <w:rPr>
          <w:lang w:val="en-AU"/>
        </w:rPr>
        <w:t xml:space="preserve"> the other</w:t>
      </w:r>
      <w:r>
        <w:rPr>
          <w:lang w:val="en-AU"/>
        </w:rPr>
        <w:t xml:space="preserve"> random parameter fields</w:t>
      </w:r>
      <w:r w:rsidR="00856198">
        <w:rPr>
          <w:lang w:val="en-AU"/>
        </w:rPr>
        <w:t xml:space="preserve"> which comprise the ensemble</w:t>
      </w:r>
      <w:r>
        <w:rPr>
          <w:lang w:val="en-AU"/>
        </w:rPr>
        <w:t xml:space="preserve">. </w:t>
      </w:r>
      <w:r w:rsidR="00856198">
        <w:rPr>
          <w:lang w:val="en-AU"/>
        </w:rPr>
        <w:t>Inspection of this field</w:t>
      </w:r>
      <w:r>
        <w:rPr>
          <w:lang w:val="en-AU"/>
        </w:rPr>
        <w:t xml:space="preserve"> can aid a modeller in assessing whether, in his/her opinion, the parameter field ensemble that emerges from the </w:t>
      </w:r>
      <w:r w:rsidR="000B159F">
        <w:rPr>
          <w:lang w:val="en-AU"/>
        </w:rPr>
        <w:t xml:space="preserve">ensemble </w:t>
      </w:r>
      <w:r>
        <w:rPr>
          <w:lang w:val="en-AU"/>
        </w:rPr>
        <w:t>smoother process comprises a legitimate</w:t>
      </w:r>
      <w:r w:rsidR="00856198">
        <w:rPr>
          <w:lang w:val="en-AU"/>
        </w:rPr>
        <w:t xml:space="preserve"> and symmetric</w:t>
      </w:r>
      <w:r>
        <w:rPr>
          <w:lang w:val="en-AU"/>
        </w:rPr>
        <w:t xml:space="preserve"> sample of the posterior parameter </w:t>
      </w:r>
      <w:r w:rsidR="007458BF">
        <w:rPr>
          <w:lang w:val="en-AU"/>
        </w:rPr>
        <w:t xml:space="preserve">probability </w:t>
      </w:r>
      <w:r>
        <w:rPr>
          <w:lang w:val="en-AU"/>
        </w:rPr>
        <w:t>distribution.</w:t>
      </w:r>
    </w:p>
    <w:p w14:paraId="42BF4DC6" w14:textId="77777777" w:rsidR="006E68B2" w:rsidRDefault="006E68B2" w:rsidP="006E68B2">
      <w:pPr>
        <w:pStyle w:val="Heading3"/>
      </w:pPr>
      <w:bookmarkStart w:id="2067" w:name="_Toc520535311"/>
      <w:r>
        <w:t>9.1.</w:t>
      </w:r>
      <w:r w:rsidR="00791C76">
        <w:t>9</w:t>
      </w:r>
      <w:r>
        <w:t xml:space="preserve"> Parameter Transformation Status</w:t>
      </w:r>
      <w:bookmarkEnd w:id="2067"/>
    </w:p>
    <w:p w14:paraId="40177A80" w14:textId="39C70DD4" w:rsidR="006138FD" w:rsidRDefault="006E68B2" w:rsidP="006E68B2">
      <w:pPr>
        <w:rPr>
          <w:lang w:val="en-AU"/>
        </w:rPr>
      </w:pPr>
      <w:r>
        <w:rPr>
          <w:lang w:val="en-AU"/>
        </w:rPr>
        <w:t xml:space="preserve">The number of individual parameters which comprise a </w:t>
      </w:r>
      <w:r w:rsidR="0092655E">
        <w:rPr>
          <w:lang w:val="en-AU"/>
        </w:rPr>
        <w:t>realization</w:t>
      </w:r>
      <w:r w:rsidR="005D5ABC">
        <w:rPr>
          <w:lang w:val="en-AU"/>
        </w:rPr>
        <w:t xml:space="preserve"> </w:t>
      </w:r>
      <w:r>
        <w:rPr>
          <w:lang w:val="en-AU"/>
        </w:rPr>
        <w:t>is equal to the number of parameters</w:t>
      </w:r>
      <w:r w:rsidR="00A3739B">
        <w:rPr>
          <w:lang w:val="en-AU"/>
        </w:rPr>
        <w:t xml:space="preserve"> that are listed in the “parameter data” section of </w:t>
      </w:r>
      <w:r w:rsidR="00272832">
        <w:rPr>
          <w:lang w:val="en-AU"/>
        </w:rPr>
        <w:t>a</w:t>
      </w:r>
      <w:r w:rsidR="00A3739B">
        <w:rPr>
          <w:lang w:val="en-AU"/>
        </w:rPr>
        <w:t xml:space="preserve"> PEST control file</w:t>
      </w:r>
      <w:r>
        <w:rPr>
          <w:lang w:val="en-AU"/>
        </w:rPr>
        <w:t xml:space="preserve">. </w:t>
      </w:r>
      <w:r w:rsidR="00272832">
        <w:rPr>
          <w:lang w:val="en-AU"/>
        </w:rPr>
        <w:t xml:space="preserve">However parameters that are fixed in the “parameter data” section of the PEST control file </w:t>
      </w:r>
      <w:r>
        <w:rPr>
          <w:lang w:val="en-AU"/>
        </w:rPr>
        <w:t>are never varied from their initial values. Tied parameters maintain a fixed ratio with parent parameters</w:t>
      </w:r>
      <w:r w:rsidR="00272832">
        <w:rPr>
          <w:lang w:val="en-AU"/>
        </w:rPr>
        <w:t>, this ratio being determined by values provided for respective parameters in the “parameter data” section of the PEST control file.</w:t>
      </w:r>
      <w:r>
        <w:rPr>
          <w:lang w:val="en-AU"/>
        </w:rPr>
        <w:t xml:space="preserve"> Note however that if maintenance of this ratio takes </w:t>
      </w:r>
      <w:r w:rsidR="00272832">
        <w:rPr>
          <w:lang w:val="en-AU"/>
        </w:rPr>
        <w:t>a tied parameter</w:t>
      </w:r>
      <w:r>
        <w:rPr>
          <w:lang w:val="en-AU"/>
        </w:rPr>
        <w:t xml:space="preserve"> </w:t>
      </w:r>
      <w:r w:rsidR="00710BBE">
        <w:rPr>
          <w:lang w:val="en-AU"/>
        </w:rPr>
        <w:t>beyond</w:t>
      </w:r>
      <w:r>
        <w:rPr>
          <w:lang w:val="en-AU"/>
        </w:rPr>
        <w:t xml:space="preserve"> </w:t>
      </w:r>
      <w:r w:rsidR="00272832">
        <w:rPr>
          <w:lang w:val="en-AU"/>
        </w:rPr>
        <w:t>its</w:t>
      </w:r>
      <w:r>
        <w:rPr>
          <w:lang w:val="en-AU"/>
        </w:rPr>
        <w:t xml:space="preserve"> bound</w:t>
      </w:r>
      <w:r w:rsidR="00A3739B">
        <w:rPr>
          <w:lang w:val="en-AU"/>
        </w:rPr>
        <w:t xml:space="preserve"> (as provided in the PEST control file)</w:t>
      </w:r>
      <w:r>
        <w:rPr>
          <w:lang w:val="en-AU"/>
        </w:rPr>
        <w:t xml:space="preserve">, then the bound </w:t>
      </w:r>
      <w:r w:rsidR="00272832">
        <w:rPr>
          <w:lang w:val="en-AU"/>
        </w:rPr>
        <w:t>is</w:t>
      </w:r>
      <w:r>
        <w:rPr>
          <w:lang w:val="en-AU"/>
        </w:rPr>
        <w:t xml:space="preserve"> ignored, regardless of the setting of the </w:t>
      </w:r>
      <w:r>
        <w:rPr>
          <w:i/>
          <w:lang w:val="en-AU"/>
        </w:rPr>
        <w:t>ies_enforce_bounds()</w:t>
      </w:r>
      <w:r>
        <w:rPr>
          <w:lang w:val="en-AU"/>
        </w:rPr>
        <w:t xml:space="preserve"> control variable</w:t>
      </w:r>
      <w:r w:rsidR="00272832">
        <w:rPr>
          <w:lang w:val="en-AU"/>
        </w:rPr>
        <w:t>;</w:t>
      </w:r>
      <w:r w:rsidR="00A3739B">
        <w:rPr>
          <w:lang w:val="en-AU"/>
        </w:rPr>
        <w:t xml:space="preserve"> see below</w:t>
      </w:r>
      <w:r>
        <w:rPr>
          <w:lang w:val="en-AU"/>
        </w:rPr>
        <w:t>.</w:t>
      </w:r>
      <w:r w:rsidR="00272832">
        <w:rPr>
          <w:lang w:val="en-AU"/>
        </w:rPr>
        <w:t xml:space="preserve"> </w:t>
      </w:r>
      <w:r w:rsidR="00832455">
        <w:rPr>
          <w:lang w:val="en-AU"/>
        </w:rPr>
        <w:t>(PEST and PESTPP treat tied parameters in the same way.)</w:t>
      </w:r>
    </w:p>
    <w:p w14:paraId="5FC3449C" w14:textId="4FB4559B" w:rsidR="006E68B2" w:rsidRDefault="006138FD" w:rsidP="006E68B2">
      <w:pPr>
        <w:rPr>
          <w:lang w:val="en-AU"/>
        </w:rPr>
      </w:pPr>
      <w:r>
        <w:rPr>
          <w:lang w:val="en-AU"/>
        </w:rPr>
        <w:t>Where a user provides his/her own ensembles</w:t>
      </w:r>
      <w:r w:rsidR="0087167C">
        <w:rPr>
          <w:lang w:val="en-AU"/>
        </w:rPr>
        <w:t xml:space="preserve"> (see below)</w:t>
      </w:r>
      <w:r>
        <w:rPr>
          <w:lang w:val="en-AU"/>
        </w:rPr>
        <w:t xml:space="preserve">, there are circumstances where he/she may wish to provide values for fixed parameters which differ </w:t>
      </w:r>
      <w:r w:rsidR="0087167C">
        <w:rPr>
          <w:lang w:val="en-AU"/>
        </w:rPr>
        <w:t>from realization to realization within the</w:t>
      </w:r>
      <w:r>
        <w:rPr>
          <w:lang w:val="en-AU"/>
        </w:rPr>
        <w:t xml:space="preserve"> ensemble</w:t>
      </w:r>
      <w:r w:rsidR="0087167C">
        <w:rPr>
          <w:lang w:val="en-AU"/>
        </w:rPr>
        <w:t>,</w:t>
      </w:r>
      <w:r>
        <w:rPr>
          <w:lang w:val="en-AU"/>
        </w:rPr>
        <w:t xml:space="preserve"> and which differ from those supplied in the PEST control file. PESTPP-IES allows this. Within each</w:t>
      </w:r>
      <w:r w:rsidR="0087167C">
        <w:rPr>
          <w:lang w:val="en-AU"/>
        </w:rPr>
        <w:t xml:space="preserve"> member of the</w:t>
      </w:r>
      <w:r>
        <w:rPr>
          <w:lang w:val="en-AU"/>
        </w:rPr>
        <w:t xml:space="preserve"> ensemble</w:t>
      </w:r>
      <w:r w:rsidR="0087167C">
        <w:rPr>
          <w:lang w:val="en-AU"/>
        </w:rPr>
        <w:t>,</w:t>
      </w:r>
      <w:r>
        <w:rPr>
          <w:lang w:val="en-AU"/>
        </w:rPr>
        <w:t xml:space="preserve"> </w:t>
      </w:r>
      <w:r w:rsidR="0087167C">
        <w:rPr>
          <w:lang w:val="en-AU"/>
        </w:rPr>
        <w:t>PESTPP-IES</w:t>
      </w:r>
      <w:r>
        <w:rPr>
          <w:lang w:val="en-AU"/>
        </w:rPr>
        <w:t xml:space="preserve"> maintains all fixed parameters at their initial values</w:t>
      </w:r>
      <w:r w:rsidR="00412C1E">
        <w:rPr>
          <w:lang w:val="en-AU"/>
        </w:rPr>
        <w:t xml:space="preserve"> as it adjusts </w:t>
      </w:r>
      <w:r w:rsidR="0087167C">
        <w:rPr>
          <w:lang w:val="en-AU"/>
        </w:rPr>
        <w:t>the values</w:t>
      </w:r>
      <w:r w:rsidR="00832455">
        <w:rPr>
          <w:lang w:val="en-AU"/>
        </w:rPr>
        <w:t xml:space="preserve"> of</w:t>
      </w:r>
      <w:r w:rsidR="0087167C">
        <w:rPr>
          <w:lang w:val="en-AU"/>
        </w:rPr>
        <w:t xml:space="preserve"> </w:t>
      </w:r>
      <w:r w:rsidR="00412C1E">
        <w:rPr>
          <w:lang w:val="en-AU"/>
        </w:rPr>
        <w:t>all other parameter</w:t>
      </w:r>
      <w:r w:rsidR="0087167C">
        <w:rPr>
          <w:lang w:val="en-AU"/>
        </w:rPr>
        <w:t>s.</w:t>
      </w:r>
      <w:r>
        <w:rPr>
          <w:lang w:val="en-AU"/>
        </w:rPr>
        <w:t xml:space="preserve"> Note also that if </w:t>
      </w:r>
      <w:r w:rsidR="0087167C">
        <w:rPr>
          <w:lang w:val="en-AU"/>
        </w:rPr>
        <w:t xml:space="preserve">a </w:t>
      </w:r>
      <w:r>
        <w:rPr>
          <w:lang w:val="en-AU"/>
        </w:rPr>
        <w:t>user-supplied realization omit</w:t>
      </w:r>
      <w:r w:rsidR="0087167C">
        <w:rPr>
          <w:lang w:val="en-AU"/>
        </w:rPr>
        <w:t>s</w:t>
      </w:r>
      <w:r>
        <w:rPr>
          <w:lang w:val="en-AU"/>
        </w:rPr>
        <w:t xml:space="preserve"> values for fixed</w:t>
      </w:r>
      <w:r w:rsidR="0087167C">
        <w:rPr>
          <w:lang w:val="en-AU"/>
        </w:rPr>
        <w:t xml:space="preserve"> or tied</w:t>
      </w:r>
      <w:r>
        <w:rPr>
          <w:lang w:val="en-AU"/>
        </w:rPr>
        <w:t xml:space="preserve"> parameters, then PESTPP-IES </w:t>
      </w:r>
      <w:r w:rsidR="00412C1E">
        <w:rPr>
          <w:lang w:val="en-AU"/>
        </w:rPr>
        <w:t xml:space="preserve">provides them with values from the PEST control file. </w:t>
      </w:r>
    </w:p>
    <w:p w14:paraId="612BF2C8" w14:textId="7BFF2A8F" w:rsidR="006E68B2" w:rsidRPr="006E68B2" w:rsidRDefault="006E68B2" w:rsidP="006E68B2">
      <w:pPr>
        <w:rPr>
          <w:lang w:val="en-AU"/>
        </w:rPr>
      </w:pPr>
      <w:r>
        <w:rPr>
          <w:lang w:val="en-AU"/>
        </w:rPr>
        <w:t>As is usual practice in the PEST++ suite, if a parameter is</w:t>
      </w:r>
      <w:r w:rsidR="00A3739B">
        <w:rPr>
          <w:lang w:val="en-AU"/>
        </w:rPr>
        <w:t xml:space="preserve"> designated as</w:t>
      </w:r>
      <w:r>
        <w:rPr>
          <w:lang w:val="en-AU"/>
        </w:rPr>
        <w:t xml:space="preserve"> log-transformed</w:t>
      </w:r>
      <w:r w:rsidR="00A3739B">
        <w:rPr>
          <w:lang w:val="en-AU"/>
        </w:rPr>
        <w:t xml:space="preserve"> in the “parameter data” section of a PEST control file</w:t>
      </w:r>
      <w:r>
        <w:rPr>
          <w:lang w:val="en-AU"/>
        </w:rPr>
        <w:t xml:space="preserve">, then adjustments that are made to </w:t>
      </w:r>
      <w:r w:rsidR="0087167C">
        <w:rPr>
          <w:lang w:val="en-AU"/>
        </w:rPr>
        <w:t xml:space="preserve">the value of </w:t>
      </w:r>
      <w:r w:rsidR="0087167C">
        <w:rPr>
          <w:lang w:val="en-AU"/>
        </w:rPr>
        <w:lastRenderedPageBreak/>
        <w:t>the</w:t>
      </w:r>
      <w:r>
        <w:rPr>
          <w:lang w:val="en-AU"/>
        </w:rPr>
        <w:t xml:space="preserve"> parameter are actually made to the log of the parameter</w:t>
      </w:r>
      <w:r w:rsidR="00832455">
        <w:rPr>
          <w:lang w:val="en-AU"/>
        </w:rPr>
        <w:t>’s value</w:t>
      </w:r>
      <w:r>
        <w:rPr>
          <w:lang w:val="en-AU"/>
        </w:rPr>
        <w:t>. This takes place behind the scenes</w:t>
      </w:r>
      <w:r w:rsidR="00A3739B">
        <w:rPr>
          <w:lang w:val="en-AU"/>
        </w:rPr>
        <w:t>,</w:t>
      </w:r>
      <w:r>
        <w:rPr>
          <w:lang w:val="en-AU"/>
        </w:rPr>
        <w:t xml:space="preserve"> and is invisible to the user. </w:t>
      </w:r>
      <w:r w:rsidR="0087167C">
        <w:rPr>
          <w:lang w:val="en-AU"/>
        </w:rPr>
        <w:t>S</w:t>
      </w:r>
      <w:r>
        <w:rPr>
          <w:lang w:val="en-AU"/>
        </w:rPr>
        <w:t xml:space="preserve">trategic log-transformation of parameters can </w:t>
      </w:r>
      <w:r w:rsidR="00A3739B">
        <w:rPr>
          <w:lang w:val="en-AU"/>
        </w:rPr>
        <w:t>render</w:t>
      </w:r>
      <w:r>
        <w:rPr>
          <w:lang w:val="en-AU"/>
        </w:rPr>
        <w:t xml:space="preserve"> a nonlinear problem much more linear; this can </w:t>
      </w:r>
      <w:r w:rsidR="00E320DD">
        <w:rPr>
          <w:lang w:val="en-AU"/>
        </w:rPr>
        <w:t>enhance the speed with which the objective function is reduced</w:t>
      </w:r>
      <w:r w:rsidR="0087167C">
        <w:rPr>
          <w:lang w:val="en-AU"/>
        </w:rPr>
        <w:t xml:space="preserve"> as </w:t>
      </w:r>
      <w:r w:rsidR="00AE031C">
        <w:rPr>
          <w:lang w:val="en-AU"/>
        </w:rPr>
        <w:t xml:space="preserve">parameter realizations comprising an </w:t>
      </w:r>
      <w:r w:rsidR="0087167C">
        <w:rPr>
          <w:lang w:val="en-AU"/>
        </w:rPr>
        <w:t>ensemble are adjusted</w:t>
      </w:r>
      <w:r w:rsidR="00E320DD">
        <w:rPr>
          <w:lang w:val="en-AU"/>
        </w:rPr>
        <w:t xml:space="preserve">. </w:t>
      </w:r>
      <w:r w:rsidR="00A3739B">
        <w:rPr>
          <w:lang w:val="en-AU"/>
        </w:rPr>
        <w:t>In fact, m</w:t>
      </w:r>
      <w:r w:rsidR="00E320DD">
        <w:rPr>
          <w:lang w:val="en-AU"/>
        </w:rPr>
        <w:t>ost parameters are better log transformed than untransformed</w:t>
      </w:r>
      <w:r w:rsidR="00AE031C">
        <w:rPr>
          <w:lang w:val="en-AU"/>
        </w:rPr>
        <w:t>;</w:t>
      </w:r>
      <w:r w:rsidR="00E320DD">
        <w:rPr>
          <w:lang w:val="en-AU"/>
        </w:rPr>
        <w:t xml:space="preserve"> </w:t>
      </w:r>
      <w:r w:rsidR="00AE031C">
        <w:rPr>
          <w:lang w:val="en-AU"/>
        </w:rPr>
        <w:t>n</w:t>
      </w:r>
      <w:r w:rsidR="0087167C">
        <w:rPr>
          <w:lang w:val="en-AU"/>
        </w:rPr>
        <w:t>evertheless,</w:t>
      </w:r>
      <w:r w:rsidR="00E320DD">
        <w:rPr>
          <w:lang w:val="en-AU"/>
        </w:rPr>
        <w:t xml:space="preserve"> sometimes log-transformation is inappropriate, for example if a parameter can adopt both positive and negative values, or if it represents </w:t>
      </w:r>
      <w:r w:rsidR="00A3739B">
        <w:rPr>
          <w:lang w:val="en-AU"/>
        </w:rPr>
        <w:t xml:space="preserve">the value of a quantity whose </w:t>
      </w:r>
      <w:r w:rsidR="00E320DD">
        <w:rPr>
          <w:lang w:val="en-AU"/>
        </w:rPr>
        <w:t>datum is arbitrary.</w:t>
      </w:r>
    </w:p>
    <w:p w14:paraId="6E0DC1E3" w14:textId="77777777" w:rsidR="0053184C" w:rsidRDefault="0053184C" w:rsidP="00A3739B">
      <w:pPr>
        <w:pStyle w:val="Heading3"/>
      </w:pPr>
      <w:bookmarkStart w:id="2068" w:name="_Toc520535312"/>
      <w:r>
        <w:t>9.</w:t>
      </w:r>
      <w:r w:rsidR="00A3739B">
        <w:t>1.1</w:t>
      </w:r>
      <w:r w:rsidR="00791C76">
        <w:t>0</w:t>
      </w:r>
      <w:r>
        <w:t xml:space="preserve"> Comparative Observations</w:t>
      </w:r>
      <w:bookmarkEnd w:id="2068"/>
    </w:p>
    <w:p w14:paraId="20D41C80" w14:textId="41223ED2" w:rsidR="0053184C" w:rsidRDefault="0053184C" w:rsidP="0053184C">
      <w:pPr>
        <w:rPr>
          <w:lang w:val="en-AU"/>
        </w:rPr>
      </w:pPr>
      <w:r>
        <w:rPr>
          <w:lang w:val="en-AU"/>
        </w:rPr>
        <w:t xml:space="preserve">PESTPP-IES introduces </w:t>
      </w:r>
      <w:r w:rsidR="00A3739B">
        <w:rPr>
          <w:lang w:val="en-AU"/>
        </w:rPr>
        <w:t xml:space="preserve">a special </w:t>
      </w:r>
      <w:r>
        <w:rPr>
          <w:lang w:val="en-AU"/>
        </w:rPr>
        <w:t xml:space="preserve">observation type that </w:t>
      </w:r>
      <w:r w:rsidR="00A3739B">
        <w:rPr>
          <w:lang w:val="en-AU"/>
        </w:rPr>
        <w:t>is</w:t>
      </w:r>
      <w:r>
        <w:rPr>
          <w:lang w:val="en-AU"/>
        </w:rPr>
        <w:t xml:space="preserve"> not available in PESTPP or PEST</w:t>
      </w:r>
      <w:r w:rsidR="00AE031C">
        <w:rPr>
          <w:lang w:val="en-AU"/>
        </w:rPr>
        <w:t>, but</w:t>
      </w:r>
      <w:r>
        <w:rPr>
          <w:lang w:val="en-AU"/>
        </w:rPr>
        <w:t xml:space="preserve"> </w:t>
      </w:r>
      <w:r w:rsidR="00A3739B">
        <w:rPr>
          <w:lang w:val="en-AU"/>
        </w:rPr>
        <w:t>resembles</w:t>
      </w:r>
      <w:r>
        <w:rPr>
          <w:lang w:val="en-AU"/>
        </w:rPr>
        <w:t xml:space="preserve"> constraint</w:t>
      </w:r>
      <w:r w:rsidR="000B1E44">
        <w:rPr>
          <w:lang w:val="en-AU"/>
        </w:rPr>
        <w:t>s</w:t>
      </w:r>
      <w:r>
        <w:rPr>
          <w:lang w:val="en-AU"/>
        </w:rPr>
        <w:t xml:space="preserve"> </w:t>
      </w:r>
      <w:r w:rsidR="000B73FB">
        <w:rPr>
          <w:lang w:val="en-AU"/>
        </w:rPr>
        <w:t>supported by</w:t>
      </w:r>
      <w:r>
        <w:rPr>
          <w:lang w:val="en-AU"/>
        </w:rPr>
        <w:t xml:space="preserve"> PESTPP-OPT.</w:t>
      </w:r>
      <w:r w:rsidR="000B73FB">
        <w:rPr>
          <w:lang w:val="en-AU"/>
        </w:rPr>
        <w:t xml:space="preserve"> Th</w:t>
      </w:r>
      <w:r w:rsidR="00A3739B">
        <w:rPr>
          <w:lang w:val="en-AU"/>
        </w:rPr>
        <w:t>is is the</w:t>
      </w:r>
      <w:r w:rsidR="000B73FB">
        <w:rPr>
          <w:lang w:val="en-AU"/>
        </w:rPr>
        <w:t xml:space="preserve"> “one way observation”</w:t>
      </w:r>
      <w:r w:rsidR="000B1E44">
        <w:rPr>
          <w:lang w:val="en-AU"/>
        </w:rPr>
        <w:t xml:space="preserve"> type</w:t>
      </w:r>
      <w:r w:rsidR="00A3739B">
        <w:rPr>
          <w:lang w:val="en-AU"/>
        </w:rPr>
        <w:t xml:space="preserve">. For </w:t>
      </w:r>
      <w:r w:rsidR="000B1E44">
        <w:rPr>
          <w:lang w:val="en-AU"/>
        </w:rPr>
        <w:t>observations of this type</w:t>
      </w:r>
      <w:r w:rsidR="00A3739B">
        <w:rPr>
          <w:lang w:val="en-AU"/>
        </w:rPr>
        <w:t>,</w:t>
      </w:r>
      <w:r w:rsidR="000B73FB">
        <w:rPr>
          <w:lang w:val="en-AU"/>
        </w:rPr>
        <w:t xml:space="preserve"> a residual is zero unless model outputs are either greater than or less than </w:t>
      </w:r>
      <w:r w:rsidR="000B1E44">
        <w:rPr>
          <w:lang w:val="en-AU"/>
        </w:rPr>
        <w:t>its</w:t>
      </w:r>
      <w:r w:rsidR="00A3739B">
        <w:rPr>
          <w:lang w:val="en-AU"/>
        </w:rPr>
        <w:t xml:space="preserve"> “measured” value</w:t>
      </w:r>
      <w:r w:rsidR="000B1E44">
        <w:rPr>
          <w:lang w:val="en-AU"/>
        </w:rPr>
        <w:t>; the user specifies which of these apply</w:t>
      </w:r>
      <w:r w:rsidR="000B73FB">
        <w:rPr>
          <w:lang w:val="en-AU"/>
        </w:rPr>
        <w:t>.</w:t>
      </w:r>
      <w:r w:rsidR="00A3739B">
        <w:rPr>
          <w:lang w:val="en-AU"/>
        </w:rPr>
        <w:t xml:space="preserve"> This reflects the nature of some types of measurements. However their use is broader than this. </w:t>
      </w:r>
      <w:r w:rsidR="000B73FB">
        <w:rPr>
          <w:lang w:val="en-AU"/>
        </w:rPr>
        <w:t>“</w:t>
      </w:r>
      <w:r w:rsidR="00A3739B">
        <w:rPr>
          <w:lang w:val="en-AU"/>
        </w:rPr>
        <w:t>G</w:t>
      </w:r>
      <w:r w:rsidR="000B73FB">
        <w:rPr>
          <w:lang w:val="en-AU"/>
        </w:rPr>
        <w:t xml:space="preserve">reater than” and “less than” observations </w:t>
      </w:r>
      <w:r w:rsidR="00C13D6C">
        <w:rPr>
          <w:lang w:val="en-AU"/>
        </w:rPr>
        <w:t xml:space="preserve">can </w:t>
      </w:r>
      <w:r w:rsidR="000B73FB">
        <w:rPr>
          <w:lang w:val="en-AU"/>
        </w:rPr>
        <w:t xml:space="preserve">comprise a powerful mechanism for inserting “soft knowledge” into the history </w:t>
      </w:r>
      <w:r w:rsidR="00710BBE">
        <w:rPr>
          <w:lang w:val="en-AU"/>
        </w:rPr>
        <w:t>matching</w:t>
      </w:r>
      <w:r w:rsidR="000B73FB">
        <w:rPr>
          <w:lang w:val="en-AU"/>
        </w:rPr>
        <w:t xml:space="preserve"> process.</w:t>
      </w:r>
    </w:p>
    <w:p w14:paraId="045617DF" w14:textId="77777777" w:rsidR="000B73FB" w:rsidRDefault="000B73FB" w:rsidP="0053184C">
      <w:pPr>
        <w:rPr>
          <w:lang w:val="en-AU"/>
        </w:rPr>
      </w:pPr>
      <w:r>
        <w:rPr>
          <w:lang w:val="en-AU"/>
        </w:rPr>
        <w:t>If an observation belongs to an observation group whose name begins with the string “g_”</w:t>
      </w:r>
      <w:r w:rsidR="009A49E3">
        <w:rPr>
          <w:lang w:val="en-AU"/>
        </w:rPr>
        <w:t xml:space="preserve"> or “greater_”</w:t>
      </w:r>
      <w:r w:rsidR="00C13D6C">
        <w:rPr>
          <w:lang w:val="en-AU"/>
        </w:rPr>
        <w:t>,</w:t>
      </w:r>
      <w:r>
        <w:rPr>
          <w:lang w:val="en-AU"/>
        </w:rPr>
        <w:t xml:space="preserve"> this observation is a “greater than” observation. No objective function penalty is incurred if </w:t>
      </w:r>
      <w:r w:rsidR="00C13D6C">
        <w:rPr>
          <w:lang w:val="en-AU"/>
        </w:rPr>
        <w:t xml:space="preserve">the </w:t>
      </w:r>
      <w:r>
        <w:rPr>
          <w:lang w:val="en-AU"/>
        </w:rPr>
        <w:t xml:space="preserve">modelled value </w:t>
      </w:r>
      <w:r w:rsidR="00C13D6C">
        <w:rPr>
          <w:lang w:val="en-AU"/>
        </w:rPr>
        <w:t>of</w:t>
      </w:r>
      <w:r>
        <w:rPr>
          <w:lang w:val="en-AU"/>
        </w:rPr>
        <w:t xml:space="preserve"> the pertinent quantity </w:t>
      </w:r>
      <w:r w:rsidR="000B1E44">
        <w:rPr>
          <w:lang w:val="en-AU"/>
        </w:rPr>
        <w:t>is</w:t>
      </w:r>
      <w:r>
        <w:rPr>
          <w:lang w:val="en-AU"/>
        </w:rPr>
        <w:t xml:space="preserve"> greater than </w:t>
      </w:r>
      <w:r w:rsidR="000B1E44">
        <w:rPr>
          <w:lang w:val="en-AU"/>
        </w:rPr>
        <w:t>its</w:t>
      </w:r>
      <w:r>
        <w:rPr>
          <w:lang w:val="en-AU"/>
        </w:rPr>
        <w:t xml:space="preserve"> observed value</w:t>
      </w:r>
      <w:r w:rsidR="000B1E44">
        <w:rPr>
          <w:lang w:val="en-AU"/>
        </w:rPr>
        <w:t xml:space="preserve"> as</w:t>
      </w:r>
      <w:r>
        <w:rPr>
          <w:lang w:val="en-AU"/>
        </w:rPr>
        <w:t xml:space="preserve"> listed in</w:t>
      </w:r>
      <w:r w:rsidR="000B1E44">
        <w:rPr>
          <w:lang w:val="en-AU"/>
        </w:rPr>
        <w:t xml:space="preserve"> the</w:t>
      </w:r>
      <w:r>
        <w:rPr>
          <w:lang w:val="en-AU"/>
        </w:rPr>
        <w:t xml:space="preserve"> “observation data” section of the PEST control file. However if the model-calculated value is less than the observed value</w:t>
      </w:r>
      <w:r w:rsidR="00C13D6C">
        <w:rPr>
          <w:lang w:val="en-AU"/>
        </w:rPr>
        <w:t>,</w:t>
      </w:r>
      <w:r>
        <w:rPr>
          <w:lang w:val="en-AU"/>
        </w:rPr>
        <w:t xml:space="preserve"> the objective function penalty is calculated in the usual manner, that is as the</w:t>
      </w:r>
      <w:r w:rsidR="000B1E44">
        <w:rPr>
          <w:lang w:val="en-AU"/>
        </w:rPr>
        <w:t xml:space="preserve"> squared</w:t>
      </w:r>
      <w:r>
        <w:rPr>
          <w:lang w:val="en-AU"/>
        </w:rPr>
        <w:t xml:space="preserve"> residual times the </w:t>
      </w:r>
      <w:r w:rsidR="000B1E44">
        <w:rPr>
          <w:lang w:val="en-AU"/>
        </w:rPr>
        <w:t xml:space="preserve">squared </w:t>
      </w:r>
      <w:r>
        <w:rPr>
          <w:lang w:val="en-AU"/>
        </w:rPr>
        <w:t>weight.</w:t>
      </w:r>
    </w:p>
    <w:p w14:paraId="75DE706B" w14:textId="77777777" w:rsidR="000B73FB" w:rsidRDefault="000B73FB" w:rsidP="0053184C">
      <w:pPr>
        <w:rPr>
          <w:lang w:val="en-AU"/>
        </w:rPr>
      </w:pPr>
      <w:r>
        <w:rPr>
          <w:lang w:val="en-AU"/>
        </w:rPr>
        <w:t xml:space="preserve">Similarly, if an observation belongs to an observation group whose name begins with the string “l_” </w:t>
      </w:r>
      <w:r w:rsidR="009A49E3">
        <w:rPr>
          <w:lang w:val="en-AU"/>
        </w:rPr>
        <w:t>or “less_”</w:t>
      </w:r>
      <w:r>
        <w:rPr>
          <w:lang w:val="en-AU"/>
        </w:rPr>
        <w:t xml:space="preserve">, then this observation is a “less than” observation. No objective function penalty is incurred if </w:t>
      </w:r>
      <w:r w:rsidR="00C13D6C">
        <w:rPr>
          <w:lang w:val="en-AU"/>
        </w:rPr>
        <w:t xml:space="preserve">the </w:t>
      </w:r>
      <w:r>
        <w:rPr>
          <w:lang w:val="en-AU"/>
        </w:rPr>
        <w:t xml:space="preserve">modelled value </w:t>
      </w:r>
      <w:r w:rsidR="00C13D6C">
        <w:rPr>
          <w:lang w:val="en-AU"/>
        </w:rPr>
        <w:t>of</w:t>
      </w:r>
      <w:r>
        <w:rPr>
          <w:lang w:val="en-AU"/>
        </w:rPr>
        <w:t xml:space="preserve"> the pertinent quantity </w:t>
      </w:r>
      <w:r w:rsidR="00C13D6C">
        <w:rPr>
          <w:lang w:val="en-AU"/>
        </w:rPr>
        <w:t>is</w:t>
      </w:r>
      <w:r>
        <w:rPr>
          <w:lang w:val="en-AU"/>
        </w:rPr>
        <w:t xml:space="preserve"> less than the </w:t>
      </w:r>
      <w:r w:rsidR="000B1E44">
        <w:rPr>
          <w:lang w:val="en-AU"/>
        </w:rPr>
        <w:t>measured</w:t>
      </w:r>
      <w:r>
        <w:rPr>
          <w:lang w:val="en-AU"/>
        </w:rPr>
        <w:t xml:space="preserve"> value listed in</w:t>
      </w:r>
      <w:r w:rsidR="000B1E44">
        <w:rPr>
          <w:lang w:val="en-AU"/>
        </w:rPr>
        <w:t xml:space="preserve"> the</w:t>
      </w:r>
      <w:r>
        <w:rPr>
          <w:lang w:val="en-AU"/>
        </w:rPr>
        <w:t xml:space="preserve"> “observation data” section of the PEST control file. However if the model-calculated value is greater than the </w:t>
      </w:r>
      <w:r w:rsidR="000B1E44">
        <w:rPr>
          <w:lang w:val="en-AU"/>
        </w:rPr>
        <w:t>measured</w:t>
      </w:r>
      <w:r>
        <w:rPr>
          <w:lang w:val="en-AU"/>
        </w:rPr>
        <w:t xml:space="preserve"> value</w:t>
      </w:r>
      <w:r w:rsidR="00C13D6C">
        <w:rPr>
          <w:lang w:val="en-AU"/>
        </w:rPr>
        <w:t>,</w:t>
      </w:r>
      <w:r>
        <w:rPr>
          <w:lang w:val="en-AU"/>
        </w:rPr>
        <w:t xml:space="preserve"> the objective function penalty is calculated in the usual manner, that is as the</w:t>
      </w:r>
      <w:r w:rsidR="000B1E44">
        <w:rPr>
          <w:lang w:val="en-AU"/>
        </w:rPr>
        <w:t xml:space="preserve"> squared</w:t>
      </w:r>
      <w:r>
        <w:rPr>
          <w:lang w:val="en-AU"/>
        </w:rPr>
        <w:t xml:space="preserve"> residual times the</w:t>
      </w:r>
      <w:r w:rsidR="000B1E44">
        <w:rPr>
          <w:lang w:val="en-AU"/>
        </w:rPr>
        <w:t xml:space="preserve"> squared</w:t>
      </w:r>
      <w:r>
        <w:rPr>
          <w:lang w:val="en-AU"/>
        </w:rPr>
        <w:t xml:space="preserve"> weight.</w:t>
      </w:r>
    </w:p>
    <w:p w14:paraId="490D9A50" w14:textId="77777777" w:rsidR="00811C2B" w:rsidRDefault="00811C2B" w:rsidP="0053184C">
      <w:pPr>
        <w:rPr>
          <w:lang w:val="en-AU"/>
        </w:rPr>
      </w:pPr>
    </w:p>
    <w:p w14:paraId="7D03E843" w14:textId="19F25BE9" w:rsidR="00811C2B" w:rsidRDefault="00811C2B" w:rsidP="000D46C5">
      <w:pPr>
        <w:pStyle w:val="Heading3"/>
      </w:pPr>
      <w:bookmarkStart w:id="2069" w:name="_Toc520535313"/>
      <w:r>
        <w:t>9.1.11 Localization</w:t>
      </w:r>
      <w:bookmarkEnd w:id="2069"/>
    </w:p>
    <w:p w14:paraId="1A2B974B" w14:textId="77777777" w:rsidR="00811C2B" w:rsidRDefault="00811C2B">
      <w:pPr>
        <w:rPr>
          <w:lang w:val="en-AU"/>
        </w:rPr>
      </w:pPr>
    </w:p>
    <w:p w14:paraId="1DBA2DCD" w14:textId="48DAD8FF" w:rsidR="002E577A" w:rsidRDefault="00BE5141">
      <w:pPr>
        <w:rPr>
          <w:ins w:id="2070" w:author="Jeremy White" w:date="2018-08-29T16:56:00Z"/>
          <w:lang w:val="en-AU"/>
        </w:rPr>
      </w:pPr>
      <w:r>
        <w:rPr>
          <w:lang w:val="en-AU"/>
        </w:rPr>
        <w:t xml:space="preserve">Calculating the empirical cross-covariance (sensitivity) between large numbers of parameters and observations from a limited number of realizations will likely result in spurious cross-correlations, and as such, certain parameters will be adjusted when they shouldn’t be. </w:t>
      </w:r>
      <w:ins w:id="2071" w:author="Jeremy White" w:date="2018-08-29T16:54:00Z">
        <w:r w:rsidR="00610D3E">
          <w:rPr>
            <w:lang w:val="en-AU"/>
          </w:rPr>
          <w:t>Furthermore, when large numbers of unique (independent) obseravtions are used for history matching, a small ensemble size will almost certaintly not provide enough degrees of freedom to reproduce these data.</w:t>
        </w:r>
      </w:ins>
      <w:r>
        <w:rPr>
          <w:lang w:val="en-AU"/>
        </w:rPr>
        <w:t xml:space="preserve"> </w:t>
      </w:r>
      <w:r w:rsidR="00C86713">
        <w:rPr>
          <w:lang w:val="en-AU"/>
        </w:rPr>
        <w:t>To combat th</w:t>
      </w:r>
      <w:ins w:id="2072" w:author="Jeremy White" w:date="2018-08-29T16:55:00Z">
        <w:r w:rsidR="00610D3E">
          <w:rPr>
            <w:lang w:val="en-AU"/>
          </w:rPr>
          <w:t>ese</w:t>
        </w:r>
      </w:ins>
      <w:del w:id="2073" w:author="Jeremy White" w:date="2018-08-29T16:55:00Z">
        <w:r w:rsidR="00C86713" w:rsidDel="00610D3E">
          <w:rPr>
            <w:lang w:val="en-AU"/>
          </w:rPr>
          <w:delText>is</w:delText>
        </w:r>
      </w:del>
      <w:r w:rsidR="00C86713">
        <w:rPr>
          <w:lang w:val="en-AU"/>
        </w:rPr>
        <w:t xml:space="preserve"> problem, users can employee localization.  The term “localization” comes from the Ensemble Kalman filter parlance and refers to only allowing “local” covarainces to inform unmeasured states in a spatially-distributed filtering problem.  PESTPP-IES supports localization through use of a localization matrix.  This matrix has rows that are observation names and/or observation group names and columns that are parameter names and/or parameter group names.  Elements of the matrix </w:t>
      </w:r>
      <w:ins w:id="2074" w:author="Jeremy White" w:date="2018-08-29T16:55:00Z">
        <w:r w:rsidR="00610D3E">
          <w:rPr>
            <w:lang w:val="en-AU"/>
          </w:rPr>
          <w:t>should range between</w:t>
        </w:r>
      </w:ins>
      <w:del w:id="2075" w:author="Jeremy White" w:date="2018-08-29T16:55:00Z">
        <w:r w:rsidR="00C86713" w:rsidDel="00610D3E">
          <w:rPr>
            <w:lang w:val="en-AU"/>
          </w:rPr>
          <w:delText>are either</w:delText>
        </w:r>
      </w:del>
      <w:r w:rsidR="00C86713">
        <w:rPr>
          <w:lang w:val="en-AU"/>
        </w:rPr>
        <w:t xml:space="preserve"> zero </w:t>
      </w:r>
      <w:ins w:id="2076" w:author="Jeremy White" w:date="2018-08-31T09:50:00Z">
        <w:r w:rsidR="007769D5">
          <w:rPr>
            <w:lang w:val="en-AU"/>
          </w:rPr>
          <w:t>and</w:t>
        </w:r>
      </w:ins>
      <w:bookmarkStart w:id="2077" w:name="_GoBack"/>
      <w:bookmarkEnd w:id="2077"/>
      <w:del w:id="2078" w:author="Jeremy White" w:date="2018-08-31T09:50:00Z">
        <w:r w:rsidR="00C86713" w:rsidDel="007769D5">
          <w:rPr>
            <w:lang w:val="en-AU"/>
          </w:rPr>
          <w:delText>or</w:delText>
        </w:r>
      </w:del>
      <w:r w:rsidR="00C86713">
        <w:rPr>
          <w:lang w:val="en-AU"/>
        </w:rPr>
        <w:t xml:space="preserve"> one.  </w:t>
      </w:r>
      <w:r w:rsidR="008B243A">
        <w:rPr>
          <w:lang w:val="en-AU"/>
        </w:rPr>
        <w:t xml:space="preserve">Figure 9.1 shows an example localization matrix.  In this example, a mixture of observation names and an observation group (flx_river) are used for row names and parameter group names are used for the column names.  The parameter groups “r1” and “w1” are parameters representing future recharge and pumping, respectively.  In this case, the </w:t>
      </w:r>
      <w:r w:rsidR="008B243A">
        <w:rPr>
          <w:lang w:val="en-AU"/>
        </w:rPr>
        <w:lastRenderedPageBreak/>
        <w:t>localization matrix “zeros out” and spurious sensitivity between historical observations and future recharge and pumping.</w:t>
      </w:r>
      <w:r w:rsidR="002E577A">
        <w:rPr>
          <w:lang w:val="en-AU"/>
        </w:rPr>
        <w:t xml:space="preserve"> If a localization matrix is specified, PESTPP-IES builds up the upgrade matrices for each lambda value sequentially by each row of the localization matrix. </w:t>
      </w:r>
    </w:p>
    <w:p w14:paraId="2E6F0187" w14:textId="77777777" w:rsidR="00610D3E" w:rsidRDefault="00610D3E">
      <w:pPr>
        <w:rPr>
          <w:ins w:id="2079" w:author="Jeremy White" w:date="2018-08-29T16:56:00Z"/>
          <w:lang w:val="en-AU"/>
        </w:rPr>
      </w:pPr>
    </w:p>
    <w:p w14:paraId="739A655E" w14:textId="12D41C6E" w:rsidR="00610D3E" w:rsidRPr="00610D3E" w:rsidRDefault="00610D3E">
      <w:pPr>
        <w:rPr>
          <w:lang w:val="en-AU"/>
        </w:rPr>
      </w:pPr>
      <w:ins w:id="2080" w:author="Jeremy White" w:date="2018-08-29T16:56:00Z">
        <w:r>
          <w:rPr>
            <w:lang w:val="en-AU"/>
          </w:rPr>
          <w:t xml:space="preserve">When applying localization in a history matching problem with large numbers of parameters and observations, users may wish to define a “local” neighbourhood around each observation location where parameters are expected to influence simulated equivalents to observations.  This, in effect, creates a </w:t>
        </w:r>
      </w:ins>
      <w:ins w:id="2081" w:author="Jeremy White" w:date="2018-08-29T16:57:00Z">
        <w:r>
          <w:rPr>
            <w:lang w:val="en-AU"/>
          </w:rPr>
          <w:t xml:space="preserve">“local” history matching problem using a subset of adjustable parameters and obseravtions. The outcome of this local problem is a great increase in the degrees of freedom of the inverse problem, effectively allowing a small ensemble size to better reproduce </w:t>
        </w:r>
      </w:ins>
      <w:ins w:id="2082" w:author="Jeremy White" w:date="2018-08-29T16:59:00Z">
        <w:r>
          <w:rPr>
            <w:lang w:val="en-AU"/>
          </w:rPr>
          <w:t xml:space="preserve">large numbers of unique </w:t>
        </w:r>
      </w:ins>
      <w:ins w:id="2083" w:author="Jeremy White" w:date="2018-08-29T16:57:00Z">
        <w:r>
          <w:rPr>
            <w:lang w:val="en-AU"/>
          </w:rPr>
          <w:t xml:space="preserve">observations.  </w:t>
        </w:r>
      </w:ins>
      <w:ins w:id="2084" w:author="Jeremy White" w:date="2018-08-29T16:59:00Z">
        <w:r>
          <w:rPr>
            <w:lang w:val="en-AU"/>
          </w:rPr>
          <w:t>In this case, the localization matrix will likely contain one column for each adjustable parameter and each row will be a</w:t>
        </w:r>
        <w:r w:rsidR="00CB11B1">
          <w:rPr>
            <w:lang w:val="en-AU"/>
          </w:rPr>
          <w:t xml:space="preserve"> single</w:t>
        </w:r>
        <w:r>
          <w:rPr>
            <w:lang w:val="en-AU"/>
          </w:rPr>
          <w:t xml:space="preserve"> observation (location)</w:t>
        </w:r>
      </w:ins>
      <w:ins w:id="2085" w:author="Jeremy White" w:date="2018-08-29T17:03:00Z">
        <w:r w:rsidR="00CB11B1">
          <w:rPr>
            <w:lang w:val="en-AU"/>
          </w:rPr>
          <w:t xml:space="preserve"> for point-type observationss</w:t>
        </w:r>
      </w:ins>
      <w:ins w:id="2086" w:author="Jeremy White" w:date="2018-08-29T16:59:00Z">
        <w:r>
          <w:rPr>
            <w:lang w:val="en-AU"/>
          </w:rPr>
          <w:t xml:space="preserve">. If large numbers of parameters are used, then the upgrade calculation process for a given lambda will require as many truncated SVD solves as there are adjustable parameters, which can take considerable wall time.  To combat this, the localized upgrade solution process in PESTPP-IES has been multithreaded (since each local solve is independent).  Users </w:t>
        </w:r>
      </w:ins>
      <w:ins w:id="2087" w:author="Jeremy White" w:date="2018-08-29T17:01:00Z">
        <w:r>
          <w:rPr>
            <w:lang w:val="en-AU"/>
          </w:rPr>
          <w:t xml:space="preserve">can opt to use multiple threads through the </w:t>
        </w:r>
        <w:r>
          <w:rPr>
            <w:i/>
            <w:lang w:val="en-AU"/>
          </w:rPr>
          <w:t>ies_num_threads</w:t>
        </w:r>
        <w:r>
          <w:rPr>
            <w:lang w:val="en-AU"/>
          </w:rPr>
          <w:t xml:space="preserve"> argument.  Note, the optimal number of threads to use is problem specific, but should not exceed the number of </w:t>
        </w:r>
      </w:ins>
      <w:ins w:id="2088" w:author="Jeremy White" w:date="2018-08-29T17:02:00Z">
        <w:r>
          <w:rPr>
            <w:lang w:val="en-AU"/>
          </w:rPr>
          <w:t>physical</w:t>
        </w:r>
      </w:ins>
      <w:ins w:id="2089" w:author="Jeremy White" w:date="2018-08-29T17:01:00Z">
        <w:r>
          <w:rPr>
            <w:lang w:val="en-AU"/>
          </w:rPr>
          <w:t xml:space="preserve"> </w:t>
        </w:r>
      </w:ins>
      <w:ins w:id="2090" w:author="Jeremy White" w:date="2018-08-29T17:02:00Z">
        <w:r>
          <w:rPr>
            <w:lang w:val="en-AU"/>
          </w:rPr>
          <w:t xml:space="preserve">cores of the host machine that the master is running on.  </w:t>
        </w:r>
      </w:ins>
    </w:p>
    <w:p w14:paraId="3F46E280" w14:textId="77777777" w:rsidR="008A6538" w:rsidRDefault="008A6538">
      <w:pPr>
        <w:rPr>
          <w:lang w:val="en-AU"/>
        </w:rPr>
      </w:pPr>
    </w:p>
    <w:p w14:paraId="5A87BD18" w14:textId="77777777" w:rsidR="008A6538" w:rsidRDefault="008A6538" w:rsidP="008A6538">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8A6538" w:rsidRPr="00511524" w14:paraId="1D4AAABB" w14:textId="77777777" w:rsidTr="00BC0BD7">
        <w:trPr>
          <w:cantSplit/>
        </w:trPr>
        <w:tc>
          <w:tcPr>
            <w:tcW w:w="9242" w:type="dxa"/>
            <w:shd w:val="clear" w:color="auto" w:fill="auto"/>
          </w:tcPr>
          <w:p w14:paraId="23A10D41" w14:textId="77777777" w:rsidR="008B243A" w:rsidRPr="008B243A" w:rsidRDefault="008B243A" w:rsidP="008B243A">
            <w:pPr>
              <w:spacing w:before="0" w:after="0"/>
              <w:rPr>
                <w:sz w:val="18"/>
                <w:lang w:val="en-AU"/>
              </w:rPr>
            </w:pPr>
            <w:r w:rsidRPr="008B243A">
              <w:rPr>
                <w:sz w:val="18"/>
                <w:lang w:val="en-AU"/>
              </w:rPr>
              <w:t xml:space="preserve">      4       5       2</w:t>
            </w:r>
          </w:p>
          <w:p w14:paraId="748649EE" w14:textId="77777777" w:rsidR="008B243A" w:rsidRPr="008B243A" w:rsidRDefault="008B243A" w:rsidP="008B243A">
            <w:pPr>
              <w:spacing w:before="0" w:after="0"/>
              <w:rPr>
                <w:sz w:val="18"/>
                <w:lang w:val="en-AU"/>
              </w:rPr>
            </w:pPr>
            <w:r w:rsidRPr="008B243A">
              <w:rPr>
                <w:sz w:val="18"/>
                <w:lang w:val="en-AU"/>
              </w:rPr>
              <w:t xml:space="preserve">  1.0  1.0  0.0  1.0  0.0</w:t>
            </w:r>
          </w:p>
          <w:p w14:paraId="5ECF2F10" w14:textId="77777777" w:rsidR="008B243A" w:rsidRPr="008B243A" w:rsidRDefault="008B243A" w:rsidP="008B243A">
            <w:pPr>
              <w:spacing w:before="0" w:after="0"/>
              <w:rPr>
                <w:sz w:val="18"/>
                <w:lang w:val="en-AU"/>
              </w:rPr>
            </w:pPr>
            <w:r w:rsidRPr="008B243A">
              <w:rPr>
                <w:sz w:val="18"/>
                <w:lang w:val="en-AU"/>
              </w:rPr>
              <w:t xml:space="preserve">  1.0  1.0  0.0  1.0  0.0</w:t>
            </w:r>
          </w:p>
          <w:p w14:paraId="4D4D5F8A" w14:textId="77777777" w:rsidR="008B243A" w:rsidRPr="008B243A" w:rsidRDefault="008B243A" w:rsidP="008B243A">
            <w:pPr>
              <w:spacing w:before="0" w:after="0"/>
              <w:rPr>
                <w:sz w:val="18"/>
                <w:lang w:val="en-AU"/>
              </w:rPr>
            </w:pPr>
            <w:r w:rsidRPr="008B243A">
              <w:rPr>
                <w:sz w:val="18"/>
                <w:lang w:val="en-AU"/>
              </w:rPr>
              <w:t xml:space="preserve">  1.0  1.0  0.0  1.0  0.0</w:t>
            </w:r>
          </w:p>
          <w:p w14:paraId="2C570C19" w14:textId="77777777" w:rsidR="008B243A" w:rsidRPr="008B243A" w:rsidRDefault="008B243A" w:rsidP="008B243A">
            <w:pPr>
              <w:spacing w:before="0" w:after="0"/>
              <w:rPr>
                <w:sz w:val="18"/>
                <w:lang w:val="en-AU"/>
              </w:rPr>
            </w:pPr>
            <w:r w:rsidRPr="008B243A">
              <w:rPr>
                <w:sz w:val="18"/>
                <w:lang w:val="en-AU"/>
              </w:rPr>
              <w:t xml:space="preserve">  1.0  1.0  0.0  1.0  0.0</w:t>
            </w:r>
          </w:p>
          <w:p w14:paraId="2277E231" w14:textId="77777777" w:rsidR="008B243A" w:rsidRPr="008B243A" w:rsidRDefault="008B243A" w:rsidP="008B243A">
            <w:pPr>
              <w:spacing w:before="0" w:after="0"/>
              <w:rPr>
                <w:sz w:val="18"/>
                <w:lang w:val="en-AU"/>
              </w:rPr>
            </w:pPr>
            <w:r w:rsidRPr="008B243A">
              <w:rPr>
                <w:sz w:val="18"/>
                <w:lang w:val="en-AU"/>
              </w:rPr>
              <w:t>* row names</w:t>
            </w:r>
          </w:p>
          <w:p w14:paraId="6C2D33BC" w14:textId="77777777" w:rsidR="008B243A" w:rsidRPr="008B243A" w:rsidRDefault="008B243A" w:rsidP="008B243A">
            <w:pPr>
              <w:spacing w:before="0" w:after="0"/>
              <w:rPr>
                <w:sz w:val="18"/>
                <w:lang w:val="en-AU"/>
              </w:rPr>
            </w:pPr>
            <w:r w:rsidRPr="008B243A">
              <w:rPr>
                <w:sz w:val="18"/>
                <w:lang w:val="en-AU"/>
              </w:rPr>
              <w:t>c001cr03c10_19700102</w:t>
            </w:r>
          </w:p>
          <w:p w14:paraId="1D26AD82" w14:textId="77777777" w:rsidR="008B243A" w:rsidRPr="008B243A" w:rsidRDefault="008B243A" w:rsidP="008B243A">
            <w:pPr>
              <w:spacing w:before="0" w:after="0"/>
              <w:rPr>
                <w:sz w:val="18"/>
                <w:lang w:val="en-AU"/>
              </w:rPr>
            </w:pPr>
            <w:r w:rsidRPr="008B243A">
              <w:rPr>
                <w:sz w:val="18"/>
                <w:lang w:val="en-AU"/>
              </w:rPr>
              <w:t>c001cr03c16_19700102</w:t>
            </w:r>
          </w:p>
          <w:p w14:paraId="6FDB1197" w14:textId="77777777" w:rsidR="008B243A" w:rsidRPr="008B243A" w:rsidRDefault="008B243A" w:rsidP="008B243A">
            <w:pPr>
              <w:spacing w:before="0" w:after="0"/>
              <w:rPr>
                <w:sz w:val="18"/>
                <w:lang w:val="en-AU"/>
              </w:rPr>
            </w:pPr>
            <w:r w:rsidRPr="008B243A">
              <w:rPr>
                <w:sz w:val="18"/>
                <w:lang w:val="en-AU"/>
              </w:rPr>
              <w:t>c001cr04c09_19700102</w:t>
            </w:r>
          </w:p>
          <w:p w14:paraId="423EC4FE" w14:textId="77777777" w:rsidR="008B243A" w:rsidRPr="008B243A" w:rsidRDefault="008B243A" w:rsidP="008B243A">
            <w:pPr>
              <w:spacing w:before="0" w:after="0"/>
              <w:rPr>
                <w:sz w:val="18"/>
                <w:lang w:val="en-AU"/>
              </w:rPr>
            </w:pPr>
            <w:r w:rsidRPr="008B243A">
              <w:rPr>
                <w:sz w:val="18"/>
                <w:lang w:val="en-AU"/>
              </w:rPr>
              <w:t>flx_river</w:t>
            </w:r>
          </w:p>
          <w:p w14:paraId="7D1816EA" w14:textId="77777777" w:rsidR="008B243A" w:rsidRPr="008B243A" w:rsidRDefault="008B243A" w:rsidP="008B243A">
            <w:pPr>
              <w:spacing w:before="0" w:after="0"/>
              <w:rPr>
                <w:sz w:val="18"/>
                <w:lang w:val="en-AU"/>
              </w:rPr>
            </w:pPr>
            <w:r w:rsidRPr="008B243A">
              <w:rPr>
                <w:sz w:val="18"/>
                <w:lang w:val="en-AU"/>
              </w:rPr>
              <w:t>* column names</w:t>
            </w:r>
          </w:p>
          <w:p w14:paraId="20341CA0" w14:textId="77777777" w:rsidR="008B243A" w:rsidRPr="008B243A" w:rsidRDefault="008B243A" w:rsidP="008B243A">
            <w:pPr>
              <w:spacing w:before="0" w:after="0"/>
              <w:rPr>
                <w:sz w:val="18"/>
                <w:lang w:val="en-AU"/>
              </w:rPr>
            </w:pPr>
            <w:r w:rsidRPr="008B243A">
              <w:rPr>
                <w:sz w:val="18"/>
                <w:lang w:val="en-AU"/>
              </w:rPr>
              <w:t>hk</w:t>
            </w:r>
          </w:p>
          <w:p w14:paraId="0A3AE54B" w14:textId="77777777" w:rsidR="008B243A" w:rsidRPr="008B243A" w:rsidRDefault="008B243A" w:rsidP="008B243A">
            <w:pPr>
              <w:spacing w:before="0" w:after="0"/>
              <w:rPr>
                <w:sz w:val="18"/>
                <w:lang w:val="en-AU"/>
              </w:rPr>
            </w:pPr>
            <w:r w:rsidRPr="008B243A">
              <w:rPr>
                <w:sz w:val="18"/>
                <w:lang w:val="en-AU"/>
              </w:rPr>
              <w:t>r0</w:t>
            </w:r>
          </w:p>
          <w:p w14:paraId="107B2672" w14:textId="77777777" w:rsidR="008B243A" w:rsidRPr="008B243A" w:rsidRDefault="008B243A" w:rsidP="008B243A">
            <w:pPr>
              <w:spacing w:before="0" w:after="0"/>
              <w:rPr>
                <w:sz w:val="18"/>
                <w:lang w:val="en-AU"/>
              </w:rPr>
            </w:pPr>
            <w:r w:rsidRPr="008B243A">
              <w:rPr>
                <w:sz w:val="18"/>
                <w:lang w:val="en-AU"/>
              </w:rPr>
              <w:t>r1</w:t>
            </w:r>
          </w:p>
          <w:p w14:paraId="5F7E9FBB" w14:textId="77777777" w:rsidR="008B243A" w:rsidRPr="008B243A" w:rsidRDefault="008B243A" w:rsidP="008B243A">
            <w:pPr>
              <w:spacing w:before="0" w:after="0"/>
              <w:rPr>
                <w:sz w:val="18"/>
                <w:lang w:val="en-AU"/>
              </w:rPr>
            </w:pPr>
            <w:r w:rsidRPr="008B243A">
              <w:rPr>
                <w:sz w:val="18"/>
                <w:lang w:val="en-AU"/>
              </w:rPr>
              <w:t>w0</w:t>
            </w:r>
          </w:p>
          <w:p w14:paraId="17C2AB3E" w14:textId="77777777" w:rsidR="008B243A" w:rsidRPr="008B243A" w:rsidRDefault="008B243A" w:rsidP="008B243A">
            <w:pPr>
              <w:spacing w:before="0" w:after="0"/>
              <w:rPr>
                <w:sz w:val="18"/>
                <w:lang w:val="en-AU"/>
              </w:rPr>
            </w:pPr>
            <w:r w:rsidRPr="008B243A">
              <w:rPr>
                <w:sz w:val="18"/>
                <w:lang w:val="en-AU"/>
              </w:rPr>
              <w:t>w1</w:t>
            </w:r>
          </w:p>
          <w:p w14:paraId="2E917538" w14:textId="1F7D4488" w:rsidR="008A6538" w:rsidRPr="00C40A21" w:rsidRDefault="008A6538" w:rsidP="00BC0BD7">
            <w:pPr>
              <w:spacing w:before="0" w:after="0"/>
              <w:rPr>
                <w:sz w:val="18"/>
                <w:lang w:val="en-AU"/>
              </w:rPr>
            </w:pPr>
          </w:p>
        </w:tc>
      </w:tr>
    </w:tbl>
    <w:p w14:paraId="5484830D" w14:textId="138950AD" w:rsidR="008A6538" w:rsidRDefault="008B243A" w:rsidP="008A6538">
      <w:pPr>
        <w:pStyle w:val="Caption"/>
        <w:rPr>
          <w:lang w:val="en-AU"/>
        </w:rPr>
      </w:pPr>
      <w:r>
        <w:rPr>
          <w:lang w:val="en-AU"/>
        </w:rPr>
        <w:t>Figure 9.1. An example localization matrix</w:t>
      </w:r>
      <w:r w:rsidR="008A6538">
        <w:rPr>
          <w:lang w:val="en-AU"/>
        </w:rPr>
        <w:t>.</w:t>
      </w:r>
    </w:p>
    <w:p w14:paraId="7AA46F9F" w14:textId="77777777" w:rsidR="008A6538" w:rsidRDefault="008A6538" w:rsidP="008A6538">
      <w:pPr>
        <w:rPr>
          <w:lang w:val="en-AU"/>
        </w:rPr>
      </w:pPr>
    </w:p>
    <w:p w14:paraId="1D6C305A" w14:textId="77777777" w:rsidR="008A6538" w:rsidRPr="000D46C5" w:rsidRDefault="008A6538" w:rsidP="008A6538">
      <w:pPr>
        <w:rPr>
          <w:lang w:val="en-AU"/>
        </w:rPr>
      </w:pPr>
    </w:p>
    <w:p w14:paraId="718BB1BA" w14:textId="77777777" w:rsidR="007E50D5" w:rsidRDefault="007E50D5" w:rsidP="007E50D5">
      <w:pPr>
        <w:pStyle w:val="Heading2"/>
      </w:pPr>
      <w:bookmarkStart w:id="2091" w:name="_Toc520535314"/>
      <w:r>
        <w:t>9.</w:t>
      </w:r>
      <w:r w:rsidR="00791C76">
        <w:t>2</w:t>
      </w:r>
      <w:r>
        <w:t xml:space="preserve"> </w:t>
      </w:r>
      <w:r w:rsidR="0053184C">
        <w:t>Using PESTPP-IES</w:t>
      </w:r>
      <w:bookmarkEnd w:id="2091"/>
    </w:p>
    <w:p w14:paraId="172E2C53" w14:textId="77777777" w:rsidR="007E50D5" w:rsidRDefault="007E50D5" w:rsidP="007E50D5">
      <w:pPr>
        <w:pStyle w:val="Heading3"/>
      </w:pPr>
      <w:bookmarkStart w:id="2092" w:name="_Toc520535315"/>
      <w:r>
        <w:t>9.2.1 General</w:t>
      </w:r>
      <w:bookmarkEnd w:id="2092"/>
    </w:p>
    <w:p w14:paraId="61673A73" w14:textId="252F224A" w:rsidR="007E50D5" w:rsidRDefault="007E50D5" w:rsidP="007E50D5">
      <w:pPr>
        <w:rPr>
          <w:lang w:val="en-AU"/>
        </w:rPr>
      </w:pPr>
      <w:r>
        <w:rPr>
          <w:lang w:val="en-AU"/>
        </w:rPr>
        <w:t>The algorithm implemented by PESTPP-IES is described in detail by Chen and Oliver (2013). The reader is referred to that publication for</w:t>
      </w:r>
      <w:r w:rsidR="000B54C9">
        <w:rPr>
          <w:lang w:val="en-AU"/>
        </w:rPr>
        <w:t xml:space="preserve"> </w:t>
      </w:r>
      <w:r w:rsidR="0018553A">
        <w:rPr>
          <w:lang w:val="en-AU"/>
        </w:rPr>
        <w:t>a complete</w:t>
      </w:r>
      <w:r>
        <w:rPr>
          <w:lang w:val="en-AU"/>
        </w:rPr>
        <w:t xml:space="preserve"> mathematical</w:t>
      </w:r>
      <w:r w:rsidR="0018553A">
        <w:rPr>
          <w:lang w:val="en-AU"/>
        </w:rPr>
        <w:t xml:space="preserve"> description</w:t>
      </w:r>
      <w:r w:rsidR="000B54C9">
        <w:rPr>
          <w:lang w:val="en-AU"/>
        </w:rPr>
        <w:t xml:space="preserve"> of th</w:t>
      </w:r>
      <w:r w:rsidR="000566AD">
        <w:rPr>
          <w:lang w:val="en-AU"/>
        </w:rPr>
        <w:t>at</w:t>
      </w:r>
      <w:r w:rsidR="000B54C9">
        <w:rPr>
          <w:lang w:val="en-AU"/>
        </w:rPr>
        <w:t xml:space="preserve"> algorithm; see also the description presented by White (2018).</w:t>
      </w:r>
      <w:r>
        <w:rPr>
          <w:lang w:val="en-AU"/>
        </w:rPr>
        <w:t xml:space="preserve"> </w:t>
      </w:r>
      <w:r w:rsidR="002C7159">
        <w:rPr>
          <w:lang w:val="en-AU"/>
        </w:rPr>
        <w:t>We now focus</w:t>
      </w:r>
      <w:r w:rsidR="000B54C9">
        <w:rPr>
          <w:lang w:val="en-AU"/>
        </w:rPr>
        <w:t xml:space="preserve"> on PESTPP-IES implementation details, and </w:t>
      </w:r>
      <w:r w:rsidR="0055322C">
        <w:rPr>
          <w:lang w:val="en-AU"/>
        </w:rPr>
        <w:t xml:space="preserve">on </w:t>
      </w:r>
      <w:r w:rsidR="000B54C9">
        <w:rPr>
          <w:lang w:val="en-AU"/>
        </w:rPr>
        <w:t xml:space="preserve">control variables that are available for </w:t>
      </w:r>
      <w:r w:rsidR="0018553A">
        <w:rPr>
          <w:lang w:val="en-AU"/>
        </w:rPr>
        <w:t>tuning</w:t>
      </w:r>
      <w:r w:rsidR="000B54C9">
        <w:rPr>
          <w:lang w:val="en-AU"/>
        </w:rPr>
        <w:t xml:space="preserve"> the Chen and </w:t>
      </w:r>
      <w:r w:rsidR="000B54C9">
        <w:rPr>
          <w:lang w:val="en-AU"/>
        </w:rPr>
        <w:lastRenderedPageBreak/>
        <w:t>Oliver algorithm implemented by PESTPP-IES</w:t>
      </w:r>
      <w:r w:rsidR="0018553A">
        <w:rPr>
          <w:lang w:val="en-AU"/>
        </w:rPr>
        <w:t xml:space="preserve"> to particular </w:t>
      </w:r>
      <w:r w:rsidR="00326DBE">
        <w:rPr>
          <w:lang w:val="en-AU"/>
        </w:rPr>
        <w:t>history</w:t>
      </w:r>
      <w:r w:rsidR="00C818DA">
        <w:rPr>
          <w:lang w:val="en-AU"/>
        </w:rPr>
        <w:t>-</w:t>
      </w:r>
      <w:r w:rsidR="00326DBE">
        <w:rPr>
          <w:lang w:val="en-AU"/>
        </w:rPr>
        <w:t>matching</w:t>
      </w:r>
      <w:r w:rsidR="000566AD">
        <w:rPr>
          <w:lang w:val="en-AU"/>
        </w:rPr>
        <w:t xml:space="preserve"> contexts</w:t>
      </w:r>
      <w:r w:rsidR="000B54C9">
        <w:rPr>
          <w:lang w:val="en-AU"/>
        </w:rPr>
        <w:t>.</w:t>
      </w:r>
    </w:p>
    <w:p w14:paraId="503A46DC" w14:textId="77777777" w:rsidR="00CE1014" w:rsidRDefault="00DE314B" w:rsidP="007E50D5">
      <w:pPr>
        <w:rPr>
          <w:lang w:val="en-AU"/>
        </w:rPr>
      </w:pPr>
      <w:r>
        <w:rPr>
          <w:lang w:val="en-AU"/>
        </w:rPr>
        <w:t xml:space="preserve">As is the usual protocol for members of the PEST++ suite, values of control variables are </w:t>
      </w:r>
      <w:r w:rsidR="000566AD">
        <w:rPr>
          <w:lang w:val="en-AU"/>
        </w:rPr>
        <w:t>supplied</w:t>
      </w:r>
      <w:r>
        <w:rPr>
          <w:lang w:val="en-AU"/>
        </w:rPr>
        <w:t xml:space="preserve"> as arguments to keywords which must be placed on lines within </w:t>
      </w:r>
      <w:r w:rsidR="000566AD">
        <w:rPr>
          <w:lang w:val="en-AU"/>
        </w:rPr>
        <w:t>a</w:t>
      </w:r>
      <w:r>
        <w:rPr>
          <w:lang w:val="en-AU"/>
        </w:rPr>
        <w:t xml:space="preserve"> PEST control file that begin with the “++” </w:t>
      </w:r>
      <w:r w:rsidR="00C818DA">
        <w:rPr>
          <w:lang w:val="en-AU"/>
        </w:rPr>
        <w:t xml:space="preserve">character </w:t>
      </w:r>
      <w:r>
        <w:rPr>
          <w:lang w:val="en-AU"/>
        </w:rPr>
        <w:t>string.</w:t>
      </w:r>
    </w:p>
    <w:p w14:paraId="66BD5424" w14:textId="6F422345" w:rsidR="00CE1014" w:rsidRDefault="00CE1014" w:rsidP="007E50D5">
      <w:pPr>
        <w:rPr>
          <w:lang w:val="en-AU"/>
        </w:rPr>
      </w:pPr>
      <w:r>
        <w:rPr>
          <w:lang w:val="en-AU"/>
        </w:rPr>
        <w:t xml:space="preserve">Like most programs </w:t>
      </w:r>
      <w:r w:rsidR="002C7159">
        <w:rPr>
          <w:lang w:val="en-AU"/>
        </w:rPr>
        <w:t>of</w:t>
      </w:r>
      <w:r>
        <w:rPr>
          <w:lang w:val="en-AU"/>
        </w:rPr>
        <w:t xml:space="preserve"> the PEST++ suite, PESTPP-IES can be run without any </w:t>
      </w:r>
      <w:r w:rsidR="00412C1E">
        <w:rPr>
          <w:lang w:val="en-AU"/>
        </w:rPr>
        <w:t xml:space="preserve">PEST++ control variables. </w:t>
      </w:r>
      <w:r>
        <w:rPr>
          <w:lang w:val="en-AU"/>
        </w:rPr>
        <w:t>PESTPP-IES</w:t>
      </w:r>
      <w:r w:rsidR="00412C1E">
        <w:rPr>
          <w:lang w:val="en-AU"/>
        </w:rPr>
        <w:t xml:space="preserve"> then provides default values for all of these variables. For example, it assumes </w:t>
      </w:r>
      <w:r w:rsidR="00AA27C2">
        <w:rPr>
          <w:lang w:val="en-AU"/>
        </w:rPr>
        <w:t>that</w:t>
      </w:r>
      <w:r w:rsidR="00412C1E">
        <w:rPr>
          <w:lang w:val="en-AU"/>
        </w:rPr>
        <w:t xml:space="preserve"> the </w:t>
      </w:r>
      <w:r>
        <w:rPr>
          <w:lang w:val="en-AU"/>
        </w:rPr>
        <w:t>prior parameter covariance matrix is diagonal</w:t>
      </w:r>
      <w:r w:rsidR="00412C1E">
        <w:rPr>
          <w:lang w:val="en-AU"/>
        </w:rPr>
        <w:t>,</w:t>
      </w:r>
      <w:r>
        <w:rPr>
          <w:lang w:val="en-AU"/>
        </w:rPr>
        <w:t xml:space="preserve"> and that parameter bounds </w:t>
      </w:r>
      <w:r w:rsidR="00412C1E">
        <w:rPr>
          <w:lang w:val="en-AU"/>
        </w:rPr>
        <w:t>span</w:t>
      </w:r>
      <w:r>
        <w:rPr>
          <w:lang w:val="en-AU"/>
        </w:rPr>
        <w:t xml:space="preserve"> </w:t>
      </w:r>
      <w:r w:rsidR="00C818DA">
        <w:rPr>
          <w:lang w:val="en-AU"/>
        </w:rPr>
        <w:t>four</w:t>
      </w:r>
      <w:r>
        <w:rPr>
          <w:lang w:val="en-AU"/>
        </w:rPr>
        <w:t xml:space="preserve"> standard deviation</w:t>
      </w:r>
      <w:r w:rsidR="00C818DA">
        <w:rPr>
          <w:lang w:val="en-AU"/>
        </w:rPr>
        <w:t>s</w:t>
      </w:r>
      <w:r>
        <w:rPr>
          <w:lang w:val="en-AU"/>
        </w:rPr>
        <w:t xml:space="preserve"> of</w:t>
      </w:r>
      <w:r w:rsidR="002C7159">
        <w:rPr>
          <w:lang w:val="en-AU"/>
        </w:rPr>
        <w:t xml:space="preserve"> the prior probability distribution of</w:t>
      </w:r>
      <w:r>
        <w:rPr>
          <w:lang w:val="en-AU"/>
        </w:rPr>
        <w:t xml:space="preserve"> each parameter. </w:t>
      </w:r>
      <w:r w:rsidR="00412C1E">
        <w:rPr>
          <w:lang w:val="en-AU"/>
        </w:rPr>
        <w:t>Nevertheless, u</w:t>
      </w:r>
      <w:r>
        <w:rPr>
          <w:lang w:val="en-AU"/>
        </w:rPr>
        <w:t>sers are encourage</w:t>
      </w:r>
      <w:r w:rsidR="00412C1E">
        <w:rPr>
          <w:lang w:val="en-AU"/>
        </w:rPr>
        <w:t>d</w:t>
      </w:r>
      <w:r>
        <w:rPr>
          <w:lang w:val="en-AU"/>
        </w:rPr>
        <w:t xml:space="preserve"> to use</w:t>
      </w:r>
      <w:r w:rsidR="00412C1E">
        <w:rPr>
          <w:lang w:val="en-AU"/>
        </w:rPr>
        <w:t xml:space="preserve"> PESTPP-IES control variables in order to ensure that its performance is optimized for their particular </w:t>
      </w:r>
      <w:r w:rsidR="0051304A">
        <w:rPr>
          <w:lang w:val="en-AU"/>
        </w:rPr>
        <w:t>modeling</w:t>
      </w:r>
      <w:r w:rsidR="00412C1E">
        <w:rPr>
          <w:lang w:val="en-AU"/>
        </w:rPr>
        <w:t xml:space="preserve"> context.</w:t>
      </w:r>
      <w:r>
        <w:rPr>
          <w:lang w:val="en-AU"/>
        </w:rPr>
        <w:t xml:space="preserve"> </w:t>
      </w:r>
    </w:p>
    <w:p w14:paraId="0851CA57" w14:textId="77777777" w:rsidR="00DE314B" w:rsidRDefault="00DE314B" w:rsidP="00DE314B">
      <w:pPr>
        <w:pStyle w:val="Heading3"/>
      </w:pPr>
      <w:bookmarkStart w:id="2093" w:name="_Toc520535316"/>
      <w:r>
        <w:t>9.2.2 Initial Realizations</w:t>
      </w:r>
      <w:bookmarkEnd w:id="2093"/>
    </w:p>
    <w:p w14:paraId="44CC163D" w14:textId="77777777" w:rsidR="006E68B2" w:rsidRDefault="000566AD" w:rsidP="006E68B2">
      <w:pPr>
        <w:pStyle w:val="Heading4"/>
        <w:rPr>
          <w:lang w:val="en-AU"/>
        </w:rPr>
      </w:pPr>
      <w:r>
        <w:rPr>
          <w:lang w:val="en-AU"/>
        </w:rPr>
        <w:t>Realizations g</w:t>
      </w:r>
      <w:r w:rsidR="006E68B2">
        <w:rPr>
          <w:lang w:val="en-AU"/>
        </w:rPr>
        <w:t>enerated by PESTPP-IES</w:t>
      </w:r>
    </w:p>
    <w:p w14:paraId="647E098F" w14:textId="5750044D" w:rsidR="00B760BA" w:rsidRDefault="00B760BA" w:rsidP="00DE314B">
      <w:pPr>
        <w:rPr>
          <w:lang w:val="en-AU"/>
        </w:rPr>
      </w:pPr>
      <w:r>
        <w:rPr>
          <w:lang w:val="en-AU"/>
        </w:rPr>
        <w:t>Initial parameter realizations can be generated by PESTPP-IES</w:t>
      </w:r>
      <w:r w:rsidR="00F21D52">
        <w:rPr>
          <w:lang w:val="en-AU"/>
        </w:rPr>
        <w:t xml:space="preserve"> (the default)</w:t>
      </w:r>
      <w:r w:rsidR="00C818DA">
        <w:rPr>
          <w:lang w:val="en-AU"/>
        </w:rPr>
        <w:t>,</w:t>
      </w:r>
      <w:r>
        <w:rPr>
          <w:lang w:val="en-AU"/>
        </w:rPr>
        <w:t xml:space="preserve"> or</w:t>
      </w:r>
      <w:r w:rsidR="000566AD">
        <w:rPr>
          <w:lang w:val="en-AU"/>
        </w:rPr>
        <w:t xml:space="preserve"> they</w:t>
      </w:r>
      <w:r>
        <w:rPr>
          <w:lang w:val="en-AU"/>
        </w:rPr>
        <w:t xml:space="preserve"> can be supplied by the user. </w:t>
      </w:r>
      <w:r w:rsidR="00F21D52">
        <w:rPr>
          <w:lang w:val="en-AU"/>
        </w:rPr>
        <w:t xml:space="preserve">The number of realizations that </w:t>
      </w:r>
      <w:r w:rsidR="00C818DA">
        <w:rPr>
          <w:lang w:val="en-AU"/>
        </w:rPr>
        <w:t>PESTPP-IES</w:t>
      </w:r>
      <w:r w:rsidR="00F21D52">
        <w:rPr>
          <w:lang w:val="en-AU"/>
        </w:rPr>
        <w:t xml:space="preserve"> generates is set by the </w:t>
      </w:r>
      <w:r w:rsidR="006E68B2" w:rsidRPr="00E320DD">
        <w:rPr>
          <w:i/>
          <w:lang w:val="en-AU"/>
        </w:rPr>
        <w:t>ies_num_reals()</w:t>
      </w:r>
      <w:r w:rsidR="006E68B2">
        <w:rPr>
          <w:lang w:val="en-AU"/>
        </w:rPr>
        <w:t xml:space="preserve"> control variable</w:t>
      </w:r>
      <w:r w:rsidR="00412C1E">
        <w:rPr>
          <w:lang w:val="en-AU"/>
        </w:rPr>
        <w:t xml:space="preserve">; </w:t>
      </w:r>
      <w:r w:rsidR="00C818DA">
        <w:rPr>
          <w:lang w:val="en-AU"/>
        </w:rPr>
        <w:t>the</w:t>
      </w:r>
      <w:r w:rsidR="00412C1E">
        <w:rPr>
          <w:lang w:val="en-AU"/>
        </w:rPr>
        <w:t xml:space="preserve"> default value is 50</w:t>
      </w:r>
      <w:r w:rsidR="002C7159">
        <w:rPr>
          <w:lang w:val="en-AU"/>
        </w:rPr>
        <w:t>.</w:t>
      </w:r>
      <w:r w:rsidR="006E68B2">
        <w:rPr>
          <w:lang w:val="en-AU"/>
        </w:rPr>
        <w:t xml:space="preserve"> </w:t>
      </w:r>
    </w:p>
    <w:p w14:paraId="5241A643" w14:textId="77777777" w:rsidR="006E68B2" w:rsidRDefault="006E68B2" w:rsidP="00DE314B">
      <w:pPr>
        <w:rPr>
          <w:lang w:val="en-AU"/>
        </w:rPr>
      </w:pPr>
      <w:r>
        <w:rPr>
          <w:lang w:val="en-AU"/>
        </w:rPr>
        <w:t xml:space="preserve">If you do not provide specifications for prior parameter uncertainty, then PESTPP-IES will make the following assumptions </w:t>
      </w:r>
      <w:r w:rsidR="000566AD">
        <w:rPr>
          <w:lang w:val="en-AU"/>
        </w:rPr>
        <w:t>when</w:t>
      </w:r>
      <w:r>
        <w:rPr>
          <w:lang w:val="en-AU"/>
        </w:rPr>
        <w:t xml:space="preserve"> generating initial parameter </w:t>
      </w:r>
      <w:r w:rsidR="00C818DA">
        <w:rPr>
          <w:lang w:val="en-AU"/>
        </w:rPr>
        <w:t>realizations</w:t>
      </w:r>
      <w:r>
        <w:rPr>
          <w:lang w:val="en-AU"/>
        </w:rPr>
        <w:t>.</w:t>
      </w:r>
    </w:p>
    <w:p w14:paraId="3B944716" w14:textId="77777777" w:rsidR="006E68B2" w:rsidRDefault="006E68B2" w:rsidP="006E68B2">
      <w:pPr>
        <w:pStyle w:val="ListParagraph"/>
        <w:numPr>
          <w:ilvl w:val="0"/>
          <w:numId w:val="29"/>
        </w:numPr>
        <w:rPr>
          <w:lang w:val="en-AU"/>
        </w:rPr>
      </w:pPr>
      <w:r>
        <w:rPr>
          <w:lang w:val="en-AU"/>
        </w:rPr>
        <w:t xml:space="preserve">The prior mean of </w:t>
      </w:r>
      <w:r w:rsidR="000566AD">
        <w:rPr>
          <w:lang w:val="en-AU"/>
        </w:rPr>
        <w:t xml:space="preserve">a </w:t>
      </w:r>
      <w:r>
        <w:rPr>
          <w:lang w:val="en-AU"/>
        </w:rPr>
        <w:t>parameter is</w:t>
      </w:r>
      <w:r w:rsidR="000566AD">
        <w:rPr>
          <w:lang w:val="en-AU"/>
        </w:rPr>
        <w:t xml:space="preserve"> the value supplied for that parameter in the </w:t>
      </w:r>
      <w:r>
        <w:rPr>
          <w:lang w:val="en-AU"/>
        </w:rPr>
        <w:t>“parameter data” section of the PEST control file.</w:t>
      </w:r>
    </w:p>
    <w:p w14:paraId="4277DC4D" w14:textId="3AA993C3" w:rsidR="00E320DD" w:rsidRDefault="00E320DD" w:rsidP="006E68B2">
      <w:pPr>
        <w:pStyle w:val="ListParagraph"/>
        <w:numPr>
          <w:ilvl w:val="0"/>
          <w:numId w:val="29"/>
        </w:numPr>
        <w:rPr>
          <w:lang w:val="en-AU"/>
        </w:rPr>
      </w:pPr>
      <w:r>
        <w:rPr>
          <w:lang w:val="en-AU"/>
        </w:rPr>
        <w:t xml:space="preserve">Every parameter is statistically independent </w:t>
      </w:r>
      <w:r w:rsidR="002C7159">
        <w:rPr>
          <w:lang w:val="en-AU"/>
        </w:rPr>
        <w:t>of</w:t>
      </w:r>
      <w:r>
        <w:rPr>
          <w:lang w:val="en-AU"/>
        </w:rPr>
        <w:t xml:space="preserve"> every other parameter.</w:t>
      </w:r>
    </w:p>
    <w:p w14:paraId="0B4B507D" w14:textId="599B3F26" w:rsidR="006E68B2" w:rsidRDefault="006E68B2" w:rsidP="006E68B2">
      <w:pPr>
        <w:pStyle w:val="ListParagraph"/>
        <w:numPr>
          <w:ilvl w:val="0"/>
          <w:numId w:val="29"/>
        </w:numPr>
        <w:rPr>
          <w:lang w:val="en-AU"/>
        </w:rPr>
      </w:pPr>
      <w:r>
        <w:rPr>
          <w:lang w:val="en-AU"/>
        </w:rPr>
        <w:t xml:space="preserve">The </w:t>
      </w:r>
      <w:r w:rsidR="000566AD">
        <w:rPr>
          <w:lang w:val="en-AU"/>
        </w:rPr>
        <w:t>difference</w:t>
      </w:r>
      <w:r>
        <w:rPr>
          <w:lang w:val="en-AU"/>
        </w:rPr>
        <w:t xml:space="preserve"> between</w:t>
      </w:r>
      <w:r w:rsidR="00E320DD">
        <w:rPr>
          <w:lang w:val="en-AU"/>
        </w:rPr>
        <w:t xml:space="preserve"> the upper and lower bound of each parameter is equal to four standard deviations</w:t>
      </w:r>
      <w:r w:rsidR="000566AD">
        <w:rPr>
          <w:lang w:val="en-AU"/>
        </w:rPr>
        <w:t xml:space="preserve"> of its prior </w:t>
      </w:r>
      <w:r w:rsidR="002C7159">
        <w:rPr>
          <w:lang w:val="en-AU"/>
        </w:rPr>
        <w:t xml:space="preserve">probability </w:t>
      </w:r>
      <w:r w:rsidR="000566AD">
        <w:rPr>
          <w:lang w:val="en-AU"/>
        </w:rPr>
        <w:t>distribution</w:t>
      </w:r>
      <w:r w:rsidR="00E320DD">
        <w:rPr>
          <w:lang w:val="en-AU"/>
        </w:rPr>
        <w:t xml:space="preserve">. This defines the 95% confidence interval of the parameter if it is normally distributed. </w:t>
      </w:r>
      <w:r w:rsidR="000566AD">
        <w:rPr>
          <w:lang w:val="en-AU"/>
        </w:rPr>
        <w:t xml:space="preserve">PESTPP-IES adopts this protocol </w:t>
      </w:r>
      <w:r w:rsidR="00E320DD">
        <w:rPr>
          <w:lang w:val="en-AU"/>
        </w:rPr>
        <w:t xml:space="preserve">even if the initial value of </w:t>
      </w:r>
      <w:r w:rsidR="00C818DA">
        <w:rPr>
          <w:lang w:val="en-AU"/>
        </w:rPr>
        <w:t>a</w:t>
      </w:r>
      <w:r w:rsidR="00E320DD">
        <w:rPr>
          <w:lang w:val="en-AU"/>
        </w:rPr>
        <w:t xml:space="preserve"> parameter is not centrally located with respect to these bounds. Where a parameter is log transformed</w:t>
      </w:r>
      <w:r w:rsidR="000566AD">
        <w:rPr>
          <w:lang w:val="en-AU"/>
        </w:rPr>
        <w:t>,</w:t>
      </w:r>
      <w:r w:rsidR="00E320DD">
        <w:rPr>
          <w:lang w:val="en-AU"/>
        </w:rPr>
        <w:t xml:space="preserve"> the </w:t>
      </w:r>
      <w:r w:rsidR="000566AD">
        <w:rPr>
          <w:lang w:val="en-AU"/>
        </w:rPr>
        <w:t>difference</w:t>
      </w:r>
      <w:r w:rsidR="00E320DD">
        <w:rPr>
          <w:lang w:val="en-AU"/>
        </w:rPr>
        <w:t xml:space="preserve"> between the logarithms of the</w:t>
      </w:r>
      <w:r w:rsidR="000566AD">
        <w:rPr>
          <w:lang w:val="en-AU"/>
        </w:rPr>
        <w:t xml:space="preserve"> parameter’s</w:t>
      </w:r>
      <w:r w:rsidR="00E320DD">
        <w:rPr>
          <w:lang w:val="en-AU"/>
        </w:rPr>
        <w:t xml:space="preserve"> upper and lower bounds is equated to four standard deviations of the prior </w:t>
      </w:r>
      <w:r w:rsidR="002C7159">
        <w:rPr>
          <w:lang w:val="en-AU"/>
        </w:rPr>
        <w:t xml:space="preserve">probability </w:t>
      </w:r>
      <w:r w:rsidR="00E320DD">
        <w:rPr>
          <w:lang w:val="en-AU"/>
        </w:rPr>
        <w:t>distribution of the log of the parameter.</w:t>
      </w:r>
    </w:p>
    <w:p w14:paraId="635B8F12" w14:textId="77777777" w:rsidR="00E320DD" w:rsidRDefault="00E320DD" w:rsidP="00E320DD">
      <w:pPr>
        <w:rPr>
          <w:lang w:val="en-AU"/>
        </w:rPr>
      </w:pPr>
      <w:r>
        <w:rPr>
          <w:lang w:val="en-AU"/>
        </w:rPr>
        <w:t xml:space="preserve">In generating </w:t>
      </w:r>
      <w:r w:rsidR="00F9570F">
        <w:rPr>
          <w:lang w:val="en-AU"/>
        </w:rPr>
        <w:t>prior</w:t>
      </w:r>
      <w:r>
        <w:rPr>
          <w:lang w:val="en-AU"/>
        </w:rPr>
        <w:t xml:space="preserve"> parameter </w:t>
      </w:r>
      <w:r w:rsidR="00F9570F">
        <w:rPr>
          <w:lang w:val="en-AU"/>
        </w:rPr>
        <w:t>realizations,</w:t>
      </w:r>
      <w:r>
        <w:rPr>
          <w:lang w:val="en-AU"/>
        </w:rPr>
        <w:t xml:space="preserve"> and </w:t>
      </w:r>
      <w:r w:rsidR="00F9570F">
        <w:rPr>
          <w:lang w:val="en-AU"/>
        </w:rPr>
        <w:t xml:space="preserve">in </w:t>
      </w:r>
      <w:r>
        <w:rPr>
          <w:lang w:val="en-AU"/>
        </w:rPr>
        <w:t xml:space="preserve">adjusting </w:t>
      </w:r>
      <w:r w:rsidR="00C818DA">
        <w:rPr>
          <w:lang w:val="en-AU"/>
        </w:rPr>
        <w:t>these</w:t>
      </w:r>
      <w:r>
        <w:rPr>
          <w:lang w:val="en-AU"/>
        </w:rPr>
        <w:t xml:space="preserve"> </w:t>
      </w:r>
      <w:r w:rsidR="00C818DA">
        <w:rPr>
          <w:lang w:val="en-AU"/>
        </w:rPr>
        <w:t>realizations</w:t>
      </w:r>
      <w:r>
        <w:rPr>
          <w:lang w:val="en-AU"/>
        </w:rPr>
        <w:t xml:space="preserve"> through the </w:t>
      </w:r>
      <w:r w:rsidR="00CE1014">
        <w:rPr>
          <w:lang w:val="en-AU"/>
        </w:rPr>
        <w:t xml:space="preserve">ensemble </w:t>
      </w:r>
      <w:r>
        <w:rPr>
          <w:lang w:val="en-AU"/>
        </w:rPr>
        <w:t xml:space="preserve">smoother process, </w:t>
      </w:r>
      <w:r w:rsidR="00F9570F">
        <w:rPr>
          <w:lang w:val="en-AU"/>
        </w:rPr>
        <w:t>PESTPP-IES ensure</w:t>
      </w:r>
      <w:r w:rsidR="00FA3BC2">
        <w:rPr>
          <w:lang w:val="en-AU"/>
        </w:rPr>
        <w:t>s</w:t>
      </w:r>
      <w:r w:rsidR="00F9570F">
        <w:rPr>
          <w:lang w:val="en-AU"/>
        </w:rPr>
        <w:t xml:space="preserve"> that a </w:t>
      </w:r>
      <w:r>
        <w:rPr>
          <w:lang w:val="en-AU"/>
        </w:rPr>
        <w:t>parameter</w:t>
      </w:r>
      <w:r w:rsidR="00F9570F">
        <w:rPr>
          <w:lang w:val="en-AU"/>
        </w:rPr>
        <w:t>’</w:t>
      </w:r>
      <w:r>
        <w:rPr>
          <w:lang w:val="en-AU"/>
        </w:rPr>
        <w:t>s</w:t>
      </w:r>
      <w:r w:rsidR="00F9570F">
        <w:rPr>
          <w:lang w:val="en-AU"/>
        </w:rPr>
        <w:t xml:space="preserve"> bounds are not violated</w:t>
      </w:r>
      <w:r>
        <w:rPr>
          <w:lang w:val="en-AU"/>
        </w:rPr>
        <w:t xml:space="preserve"> if the </w:t>
      </w:r>
      <w:r w:rsidRPr="00E320DD">
        <w:rPr>
          <w:i/>
          <w:lang w:val="en-AU"/>
        </w:rPr>
        <w:t>ies_</w:t>
      </w:r>
      <w:r>
        <w:rPr>
          <w:i/>
          <w:lang w:val="en-AU"/>
        </w:rPr>
        <w:t>enforce_bounds</w:t>
      </w:r>
      <w:r w:rsidRPr="00F9570F">
        <w:rPr>
          <w:i/>
          <w:lang w:val="en-AU"/>
        </w:rPr>
        <w:t>()</w:t>
      </w:r>
      <w:r>
        <w:rPr>
          <w:lang w:val="en-AU"/>
        </w:rPr>
        <w:t xml:space="preserve"> control variable is set to </w:t>
      </w:r>
      <w:r w:rsidRPr="00F9570F">
        <w:rPr>
          <w:i/>
          <w:lang w:val="en-AU"/>
        </w:rPr>
        <w:t>true</w:t>
      </w:r>
      <w:r w:rsidR="00B553A6">
        <w:rPr>
          <w:i/>
          <w:lang w:val="en-AU"/>
        </w:rPr>
        <w:t xml:space="preserve"> </w:t>
      </w:r>
      <w:r w:rsidR="00B553A6" w:rsidRPr="00F21D52">
        <w:rPr>
          <w:lang w:val="en-AU"/>
        </w:rPr>
        <w:t>(it is</w:t>
      </w:r>
      <w:r w:rsidR="00B553A6">
        <w:rPr>
          <w:i/>
          <w:lang w:val="en-AU"/>
        </w:rPr>
        <w:t xml:space="preserve"> true </w:t>
      </w:r>
      <w:r w:rsidR="00B553A6" w:rsidRPr="00F21D52">
        <w:rPr>
          <w:lang w:val="en-AU"/>
        </w:rPr>
        <w:t>by default)</w:t>
      </w:r>
      <w:r>
        <w:rPr>
          <w:lang w:val="en-AU"/>
        </w:rPr>
        <w:t xml:space="preserve">. The </w:t>
      </w:r>
      <w:r w:rsidR="00F9570F">
        <w:rPr>
          <w:lang w:val="en-AU"/>
        </w:rPr>
        <w:t xml:space="preserve">parameter’s </w:t>
      </w:r>
      <w:r>
        <w:rPr>
          <w:lang w:val="en-AU"/>
        </w:rPr>
        <w:t>probability</w:t>
      </w:r>
      <w:r w:rsidR="00F9570F">
        <w:rPr>
          <w:lang w:val="en-AU"/>
        </w:rPr>
        <w:t xml:space="preserve"> density function</w:t>
      </w:r>
      <w:r>
        <w:rPr>
          <w:lang w:val="en-AU"/>
        </w:rPr>
        <w:t xml:space="preserve"> is therefore effectively truncated by these bounds.</w:t>
      </w:r>
      <w:r w:rsidR="00B553A6">
        <w:rPr>
          <w:lang w:val="en-AU"/>
        </w:rPr>
        <w:t xml:space="preserve"> </w:t>
      </w:r>
      <w:r w:rsidR="00F21D52">
        <w:rPr>
          <w:lang w:val="en-AU"/>
        </w:rPr>
        <w:t xml:space="preserve">In some situations, </w:t>
      </w:r>
      <w:r w:rsidR="00B553A6">
        <w:rPr>
          <w:lang w:val="en-AU"/>
        </w:rPr>
        <w:t>truncation may affect the performance of PESTPP-IES</w:t>
      </w:r>
      <w:r w:rsidR="00F21D52">
        <w:rPr>
          <w:lang w:val="en-AU"/>
        </w:rPr>
        <w:t xml:space="preserve">. Incidences of this occurrence may be reduced by ensuring that bounds are symmetrical with respect to initial parameter values cited in the “parameter data” section of the PEST control file (taking log transformation into account). </w:t>
      </w:r>
      <w:r w:rsidR="00C818DA">
        <w:rPr>
          <w:lang w:val="en-AU"/>
        </w:rPr>
        <w:t>Alternatively, t</w:t>
      </w:r>
      <w:r w:rsidR="00F21D52">
        <w:rPr>
          <w:lang w:val="en-AU"/>
        </w:rPr>
        <w:t xml:space="preserve">he </w:t>
      </w:r>
      <w:r w:rsidR="00B553A6" w:rsidRPr="00F21D52">
        <w:rPr>
          <w:i/>
          <w:lang w:val="en-AU"/>
        </w:rPr>
        <w:t>par_sigma_range</w:t>
      </w:r>
      <w:r w:rsidR="00F21D52" w:rsidRPr="00F21D52">
        <w:rPr>
          <w:i/>
          <w:lang w:val="en-AU"/>
        </w:rPr>
        <w:t>()</w:t>
      </w:r>
      <w:r w:rsidR="00F21D52">
        <w:rPr>
          <w:lang w:val="en-AU"/>
        </w:rPr>
        <w:t xml:space="preserve"> </w:t>
      </w:r>
      <w:r w:rsidR="00C818DA">
        <w:rPr>
          <w:lang w:val="en-AU"/>
        </w:rPr>
        <w:t xml:space="preserve">control variable </w:t>
      </w:r>
      <w:r w:rsidR="00F21D52">
        <w:rPr>
          <w:lang w:val="en-AU"/>
        </w:rPr>
        <w:t xml:space="preserve">may be used to reduce </w:t>
      </w:r>
      <w:r w:rsidR="00C818DA">
        <w:rPr>
          <w:lang w:val="en-AU"/>
        </w:rPr>
        <w:t>prior</w:t>
      </w:r>
      <w:r w:rsidR="00F21D52">
        <w:rPr>
          <w:lang w:val="en-AU"/>
        </w:rPr>
        <w:t xml:space="preserve"> parameter standard deviations so that bounds are less likely to be encountered.</w:t>
      </w:r>
    </w:p>
    <w:p w14:paraId="4A8C8034" w14:textId="77777777" w:rsidR="00E320DD" w:rsidRDefault="00F9570F" w:rsidP="00E320DD">
      <w:pPr>
        <w:rPr>
          <w:lang w:val="en-AU"/>
        </w:rPr>
      </w:pPr>
      <w:r>
        <w:rPr>
          <w:lang w:val="en-AU"/>
        </w:rPr>
        <w:t xml:space="preserve">PESTPP-IES allows </w:t>
      </w:r>
      <w:r w:rsidR="00C818DA">
        <w:rPr>
          <w:lang w:val="en-AU"/>
        </w:rPr>
        <w:t>you</w:t>
      </w:r>
      <w:r>
        <w:rPr>
          <w:lang w:val="en-AU"/>
        </w:rPr>
        <w:t xml:space="preserve"> to specify the properties of an assumed multiGaussian prior parameter probability distribution</w:t>
      </w:r>
      <w:r w:rsidR="007E42E1">
        <w:rPr>
          <w:lang w:val="en-AU"/>
        </w:rPr>
        <w:t xml:space="preserve"> </w:t>
      </w:r>
      <w:r w:rsidR="00C818DA">
        <w:rPr>
          <w:lang w:val="en-AU"/>
        </w:rPr>
        <w:t>yourself</w:t>
      </w:r>
      <w:r w:rsidR="007E42E1">
        <w:rPr>
          <w:lang w:val="en-AU"/>
        </w:rPr>
        <w:t>; this distribution can include correlation between parameters</w:t>
      </w:r>
      <w:r w:rsidR="00572976">
        <w:rPr>
          <w:lang w:val="en-AU"/>
        </w:rPr>
        <w:t xml:space="preserve">. This is done using the </w:t>
      </w:r>
      <w:r w:rsidR="00572976">
        <w:rPr>
          <w:i/>
          <w:lang w:val="en-AU"/>
        </w:rPr>
        <w:t>parcov()</w:t>
      </w:r>
      <w:r w:rsidR="00572976">
        <w:rPr>
          <w:lang w:val="en-AU"/>
        </w:rPr>
        <w:t xml:space="preserve"> control variable – the same variable that is available to users of PESTPP and PESTPP-OPT. </w:t>
      </w:r>
      <w:r w:rsidR="00B553A6">
        <w:rPr>
          <w:lang w:val="en-AU"/>
        </w:rPr>
        <w:t xml:space="preserve">As </w:t>
      </w:r>
      <w:r w:rsidR="00546B73">
        <w:rPr>
          <w:lang w:val="en-AU"/>
        </w:rPr>
        <w:t xml:space="preserve">for </w:t>
      </w:r>
      <w:r w:rsidR="00B553A6">
        <w:rPr>
          <w:lang w:val="en-AU"/>
        </w:rPr>
        <w:t>these other programs, t</w:t>
      </w:r>
      <w:r w:rsidR="003E1453">
        <w:rPr>
          <w:lang w:val="en-AU"/>
        </w:rPr>
        <w:t xml:space="preserve">he filename that is supplied </w:t>
      </w:r>
      <w:r w:rsidR="00FA3BC2">
        <w:rPr>
          <w:lang w:val="en-AU"/>
        </w:rPr>
        <w:t>as the argument for</w:t>
      </w:r>
      <w:r w:rsidR="003E1453">
        <w:rPr>
          <w:lang w:val="en-AU"/>
        </w:rPr>
        <w:t xml:space="preserve"> </w:t>
      </w:r>
      <w:r w:rsidR="00FA3BC2">
        <w:rPr>
          <w:lang w:val="en-AU"/>
        </w:rPr>
        <w:t xml:space="preserve">this </w:t>
      </w:r>
      <w:r w:rsidR="003E1453">
        <w:rPr>
          <w:lang w:val="en-AU"/>
        </w:rPr>
        <w:t xml:space="preserve">control variable can be a parameter uncertainty file (recognized by an extension of </w:t>
      </w:r>
      <w:r w:rsidR="003E1453" w:rsidRPr="003E1453">
        <w:rPr>
          <w:i/>
          <w:lang w:val="en-AU"/>
        </w:rPr>
        <w:t>.unc</w:t>
      </w:r>
      <w:r w:rsidR="003E1453">
        <w:rPr>
          <w:lang w:val="en-AU"/>
        </w:rPr>
        <w:t xml:space="preserve">), a covariance matrix file (recognized by an extension of </w:t>
      </w:r>
      <w:r w:rsidR="003E1453" w:rsidRPr="003E1453">
        <w:rPr>
          <w:i/>
          <w:lang w:val="en-AU"/>
        </w:rPr>
        <w:t>.cov</w:t>
      </w:r>
      <w:r w:rsidR="003E1453">
        <w:rPr>
          <w:lang w:val="en-AU"/>
        </w:rPr>
        <w:t>)</w:t>
      </w:r>
      <w:r w:rsidR="00546B73">
        <w:rPr>
          <w:lang w:val="en-AU"/>
        </w:rPr>
        <w:t>,</w:t>
      </w:r>
      <w:r w:rsidR="003E1453">
        <w:rPr>
          <w:lang w:val="en-AU"/>
        </w:rPr>
        <w:t xml:space="preserve"> or a binary file</w:t>
      </w:r>
      <w:r>
        <w:rPr>
          <w:lang w:val="en-AU"/>
        </w:rPr>
        <w:t xml:space="preserve"> holding a covariance matrix that </w:t>
      </w:r>
      <w:r w:rsidR="003E1453">
        <w:rPr>
          <w:lang w:val="en-AU"/>
        </w:rPr>
        <w:t>adopt</w:t>
      </w:r>
      <w:r>
        <w:rPr>
          <w:lang w:val="en-AU"/>
        </w:rPr>
        <w:t>s</w:t>
      </w:r>
      <w:r w:rsidR="003E1453">
        <w:rPr>
          <w:lang w:val="en-AU"/>
        </w:rPr>
        <w:t xml:space="preserve"> the Jacobian matrix protocol</w:t>
      </w:r>
      <w:r w:rsidR="00C12845">
        <w:rPr>
          <w:lang w:val="en-AU"/>
        </w:rPr>
        <w:t xml:space="preserve"> for matrix storage</w:t>
      </w:r>
      <w:r w:rsidR="003E1453">
        <w:rPr>
          <w:lang w:val="en-AU"/>
        </w:rPr>
        <w:t xml:space="preserve"> </w:t>
      </w:r>
      <w:r w:rsidR="003E1453">
        <w:rPr>
          <w:lang w:val="en-AU"/>
        </w:rPr>
        <w:lastRenderedPageBreak/>
        <w:t xml:space="preserve">(recognized by an extension of </w:t>
      </w:r>
      <w:r w:rsidR="003E1453" w:rsidRPr="003E1453">
        <w:rPr>
          <w:i/>
          <w:lang w:val="en-AU"/>
        </w:rPr>
        <w:t>.jco</w:t>
      </w:r>
      <w:r w:rsidR="003E1453">
        <w:rPr>
          <w:lang w:val="en-AU"/>
        </w:rPr>
        <w:t xml:space="preserve"> or </w:t>
      </w:r>
      <w:r w:rsidR="003E1453" w:rsidRPr="003E1453">
        <w:rPr>
          <w:i/>
          <w:lang w:val="en-AU"/>
        </w:rPr>
        <w:t>.jcb</w:t>
      </w:r>
      <w:r w:rsidR="003E1453">
        <w:rPr>
          <w:lang w:val="en-AU"/>
        </w:rPr>
        <w:t>)</w:t>
      </w:r>
      <w:r w:rsidR="00FA3BC2">
        <w:rPr>
          <w:lang w:val="en-AU"/>
        </w:rPr>
        <w:t>; see appendix B of this manual for specifications of the first two of these file types.</w:t>
      </w:r>
      <w:r w:rsidR="003E1453">
        <w:rPr>
          <w:lang w:val="en-AU"/>
        </w:rPr>
        <w:t xml:space="preserve"> In generating random parameter realizations comprising the initial ensemble, parameter values listed in the “parameter data” section of the PEST control file are taken as prior mean parameter values. If the </w:t>
      </w:r>
      <w:r w:rsidR="003E1453">
        <w:rPr>
          <w:i/>
          <w:lang w:val="en-AU"/>
        </w:rPr>
        <w:t>ies_enforce_bounds</w:t>
      </w:r>
      <w:r w:rsidR="003E1453" w:rsidRPr="00F9570F">
        <w:rPr>
          <w:i/>
          <w:lang w:val="en-AU"/>
        </w:rPr>
        <w:t>()</w:t>
      </w:r>
      <w:r w:rsidR="003E1453">
        <w:rPr>
          <w:lang w:val="en-AU"/>
        </w:rPr>
        <w:t xml:space="preserve"> control variable is set to </w:t>
      </w:r>
      <w:r w:rsidR="003E1453" w:rsidRPr="00F9570F">
        <w:rPr>
          <w:i/>
          <w:lang w:val="en-AU"/>
        </w:rPr>
        <w:t>true</w:t>
      </w:r>
      <w:r>
        <w:rPr>
          <w:lang w:val="en-AU"/>
        </w:rPr>
        <w:t>,</w:t>
      </w:r>
      <w:r w:rsidR="003E1453">
        <w:rPr>
          <w:lang w:val="en-AU"/>
        </w:rPr>
        <w:t xml:space="preserve"> then parameter realizations </w:t>
      </w:r>
      <w:r>
        <w:rPr>
          <w:lang w:val="en-AU"/>
        </w:rPr>
        <w:t>are</w:t>
      </w:r>
      <w:r w:rsidR="003E1453">
        <w:rPr>
          <w:lang w:val="en-AU"/>
        </w:rPr>
        <w:t xml:space="preserve"> truncated at their bounds</w:t>
      </w:r>
      <w:r w:rsidR="00C12845">
        <w:rPr>
          <w:lang w:val="en-AU"/>
        </w:rPr>
        <w:t>;</w:t>
      </w:r>
      <w:r w:rsidR="003E1453">
        <w:rPr>
          <w:lang w:val="en-AU"/>
        </w:rPr>
        <w:t xml:space="preserve"> </w:t>
      </w:r>
      <w:r w:rsidR="00FA3BC2">
        <w:rPr>
          <w:lang w:val="en-AU"/>
        </w:rPr>
        <w:t xml:space="preserve">nor are </w:t>
      </w:r>
      <w:r w:rsidR="00C12845">
        <w:rPr>
          <w:lang w:val="en-AU"/>
        </w:rPr>
        <w:t xml:space="preserve">these bounds transgressed </w:t>
      </w:r>
      <w:r w:rsidR="003E1453">
        <w:rPr>
          <w:lang w:val="en-AU"/>
        </w:rPr>
        <w:t>during subsequent parameter adjustment.</w:t>
      </w:r>
    </w:p>
    <w:p w14:paraId="0B1F1C7E" w14:textId="77777777" w:rsidR="003E1453" w:rsidRDefault="00C12845" w:rsidP="00E320DD">
      <w:pPr>
        <w:rPr>
          <w:lang w:val="en-AU"/>
        </w:rPr>
      </w:pPr>
      <w:r>
        <w:rPr>
          <w:lang w:val="en-AU"/>
        </w:rPr>
        <w:t>Unless</w:t>
      </w:r>
      <w:r w:rsidR="000B1D74">
        <w:rPr>
          <w:lang w:val="en-AU"/>
        </w:rPr>
        <w:t xml:space="preserve"> PESTPP-IES is advised to the contrary, realizations of </w:t>
      </w:r>
      <w:r>
        <w:rPr>
          <w:lang w:val="en-AU"/>
        </w:rPr>
        <w:t xml:space="preserve">measurement noise to add to </w:t>
      </w:r>
      <w:r w:rsidR="00884019">
        <w:rPr>
          <w:lang w:val="en-AU"/>
        </w:rPr>
        <w:t xml:space="preserve">the values of </w:t>
      </w:r>
      <w:r>
        <w:rPr>
          <w:lang w:val="en-AU"/>
        </w:rPr>
        <w:t>observations</w:t>
      </w:r>
      <w:r w:rsidR="00884019">
        <w:rPr>
          <w:lang w:val="en-AU"/>
        </w:rPr>
        <w:t xml:space="preserve"> provided in the “observation data” section of the PEST control file </w:t>
      </w:r>
      <w:r w:rsidR="000B1D74">
        <w:rPr>
          <w:lang w:val="en-AU"/>
        </w:rPr>
        <w:t xml:space="preserve">are generated in the manner already stated. That is, </w:t>
      </w:r>
      <w:r>
        <w:rPr>
          <w:lang w:val="en-AU"/>
        </w:rPr>
        <w:t xml:space="preserve">the noise associated with </w:t>
      </w:r>
      <w:r w:rsidR="000B1D74">
        <w:rPr>
          <w:lang w:val="en-AU"/>
        </w:rPr>
        <w:t>a</w:t>
      </w:r>
      <w:r>
        <w:rPr>
          <w:lang w:val="en-AU"/>
        </w:rPr>
        <w:t xml:space="preserve">ny </w:t>
      </w:r>
      <w:r w:rsidR="000B1D74">
        <w:rPr>
          <w:lang w:val="en-AU"/>
        </w:rPr>
        <w:t xml:space="preserve">observation </w:t>
      </w:r>
      <w:r>
        <w:rPr>
          <w:lang w:val="en-AU"/>
        </w:rPr>
        <w:t>is</w:t>
      </w:r>
      <w:r w:rsidR="000B1D74">
        <w:rPr>
          <w:lang w:val="en-AU"/>
        </w:rPr>
        <w:t xml:space="preserve"> assumed to be statistically independent</w:t>
      </w:r>
      <w:r>
        <w:rPr>
          <w:lang w:val="en-AU"/>
        </w:rPr>
        <w:t xml:space="preserve"> of the noise associated with all other observations</w:t>
      </w:r>
      <w:r w:rsidR="000B1D74">
        <w:rPr>
          <w:lang w:val="en-AU"/>
        </w:rPr>
        <w:t xml:space="preserve">. The standard deviation of noise associated with each observation is </w:t>
      </w:r>
      <w:r w:rsidR="00884019">
        <w:rPr>
          <w:lang w:val="en-AU"/>
        </w:rPr>
        <w:t>assumed to be</w:t>
      </w:r>
      <w:r w:rsidR="000B1D74">
        <w:rPr>
          <w:lang w:val="en-AU"/>
        </w:rPr>
        <w:t xml:space="preserve"> the inverse of the weight associated with that observation. </w:t>
      </w:r>
      <w:r>
        <w:rPr>
          <w:lang w:val="en-AU"/>
        </w:rPr>
        <w:t>However</w:t>
      </w:r>
      <w:r w:rsidR="000B1D74">
        <w:rPr>
          <w:lang w:val="en-AU"/>
        </w:rPr>
        <w:t xml:space="preserve"> if an observation is given a weight of zero, it plays no part in the history</w:t>
      </w:r>
      <w:r w:rsidR="00884019">
        <w:rPr>
          <w:lang w:val="en-AU"/>
        </w:rPr>
        <w:t>-</w:t>
      </w:r>
      <w:r w:rsidR="000B1D74">
        <w:rPr>
          <w:lang w:val="en-AU"/>
        </w:rPr>
        <w:t>matching process</w:t>
      </w:r>
      <w:r w:rsidR="00546B73">
        <w:rPr>
          <w:lang w:val="en-AU"/>
        </w:rPr>
        <w:t>; nevertheless,</w:t>
      </w:r>
      <w:r w:rsidR="00B553A6">
        <w:rPr>
          <w:lang w:val="en-AU"/>
        </w:rPr>
        <w:t xml:space="preserve"> these observ</w:t>
      </w:r>
      <w:r w:rsidR="00884019">
        <w:rPr>
          <w:lang w:val="en-AU"/>
        </w:rPr>
        <w:t>a</w:t>
      </w:r>
      <w:r w:rsidR="00B553A6">
        <w:rPr>
          <w:lang w:val="en-AU"/>
        </w:rPr>
        <w:t xml:space="preserve">tions are “carried” through the </w:t>
      </w:r>
      <w:r w:rsidR="00546B73">
        <w:rPr>
          <w:lang w:val="en-AU"/>
        </w:rPr>
        <w:t xml:space="preserve">PESTPP-IES </w:t>
      </w:r>
      <w:r w:rsidR="00B553A6">
        <w:rPr>
          <w:lang w:val="en-AU"/>
        </w:rPr>
        <w:t>reporting process</w:t>
      </w:r>
      <w:r w:rsidR="000B1D74">
        <w:rPr>
          <w:lang w:val="en-AU"/>
        </w:rPr>
        <w:t>.</w:t>
      </w:r>
    </w:p>
    <w:p w14:paraId="4394B9D5" w14:textId="77777777" w:rsidR="000B73FB" w:rsidRDefault="000B73FB" w:rsidP="00E320DD">
      <w:pPr>
        <w:rPr>
          <w:lang w:val="en-AU"/>
        </w:rPr>
      </w:pPr>
      <w:r>
        <w:rPr>
          <w:lang w:val="en-AU"/>
        </w:rPr>
        <w:t>“</w:t>
      </w:r>
      <w:r w:rsidR="00C12845">
        <w:rPr>
          <w:lang w:val="en-AU"/>
        </w:rPr>
        <w:t>G</w:t>
      </w:r>
      <w:r>
        <w:rPr>
          <w:lang w:val="en-AU"/>
        </w:rPr>
        <w:t>reater than” and “less than” observations are treated differently from ordinary observations. PESTPP-IES adds no noise to</w:t>
      </w:r>
      <w:r w:rsidR="00884019">
        <w:rPr>
          <w:lang w:val="en-AU"/>
        </w:rPr>
        <w:t xml:space="preserve"> values for these observations provided in the “observation data” section of the PEST control file</w:t>
      </w:r>
      <w:r>
        <w:rPr>
          <w:lang w:val="en-AU"/>
        </w:rPr>
        <w:t xml:space="preserve"> when formulating observation </w:t>
      </w:r>
      <w:r w:rsidR="0092655E">
        <w:rPr>
          <w:lang w:val="en-AU"/>
        </w:rPr>
        <w:t>realization</w:t>
      </w:r>
      <w:r>
        <w:rPr>
          <w:lang w:val="en-AU"/>
        </w:rPr>
        <w:t>s. This</w:t>
      </w:r>
      <w:r w:rsidR="00C12845">
        <w:rPr>
          <w:lang w:val="en-AU"/>
        </w:rPr>
        <w:t xml:space="preserve"> reflects the fact that, on most occasions of their use, observations of this type reflect something that is known about a system rather than</w:t>
      </w:r>
      <w:r w:rsidR="00884019">
        <w:rPr>
          <w:lang w:val="en-AU"/>
        </w:rPr>
        <w:t xml:space="preserve"> something that is</w:t>
      </w:r>
      <w:r w:rsidR="00C12845">
        <w:rPr>
          <w:lang w:val="en-AU"/>
        </w:rPr>
        <w:t xml:space="preserve"> measured.</w:t>
      </w:r>
      <w:r w:rsidR="00C36EC6">
        <w:rPr>
          <w:lang w:val="en-AU"/>
        </w:rPr>
        <w:t xml:space="preserve"> At the </w:t>
      </w:r>
      <w:r w:rsidR="00710BBE">
        <w:rPr>
          <w:lang w:val="en-AU"/>
        </w:rPr>
        <w:t>same</w:t>
      </w:r>
      <w:r w:rsidR="00C36EC6">
        <w:rPr>
          <w:lang w:val="en-AU"/>
        </w:rPr>
        <w:t xml:space="preserve"> time, the penalty for transgressing </w:t>
      </w:r>
      <w:r w:rsidR="00C12845">
        <w:rPr>
          <w:lang w:val="en-AU"/>
        </w:rPr>
        <w:t>an</w:t>
      </w:r>
      <w:r w:rsidR="00C36EC6">
        <w:rPr>
          <w:lang w:val="en-AU"/>
        </w:rPr>
        <w:t xml:space="preserve"> observation</w:t>
      </w:r>
      <w:r w:rsidR="00C12845">
        <w:rPr>
          <w:lang w:val="en-AU"/>
        </w:rPr>
        <w:t xml:space="preserve"> of this type</w:t>
      </w:r>
      <w:r w:rsidR="00C36EC6">
        <w:rPr>
          <w:lang w:val="en-AU"/>
        </w:rPr>
        <w:t xml:space="preserve"> that is encapsulated in </w:t>
      </w:r>
      <w:r w:rsidR="00C12845">
        <w:rPr>
          <w:lang w:val="en-AU"/>
        </w:rPr>
        <w:t xml:space="preserve">its </w:t>
      </w:r>
      <w:r w:rsidR="00C36EC6">
        <w:rPr>
          <w:lang w:val="en-AU"/>
        </w:rPr>
        <w:t xml:space="preserve">associated weight </w:t>
      </w:r>
      <w:r w:rsidR="00884019">
        <w:rPr>
          <w:lang w:val="en-AU"/>
        </w:rPr>
        <w:t>should</w:t>
      </w:r>
      <w:r w:rsidR="00C36EC6">
        <w:rPr>
          <w:lang w:val="en-AU"/>
        </w:rPr>
        <w:t xml:space="preserve"> reflect a modeller’s capacity to tolerate th</w:t>
      </w:r>
      <w:r w:rsidR="00C12845">
        <w:rPr>
          <w:lang w:val="en-AU"/>
        </w:rPr>
        <w:t>is</w:t>
      </w:r>
      <w:r w:rsidR="00C36EC6">
        <w:rPr>
          <w:lang w:val="en-AU"/>
        </w:rPr>
        <w:t xml:space="preserve"> transgression in pursuit of fitting other data. If you are unhappy with this </w:t>
      </w:r>
      <w:r w:rsidR="00884019">
        <w:rPr>
          <w:lang w:val="en-AU"/>
        </w:rPr>
        <w:t>approach</w:t>
      </w:r>
      <w:r w:rsidR="00C36EC6">
        <w:rPr>
          <w:lang w:val="en-AU"/>
        </w:rPr>
        <w:t xml:space="preserve">, you are free to generate your own observation realizations in which noise is added to </w:t>
      </w:r>
      <w:r w:rsidR="00884019">
        <w:rPr>
          <w:lang w:val="en-AU"/>
        </w:rPr>
        <w:t xml:space="preserve">these one-way </w:t>
      </w:r>
      <w:r w:rsidR="00C36EC6">
        <w:rPr>
          <w:lang w:val="en-AU"/>
        </w:rPr>
        <w:t xml:space="preserve">observations; see below. </w:t>
      </w:r>
    </w:p>
    <w:p w14:paraId="3BA9F2BA" w14:textId="76E6469C" w:rsidR="00760756" w:rsidRPr="00760756" w:rsidRDefault="00760756" w:rsidP="00E320DD">
      <w:pPr>
        <w:rPr>
          <w:lang w:val="en-AU"/>
        </w:rPr>
      </w:pPr>
      <w:r>
        <w:rPr>
          <w:lang w:val="en-AU"/>
        </w:rPr>
        <w:t xml:space="preserve">If the </w:t>
      </w:r>
      <w:r>
        <w:rPr>
          <w:lang w:val="en-AU"/>
        </w:rPr>
        <w:softHyphen/>
      </w:r>
      <w:r>
        <w:rPr>
          <w:i/>
          <w:lang w:val="en-AU"/>
        </w:rPr>
        <w:t>ies_add_base</w:t>
      </w:r>
      <w:r w:rsidRPr="00C12845">
        <w:rPr>
          <w:i/>
          <w:lang w:val="en-AU"/>
        </w:rPr>
        <w:t>()</w:t>
      </w:r>
      <w:r>
        <w:rPr>
          <w:lang w:val="en-AU"/>
        </w:rPr>
        <w:t xml:space="preserve"> control variable is suppled as </w:t>
      </w:r>
      <w:r w:rsidRPr="0006160A">
        <w:rPr>
          <w:i/>
          <w:lang w:val="en-AU"/>
        </w:rPr>
        <w:t>true</w:t>
      </w:r>
      <w:r>
        <w:rPr>
          <w:lang w:val="en-AU"/>
        </w:rPr>
        <w:t xml:space="preserve"> (which is the default), then PESTPP-IES add</w:t>
      </w:r>
      <w:r w:rsidR="00197EDD">
        <w:rPr>
          <w:lang w:val="en-AU"/>
        </w:rPr>
        <w:t>s</w:t>
      </w:r>
      <w:r>
        <w:rPr>
          <w:lang w:val="en-AU"/>
        </w:rPr>
        <w:t xml:space="preserve"> an extra realization to</w:t>
      </w:r>
      <w:r w:rsidR="002C7159">
        <w:rPr>
          <w:lang w:val="en-AU"/>
        </w:rPr>
        <w:t xml:space="preserve"> each of</w:t>
      </w:r>
      <w:r>
        <w:rPr>
          <w:lang w:val="en-AU"/>
        </w:rPr>
        <w:t xml:space="preserve"> the parameter and observation ensembles. </w:t>
      </w:r>
      <w:r w:rsidR="00197EDD">
        <w:rPr>
          <w:lang w:val="en-AU"/>
        </w:rPr>
        <w:t>For parameters</w:t>
      </w:r>
      <w:r w:rsidR="0006160A">
        <w:rPr>
          <w:lang w:val="en-AU"/>
        </w:rPr>
        <w:t>,</w:t>
      </w:r>
      <w:r w:rsidR="00197EDD">
        <w:rPr>
          <w:lang w:val="en-AU"/>
        </w:rPr>
        <w:t xml:space="preserve"> this </w:t>
      </w:r>
      <w:r w:rsidR="0006160A">
        <w:rPr>
          <w:lang w:val="en-AU"/>
        </w:rPr>
        <w:t xml:space="preserve">“realization” </w:t>
      </w:r>
      <w:r w:rsidR="00197EDD">
        <w:rPr>
          <w:lang w:val="en-AU"/>
        </w:rPr>
        <w:t xml:space="preserve">is comprised of </w:t>
      </w:r>
      <w:r w:rsidR="00C12845">
        <w:rPr>
          <w:lang w:val="en-AU"/>
        </w:rPr>
        <w:t>parameter</w:t>
      </w:r>
      <w:r w:rsidR="00197EDD">
        <w:rPr>
          <w:lang w:val="en-AU"/>
        </w:rPr>
        <w:t xml:space="preserve"> values </w:t>
      </w:r>
      <w:r w:rsidR="00C12845">
        <w:rPr>
          <w:lang w:val="en-AU"/>
        </w:rPr>
        <w:t>listed</w:t>
      </w:r>
      <w:r w:rsidR="00197EDD">
        <w:rPr>
          <w:lang w:val="en-AU"/>
        </w:rPr>
        <w:t xml:space="preserve"> in the “parameter data” section of the PEST control file. For observations</w:t>
      </w:r>
      <w:r w:rsidR="0006160A">
        <w:rPr>
          <w:lang w:val="en-AU"/>
        </w:rPr>
        <w:t>,</w:t>
      </w:r>
      <w:r w:rsidR="00197EDD">
        <w:rPr>
          <w:lang w:val="en-AU"/>
        </w:rPr>
        <w:t xml:space="preserve"> this</w:t>
      </w:r>
      <w:r w:rsidR="0006160A">
        <w:rPr>
          <w:lang w:val="en-AU"/>
        </w:rPr>
        <w:t xml:space="preserve"> “realization”</w:t>
      </w:r>
      <w:r w:rsidR="00197EDD">
        <w:rPr>
          <w:lang w:val="en-AU"/>
        </w:rPr>
        <w:t xml:space="preserve"> is comprised of </w:t>
      </w:r>
      <w:r w:rsidR="00A143B6">
        <w:rPr>
          <w:lang w:val="en-AU"/>
        </w:rPr>
        <w:t>measurements</w:t>
      </w:r>
      <w:r w:rsidR="00197EDD">
        <w:rPr>
          <w:lang w:val="en-AU"/>
        </w:rPr>
        <w:t xml:space="preserve"> read from the “observation data” section of the PEST control file.</w:t>
      </w:r>
    </w:p>
    <w:p w14:paraId="01D194F4" w14:textId="77777777" w:rsidR="000B1D74" w:rsidRDefault="000B1D74" w:rsidP="000B1D74">
      <w:pPr>
        <w:pStyle w:val="Heading4"/>
        <w:rPr>
          <w:lang w:val="en-AU"/>
        </w:rPr>
      </w:pPr>
      <w:r>
        <w:rPr>
          <w:lang w:val="en-AU"/>
        </w:rPr>
        <w:t xml:space="preserve">User-Supplied </w:t>
      </w:r>
      <w:r w:rsidR="0092655E">
        <w:rPr>
          <w:lang w:val="en-AU"/>
        </w:rPr>
        <w:t>Realization</w:t>
      </w:r>
      <w:r>
        <w:rPr>
          <w:lang w:val="en-AU"/>
        </w:rPr>
        <w:t>s</w:t>
      </w:r>
    </w:p>
    <w:p w14:paraId="604BFDC6" w14:textId="3DBF1181" w:rsidR="000B1D74" w:rsidRDefault="0092655E" w:rsidP="000B1D74">
      <w:pPr>
        <w:rPr>
          <w:lang w:val="en-AU"/>
        </w:rPr>
      </w:pPr>
      <w:r>
        <w:rPr>
          <w:lang w:val="en-AU"/>
        </w:rPr>
        <w:t>Realization</w:t>
      </w:r>
      <w:r w:rsidR="0050747D">
        <w:rPr>
          <w:lang w:val="en-AU"/>
        </w:rPr>
        <w:t xml:space="preserve">s of parameters and/or observations can be prepared by the user and </w:t>
      </w:r>
      <w:r w:rsidR="00D400E3">
        <w:rPr>
          <w:lang w:val="en-AU"/>
        </w:rPr>
        <w:t>provided to PESTPP-IES</w:t>
      </w:r>
      <w:r w:rsidR="0050747D">
        <w:rPr>
          <w:lang w:val="en-AU"/>
        </w:rPr>
        <w:t xml:space="preserve"> in</w:t>
      </w:r>
      <w:r w:rsidR="00D400E3">
        <w:rPr>
          <w:lang w:val="en-AU"/>
        </w:rPr>
        <w:t xml:space="preserve"> comma-delimited </w:t>
      </w:r>
      <w:r w:rsidR="0050747D">
        <w:rPr>
          <w:lang w:val="en-AU"/>
        </w:rPr>
        <w:t>files</w:t>
      </w:r>
      <w:r w:rsidR="002C7159">
        <w:rPr>
          <w:lang w:val="en-AU"/>
        </w:rPr>
        <w:t xml:space="preserve"> (i.e. CSV files)</w:t>
      </w:r>
      <w:r w:rsidR="00546B73">
        <w:rPr>
          <w:lang w:val="en-AU"/>
        </w:rPr>
        <w:t>,</w:t>
      </w:r>
      <w:r w:rsidR="00B553A6">
        <w:rPr>
          <w:lang w:val="en-AU"/>
        </w:rPr>
        <w:t xml:space="preserve"> </w:t>
      </w:r>
      <w:r w:rsidR="00546B73">
        <w:rPr>
          <w:lang w:val="en-AU"/>
        </w:rPr>
        <w:t xml:space="preserve">and in </w:t>
      </w:r>
      <w:r w:rsidR="00B553A6">
        <w:rPr>
          <w:lang w:val="en-AU"/>
        </w:rPr>
        <w:t>binary</w:t>
      </w:r>
      <w:r w:rsidR="00546B73">
        <w:rPr>
          <w:lang w:val="en-AU"/>
        </w:rPr>
        <w:t xml:space="preserve"> files which adopt the PEST Jacobian matrix file </w:t>
      </w:r>
      <w:r w:rsidR="0006160A">
        <w:rPr>
          <w:lang w:val="en-AU"/>
        </w:rPr>
        <w:t>protocol</w:t>
      </w:r>
      <w:r w:rsidR="00546B73">
        <w:rPr>
          <w:lang w:val="en-AU"/>
        </w:rPr>
        <w:t xml:space="preserve">. PESTPP-IES recognizes the former through an extension of </w:t>
      </w:r>
      <w:r w:rsidR="00546B73" w:rsidRPr="00546B73">
        <w:rPr>
          <w:i/>
          <w:lang w:val="en-AU"/>
        </w:rPr>
        <w:t>.csv</w:t>
      </w:r>
      <w:r w:rsidR="00546B73">
        <w:rPr>
          <w:lang w:val="en-AU"/>
        </w:rPr>
        <w:t xml:space="preserve"> and the latter through an extension of </w:t>
      </w:r>
      <w:r w:rsidR="00546B73" w:rsidRPr="00546B73">
        <w:rPr>
          <w:i/>
          <w:lang w:val="en-AU"/>
        </w:rPr>
        <w:t>.jco</w:t>
      </w:r>
      <w:r w:rsidR="00546B73">
        <w:rPr>
          <w:lang w:val="en-AU"/>
        </w:rPr>
        <w:t xml:space="preserve"> or </w:t>
      </w:r>
      <w:r w:rsidR="00546B73" w:rsidRPr="00546B73">
        <w:rPr>
          <w:i/>
          <w:lang w:val="en-AU"/>
        </w:rPr>
        <w:t>.jcb</w:t>
      </w:r>
      <w:r w:rsidR="00546B73">
        <w:rPr>
          <w:lang w:val="en-AU"/>
        </w:rPr>
        <w:t xml:space="preserve">. </w:t>
      </w:r>
      <w:r w:rsidR="0050747D">
        <w:rPr>
          <w:lang w:val="en-AU"/>
        </w:rPr>
        <w:t>Actually, as CSV files</w:t>
      </w:r>
      <w:r w:rsidR="0006160A">
        <w:rPr>
          <w:lang w:val="en-AU"/>
        </w:rPr>
        <w:t xml:space="preserve"> containing parameter and observation ensembles</w:t>
      </w:r>
      <w:r w:rsidR="0050747D">
        <w:rPr>
          <w:lang w:val="en-AU"/>
        </w:rPr>
        <w:t xml:space="preserve"> comprise part o</w:t>
      </w:r>
      <w:r w:rsidR="006D7BDD">
        <w:rPr>
          <w:lang w:val="en-AU"/>
        </w:rPr>
        <w:t>f</w:t>
      </w:r>
      <w:r w:rsidR="0050747D">
        <w:rPr>
          <w:lang w:val="en-AU"/>
        </w:rPr>
        <w:t xml:space="preserve"> PESTPP-IES</w:t>
      </w:r>
      <w:r w:rsidR="00D400E3">
        <w:rPr>
          <w:lang w:val="en-AU"/>
        </w:rPr>
        <w:t>’s</w:t>
      </w:r>
      <w:r w:rsidR="0050747D">
        <w:rPr>
          <w:lang w:val="en-AU"/>
        </w:rPr>
        <w:t xml:space="preserve"> output dataset, </w:t>
      </w:r>
      <w:r w:rsidR="002C7159">
        <w:rPr>
          <w:lang w:val="en-AU"/>
        </w:rPr>
        <w:t>initial realizations</w:t>
      </w:r>
      <w:r w:rsidR="0050747D">
        <w:rPr>
          <w:lang w:val="en-AU"/>
        </w:rPr>
        <w:t xml:space="preserve"> can also be prepared</w:t>
      </w:r>
      <w:r w:rsidR="006D7BDD">
        <w:rPr>
          <w:lang w:val="en-AU"/>
        </w:rPr>
        <w:t xml:space="preserve"> </w:t>
      </w:r>
      <w:r w:rsidR="00D400E3">
        <w:rPr>
          <w:lang w:val="en-AU"/>
        </w:rPr>
        <w:t xml:space="preserve">by </w:t>
      </w:r>
      <w:r w:rsidR="0050747D">
        <w:rPr>
          <w:lang w:val="en-AU"/>
        </w:rPr>
        <w:t>PESTPP-IES</w:t>
      </w:r>
      <w:r w:rsidR="006D7BDD">
        <w:rPr>
          <w:lang w:val="en-AU"/>
        </w:rPr>
        <w:t xml:space="preserve"> </w:t>
      </w:r>
      <w:r w:rsidR="00D400E3">
        <w:rPr>
          <w:lang w:val="en-AU"/>
        </w:rPr>
        <w:t>itself</w:t>
      </w:r>
      <w:r w:rsidR="0050747D">
        <w:rPr>
          <w:lang w:val="en-AU"/>
        </w:rPr>
        <w:t>.</w:t>
      </w:r>
    </w:p>
    <w:p w14:paraId="5E538A6B" w14:textId="77777777" w:rsidR="00760756" w:rsidRDefault="006D7BDD" w:rsidP="000B1D74">
      <w:pPr>
        <w:rPr>
          <w:lang w:val="en-AU"/>
        </w:rPr>
      </w:pPr>
      <w:r>
        <w:rPr>
          <w:lang w:val="en-AU"/>
        </w:rPr>
        <w:t>The value of the</w:t>
      </w:r>
      <w:r w:rsidR="00457ADA">
        <w:rPr>
          <w:lang w:val="en-AU"/>
        </w:rPr>
        <w:t xml:space="preserve"> optional</w:t>
      </w:r>
      <w:r>
        <w:rPr>
          <w:lang w:val="en-AU"/>
        </w:rPr>
        <w:t xml:space="preserve"> </w:t>
      </w:r>
      <w:r w:rsidRPr="00457ADA">
        <w:rPr>
          <w:i/>
          <w:lang w:val="en-AU"/>
        </w:rPr>
        <w:t>ies_parameter_ensemble</w:t>
      </w:r>
      <w:r w:rsidRPr="00D400E3">
        <w:rPr>
          <w:i/>
          <w:lang w:val="en-AU"/>
        </w:rPr>
        <w:t>()</w:t>
      </w:r>
      <w:r>
        <w:rPr>
          <w:lang w:val="en-AU"/>
        </w:rPr>
        <w:t xml:space="preserve"> control variable is the name of a CSV file containing a suite of parameter </w:t>
      </w:r>
      <w:r w:rsidR="0092655E">
        <w:rPr>
          <w:lang w:val="en-AU"/>
        </w:rPr>
        <w:t>realization</w:t>
      </w:r>
      <w:r>
        <w:rPr>
          <w:lang w:val="en-AU"/>
        </w:rPr>
        <w:t>s which</w:t>
      </w:r>
      <w:r w:rsidR="0006160A">
        <w:rPr>
          <w:lang w:val="en-AU"/>
        </w:rPr>
        <w:t xml:space="preserve"> collectively</w:t>
      </w:r>
      <w:r>
        <w:rPr>
          <w:lang w:val="en-AU"/>
        </w:rPr>
        <w:t xml:space="preserve"> comprise an ensemble. </w:t>
      </w:r>
      <w:r w:rsidR="00457ADA">
        <w:rPr>
          <w:lang w:val="en-AU"/>
        </w:rPr>
        <w:t>This</w:t>
      </w:r>
      <w:r w:rsidR="009334F0">
        <w:rPr>
          <w:lang w:val="en-AU"/>
        </w:rPr>
        <w:t xml:space="preserve"> file </w:t>
      </w:r>
      <w:r w:rsidR="00D400E3">
        <w:rPr>
          <w:lang w:val="en-AU"/>
        </w:rPr>
        <w:t>should</w:t>
      </w:r>
      <w:r w:rsidR="009334F0">
        <w:rPr>
          <w:lang w:val="en-AU"/>
        </w:rPr>
        <w:t xml:space="preserve"> contain </w:t>
      </w:r>
      <w:r w:rsidR="00D400E3">
        <w:rPr>
          <w:i/>
          <w:lang w:val="en-AU"/>
        </w:rPr>
        <w:t>m</w:t>
      </w:r>
      <w:r w:rsidR="009334F0">
        <w:rPr>
          <w:lang w:val="en-AU"/>
        </w:rPr>
        <w:t xml:space="preserve">+1 columns, where </w:t>
      </w:r>
      <w:r w:rsidR="00D400E3">
        <w:rPr>
          <w:i/>
          <w:lang w:val="en-AU"/>
        </w:rPr>
        <w:t>m</w:t>
      </w:r>
      <w:r w:rsidR="009334F0">
        <w:rPr>
          <w:lang w:val="en-AU"/>
        </w:rPr>
        <w:t xml:space="preserve"> is the number of parameters featured in the “parameter data” section of the PEST control file. The first column must be</w:t>
      </w:r>
      <w:r w:rsidR="00D400E3">
        <w:rPr>
          <w:lang w:val="en-AU"/>
        </w:rPr>
        <w:t xml:space="preserve"> comprised of</w:t>
      </w:r>
      <w:r w:rsidR="009334F0">
        <w:rPr>
          <w:lang w:val="en-AU"/>
        </w:rPr>
        <w:t xml:space="preserve"> text string</w:t>
      </w:r>
      <w:r w:rsidR="00D400E3">
        <w:rPr>
          <w:lang w:val="en-AU"/>
        </w:rPr>
        <w:t>s</w:t>
      </w:r>
      <w:r w:rsidR="009334F0">
        <w:rPr>
          <w:lang w:val="en-AU"/>
        </w:rPr>
        <w:t xml:space="preserve"> which</w:t>
      </w:r>
      <w:r w:rsidR="00D400E3">
        <w:rPr>
          <w:lang w:val="en-AU"/>
        </w:rPr>
        <w:t xml:space="preserve"> endow each realization</w:t>
      </w:r>
      <w:r w:rsidR="0006160A">
        <w:rPr>
          <w:lang w:val="en-AU"/>
        </w:rPr>
        <w:t xml:space="preserve"> of the ensemble</w:t>
      </w:r>
      <w:r w:rsidR="00D400E3">
        <w:rPr>
          <w:lang w:val="en-AU"/>
        </w:rPr>
        <w:t xml:space="preserve"> with </w:t>
      </w:r>
      <w:r w:rsidR="0006160A">
        <w:rPr>
          <w:lang w:val="en-AU"/>
        </w:rPr>
        <w:t xml:space="preserve">a </w:t>
      </w:r>
      <w:r w:rsidR="00D400E3">
        <w:rPr>
          <w:lang w:val="en-AU"/>
        </w:rPr>
        <w:t>unique identifi</w:t>
      </w:r>
      <w:r w:rsidR="0006160A">
        <w:rPr>
          <w:lang w:val="en-AU"/>
        </w:rPr>
        <w:t>er</w:t>
      </w:r>
      <w:r w:rsidR="009334F0">
        <w:rPr>
          <w:lang w:val="en-AU"/>
        </w:rPr>
        <w:t xml:space="preserve">. Each of the subsequent </w:t>
      </w:r>
      <w:r w:rsidR="00D400E3">
        <w:rPr>
          <w:i/>
          <w:lang w:val="en-AU"/>
        </w:rPr>
        <w:t>m</w:t>
      </w:r>
      <w:r w:rsidR="009334F0">
        <w:rPr>
          <w:lang w:val="en-AU"/>
        </w:rPr>
        <w:t xml:space="preserve"> columns must pertain to a</w:t>
      </w:r>
      <w:r w:rsidR="00D400E3">
        <w:rPr>
          <w:lang w:val="en-AU"/>
        </w:rPr>
        <w:t xml:space="preserve"> single</w:t>
      </w:r>
      <w:r w:rsidR="009334F0">
        <w:rPr>
          <w:lang w:val="en-AU"/>
        </w:rPr>
        <w:t xml:space="preserve"> parameter</w:t>
      </w:r>
      <w:r w:rsidR="00D400E3">
        <w:rPr>
          <w:lang w:val="en-AU"/>
        </w:rPr>
        <w:t>;</w:t>
      </w:r>
      <w:r w:rsidR="009334F0">
        <w:rPr>
          <w:lang w:val="en-AU"/>
        </w:rPr>
        <w:t xml:space="preserve"> </w:t>
      </w:r>
      <w:r w:rsidR="00D400E3">
        <w:rPr>
          <w:lang w:val="en-AU"/>
        </w:rPr>
        <w:t>p</w:t>
      </w:r>
      <w:r>
        <w:rPr>
          <w:lang w:val="en-AU"/>
        </w:rPr>
        <w:t xml:space="preserve">arameter names must </w:t>
      </w:r>
      <w:r w:rsidR="009334F0">
        <w:rPr>
          <w:lang w:val="en-AU"/>
        </w:rPr>
        <w:t>occupy the first row of the CSV file</w:t>
      </w:r>
      <w:r>
        <w:rPr>
          <w:lang w:val="en-AU"/>
        </w:rPr>
        <w:t xml:space="preserve"> as column headers</w:t>
      </w:r>
      <w:r w:rsidR="009334F0">
        <w:rPr>
          <w:lang w:val="en-AU"/>
        </w:rPr>
        <w:t xml:space="preserve">. It is not necessary that these names be supplied in the same order </w:t>
      </w:r>
      <w:r w:rsidR="00D400E3">
        <w:rPr>
          <w:lang w:val="en-AU"/>
        </w:rPr>
        <w:t>as in the “parameter data” section of the PEST control file</w:t>
      </w:r>
      <w:r w:rsidR="00B553A6">
        <w:rPr>
          <w:lang w:val="en-AU"/>
        </w:rPr>
        <w:t>.</w:t>
      </w:r>
      <w:r w:rsidR="00760756">
        <w:rPr>
          <w:lang w:val="en-AU"/>
        </w:rPr>
        <w:t xml:space="preserve"> </w:t>
      </w:r>
    </w:p>
    <w:p w14:paraId="45F21485" w14:textId="660F473F" w:rsidR="00577DAC" w:rsidRPr="00577DAC" w:rsidRDefault="00577DAC" w:rsidP="000B1D74">
      <w:pPr>
        <w:rPr>
          <w:lang w:val="en-AU"/>
        </w:rPr>
      </w:pPr>
      <w:r>
        <w:rPr>
          <w:lang w:val="en-AU"/>
        </w:rPr>
        <w:t>PESTPP-IES reads as many rows of the CSV as this file contains</w:t>
      </w:r>
      <w:r w:rsidR="00D400E3">
        <w:rPr>
          <w:lang w:val="en-AU"/>
        </w:rPr>
        <w:t>,</w:t>
      </w:r>
      <w:r>
        <w:rPr>
          <w:lang w:val="en-AU"/>
        </w:rPr>
        <w:t xml:space="preserve"> unless a value has been provided for the </w:t>
      </w:r>
      <w:r>
        <w:rPr>
          <w:i/>
          <w:lang w:val="en-AU"/>
        </w:rPr>
        <w:t>ies_num_reals</w:t>
      </w:r>
      <w:r w:rsidRPr="00D400E3">
        <w:rPr>
          <w:i/>
          <w:lang w:val="en-AU"/>
        </w:rPr>
        <w:t>()</w:t>
      </w:r>
      <w:r>
        <w:rPr>
          <w:lang w:val="en-AU"/>
        </w:rPr>
        <w:t xml:space="preserve"> control variable</w:t>
      </w:r>
      <w:r w:rsidR="006D7BDD">
        <w:rPr>
          <w:lang w:val="en-AU"/>
        </w:rPr>
        <w:t xml:space="preserve"> in the PEST control file</w:t>
      </w:r>
      <w:r>
        <w:rPr>
          <w:lang w:val="en-AU"/>
        </w:rPr>
        <w:t>. If this is the case</w:t>
      </w:r>
      <w:r w:rsidR="00D400E3">
        <w:rPr>
          <w:lang w:val="en-AU"/>
        </w:rPr>
        <w:t>,</w:t>
      </w:r>
      <w:r>
        <w:rPr>
          <w:lang w:val="en-AU"/>
        </w:rPr>
        <w:t xml:space="preserve"> </w:t>
      </w:r>
      <w:r w:rsidR="006D7BDD">
        <w:rPr>
          <w:lang w:val="en-AU"/>
        </w:rPr>
        <w:lastRenderedPageBreak/>
        <w:t>PESTPP-IES</w:t>
      </w:r>
      <w:r>
        <w:rPr>
          <w:lang w:val="en-AU"/>
        </w:rPr>
        <w:t xml:space="preserve"> read</w:t>
      </w:r>
      <w:r w:rsidR="00D400E3">
        <w:rPr>
          <w:lang w:val="en-AU"/>
        </w:rPr>
        <w:t>s</w:t>
      </w:r>
      <w:r>
        <w:rPr>
          <w:lang w:val="en-AU"/>
        </w:rPr>
        <w:t xml:space="preserve"> </w:t>
      </w:r>
      <w:r w:rsidR="00D400E3">
        <w:rPr>
          <w:lang w:val="en-AU"/>
        </w:rPr>
        <w:t xml:space="preserve">no </w:t>
      </w:r>
      <w:r>
        <w:rPr>
          <w:lang w:val="en-AU"/>
        </w:rPr>
        <w:t xml:space="preserve">more than </w:t>
      </w:r>
      <w:r>
        <w:rPr>
          <w:i/>
          <w:lang w:val="en-AU"/>
        </w:rPr>
        <w:t>ies_num_reals</w:t>
      </w:r>
      <w:r w:rsidRPr="00D400E3">
        <w:rPr>
          <w:i/>
          <w:lang w:val="en-AU"/>
        </w:rPr>
        <w:t>()</w:t>
      </w:r>
      <w:r>
        <w:rPr>
          <w:lang w:val="en-AU"/>
        </w:rPr>
        <w:t xml:space="preserve"> rows (after the header row)</w:t>
      </w:r>
      <w:r w:rsidR="006D7BDD">
        <w:rPr>
          <w:lang w:val="en-AU"/>
        </w:rPr>
        <w:t xml:space="preserve"> of the CSV file</w:t>
      </w:r>
      <w:r>
        <w:rPr>
          <w:lang w:val="en-AU"/>
        </w:rPr>
        <w:t xml:space="preserve">. If </w:t>
      </w:r>
      <w:r>
        <w:rPr>
          <w:i/>
          <w:lang w:val="en-AU"/>
        </w:rPr>
        <w:t>ies_num_reals</w:t>
      </w:r>
      <w:r w:rsidRPr="00D400E3">
        <w:rPr>
          <w:i/>
          <w:lang w:val="en-AU"/>
        </w:rPr>
        <w:t>()</w:t>
      </w:r>
      <w:r>
        <w:rPr>
          <w:lang w:val="en-AU"/>
        </w:rPr>
        <w:t xml:space="preserve"> exceeds the number of </w:t>
      </w:r>
      <w:r w:rsidR="00D400E3">
        <w:rPr>
          <w:lang w:val="en-AU"/>
        </w:rPr>
        <w:t xml:space="preserve">data </w:t>
      </w:r>
      <w:r>
        <w:rPr>
          <w:lang w:val="en-AU"/>
        </w:rPr>
        <w:t>rows</w:t>
      </w:r>
      <w:r w:rsidR="00D400E3">
        <w:rPr>
          <w:lang w:val="en-AU"/>
        </w:rPr>
        <w:t xml:space="preserve"> that are present</w:t>
      </w:r>
      <w:r>
        <w:rPr>
          <w:lang w:val="en-AU"/>
        </w:rPr>
        <w:t xml:space="preserve"> in the CSV file, then the number of </w:t>
      </w:r>
      <w:r w:rsidR="0092655E">
        <w:rPr>
          <w:lang w:val="en-AU"/>
        </w:rPr>
        <w:t>realization</w:t>
      </w:r>
      <w:r>
        <w:rPr>
          <w:lang w:val="en-AU"/>
        </w:rPr>
        <w:t>s</w:t>
      </w:r>
      <w:r w:rsidR="00D400E3">
        <w:rPr>
          <w:lang w:val="en-AU"/>
        </w:rPr>
        <w:t xml:space="preserve"> comprising the PESTPP-IES </w:t>
      </w:r>
      <w:r w:rsidR="00EB3DD3">
        <w:rPr>
          <w:lang w:val="en-AU"/>
        </w:rPr>
        <w:t xml:space="preserve">parameter </w:t>
      </w:r>
      <w:r w:rsidR="00D400E3">
        <w:rPr>
          <w:lang w:val="en-AU"/>
        </w:rPr>
        <w:t>ensemble</w:t>
      </w:r>
      <w:r>
        <w:rPr>
          <w:lang w:val="en-AU"/>
        </w:rPr>
        <w:t xml:space="preserve"> is reduced in accordance with the contents of this file.</w:t>
      </w:r>
    </w:p>
    <w:p w14:paraId="730A1080" w14:textId="6A7CE2F6" w:rsidR="00760756" w:rsidRDefault="00760756" w:rsidP="000B1D74">
      <w:pPr>
        <w:rPr>
          <w:lang w:val="en-AU"/>
        </w:rPr>
      </w:pPr>
      <w:r>
        <w:rPr>
          <w:lang w:val="en-AU"/>
        </w:rPr>
        <w:t xml:space="preserve">Parameters that are declared as tied and fixed in </w:t>
      </w:r>
      <w:r w:rsidR="001F7788">
        <w:rPr>
          <w:lang w:val="en-AU"/>
        </w:rPr>
        <w:t>a</w:t>
      </w:r>
      <w:r>
        <w:rPr>
          <w:lang w:val="en-AU"/>
        </w:rPr>
        <w:t xml:space="preserve"> PEST control file </w:t>
      </w:r>
      <w:r w:rsidR="00EB3DD3">
        <w:rPr>
          <w:lang w:val="en-AU"/>
        </w:rPr>
        <w:t>can</w:t>
      </w:r>
      <w:r>
        <w:rPr>
          <w:lang w:val="en-AU"/>
        </w:rPr>
        <w:t xml:space="preserve"> be included in the user-supplied parameter ensemble CSV file.</w:t>
      </w:r>
      <w:r w:rsidR="00EB3DD3">
        <w:rPr>
          <w:lang w:val="en-AU"/>
        </w:rPr>
        <w:t xml:space="preserve"> As has already been discussed, a user can decide for him/herself whether the</w:t>
      </w:r>
      <w:r>
        <w:rPr>
          <w:lang w:val="en-AU"/>
        </w:rPr>
        <w:t xml:space="preserve"> values of fixed parameters are invariant from ensemble to ensemble, </w:t>
      </w:r>
      <w:r w:rsidR="002C7159">
        <w:rPr>
          <w:lang w:val="en-AU"/>
        </w:rPr>
        <w:t>or</w:t>
      </w:r>
      <w:r>
        <w:rPr>
          <w:lang w:val="en-AU"/>
        </w:rPr>
        <w:t xml:space="preserve"> </w:t>
      </w:r>
      <w:r w:rsidR="00EB3DD3">
        <w:rPr>
          <w:lang w:val="en-AU"/>
        </w:rPr>
        <w:t>whether</w:t>
      </w:r>
      <w:r>
        <w:rPr>
          <w:lang w:val="en-AU"/>
        </w:rPr>
        <w:t xml:space="preserve"> they are the same as the values</w:t>
      </w:r>
      <w:r w:rsidR="002C7159">
        <w:rPr>
          <w:lang w:val="en-AU"/>
        </w:rPr>
        <w:t xml:space="preserve"> provided</w:t>
      </w:r>
      <w:r>
        <w:rPr>
          <w:lang w:val="en-AU"/>
        </w:rPr>
        <w:t xml:space="preserve"> for these parameters in the PEST control file. </w:t>
      </w:r>
      <w:r w:rsidR="00EB3DD3">
        <w:rPr>
          <w:lang w:val="en-AU"/>
        </w:rPr>
        <w:t>However it is the</w:t>
      </w:r>
      <w:r>
        <w:rPr>
          <w:lang w:val="en-AU"/>
        </w:rPr>
        <w:t xml:space="preserve"> user’s responsibility to ensure that tied parameters maintain the </w:t>
      </w:r>
      <w:r w:rsidR="00EB3DD3">
        <w:rPr>
          <w:lang w:val="en-AU"/>
        </w:rPr>
        <w:t>correct</w:t>
      </w:r>
      <w:r>
        <w:rPr>
          <w:lang w:val="en-AU"/>
        </w:rPr>
        <w:t xml:space="preserve"> ratio</w:t>
      </w:r>
      <w:r w:rsidR="00EB3DD3">
        <w:rPr>
          <w:lang w:val="en-AU"/>
        </w:rPr>
        <w:t>s</w:t>
      </w:r>
      <w:r>
        <w:rPr>
          <w:lang w:val="en-AU"/>
        </w:rPr>
        <w:t xml:space="preserve"> to </w:t>
      </w:r>
      <w:r w:rsidR="001F7788">
        <w:rPr>
          <w:lang w:val="en-AU"/>
        </w:rPr>
        <w:t xml:space="preserve">their </w:t>
      </w:r>
      <w:r>
        <w:rPr>
          <w:lang w:val="en-AU"/>
        </w:rPr>
        <w:t xml:space="preserve">parent parameters in all </w:t>
      </w:r>
      <w:r w:rsidR="00EB3DD3">
        <w:rPr>
          <w:lang w:val="en-AU"/>
        </w:rPr>
        <w:t>realizations.</w:t>
      </w:r>
      <w:r w:rsidR="002B157F">
        <w:rPr>
          <w:lang w:val="en-AU"/>
        </w:rPr>
        <w:t xml:space="preserve"> </w:t>
      </w:r>
      <w:r w:rsidR="00EB3DD3">
        <w:rPr>
          <w:lang w:val="en-AU"/>
        </w:rPr>
        <w:t>I</w:t>
      </w:r>
      <w:r w:rsidR="002B157F">
        <w:rPr>
          <w:lang w:val="en-AU"/>
        </w:rPr>
        <w:t>f the user fails in his/her responsibility, PESTPP-IES will detect this</w:t>
      </w:r>
      <w:r w:rsidR="00EB3DD3">
        <w:rPr>
          <w:lang w:val="en-AU"/>
        </w:rPr>
        <w:t>;</w:t>
      </w:r>
      <w:r w:rsidR="002B157F">
        <w:rPr>
          <w:lang w:val="en-AU"/>
        </w:rPr>
        <w:t xml:space="preserve"> </w:t>
      </w:r>
      <w:r w:rsidR="00EB3DD3">
        <w:rPr>
          <w:lang w:val="en-AU"/>
        </w:rPr>
        <w:t>v</w:t>
      </w:r>
      <w:r w:rsidR="002B157F">
        <w:rPr>
          <w:lang w:val="en-AU"/>
        </w:rPr>
        <w:t>alues</w:t>
      </w:r>
      <w:r w:rsidR="001F7788">
        <w:rPr>
          <w:lang w:val="en-AU"/>
        </w:rPr>
        <w:t xml:space="preserve"> attributed to </w:t>
      </w:r>
      <w:r w:rsidR="00302D20">
        <w:rPr>
          <w:lang w:val="en-AU"/>
        </w:rPr>
        <w:t>tied</w:t>
      </w:r>
      <w:r w:rsidR="002B157F">
        <w:rPr>
          <w:lang w:val="en-AU"/>
        </w:rPr>
        <w:t xml:space="preserve"> parameter</w:t>
      </w:r>
      <w:r w:rsidR="001F7788">
        <w:rPr>
          <w:lang w:val="en-AU"/>
        </w:rPr>
        <w:t>s</w:t>
      </w:r>
      <w:r w:rsidR="002B157F">
        <w:rPr>
          <w:lang w:val="en-AU"/>
        </w:rPr>
        <w:t xml:space="preserve"> will </w:t>
      </w:r>
      <w:r w:rsidR="001F7788">
        <w:rPr>
          <w:lang w:val="en-AU"/>
        </w:rPr>
        <w:t xml:space="preserve">then </w:t>
      </w:r>
      <w:r w:rsidR="002B157F">
        <w:rPr>
          <w:lang w:val="en-AU"/>
        </w:rPr>
        <w:t>be altered</w:t>
      </w:r>
      <w:r w:rsidR="001F7788">
        <w:rPr>
          <w:lang w:val="en-AU"/>
        </w:rPr>
        <w:t xml:space="preserve"> so that correct tied-to-parent parameter ratios are maintained.</w:t>
      </w:r>
      <w:r w:rsidR="00EB3DD3">
        <w:rPr>
          <w:lang w:val="en-AU"/>
        </w:rPr>
        <w:t xml:space="preserve"> Furthermore, if omitted from user-supplied parameter realizations, values for fixed and tied parameters will be provided by PESTPP-IES in accordance with values supplied in the “parameter data” section of the PEST control file.</w:t>
      </w:r>
    </w:p>
    <w:p w14:paraId="6427E4B3" w14:textId="77777777" w:rsidR="00760756" w:rsidRDefault="00760756" w:rsidP="000B1D74">
      <w:pPr>
        <w:rPr>
          <w:lang w:val="en-AU"/>
        </w:rPr>
      </w:pPr>
      <w:r>
        <w:rPr>
          <w:lang w:val="en-AU"/>
        </w:rPr>
        <w:t xml:space="preserve">Optionally, one of the </w:t>
      </w:r>
      <w:r w:rsidR="00AC709C">
        <w:rPr>
          <w:lang w:val="en-AU"/>
        </w:rPr>
        <w:t>realization</w:t>
      </w:r>
      <w:r w:rsidR="00710BBE">
        <w:rPr>
          <w:lang w:val="en-AU"/>
        </w:rPr>
        <w:t>s</w:t>
      </w:r>
      <w:r w:rsidR="001F7788">
        <w:rPr>
          <w:lang w:val="en-AU"/>
        </w:rPr>
        <w:t xml:space="preserve"> provided in a user-supplied</w:t>
      </w:r>
      <w:r w:rsidR="00AC709C">
        <w:rPr>
          <w:lang w:val="en-AU"/>
        </w:rPr>
        <w:t xml:space="preserve"> parameter ensemble</w:t>
      </w:r>
      <w:r>
        <w:rPr>
          <w:lang w:val="en-AU"/>
        </w:rPr>
        <w:t xml:space="preserve"> can be named “base”</w:t>
      </w:r>
      <w:r w:rsidR="00197EDD">
        <w:rPr>
          <w:lang w:val="en-AU"/>
        </w:rPr>
        <w:t xml:space="preserve">. The </w:t>
      </w:r>
      <w:r w:rsidR="00577DAC">
        <w:rPr>
          <w:lang w:val="en-AU"/>
        </w:rPr>
        <w:t xml:space="preserve">significance of the base realization has already been explained. If a </w:t>
      </w:r>
      <w:r w:rsidR="0092655E">
        <w:rPr>
          <w:lang w:val="en-AU"/>
        </w:rPr>
        <w:t>realization</w:t>
      </w:r>
      <w:r w:rsidR="00EB3DD3">
        <w:rPr>
          <w:lang w:val="en-AU"/>
        </w:rPr>
        <w:t xml:space="preserve"> named “base”</w:t>
      </w:r>
      <w:r w:rsidR="00577DAC">
        <w:rPr>
          <w:lang w:val="en-AU"/>
        </w:rPr>
        <w:t xml:space="preserve"> is provided in </w:t>
      </w:r>
      <w:r w:rsidR="00EB3DD3">
        <w:rPr>
          <w:lang w:val="en-AU"/>
        </w:rPr>
        <w:t>a</w:t>
      </w:r>
      <w:r w:rsidR="00577DAC">
        <w:rPr>
          <w:lang w:val="en-AU"/>
        </w:rPr>
        <w:t xml:space="preserve"> CSV file</w:t>
      </w:r>
      <w:r w:rsidR="00EB3DD3">
        <w:rPr>
          <w:lang w:val="en-AU"/>
        </w:rPr>
        <w:t>,</w:t>
      </w:r>
      <w:r w:rsidR="00577DAC">
        <w:rPr>
          <w:lang w:val="en-AU"/>
        </w:rPr>
        <w:t xml:space="preserve"> and</w:t>
      </w:r>
      <w:r w:rsidR="00EB3DD3">
        <w:rPr>
          <w:lang w:val="en-AU"/>
        </w:rPr>
        <w:t xml:space="preserve"> if</w:t>
      </w:r>
      <w:r w:rsidR="001F7788">
        <w:rPr>
          <w:lang w:val="en-AU"/>
        </w:rPr>
        <w:t xml:space="preserve"> the</w:t>
      </w:r>
      <w:r w:rsidR="00577DAC">
        <w:rPr>
          <w:lang w:val="en-AU"/>
        </w:rPr>
        <w:t xml:space="preserve"> </w:t>
      </w:r>
      <w:r w:rsidR="00577DAC">
        <w:rPr>
          <w:i/>
          <w:lang w:val="en-AU"/>
        </w:rPr>
        <w:t>ies_add_base</w:t>
      </w:r>
      <w:r w:rsidR="00577DAC" w:rsidRPr="001F7788">
        <w:rPr>
          <w:i/>
          <w:lang w:val="en-AU"/>
        </w:rPr>
        <w:t>()</w:t>
      </w:r>
      <w:r w:rsidR="00577DAC">
        <w:rPr>
          <w:lang w:val="en-AU"/>
        </w:rPr>
        <w:t xml:space="preserve"> </w:t>
      </w:r>
      <w:r w:rsidR="001F7788">
        <w:rPr>
          <w:lang w:val="en-AU"/>
        </w:rPr>
        <w:t xml:space="preserve">control variable </w:t>
      </w:r>
      <w:r w:rsidR="00577DAC">
        <w:rPr>
          <w:lang w:val="en-AU"/>
        </w:rPr>
        <w:t xml:space="preserve">has been set to </w:t>
      </w:r>
      <w:r w:rsidR="00577DAC" w:rsidRPr="001F7788">
        <w:rPr>
          <w:i/>
          <w:lang w:val="en-AU"/>
        </w:rPr>
        <w:t>true</w:t>
      </w:r>
      <w:r w:rsidR="001F7788">
        <w:rPr>
          <w:lang w:val="en-AU"/>
        </w:rPr>
        <w:t>,</w:t>
      </w:r>
      <w:r w:rsidR="00577DAC">
        <w:rPr>
          <w:lang w:val="en-AU"/>
        </w:rPr>
        <w:t xml:space="preserve"> then PESTPP-IES assumes that the base </w:t>
      </w:r>
      <w:r w:rsidR="0092655E">
        <w:rPr>
          <w:lang w:val="en-AU"/>
        </w:rPr>
        <w:t>realization</w:t>
      </w:r>
      <w:r w:rsidR="00577DAC">
        <w:rPr>
          <w:lang w:val="en-AU"/>
        </w:rPr>
        <w:t xml:space="preserve"> has been provided by the user</w:t>
      </w:r>
      <w:r w:rsidR="00EB3DD3">
        <w:rPr>
          <w:lang w:val="en-AU"/>
        </w:rPr>
        <w:t>; it will not create one itself.</w:t>
      </w:r>
      <w:r w:rsidR="00577DAC">
        <w:rPr>
          <w:lang w:val="en-AU"/>
        </w:rPr>
        <w:t xml:space="preserve"> However if a base </w:t>
      </w:r>
      <w:r w:rsidR="0092655E">
        <w:rPr>
          <w:lang w:val="en-AU"/>
        </w:rPr>
        <w:t>realization</w:t>
      </w:r>
      <w:r w:rsidR="00577DAC">
        <w:rPr>
          <w:lang w:val="en-AU"/>
        </w:rPr>
        <w:t xml:space="preserve"> is not provided in </w:t>
      </w:r>
      <w:r w:rsidR="00EB3DD3">
        <w:rPr>
          <w:lang w:val="en-AU"/>
        </w:rPr>
        <w:t>a</w:t>
      </w:r>
      <w:r w:rsidR="00577DAC">
        <w:rPr>
          <w:lang w:val="en-AU"/>
        </w:rPr>
        <w:t xml:space="preserve"> CSV file</w:t>
      </w:r>
      <w:r w:rsidR="00EB3DD3">
        <w:rPr>
          <w:lang w:val="en-AU"/>
        </w:rPr>
        <w:t>,</w:t>
      </w:r>
      <w:r w:rsidR="00577DAC">
        <w:rPr>
          <w:lang w:val="en-AU"/>
        </w:rPr>
        <w:t xml:space="preserve"> and </w:t>
      </w:r>
      <w:r w:rsidR="00577DAC">
        <w:rPr>
          <w:i/>
          <w:lang w:val="en-AU"/>
        </w:rPr>
        <w:t>ies_add_base</w:t>
      </w:r>
      <w:r w:rsidR="00577DAC" w:rsidRPr="001F7788">
        <w:rPr>
          <w:i/>
          <w:lang w:val="en-AU"/>
        </w:rPr>
        <w:t>()</w:t>
      </w:r>
      <w:r w:rsidR="00577DAC">
        <w:rPr>
          <w:lang w:val="en-AU"/>
        </w:rPr>
        <w:t xml:space="preserve"> has been set to </w:t>
      </w:r>
      <w:r w:rsidR="00577DAC" w:rsidRPr="001F7788">
        <w:rPr>
          <w:i/>
          <w:lang w:val="en-AU"/>
        </w:rPr>
        <w:t>true</w:t>
      </w:r>
      <w:r w:rsidR="00577DAC">
        <w:rPr>
          <w:lang w:val="en-AU"/>
        </w:rPr>
        <w:t xml:space="preserve">, then PESTPP-IES </w:t>
      </w:r>
      <w:r w:rsidR="00EB3DD3">
        <w:rPr>
          <w:lang w:val="en-AU"/>
        </w:rPr>
        <w:t>creates</w:t>
      </w:r>
      <w:r w:rsidR="00577DAC">
        <w:rPr>
          <w:lang w:val="en-AU"/>
        </w:rPr>
        <w:t xml:space="preserve"> the base </w:t>
      </w:r>
      <w:r w:rsidR="0092655E">
        <w:rPr>
          <w:lang w:val="en-AU"/>
        </w:rPr>
        <w:t>realization</w:t>
      </w:r>
      <w:r w:rsidR="006D7BDD">
        <w:rPr>
          <w:lang w:val="en-AU"/>
        </w:rPr>
        <w:t>; as has already been discussed</w:t>
      </w:r>
      <w:r w:rsidR="001F7788">
        <w:rPr>
          <w:lang w:val="en-AU"/>
        </w:rPr>
        <w:t>, parameter values comprising a PESTPP-IES-generated base realization are read from the “parameter data” section of the PEST control file</w:t>
      </w:r>
      <w:r w:rsidR="00577DAC">
        <w:rPr>
          <w:lang w:val="en-AU"/>
        </w:rPr>
        <w:t>.</w:t>
      </w:r>
    </w:p>
    <w:p w14:paraId="697D9DF0" w14:textId="77777777" w:rsidR="006D7BDD" w:rsidRDefault="006D7BDD" w:rsidP="000B1D74">
      <w:pPr>
        <w:rPr>
          <w:lang w:val="en-AU"/>
        </w:rPr>
      </w:pPr>
      <w:r>
        <w:rPr>
          <w:lang w:val="en-AU"/>
        </w:rPr>
        <w:t xml:space="preserve">If the </w:t>
      </w:r>
      <w:r w:rsidRPr="006D7BDD">
        <w:rPr>
          <w:i/>
          <w:lang w:val="en-AU"/>
        </w:rPr>
        <w:t>ies_enforce_bound</w:t>
      </w:r>
      <w:r w:rsidRPr="001F7788">
        <w:rPr>
          <w:i/>
          <w:lang w:val="en-AU"/>
        </w:rPr>
        <w:t>s()</w:t>
      </w:r>
      <w:r>
        <w:rPr>
          <w:lang w:val="en-AU"/>
        </w:rPr>
        <w:t xml:space="preserve"> control variable has been set to </w:t>
      </w:r>
      <w:r w:rsidRPr="001F7788">
        <w:rPr>
          <w:i/>
          <w:lang w:val="en-AU"/>
        </w:rPr>
        <w:t>true</w:t>
      </w:r>
      <w:r>
        <w:rPr>
          <w:lang w:val="en-AU"/>
        </w:rPr>
        <w:t>, and if the values of any parameters supplied in a CSV file violate bounds</w:t>
      </w:r>
      <w:r w:rsidR="00EB3DD3">
        <w:rPr>
          <w:lang w:val="en-AU"/>
        </w:rPr>
        <w:t xml:space="preserve"> provided</w:t>
      </w:r>
      <w:r w:rsidR="001F7788">
        <w:rPr>
          <w:lang w:val="en-AU"/>
        </w:rPr>
        <w:t xml:space="preserve"> in the PEST control file</w:t>
      </w:r>
      <w:r>
        <w:rPr>
          <w:lang w:val="en-AU"/>
        </w:rPr>
        <w:t xml:space="preserve">, </w:t>
      </w:r>
      <w:r w:rsidR="00EB3DD3">
        <w:rPr>
          <w:lang w:val="en-AU"/>
        </w:rPr>
        <w:t>PESTPP-IES alters parameter values to respect them</w:t>
      </w:r>
      <w:r>
        <w:rPr>
          <w:lang w:val="en-AU"/>
        </w:rPr>
        <w:t>.</w:t>
      </w:r>
    </w:p>
    <w:p w14:paraId="1320E425" w14:textId="6576DB53" w:rsidR="006D7BDD" w:rsidRDefault="00457ADA" w:rsidP="000B1D74">
      <w:pPr>
        <w:rPr>
          <w:lang w:val="en-AU"/>
        </w:rPr>
      </w:pPr>
      <w:r>
        <w:rPr>
          <w:lang w:val="en-AU"/>
        </w:rPr>
        <w:t xml:space="preserve">The optional </w:t>
      </w:r>
      <w:r w:rsidRPr="00457ADA">
        <w:rPr>
          <w:i/>
          <w:lang w:val="en-AU"/>
        </w:rPr>
        <w:t>ies_observation_ensembl</w:t>
      </w:r>
      <w:r w:rsidRPr="001F7788">
        <w:rPr>
          <w:i/>
          <w:lang w:val="en-AU"/>
        </w:rPr>
        <w:t>e()</w:t>
      </w:r>
      <w:r>
        <w:rPr>
          <w:lang w:val="en-AU"/>
        </w:rPr>
        <w:t xml:space="preserve"> keyword provide</w:t>
      </w:r>
      <w:r w:rsidR="001F7788">
        <w:rPr>
          <w:lang w:val="en-AU"/>
        </w:rPr>
        <w:t>s</w:t>
      </w:r>
      <w:r>
        <w:rPr>
          <w:lang w:val="en-AU"/>
        </w:rPr>
        <w:t xml:space="preserve"> the name of a CSV file containing reali</w:t>
      </w:r>
      <w:r w:rsidR="00212D1A">
        <w:rPr>
          <w:lang w:val="en-AU"/>
        </w:rPr>
        <w:t>z</w:t>
      </w:r>
      <w:r>
        <w:rPr>
          <w:lang w:val="en-AU"/>
        </w:rPr>
        <w:t xml:space="preserve">ations which comprise an observation ensemble. Similar protocols apply to this file as those </w:t>
      </w:r>
      <w:r w:rsidR="00212D1A">
        <w:rPr>
          <w:lang w:val="en-AU"/>
        </w:rPr>
        <w:t>that</w:t>
      </w:r>
      <w:r>
        <w:rPr>
          <w:lang w:val="en-AU"/>
        </w:rPr>
        <w:t xml:space="preserve"> </w:t>
      </w:r>
      <w:r w:rsidR="00ED6A63">
        <w:rPr>
          <w:lang w:val="en-AU"/>
        </w:rPr>
        <w:t>apply</w:t>
      </w:r>
      <w:r>
        <w:rPr>
          <w:lang w:val="en-AU"/>
        </w:rPr>
        <w:t xml:space="preserve"> to a parameter ensemble CSV file. If both a parameter and </w:t>
      </w:r>
      <w:r w:rsidR="00ED6A63">
        <w:rPr>
          <w:lang w:val="en-AU"/>
        </w:rPr>
        <w:t xml:space="preserve">an </w:t>
      </w:r>
      <w:r>
        <w:rPr>
          <w:lang w:val="en-AU"/>
        </w:rPr>
        <w:t xml:space="preserve">observation ensemble CSV file are supplied, then PESTPP-IES links </w:t>
      </w:r>
      <w:r w:rsidR="0092655E">
        <w:rPr>
          <w:lang w:val="en-AU"/>
        </w:rPr>
        <w:t>realization</w:t>
      </w:r>
      <w:r>
        <w:rPr>
          <w:lang w:val="en-AU"/>
        </w:rPr>
        <w:t xml:space="preserve">s in these files according to the order in which they are supplied, regardless of </w:t>
      </w:r>
      <w:r w:rsidR="00ED6A63">
        <w:rPr>
          <w:lang w:val="en-AU"/>
        </w:rPr>
        <w:t xml:space="preserve">realization </w:t>
      </w:r>
      <w:r>
        <w:rPr>
          <w:lang w:val="en-AU"/>
        </w:rPr>
        <w:t>name</w:t>
      </w:r>
      <w:r w:rsidR="00ED6A63">
        <w:rPr>
          <w:lang w:val="en-AU"/>
        </w:rPr>
        <w:t>s</w:t>
      </w:r>
      <w:r>
        <w:rPr>
          <w:lang w:val="en-AU"/>
        </w:rPr>
        <w:t>.</w:t>
      </w:r>
      <w:r w:rsidR="00944AE8">
        <w:rPr>
          <w:lang w:val="en-AU"/>
        </w:rPr>
        <w:t xml:space="preserve"> If a base </w:t>
      </w:r>
      <w:r w:rsidR="00ED6A63">
        <w:rPr>
          <w:lang w:val="en-AU"/>
        </w:rPr>
        <w:t>realization</w:t>
      </w:r>
      <w:r w:rsidR="00944AE8">
        <w:rPr>
          <w:lang w:val="en-AU"/>
        </w:rPr>
        <w:t xml:space="preserve"> is supplied</w:t>
      </w:r>
      <w:r w:rsidR="00ED6A63">
        <w:rPr>
          <w:lang w:val="en-AU"/>
        </w:rPr>
        <w:t xml:space="preserve"> in each of these files</w:t>
      </w:r>
      <w:r w:rsidR="00944AE8">
        <w:rPr>
          <w:lang w:val="en-AU"/>
        </w:rPr>
        <w:t>, it is the user’s responsibility to ensure that these occupy the same rows of the</w:t>
      </w:r>
      <w:r w:rsidR="00ED6A63">
        <w:rPr>
          <w:lang w:val="en-AU"/>
        </w:rPr>
        <w:t>ir</w:t>
      </w:r>
      <w:r w:rsidR="00944AE8">
        <w:rPr>
          <w:lang w:val="en-AU"/>
        </w:rPr>
        <w:t xml:space="preserve"> respective files. If this is not</w:t>
      </w:r>
      <w:r w:rsidR="002C7159">
        <w:rPr>
          <w:lang w:val="en-AU"/>
        </w:rPr>
        <w:t xml:space="preserve"> the case</w:t>
      </w:r>
      <w:r w:rsidR="00ED6A63">
        <w:rPr>
          <w:lang w:val="en-AU"/>
        </w:rPr>
        <w:t xml:space="preserve">, PESTPP-IES will detect this inconsistency; it will then </w:t>
      </w:r>
      <w:r w:rsidR="00944AE8">
        <w:rPr>
          <w:lang w:val="en-AU"/>
        </w:rPr>
        <w:t>cease execution with an</w:t>
      </w:r>
      <w:r w:rsidR="00ED6A63">
        <w:rPr>
          <w:lang w:val="en-AU"/>
        </w:rPr>
        <w:t xml:space="preserve"> appropriate</w:t>
      </w:r>
      <w:r w:rsidR="00944AE8">
        <w:rPr>
          <w:lang w:val="en-AU"/>
        </w:rPr>
        <w:t xml:space="preserve"> error message.</w:t>
      </w:r>
    </w:p>
    <w:p w14:paraId="6FDD1EC1" w14:textId="77777777" w:rsidR="00944AE8" w:rsidRDefault="00A715A9" w:rsidP="00A715A9">
      <w:pPr>
        <w:pStyle w:val="Heading3"/>
      </w:pPr>
      <w:bookmarkStart w:id="2094" w:name="_Toc520535317"/>
      <w:r>
        <w:t>9.2.3 “</w:t>
      </w:r>
      <w:r w:rsidR="00143C09">
        <w:t>Regularization</w:t>
      </w:r>
      <w:r>
        <w:t>”</w:t>
      </w:r>
      <w:bookmarkEnd w:id="2094"/>
    </w:p>
    <w:p w14:paraId="10F1BE9D" w14:textId="77777777" w:rsidR="00965D74" w:rsidRDefault="0041796E" w:rsidP="00A715A9">
      <w:pPr>
        <w:rPr>
          <w:lang w:val="en-AU"/>
        </w:rPr>
      </w:pPr>
      <w:r>
        <w:rPr>
          <w:lang w:val="en-AU"/>
        </w:rPr>
        <w:t xml:space="preserve">Chen and Oliver (2013) provide two equations through which parameters comprising a particular </w:t>
      </w:r>
      <w:r w:rsidR="0092655E">
        <w:rPr>
          <w:lang w:val="en-AU"/>
        </w:rPr>
        <w:t>realization</w:t>
      </w:r>
      <w:r>
        <w:rPr>
          <w:lang w:val="en-AU"/>
        </w:rPr>
        <w:t xml:space="preserve"> within an ensemble </w:t>
      </w:r>
      <w:r w:rsidR="00C36EC6">
        <w:rPr>
          <w:lang w:val="en-AU"/>
        </w:rPr>
        <w:t>are</w:t>
      </w:r>
      <w:r>
        <w:rPr>
          <w:lang w:val="en-AU"/>
        </w:rPr>
        <w:t xml:space="preserve"> </w:t>
      </w:r>
      <w:r w:rsidR="00C36EC6">
        <w:rPr>
          <w:lang w:val="en-AU"/>
        </w:rPr>
        <w:t>adjusted to provide a better fit with the calibration dataset</w:t>
      </w:r>
      <w:r>
        <w:rPr>
          <w:lang w:val="en-AU"/>
        </w:rPr>
        <w:t>.</w:t>
      </w:r>
      <w:r w:rsidR="00C36EC6">
        <w:rPr>
          <w:lang w:val="en-AU"/>
        </w:rPr>
        <w:t xml:space="preserve"> These are equations 18 and 19 in their paper. Equation 18 is </w:t>
      </w:r>
      <w:r w:rsidR="00965D74">
        <w:rPr>
          <w:lang w:val="en-AU"/>
        </w:rPr>
        <w:t>expensive</w:t>
      </w:r>
      <w:r w:rsidR="00C36EC6">
        <w:rPr>
          <w:lang w:val="en-AU"/>
        </w:rPr>
        <w:t xml:space="preserve"> to compute. It incorporates a term that penalizes adjusted parameter fields whose statistical properties depart too far from those which </w:t>
      </w:r>
      <w:r w:rsidR="00965D74">
        <w:rPr>
          <w:lang w:val="en-AU"/>
        </w:rPr>
        <w:t>characterize the prior parameter distribution. Equation 19 is simple</w:t>
      </w:r>
      <w:r w:rsidR="00ED6A63">
        <w:rPr>
          <w:lang w:val="en-AU"/>
        </w:rPr>
        <w:t>r</w:t>
      </w:r>
      <w:r w:rsidR="00965D74">
        <w:rPr>
          <w:lang w:val="en-AU"/>
        </w:rPr>
        <w:t xml:space="preserve">, and less expensive to compute. It adjusts parameters on the basis of current model-to-measurement misfit only. </w:t>
      </w:r>
      <w:r w:rsidR="00ED6A63">
        <w:rPr>
          <w:lang w:val="en-AU"/>
        </w:rPr>
        <w:t>A user</w:t>
      </w:r>
      <w:r w:rsidR="00965D74">
        <w:rPr>
          <w:lang w:val="en-AU"/>
        </w:rPr>
        <w:t xml:space="preserve"> can inform PESTPP-IES to use the simple</w:t>
      </w:r>
      <w:r w:rsidR="00ED6A63">
        <w:rPr>
          <w:lang w:val="en-AU"/>
        </w:rPr>
        <w:t>r</w:t>
      </w:r>
      <w:r w:rsidR="00965D74">
        <w:rPr>
          <w:lang w:val="en-AU"/>
        </w:rPr>
        <w:t xml:space="preserve"> and less expensive </w:t>
      </w:r>
      <w:r w:rsidR="00212D1A">
        <w:rPr>
          <w:lang w:val="en-AU"/>
        </w:rPr>
        <w:t>equation</w:t>
      </w:r>
      <w:r w:rsidR="00965D74">
        <w:rPr>
          <w:lang w:val="en-AU"/>
        </w:rPr>
        <w:t xml:space="preserve"> </w:t>
      </w:r>
      <w:r w:rsidR="00ED6A63">
        <w:rPr>
          <w:lang w:val="en-AU"/>
        </w:rPr>
        <w:t>by</w:t>
      </w:r>
      <w:r w:rsidR="00965D74">
        <w:rPr>
          <w:lang w:val="en-AU"/>
        </w:rPr>
        <w:t xml:space="preserve"> providing the value </w:t>
      </w:r>
      <w:r w:rsidR="00965D74" w:rsidRPr="00ED6A63">
        <w:rPr>
          <w:i/>
          <w:lang w:val="en-AU"/>
        </w:rPr>
        <w:t>true</w:t>
      </w:r>
      <w:r w:rsidR="00965D74">
        <w:rPr>
          <w:lang w:val="en-AU"/>
        </w:rPr>
        <w:t xml:space="preserve"> to the </w:t>
      </w:r>
      <w:r w:rsidR="00965D74" w:rsidRPr="00965D74">
        <w:rPr>
          <w:i/>
          <w:lang w:val="en-AU"/>
        </w:rPr>
        <w:t>ies_use_appro</w:t>
      </w:r>
      <w:r w:rsidR="00965D74" w:rsidRPr="00ED6A63">
        <w:rPr>
          <w:i/>
          <w:lang w:val="en-AU"/>
        </w:rPr>
        <w:t>x()</w:t>
      </w:r>
      <w:r w:rsidR="00965D74">
        <w:rPr>
          <w:lang w:val="en-AU"/>
        </w:rPr>
        <w:t xml:space="preserve"> control variable. Despite the fact that the default value</w:t>
      </w:r>
      <w:r w:rsidR="00ED6A63">
        <w:rPr>
          <w:lang w:val="en-AU"/>
        </w:rPr>
        <w:t xml:space="preserve"> for this variable</w:t>
      </w:r>
      <w:r w:rsidR="00965D74">
        <w:rPr>
          <w:lang w:val="en-AU"/>
        </w:rPr>
        <w:t xml:space="preserve"> is </w:t>
      </w:r>
      <w:r w:rsidR="00965D74" w:rsidRPr="00ED6A63">
        <w:rPr>
          <w:i/>
          <w:lang w:val="en-AU"/>
        </w:rPr>
        <w:t>false</w:t>
      </w:r>
      <w:r w:rsidR="00965D74">
        <w:rPr>
          <w:lang w:val="en-AU"/>
        </w:rPr>
        <w:t xml:space="preserve">, </w:t>
      </w:r>
      <w:r w:rsidR="00965D74" w:rsidRPr="00ED6A63">
        <w:rPr>
          <w:i/>
          <w:lang w:val="en-AU"/>
        </w:rPr>
        <w:t>true</w:t>
      </w:r>
      <w:r w:rsidR="00965D74">
        <w:rPr>
          <w:lang w:val="en-AU"/>
        </w:rPr>
        <w:t xml:space="preserve"> works well on most occasions.</w:t>
      </w:r>
    </w:p>
    <w:p w14:paraId="252A411D" w14:textId="45695394" w:rsidR="00965D74" w:rsidRDefault="00965D74" w:rsidP="00A715A9">
      <w:pPr>
        <w:rPr>
          <w:lang w:val="en-AU"/>
        </w:rPr>
      </w:pPr>
      <w:r>
        <w:rPr>
          <w:lang w:val="en-AU"/>
        </w:rPr>
        <w:t xml:space="preserve">A </w:t>
      </w:r>
      <w:r w:rsidR="00ED6A63">
        <w:rPr>
          <w:lang w:val="en-AU"/>
        </w:rPr>
        <w:t>phenomenon</w:t>
      </w:r>
      <w:r>
        <w:rPr>
          <w:lang w:val="en-AU"/>
        </w:rPr>
        <w:t xml:space="preserve"> that is sometimes encountered in using</w:t>
      </w:r>
      <w:r w:rsidR="00ED6A63">
        <w:rPr>
          <w:lang w:val="en-AU"/>
        </w:rPr>
        <w:t xml:space="preserve"> a</w:t>
      </w:r>
      <w:r w:rsidR="00AC709C">
        <w:rPr>
          <w:lang w:val="en-AU"/>
        </w:rPr>
        <w:t>n ensemble</w:t>
      </w:r>
      <w:r>
        <w:rPr>
          <w:lang w:val="en-AU"/>
        </w:rPr>
        <w:t xml:space="preserve"> smoother is a collapse </w:t>
      </w:r>
      <w:r w:rsidR="00ED6A63">
        <w:rPr>
          <w:lang w:val="en-AU"/>
        </w:rPr>
        <w:t>in</w:t>
      </w:r>
      <w:r>
        <w:rPr>
          <w:lang w:val="en-AU"/>
        </w:rPr>
        <w:t xml:space="preserve"> </w:t>
      </w:r>
      <w:r>
        <w:rPr>
          <w:lang w:val="en-AU"/>
        </w:rPr>
        <w:lastRenderedPageBreak/>
        <w:t xml:space="preserve">diversity of parameter </w:t>
      </w:r>
      <w:r w:rsidR="0092655E">
        <w:rPr>
          <w:lang w:val="en-AU"/>
        </w:rPr>
        <w:t>realization</w:t>
      </w:r>
      <w:r>
        <w:rPr>
          <w:lang w:val="en-AU"/>
        </w:rPr>
        <w:t xml:space="preserve">s </w:t>
      </w:r>
      <w:r w:rsidR="00ED6A63">
        <w:rPr>
          <w:lang w:val="en-AU"/>
        </w:rPr>
        <w:t>as the iterative adjustment process progresses</w:t>
      </w:r>
      <w:r>
        <w:rPr>
          <w:lang w:val="en-AU"/>
        </w:rPr>
        <w:t>. Sometimes this collapse can invalidate the integrity of</w:t>
      </w:r>
      <w:r w:rsidR="00ED6A63">
        <w:rPr>
          <w:lang w:val="en-AU"/>
        </w:rPr>
        <w:t xml:space="preserve"> </w:t>
      </w:r>
      <w:r w:rsidR="002C7159">
        <w:rPr>
          <w:lang w:val="en-AU"/>
        </w:rPr>
        <w:t xml:space="preserve">posterior </w:t>
      </w:r>
      <w:r w:rsidR="00ED6A63">
        <w:rPr>
          <w:lang w:val="en-AU"/>
        </w:rPr>
        <w:t>parameter and predictive probability distributions that the ensemble attempts to characterize.</w:t>
      </w:r>
    </w:p>
    <w:p w14:paraId="6110B23A" w14:textId="77777777" w:rsidR="00C34ACD" w:rsidRDefault="00C34ACD" w:rsidP="00A715A9">
      <w:pPr>
        <w:rPr>
          <w:lang w:val="en-AU"/>
        </w:rPr>
      </w:pPr>
      <w:r>
        <w:rPr>
          <w:lang w:val="en-AU"/>
        </w:rPr>
        <w:t>This phenomenon can be prevented if “</w:t>
      </w:r>
      <w:r w:rsidR="00143C09">
        <w:rPr>
          <w:lang w:val="en-AU"/>
        </w:rPr>
        <w:t>regularization</w:t>
      </w:r>
      <w:r>
        <w:rPr>
          <w:lang w:val="en-AU"/>
        </w:rPr>
        <w:t xml:space="preserve">” is introduced to the process through which each </w:t>
      </w:r>
      <w:r w:rsidR="0092655E">
        <w:rPr>
          <w:lang w:val="en-AU"/>
        </w:rPr>
        <w:t>realization</w:t>
      </w:r>
      <w:r>
        <w:rPr>
          <w:lang w:val="en-AU"/>
        </w:rPr>
        <w:t xml:space="preserve"> comprising an ensemble is adjusted to obtain a better fit with field data. This </w:t>
      </w:r>
      <w:r w:rsidR="00143C09">
        <w:rPr>
          <w:lang w:val="en-AU"/>
        </w:rPr>
        <w:t>regularization</w:t>
      </w:r>
      <w:r>
        <w:rPr>
          <w:lang w:val="en-AU"/>
        </w:rPr>
        <w:t xml:space="preserve"> is of the “preferred value” type. It instructs PESTPP-IES to maintain proximity of adjusted parameter values to the original values of </w:t>
      </w:r>
      <w:r w:rsidR="00B24298">
        <w:rPr>
          <w:lang w:val="en-AU"/>
        </w:rPr>
        <w:t xml:space="preserve">respective </w:t>
      </w:r>
      <w:r w:rsidR="0092655E">
        <w:rPr>
          <w:lang w:val="en-AU"/>
        </w:rPr>
        <w:t>realization</w:t>
      </w:r>
      <w:r w:rsidR="00B24298">
        <w:rPr>
          <w:lang w:val="en-AU"/>
        </w:rPr>
        <w:t>s</w:t>
      </w:r>
      <w:r>
        <w:rPr>
          <w:lang w:val="en-AU"/>
        </w:rPr>
        <w:t>, that is to parameter values that were generated using the prior</w:t>
      </w:r>
      <w:r w:rsidR="003B4E7B">
        <w:rPr>
          <w:lang w:val="en-AU"/>
        </w:rPr>
        <w:t xml:space="preserve"> parameter</w:t>
      </w:r>
      <w:r>
        <w:rPr>
          <w:lang w:val="en-AU"/>
        </w:rPr>
        <w:t xml:space="preserve"> probability distribution. As </w:t>
      </w:r>
      <w:r w:rsidR="003B4E7B">
        <w:rPr>
          <w:lang w:val="en-AU"/>
        </w:rPr>
        <w:t>for</w:t>
      </w:r>
      <w:r>
        <w:rPr>
          <w:lang w:val="en-AU"/>
        </w:rPr>
        <w:t xml:space="preserve"> all constraints of this type, its use raises the problem of how to balance weights assigned to residuals that are used to quantify model-to-measurement misfit on the one hand, </w:t>
      </w:r>
      <w:r w:rsidR="003B4E7B">
        <w:rPr>
          <w:lang w:val="en-AU"/>
        </w:rPr>
        <w:t>against</w:t>
      </w:r>
      <w:r>
        <w:rPr>
          <w:lang w:val="en-AU"/>
        </w:rPr>
        <w:t xml:space="preserve"> those that are used to </w:t>
      </w:r>
      <w:r w:rsidR="00710BBE">
        <w:rPr>
          <w:lang w:val="en-AU"/>
        </w:rPr>
        <w:t>quantify</w:t>
      </w:r>
      <w:r>
        <w:rPr>
          <w:lang w:val="en-AU"/>
        </w:rPr>
        <w:t xml:space="preserve"> parameter departures from initial values on the other hand.</w:t>
      </w:r>
    </w:p>
    <w:p w14:paraId="589239DA" w14:textId="77777777" w:rsidR="00C34ACD" w:rsidRDefault="00C34ACD" w:rsidP="00A715A9">
      <w:pPr>
        <w:rPr>
          <w:lang w:val="en-AU"/>
        </w:rPr>
      </w:pPr>
      <w:r>
        <w:rPr>
          <w:lang w:val="en-AU"/>
        </w:rPr>
        <w:t xml:space="preserve">PEST and PESTPP calculate </w:t>
      </w:r>
      <w:r w:rsidR="00143C09">
        <w:rPr>
          <w:lang w:val="en-AU"/>
        </w:rPr>
        <w:t>regularization</w:t>
      </w:r>
      <w:r>
        <w:rPr>
          <w:lang w:val="en-AU"/>
        </w:rPr>
        <w:t xml:space="preserve"> weights through a numerical procedure that evaluates these weights on the basis of a user-supplied “measurement objective function”. This defines the level of model-to-measurement fit that a modeller is not prepared to exceed. Unfortunately, numerical calculation of a </w:t>
      </w:r>
      <w:r w:rsidR="00143C09">
        <w:rPr>
          <w:lang w:val="en-AU"/>
        </w:rPr>
        <w:t>regularization</w:t>
      </w:r>
      <w:r>
        <w:rPr>
          <w:lang w:val="en-AU"/>
        </w:rPr>
        <w:t xml:space="preserve"> weight factor through this means is an expensive undertaking. PESTPP-IES uses a simpler option</w:t>
      </w:r>
      <w:r w:rsidR="00AC709C">
        <w:rPr>
          <w:lang w:val="en-AU"/>
        </w:rPr>
        <w:t>, but with less intuitive appeal</w:t>
      </w:r>
      <w:r>
        <w:rPr>
          <w:lang w:val="en-AU"/>
        </w:rPr>
        <w:t>.</w:t>
      </w:r>
    </w:p>
    <w:p w14:paraId="7CC257C7" w14:textId="1A72FF54" w:rsidR="00C34ACD" w:rsidRDefault="00C34ACD" w:rsidP="00A715A9">
      <w:pPr>
        <w:rPr>
          <w:lang w:val="en-AU"/>
        </w:rPr>
      </w:pPr>
      <w:r>
        <w:rPr>
          <w:lang w:val="en-AU"/>
        </w:rPr>
        <w:t xml:space="preserve">Optionally, a user can supply a value for the </w:t>
      </w:r>
      <w:r>
        <w:rPr>
          <w:i/>
          <w:lang w:val="en-AU"/>
        </w:rPr>
        <w:t>ies_reg_factor</w:t>
      </w:r>
      <w:r w:rsidRPr="003B4E7B">
        <w:rPr>
          <w:i/>
          <w:lang w:val="en-AU"/>
        </w:rPr>
        <w:t>()</w:t>
      </w:r>
      <w:r>
        <w:rPr>
          <w:lang w:val="en-AU"/>
        </w:rPr>
        <w:t xml:space="preserve"> control variable. </w:t>
      </w:r>
      <w:r w:rsidR="000C575A">
        <w:rPr>
          <w:lang w:val="en-AU"/>
        </w:rPr>
        <w:t xml:space="preserve">If this variable is given a value greater than zero, then preferred value </w:t>
      </w:r>
      <w:r w:rsidR="00143C09">
        <w:rPr>
          <w:lang w:val="en-AU"/>
        </w:rPr>
        <w:t>regularization</w:t>
      </w:r>
      <w:r w:rsidR="000C575A">
        <w:rPr>
          <w:lang w:val="en-AU"/>
        </w:rPr>
        <w:t xml:space="preserve"> is</w:t>
      </w:r>
      <w:r w:rsidR="003B4E7B">
        <w:rPr>
          <w:lang w:val="en-AU"/>
        </w:rPr>
        <w:t xml:space="preserve"> </w:t>
      </w:r>
      <w:r w:rsidR="000C575A">
        <w:rPr>
          <w:lang w:val="en-AU"/>
        </w:rPr>
        <w:t xml:space="preserve">implemented. That is, an objective function penalty is incurred to the extent that the values of individual parameters that comprise a </w:t>
      </w:r>
      <w:r w:rsidR="003B4E7B">
        <w:rPr>
          <w:lang w:val="en-AU"/>
        </w:rPr>
        <w:t xml:space="preserve">particular </w:t>
      </w:r>
      <w:r w:rsidR="000C575A">
        <w:rPr>
          <w:lang w:val="en-AU"/>
        </w:rPr>
        <w:t>parameter reali</w:t>
      </w:r>
      <w:r w:rsidR="00B24298">
        <w:rPr>
          <w:lang w:val="en-AU"/>
        </w:rPr>
        <w:t>z</w:t>
      </w:r>
      <w:r w:rsidR="000C575A">
        <w:rPr>
          <w:lang w:val="en-AU"/>
        </w:rPr>
        <w:t xml:space="preserve">ation depart from their initial values that were generated on the basis of </w:t>
      </w:r>
      <w:r w:rsidR="006C7D67">
        <w:rPr>
          <w:lang w:val="en-AU"/>
        </w:rPr>
        <w:t xml:space="preserve">the </w:t>
      </w:r>
      <w:r w:rsidR="000C575A">
        <w:rPr>
          <w:lang w:val="en-AU"/>
        </w:rPr>
        <w:t xml:space="preserve">prior </w:t>
      </w:r>
      <w:r w:rsidR="006C7D67">
        <w:rPr>
          <w:lang w:val="en-AU"/>
        </w:rPr>
        <w:t>parameter probability distribution</w:t>
      </w:r>
      <w:r w:rsidR="000C575A">
        <w:rPr>
          <w:lang w:val="en-AU"/>
        </w:rPr>
        <w:t>. A “</w:t>
      </w:r>
      <w:r w:rsidR="00143C09">
        <w:rPr>
          <w:lang w:val="en-AU"/>
        </w:rPr>
        <w:t>regularization</w:t>
      </w:r>
      <w:r w:rsidR="000C575A">
        <w:rPr>
          <w:lang w:val="en-AU"/>
        </w:rPr>
        <w:t xml:space="preserve">” objective function is computed which </w:t>
      </w:r>
      <w:r w:rsidR="00B169FA">
        <w:rPr>
          <w:lang w:val="en-AU"/>
        </w:rPr>
        <w:t>q</w:t>
      </w:r>
      <w:r w:rsidR="003B4E7B">
        <w:rPr>
          <w:lang w:val="en-AU"/>
        </w:rPr>
        <w:t>uantifies</w:t>
      </w:r>
      <w:r w:rsidR="000C575A">
        <w:rPr>
          <w:lang w:val="en-AU"/>
        </w:rPr>
        <w:t xml:space="preserve"> this departure. The weight assigned to each </w:t>
      </w:r>
      <w:r w:rsidR="00B24298">
        <w:rPr>
          <w:lang w:val="en-AU"/>
        </w:rPr>
        <w:t xml:space="preserve">individual </w:t>
      </w:r>
      <w:r w:rsidR="000C575A">
        <w:rPr>
          <w:lang w:val="en-AU"/>
        </w:rPr>
        <w:t>parameter departure is proportional to the inverse of the prior standard deviation of the respective parameter</w:t>
      </w:r>
      <w:r w:rsidR="005915BF">
        <w:rPr>
          <w:lang w:val="en-AU"/>
        </w:rPr>
        <w:t>.</w:t>
      </w:r>
      <w:r w:rsidR="000C575A">
        <w:rPr>
          <w:lang w:val="en-AU"/>
        </w:rPr>
        <w:t xml:space="preserve"> </w:t>
      </w:r>
      <w:r w:rsidR="00B24298">
        <w:rPr>
          <w:lang w:val="en-AU"/>
        </w:rPr>
        <w:t xml:space="preserve">(At the time of writing, </w:t>
      </w:r>
      <w:r w:rsidR="000C575A">
        <w:rPr>
          <w:lang w:val="en-AU"/>
        </w:rPr>
        <w:t xml:space="preserve">a covariance matrix </w:t>
      </w:r>
      <w:r w:rsidR="00B24298">
        <w:rPr>
          <w:lang w:val="en-AU"/>
        </w:rPr>
        <w:t>cannot be</w:t>
      </w:r>
      <w:r w:rsidR="000C575A">
        <w:rPr>
          <w:lang w:val="en-AU"/>
        </w:rPr>
        <w:t xml:space="preserve"> employed in formulation of </w:t>
      </w:r>
      <w:r w:rsidR="00B24298">
        <w:rPr>
          <w:lang w:val="en-AU"/>
        </w:rPr>
        <w:t xml:space="preserve">the regularization </w:t>
      </w:r>
      <w:r w:rsidR="000C575A">
        <w:rPr>
          <w:lang w:val="en-AU"/>
        </w:rPr>
        <w:t>objective function</w:t>
      </w:r>
      <w:r w:rsidR="00B24298">
        <w:rPr>
          <w:lang w:val="en-AU"/>
        </w:rPr>
        <w:t>,</w:t>
      </w:r>
      <w:r w:rsidR="000C575A">
        <w:rPr>
          <w:lang w:val="en-AU"/>
        </w:rPr>
        <w:t xml:space="preserve"> so that each parameter departure is assumed to be statistically independent from every other parameter departure.</w:t>
      </w:r>
      <w:r w:rsidR="00B24298">
        <w:rPr>
          <w:lang w:val="en-AU"/>
        </w:rPr>
        <w:t>)</w:t>
      </w:r>
      <w:r w:rsidR="000C575A">
        <w:rPr>
          <w:lang w:val="en-AU"/>
        </w:rPr>
        <w:t xml:space="preserve"> During every iteration of the parameter adjustment process, </w:t>
      </w:r>
      <w:r w:rsidR="00B24298">
        <w:rPr>
          <w:lang w:val="en-AU"/>
        </w:rPr>
        <w:t>PES</w:t>
      </w:r>
      <w:r w:rsidR="00A158F6">
        <w:rPr>
          <w:lang w:val="en-AU"/>
        </w:rPr>
        <w:t>T</w:t>
      </w:r>
      <w:r w:rsidR="00B24298">
        <w:rPr>
          <w:lang w:val="en-AU"/>
        </w:rPr>
        <w:t xml:space="preserve">PP-IES calculates </w:t>
      </w:r>
      <w:r w:rsidR="000C575A">
        <w:rPr>
          <w:lang w:val="en-AU"/>
        </w:rPr>
        <w:t>a weight factor</w:t>
      </w:r>
      <w:r w:rsidR="00B24298">
        <w:rPr>
          <w:lang w:val="en-AU"/>
        </w:rPr>
        <w:t xml:space="preserve"> that</w:t>
      </w:r>
      <w:r w:rsidR="000C575A">
        <w:rPr>
          <w:lang w:val="en-AU"/>
        </w:rPr>
        <w:t xml:space="preserve"> is then uniformly applied to all of these parameter departures. The value assigned to this weight factor is such that the “</w:t>
      </w:r>
      <w:r w:rsidR="00143C09">
        <w:rPr>
          <w:lang w:val="en-AU"/>
        </w:rPr>
        <w:t>regularization</w:t>
      </w:r>
      <w:r w:rsidR="000C575A">
        <w:rPr>
          <w:lang w:val="en-AU"/>
        </w:rPr>
        <w:t xml:space="preserve"> objective function” is equal to a fraction </w:t>
      </w:r>
      <w:r w:rsidR="000C575A" w:rsidRPr="000C575A">
        <w:rPr>
          <w:i/>
          <w:lang w:val="en-AU"/>
        </w:rPr>
        <w:t>F</w:t>
      </w:r>
      <w:r w:rsidR="000C575A">
        <w:rPr>
          <w:lang w:val="en-AU"/>
        </w:rPr>
        <w:t xml:space="preserve"> of the current value of the objective function which characterizes model-to-measurement misfit. </w:t>
      </w:r>
      <w:r w:rsidR="000C575A">
        <w:rPr>
          <w:i/>
          <w:lang w:val="en-AU"/>
        </w:rPr>
        <w:t>F</w:t>
      </w:r>
      <w:r w:rsidR="000C575A">
        <w:rPr>
          <w:lang w:val="en-AU"/>
        </w:rPr>
        <w:t xml:space="preserve"> is the value assigned to the </w:t>
      </w:r>
      <w:r w:rsidR="000C575A">
        <w:rPr>
          <w:i/>
          <w:lang w:val="en-AU"/>
        </w:rPr>
        <w:t>ies_reg_facto</w:t>
      </w:r>
      <w:r w:rsidR="000C575A" w:rsidRPr="003B4E7B">
        <w:rPr>
          <w:i/>
          <w:lang w:val="en-AU"/>
        </w:rPr>
        <w:t>r()</w:t>
      </w:r>
      <w:r w:rsidR="000C575A">
        <w:rPr>
          <w:lang w:val="en-AU"/>
        </w:rPr>
        <w:t xml:space="preserve"> control variable.</w:t>
      </w:r>
    </w:p>
    <w:p w14:paraId="46AE6999" w14:textId="3E56F915" w:rsidR="009D575A" w:rsidRDefault="000C575A" w:rsidP="00A715A9">
      <w:pPr>
        <w:rPr>
          <w:lang w:val="en-AU"/>
        </w:rPr>
      </w:pPr>
      <w:r>
        <w:rPr>
          <w:lang w:val="en-AU"/>
        </w:rPr>
        <w:t xml:space="preserve">The PESTPP-IES default value for </w:t>
      </w:r>
      <w:r>
        <w:rPr>
          <w:i/>
          <w:lang w:val="en-AU"/>
        </w:rPr>
        <w:t>ies_reg_factor</w:t>
      </w:r>
      <w:r w:rsidRPr="005915BF">
        <w:rPr>
          <w:i/>
          <w:lang w:val="en-AU"/>
        </w:rPr>
        <w:t>()</w:t>
      </w:r>
      <w:r>
        <w:rPr>
          <w:lang w:val="en-AU"/>
        </w:rPr>
        <w:t xml:space="preserve"> is zero</w:t>
      </w:r>
      <w:r w:rsidR="005915BF">
        <w:rPr>
          <w:lang w:val="en-AU"/>
        </w:rPr>
        <w:t>; that is,</w:t>
      </w:r>
      <w:r>
        <w:rPr>
          <w:lang w:val="en-AU"/>
        </w:rPr>
        <w:t xml:space="preserve"> no “</w:t>
      </w:r>
      <w:r w:rsidR="00143C09">
        <w:rPr>
          <w:lang w:val="en-AU"/>
        </w:rPr>
        <w:t>regularization</w:t>
      </w:r>
      <w:r>
        <w:rPr>
          <w:lang w:val="en-AU"/>
        </w:rPr>
        <w:t xml:space="preserve">” is </w:t>
      </w:r>
      <w:r w:rsidR="005915BF">
        <w:rPr>
          <w:lang w:val="en-AU"/>
        </w:rPr>
        <w:t>applie</w:t>
      </w:r>
      <w:r w:rsidR="00AC709C">
        <w:rPr>
          <w:lang w:val="en-AU"/>
        </w:rPr>
        <w:t>d</w:t>
      </w:r>
      <w:r w:rsidR="00DA0ABB">
        <w:rPr>
          <w:lang w:val="en-AU"/>
        </w:rPr>
        <w:t>. Under these circumstances</w:t>
      </w:r>
      <w:r w:rsidR="00B24298">
        <w:rPr>
          <w:lang w:val="en-AU"/>
        </w:rPr>
        <w:t>,</w:t>
      </w:r>
      <w:r w:rsidR="00AC709C">
        <w:rPr>
          <w:lang w:val="en-AU"/>
        </w:rPr>
        <w:t xml:space="preserve"> PESTPP-IES seeks to minimize</w:t>
      </w:r>
      <w:r w:rsidR="00DA0ABB">
        <w:rPr>
          <w:lang w:val="en-AU"/>
        </w:rPr>
        <w:t xml:space="preserve"> model-to-measurement misfit </w:t>
      </w:r>
      <w:r w:rsidR="00B24298">
        <w:rPr>
          <w:lang w:val="en-AU"/>
        </w:rPr>
        <w:t>for</w:t>
      </w:r>
      <w:r w:rsidR="00DA0ABB">
        <w:rPr>
          <w:lang w:val="en-AU"/>
        </w:rPr>
        <w:t xml:space="preserve"> all</w:t>
      </w:r>
      <w:r w:rsidR="00B24298">
        <w:rPr>
          <w:lang w:val="en-AU"/>
        </w:rPr>
        <w:t xml:space="preserve"> parameter</w:t>
      </w:r>
      <w:r w:rsidR="00DA0ABB">
        <w:rPr>
          <w:lang w:val="en-AU"/>
        </w:rPr>
        <w:t xml:space="preserve"> realizations. Where regularization is </w:t>
      </w:r>
      <w:r w:rsidR="00B24298">
        <w:rPr>
          <w:lang w:val="en-AU"/>
        </w:rPr>
        <w:t>applied</w:t>
      </w:r>
      <w:r w:rsidR="00DA0ABB">
        <w:rPr>
          <w:lang w:val="en-AU"/>
        </w:rPr>
        <w:t xml:space="preserve">, </w:t>
      </w:r>
      <w:r w:rsidR="003228FE">
        <w:rPr>
          <w:lang w:val="en-AU"/>
        </w:rPr>
        <w:t>determination of</w:t>
      </w:r>
      <w:r w:rsidR="00B24298">
        <w:rPr>
          <w:lang w:val="en-AU"/>
        </w:rPr>
        <w:t xml:space="preserve"> a suitable value for</w:t>
      </w:r>
      <w:r w:rsidR="003228FE">
        <w:rPr>
          <w:lang w:val="en-AU"/>
        </w:rPr>
        <w:t xml:space="preserve"> </w:t>
      </w:r>
      <w:bookmarkStart w:id="2095" w:name="_Hlk514265747"/>
      <w:r w:rsidR="003228FE">
        <w:rPr>
          <w:i/>
          <w:lang w:val="en-AU"/>
        </w:rPr>
        <w:t>ies_reg_factor()</w:t>
      </w:r>
      <w:bookmarkEnd w:id="2095"/>
      <w:r w:rsidR="003228FE">
        <w:rPr>
          <w:lang w:val="en-AU"/>
        </w:rPr>
        <w:t xml:space="preserve"> can be difficult. Its value depends on the</w:t>
      </w:r>
      <w:r w:rsidR="00A158F6">
        <w:rPr>
          <w:lang w:val="en-AU"/>
        </w:rPr>
        <w:t xml:space="preserve"> nature of the inverse</w:t>
      </w:r>
      <w:r w:rsidR="003228FE">
        <w:rPr>
          <w:lang w:val="en-AU"/>
        </w:rPr>
        <w:t xml:space="preserve"> problem,</w:t>
      </w:r>
      <w:r w:rsidR="00A158F6">
        <w:rPr>
          <w:lang w:val="en-AU"/>
        </w:rPr>
        <w:t xml:space="preserve"> on</w:t>
      </w:r>
      <w:r w:rsidR="003228FE">
        <w:rPr>
          <w:lang w:val="en-AU"/>
        </w:rPr>
        <w:t xml:space="preserve"> the </w:t>
      </w:r>
      <w:r w:rsidR="00AC709C">
        <w:rPr>
          <w:lang w:val="en-AU"/>
        </w:rPr>
        <w:t>number of parameters</w:t>
      </w:r>
      <w:r w:rsidR="00A158F6">
        <w:rPr>
          <w:lang w:val="en-AU"/>
        </w:rPr>
        <w:t xml:space="preserve"> comprising a realization</w:t>
      </w:r>
      <w:r w:rsidR="00AC709C">
        <w:rPr>
          <w:lang w:val="en-AU"/>
        </w:rPr>
        <w:t>, and</w:t>
      </w:r>
      <w:r w:rsidR="00A158F6">
        <w:rPr>
          <w:lang w:val="en-AU"/>
        </w:rPr>
        <w:t xml:space="preserve"> on</w:t>
      </w:r>
      <w:r w:rsidR="00AC709C">
        <w:rPr>
          <w:lang w:val="en-AU"/>
        </w:rPr>
        <w:t xml:space="preserve"> the desired level of model-to-measurement </w:t>
      </w:r>
      <w:r w:rsidR="00FA6513">
        <w:rPr>
          <w:lang w:val="en-AU"/>
        </w:rPr>
        <w:t>misfit</w:t>
      </w:r>
      <w:r w:rsidR="00B24298">
        <w:rPr>
          <w:lang w:val="en-AU"/>
        </w:rPr>
        <w:t>.</w:t>
      </w:r>
      <w:r w:rsidR="003228FE">
        <w:rPr>
          <w:lang w:val="en-AU"/>
        </w:rPr>
        <w:t xml:space="preserve"> Despite its dependence on all of these variables, a</w:t>
      </w:r>
      <w:r>
        <w:rPr>
          <w:lang w:val="en-AU"/>
        </w:rPr>
        <w:t xml:space="preserve"> value in the vicinity of 0.25 often works well. </w:t>
      </w:r>
      <w:r w:rsidR="003228FE">
        <w:rPr>
          <w:lang w:val="en-AU"/>
        </w:rPr>
        <w:t>Just as for</w:t>
      </w:r>
      <w:r w:rsidR="00AC709C">
        <w:rPr>
          <w:lang w:val="en-AU"/>
        </w:rPr>
        <w:t xml:space="preserve"> specification of </w:t>
      </w:r>
      <w:r w:rsidR="00A158F6">
        <w:rPr>
          <w:lang w:val="en-AU"/>
        </w:rPr>
        <w:t xml:space="preserve">the </w:t>
      </w:r>
      <w:r w:rsidR="00AC709C">
        <w:rPr>
          <w:lang w:val="en-AU"/>
        </w:rPr>
        <w:t>PHIMILIM</w:t>
      </w:r>
      <w:r w:rsidR="00A158F6">
        <w:rPr>
          <w:lang w:val="en-AU"/>
        </w:rPr>
        <w:t xml:space="preserve"> control variable</w:t>
      </w:r>
      <w:r w:rsidR="00AC709C">
        <w:rPr>
          <w:lang w:val="en-AU"/>
        </w:rPr>
        <w:t xml:space="preserve"> in PEST and PESTPP, a</w:t>
      </w:r>
      <w:r>
        <w:rPr>
          <w:lang w:val="en-AU"/>
        </w:rPr>
        <w:t xml:space="preserve"> little trial and error may be warranted</w:t>
      </w:r>
      <w:r w:rsidR="005915BF">
        <w:rPr>
          <w:lang w:val="en-AU"/>
        </w:rPr>
        <w:t xml:space="preserve"> in choosing </w:t>
      </w:r>
      <w:r w:rsidR="003228FE">
        <w:rPr>
          <w:lang w:val="en-AU"/>
        </w:rPr>
        <w:t xml:space="preserve">a </w:t>
      </w:r>
      <w:r w:rsidR="00A158F6">
        <w:rPr>
          <w:lang w:val="en-AU"/>
        </w:rPr>
        <w:t xml:space="preserve">suitable </w:t>
      </w:r>
      <w:r w:rsidR="005915BF">
        <w:rPr>
          <w:lang w:val="en-AU"/>
        </w:rPr>
        <w:t>value</w:t>
      </w:r>
      <w:r w:rsidR="003228FE">
        <w:rPr>
          <w:lang w:val="en-AU"/>
        </w:rPr>
        <w:t xml:space="preserve"> for</w:t>
      </w:r>
      <w:r w:rsidR="003228FE" w:rsidRPr="003228FE">
        <w:rPr>
          <w:i/>
          <w:lang w:val="en-AU"/>
        </w:rPr>
        <w:t xml:space="preserve"> </w:t>
      </w:r>
      <w:r w:rsidR="003228FE">
        <w:rPr>
          <w:i/>
          <w:lang w:val="en-AU"/>
        </w:rPr>
        <w:t>ies_reg_factor()</w:t>
      </w:r>
      <w:r>
        <w:rPr>
          <w:lang w:val="en-AU"/>
        </w:rPr>
        <w:t>. Assignment of too high a value slow</w:t>
      </w:r>
      <w:r w:rsidR="005915BF">
        <w:rPr>
          <w:lang w:val="en-AU"/>
        </w:rPr>
        <w:t>s the progress of</w:t>
      </w:r>
      <w:r>
        <w:rPr>
          <w:lang w:val="en-AU"/>
        </w:rPr>
        <w:t xml:space="preserve"> PESTPP-IES in reducing the objective function.</w:t>
      </w:r>
      <w:r w:rsidR="00B24298">
        <w:rPr>
          <w:lang w:val="en-AU"/>
        </w:rPr>
        <w:t xml:space="preserve"> Assignment of too low a value may provide insufficient insurance against parameter field collapse.</w:t>
      </w:r>
      <w:r w:rsidR="00AC709C">
        <w:rPr>
          <w:lang w:val="en-AU"/>
        </w:rPr>
        <w:t xml:space="preserve"> </w:t>
      </w:r>
    </w:p>
    <w:p w14:paraId="2C15F99C" w14:textId="73984B44" w:rsidR="00C34ACD" w:rsidRDefault="00B24298" w:rsidP="00A715A9">
      <w:pPr>
        <w:rPr>
          <w:lang w:val="en-AU"/>
        </w:rPr>
      </w:pPr>
      <w:r>
        <w:rPr>
          <w:lang w:val="en-AU"/>
        </w:rPr>
        <w:t>In some contexts</w:t>
      </w:r>
      <w:r w:rsidR="00BE7785">
        <w:rPr>
          <w:lang w:val="en-AU"/>
        </w:rPr>
        <w:t>,</w:t>
      </w:r>
      <w:r>
        <w:rPr>
          <w:lang w:val="en-AU"/>
        </w:rPr>
        <w:t xml:space="preserve"> a more heuristic approach may be taken to</w:t>
      </w:r>
      <w:r w:rsidR="009D575A">
        <w:rPr>
          <w:lang w:val="en-AU"/>
        </w:rPr>
        <w:t xml:space="preserve"> balancing goodness of fit against ensemble diversity</w:t>
      </w:r>
      <w:r>
        <w:rPr>
          <w:lang w:val="en-AU"/>
        </w:rPr>
        <w:t xml:space="preserve">. A user may ascribe a low value to </w:t>
      </w:r>
      <w:r w:rsidR="009D575A" w:rsidRPr="009D575A">
        <w:rPr>
          <w:i/>
          <w:lang w:val="en-AU"/>
        </w:rPr>
        <w:t>ies_reg_factor()</w:t>
      </w:r>
      <w:r w:rsidR="009D575A">
        <w:rPr>
          <w:lang w:val="en-AU"/>
        </w:rPr>
        <w:t xml:space="preserve"> so that, after a number of iterations have elapsed, a very good fit is attained between model outputs and the calibration dataset. </w:t>
      </w:r>
      <w:r>
        <w:rPr>
          <w:lang w:val="en-AU"/>
        </w:rPr>
        <w:t>He/she</w:t>
      </w:r>
      <w:r w:rsidR="009D575A">
        <w:rPr>
          <w:lang w:val="en-AU"/>
        </w:rPr>
        <w:t xml:space="preserve"> can then select </w:t>
      </w:r>
      <w:r>
        <w:rPr>
          <w:lang w:val="en-AU"/>
        </w:rPr>
        <w:t>an</w:t>
      </w:r>
      <w:r w:rsidR="009D575A">
        <w:rPr>
          <w:lang w:val="en-AU"/>
        </w:rPr>
        <w:t xml:space="preserve"> ensemble from a previous iteration that</w:t>
      </w:r>
      <w:r>
        <w:rPr>
          <w:lang w:val="en-AU"/>
        </w:rPr>
        <w:t>,</w:t>
      </w:r>
      <w:r w:rsidR="009D575A">
        <w:rPr>
          <w:lang w:val="en-AU"/>
        </w:rPr>
        <w:t xml:space="preserve"> in his/her opinion, </w:t>
      </w:r>
      <w:r>
        <w:rPr>
          <w:lang w:val="en-AU"/>
        </w:rPr>
        <w:t>best balances fit with the calibration dataset against parameter field diversity.</w:t>
      </w:r>
      <w:r w:rsidR="009D575A">
        <w:rPr>
          <w:lang w:val="en-AU"/>
        </w:rPr>
        <w:t xml:space="preserve"> </w:t>
      </w:r>
    </w:p>
    <w:p w14:paraId="6215A625" w14:textId="77777777" w:rsidR="004F6936" w:rsidRDefault="00B24298" w:rsidP="00A715A9">
      <w:pPr>
        <w:rPr>
          <w:lang w:val="en-AU"/>
        </w:rPr>
      </w:pPr>
      <w:r>
        <w:rPr>
          <w:lang w:val="en-AU"/>
        </w:rPr>
        <w:lastRenderedPageBreak/>
        <w:t xml:space="preserve">In addition to its role in generating initial parameter realizations, </w:t>
      </w:r>
      <w:r w:rsidR="004F6936">
        <w:rPr>
          <w:lang w:val="en-AU"/>
        </w:rPr>
        <w:t xml:space="preserve">the prior parameter probability distribution </w:t>
      </w:r>
      <w:r>
        <w:rPr>
          <w:lang w:val="en-AU"/>
        </w:rPr>
        <w:t>supports</w:t>
      </w:r>
      <w:r w:rsidR="004F6936">
        <w:rPr>
          <w:lang w:val="en-AU"/>
        </w:rPr>
        <w:t xml:space="preserve"> the following aspects of PESTPP-IES calculations</w:t>
      </w:r>
      <w:r w:rsidR="005915BF">
        <w:rPr>
          <w:lang w:val="en-AU"/>
        </w:rPr>
        <w:t>.</w:t>
      </w:r>
    </w:p>
    <w:p w14:paraId="7393B66D" w14:textId="77777777" w:rsidR="004F6936" w:rsidRDefault="004F6936" w:rsidP="004F6936">
      <w:pPr>
        <w:pStyle w:val="ListParagraph"/>
        <w:numPr>
          <w:ilvl w:val="0"/>
          <w:numId w:val="30"/>
        </w:numPr>
        <w:rPr>
          <w:lang w:val="en-AU"/>
        </w:rPr>
      </w:pPr>
      <w:r>
        <w:rPr>
          <w:lang w:val="en-AU"/>
        </w:rPr>
        <w:t xml:space="preserve">It features in equation 18 of Chen and Oliver (2013). This term of the equation is omitted if equation 19 is used for parameter </w:t>
      </w:r>
      <w:r w:rsidR="00710BBE">
        <w:rPr>
          <w:lang w:val="en-AU"/>
        </w:rPr>
        <w:t>field</w:t>
      </w:r>
      <w:r>
        <w:rPr>
          <w:lang w:val="en-AU"/>
        </w:rPr>
        <w:t xml:space="preserve"> adjustment</w:t>
      </w:r>
      <w:r w:rsidR="00B24298">
        <w:rPr>
          <w:lang w:val="en-AU"/>
        </w:rPr>
        <w:t xml:space="preserve"> in its stead</w:t>
      </w:r>
      <w:r w:rsidR="005915BF">
        <w:rPr>
          <w:lang w:val="en-AU"/>
        </w:rPr>
        <w:t>;</w:t>
      </w:r>
      <w:r>
        <w:rPr>
          <w:lang w:val="en-AU"/>
        </w:rPr>
        <w:t xml:space="preserve"> </w:t>
      </w:r>
      <w:r w:rsidR="005915BF">
        <w:rPr>
          <w:lang w:val="en-AU"/>
        </w:rPr>
        <w:t>a</w:t>
      </w:r>
      <w:r>
        <w:rPr>
          <w:lang w:val="en-AU"/>
        </w:rPr>
        <w:t xml:space="preserve">s stated above, this occurs if </w:t>
      </w:r>
      <w:r w:rsidRPr="004F6936">
        <w:rPr>
          <w:i/>
          <w:lang w:val="en-AU"/>
        </w:rPr>
        <w:t>ies_use_appro</w:t>
      </w:r>
      <w:r w:rsidRPr="005915BF">
        <w:rPr>
          <w:i/>
          <w:lang w:val="en-AU"/>
        </w:rPr>
        <w:t>x()</w:t>
      </w:r>
      <w:r>
        <w:rPr>
          <w:lang w:val="en-AU"/>
        </w:rPr>
        <w:t xml:space="preserve"> is set to </w:t>
      </w:r>
      <w:r w:rsidRPr="005915BF">
        <w:rPr>
          <w:i/>
          <w:lang w:val="en-AU"/>
        </w:rPr>
        <w:t>true</w:t>
      </w:r>
      <w:r>
        <w:rPr>
          <w:lang w:val="en-AU"/>
        </w:rPr>
        <w:t>.</w:t>
      </w:r>
    </w:p>
    <w:p w14:paraId="04CA5D66" w14:textId="77777777" w:rsidR="004F6936" w:rsidRDefault="00B24298" w:rsidP="004F6936">
      <w:pPr>
        <w:pStyle w:val="ListParagraph"/>
        <w:numPr>
          <w:ilvl w:val="0"/>
          <w:numId w:val="30"/>
        </w:numPr>
        <w:rPr>
          <w:lang w:val="en-AU"/>
        </w:rPr>
      </w:pPr>
      <w:r>
        <w:rPr>
          <w:lang w:val="en-AU"/>
        </w:rPr>
        <w:t>It provides</w:t>
      </w:r>
      <w:r w:rsidR="004F6936">
        <w:rPr>
          <w:lang w:val="en-AU"/>
        </w:rPr>
        <w:t xml:space="preserve"> weights to individual “</w:t>
      </w:r>
      <w:r w:rsidR="00143C09">
        <w:rPr>
          <w:lang w:val="en-AU"/>
        </w:rPr>
        <w:t>regularization</w:t>
      </w:r>
      <w:r w:rsidR="004F6936">
        <w:rPr>
          <w:lang w:val="en-AU"/>
        </w:rPr>
        <w:t xml:space="preserve"> observations” that measure departures of adjusted parameter </w:t>
      </w:r>
      <w:r>
        <w:rPr>
          <w:lang w:val="en-AU"/>
        </w:rPr>
        <w:t>fields</w:t>
      </w:r>
      <w:r w:rsidR="004F6936">
        <w:rPr>
          <w:lang w:val="en-AU"/>
        </w:rPr>
        <w:t xml:space="preserve"> from</w:t>
      </w:r>
      <w:r w:rsidR="005915BF">
        <w:rPr>
          <w:lang w:val="en-AU"/>
        </w:rPr>
        <w:t xml:space="preserve"> </w:t>
      </w:r>
      <w:r w:rsidR="004F6936">
        <w:rPr>
          <w:lang w:val="en-AU"/>
        </w:rPr>
        <w:t xml:space="preserve">initial </w:t>
      </w:r>
      <w:r>
        <w:rPr>
          <w:lang w:val="en-AU"/>
        </w:rPr>
        <w:t>parameter fields</w:t>
      </w:r>
      <w:r w:rsidR="004F6936">
        <w:rPr>
          <w:lang w:val="en-AU"/>
        </w:rPr>
        <w:t xml:space="preserve">. This occurs if </w:t>
      </w:r>
      <w:r w:rsidR="004F6936">
        <w:rPr>
          <w:i/>
          <w:lang w:val="en-AU"/>
        </w:rPr>
        <w:t>ies_reg_fact</w:t>
      </w:r>
      <w:r w:rsidR="004F6936" w:rsidRPr="005915BF">
        <w:rPr>
          <w:i/>
          <w:lang w:val="en-AU"/>
        </w:rPr>
        <w:t>or()</w:t>
      </w:r>
      <w:r w:rsidR="004F6936">
        <w:rPr>
          <w:lang w:val="en-AU"/>
        </w:rPr>
        <w:t xml:space="preserve"> is set to a value greater than zero.</w:t>
      </w:r>
    </w:p>
    <w:p w14:paraId="626DD7D0" w14:textId="164CC74E" w:rsidR="004F6936" w:rsidRDefault="004F6936" w:rsidP="004F6936">
      <w:pPr>
        <w:pStyle w:val="ListParagraph"/>
        <w:numPr>
          <w:ilvl w:val="0"/>
          <w:numId w:val="30"/>
        </w:numPr>
        <w:rPr>
          <w:lang w:val="en-AU"/>
        </w:rPr>
      </w:pPr>
      <w:r>
        <w:rPr>
          <w:lang w:val="en-AU"/>
        </w:rPr>
        <w:t>It is used in prior</w:t>
      </w:r>
      <w:r w:rsidR="00BE7785">
        <w:rPr>
          <w:lang w:val="en-AU"/>
        </w:rPr>
        <w:t xml:space="preserve"> parameter</w:t>
      </w:r>
      <w:r>
        <w:rPr>
          <w:lang w:val="en-AU"/>
        </w:rPr>
        <w:t xml:space="preserve"> scaling; see below.</w:t>
      </w:r>
    </w:p>
    <w:p w14:paraId="2AFD2486" w14:textId="4B7718F8" w:rsidR="004F6936" w:rsidRDefault="004F6936" w:rsidP="004F6936">
      <w:pPr>
        <w:rPr>
          <w:lang w:val="en-AU"/>
        </w:rPr>
      </w:pPr>
      <w:r>
        <w:rPr>
          <w:lang w:val="en-AU"/>
        </w:rPr>
        <w:t xml:space="preserve">Where a user-supplied CSV file provides initial parameter </w:t>
      </w:r>
      <w:r w:rsidR="0092655E">
        <w:rPr>
          <w:lang w:val="en-AU"/>
        </w:rPr>
        <w:t>realization</w:t>
      </w:r>
      <w:r>
        <w:rPr>
          <w:lang w:val="en-AU"/>
        </w:rPr>
        <w:t>s, the prior covariance matrix that</w:t>
      </w:r>
      <w:r w:rsidR="005915BF">
        <w:rPr>
          <w:lang w:val="en-AU"/>
        </w:rPr>
        <w:t xml:space="preserve"> </w:t>
      </w:r>
      <w:r>
        <w:rPr>
          <w:lang w:val="en-AU"/>
        </w:rPr>
        <w:t xml:space="preserve">is used </w:t>
      </w:r>
      <w:r w:rsidR="005915BF">
        <w:rPr>
          <w:lang w:val="en-AU"/>
        </w:rPr>
        <w:t>for the above purposes</w:t>
      </w:r>
      <w:r>
        <w:rPr>
          <w:lang w:val="en-AU"/>
        </w:rPr>
        <w:t xml:space="preserve"> can be calculated empirically from these realizations. </w:t>
      </w:r>
      <w:r w:rsidR="00A35875">
        <w:rPr>
          <w:lang w:val="en-AU"/>
        </w:rPr>
        <w:t xml:space="preserve">Alternatively, </w:t>
      </w:r>
      <w:r w:rsidR="005915BF">
        <w:rPr>
          <w:lang w:val="en-AU"/>
        </w:rPr>
        <w:t>a</w:t>
      </w:r>
      <w:r w:rsidR="00A35875">
        <w:rPr>
          <w:lang w:val="en-AU"/>
        </w:rPr>
        <w:t xml:space="preserve"> prior parameter covariance matrix can be read from a file whose name is supplied with the </w:t>
      </w:r>
      <w:r w:rsidR="00A35875">
        <w:rPr>
          <w:i/>
          <w:lang w:val="en-AU"/>
        </w:rPr>
        <w:t>pa</w:t>
      </w:r>
      <w:r w:rsidR="00A35875" w:rsidRPr="005915BF">
        <w:rPr>
          <w:i/>
          <w:lang w:val="en-AU"/>
        </w:rPr>
        <w:t>rcov()</w:t>
      </w:r>
      <w:r w:rsidR="00A35875">
        <w:rPr>
          <w:lang w:val="en-AU"/>
        </w:rPr>
        <w:t xml:space="preserve"> control variable. Regardless of whether the </w:t>
      </w:r>
      <w:r w:rsidR="00A35875">
        <w:rPr>
          <w:i/>
          <w:lang w:val="en-AU"/>
        </w:rPr>
        <w:t>parco</w:t>
      </w:r>
      <w:r w:rsidR="00A35875" w:rsidRPr="005915BF">
        <w:rPr>
          <w:i/>
          <w:lang w:val="en-AU"/>
        </w:rPr>
        <w:t xml:space="preserve">v() </w:t>
      </w:r>
      <w:r w:rsidR="00A35875">
        <w:rPr>
          <w:lang w:val="en-AU"/>
        </w:rPr>
        <w:t>control variable has been supplied, PESTPP-IES calculate</w:t>
      </w:r>
      <w:r w:rsidR="005915BF">
        <w:rPr>
          <w:lang w:val="en-AU"/>
        </w:rPr>
        <w:t>s</w:t>
      </w:r>
      <w:r w:rsidR="00A35875">
        <w:rPr>
          <w:lang w:val="en-AU"/>
        </w:rPr>
        <w:t xml:space="preserve"> prior parameter variances empirically</w:t>
      </w:r>
      <w:r w:rsidR="00D33BC5">
        <w:rPr>
          <w:lang w:val="en-AU"/>
        </w:rPr>
        <w:t xml:space="preserve"> for the second and third of the above tasks</w:t>
      </w:r>
      <w:r w:rsidR="00A35875">
        <w:rPr>
          <w:lang w:val="en-AU"/>
        </w:rPr>
        <w:t xml:space="preserve"> from user-supplied initial parameter realizations (if the latter are available) if a value of </w:t>
      </w:r>
      <w:r w:rsidR="00A35875" w:rsidRPr="005915BF">
        <w:rPr>
          <w:i/>
          <w:lang w:val="en-AU"/>
        </w:rPr>
        <w:t>true</w:t>
      </w:r>
      <w:r w:rsidR="00A35875">
        <w:rPr>
          <w:lang w:val="en-AU"/>
        </w:rPr>
        <w:t xml:space="preserve"> is supplied for the </w:t>
      </w:r>
      <w:r w:rsidR="00A35875">
        <w:rPr>
          <w:i/>
          <w:lang w:val="en-AU"/>
        </w:rPr>
        <w:t>ies_use_empirical_pri</w:t>
      </w:r>
      <w:r w:rsidR="00A35875" w:rsidRPr="005915BF">
        <w:rPr>
          <w:i/>
          <w:lang w:val="en-AU"/>
        </w:rPr>
        <w:t>or()</w:t>
      </w:r>
      <w:r w:rsidR="00A35875">
        <w:rPr>
          <w:lang w:val="en-AU"/>
        </w:rPr>
        <w:t xml:space="preserve"> control variable. If this is done, off-diagonal elements of the prior </w:t>
      </w:r>
      <w:r w:rsidR="00BE7785">
        <w:rPr>
          <w:lang w:val="en-AU"/>
        </w:rPr>
        <w:t xml:space="preserve">parameter </w:t>
      </w:r>
      <w:r w:rsidR="00A35875">
        <w:rPr>
          <w:lang w:val="en-AU"/>
        </w:rPr>
        <w:t>covariance matrix are assigned value</w:t>
      </w:r>
      <w:r w:rsidR="002005E8">
        <w:rPr>
          <w:lang w:val="en-AU"/>
        </w:rPr>
        <w:t>s</w:t>
      </w:r>
      <w:r w:rsidR="00A35875">
        <w:rPr>
          <w:lang w:val="en-AU"/>
        </w:rPr>
        <w:t xml:space="preserve"> of zero</w:t>
      </w:r>
      <w:r w:rsidR="005915BF">
        <w:rPr>
          <w:lang w:val="en-AU"/>
        </w:rPr>
        <w:t xml:space="preserve"> for </w:t>
      </w:r>
      <w:r w:rsidR="00F146C0">
        <w:rPr>
          <w:lang w:val="en-AU"/>
        </w:rPr>
        <w:t xml:space="preserve">use in </w:t>
      </w:r>
      <w:r w:rsidR="005915BF">
        <w:rPr>
          <w:lang w:val="en-AU"/>
        </w:rPr>
        <w:t>the above calculations</w:t>
      </w:r>
      <w:r w:rsidR="00BE7785">
        <w:rPr>
          <w:lang w:val="en-AU"/>
        </w:rPr>
        <w:t>,</w:t>
      </w:r>
      <w:r w:rsidR="00A35875">
        <w:rPr>
          <w:lang w:val="en-AU"/>
        </w:rPr>
        <w:t xml:space="preserve"> </w:t>
      </w:r>
      <w:r w:rsidR="00BE7785">
        <w:rPr>
          <w:lang w:val="en-AU"/>
        </w:rPr>
        <w:t>t</w:t>
      </w:r>
      <w:r w:rsidR="00A35875">
        <w:rPr>
          <w:lang w:val="en-AU"/>
        </w:rPr>
        <w:t>his expedit</w:t>
      </w:r>
      <w:r w:rsidR="00BE7785">
        <w:rPr>
          <w:lang w:val="en-AU"/>
        </w:rPr>
        <w:t>ing</w:t>
      </w:r>
      <w:r w:rsidR="00A35875">
        <w:rPr>
          <w:lang w:val="en-AU"/>
        </w:rPr>
        <w:t xml:space="preserve"> </w:t>
      </w:r>
      <w:r w:rsidR="005915BF">
        <w:rPr>
          <w:lang w:val="en-AU"/>
        </w:rPr>
        <w:t>the</w:t>
      </w:r>
      <w:r w:rsidR="00BE7785">
        <w:rPr>
          <w:lang w:val="en-AU"/>
        </w:rPr>
        <w:t>ir</w:t>
      </w:r>
      <w:r w:rsidR="005915BF">
        <w:rPr>
          <w:lang w:val="en-AU"/>
        </w:rPr>
        <w:t xml:space="preserve"> </w:t>
      </w:r>
      <w:r w:rsidR="00BE7785">
        <w:rPr>
          <w:lang w:val="en-AU"/>
        </w:rPr>
        <w:t>implementation</w:t>
      </w:r>
      <w:r w:rsidR="00A35875">
        <w:rPr>
          <w:lang w:val="en-AU"/>
        </w:rPr>
        <w:t>.</w:t>
      </w:r>
    </w:p>
    <w:p w14:paraId="4C6EF9FA" w14:textId="77777777" w:rsidR="00A35875" w:rsidRDefault="00A35875" w:rsidP="004F6936">
      <w:pPr>
        <w:rPr>
          <w:lang w:val="en-AU"/>
        </w:rPr>
      </w:pPr>
      <w:r>
        <w:rPr>
          <w:lang w:val="en-AU"/>
        </w:rPr>
        <w:t xml:space="preserve">Note that the default value for </w:t>
      </w:r>
      <w:r>
        <w:rPr>
          <w:i/>
          <w:lang w:val="en-AU"/>
        </w:rPr>
        <w:t>ies_use_empirical_prior</w:t>
      </w:r>
      <w:r w:rsidRPr="005915BF">
        <w:rPr>
          <w:i/>
          <w:lang w:val="en-AU"/>
        </w:rPr>
        <w:t>()</w:t>
      </w:r>
      <w:r>
        <w:rPr>
          <w:lang w:val="en-AU"/>
        </w:rPr>
        <w:t xml:space="preserve"> is </w:t>
      </w:r>
      <w:r w:rsidRPr="005915BF">
        <w:rPr>
          <w:i/>
          <w:lang w:val="en-AU"/>
        </w:rPr>
        <w:t>false</w:t>
      </w:r>
      <w:r>
        <w:rPr>
          <w:lang w:val="en-AU"/>
        </w:rPr>
        <w:t>. Hence PESTPP-IES employ</w:t>
      </w:r>
      <w:r w:rsidR="005915BF">
        <w:rPr>
          <w:lang w:val="en-AU"/>
        </w:rPr>
        <w:t>s</w:t>
      </w:r>
      <w:r>
        <w:rPr>
          <w:lang w:val="en-AU"/>
        </w:rPr>
        <w:t xml:space="preserve"> a user-supplied covariance matrix for the above roles if one is available. Note also that</w:t>
      </w:r>
      <w:r w:rsidR="00D33BC5">
        <w:rPr>
          <w:lang w:val="en-AU"/>
        </w:rPr>
        <w:t xml:space="preserve">, even if </w:t>
      </w:r>
      <w:r w:rsidR="00D33BC5">
        <w:rPr>
          <w:i/>
          <w:lang w:val="en-AU"/>
        </w:rPr>
        <w:t>ies_use_empirical_pri</w:t>
      </w:r>
      <w:r w:rsidR="00D33BC5" w:rsidRPr="005915BF">
        <w:rPr>
          <w:i/>
          <w:lang w:val="en-AU"/>
        </w:rPr>
        <w:t>or()</w:t>
      </w:r>
      <w:r w:rsidR="00D33BC5">
        <w:rPr>
          <w:lang w:val="en-AU"/>
        </w:rPr>
        <w:t xml:space="preserve"> is set to </w:t>
      </w:r>
      <w:r w:rsidR="00D33BC5" w:rsidRPr="00F146C0">
        <w:rPr>
          <w:i/>
          <w:lang w:val="en-AU"/>
        </w:rPr>
        <w:t>true</w:t>
      </w:r>
      <w:r w:rsidR="00D33BC5">
        <w:rPr>
          <w:lang w:val="en-AU"/>
        </w:rPr>
        <w:t xml:space="preserve">, a user-supplied covariance matrix </w:t>
      </w:r>
      <w:r w:rsidR="005915BF">
        <w:rPr>
          <w:lang w:val="en-AU"/>
        </w:rPr>
        <w:t>is always</w:t>
      </w:r>
      <w:r w:rsidR="00D33BC5">
        <w:rPr>
          <w:lang w:val="en-AU"/>
        </w:rPr>
        <w:t xml:space="preserve"> used in the first of the above roles if it can be access</w:t>
      </w:r>
      <w:r w:rsidR="005915BF">
        <w:rPr>
          <w:lang w:val="en-AU"/>
        </w:rPr>
        <w:t>ed</w:t>
      </w:r>
      <w:r w:rsidR="00D33BC5">
        <w:rPr>
          <w:lang w:val="en-AU"/>
        </w:rPr>
        <w:t xml:space="preserve"> through </w:t>
      </w:r>
      <w:r w:rsidR="005915BF">
        <w:rPr>
          <w:lang w:val="en-AU"/>
        </w:rPr>
        <w:t xml:space="preserve">a </w:t>
      </w:r>
      <w:r w:rsidR="005915BF" w:rsidRPr="005915BF">
        <w:rPr>
          <w:i/>
          <w:lang w:val="en-AU"/>
        </w:rPr>
        <w:t>parcov()</w:t>
      </w:r>
      <w:r w:rsidR="005915BF">
        <w:rPr>
          <w:lang w:val="en-AU"/>
        </w:rPr>
        <w:t xml:space="preserve"> file.</w:t>
      </w:r>
      <w:r w:rsidR="00D33BC5">
        <w:rPr>
          <w:lang w:val="en-AU"/>
        </w:rPr>
        <w:t xml:space="preserve"> </w:t>
      </w:r>
      <w:r w:rsidR="005915BF">
        <w:rPr>
          <w:lang w:val="en-AU"/>
        </w:rPr>
        <w:t>If this file is not</w:t>
      </w:r>
      <w:r w:rsidR="00D73A7D">
        <w:rPr>
          <w:lang w:val="en-AU"/>
        </w:rPr>
        <w:t xml:space="preserve"> available so that </w:t>
      </w:r>
      <w:r w:rsidR="00D33BC5">
        <w:rPr>
          <w:lang w:val="en-AU"/>
        </w:rPr>
        <w:t>an empirical covariance matrix is used for this task, off-diagonal elements of this matrix are not automatically set to zero.</w:t>
      </w:r>
    </w:p>
    <w:p w14:paraId="5878C8BB" w14:textId="77777777" w:rsidR="00D33BC5" w:rsidRDefault="00D33BC5" w:rsidP="00D33BC5">
      <w:pPr>
        <w:pStyle w:val="Heading3"/>
      </w:pPr>
      <w:bookmarkStart w:id="2096" w:name="_Toc520535318"/>
      <w:r>
        <w:t>9.2.4 Prior Parameter Scaling</w:t>
      </w:r>
      <w:bookmarkEnd w:id="2096"/>
    </w:p>
    <w:p w14:paraId="2CB990C4" w14:textId="7EA3F027" w:rsidR="00D33BC5" w:rsidRDefault="00DD6BFC" w:rsidP="00D33BC5">
      <w:pPr>
        <w:rPr>
          <w:lang w:val="en-AU"/>
        </w:rPr>
      </w:pPr>
      <w:r>
        <w:rPr>
          <w:lang w:val="en-AU"/>
        </w:rPr>
        <w:t>L</w:t>
      </w:r>
      <w:r w:rsidR="001F157E">
        <w:rPr>
          <w:lang w:val="en-AU"/>
        </w:rPr>
        <w:t xml:space="preserve">ike PESTPP and PEST, PESTPP-IES uses a Jacobian matrix as a basis for parameter adjustment. The mathematics </w:t>
      </w:r>
      <w:r>
        <w:rPr>
          <w:lang w:val="en-AU"/>
        </w:rPr>
        <w:t xml:space="preserve">of parameter adjustment which all of these programs implement </w:t>
      </w:r>
      <w:r w:rsidR="001F157E">
        <w:rPr>
          <w:lang w:val="en-AU"/>
        </w:rPr>
        <w:t>is very similar, differing only in some of the details of how to handle problem ill-posedness. The major difference between PESTPP-IES</w:t>
      </w:r>
      <w:r w:rsidR="00F146C0">
        <w:rPr>
          <w:lang w:val="en-AU"/>
        </w:rPr>
        <w:t xml:space="preserve"> on the one hand</w:t>
      </w:r>
      <w:r w:rsidR="001F157E">
        <w:rPr>
          <w:lang w:val="en-AU"/>
        </w:rPr>
        <w:t xml:space="preserve"> and PES</w:t>
      </w:r>
      <w:r>
        <w:rPr>
          <w:lang w:val="en-AU"/>
        </w:rPr>
        <w:t>T</w:t>
      </w:r>
      <w:r w:rsidR="001F157E">
        <w:rPr>
          <w:lang w:val="en-AU"/>
        </w:rPr>
        <w:t>PP/PEST</w:t>
      </w:r>
      <w:r w:rsidR="00F146C0">
        <w:rPr>
          <w:lang w:val="en-AU"/>
        </w:rPr>
        <w:t xml:space="preserve"> on the other hand</w:t>
      </w:r>
      <w:r w:rsidR="001F157E">
        <w:rPr>
          <w:lang w:val="en-AU"/>
        </w:rPr>
        <w:t xml:space="preserve"> is in how the Jacobian matrix is calculated. PESTPP-IES does not use </w:t>
      </w:r>
      <w:r>
        <w:rPr>
          <w:lang w:val="en-AU"/>
        </w:rPr>
        <w:t xml:space="preserve">finite </w:t>
      </w:r>
      <w:r w:rsidR="001F157E">
        <w:rPr>
          <w:lang w:val="en-AU"/>
        </w:rPr>
        <w:t>parameter differences. Instead</w:t>
      </w:r>
      <w:r>
        <w:rPr>
          <w:lang w:val="en-AU"/>
        </w:rPr>
        <w:t>,</w:t>
      </w:r>
      <w:r w:rsidR="001F157E">
        <w:rPr>
          <w:lang w:val="en-AU"/>
        </w:rPr>
        <w:t xml:space="preserve"> it runs the model using the suite of random parameter fields that comprise </w:t>
      </w:r>
      <w:r w:rsidR="005C5FA4">
        <w:rPr>
          <w:lang w:val="en-AU"/>
        </w:rPr>
        <w:t>an</w:t>
      </w:r>
      <w:r w:rsidR="001F157E">
        <w:rPr>
          <w:lang w:val="en-AU"/>
        </w:rPr>
        <w:t xml:space="preserve"> ensemble</w:t>
      </w:r>
      <w:r w:rsidR="00BE7785">
        <w:rPr>
          <w:lang w:val="en-AU"/>
        </w:rPr>
        <w:t>. It then</w:t>
      </w:r>
      <w:r w:rsidR="001F157E">
        <w:rPr>
          <w:lang w:val="en-AU"/>
        </w:rPr>
        <w:t xml:space="preserve"> inspects model outputs that correspond to members of the calibration dataset</w:t>
      </w:r>
      <w:r w:rsidR="00BE7785">
        <w:rPr>
          <w:lang w:val="en-AU"/>
        </w:rPr>
        <w:t xml:space="preserve"> and</w:t>
      </w:r>
      <w:r w:rsidR="001F157E">
        <w:rPr>
          <w:lang w:val="en-AU"/>
        </w:rPr>
        <w:t xml:space="preserve"> </w:t>
      </w:r>
      <w:r>
        <w:rPr>
          <w:lang w:val="en-AU"/>
        </w:rPr>
        <w:t xml:space="preserve">calculates </w:t>
      </w:r>
      <w:r w:rsidR="00911F36">
        <w:rPr>
          <w:lang w:val="en-AU"/>
        </w:rPr>
        <w:t>cross-</w:t>
      </w:r>
      <w:r w:rsidR="001F157E">
        <w:rPr>
          <w:lang w:val="en-AU"/>
        </w:rPr>
        <w:t>covariance</w:t>
      </w:r>
      <w:r>
        <w:rPr>
          <w:lang w:val="en-AU"/>
        </w:rPr>
        <w:t>s</w:t>
      </w:r>
      <w:r w:rsidR="001F157E">
        <w:rPr>
          <w:lang w:val="en-AU"/>
        </w:rPr>
        <w:t xml:space="preserve"> between</w:t>
      </w:r>
      <w:r>
        <w:rPr>
          <w:lang w:val="en-AU"/>
        </w:rPr>
        <w:t xml:space="preserve"> </w:t>
      </w:r>
      <w:r w:rsidR="00BE7785">
        <w:rPr>
          <w:lang w:val="en-AU"/>
        </w:rPr>
        <w:t>these</w:t>
      </w:r>
      <w:r>
        <w:rPr>
          <w:lang w:val="en-AU"/>
        </w:rPr>
        <w:t xml:space="preserve"> and individual</w:t>
      </w:r>
      <w:r w:rsidR="001F157E">
        <w:rPr>
          <w:lang w:val="en-AU"/>
        </w:rPr>
        <w:t xml:space="preserve"> parameters. </w:t>
      </w:r>
      <w:r>
        <w:rPr>
          <w:lang w:val="en-AU"/>
        </w:rPr>
        <w:t>From these</w:t>
      </w:r>
      <w:r w:rsidR="00BE7785">
        <w:rPr>
          <w:lang w:val="en-AU"/>
        </w:rPr>
        <w:t xml:space="preserve"> covariances</w:t>
      </w:r>
      <w:r>
        <w:rPr>
          <w:lang w:val="en-AU"/>
        </w:rPr>
        <w:t>, with some matrix manipulation, i</w:t>
      </w:r>
      <w:r w:rsidR="001F157E">
        <w:rPr>
          <w:lang w:val="en-AU"/>
        </w:rPr>
        <w:t>t calculates an approximation to the Jacobian matrix. Where the number of realizations that comprise an ensemble is less than the number of adjustable parameters featured in the PEST control file, this Jacobian</w:t>
      </w:r>
      <w:r w:rsidR="00F146C0">
        <w:rPr>
          <w:lang w:val="en-AU"/>
        </w:rPr>
        <w:t xml:space="preserve"> matrix</w:t>
      </w:r>
      <w:r w:rsidR="001F157E">
        <w:rPr>
          <w:lang w:val="en-AU"/>
        </w:rPr>
        <w:t xml:space="preserve"> is column</w:t>
      </w:r>
      <w:r w:rsidR="00BE7785">
        <w:rPr>
          <w:lang w:val="en-AU"/>
        </w:rPr>
        <w:t>-</w:t>
      </w:r>
      <w:r w:rsidR="001F157E">
        <w:rPr>
          <w:lang w:val="en-AU"/>
        </w:rPr>
        <w:t>rank</w:t>
      </w:r>
      <w:r w:rsidR="00BE7785">
        <w:rPr>
          <w:lang w:val="en-AU"/>
        </w:rPr>
        <w:t>-</w:t>
      </w:r>
      <w:r w:rsidR="001F157E">
        <w:rPr>
          <w:lang w:val="en-AU"/>
        </w:rPr>
        <w:t xml:space="preserve">deficient. </w:t>
      </w:r>
      <w:r w:rsidR="005C5FA4">
        <w:rPr>
          <w:lang w:val="en-AU"/>
        </w:rPr>
        <w:t>Nevertheless,</w:t>
      </w:r>
      <w:r w:rsidR="001F157E">
        <w:rPr>
          <w:lang w:val="en-AU"/>
        </w:rPr>
        <w:t xml:space="preserve"> provided its rank is higher than the dimensionality of the calibration solution space, it can</w:t>
      </w:r>
      <w:r w:rsidR="00F146C0">
        <w:rPr>
          <w:lang w:val="en-AU"/>
        </w:rPr>
        <w:t xml:space="preserve"> support attainment of parameter values which provide a good fit between model outputs and members of the </w:t>
      </w:r>
      <w:r w:rsidR="001F157E">
        <w:rPr>
          <w:lang w:val="en-AU"/>
        </w:rPr>
        <w:t>calibration dataset.</w:t>
      </w:r>
    </w:p>
    <w:p w14:paraId="65F37915" w14:textId="77777777" w:rsidR="001F157E" w:rsidRDefault="001F157E" w:rsidP="00D33BC5">
      <w:pPr>
        <w:rPr>
          <w:lang w:val="en-AU"/>
        </w:rPr>
      </w:pPr>
      <w:r>
        <w:rPr>
          <w:lang w:val="en-AU"/>
        </w:rPr>
        <w:t xml:space="preserve">In </w:t>
      </w:r>
      <w:r w:rsidR="005C5FA4">
        <w:rPr>
          <w:lang w:val="en-AU"/>
        </w:rPr>
        <w:t>calculating</w:t>
      </w:r>
      <w:r>
        <w:rPr>
          <w:lang w:val="en-AU"/>
        </w:rPr>
        <w:t xml:space="preserve"> model-output</w:t>
      </w:r>
      <w:r w:rsidR="005C5FA4">
        <w:rPr>
          <w:lang w:val="en-AU"/>
        </w:rPr>
        <w:t>-to-parameter</w:t>
      </w:r>
      <w:r>
        <w:rPr>
          <w:lang w:val="en-AU"/>
        </w:rPr>
        <w:t xml:space="preserve"> </w:t>
      </w:r>
      <w:r w:rsidR="00911F36">
        <w:rPr>
          <w:lang w:val="en-AU"/>
        </w:rPr>
        <w:t>cross-</w:t>
      </w:r>
      <w:r>
        <w:rPr>
          <w:lang w:val="en-AU"/>
        </w:rPr>
        <w:t>covariance</w:t>
      </w:r>
      <w:r w:rsidR="005C5FA4">
        <w:rPr>
          <w:lang w:val="en-AU"/>
        </w:rPr>
        <w:t>s</w:t>
      </w:r>
      <w:r>
        <w:rPr>
          <w:lang w:val="en-AU"/>
        </w:rPr>
        <w:t xml:space="preserve">, certain numerical advantages </w:t>
      </w:r>
      <w:r w:rsidR="00F146C0">
        <w:rPr>
          <w:lang w:val="en-AU"/>
        </w:rPr>
        <w:t>can</w:t>
      </w:r>
      <w:r>
        <w:rPr>
          <w:lang w:val="en-AU"/>
        </w:rPr>
        <w:t xml:space="preserve"> be gained if differences between individual parameter realizations and the mean parameter field are scaled. This is done by dividing</w:t>
      </w:r>
      <w:r w:rsidR="005C5FA4">
        <w:rPr>
          <w:lang w:val="en-AU"/>
        </w:rPr>
        <w:t xml:space="preserve"> the difference between each parameter and its mean</w:t>
      </w:r>
      <w:r>
        <w:rPr>
          <w:lang w:val="en-AU"/>
        </w:rPr>
        <w:t xml:space="preserve"> by the prior standard deviation of </w:t>
      </w:r>
      <w:r w:rsidR="005C5FA4">
        <w:rPr>
          <w:lang w:val="en-AU"/>
        </w:rPr>
        <w:t>that</w:t>
      </w:r>
      <w:r>
        <w:rPr>
          <w:lang w:val="en-AU"/>
        </w:rPr>
        <w:t xml:space="preserve"> parameter. </w:t>
      </w:r>
      <w:r w:rsidR="005C5FA4">
        <w:rPr>
          <w:lang w:val="en-AU"/>
        </w:rPr>
        <w:t xml:space="preserve">PESTPP-IES performs this scaling if the </w:t>
      </w:r>
      <w:r w:rsidRPr="001F157E">
        <w:rPr>
          <w:i/>
          <w:lang w:val="en-AU"/>
        </w:rPr>
        <w:t>ies_use_prior_scalin</w:t>
      </w:r>
      <w:r w:rsidRPr="005C5FA4">
        <w:rPr>
          <w:i/>
          <w:lang w:val="en-AU"/>
        </w:rPr>
        <w:t>g()</w:t>
      </w:r>
      <w:r>
        <w:rPr>
          <w:lang w:val="en-AU"/>
        </w:rPr>
        <w:t xml:space="preserve"> control variable</w:t>
      </w:r>
      <w:r w:rsidR="005C5FA4">
        <w:rPr>
          <w:lang w:val="en-AU"/>
        </w:rPr>
        <w:t xml:space="preserve"> is set</w:t>
      </w:r>
      <w:r>
        <w:rPr>
          <w:lang w:val="en-AU"/>
        </w:rPr>
        <w:t xml:space="preserve"> to </w:t>
      </w:r>
      <w:r w:rsidRPr="005C5FA4">
        <w:rPr>
          <w:i/>
          <w:lang w:val="en-AU"/>
        </w:rPr>
        <w:t>true</w:t>
      </w:r>
      <w:r>
        <w:rPr>
          <w:lang w:val="en-AU"/>
        </w:rPr>
        <w:t xml:space="preserve">. Experience has demonstrated that prior scaling can be beneficial for problems that involve </w:t>
      </w:r>
      <w:r w:rsidR="009E3311">
        <w:rPr>
          <w:lang w:val="en-AU"/>
        </w:rPr>
        <w:t xml:space="preserve">a </w:t>
      </w:r>
      <w:r>
        <w:rPr>
          <w:lang w:val="en-AU"/>
        </w:rPr>
        <w:t>very high number</w:t>
      </w:r>
      <w:r w:rsidR="00F146C0">
        <w:rPr>
          <w:lang w:val="en-AU"/>
        </w:rPr>
        <w:t xml:space="preserve"> of parameters</w:t>
      </w:r>
      <w:r w:rsidR="00911F36">
        <w:rPr>
          <w:lang w:val="en-AU"/>
        </w:rPr>
        <w:t xml:space="preserve"> (</w:t>
      </w:r>
      <w:r w:rsidR="009E3311">
        <w:rPr>
          <w:lang w:val="en-AU"/>
        </w:rPr>
        <w:t>over three hundred thousand</w:t>
      </w:r>
      <w:r w:rsidR="00911F36">
        <w:rPr>
          <w:lang w:val="en-AU"/>
        </w:rPr>
        <w:t>)</w:t>
      </w:r>
      <w:r w:rsidR="00F77B84">
        <w:rPr>
          <w:lang w:val="en-AU"/>
        </w:rPr>
        <w:t>, but</w:t>
      </w:r>
      <w:r w:rsidR="00F146C0">
        <w:rPr>
          <w:lang w:val="en-AU"/>
        </w:rPr>
        <w:t xml:space="preserve"> that it</w:t>
      </w:r>
      <w:r w:rsidR="00F77B84">
        <w:rPr>
          <w:lang w:val="en-AU"/>
        </w:rPr>
        <w:t xml:space="preserve"> is not so effective for problems that involve fewer </w:t>
      </w:r>
      <w:r w:rsidR="00F77B84">
        <w:rPr>
          <w:lang w:val="en-AU"/>
        </w:rPr>
        <w:lastRenderedPageBreak/>
        <w:t xml:space="preserve">parameters. The default value for </w:t>
      </w:r>
      <w:r w:rsidR="00F77B84">
        <w:rPr>
          <w:i/>
          <w:lang w:val="en-AU"/>
        </w:rPr>
        <w:t>ies_use_prior_scaling</w:t>
      </w:r>
      <w:r w:rsidR="00F77B84" w:rsidRPr="005C5FA4">
        <w:rPr>
          <w:i/>
          <w:lang w:val="en-AU"/>
        </w:rPr>
        <w:t>()</w:t>
      </w:r>
      <w:r w:rsidR="00F77B84">
        <w:rPr>
          <w:lang w:val="en-AU"/>
        </w:rPr>
        <w:t xml:space="preserve"> is </w:t>
      </w:r>
      <w:r w:rsidR="00F77B84" w:rsidRPr="005C5FA4">
        <w:rPr>
          <w:i/>
          <w:lang w:val="en-AU"/>
        </w:rPr>
        <w:t>false</w:t>
      </w:r>
      <w:r w:rsidR="00F77B84">
        <w:rPr>
          <w:lang w:val="en-AU"/>
        </w:rPr>
        <w:t>.</w:t>
      </w:r>
    </w:p>
    <w:p w14:paraId="4878F837" w14:textId="77777777" w:rsidR="00F77B84" w:rsidRDefault="00F77B84" w:rsidP="00F77B84">
      <w:pPr>
        <w:pStyle w:val="Heading3"/>
      </w:pPr>
      <w:bookmarkStart w:id="2097" w:name="_Toc520535319"/>
      <w:r>
        <w:t>9.2.5 The Marquardt Lambda</w:t>
      </w:r>
      <w:bookmarkEnd w:id="2097"/>
    </w:p>
    <w:p w14:paraId="63D72ACC" w14:textId="1B5BAF3B" w:rsidR="00F77B84" w:rsidRDefault="00F77B84" w:rsidP="00F77B84">
      <w:pPr>
        <w:rPr>
          <w:lang w:val="en-AU"/>
        </w:rPr>
      </w:pPr>
      <w:r>
        <w:rPr>
          <w:lang w:val="en-AU"/>
        </w:rPr>
        <w:t xml:space="preserve">The Marquardt lambda plays a pivotal role in gradient based </w:t>
      </w:r>
      <w:r w:rsidR="00F146C0">
        <w:rPr>
          <w:lang w:val="en-AU"/>
        </w:rPr>
        <w:t>inversion</w:t>
      </w:r>
      <w:r>
        <w:rPr>
          <w:lang w:val="en-AU"/>
        </w:rPr>
        <w:t>. Use of a high</w:t>
      </w:r>
      <w:r w:rsidR="00F146C0">
        <w:rPr>
          <w:lang w:val="en-AU"/>
        </w:rPr>
        <w:t xml:space="preserve"> lambda</w:t>
      </w:r>
      <w:r>
        <w:rPr>
          <w:lang w:val="en-AU"/>
        </w:rPr>
        <w:t xml:space="preserve"> value</w:t>
      </w:r>
      <w:r w:rsidR="003664D7">
        <w:rPr>
          <w:lang w:val="en-AU"/>
        </w:rPr>
        <w:t xml:space="preserve"> in</w:t>
      </w:r>
      <w:r>
        <w:rPr>
          <w:lang w:val="en-AU"/>
        </w:rPr>
        <w:t xml:space="preserve"> early </w:t>
      </w:r>
      <w:r w:rsidR="005C5FA4">
        <w:rPr>
          <w:lang w:val="en-AU"/>
        </w:rPr>
        <w:t>iterati</w:t>
      </w:r>
      <w:r w:rsidR="003664D7">
        <w:rPr>
          <w:lang w:val="en-AU"/>
        </w:rPr>
        <w:t xml:space="preserve">ons of </w:t>
      </w:r>
      <w:r w:rsidR="00F146C0">
        <w:rPr>
          <w:lang w:val="en-AU"/>
        </w:rPr>
        <w:t>an</w:t>
      </w:r>
      <w:r w:rsidR="005C5FA4">
        <w:rPr>
          <w:lang w:val="en-AU"/>
        </w:rPr>
        <w:t xml:space="preserve"> inversion</w:t>
      </w:r>
      <w:r>
        <w:rPr>
          <w:lang w:val="en-AU"/>
        </w:rPr>
        <w:t xml:space="preserve"> process</w:t>
      </w:r>
      <w:r w:rsidR="005C5FA4">
        <w:rPr>
          <w:lang w:val="en-AU"/>
        </w:rPr>
        <w:t>,</w:t>
      </w:r>
      <w:r>
        <w:rPr>
          <w:lang w:val="en-AU"/>
        </w:rPr>
        <w:t xml:space="preserve"> and a low</w:t>
      </w:r>
      <w:r w:rsidR="00BE7785">
        <w:rPr>
          <w:lang w:val="en-AU"/>
        </w:rPr>
        <w:t xml:space="preserve"> lambda</w:t>
      </w:r>
      <w:r>
        <w:rPr>
          <w:lang w:val="en-AU"/>
        </w:rPr>
        <w:t xml:space="preserve"> value later in th</w:t>
      </w:r>
      <w:r w:rsidR="00F146C0">
        <w:rPr>
          <w:lang w:val="en-AU"/>
        </w:rPr>
        <w:t>at</w:t>
      </w:r>
      <w:r>
        <w:rPr>
          <w:lang w:val="en-AU"/>
        </w:rPr>
        <w:t xml:space="preserve"> pro</w:t>
      </w:r>
      <w:r w:rsidR="005C5FA4">
        <w:rPr>
          <w:lang w:val="en-AU"/>
        </w:rPr>
        <w:t>c</w:t>
      </w:r>
      <w:r>
        <w:rPr>
          <w:lang w:val="en-AU"/>
        </w:rPr>
        <w:t>ess</w:t>
      </w:r>
      <w:r w:rsidR="005C5FA4">
        <w:rPr>
          <w:lang w:val="en-AU"/>
        </w:rPr>
        <w:t>,</w:t>
      </w:r>
      <w:r>
        <w:rPr>
          <w:lang w:val="en-AU"/>
        </w:rPr>
        <w:t xml:space="preserve"> can have a large impact on the rate at which a good fit with the calibration dataset is </w:t>
      </w:r>
      <w:r w:rsidR="00F146C0">
        <w:rPr>
          <w:lang w:val="en-AU"/>
        </w:rPr>
        <w:t>attained</w:t>
      </w:r>
      <w:r>
        <w:rPr>
          <w:lang w:val="en-AU"/>
        </w:rPr>
        <w:t>. However the best value of the Marquardt lambda to use</w:t>
      </w:r>
      <w:r w:rsidR="005C5FA4">
        <w:rPr>
          <w:lang w:val="en-AU"/>
        </w:rPr>
        <w:t xml:space="preserve"> during any particular iteration</w:t>
      </w:r>
      <w:r>
        <w:rPr>
          <w:lang w:val="en-AU"/>
        </w:rPr>
        <w:t xml:space="preserve"> must often be determined by trial and error. </w:t>
      </w:r>
      <w:r w:rsidR="00F146C0">
        <w:rPr>
          <w:lang w:val="en-AU"/>
        </w:rPr>
        <w:t>PESTPP and PEST test a</w:t>
      </w:r>
      <w:r>
        <w:rPr>
          <w:lang w:val="en-AU"/>
        </w:rPr>
        <w:t xml:space="preserve"> number of</w:t>
      </w:r>
      <w:r w:rsidR="005C5FA4">
        <w:rPr>
          <w:lang w:val="en-AU"/>
        </w:rPr>
        <w:t xml:space="preserve"> parameter upgrades, calculated using different</w:t>
      </w:r>
      <w:r w:rsidR="00F146C0">
        <w:rPr>
          <w:lang w:val="en-AU"/>
        </w:rPr>
        <w:t xml:space="preserve"> values of the</w:t>
      </w:r>
      <w:r w:rsidR="005C5FA4">
        <w:rPr>
          <w:lang w:val="en-AU"/>
        </w:rPr>
        <w:t xml:space="preserve"> Marquardt lambda</w:t>
      </w:r>
      <w:r w:rsidR="00F146C0">
        <w:rPr>
          <w:lang w:val="en-AU"/>
        </w:rPr>
        <w:t>;</w:t>
      </w:r>
      <w:r w:rsidR="005C5FA4">
        <w:rPr>
          <w:lang w:val="en-AU"/>
        </w:rPr>
        <w:t xml:space="preserve"> </w:t>
      </w:r>
      <w:r w:rsidR="00F146C0">
        <w:rPr>
          <w:lang w:val="en-AU"/>
        </w:rPr>
        <w:t>the</w:t>
      </w:r>
      <w:r w:rsidR="005C5FA4">
        <w:rPr>
          <w:lang w:val="en-AU"/>
        </w:rPr>
        <w:t xml:space="preserve"> cost</w:t>
      </w:r>
      <w:r w:rsidR="00F146C0">
        <w:rPr>
          <w:lang w:val="en-AU"/>
        </w:rPr>
        <w:t xml:space="preserve"> is</w:t>
      </w:r>
      <w:r w:rsidR="005C5FA4">
        <w:rPr>
          <w:lang w:val="en-AU"/>
        </w:rPr>
        <w:t xml:space="preserve"> one model run</w:t>
      </w:r>
      <w:r w:rsidR="00F146C0">
        <w:rPr>
          <w:lang w:val="en-AU"/>
        </w:rPr>
        <w:t xml:space="preserve"> for</w:t>
      </w:r>
      <w:r w:rsidR="005C5FA4">
        <w:rPr>
          <w:lang w:val="en-AU"/>
        </w:rPr>
        <w:t xml:space="preserve"> each</w:t>
      </w:r>
      <w:r w:rsidR="00F146C0">
        <w:rPr>
          <w:lang w:val="en-AU"/>
        </w:rPr>
        <w:t xml:space="preserve"> tested lambda</w:t>
      </w:r>
      <w:r w:rsidR="005C5FA4">
        <w:rPr>
          <w:lang w:val="en-AU"/>
        </w:rPr>
        <w:t xml:space="preserve">. </w:t>
      </w:r>
      <w:r w:rsidR="00F146C0">
        <w:rPr>
          <w:lang w:val="en-AU"/>
        </w:rPr>
        <w:t xml:space="preserve">Optionally, </w:t>
      </w:r>
      <w:r w:rsidR="005C5FA4">
        <w:rPr>
          <w:lang w:val="en-AU"/>
        </w:rPr>
        <w:t xml:space="preserve">upgrades calculated using </w:t>
      </w:r>
      <w:r>
        <w:rPr>
          <w:lang w:val="en-AU"/>
        </w:rPr>
        <w:t>fractional lengths along the</w:t>
      </w:r>
      <w:r w:rsidR="005C5FA4">
        <w:rPr>
          <w:lang w:val="en-AU"/>
        </w:rPr>
        <w:t>se</w:t>
      </w:r>
      <w:r>
        <w:rPr>
          <w:lang w:val="en-AU"/>
        </w:rPr>
        <w:t xml:space="preserve"> parameter upgrade vector</w:t>
      </w:r>
      <w:r w:rsidR="005C5FA4">
        <w:rPr>
          <w:lang w:val="en-AU"/>
        </w:rPr>
        <w:t>s can also be tested</w:t>
      </w:r>
      <w:r>
        <w:rPr>
          <w:lang w:val="en-AU"/>
        </w:rPr>
        <w:t>. The parameter set that leads to the lowest objective function is selected as the upgraded parameter set.</w:t>
      </w:r>
    </w:p>
    <w:p w14:paraId="5091C5A0" w14:textId="202280F7" w:rsidR="00CC59A9" w:rsidRDefault="00F77B84" w:rsidP="00F77B84">
      <w:pPr>
        <w:rPr>
          <w:lang w:val="en-AU"/>
        </w:rPr>
      </w:pPr>
      <w:r>
        <w:rPr>
          <w:lang w:val="en-AU"/>
        </w:rPr>
        <w:t>Where a single parameter field is being estimated</w:t>
      </w:r>
      <w:r w:rsidR="007900B0">
        <w:rPr>
          <w:lang w:val="en-AU"/>
        </w:rPr>
        <w:t xml:space="preserve"> in a standard model calibration process, this procedure </w:t>
      </w:r>
      <w:r w:rsidR="005C5FA4">
        <w:rPr>
          <w:lang w:val="en-AU"/>
        </w:rPr>
        <w:t>constitutes</w:t>
      </w:r>
      <w:r w:rsidR="007900B0">
        <w:rPr>
          <w:lang w:val="en-AU"/>
        </w:rPr>
        <w:t xml:space="preserve"> a good investment</w:t>
      </w:r>
      <w:r w:rsidR="005C5FA4">
        <w:rPr>
          <w:lang w:val="en-AU"/>
        </w:rPr>
        <w:t xml:space="preserve"> in model runs</w:t>
      </w:r>
      <w:r w:rsidR="007900B0">
        <w:rPr>
          <w:lang w:val="en-AU"/>
        </w:rPr>
        <w:t>.</w:t>
      </w:r>
      <w:r w:rsidR="00CC59A9">
        <w:rPr>
          <w:lang w:val="en-AU"/>
        </w:rPr>
        <w:t xml:space="preserve"> (In parallel computing environments the cost may actually be very small, as </w:t>
      </w:r>
      <w:r w:rsidR="005C5FA4">
        <w:rPr>
          <w:lang w:val="en-AU"/>
        </w:rPr>
        <w:t xml:space="preserve">computing </w:t>
      </w:r>
      <w:r w:rsidR="00CC59A9">
        <w:rPr>
          <w:lang w:val="en-AU"/>
        </w:rPr>
        <w:t>cores</w:t>
      </w:r>
      <w:r w:rsidR="003664D7">
        <w:rPr>
          <w:lang w:val="en-AU"/>
        </w:rPr>
        <w:t xml:space="preserve"> that would otherwise be idle while waiting to</w:t>
      </w:r>
      <w:r w:rsidR="005C5FA4">
        <w:rPr>
          <w:lang w:val="en-AU"/>
        </w:rPr>
        <w:t xml:space="preserve"> fill the next Jacobian matrix</w:t>
      </w:r>
      <w:r w:rsidR="003664D7">
        <w:rPr>
          <w:lang w:val="en-AU"/>
        </w:rPr>
        <w:t xml:space="preserve"> are given something to do</w:t>
      </w:r>
      <w:r w:rsidR="00CC59A9">
        <w:rPr>
          <w:lang w:val="en-AU"/>
        </w:rPr>
        <w:t>.) This investment in finding the best</w:t>
      </w:r>
      <w:r w:rsidR="005C5FA4">
        <w:rPr>
          <w:lang w:val="en-AU"/>
        </w:rPr>
        <w:t xml:space="preserve"> parameter upgrade vector</w:t>
      </w:r>
      <w:r>
        <w:rPr>
          <w:lang w:val="en-AU"/>
        </w:rPr>
        <w:t xml:space="preserve"> </w:t>
      </w:r>
      <w:r w:rsidR="005C5FA4">
        <w:rPr>
          <w:lang w:val="en-AU"/>
        </w:rPr>
        <w:t>provides</w:t>
      </w:r>
      <w:r>
        <w:rPr>
          <w:lang w:val="en-AU"/>
        </w:rPr>
        <w:t xml:space="preserve"> the best return on</w:t>
      </w:r>
      <w:r w:rsidR="00CC59A9">
        <w:rPr>
          <w:lang w:val="en-AU"/>
        </w:rPr>
        <w:t xml:space="preserve"> the</w:t>
      </w:r>
      <w:r>
        <w:rPr>
          <w:lang w:val="en-AU"/>
        </w:rPr>
        <w:t xml:space="preserve"> previous</w:t>
      </w:r>
      <w:r w:rsidR="003664D7">
        <w:rPr>
          <w:lang w:val="en-AU"/>
        </w:rPr>
        <w:t>ly much</w:t>
      </w:r>
      <w:r w:rsidR="00CC59A9">
        <w:rPr>
          <w:lang w:val="en-AU"/>
        </w:rPr>
        <w:t xml:space="preserve"> large</w:t>
      </w:r>
      <w:r w:rsidR="003664D7">
        <w:rPr>
          <w:lang w:val="en-AU"/>
        </w:rPr>
        <w:t>r</w:t>
      </w:r>
      <w:r>
        <w:rPr>
          <w:lang w:val="en-AU"/>
        </w:rPr>
        <w:t xml:space="preserve"> investment </w:t>
      </w:r>
      <w:r w:rsidR="00BE7785">
        <w:rPr>
          <w:lang w:val="en-AU"/>
        </w:rPr>
        <w:t>of</w:t>
      </w:r>
      <w:r>
        <w:rPr>
          <w:lang w:val="en-AU"/>
        </w:rPr>
        <w:t xml:space="preserve"> </w:t>
      </w:r>
      <w:r w:rsidR="003664D7">
        <w:rPr>
          <w:lang w:val="en-AU"/>
        </w:rPr>
        <w:t>filling</w:t>
      </w:r>
      <w:r>
        <w:rPr>
          <w:lang w:val="en-AU"/>
        </w:rPr>
        <w:t xml:space="preserve"> a Jacobian matrix. </w:t>
      </w:r>
    </w:p>
    <w:p w14:paraId="03576C16" w14:textId="33AAC799" w:rsidR="003664D7" w:rsidRPr="00FA2529" w:rsidRDefault="007900B0" w:rsidP="00F77B84">
      <w:pPr>
        <w:rPr>
          <w:lang w:val="en-AU"/>
        </w:rPr>
      </w:pPr>
      <w:r>
        <w:rPr>
          <w:lang w:val="en-AU"/>
        </w:rPr>
        <w:t>The situation is different, however, when many parameter fields compris</w:t>
      </w:r>
      <w:r w:rsidR="003664D7">
        <w:rPr>
          <w:lang w:val="en-AU"/>
        </w:rPr>
        <w:t>ing</w:t>
      </w:r>
      <w:r>
        <w:rPr>
          <w:lang w:val="en-AU"/>
        </w:rPr>
        <w:t xml:space="preserve"> an ensemble</w:t>
      </w:r>
      <w:r w:rsidR="003664D7">
        <w:rPr>
          <w:lang w:val="en-AU"/>
        </w:rPr>
        <w:t xml:space="preserve"> are adjusted</w:t>
      </w:r>
      <w:r w:rsidR="00911F36">
        <w:rPr>
          <w:lang w:val="en-AU"/>
        </w:rPr>
        <w:t xml:space="preserve">, such as </w:t>
      </w:r>
      <w:r w:rsidR="009E3311">
        <w:rPr>
          <w:lang w:val="en-AU"/>
        </w:rPr>
        <w:t xml:space="preserve">is done by </w:t>
      </w:r>
      <w:r w:rsidR="00911F36">
        <w:rPr>
          <w:lang w:val="en-AU"/>
        </w:rPr>
        <w:t>PESTPP-IES</w:t>
      </w:r>
      <w:r>
        <w:rPr>
          <w:lang w:val="en-AU"/>
        </w:rPr>
        <w:t>.</w:t>
      </w:r>
      <w:r w:rsidR="00F146C0">
        <w:rPr>
          <w:lang w:val="en-AU"/>
        </w:rPr>
        <w:t xml:space="preserve"> For an ensemble smoother,</w:t>
      </w:r>
      <w:r>
        <w:rPr>
          <w:lang w:val="en-AU"/>
        </w:rPr>
        <w:t xml:space="preserve"> </w:t>
      </w:r>
      <w:r w:rsidR="00F146C0">
        <w:rPr>
          <w:lang w:val="en-AU"/>
        </w:rPr>
        <w:t>t</w:t>
      </w:r>
      <w:r w:rsidR="003664D7">
        <w:rPr>
          <w:lang w:val="en-AU"/>
        </w:rPr>
        <w:t>he testing of parameter upgrades and the filling of a Jacobian matrix are the same operation. The cost of</w:t>
      </w:r>
      <w:r w:rsidR="00F146C0">
        <w:rPr>
          <w:lang w:val="en-AU"/>
        </w:rPr>
        <w:t xml:space="preserve"> this operation</w:t>
      </w:r>
      <w:r w:rsidR="003664D7">
        <w:rPr>
          <w:lang w:val="en-AU"/>
        </w:rPr>
        <w:t xml:space="preserve"> would become prohibitive if a trial and error lambda search procedure accompanied the adjustment of each </w:t>
      </w:r>
      <w:r w:rsidR="00F146C0">
        <w:rPr>
          <w:lang w:val="en-AU"/>
        </w:rPr>
        <w:t xml:space="preserve">parameter </w:t>
      </w:r>
      <w:r w:rsidR="003664D7">
        <w:rPr>
          <w:lang w:val="en-AU"/>
        </w:rPr>
        <w:t>realization</w:t>
      </w:r>
      <w:r w:rsidR="00F146C0">
        <w:rPr>
          <w:lang w:val="en-AU"/>
        </w:rPr>
        <w:t xml:space="preserve"> comprising an ensemble</w:t>
      </w:r>
      <w:r w:rsidR="003664D7">
        <w:rPr>
          <w:lang w:val="en-AU"/>
        </w:rPr>
        <w:t xml:space="preserve">. Hence a different strategy must be adopted. This strategy is to undertake lambda testing for only a limited number of parameter fields, and to then use the best lambda that emerges from that </w:t>
      </w:r>
      <w:r w:rsidR="00BE7785">
        <w:rPr>
          <w:lang w:val="en-AU"/>
        </w:rPr>
        <w:t xml:space="preserve">testing </w:t>
      </w:r>
      <w:r w:rsidR="003664D7">
        <w:rPr>
          <w:lang w:val="en-AU"/>
        </w:rPr>
        <w:t>process when upgrading the rest of them.</w:t>
      </w:r>
      <w:r w:rsidR="00FA2529">
        <w:rPr>
          <w:lang w:val="en-AU"/>
        </w:rPr>
        <w:t xml:space="preserve">  This limited number of realizations used to evaluate objective function values during upgrade testing is referred to as the “subset”.  Options for how to pick the subset are available through the </w:t>
      </w:r>
      <w:r w:rsidR="00FA2529">
        <w:rPr>
          <w:i/>
          <w:lang w:val="en-AU"/>
        </w:rPr>
        <w:t>ies_subset_how</w:t>
      </w:r>
      <w:r w:rsidR="00FA2529">
        <w:rPr>
          <w:lang w:val="en-AU"/>
        </w:rPr>
        <w:t xml:space="preserve"> argument; valid choices for </w:t>
      </w:r>
      <w:r w:rsidR="00FA2529">
        <w:rPr>
          <w:i/>
          <w:lang w:val="en-AU"/>
        </w:rPr>
        <w:t>ies_subset_how</w:t>
      </w:r>
      <w:r w:rsidR="00FA2529">
        <w:rPr>
          <w:lang w:val="en-AU"/>
        </w:rPr>
        <w:t xml:space="preserve"> are “first” (the first </w:t>
      </w:r>
      <w:r w:rsidR="00FA2529">
        <w:rPr>
          <w:i/>
          <w:lang w:val="en-AU"/>
        </w:rPr>
        <w:t>ies_subset_size</w:t>
      </w:r>
      <w:r w:rsidR="00FA2529">
        <w:rPr>
          <w:lang w:val="en-AU"/>
        </w:rPr>
        <w:t xml:space="preserve"> realizations),”last” (the last </w:t>
      </w:r>
      <w:r w:rsidR="00FA2529">
        <w:rPr>
          <w:i/>
          <w:lang w:val="en-AU"/>
        </w:rPr>
        <w:t>ies_subset_size</w:t>
      </w:r>
      <w:r w:rsidR="00FA2529">
        <w:rPr>
          <w:lang w:val="en-AU"/>
        </w:rPr>
        <w:t xml:space="preserve"> realizations) ,”random” (randomly select </w:t>
      </w:r>
      <w:r w:rsidR="00FA2529">
        <w:rPr>
          <w:i/>
          <w:lang w:val="en-AU"/>
        </w:rPr>
        <w:t>ies_subset_size</w:t>
      </w:r>
      <w:r w:rsidR="00FA2529">
        <w:rPr>
          <w:lang w:val="en-AU"/>
        </w:rPr>
        <w:t xml:space="preserve"> realizations each iteration), or “phi_based” (select </w:t>
      </w:r>
      <w:r w:rsidR="00FA2529">
        <w:rPr>
          <w:i/>
          <w:lang w:val="en-AU"/>
        </w:rPr>
        <w:t>ies_subset_size</w:t>
      </w:r>
      <w:r w:rsidR="00FA2529">
        <w:rPr>
          <w:lang w:val="en-AU"/>
        </w:rPr>
        <w:t xml:space="preserve"> realizations across the previous composite phi distribution).</w:t>
      </w:r>
      <w:r w:rsidR="00A55BD4">
        <w:rPr>
          <w:lang w:val="en-AU"/>
        </w:rPr>
        <w:t xml:space="preserve">  Note that if the “base” parameter realization is present, it </w:t>
      </w:r>
      <w:r w:rsidR="00BC0BD7">
        <w:rPr>
          <w:lang w:val="en-AU"/>
        </w:rPr>
        <w:t xml:space="preserve">is </w:t>
      </w:r>
      <w:r w:rsidR="00A55BD4">
        <w:rPr>
          <w:lang w:val="en-AU"/>
        </w:rPr>
        <w:t xml:space="preserve">always included in the subset </w:t>
      </w:r>
      <w:r w:rsidR="00BC0BD7">
        <w:rPr>
          <w:lang w:val="en-AU"/>
        </w:rPr>
        <w:t xml:space="preserve">as </w:t>
      </w:r>
      <w:r w:rsidR="00A55BD4">
        <w:rPr>
          <w:lang w:val="en-AU"/>
        </w:rPr>
        <w:t xml:space="preserve">the </w:t>
      </w:r>
      <w:r w:rsidR="00BC0BD7">
        <w:rPr>
          <w:lang w:val="en-AU"/>
        </w:rPr>
        <w:t xml:space="preserve">objective function calculated for </w:t>
      </w:r>
      <w:r w:rsidR="00A55BD4">
        <w:rPr>
          <w:lang w:val="en-AU"/>
        </w:rPr>
        <w:t xml:space="preserve">this realization has </w:t>
      </w:r>
      <w:r w:rsidR="00BC0BD7">
        <w:rPr>
          <w:lang w:val="en-AU"/>
        </w:rPr>
        <w:t>special significance</w:t>
      </w:r>
      <w:r w:rsidR="00A55BD4">
        <w:rPr>
          <w:lang w:val="en-AU"/>
        </w:rPr>
        <w:t xml:space="preserve">. </w:t>
      </w:r>
    </w:p>
    <w:p w14:paraId="4BDA3D1E" w14:textId="5109F2CA" w:rsidR="00CC59A9" w:rsidRDefault="002E0562" w:rsidP="00F77B84">
      <w:pPr>
        <w:rPr>
          <w:lang w:val="en-AU"/>
        </w:rPr>
      </w:pPr>
      <w:r>
        <w:rPr>
          <w:lang w:val="en-AU"/>
        </w:rPr>
        <w:t xml:space="preserve">The number of </w:t>
      </w:r>
      <w:r w:rsidR="0092655E">
        <w:rPr>
          <w:lang w:val="en-AU"/>
        </w:rPr>
        <w:t>realization</w:t>
      </w:r>
      <w:r>
        <w:rPr>
          <w:lang w:val="en-AU"/>
        </w:rPr>
        <w:t>s</w:t>
      </w:r>
      <w:r w:rsidR="003664D7">
        <w:rPr>
          <w:lang w:val="en-AU"/>
        </w:rPr>
        <w:t xml:space="preserve"> that</w:t>
      </w:r>
      <w:r>
        <w:rPr>
          <w:lang w:val="en-AU"/>
        </w:rPr>
        <w:t xml:space="preserve"> compris</w:t>
      </w:r>
      <w:r w:rsidR="003664D7">
        <w:rPr>
          <w:lang w:val="en-AU"/>
        </w:rPr>
        <w:t>e</w:t>
      </w:r>
      <w:r>
        <w:rPr>
          <w:lang w:val="en-AU"/>
        </w:rPr>
        <w:t xml:space="preserve"> the</w:t>
      </w:r>
      <w:r w:rsidR="00445D89">
        <w:rPr>
          <w:lang w:val="en-AU"/>
        </w:rPr>
        <w:t xml:space="preserve"> ensemble</w:t>
      </w:r>
      <w:r>
        <w:rPr>
          <w:lang w:val="en-AU"/>
        </w:rPr>
        <w:t xml:space="preserve"> subset used for lambda</w:t>
      </w:r>
      <w:r w:rsidR="00445D89">
        <w:rPr>
          <w:lang w:val="en-AU"/>
        </w:rPr>
        <w:t xml:space="preserve"> </w:t>
      </w:r>
      <w:r>
        <w:rPr>
          <w:lang w:val="en-AU"/>
        </w:rPr>
        <w:t xml:space="preserve">testing is set by the value of the </w:t>
      </w:r>
      <w:r>
        <w:rPr>
          <w:i/>
          <w:lang w:val="en-AU"/>
        </w:rPr>
        <w:t>ies_subset</w:t>
      </w:r>
      <w:r w:rsidRPr="003664D7">
        <w:rPr>
          <w:i/>
          <w:lang w:val="en-AU"/>
        </w:rPr>
        <w:t>_size()</w:t>
      </w:r>
      <w:r>
        <w:rPr>
          <w:lang w:val="en-AU"/>
        </w:rPr>
        <w:t xml:space="preserve"> </w:t>
      </w:r>
      <w:r w:rsidR="0055185E">
        <w:rPr>
          <w:lang w:val="en-AU"/>
        </w:rPr>
        <w:t xml:space="preserve">control </w:t>
      </w:r>
      <w:r>
        <w:rPr>
          <w:lang w:val="en-AU"/>
        </w:rPr>
        <w:t xml:space="preserve">variable. During each iteration of the </w:t>
      </w:r>
      <w:r w:rsidR="00911F36">
        <w:rPr>
          <w:lang w:val="en-AU"/>
        </w:rPr>
        <w:t>ensemble</w:t>
      </w:r>
      <w:r>
        <w:rPr>
          <w:lang w:val="en-AU"/>
        </w:rPr>
        <w:t xml:space="preserve"> smoother process, values of </w:t>
      </w:r>
      <w:r w:rsidR="00445D89">
        <w:rPr>
          <w:lang w:val="en-AU"/>
        </w:rPr>
        <w:t xml:space="preserve">the </w:t>
      </w:r>
      <w:r>
        <w:rPr>
          <w:lang w:val="en-AU"/>
        </w:rPr>
        <w:t xml:space="preserve">Marquardt lambda used for testing </w:t>
      </w:r>
      <w:r w:rsidR="003664D7">
        <w:rPr>
          <w:lang w:val="en-AU"/>
        </w:rPr>
        <w:t>reali</w:t>
      </w:r>
      <w:r w:rsidR="0055185E">
        <w:rPr>
          <w:lang w:val="en-AU"/>
        </w:rPr>
        <w:t>z</w:t>
      </w:r>
      <w:r w:rsidR="003664D7">
        <w:rPr>
          <w:lang w:val="en-AU"/>
        </w:rPr>
        <w:t xml:space="preserve">ation </w:t>
      </w:r>
      <w:r>
        <w:rPr>
          <w:lang w:val="en-AU"/>
        </w:rPr>
        <w:t xml:space="preserve">upgrades </w:t>
      </w:r>
      <w:r w:rsidR="0055185E">
        <w:rPr>
          <w:lang w:val="en-AU"/>
        </w:rPr>
        <w:t>are</w:t>
      </w:r>
      <w:r>
        <w:rPr>
          <w:lang w:val="en-AU"/>
        </w:rPr>
        <w:t xml:space="preserve"> determined </w:t>
      </w:r>
      <w:r w:rsidR="003664D7">
        <w:rPr>
          <w:lang w:val="en-AU"/>
        </w:rPr>
        <w:t>by</w:t>
      </w:r>
      <w:r>
        <w:rPr>
          <w:lang w:val="en-AU"/>
        </w:rPr>
        <w:t xml:space="preserve"> applying a set of multipliers to the best lambda </w:t>
      </w:r>
      <w:r w:rsidR="0055185E">
        <w:rPr>
          <w:lang w:val="en-AU"/>
        </w:rPr>
        <w:t>found</w:t>
      </w:r>
      <w:r w:rsidR="003664D7">
        <w:rPr>
          <w:lang w:val="en-AU"/>
        </w:rPr>
        <w:t xml:space="preserve"> during </w:t>
      </w:r>
      <w:r>
        <w:rPr>
          <w:lang w:val="en-AU"/>
        </w:rPr>
        <w:t>the previous iteration. These multipliers are provided through</w:t>
      </w:r>
      <w:r w:rsidR="00445D89">
        <w:rPr>
          <w:lang w:val="en-AU"/>
        </w:rPr>
        <w:t xml:space="preserve"> the</w:t>
      </w:r>
      <w:r>
        <w:rPr>
          <w:lang w:val="en-AU"/>
        </w:rPr>
        <w:t xml:space="preserve"> </w:t>
      </w:r>
      <w:r>
        <w:rPr>
          <w:i/>
          <w:lang w:val="en-AU"/>
        </w:rPr>
        <w:t>ies_lambda_mult</w:t>
      </w:r>
      <w:r w:rsidRPr="006C02E1">
        <w:rPr>
          <w:i/>
          <w:lang w:val="en-AU"/>
        </w:rPr>
        <w:t>s()</w:t>
      </w:r>
      <w:r>
        <w:rPr>
          <w:lang w:val="en-AU"/>
        </w:rPr>
        <w:t xml:space="preserve"> control variable. A comma separated list of multipliers should be supplied</w:t>
      </w:r>
      <w:r w:rsidR="0055185E">
        <w:rPr>
          <w:lang w:val="en-AU"/>
        </w:rPr>
        <w:t xml:space="preserve"> by the user as arguments to this </w:t>
      </w:r>
      <w:r w:rsidR="00BE7785">
        <w:rPr>
          <w:lang w:val="en-AU"/>
        </w:rPr>
        <w:t>keyword</w:t>
      </w:r>
      <w:r w:rsidR="00445D89">
        <w:rPr>
          <w:lang w:val="en-AU"/>
        </w:rPr>
        <w:t>;</w:t>
      </w:r>
      <w:r>
        <w:rPr>
          <w:lang w:val="en-AU"/>
        </w:rPr>
        <w:t xml:space="preserve"> at least one of</w:t>
      </w:r>
      <w:r w:rsidR="00445D89">
        <w:rPr>
          <w:lang w:val="en-AU"/>
        </w:rPr>
        <w:t xml:space="preserve"> these multipliers should be</w:t>
      </w:r>
      <w:r>
        <w:rPr>
          <w:lang w:val="en-AU"/>
        </w:rPr>
        <w:t xml:space="preserve"> less than 1.0</w:t>
      </w:r>
      <w:r w:rsidR="00445D89">
        <w:rPr>
          <w:lang w:val="en-AU"/>
        </w:rPr>
        <w:t xml:space="preserve"> while, or course, </w:t>
      </w:r>
      <w:r>
        <w:rPr>
          <w:lang w:val="en-AU"/>
        </w:rPr>
        <w:t>one of them</w:t>
      </w:r>
      <w:r w:rsidR="00445D89">
        <w:rPr>
          <w:lang w:val="en-AU"/>
        </w:rPr>
        <w:t xml:space="preserve"> should be</w:t>
      </w:r>
      <w:r>
        <w:rPr>
          <w:lang w:val="en-AU"/>
        </w:rPr>
        <w:t xml:space="preserve"> greater than 1.0. </w:t>
      </w:r>
      <w:r w:rsidR="00757D47">
        <w:rPr>
          <w:lang w:val="en-AU"/>
        </w:rPr>
        <w:t>Line search factors (</w:t>
      </w:r>
      <w:r w:rsidR="006C02E1">
        <w:rPr>
          <w:lang w:val="en-AU"/>
        </w:rPr>
        <w:t>otherwise known as</w:t>
      </w:r>
      <w:r w:rsidR="00757D47">
        <w:rPr>
          <w:lang w:val="en-AU"/>
        </w:rPr>
        <w:t xml:space="preserve"> scale factors) </w:t>
      </w:r>
      <w:r w:rsidR="006C02E1">
        <w:rPr>
          <w:lang w:val="en-AU"/>
        </w:rPr>
        <w:t xml:space="preserve">that are applied </w:t>
      </w:r>
      <w:r w:rsidR="00757D47">
        <w:rPr>
          <w:lang w:val="en-AU"/>
        </w:rPr>
        <w:t>to each of these lambda</w:t>
      </w:r>
      <w:r w:rsidR="006C02E1">
        <w:rPr>
          <w:lang w:val="en-AU"/>
        </w:rPr>
        <w:t>s</w:t>
      </w:r>
      <w:r w:rsidR="00757D47">
        <w:rPr>
          <w:lang w:val="en-AU"/>
        </w:rPr>
        <w:t xml:space="preserve"> can also be supplied.</w:t>
      </w:r>
      <w:r w:rsidR="00445D89">
        <w:rPr>
          <w:lang w:val="en-AU"/>
        </w:rPr>
        <w:t xml:space="preserve"> If so,</w:t>
      </w:r>
      <w:r w:rsidR="00757D47">
        <w:rPr>
          <w:lang w:val="en-AU"/>
        </w:rPr>
        <w:t xml:space="preserve"> </w:t>
      </w:r>
      <w:r w:rsidR="00445D89">
        <w:rPr>
          <w:lang w:val="en-AU"/>
        </w:rPr>
        <w:t>t</w:t>
      </w:r>
      <w:r w:rsidR="00757D47">
        <w:rPr>
          <w:lang w:val="en-AU"/>
        </w:rPr>
        <w:t xml:space="preserve">his is done through the </w:t>
      </w:r>
      <w:r w:rsidR="00757D47">
        <w:rPr>
          <w:i/>
          <w:lang w:val="en-AU"/>
        </w:rPr>
        <w:t>lambda_scale_fa</w:t>
      </w:r>
      <w:r w:rsidR="00757D47" w:rsidRPr="006C02E1">
        <w:rPr>
          <w:i/>
          <w:lang w:val="en-AU"/>
        </w:rPr>
        <w:t>c()</w:t>
      </w:r>
      <w:r w:rsidR="00757D47">
        <w:rPr>
          <w:lang w:val="en-AU"/>
        </w:rPr>
        <w:t xml:space="preserve"> control variable, the same variable that is used by PESTPP. As for </w:t>
      </w:r>
      <w:r w:rsidR="00757D47">
        <w:rPr>
          <w:i/>
          <w:lang w:val="en-AU"/>
        </w:rPr>
        <w:t>ies_lambda_mult</w:t>
      </w:r>
      <w:r w:rsidR="00757D47" w:rsidRPr="006C02E1">
        <w:rPr>
          <w:i/>
          <w:lang w:val="en-AU"/>
        </w:rPr>
        <w:t>s()</w:t>
      </w:r>
      <w:r w:rsidR="0055185E">
        <w:rPr>
          <w:lang w:val="en-AU"/>
        </w:rPr>
        <w:t xml:space="preserve">, </w:t>
      </w:r>
      <w:r w:rsidR="00757D47">
        <w:rPr>
          <w:lang w:val="en-AU"/>
        </w:rPr>
        <w:t>scale factor</w:t>
      </w:r>
      <w:r w:rsidR="006C02E1">
        <w:rPr>
          <w:lang w:val="en-AU"/>
        </w:rPr>
        <w:t>s should be supplied as</w:t>
      </w:r>
      <w:r w:rsidR="00757D47">
        <w:rPr>
          <w:lang w:val="en-AU"/>
        </w:rPr>
        <w:t xml:space="preserve"> a comma-separated list</w:t>
      </w:r>
      <w:r w:rsidR="0055185E">
        <w:rPr>
          <w:lang w:val="en-AU"/>
        </w:rPr>
        <w:t xml:space="preserve"> of</w:t>
      </w:r>
      <w:r w:rsidR="00757D47">
        <w:rPr>
          <w:lang w:val="en-AU"/>
        </w:rPr>
        <w:t xml:space="preserve"> numbers span</w:t>
      </w:r>
      <w:r w:rsidR="006C02E1">
        <w:rPr>
          <w:lang w:val="en-AU"/>
        </w:rPr>
        <w:t>ning</w:t>
      </w:r>
      <w:r w:rsidR="00757D47">
        <w:rPr>
          <w:lang w:val="en-AU"/>
        </w:rPr>
        <w:t xml:space="preserve"> a range </w:t>
      </w:r>
      <w:r w:rsidR="006C02E1">
        <w:rPr>
          <w:lang w:val="en-AU"/>
        </w:rPr>
        <w:t xml:space="preserve">from below </w:t>
      </w:r>
      <w:r w:rsidR="00757D47">
        <w:rPr>
          <w:lang w:val="en-AU"/>
        </w:rPr>
        <w:t xml:space="preserve">1.0 to greater than 1.0. </w:t>
      </w:r>
      <w:r w:rsidR="00445D89">
        <w:rPr>
          <w:lang w:val="en-AU"/>
        </w:rPr>
        <w:t>T</w:t>
      </w:r>
      <w:r w:rsidR="00C45DF4">
        <w:rPr>
          <w:lang w:val="en-AU"/>
        </w:rPr>
        <w:t xml:space="preserve">he total number of model runs required to test </w:t>
      </w:r>
      <w:r w:rsidR="009E3311">
        <w:rPr>
          <w:lang w:val="en-AU"/>
        </w:rPr>
        <w:t xml:space="preserve">parameter </w:t>
      </w:r>
      <w:r w:rsidR="00C45DF4">
        <w:rPr>
          <w:lang w:val="en-AU"/>
        </w:rPr>
        <w:t>upgrades during a given iteration is</w:t>
      </w:r>
      <w:r w:rsidR="00AE7144">
        <w:rPr>
          <w:lang w:val="en-AU"/>
        </w:rPr>
        <w:t xml:space="preserve"> thus</w:t>
      </w:r>
      <w:r w:rsidR="00C45DF4">
        <w:rPr>
          <w:lang w:val="en-AU"/>
        </w:rPr>
        <w:t xml:space="preserve"> </w:t>
      </w:r>
      <w:r w:rsidR="00C45DF4" w:rsidRPr="009E3311">
        <w:rPr>
          <w:i/>
          <w:lang w:val="en-AU"/>
        </w:rPr>
        <w:t>ies_subset_size</w:t>
      </w:r>
      <w:r w:rsidR="009E3311" w:rsidRPr="009E3311">
        <w:rPr>
          <w:i/>
          <w:lang w:val="en-AU"/>
        </w:rPr>
        <w:t>()</w:t>
      </w:r>
      <w:r w:rsidR="00C45DF4">
        <w:rPr>
          <w:lang w:val="en-AU"/>
        </w:rPr>
        <w:t xml:space="preserve"> times</w:t>
      </w:r>
      <w:r w:rsidR="009E3311">
        <w:rPr>
          <w:lang w:val="en-AU"/>
        </w:rPr>
        <w:t xml:space="preserve"> the number of multipliers supplied with the </w:t>
      </w:r>
      <w:r w:rsidR="00C45DF4" w:rsidRPr="009E3311">
        <w:rPr>
          <w:i/>
          <w:lang w:val="en-AU"/>
        </w:rPr>
        <w:t>ies_lambda_mults</w:t>
      </w:r>
      <w:r w:rsidR="009E3311" w:rsidRPr="009E3311">
        <w:rPr>
          <w:i/>
          <w:lang w:val="en-AU"/>
        </w:rPr>
        <w:t>()</w:t>
      </w:r>
      <w:r w:rsidR="009E3311">
        <w:rPr>
          <w:lang w:val="en-AU"/>
        </w:rPr>
        <w:t xml:space="preserve"> control variable </w:t>
      </w:r>
      <w:r w:rsidR="00C45DF4">
        <w:rPr>
          <w:lang w:val="en-AU"/>
        </w:rPr>
        <w:t>time</w:t>
      </w:r>
      <w:r w:rsidR="009E3311">
        <w:rPr>
          <w:lang w:val="en-AU"/>
        </w:rPr>
        <w:t>s</w:t>
      </w:r>
      <w:r w:rsidR="00C45DF4">
        <w:rPr>
          <w:lang w:val="en-AU"/>
        </w:rPr>
        <w:t xml:space="preserve"> </w:t>
      </w:r>
      <w:r w:rsidR="009E3311">
        <w:rPr>
          <w:lang w:val="en-AU"/>
        </w:rPr>
        <w:t xml:space="preserve">the number of </w:t>
      </w:r>
      <w:r w:rsidR="009E3311">
        <w:rPr>
          <w:lang w:val="en-AU"/>
        </w:rPr>
        <w:lastRenderedPageBreak/>
        <w:t xml:space="preserve">factors supplied with the </w:t>
      </w:r>
      <w:r w:rsidR="00C45DF4" w:rsidRPr="009E3311">
        <w:rPr>
          <w:i/>
          <w:lang w:val="en-AU"/>
        </w:rPr>
        <w:t>lambda_scale_fac</w:t>
      </w:r>
      <w:r w:rsidR="009E3311" w:rsidRPr="009E3311">
        <w:rPr>
          <w:i/>
          <w:lang w:val="en-AU"/>
        </w:rPr>
        <w:t>()</w:t>
      </w:r>
      <w:r w:rsidR="009E3311">
        <w:rPr>
          <w:lang w:val="en-AU"/>
        </w:rPr>
        <w:t xml:space="preserve"> control variable.</w:t>
      </w:r>
    </w:p>
    <w:p w14:paraId="0E67796C" w14:textId="05B3FEF6" w:rsidR="00757D47" w:rsidRDefault="00757D47" w:rsidP="00F77B84">
      <w:pPr>
        <w:rPr>
          <w:lang w:val="en-AU"/>
        </w:rPr>
      </w:pPr>
      <w:r>
        <w:rPr>
          <w:lang w:val="en-AU"/>
        </w:rPr>
        <w:t>The value of the Marquardt lambda to use during the first iteration</w:t>
      </w:r>
      <w:r w:rsidR="0055185E">
        <w:rPr>
          <w:lang w:val="en-AU"/>
        </w:rPr>
        <w:t xml:space="preserve"> of the Kalman smoother process can be</w:t>
      </w:r>
      <w:r>
        <w:rPr>
          <w:lang w:val="en-AU"/>
        </w:rPr>
        <w:t xml:space="preserve"> supplied through the </w:t>
      </w:r>
      <w:r>
        <w:rPr>
          <w:i/>
          <w:lang w:val="en-AU"/>
        </w:rPr>
        <w:t>ies_initial_lambd</w:t>
      </w:r>
      <w:r w:rsidRPr="0055185E">
        <w:rPr>
          <w:i/>
          <w:lang w:val="en-AU"/>
        </w:rPr>
        <w:t>a()</w:t>
      </w:r>
      <w:r>
        <w:rPr>
          <w:lang w:val="en-AU"/>
        </w:rPr>
        <w:t xml:space="preserve"> control variable. Lambda multipliers supplied through </w:t>
      </w:r>
      <w:r>
        <w:rPr>
          <w:i/>
          <w:lang w:val="en-AU"/>
        </w:rPr>
        <w:t>ies_lambda_mult</w:t>
      </w:r>
      <w:r w:rsidRPr="0055185E">
        <w:rPr>
          <w:i/>
          <w:lang w:val="en-AU"/>
        </w:rPr>
        <w:t>s()</w:t>
      </w:r>
      <w:r>
        <w:rPr>
          <w:lang w:val="en-AU"/>
        </w:rPr>
        <w:t xml:space="preserve"> are applied to this value</w:t>
      </w:r>
      <w:r w:rsidR="0055185E">
        <w:rPr>
          <w:lang w:val="en-AU"/>
        </w:rPr>
        <w:t xml:space="preserve"> during the first iteration</w:t>
      </w:r>
      <w:r w:rsidR="00AE7144">
        <w:rPr>
          <w:lang w:val="en-AU"/>
        </w:rPr>
        <w:t xml:space="preserve"> of this process</w:t>
      </w:r>
      <w:r>
        <w:rPr>
          <w:lang w:val="en-AU"/>
        </w:rPr>
        <w:t xml:space="preserve">. The PESTPP-IES default value for </w:t>
      </w:r>
      <w:r>
        <w:rPr>
          <w:i/>
          <w:lang w:val="en-AU"/>
        </w:rPr>
        <w:t>ies_initial_lambd</w:t>
      </w:r>
      <w:r w:rsidRPr="0055185E">
        <w:rPr>
          <w:i/>
          <w:lang w:val="en-AU"/>
        </w:rPr>
        <w:t>a()</w:t>
      </w:r>
      <w:r>
        <w:rPr>
          <w:lang w:val="en-AU"/>
        </w:rPr>
        <w:t xml:space="preserve"> is </w:t>
      </w:r>
      <m:oMath>
        <m:sSup>
          <m:sSupPr>
            <m:ctrlPr>
              <w:rPr>
                <w:rFonts w:ascii="Cambria Math" w:hAnsi="Cambria Math"/>
                <w:i/>
                <w:lang w:val="en-AU"/>
              </w:rPr>
            </m:ctrlPr>
          </m:sSupPr>
          <m:e>
            <m:r>
              <w:rPr>
                <w:rFonts w:ascii="Cambria Math" w:hAnsi="Cambria Math"/>
                <w:lang w:val="en-AU"/>
              </w:rPr>
              <m:t>10</m:t>
            </m:r>
          </m:e>
          <m:sup>
            <m:r>
              <w:rPr>
                <w:rFonts w:ascii="Cambria Math" w:hAnsi="Cambria Math"/>
                <w:lang w:val="en-AU"/>
              </w:rPr>
              <m:t>floor</m:t>
            </m:r>
            <m:d>
              <m:dPr>
                <m:ctrlPr>
                  <w:rPr>
                    <w:rFonts w:ascii="Cambria Math" w:hAnsi="Cambria Math"/>
                    <w:i/>
                    <w:lang w:val="en-AU"/>
                  </w:rPr>
                </m:ctrlPr>
              </m:dPr>
              <m:e>
                <m:sSub>
                  <m:sSubPr>
                    <m:ctrlPr>
                      <w:rPr>
                        <w:rFonts w:ascii="Cambria Math" w:hAnsi="Cambria Math"/>
                        <w:i/>
                        <w:lang w:val="en-AU"/>
                      </w:rPr>
                    </m:ctrlPr>
                  </m:sSubPr>
                  <m:e>
                    <m:r>
                      <w:rPr>
                        <w:rFonts w:ascii="Cambria Math" w:hAnsi="Cambria Math"/>
                        <w:lang w:val="en-AU"/>
                      </w:rPr>
                      <m:t>log</m:t>
                    </m:r>
                  </m:e>
                  <m:sub>
                    <m:r>
                      <w:rPr>
                        <w:rFonts w:ascii="Cambria Math" w:hAnsi="Cambria Math"/>
                        <w:lang w:val="en-AU"/>
                      </w:rPr>
                      <m:t>10</m:t>
                    </m:r>
                  </m:sub>
                </m:sSub>
                <m:f>
                  <m:fPr>
                    <m:ctrlPr>
                      <w:rPr>
                        <w:rFonts w:ascii="Cambria Math" w:hAnsi="Cambria Math"/>
                        <w:i/>
                        <w:lang w:val="en-AU"/>
                      </w:rPr>
                    </m:ctrlPr>
                  </m:fPr>
                  <m:num>
                    <m:sSub>
                      <m:sSubPr>
                        <m:ctrlPr>
                          <w:rPr>
                            <w:rFonts w:ascii="Cambria Math" w:hAnsi="Cambria Math"/>
                            <w:i/>
                            <w:lang w:val="en-AU"/>
                          </w:rPr>
                        </m:ctrlPr>
                      </m:sSubPr>
                      <m:e>
                        <m:r>
                          <w:rPr>
                            <w:rFonts w:ascii="Cambria Math" w:hAnsi="Cambria Math"/>
                            <w:lang w:val="en-AU"/>
                          </w:rPr>
                          <m:t>μ</m:t>
                        </m:r>
                      </m:e>
                      <m:sub>
                        <m:r>
                          <w:rPr>
                            <w:rFonts w:ascii="Tahoma" w:eastAsia="Tahoma" w:hAnsi="Tahoma" w:cs="Tahoma"/>
                            <w:lang w:val="en-AU"/>
                          </w:rPr>
                          <m:t>Փ</m:t>
                        </m:r>
                      </m:sub>
                    </m:sSub>
                  </m:num>
                  <m:den>
                    <m:r>
                      <w:rPr>
                        <w:rFonts w:ascii="Cambria Math" w:hAnsi="Cambria Math"/>
                        <w:lang w:val="en-AU"/>
                      </w:rPr>
                      <m:t>2n</m:t>
                    </m:r>
                  </m:den>
                </m:f>
              </m:e>
            </m:d>
          </m:sup>
        </m:sSup>
      </m:oMath>
      <w:r w:rsidR="00523047">
        <w:rPr>
          <w:lang w:val="en-AU"/>
        </w:rPr>
        <w:t xml:space="preserve"> where </w:t>
      </w:r>
      <w:r w:rsidR="00523047" w:rsidRPr="00523047">
        <w:rPr>
          <w:i/>
          <w:lang w:val="en-AU"/>
        </w:rPr>
        <w:t>μ</w:t>
      </w:r>
      <w:r w:rsidR="00523047" w:rsidRPr="00523047">
        <w:rPr>
          <w:vertAlign w:val="subscript"/>
          <w:lang w:val="en-AU"/>
        </w:rPr>
        <w:t>Փ</w:t>
      </w:r>
      <w:r w:rsidR="00523047">
        <w:rPr>
          <w:lang w:val="en-AU"/>
        </w:rPr>
        <w:t xml:space="preserve"> is the mean of objective functions achieved using realizations comprising the initial ensemble, and </w:t>
      </w:r>
      <w:r w:rsidR="00523047">
        <w:rPr>
          <w:i/>
          <w:lang w:val="en-AU"/>
        </w:rPr>
        <w:t>n</w:t>
      </w:r>
      <w:r w:rsidR="00523047">
        <w:rPr>
          <w:lang w:val="en-AU"/>
        </w:rPr>
        <w:t xml:space="preserve"> is the number of non-zero-weighted observations featured in the</w:t>
      </w:r>
      <w:r w:rsidR="0055185E">
        <w:rPr>
          <w:lang w:val="en-AU"/>
        </w:rPr>
        <w:t xml:space="preserve"> “observation data” section of the</w:t>
      </w:r>
      <w:r w:rsidR="00523047">
        <w:rPr>
          <w:lang w:val="en-AU"/>
        </w:rPr>
        <w:t xml:space="preserve"> PEST control file.</w:t>
      </w:r>
    </w:p>
    <w:p w14:paraId="32A9EFB0" w14:textId="77777777" w:rsidR="00523047" w:rsidRDefault="00523047" w:rsidP="00F77B84">
      <w:pPr>
        <w:rPr>
          <w:lang w:val="en-AU"/>
        </w:rPr>
      </w:pPr>
      <w:r>
        <w:rPr>
          <w:lang w:val="en-AU"/>
        </w:rPr>
        <w:t xml:space="preserve">Suppose for example that the following lines </w:t>
      </w:r>
      <w:r w:rsidR="00710BBE">
        <w:rPr>
          <w:lang w:val="en-AU"/>
        </w:rPr>
        <w:t>appear</w:t>
      </w:r>
      <w:r>
        <w:rPr>
          <w:lang w:val="en-AU"/>
        </w:rPr>
        <w:t xml:space="preserve"> in a PESTPP-IES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5C35F7" w14:paraId="5289F2A2" w14:textId="77777777" w:rsidTr="00C40A21">
        <w:trPr>
          <w:cantSplit/>
        </w:trPr>
        <w:tc>
          <w:tcPr>
            <w:tcW w:w="9242" w:type="dxa"/>
            <w:shd w:val="clear" w:color="auto" w:fill="auto"/>
          </w:tcPr>
          <w:p w14:paraId="3C5D0968" w14:textId="77777777" w:rsidR="005C35F7" w:rsidRPr="00C40A21" w:rsidRDefault="00A400BA" w:rsidP="00C40A21">
            <w:pPr>
              <w:spacing w:before="0" w:after="0"/>
              <w:rPr>
                <w:rFonts w:ascii="Courier New" w:hAnsi="Courier New" w:cs="Courier New"/>
                <w:sz w:val="18"/>
                <w:lang w:val="en-AU"/>
              </w:rPr>
            </w:pPr>
            <w:r w:rsidRPr="00C40A21">
              <w:rPr>
                <w:rFonts w:ascii="Courier New" w:hAnsi="Courier New" w:cs="Courier New"/>
                <w:sz w:val="18"/>
                <w:lang w:val="en-AU"/>
              </w:rPr>
              <w:t>++ ies_initial_lambda(100)</w:t>
            </w:r>
          </w:p>
          <w:p w14:paraId="583EA5C9" w14:textId="77777777" w:rsidR="00A400BA" w:rsidRPr="00C40A21" w:rsidRDefault="00A400BA" w:rsidP="00C40A21">
            <w:pPr>
              <w:spacing w:before="0" w:after="0"/>
              <w:rPr>
                <w:rFonts w:ascii="Courier New" w:hAnsi="Courier New" w:cs="Courier New"/>
                <w:sz w:val="18"/>
                <w:lang w:val="en-AU"/>
              </w:rPr>
            </w:pPr>
            <w:r w:rsidRPr="00C40A21">
              <w:rPr>
                <w:rFonts w:ascii="Courier New" w:hAnsi="Courier New" w:cs="Courier New"/>
                <w:sz w:val="18"/>
                <w:lang w:val="en-AU"/>
              </w:rPr>
              <w:t>++ ies_subset_size(4)</w:t>
            </w:r>
          </w:p>
          <w:p w14:paraId="766AE309" w14:textId="77777777" w:rsidR="00A400BA" w:rsidRPr="00C40A21" w:rsidRDefault="00A400BA" w:rsidP="00C40A21">
            <w:pPr>
              <w:spacing w:before="0" w:after="0"/>
              <w:rPr>
                <w:rFonts w:ascii="Courier New" w:hAnsi="Courier New" w:cs="Courier New"/>
                <w:sz w:val="18"/>
                <w:lang w:val="en-AU"/>
              </w:rPr>
            </w:pPr>
            <w:r w:rsidRPr="00C40A21">
              <w:rPr>
                <w:rFonts w:ascii="Courier New" w:hAnsi="Courier New" w:cs="Courier New"/>
                <w:sz w:val="18"/>
                <w:lang w:val="en-AU"/>
              </w:rPr>
              <w:t>++ ies_lambda_mults(0.1,1.0,10.0)</w:t>
            </w:r>
          </w:p>
          <w:p w14:paraId="7D94DA5C" w14:textId="77777777" w:rsidR="00A400BA" w:rsidRPr="00C40A21" w:rsidRDefault="00A400BA" w:rsidP="00C40A21">
            <w:pPr>
              <w:spacing w:before="0" w:after="0"/>
              <w:rPr>
                <w:lang w:val="en-AU"/>
              </w:rPr>
            </w:pPr>
            <w:r w:rsidRPr="00C40A21">
              <w:rPr>
                <w:rFonts w:ascii="Courier New" w:hAnsi="Courier New" w:cs="Courier New"/>
                <w:sz w:val="18"/>
                <w:lang w:val="en-AU"/>
              </w:rPr>
              <w:t>++ ies_lambda_scale_fac(0.9,1.0,1.1)</w:t>
            </w:r>
          </w:p>
        </w:tc>
      </w:tr>
    </w:tbl>
    <w:p w14:paraId="112E0A65" w14:textId="2C548BAD" w:rsidR="00523047" w:rsidRDefault="00A400BA" w:rsidP="00A400BA">
      <w:pPr>
        <w:pStyle w:val="Caption"/>
        <w:rPr>
          <w:lang w:val="en-AU"/>
        </w:rPr>
      </w:pPr>
      <w:r>
        <w:rPr>
          <w:lang w:val="en-AU"/>
        </w:rPr>
        <w:t>Figure 9.</w:t>
      </w:r>
      <w:r w:rsidR="008B243A">
        <w:rPr>
          <w:lang w:val="en-AU"/>
        </w:rPr>
        <w:t>2</w:t>
      </w:r>
      <w:r>
        <w:rPr>
          <w:lang w:val="en-AU"/>
        </w:rPr>
        <w:t xml:space="preserve"> Part of a PEST</w:t>
      </w:r>
      <w:r w:rsidR="00BE7785">
        <w:rPr>
          <w:lang w:val="en-AU"/>
        </w:rPr>
        <w:t>PP</w:t>
      </w:r>
      <w:r>
        <w:rPr>
          <w:lang w:val="en-AU"/>
        </w:rPr>
        <w:t>-IES control file.</w:t>
      </w:r>
    </w:p>
    <w:p w14:paraId="2E517A7E" w14:textId="401986DD" w:rsidR="007900B0" w:rsidRDefault="0055185E" w:rsidP="00F77B84">
      <w:pPr>
        <w:rPr>
          <w:lang w:val="en-AU"/>
        </w:rPr>
      </w:pPr>
      <w:r>
        <w:rPr>
          <w:lang w:val="en-AU"/>
        </w:rPr>
        <w:t>From figure 9.1, t</w:t>
      </w:r>
      <w:r w:rsidR="00A400BA">
        <w:rPr>
          <w:lang w:val="en-AU"/>
        </w:rPr>
        <w:t xml:space="preserve">he initial value of the Marquardt lambda is 100.0. During each iteration of the </w:t>
      </w:r>
      <w:r w:rsidR="009E3311">
        <w:rPr>
          <w:lang w:val="en-AU"/>
        </w:rPr>
        <w:t xml:space="preserve">ensemble </w:t>
      </w:r>
      <w:r w:rsidR="00710BBE">
        <w:rPr>
          <w:lang w:val="en-AU"/>
        </w:rPr>
        <w:t>smoother</w:t>
      </w:r>
      <w:r w:rsidR="00A400BA">
        <w:rPr>
          <w:lang w:val="en-AU"/>
        </w:rPr>
        <w:t xml:space="preserve"> process, PESTPP-IES </w:t>
      </w:r>
      <w:r w:rsidR="00FE7DD9">
        <w:rPr>
          <w:lang w:val="en-AU"/>
        </w:rPr>
        <w:t>employs</w:t>
      </w:r>
      <w:r w:rsidR="00A400BA">
        <w:rPr>
          <w:lang w:val="en-AU"/>
        </w:rPr>
        <w:t xml:space="preserve"> three value</w:t>
      </w:r>
      <w:r w:rsidR="00FE7DD9">
        <w:rPr>
          <w:lang w:val="en-AU"/>
        </w:rPr>
        <w:t>s</w:t>
      </w:r>
      <w:r w:rsidR="00A400BA">
        <w:rPr>
          <w:lang w:val="en-AU"/>
        </w:rPr>
        <w:t xml:space="preserve"> of the Marquardt lambda, these being equal</w:t>
      </w:r>
      <w:r w:rsidR="00BE7785">
        <w:rPr>
          <w:lang w:val="en-AU"/>
        </w:rPr>
        <w:t xml:space="preserve"> to</w:t>
      </w:r>
      <w:r w:rsidR="00A400BA">
        <w:rPr>
          <w:lang w:val="en-AU"/>
        </w:rPr>
        <w:t xml:space="preserve"> 0.1, 1.0 and 10 times the value of the best Marquardt lambda from the previous iteration (or the initial Marquardt lambda in the first iteration). </w:t>
      </w:r>
      <w:r w:rsidR="00BE7785">
        <w:rPr>
          <w:lang w:val="en-AU"/>
        </w:rPr>
        <w:t>PESTPP-IES</w:t>
      </w:r>
      <w:r w:rsidR="00A400BA">
        <w:rPr>
          <w:lang w:val="en-AU"/>
        </w:rPr>
        <w:t xml:space="preserve"> selects </w:t>
      </w:r>
      <w:r w:rsidR="004C0628">
        <w:rPr>
          <w:lang w:val="en-AU"/>
        </w:rPr>
        <w:t xml:space="preserve">the first </w:t>
      </w:r>
      <w:r w:rsidR="00A400BA">
        <w:rPr>
          <w:lang w:val="en-AU"/>
        </w:rPr>
        <w:t xml:space="preserve">4 </w:t>
      </w:r>
      <w:r w:rsidR="00FE7DD9">
        <w:rPr>
          <w:lang w:val="en-AU"/>
        </w:rPr>
        <w:t>realizations from</w:t>
      </w:r>
      <w:r w:rsidR="00A400BA">
        <w:rPr>
          <w:lang w:val="en-AU"/>
        </w:rPr>
        <w:t xml:space="preserve"> the parameter ensemble and calculates updated parameter fields using these </w:t>
      </w:r>
      <w:r w:rsidR="004C0628">
        <w:rPr>
          <w:lang w:val="en-AU"/>
        </w:rPr>
        <w:t>3</w:t>
      </w:r>
      <w:r w:rsidR="00A400BA">
        <w:rPr>
          <w:lang w:val="en-AU"/>
        </w:rPr>
        <w:t xml:space="preserve"> Marquardt lambdas. It also calculates parameter upgrades corresponding to lengths along these lambda </w:t>
      </w:r>
      <w:r w:rsidR="00FE7DD9">
        <w:rPr>
          <w:lang w:val="en-AU"/>
        </w:rPr>
        <w:t xml:space="preserve">upgrade </w:t>
      </w:r>
      <w:r w:rsidR="00A400BA">
        <w:rPr>
          <w:lang w:val="en-AU"/>
        </w:rPr>
        <w:t xml:space="preserve">directions </w:t>
      </w:r>
      <w:r w:rsidR="00FE7DD9">
        <w:rPr>
          <w:lang w:val="en-AU"/>
        </w:rPr>
        <w:t>of</w:t>
      </w:r>
      <w:r w:rsidR="00A400BA">
        <w:rPr>
          <w:lang w:val="en-AU"/>
        </w:rPr>
        <w:t xml:space="preserve"> 0.9 and 1.1 times that which is calculated using the Marquardt lambda alone (this corresponding to a line search factor of 1.0). Hence PESTPP</w:t>
      </w:r>
      <w:r w:rsidR="00C76E98">
        <w:rPr>
          <w:lang w:val="en-AU"/>
        </w:rPr>
        <w:noBreakHyphen/>
      </w:r>
      <w:r w:rsidR="00A400BA">
        <w:rPr>
          <w:lang w:val="en-AU"/>
        </w:rPr>
        <w:t xml:space="preserve">IES commits a total </w:t>
      </w:r>
      <w:r w:rsidR="00FE7DD9">
        <w:rPr>
          <w:lang w:val="en-AU"/>
        </w:rPr>
        <w:t>3</w:t>
      </w:r>
      <w:r w:rsidR="00A400BA">
        <w:rPr>
          <w:lang w:val="en-AU"/>
        </w:rPr>
        <w:t xml:space="preserve">6 model runs to establishing the best value </w:t>
      </w:r>
      <w:r w:rsidR="00FE7DD9">
        <w:rPr>
          <w:lang w:val="en-AU"/>
        </w:rPr>
        <w:t>of</w:t>
      </w:r>
      <w:r w:rsidR="00A400BA">
        <w:rPr>
          <w:lang w:val="en-AU"/>
        </w:rPr>
        <w:t xml:space="preserve"> lambda and </w:t>
      </w:r>
      <w:r w:rsidR="00FE7DD9">
        <w:rPr>
          <w:lang w:val="en-AU"/>
        </w:rPr>
        <w:t xml:space="preserve">the best </w:t>
      </w:r>
      <w:r w:rsidR="00A400BA">
        <w:rPr>
          <w:lang w:val="en-AU"/>
        </w:rPr>
        <w:t xml:space="preserve">line search factor. </w:t>
      </w:r>
    </w:p>
    <w:p w14:paraId="06D4F74A" w14:textId="6B59AAC1" w:rsidR="00E02613" w:rsidRDefault="00C21FCF" w:rsidP="00F77B84">
      <w:pPr>
        <w:rPr>
          <w:lang w:val="en-AU"/>
        </w:rPr>
      </w:pPr>
      <w:r>
        <w:rPr>
          <w:lang w:val="en-AU"/>
        </w:rPr>
        <w:t>After carrying out these model runs, PESTPP-IES chooses the lambda and scale factor combination that yields the lowest mean objective function</w:t>
      </w:r>
      <w:r w:rsidR="00EE1711">
        <w:rPr>
          <w:lang w:val="en-AU"/>
        </w:rPr>
        <w:t xml:space="preserve"> for the subset of the ensemble that is dedicated to testing these variables</w:t>
      </w:r>
      <w:r>
        <w:rPr>
          <w:lang w:val="en-AU"/>
        </w:rPr>
        <w:t>.</w:t>
      </w:r>
      <w:r w:rsidR="00EE1711">
        <w:rPr>
          <w:lang w:val="en-AU"/>
        </w:rPr>
        <w:t xml:space="preserve"> It then compares these with the prevailing mean objective function calculated for</w:t>
      </w:r>
      <w:r>
        <w:rPr>
          <w:lang w:val="en-AU"/>
        </w:rPr>
        <w:t xml:space="preserve"> </w:t>
      </w:r>
      <w:r w:rsidR="00EE1711">
        <w:rPr>
          <w:lang w:val="en-AU"/>
        </w:rPr>
        <w:t>the same subset. If the ratio between the new and prevailing mean is greater than the</w:t>
      </w:r>
      <w:r w:rsidR="00BE7785">
        <w:rPr>
          <w:lang w:val="en-AU"/>
        </w:rPr>
        <w:t xml:space="preserve"> value of the</w:t>
      </w:r>
      <w:r w:rsidR="00EE1711">
        <w:rPr>
          <w:lang w:val="en-AU"/>
        </w:rPr>
        <w:t xml:space="preserve"> </w:t>
      </w:r>
      <w:r w:rsidR="00EE1711" w:rsidRPr="003D03F8">
        <w:rPr>
          <w:i/>
          <w:lang w:val="en-AU"/>
        </w:rPr>
        <w:t xml:space="preserve">ies_accept_phi_fac() </w:t>
      </w:r>
      <w:r w:rsidR="00EE1711">
        <w:rPr>
          <w:lang w:val="en-AU"/>
        </w:rPr>
        <w:t>control variable</w:t>
      </w:r>
      <w:r w:rsidR="003D03F8">
        <w:rPr>
          <w:lang w:val="en-AU"/>
        </w:rPr>
        <w:t xml:space="preserve"> (whose default value is 1.05), PESTPP-IES does not accept the lambda and </w:t>
      </w:r>
      <w:r w:rsidR="00BE7785">
        <w:rPr>
          <w:lang w:val="en-AU"/>
        </w:rPr>
        <w:t>scale</w:t>
      </w:r>
      <w:r w:rsidR="003D03F8">
        <w:rPr>
          <w:lang w:val="en-AU"/>
        </w:rPr>
        <w:t xml:space="preserve"> factor that it </w:t>
      </w:r>
      <w:r w:rsidR="00D46219">
        <w:rPr>
          <w:lang w:val="en-AU"/>
        </w:rPr>
        <w:t xml:space="preserve">has </w:t>
      </w:r>
      <w:r w:rsidR="003D03F8">
        <w:rPr>
          <w:lang w:val="en-AU"/>
        </w:rPr>
        <w:t>just determined. Instead</w:t>
      </w:r>
      <w:r w:rsidR="00957CEC">
        <w:rPr>
          <w:lang w:val="en-AU"/>
        </w:rPr>
        <w:t>,</w:t>
      </w:r>
      <w:r w:rsidR="003D03F8">
        <w:rPr>
          <w:lang w:val="en-AU"/>
        </w:rPr>
        <w:t xml:space="preserve"> it </w:t>
      </w:r>
      <w:r w:rsidR="00320A96">
        <w:rPr>
          <w:lang w:val="en-AU"/>
        </w:rPr>
        <w:t xml:space="preserve">multiplies </w:t>
      </w:r>
      <w:r w:rsidR="003D03F8">
        <w:rPr>
          <w:lang w:val="en-AU"/>
        </w:rPr>
        <w:t xml:space="preserve">lambda by a factor that is equal to the </w:t>
      </w:r>
      <w:r w:rsidR="003D03F8">
        <w:rPr>
          <w:i/>
          <w:lang w:val="en-AU"/>
        </w:rPr>
        <w:t>lambda_inc_fac()</w:t>
      </w:r>
      <w:r w:rsidR="003D03F8">
        <w:rPr>
          <w:lang w:val="en-AU"/>
        </w:rPr>
        <w:t xml:space="preserve"> control variable (the default value for which is 10.0), and repeats the lambda and </w:t>
      </w:r>
      <w:r w:rsidR="00957CEC">
        <w:rPr>
          <w:lang w:val="en-AU"/>
        </w:rPr>
        <w:t xml:space="preserve">scale </w:t>
      </w:r>
      <w:r w:rsidR="003D03F8">
        <w:rPr>
          <w:lang w:val="en-AU"/>
        </w:rPr>
        <w:t>factor testing procedure</w:t>
      </w:r>
      <w:r w:rsidR="007358D4">
        <w:rPr>
          <w:lang w:val="en-AU"/>
        </w:rPr>
        <w:t xml:space="preserve"> described above</w:t>
      </w:r>
      <w:r w:rsidR="003D03F8">
        <w:rPr>
          <w:lang w:val="en-AU"/>
        </w:rPr>
        <w:t xml:space="preserve"> on the same ensemble subset. </w:t>
      </w:r>
      <w:r w:rsidR="000B5FBF">
        <w:rPr>
          <w:lang w:val="en-AU"/>
        </w:rPr>
        <w:t xml:space="preserve">If, after NPHINORED attempts, PESTPP-IES is not able to find a lambda and line search factor for which the objective function is less than </w:t>
      </w:r>
      <w:r w:rsidR="000B5FBF" w:rsidRPr="000B5FBF">
        <w:rPr>
          <w:i/>
          <w:lang w:val="en-AU"/>
        </w:rPr>
        <w:t>ies_accept_phi()</w:t>
      </w:r>
      <w:r w:rsidR="000B5FBF">
        <w:rPr>
          <w:lang w:val="en-AU"/>
        </w:rPr>
        <w:t xml:space="preserve"> times the prevailing objective function for the ensemble subset, it declares the iterative smoothing process to be over and ceases execution. NPHINORED is a termination criterion supplied on the eight line of the “control data” section of the PEST control file. </w:t>
      </w:r>
    </w:p>
    <w:p w14:paraId="331F783F" w14:textId="30A88FC9" w:rsidR="00957CEC" w:rsidRDefault="000B5FBF" w:rsidP="000B5FBF">
      <w:pPr>
        <w:rPr>
          <w:lang w:val="en-AU"/>
        </w:rPr>
      </w:pPr>
      <w:r>
        <w:rPr>
          <w:lang w:val="en-AU"/>
        </w:rPr>
        <w:t>Alternatively, i</w:t>
      </w:r>
      <w:r w:rsidR="0076541F">
        <w:rPr>
          <w:lang w:val="en-AU"/>
        </w:rPr>
        <w:t>f the</w:t>
      </w:r>
      <w:r>
        <w:rPr>
          <w:lang w:val="en-AU"/>
        </w:rPr>
        <w:t xml:space="preserve"> mean</w:t>
      </w:r>
      <w:r w:rsidR="0076541F">
        <w:rPr>
          <w:lang w:val="en-AU"/>
        </w:rPr>
        <w:t xml:space="preserve"> objective function</w:t>
      </w:r>
      <w:r>
        <w:rPr>
          <w:lang w:val="en-AU"/>
        </w:rPr>
        <w:t xml:space="preserve"> attained through the lambda and </w:t>
      </w:r>
      <w:r w:rsidR="00320A96">
        <w:rPr>
          <w:lang w:val="en-AU"/>
        </w:rPr>
        <w:t xml:space="preserve">line </w:t>
      </w:r>
      <w:r>
        <w:rPr>
          <w:lang w:val="en-AU"/>
        </w:rPr>
        <w:t>search factor process</w:t>
      </w:r>
      <w:r w:rsidR="007358D4">
        <w:rPr>
          <w:lang w:val="en-AU"/>
        </w:rPr>
        <w:t xml:space="preserve"> described above</w:t>
      </w:r>
      <w:r w:rsidR="0076541F">
        <w:rPr>
          <w:lang w:val="en-AU"/>
        </w:rPr>
        <w:t xml:space="preserve"> is</w:t>
      </w:r>
      <w:r>
        <w:rPr>
          <w:lang w:val="en-AU"/>
        </w:rPr>
        <w:t xml:space="preserve"> less than </w:t>
      </w:r>
      <w:r w:rsidRPr="000B5FBF">
        <w:rPr>
          <w:i/>
          <w:lang w:val="en-AU"/>
        </w:rPr>
        <w:t>ies_accept_phi_fac()</w:t>
      </w:r>
      <w:r>
        <w:rPr>
          <w:lang w:val="en-AU"/>
        </w:rPr>
        <w:t xml:space="preserve"> times the prevailing mean objective function</w:t>
      </w:r>
      <w:r w:rsidR="007358D4">
        <w:rPr>
          <w:lang w:val="en-AU"/>
        </w:rPr>
        <w:t xml:space="preserve"> for the ensemble subset</w:t>
      </w:r>
      <w:r>
        <w:rPr>
          <w:lang w:val="en-AU"/>
        </w:rPr>
        <w:t xml:space="preserve">, PESTPP-IES applies the best lambda and line search factor to the remainder of the ensemble. </w:t>
      </w:r>
      <w:r w:rsidR="00320A96">
        <w:rPr>
          <w:lang w:val="en-AU"/>
        </w:rPr>
        <w:t>If the mean objective function</w:t>
      </w:r>
      <w:r w:rsidR="00BE7785">
        <w:rPr>
          <w:lang w:val="en-AU"/>
        </w:rPr>
        <w:t xml:space="preserve"> for the entire ensemble</w:t>
      </w:r>
      <w:r w:rsidR="00320A96">
        <w:rPr>
          <w:lang w:val="en-AU"/>
        </w:rPr>
        <w:t xml:space="preserve"> was reduced from its prevailing mean then, o</w:t>
      </w:r>
      <w:r>
        <w:rPr>
          <w:lang w:val="en-AU"/>
        </w:rPr>
        <w:t xml:space="preserve">n the next iteration of the smoother process, </w:t>
      </w:r>
      <w:r w:rsidR="00320A96">
        <w:rPr>
          <w:lang w:val="en-AU"/>
        </w:rPr>
        <w:t>PESTPP-IES</w:t>
      </w:r>
      <w:r>
        <w:rPr>
          <w:lang w:val="en-AU"/>
        </w:rPr>
        <w:t xml:space="preserve"> </w:t>
      </w:r>
      <w:r w:rsidR="0076541F">
        <w:rPr>
          <w:lang w:val="en-AU"/>
        </w:rPr>
        <w:t>lower</w:t>
      </w:r>
      <w:r w:rsidR="00320A96">
        <w:rPr>
          <w:lang w:val="en-AU"/>
        </w:rPr>
        <w:t>s</w:t>
      </w:r>
      <w:r>
        <w:rPr>
          <w:lang w:val="en-AU"/>
        </w:rPr>
        <w:t xml:space="preserve"> the</w:t>
      </w:r>
      <w:r w:rsidR="0076541F">
        <w:rPr>
          <w:lang w:val="en-AU"/>
        </w:rPr>
        <w:t xml:space="preserve"> Marquardt lambda</w:t>
      </w:r>
      <w:r w:rsidR="00320A96">
        <w:rPr>
          <w:lang w:val="en-AU"/>
        </w:rPr>
        <w:t xml:space="preserve"> by applying a factor of </w:t>
      </w:r>
      <w:r w:rsidR="0076541F">
        <w:rPr>
          <w:i/>
          <w:lang w:val="en-AU"/>
        </w:rPr>
        <w:t>lambda_dec_fac()</w:t>
      </w:r>
      <w:r w:rsidR="00320A96">
        <w:rPr>
          <w:lang w:val="en-AU"/>
        </w:rPr>
        <w:t xml:space="preserve"> to its current value. </w:t>
      </w:r>
      <w:r>
        <w:rPr>
          <w:lang w:val="en-AU"/>
        </w:rPr>
        <w:t xml:space="preserve">The default value of </w:t>
      </w:r>
      <w:r>
        <w:rPr>
          <w:i/>
          <w:lang w:val="en-AU"/>
        </w:rPr>
        <w:t>lambda_dec_fac()</w:t>
      </w:r>
      <w:r>
        <w:rPr>
          <w:lang w:val="en-AU"/>
        </w:rPr>
        <w:t xml:space="preserve"> is 0.75.</w:t>
      </w:r>
      <w:r w:rsidR="00957CEC">
        <w:rPr>
          <w:lang w:val="en-AU"/>
        </w:rPr>
        <w:t xml:space="preserve"> </w:t>
      </w:r>
    </w:p>
    <w:p w14:paraId="5954E2B9" w14:textId="77777777" w:rsidR="00A400BA" w:rsidRDefault="00295B18" w:rsidP="00383078">
      <w:pPr>
        <w:pStyle w:val="Heading3"/>
      </w:pPr>
      <w:bookmarkStart w:id="2098" w:name="_Toc520535320"/>
      <w:r>
        <w:lastRenderedPageBreak/>
        <w:t>9.2.6 Restarting</w:t>
      </w:r>
      <w:bookmarkEnd w:id="2098"/>
    </w:p>
    <w:p w14:paraId="288ACB3E" w14:textId="77777777" w:rsidR="00EB47DF" w:rsidRDefault="00A13484" w:rsidP="00295B18">
      <w:pPr>
        <w:rPr>
          <w:lang w:val="en-AU"/>
        </w:rPr>
      </w:pPr>
      <w:r>
        <w:rPr>
          <w:lang w:val="en-AU"/>
        </w:rPr>
        <w:t>As has already been discussed, i</w:t>
      </w:r>
      <w:r w:rsidR="00DF7A5F">
        <w:rPr>
          <w:lang w:val="en-AU"/>
        </w:rPr>
        <w:t xml:space="preserve">f either you or PESTPP-IES have generated a set of random parameter fields (or </w:t>
      </w:r>
      <w:r w:rsidR="00FE7DD9">
        <w:rPr>
          <w:lang w:val="en-AU"/>
        </w:rPr>
        <w:t xml:space="preserve">PESTPP-IES </w:t>
      </w:r>
      <w:r w:rsidR="00DF7A5F">
        <w:rPr>
          <w:lang w:val="en-AU"/>
        </w:rPr>
        <w:t>ha</w:t>
      </w:r>
      <w:r w:rsidR="00FE7DD9">
        <w:rPr>
          <w:lang w:val="en-AU"/>
        </w:rPr>
        <w:t>s</w:t>
      </w:r>
      <w:r w:rsidR="00DF7A5F">
        <w:rPr>
          <w:lang w:val="en-AU"/>
        </w:rPr>
        <w:t xml:space="preserve"> improved them from a set of previous parameter fields),</w:t>
      </w:r>
      <w:r>
        <w:rPr>
          <w:lang w:val="en-AU"/>
        </w:rPr>
        <w:t xml:space="preserve"> these can be provided to a newly-restarted PESTPP-IES using the </w:t>
      </w:r>
      <w:r w:rsidRPr="00A13484">
        <w:rPr>
          <w:i/>
          <w:lang w:val="en-AU"/>
        </w:rPr>
        <w:t>ies_parameter_ense</w:t>
      </w:r>
      <w:r w:rsidR="00FA6513">
        <w:rPr>
          <w:i/>
          <w:lang w:val="en-AU"/>
        </w:rPr>
        <w:t>m</w:t>
      </w:r>
      <w:r w:rsidRPr="00A13484">
        <w:rPr>
          <w:i/>
          <w:lang w:val="en-AU"/>
        </w:rPr>
        <w:t>bles()</w:t>
      </w:r>
      <w:r>
        <w:rPr>
          <w:lang w:val="en-AU"/>
        </w:rPr>
        <w:t xml:space="preserve"> control variable.</w:t>
      </w:r>
      <w:r w:rsidR="00DF7A5F">
        <w:rPr>
          <w:lang w:val="en-AU"/>
        </w:rPr>
        <w:t xml:space="preserve"> </w:t>
      </w:r>
      <w:r>
        <w:rPr>
          <w:lang w:val="en-AU"/>
        </w:rPr>
        <w:t>I</w:t>
      </w:r>
      <w:r w:rsidR="00DF7A5F">
        <w:rPr>
          <w:lang w:val="en-AU"/>
        </w:rPr>
        <w:t>f a model run has been undertaken for each of these fields (either</w:t>
      </w:r>
      <w:r>
        <w:rPr>
          <w:lang w:val="en-AU"/>
        </w:rPr>
        <w:t xml:space="preserve"> by</w:t>
      </w:r>
      <w:r w:rsidR="00DF7A5F">
        <w:rPr>
          <w:lang w:val="en-AU"/>
        </w:rPr>
        <w:t xml:space="preserve"> you or </w:t>
      </w:r>
      <w:r>
        <w:rPr>
          <w:lang w:val="en-AU"/>
        </w:rPr>
        <w:t xml:space="preserve">by </w:t>
      </w:r>
      <w:r w:rsidR="00DF7A5F">
        <w:rPr>
          <w:lang w:val="en-AU"/>
        </w:rPr>
        <w:t xml:space="preserve">PESTPP-IES), then the </w:t>
      </w:r>
      <w:r w:rsidR="004C0628">
        <w:rPr>
          <w:lang w:val="en-AU"/>
        </w:rPr>
        <w:t xml:space="preserve">iterative ensemble </w:t>
      </w:r>
      <w:r w:rsidR="00DF7A5F">
        <w:rPr>
          <w:lang w:val="en-AU"/>
        </w:rPr>
        <w:t xml:space="preserve">smoother can be </w:t>
      </w:r>
      <w:r w:rsidR="00FE7DD9">
        <w:rPr>
          <w:lang w:val="en-AU"/>
        </w:rPr>
        <w:t xml:space="preserve">initiated </w:t>
      </w:r>
      <w:r>
        <w:rPr>
          <w:lang w:val="en-AU"/>
        </w:rPr>
        <w:t>from</w:t>
      </w:r>
      <w:r w:rsidR="00FE7DD9">
        <w:rPr>
          <w:lang w:val="en-AU"/>
        </w:rPr>
        <w:t xml:space="preserve"> these</w:t>
      </w:r>
      <w:r w:rsidR="00DF7A5F">
        <w:rPr>
          <w:lang w:val="en-AU"/>
        </w:rPr>
        <w:t xml:space="preserve"> parameter fields</w:t>
      </w:r>
      <w:r w:rsidR="00FE7DD9">
        <w:rPr>
          <w:lang w:val="en-AU"/>
        </w:rPr>
        <w:t xml:space="preserve"> in conjunction with the model </w:t>
      </w:r>
      <w:r>
        <w:rPr>
          <w:lang w:val="en-AU"/>
        </w:rPr>
        <w:t>outputs</w:t>
      </w:r>
      <w:r w:rsidR="00FE7DD9">
        <w:rPr>
          <w:lang w:val="en-AU"/>
        </w:rPr>
        <w:t xml:space="preserve"> which correspond to them. PESTPP-IES is instructed to do this</w:t>
      </w:r>
      <w:r w:rsidR="00DF7A5F">
        <w:rPr>
          <w:lang w:val="en-AU"/>
        </w:rPr>
        <w:t xml:space="preserve"> using the </w:t>
      </w:r>
      <w:r w:rsidR="00DF7A5F" w:rsidRPr="00DF7A5F">
        <w:rPr>
          <w:i/>
          <w:lang w:val="en-AU"/>
        </w:rPr>
        <w:t>ies_restart_obs_en</w:t>
      </w:r>
      <w:r w:rsidR="00DF7A5F" w:rsidRPr="00C76E98">
        <w:rPr>
          <w:i/>
          <w:lang w:val="en-AU"/>
        </w:rPr>
        <w:t>()</w:t>
      </w:r>
      <w:r w:rsidR="00DF7A5F">
        <w:rPr>
          <w:lang w:val="en-AU"/>
        </w:rPr>
        <w:t xml:space="preserve"> control variable. The value for this variable is the name of a CSV file containing model outputs corresponding to the</w:t>
      </w:r>
      <w:r w:rsidR="00FE7DD9">
        <w:rPr>
          <w:lang w:val="en-AU"/>
        </w:rPr>
        <w:t xml:space="preserve"> set of</w:t>
      </w:r>
      <w:r w:rsidR="00DF7A5F">
        <w:rPr>
          <w:lang w:val="en-AU"/>
        </w:rPr>
        <w:t xml:space="preserve"> parameter fields</w:t>
      </w:r>
      <w:r w:rsidR="00EB47DF">
        <w:rPr>
          <w:lang w:val="en-AU"/>
        </w:rPr>
        <w:t xml:space="preserve"> which PESTPP-IES </w:t>
      </w:r>
      <w:r>
        <w:rPr>
          <w:lang w:val="en-AU"/>
        </w:rPr>
        <w:t xml:space="preserve">already </w:t>
      </w:r>
      <w:r w:rsidR="00EB47DF">
        <w:rPr>
          <w:lang w:val="en-AU"/>
        </w:rPr>
        <w:t>has in its possession</w:t>
      </w:r>
      <w:r w:rsidR="00DF7A5F">
        <w:rPr>
          <w:lang w:val="en-AU"/>
        </w:rPr>
        <w:t xml:space="preserve">. </w:t>
      </w:r>
    </w:p>
    <w:p w14:paraId="6FA3E2E9" w14:textId="657186EB" w:rsidR="001F0D79" w:rsidRDefault="00DF7A5F" w:rsidP="00295B18">
      <w:pPr>
        <w:rPr>
          <w:lang w:val="en-AU"/>
        </w:rPr>
      </w:pPr>
      <w:r>
        <w:rPr>
          <w:lang w:val="en-AU"/>
        </w:rPr>
        <w:t>As is the PESTPP-IES convention, the number of columns in</w:t>
      </w:r>
      <w:r w:rsidR="00EB47DF">
        <w:rPr>
          <w:lang w:val="en-AU"/>
        </w:rPr>
        <w:t xml:space="preserve"> the user-supplied, run-results CSV</w:t>
      </w:r>
      <w:r>
        <w:rPr>
          <w:lang w:val="en-AU"/>
        </w:rPr>
        <w:t xml:space="preserve"> file must be equal to the number of </w:t>
      </w:r>
      <w:r w:rsidR="00710BBE">
        <w:rPr>
          <w:lang w:val="en-AU"/>
        </w:rPr>
        <w:t>non-zero</w:t>
      </w:r>
      <w:r>
        <w:rPr>
          <w:lang w:val="en-AU"/>
        </w:rPr>
        <w:t xml:space="preserve"> weighted observations featured in the PEST control file plus one.</w:t>
      </w:r>
      <w:r w:rsidR="00EB47DF">
        <w:rPr>
          <w:lang w:val="en-AU"/>
        </w:rPr>
        <w:t xml:space="preserve"> (Actually PESTPP-IES will forgive you if model outputs corresponding to zero-weighted observations are also provided in this file.)</w:t>
      </w:r>
      <w:r>
        <w:rPr>
          <w:lang w:val="en-AU"/>
        </w:rPr>
        <w:t xml:space="preserve"> The first row of the</w:t>
      </w:r>
      <w:r w:rsidR="00EB47DF">
        <w:rPr>
          <w:lang w:val="en-AU"/>
        </w:rPr>
        <w:t xml:space="preserve"> CSV</w:t>
      </w:r>
      <w:r>
        <w:rPr>
          <w:lang w:val="en-AU"/>
        </w:rPr>
        <w:t xml:space="preserve"> file must name these </w:t>
      </w:r>
      <w:r w:rsidR="00EB47DF">
        <w:rPr>
          <w:lang w:val="en-AU"/>
        </w:rPr>
        <w:t>model outputs</w:t>
      </w:r>
      <w:r>
        <w:rPr>
          <w:lang w:val="en-AU"/>
        </w:rPr>
        <w:t>; names must be in accordance with those</w:t>
      </w:r>
      <w:r w:rsidR="00EB47DF">
        <w:rPr>
          <w:lang w:val="en-AU"/>
        </w:rPr>
        <w:t xml:space="preserve"> listed in the “observation data” section of</w:t>
      </w:r>
      <w:r>
        <w:rPr>
          <w:lang w:val="en-AU"/>
        </w:rPr>
        <w:t xml:space="preserve"> the PEST control file. The first column must contain unique observation set identifiers. There must be as many of these as there are members of the </w:t>
      </w:r>
      <w:r w:rsidR="00A13484">
        <w:rPr>
          <w:lang w:val="en-AU"/>
        </w:rPr>
        <w:t>model output</w:t>
      </w:r>
      <w:r w:rsidR="001F0D79">
        <w:rPr>
          <w:lang w:val="en-AU"/>
        </w:rPr>
        <w:t xml:space="preserve"> ensemble. Members of the</w:t>
      </w:r>
      <w:r w:rsidR="00FE7DD9">
        <w:rPr>
          <w:lang w:val="en-AU"/>
        </w:rPr>
        <w:t xml:space="preserve"> </w:t>
      </w:r>
      <w:r w:rsidR="001F0D79">
        <w:rPr>
          <w:lang w:val="en-AU"/>
        </w:rPr>
        <w:t xml:space="preserve">model output ensemble are linked to members of the parameter ensemble by row number. However if an ensemble of </w:t>
      </w:r>
      <w:r w:rsidR="00BE7785">
        <w:rPr>
          <w:lang w:val="en-AU"/>
        </w:rPr>
        <w:t>measured</w:t>
      </w:r>
      <w:r w:rsidR="001F0D79">
        <w:rPr>
          <w:lang w:val="en-AU"/>
        </w:rPr>
        <w:t xml:space="preserve"> values is provided through the </w:t>
      </w:r>
      <w:r w:rsidR="001F0D79">
        <w:rPr>
          <w:i/>
          <w:lang w:val="en-AU"/>
        </w:rPr>
        <w:t>ies_observation_ensem</w:t>
      </w:r>
      <w:r w:rsidR="001F0D79" w:rsidRPr="00EB47DF">
        <w:rPr>
          <w:i/>
          <w:lang w:val="en-AU"/>
        </w:rPr>
        <w:t>ble()</w:t>
      </w:r>
      <w:r w:rsidR="001F0D79">
        <w:rPr>
          <w:lang w:val="en-AU"/>
        </w:rPr>
        <w:t xml:space="preserve"> keyword, the names of </w:t>
      </w:r>
      <w:r w:rsidR="00A13484">
        <w:rPr>
          <w:lang w:val="en-AU"/>
        </w:rPr>
        <w:t xml:space="preserve">observation </w:t>
      </w:r>
      <w:r w:rsidR="001F0D79">
        <w:rPr>
          <w:lang w:val="en-AU"/>
        </w:rPr>
        <w:t>ensemble members in the filename supplied through this keyword must agree with those provided in the</w:t>
      </w:r>
      <w:r w:rsidR="00A13484">
        <w:rPr>
          <w:lang w:val="en-AU"/>
        </w:rPr>
        <w:t xml:space="preserve"> model output ensemble</w:t>
      </w:r>
      <w:r w:rsidR="001F0D79">
        <w:rPr>
          <w:lang w:val="en-AU"/>
        </w:rPr>
        <w:t xml:space="preserve"> filename supplied with the </w:t>
      </w:r>
      <w:r w:rsidR="001F0D79">
        <w:rPr>
          <w:i/>
          <w:lang w:val="en-AU"/>
        </w:rPr>
        <w:t>ies_restart_obs_</w:t>
      </w:r>
      <w:r w:rsidR="001F0D79" w:rsidRPr="00EB47DF">
        <w:rPr>
          <w:i/>
          <w:lang w:val="en-AU"/>
        </w:rPr>
        <w:t>en()</w:t>
      </w:r>
      <w:r w:rsidR="001F0D79">
        <w:rPr>
          <w:lang w:val="en-AU"/>
        </w:rPr>
        <w:t xml:space="preserve"> keyword.</w:t>
      </w:r>
    </w:p>
    <w:p w14:paraId="6FC1355E" w14:textId="6AFE1DD2" w:rsidR="00E12A2A" w:rsidRDefault="00981E9A" w:rsidP="0019737E">
      <w:pPr>
        <w:spacing w:before="240"/>
        <w:rPr>
          <w:lang w:val="en-AU"/>
        </w:rPr>
      </w:pPr>
      <w:r>
        <w:rPr>
          <w:lang w:val="en-AU"/>
        </w:rPr>
        <w:t>In the event</w:t>
      </w:r>
      <w:r w:rsidR="00E12A2A">
        <w:rPr>
          <w:lang w:val="en-AU"/>
        </w:rPr>
        <w:t xml:space="preserve"> of model run failure for certain realizations,</w:t>
      </w:r>
      <w:r w:rsidR="00E12A2A" w:rsidDel="00E12A2A">
        <w:rPr>
          <w:lang w:val="en-AU"/>
        </w:rPr>
        <w:t xml:space="preserve"> </w:t>
      </w:r>
      <w:r>
        <w:rPr>
          <w:lang w:val="en-AU"/>
        </w:rPr>
        <w:t>the parameter</w:t>
      </w:r>
      <w:r w:rsidR="00E12A2A">
        <w:rPr>
          <w:lang w:val="en-AU"/>
        </w:rPr>
        <w:t xml:space="preserve"> and simulated observation ensemble CSV files produced by PESTPP-IES have fewer rows than when the PESTPP-IES process commenced. </w:t>
      </w:r>
      <w:r w:rsidR="00B27F24">
        <w:rPr>
          <w:lang w:val="en-AU"/>
        </w:rPr>
        <w:t>This is because they now possess</w:t>
      </w:r>
      <w:r w:rsidR="00E12A2A">
        <w:rPr>
          <w:lang w:val="en-AU"/>
        </w:rPr>
        <w:t xml:space="preserve"> fewer realizations than the “measured observation</w:t>
      </w:r>
      <w:r w:rsidR="0019737E">
        <w:rPr>
          <w:lang w:val="en-AU"/>
        </w:rPr>
        <w:t>”</w:t>
      </w:r>
      <w:r w:rsidR="00E12A2A">
        <w:rPr>
          <w:lang w:val="en-AU"/>
        </w:rPr>
        <w:t xml:space="preserve"> ensemble, this being comprised of measurements plus realizations of measurement noise. Lack of coherence between these ensembles</w:t>
      </w:r>
      <w:r>
        <w:rPr>
          <w:lang w:val="en-AU"/>
        </w:rPr>
        <w:t xml:space="preserve"> can make</w:t>
      </w:r>
      <w:r w:rsidR="0019737E">
        <w:rPr>
          <w:lang w:val="en-AU"/>
        </w:rPr>
        <w:t xml:space="preserve"> a PESTPP-IES</w:t>
      </w:r>
      <w:r>
        <w:rPr>
          <w:lang w:val="en-AU"/>
        </w:rPr>
        <w:t xml:space="preserve"> restart difficult</w:t>
      </w:r>
      <w:r w:rsidR="00E12A2A">
        <w:rPr>
          <w:lang w:val="en-AU"/>
        </w:rPr>
        <w:t xml:space="preserve">. On restart, </w:t>
      </w:r>
      <w:r>
        <w:rPr>
          <w:lang w:val="en-AU"/>
        </w:rPr>
        <w:t xml:space="preserve">PESTPP-IES does not require </w:t>
      </w:r>
      <w:r w:rsidR="00E12A2A">
        <w:rPr>
          <w:lang w:val="en-AU"/>
        </w:rPr>
        <w:t>that the names of</w:t>
      </w:r>
      <w:r>
        <w:rPr>
          <w:lang w:val="en-AU"/>
        </w:rPr>
        <w:t xml:space="preserve"> </w:t>
      </w:r>
      <w:r w:rsidR="0019737E">
        <w:rPr>
          <w:lang w:val="en-AU"/>
        </w:rPr>
        <w:t xml:space="preserve">user-supplied </w:t>
      </w:r>
      <w:r>
        <w:rPr>
          <w:lang w:val="en-AU"/>
        </w:rPr>
        <w:t>parameter and observation ensembles</w:t>
      </w:r>
      <w:r w:rsidR="0019737E">
        <w:rPr>
          <w:lang w:val="en-AU"/>
        </w:rPr>
        <w:t xml:space="preserve"> provided with the </w:t>
      </w:r>
      <w:r w:rsidR="0019737E" w:rsidRPr="00B27F24">
        <w:rPr>
          <w:i/>
          <w:lang w:val="en-AU"/>
        </w:rPr>
        <w:t>ies_parameter_ensemble()</w:t>
      </w:r>
      <w:r w:rsidR="0019737E">
        <w:rPr>
          <w:lang w:val="en-AU"/>
        </w:rPr>
        <w:t xml:space="preserve"> and </w:t>
      </w:r>
      <w:r w:rsidR="0019737E" w:rsidRPr="00B27F24">
        <w:rPr>
          <w:i/>
          <w:lang w:val="en-AU"/>
        </w:rPr>
        <w:t>ies_restart_</w:t>
      </w:r>
      <w:r w:rsidR="00B27F24">
        <w:rPr>
          <w:i/>
          <w:lang w:val="en-AU"/>
        </w:rPr>
        <w:t>obs_</w:t>
      </w:r>
      <w:r w:rsidR="0019737E" w:rsidRPr="00B27F24">
        <w:rPr>
          <w:i/>
          <w:lang w:val="en-AU"/>
        </w:rPr>
        <w:t xml:space="preserve">en() </w:t>
      </w:r>
      <w:r w:rsidR="0019737E" w:rsidRPr="00B27F24">
        <w:rPr>
          <w:lang w:val="en-AU"/>
        </w:rPr>
        <w:t>keywords</w:t>
      </w:r>
      <w:r w:rsidR="00E12A2A">
        <w:rPr>
          <w:lang w:val="en-AU"/>
        </w:rPr>
        <w:t xml:space="preserve"> be the same (these are recorded in the first column of respective CSV files). Nor do these names need to be the same as realization names associated </w:t>
      </w:r>
      <w:r w:rsidR="00810223">
        <w:rPr>
          <w:lang w:val="en-AU"/>
        </w:rPr>
        <w:t xml:space="preserve">with </w:t>
      </w:r>
      <w:r w:rsidR="00EA6A16">
        <w:rPr>
          <w:lang w:val="en-AU"/>
        </w:rPr>
        <w:t>the measurement observation ensemble</w:t>
      </w:r>
      <w:r w:rsidR="0019737E">
        <w:rPr>
          <w:lang w:val="en-AU"/>
        </w:rPr>
        <w:t xml:space="preserve"> supplied with the </w:t>
      </w:r>
      <w:r w:rsidR="0019737E" w:rsidRPr="00B27F24">
        <w:rPr>
          <w:i/>
          <w:lang w:val="en-AU"/>
        </w:rPr>
        <w:t>ies_observation_ensemble()</w:t>
      </w:r>
      <w:r w:rsidR="0019737E">
        <w:rPr>
          <w:lang w:val="en-AU"/>
        </w:rPr>
        <w:t xml:space="preserve"> keyword.</w:t>
      </w:r>
      <w:r w:rsidR="00B27F24">
        <w:rPr>
          <w:lang w:val="en-AU"/>
        </w:rPr>
        <w:t xml:space="preserve"> </w:t>
      </w:r>
      <w:r w:rsidR="0019737E">
        <w:rPr>
          <w:lang w:val="en-AU"/>
        </w:rPr>
        <w:t>Ensembles are simply read sequentially</w:t>
      </w:r>
      <w:r w:rsidR="00B27F24">
        <w:rPr>
          <w:lang w:val="en-AU"/>
        </w:rPr>
        <w:t xml:space="preserve"> and matched to each other according to their order of appearance in respective files.</w:t>
      </w:r>
    </w:p>
    <w:p w14:paraId="75420CFF" w14:textId="5DAA411C" w:rsidR="00981E9A" w:rsidRPr="00981E9A" w:rsidRDefault="0019737E" w:rsidP="00295B18">
      <w:pPr>
        <w:rPr>
          <w:lang w:val="en-AU"/>
        </w:rPr>
      </w:pPr>
      <w:r>
        <w:rPr>
          <w:lang w:val="en-AU"/>
        </w:rPr>
        <w:t>PESTPP-IES makes an exception to this</w:t>
      </w:r>
      <w:r w:rsidR="00810223">
        <w:rPr>
          <w:lang w:val="en-AU"/>
        </w:rPr>
        <w:t xml:space="preserve"> protocol</w:t>
      </w:r>
      <w:r>
        <w:rPr>
          <w:lang w:val="en-AU"/>
        </w:rPr>
        <w:t xml:space="preserve">, however, if realization names are the same in filenames supplied with the </w:t>
      </w:r>
      <w:r w:rsidRPr="00B27F24">
        <w:rPr>
          <w:i/>
          <w:lang w:val="en-AU"/>
        </w:rPr>
        <w:t>ies_parameter_ensemble()</w:t>
      </w:r>
      <w:r>
        <w:rPr>
          <w:lang w:val="en-AU"/>
        </w:rPr>
        <w:t xml:space="preserve"> and</w:t>
      </w:r>
      <w:r w:rsidRPr="00B27F24">
        <w:rPr>
          <w:i/>
          <w:lang w:val="en-AU"/>
        </w:rPr>
        <w:t xml:space="preserve"> ies_restart_</w:t>
      </w:r>
      <w:r w:rsidR="00B27F24">
        <w:rPr>
          <w:i/>
          <w:lang w:val="en-AU"/>
        </w:rPr>
        <w:t>obs_</w:t>
      </w:r>
      <w:r w:rsidRPr="00B27F24">
        <w:rPr>
          <w:i/>
          <w:lang w:val="en-AU"/>
        </w:rPr>
        <w:t>en()</w:t>
      </w:r>
      <w:r>
        <w:rPr>
          <w:lang w:val="en-AU"/>
        </w:rPr>
        <w:t xml:space="preserve"> keywords. (This</w:t>
      </w:r>
      <w:r w:rsidR="00B27F24">
        <w:rPr>
          <w:lang w:val="en-AU"/>
        </w:rPr>
        <w:t xml:space="preserve"> happens</w:t>
      </w:r>
      <w:r>
        <w:rPr>
          <w:lang w:val="en-AU"/>
        </w:rPr>
        <w:t xml:space="preserve"> automatically if these files were written by PESTPP_IES.</w:t>
      </w:r>
      <w:r w:rsidR="00B27F24">
        <w:rPr>
          <w:lang w:val="en-AU"/>
        </w:rPr>
        <w:t>)</w:t>
      </w:r>
      <w:r>
        <w:rPr>
          <w:lang w:val="en-AU"/>
        </w:rPr>
        <w:t xml:space="preserve"> In this case </w:t>
      </w:r>
      <w:r w:rsidR="00B27F24">
        <w:rPr>
          <w:lang w:val="en-AU"/>
        </w:rPr>
        <w:t>PESTPP-IES</w:t>
      </w:r>
      <w:r>
        <w:rPr>
          <w:lang w:val="en-AU"/>
        </w:rPr>
        <w:t xml:space="preserve"> link</w:t>
      </w:r>
      <w:r w:rsidR="00B27F24">
        <w:rPr>
          <w:lang w:val="en-AU"/>
        </w:rPr>
        <w:t>s</w:t>
      </w:r>
      <w:r>
        <w:rPr>
          <w:lang w:val="en-AU"/>
        </w:rPr>
        <w:t xml:space="preserve"> these names to realization names</w:t>
      </w:r>
      <w:r w:rsidR="00B27F24">
        <w:rPr>
          <w:lang w:val="en-AU"/>
        </w:rPr>
        <w:t xml:space="preserve"> appearing</w:t>
      </w:r>
      <w:r>
        <w:rPr>
          <w:lang w:val="en-AU"/>
        </w:rPr>
        <w:t xml:space="preserve"> in the </w:t>
      </w:r>
      <w:r w:rsidRPr="00B27F24">
        <w:rPr>
          <w:i/>
          <w:lang w:val="en-AU"/>
        </w:rPr>
        <w:t>ies_observation_ensemble()</w:t>
      </w:r>
      <w:r>
        <w:rPr>
          <w:lang w:val="en-AU"/>
        </w:rPr>
        <w:t xml:space="preserve"> CSV file, </w:t>
      </w:r>
      <w:r w:rsidR="00B27F24">
        <w:rPr>
          <w:lang w:val="en-AU"/>
        </w:rPr>
        <w:t xml:space="preserve">ignoring </w:t>
      </w:r>
      <w:r>
        <w:rPr>
          <w:lang w:val="en-AU"/>
        </w:rPr>
        <w:t xml:space="preserve">“lost” realizations from this file in the process. Alternatively, a user can remove lost realizations from the </w:t>
      </w:r>
      <w:r w:rsidRPr="00B27F24">
        <w:rPr>
          <w:i/>
          <w:lang w:val="en-AU"/>
        </w:rPr>
        <w:t>ies_observation_ensemble()</w:t>
      </w:r>
      <w:r>
        <w:rPr>
          <w:lang w:val="en-AU"/>
        </w:rPr>
        <w:t xml:space="preserve"> file him/herself. This is easily accomplished using the Python Pandas</w:t>
      </w:r>
      <w:r w:rsidR="00B27F24">
        <w:rPr>
          <w:lang w:val="en-AU"/>
        </w:rPr>
        <w:t xml:space="preserve"> </w:t>
      </w:r>
      <w:r>
        <w:rPr>
          <w:lang w:val="en-AU"/>
        </w:rPr>
        <w:t>library.</w:t>
      </w:r>
      <w:r w:rsidR="00981E9A">
        <w:rPr>
          <w:lang w:val="en-AU"/>
        </w:rPr>
        <w:t xml:space="preserve"> </w:t>
      </w:r>
    </w:p>
    <w:p w14:paraId="7D44F93B" w14:textId="77777777" w:rsidR="001F0D79" w:rsidRDefault="001F0D79" w:rsidP="001F0D79">
      <w:pPr>
        <w:pStyle w:val="Heading3"/>
      </w:pPr>
      <w:bookmarkStart w:id="2099" w:name="_Toc520535321"/>
      <w:r>
        <w:t>9.2.7 Failed Model Runs</w:t>
      </w:r>
      <w:bookmarkEnd w:id="2099"/>
    </w:p>
    <w:p w14:paraId="5A1A3E8C" w14:textId="77777777" w:rsidR="00295B18" w:rsidRDefault="008B4DC3" w:rsidP="001F0D79">
      <w:pPr>
        <w:rPr>
          <w:lang w:val="en-AU"/>
        </w:rPr>
      </w:pPr>
      <w:r>
        <w:rPr>
          <w:lang w:val="en-AU"/>
        </w:rPr>
        <w:t>Where model runs are based on random</w:t>
      </w:r>
      <w:r w:rsidR="007E2A31">
        <w:rPr>
          <w:lang w:val="en-AU"/>
        </w:rPr>
        <w:t xml:space="preserve"> parameter</w:t>
      </w:r>
      <w:r>
        <w:rPr>
          <w:lang w:val="en-AU"/>
        </w:rPr>
        <w:t xml:space="preserve"> </w:t>
      </w:r>
      <w:r w:rsidR="0092655E">
        <w:rPr>
          <w:lang w:val="en-AU"/>
        </w:rPr>
        <w:t>realization</w:t>
      </w:r>
      <w:r>
        <w:rPr>
          <w:lang w:val="en-AU"/>
        </w:rPr>
        <w:t>s, the risk of</w:t>
      </w:r>
      <w:r w:rsidR="007E2A31">
        <w:rPr>
          <w:lang w:val="en-AU"/>
        </w:rPr>
        <w:t xml:space="preserve"> occasional</w:t>
      </w:r>
      <w:r>
        <w:rPr>
          <w:lang w:val="en-AU"/>
        </w:rPr>
        <w:t xml:space="preserve"> model run failure </w:t>
      </w:r>
      <w:r w:rsidR="007E2A31">
        <w:rPr>
          <w:lang w:val="en-AU"/>
        </w:rPr>
        <w:t>is high for some models</w:t>
      </w:r>
      <w:r>
        <w:rPr>
          <w:lang w:val="en-AU"/>
        </w:rPr>
        <w:t>. The</w:t>
      </w:r>
      <w:r w:rsidR="007E2A31">
        <w:rPr>
          <w:lang w:val="en-AU"/>
        </w:rPr>
        <w:t xml:space="preserve"> PANTHER</w:t>
      </w:r>
      <w:r>
        <w:rPr>
          <w:lang w:val="en-AU"/>
        </w:rPr>
        <w:t xml:space="preserve"> run manager used by programs of the PEST++ suite is able to accommodate model run failure in ways described in section 5.3 of </w:t>
      </w:r>
      <w:r>
        <w:rPr>
          <w:lang w:val="en-AU"/>
        </w:rPr>
        <w:lastRenderedPageBreak/>
        <w:t>this manual. Whe</w:t>
      </w:r>
      <w:r w:rsidR="007E2A31">
        <w:rPr>
          <w:lang w:val="en-AU"/>
        </w:rPr>
        <w:t>n</w:t>
      </w:r>
      <w:r>
        <w:rPr>
          <w:lang w:val="en-AU"/>
        </w:rPr>
        <w:t xml:space="preserve"> model run failure </w:t>
      </w:r>
      <w:r w:rsidR="007E2A31">
        <w:rPr>
          <w:lang w:val="en-AU"/>
        </w:rPr>
        <w:t>is encountered</w:t>
      </w:r>
      <w:r>
        <w:rPr>
          <w:lang w:val="en-AU"/>
        </w:rPr>
        <w:t>, PESTPP-IES drops the parameter set that precipitated th</w:t>
      </w:r>
      <w:r w:rsidR="007E2A31">
        <w:rPr>
          <w:lang w:val="en-AU"/>
        </w:rPr>
        <w:t>is</w:t>
      </w:r>
      <w:r>
        <w:rPr>
          <w:lang w:val="en-AU"/>
        </w:rPr>
        <w:t xml:space="preserve"> failure from the ensemble. The </w:t>
      </w:r>
      <w:r w:rsidR="00B82C1E">
        <w:rPr>
          <w:lang w:val="en-AU"/>
        </w:rPr>
        <w:t xml:space="preserve">ensemble thus </w:t>
      </w:r>
      <w:r w:rsidR="007E2A31">
        <w:rPr>
          <w:lang w:val="en-AU"/>
        </w:rPr>
        <w:t xml:space="preserve">loses a </w:t>
      </w:r>
      <w:r w:rsidR="00B82C1E">
        <w:rPr>
          <w:lang w:val="en-AU"/>
        </w:rPr>
        <w:t>member.</w:t>
      </w:r>
    </w:p>
    <w:p w14:paraId="3BDE7347" w14:textId="77777777" w:rsidR="00B82C1E" w:rsidRDefault="00B82C1E" w:rsidP="001F0D79">
      <w:pPr>
        <w:rPr>
          <w:lang w:val="en-AU"/>
        </w:rPr>
      </w:pPr>
      <w:r>
        <w:rPr>
          <w:lang w:val="en-AU"/>
        </w:rPr>
        <w:t>PESTPP-IES provides a mechanism for detection of model run failure that extends those provided by its run manager. If the objective function associated with a</w:t>
      </w:r>
      <w:r w:rsidR="007E2A31">
        <w:rPr>
          <w:lang w:val="en-AU"/>
        </w:rPr>
        <w:t xml:space="preserve"> particular</w:t>
      </w:r>
      <w:r>
        <w:rPr>
          <w:lang w:val="en-AU"/>
        </w:rPr>
        <w:t xml:space="preserve"> model run is </w:t>
      </w:r>
      <w:r w:rsidR="00454214">
        <w:rPr>
          <w:lang w:val="en-AU"/>
        </w:rPr>
        <w:t xml:space="preserve">calculated to be </w:t>
      </w:r>
      <w:r>
        <w:rPr>
          <w:lang w:val="en-AU"/>
        </w:rPr>
        <w:t xml:space="preserve">greater than a certain threshold, </w:t>
      </w:r>
      <w:r w:rsidR="007E2A31">
        <w:rPr>
          <w:lang w:val="en-AU"/>
        </w:rPr>
        <w:t>PESTPP-IES</w:t>
      </w:r>
      <w:r>
        <w:rPr>
          <w:lang w:val="en-AU"/>
        </w:rPr>
        <w:t xml:space="preserve"> deems the model run to have failed. This threshold is supplied as the value of </w:t>
      </w:r>
      <w:r>
        <w:rPr>
          <w:i/>
          <w:lang w:val="en-AU"/>
        </w:rPr>
        <w:t>ies_bad_</w:t>
      </w:r>
      <w:r w:rsidRPr="007E2A31">
        <w:rPr>
          <w:i/>
          <w:lang w:val="en-AU"/>
        </w:rPr>
        <w:t>phi()</w:t>
      </w:r>
      <w:r>
        <w:rPr>
          <w:lang w:val="en-AU"/>
        </w:rPr>
        <w:t xml:space="preserve"> control variable.</w:t>
      </w:r>
    </w:p>
    <w:p w14:paraId="5FF92C47" w14:textId="3FFAC175" w:rsidR="004C0628" w:rsidRDefault="00C76E98" w:rsidP="001F0D79">
      <w:pPr>
        <w:rPr>
          <w:lang w:val="en-AU"/>
        </w:rPr>
      </w:pPr>
      <w:r>
        <w:rPr>
          <w:lang w:val="en-AU"/>
        </w:rPr>
        <w:t xml:space="preserve">To forestall excessive </w:t>
      </w:r>
      <w:r w:rsidR="00AC00F3">
        <w:rPr>
          <w:lang w:val="en-AU"/>
        </w:rPr>
        <w:t xml:space="preserve">PESTPP-IES run times incurred by occasional model failure, it is a good idea to set the </w:t>
      </w:r>
      <w:r w:rsidR="004C0628" w:rsidRPr="00AC00F3">
        <w:rPr>
          <w:i/>
          <w:lang w:val="en-AU"/>
        </w:rPr>
        <w:t>max_run_fail</w:t>
      </w:r>
      <w:r w:rsidR="00AC00F3" w:rsidRPr="00AC00F3">
        <w:rPr>
          <w:i/>
          <w:lang w:val="en-AU"/>
        </w:rPr>
        <w:t>()</w:t>
      </w:r>
      <w:r w:rsidR="00AC00F3">
        <w:rPr>
          <w:lang w:val="en-AU"/>
        </w:rPr>
        <w:t xml:space="preserve"> </w:t>
      </w:r>
      <w:r w:rsidR="00BE7785">
        <w:rPr>
          <w:lang w:val="en-AU"/>
        </w:rPr>
        <w:t xml:space="preserve">model run </w:t>
      </w:r>
      <w:r w:rsidR="00AC00F3">
        <w:rPr>
          <w:lang w:val="en-AU"/>
        </w:rPr>
        <w:t xml:space="preserve">control variable to 1 </w:t>
      </w:r>
      <w:r w:rsidR="004C0628">
        <w:rPr>
          <w:lang w:val="en-AU"/>
        </w:rPr>
        <w:t xml:space="preserve"> (the default value for PESTPP</w:t>
      </w:r>
      <w:r w:rsidR="00AC00F3">
        <w:rPr>
          <w:lang w:val="en-AU"/>
        </w:rPr>
        <w:noBreakHyphen/>
      </w:r>
      <w:r w:rsidR="004C0628">
        <w:rPr>
          <w:lang w:val="en-AU"/>
        </w:rPr>
        <w:t>IES)</w:t>
      </w:r>
      <w:r w:rsidR="00AC00F3">
        <w:rPr>
          <w:lang w:val="en-AU"/>
        </w:rPr>
        <w:t xml:space="preserve">, and to choose values for the </w:t>
      </w:r>
      <w:r w:rsidR="004C0628" w:rsidRPr="00AC00F3">
        <w:rPr>
          <w:i/>
          <w:lang w:val="en-AU"/>
        </w:rPr>
        <w:t>overdue_giveup_fac</w:t>
      </w:r>
      <w:r w:rsidR="00AC00F3" w:rsidRPr="00AC00F3">
        <w:rPr>
          <w:i/>
          <w:lang w:val="en-AU"/>
        </w:rPr>
        <w:t>()</w:t>
      </w:r>
      <w:r w:rsidR="004C0628">
        <w:rPr>
          <w:lang w:val="en-AU"/>
        </w:rPr>
        <w:t xml:space="preserve"> and/or </w:t>
      </w:r>
      <w:r w:rsidR="004C0628" w:rsidRPr="00AC00F3">
        <w:rPr>
          <w:i/>
          <w:lang w:val="en-AU"/>
        </w:rPr>
        <w:t>overdue_giveup_minutes</w:t>
      </w:r>
      <w:r w:rsidR="00AC00F3" w:rsidRPr="00AC00F3">
        <w:rPr>
          <w:i/>
          <w:lang w:val="en-AU"/>
        </w:rPr>
        <w:t>()</w:t>
      </w:r>
      <w:r w:rsidR="00AC00F3">
        <w:rPr>
          <w:lang w:val="en-AU"/>
        </w:rPr>
        <w:t xml:space="preserve"> control variables</w:t>
      </w:r>
      <w:r w:rsidR="004C0628">
        <w:rPr>
          <w:lang w:val="en-AU"/>
        </w:rPr>
        <w:t xml:space="preserve"> judiciously</w:t>
      </w:r>
      <w:r w:rsidR="007A1B1B">
        <w:rPr>
          <w:lang w:val="en-AU"/>
        </w:rPr>
        <w:t>; see section 5.3. Note also that model run failure does not hurt PESTPP-IES as much as it hurts PESTPP or PEST. This is because t</w:t>
      </w:r>
      <w:r w:rsidR="004C0628">
        <w:rPr>
          <w:lang w:val="en-AU"/>
        </w:rPr>
        <w:t>he value of any model run</w:t>
      </w:r>
      <w:r w:rsidR="00BE7785">
        <w:rPr>
          <w:lang w:val="en-AU"/>
        </w:rPr>
        <w:t xml:space="preserve"> </w:t>
      </w:r>
      <w:r w:rsidR="00AC00F3">
        <w:rPr>
          <w:lang w:val="en-AU"/>
        </w:rPr>
        <w:t xml:space="preserve">undertaken by PESTPP-IES is lower than that undertaken by </w:t>
      </w:r>
      <w:r w:rsidR="004C0628">
        <w:rPr>
          <w:lang w:val="en-AU"/>
        </w:rPr>
        <w:t xml:space="preserve">PEST </w:t>
      </w:r>
      <w:r w:rsidR="00AC00F3">
        <w:rPr>
          <w:lang w:val="en-AU"/>
        </w:rPr>
        <w:t>or</w:t>
      </w:r>
      <w:r w:rsidR="004C0628">
        <w:rPr>
          <w:lang w:val="en-AU"/>
        </w:rPr>
        <w:t xml:space="preserve"> PESTPP</w:t>
      </w:r>
      <w:r w:rsidR="00AC00F3">
        <w:rPr>
          <w:lang w:val="en-AU"/>
        </w:rPr>
        <w:t>. For the latter programs a failed model run</w:t>
      </w:r>
      <w:r w:rsidR="00F40908">
        <w:rPr>
          <w:lang w:val="en-AU"/>
        </w:rPr>
        <w:t xml:space="preserve"> during finite-difference derivatives calculation</w:t>
      </w:r>
      <w:r w:rsidR="00AC00F3">
        <w:rPr>
          <w:lang w:val="en-AU"/>
        </w:rPr>
        <w:t xml:space="preserve"> </w:t>
      </w:r>
      <w:r w:rsidR="007A1B1B">
        <w:rPr>
          <w:lang w:val="en-AU"/>
        </w:rPr>
        <w:t>may lead</w:t>
      </w:r>
      <w:r w:rsidR="00AC00F3">
        <w:rPr>
          <w:lang w:val="en-AU"/>
        </w:rPr>
        <w:t xml:space="preserve"> to an empty column of the Jacobian matrix. In contrast, because PESTPP-IES uses an entire ensemble to fill a Jacobian matrix, a single failed model run does not result in an empty Jacobian matrix column. The outcome of</w:t>
      </w:r>
      <w:r w:rsidR="007A1B1B">
        <w:rPr>
          <w:lang w:val="en-AU"/>
        </w:rPr>
        <w:t xml:space="preserve"> model run</w:t>
      </w:r>
      <w:r w:rsidR="00AC00F3">
        <w:rPr>
          <w:lang w:val="en-AU"/>
        </w:rPr>
        <w:t xml:space="preserve"> failure is that the number of model runs employed in the averaging process through which this column is calculated is reduced by one.</w:t>
      </w:r>
      <w:r w:rsidR="004C0628">
        <w:rPr>
          <w:lang w:val="en-AU"/>
        </w:rPr>
        <w:t xml:space="preserve"> </w:t>
      </w:r>
    </w:p>
    <w:p w14:paraId="7524968D" w14:textId="77777777" w:rsidR="00B82C1E" w:rsidRDefault="00B82C1E" w:rsidP="00B82C1E">
      <w:pPr>
        <w:pStyle w:val="Heading3"/>
      </w:pPr>
      <w:bookmarkStart w:id="2100" w:name="_Toc520535322"/>
      <w:r>
        <w:t>9.2.8 Reporting</w:t>
      </w:r>
      <w:bookmarkEnd w:id="2100"/>
      <w:r>
        <w:t xml:space="preserve"> </w:t>
      </w:r>
    </w:p>
    <w:p w14:paraId="17B09B9B" w14:textId="77777777" w:rsidR="00B82C1E" w:rsidRDefault="00DC6904" w:rsidP="00B82C1E">
      <w:pPr>
        <w:rPr>
          <w:lang w:val="en-AU"/>
        </w:rPr>
      </w:pPr>
      <w:r>
        <w:rPr>
          <w:lang w:val="en-AU"/>
        </w:rPr>
        <w:t xml:space="preserve">PESTPP-IES records its progress to the screen and to its run record file. In addition to this, it records a plethora of output files. </w:t>
      </w:r>
      <w:r w:rsidR="00710BBE">
        <w:rPr>
          <w:lang w:val="en-AU"/>
        </w:rPr>
        <w:t>These</w:t>
      </w:r>
      <w:r>
        <w:rPr>
          <w:lang w:val="en-AU"/>
        </w:rPr>
        <w:t xml:space="preserve"> are discussed in the next section. These output files can be supplemented by additional files that record, in ASCII format, matrices that </w:t>
      </w:r>
      <w:r w:rsidR="007E2A31">
        <w:rPr>
          <w:lang w:val="en-AU"/>
        </w:rPr>
        <w:t>PEST</w:t>
      </w:r>
      <w:r w:rsidR="007A1B1B">
        <w:rPr>
          <w:lang w:val="en-AU"/>
        </w:rPr>
        <w:t>P</w:t>
      </w:r>
      <w:r w:rsidR="007E2A31">
        <w:rPr>
          <w:lang w:val="en-AU"/>
        </w:rPr>
        <w:t>P-IES</w:t>
      </w:r>
      <w:r>
        <w:rPr>
          <w:lang w:val="en-AU"/>
        </w:rPr>
        <w:t xml:space="preserve"> formulates in the course of upgrading parameter</w:t>
      </w:r>
      <w:r w:rsidR="007E2A31">
        <w:rPr>
          <w:lang w:val="en-AU"/>
        </w:rPr>
        <w:t xml:space="preserve"> realizations</w:t>
      </w:r>
      <w:r>
        <w:rPr>
          <w:lang w:val="en-AU"/>
        </w:rPr>
        <w:t xml:space="preserve">. The extent of its output file </w:t>
      </w:r>
      <w:r w:rsidR="007A1B1B">
        <w:rPr>
          <w:lang w:val="en-AU"/>
        </w:rPr>
        <w:t>prediction</w:t>
      </w:r>
      <w:r>
        <w:rPr>
          <w:lang w:val="en-AU"/>
        </w:rPr>
        <w:t xml:space="preserve"> can be </w:t>
      </w:r>
      <w:r w:rsidR="00B97CDB">
        <w:rPr>
          <w:lang w:val="en-AU"/>
        </w:rPr>
        <w:t xml:space="preserve">controlled using the </w:t>
      </w:r>
      <w:r>
        <w:rPr>
          <w:i/>
          <w:lang w:val="en-AU"/>
        </w:rPr>
        <w:t>ies_verbose_leve</w:t>
      </w:r>
      <w:r w:rsidRPr="00B97CDB">
        <w:rPr>
          <w:i/>
          <w:lang w:val="en-AU"/>
        </w:rPr>
        <w:t>l()</w:t>
      </w:r>
      <w:r>
        <w:rPr>
          <w:lang w:val="en-AU"/>
        </w:rPr>
        <w:t xml:space="preserve"> </w:t>
      </w:r>
      <w:r w:rsidR="00B97CDB">
        <w:rPr>
          <w:lang w:val="en-AU"/>
        </w:rPr>
        <w:t>variable</w:t>
      </w:r>
      <w:r>
        <w:rPr>
          <w:lang w:val="en-AU"/>
        </w:rPr>
        <w:t xml:space="preserve">. This can </w:t>
      </w:r>
      <w:r w:rsidR="00B97CDB">
        <w:rPr>
          <w:lang w:val="en-AU"/>
        </w:rPr>
        <w:t xml:space="preserve">be awarded </w:t>
      </w:r>
      <w:r>
        <w:rPr>
          <w:lang w:val="en-AU"/>
        </w:rPr>
        <w:t>values of 0,1 or 2. The default is 1.</w:t>
      </w:r>
    </w:p>
    <w:p w14:paraId="6D4E50DD" w14:textId="77777777" w:rsidR="00256CE7" w:rsidRDefault="00256CE7" w:rsidP="00B82C1E">
      <w:pPr>
        <w:rPr>
          <w:lang w:val="en-AU"/>
        </w:rPr>
      </w:pPr>
      <w:r>
        <w:rPr>
          <w:lang w:val="en-AU"/>
        </w:rPr>
        <w:t xml:space="preserve">If a model is numerically unstable, a user may wish to be informed of parameter values that </w:t>
      </w:r>
      <w:r w:rsidR="00B97CDB">
        <w:rPr>
          <w:lang w:val="en-AU"/>
        </w:rPr>
        <w:t>precipitate run failure</w:t>
      </w:r>
      <w:r>
        <w:rPr>
          <w:lang w:val="en-AU"/>
        </w:rPr>
        <w:t xml:space="preserve">. As is discussed below, PESTPP-IES records the values of all parameters in all realizations comprising an ensemble, together with model run results, in iteration-specific CSV files. Parameter sets used in lambda testing can also be recorded if the </w:t>
      </w:r>
      <w:r w:rsidRPr="00256CE7">
        <w:rPr>
          <w:i/>
          <w:lang w:val="en-AU"/>
        </w:rPr>
        <w:t>save_lambda_ense</w:t>
      </w:r>
      <w:r w:rsidRPr="00B97CDB">
        <w:rPr>
          <w:i/>
          <w:lang w:val="en-AU"/>
        </w:rPr>
        <w:t>mbles()</w:t>
      </w:r>
      <w:r>
        <w:rPr>
          <w:lang w:val="en-AU"/>
        </w:rPr>
        <w:t xml:space="preserve"> control variable is set to “true”.</w:t>
      </w:r>
    </w:p>
    <w:p w14:paraId="70811A08" w14:textId="77777777" w:rsidR="005258CB" w:rsidRDefault="005258CB" w:rsidP="005258CB">
      <w:pPr>
        <w:pStyle w:val="Heading3"/>
      </w:pPr>
      <w:bookmarkStart w:id="2101" w:name="_Toc520535323"/>
      <w:r>
        <w:t>9.2.9 Termination Criteria</w:t>
      </w:r>
      <w:bookmarkEnd w:id="2101"/>
    </w:p>
    <w:p w14:paraId="534A81ED" w14:textId="77777777" w:rsidR="00F40908" w:rsidRDefault="00690A3A" w:rsidP="005258CB">
      <w:pPr>
        <w:rPr>
          <w:lang w:val="en-AU"/>
        </w:rPr>
      </w:pPr>
      <w:r>
        <w:rPr>
          <w:lang w:val="en-AU"/>
        </w:rPr>
        <w:t xml:space="preserve">Like PEST and PESTPP, PESTPP-IES reads termination criteria from the eighth line of the “control data” section of the PEST control file. </w:t>
      </w:r>
    </w:p>
    <w:p w14:paraId="23D0868A" w14:textId="7C4E8B3A" w:rsidR="00D36185" w:rsidRDefault="00F40908" w:rsidP="005258CB">
      <w:pPr>
        <w:rPr>
          <w:lang w:val="en-AU"/>
        </w:rPr>
      </w:pPr>
      <w:r>
        <w:rPr>
          <w:lang w:val="en-AU"/>
        </w:rPr>
        <w:t>PESTPP-IES</w:t>
      </w:r>
      <w:r w:rsidR="00690A3A">
        <w:rPr>
          <w:lang w:val="en-AU"/>
        </w:rPr>
        <w:t xml:space="preserve"> ceases execution after NOPTMAX iterations have elapsed. </w:t>
      </w:r>
      <w:r w:rsidR="00B3404D">
        <w:rPr>
          <w:lang w:val="en-AU"/>
        </w:rPr>
        <w:t xml:space="preserve">However during these NOPTMAX iterations </w:t>
      </w:r>
      <w:r w:rsidR="00690A3A">
        <w:rPr>
          <w:lang w:val="en-AU"/>
        </w:rPr>
        <w:t xml:space="preserve">it applies the PHIREDSTP, NPHISTP and NPHINORED </w:t>
      </w:r>
      <w:r w:rsidR="00B3404D">
        <w:rPr>
          <w:lang w:val="en-AU"/>
        </w:rPr>
        <w:t>termination criteria</w:t>
      </w:r>
      <w:r w:rsidR="00690A3A">
        <w:rPr>
          <w:lang w:val="en-AU"/>
        </w:rPr>
        <w:t xml:space="preserve"> to the mean objective function calculated using all realizations of the ensemble over successive smoother iterations. If the relative reduction </w:t>
      </w:r>
      <w:r w:rsidR="00B3404D">
        <w:rPr>
          <w:lang w:val="en-AU"/>
        </w:rPr>
        <w:t xml:space="preserve">in the mean objective function is less than PHIREDSTP over NPHISTP iterations, or if NPHINORED iterations have elapsed since the last reduction in the mean objective function has occurred, PESTPP-IES ceases execution. </w:t>
      </w:r>
    </w:p>
    <w:p w14:paraId="11C629B0" w14:textId="77777777" w:rsidR="00B3404D" w:rsidRDefault="00B3404D" w:rsidP="005258CB">
      <w:pPr>
        <w:rPr>
          <w:lang w:val="en-AU"/>
        </w:rPr>
      </w:pPr>
      <w:r>
        <w:rPr>
          <w:lang w:val="en-AU"/>
        </w:rPr>
        <w:t>Note that, as described above, PESTPP-IES also ceases execution if, during any particular iteration</w:t>
      </w:r>
      <w:r w:rsidR="007A1B1B">
        <w:rPr>
          <w:lang w:val="en-AU"/>
        </w:rPr>
        <w:t xml:space="preserve"> of the smoother process</w:t>
      </w:r>
      <w:r>
        <w:rPr>
          <w:lang w:val="en-AU"/>
        </w:rPr>
        <w:t>, it cannot find a lambda and scale factor</w:t>
      </w:r>
      <w:r w:rsidR="007A1B1B">
        <w:rPr>
          <w:lang w:val="en-AU"/>
        </w:rPr>
        <w:t xml:space="preserve"> that allows it to calculate parameter upgrades</w:t>
      </w:r>
      <w:r>
        <w:rPr>
          <w:lang w:val="en-AU"/>
        </w:rPr>
        <w:t xml:space="preserve"> for which the objective function is less than </w:t>
      </w:r>
      <w:r w:rsidRPr="00B3404D">
        <w:rPr>
          <w:i/>
          <w:lang w:val="en-AU"/>
        </w:rPr>
        <w:t>ies_accept_phi_fac()</w:t>
      </w:r>
      <w:r>
        <w:rPr>
          <w:lang w:val="en-AU"/>
        </w:rPr>
        <w:t xml:space="preserve"> times the current objective function</w:t>
      </w:r>
      <w:r w:rsidR="007A1B1B">
        <w:rPr>
          <w:lang w:val="en-AU"/>
        </w:rPr>
        <w:t>.</w:t>
      </w:r>
      <w:r>
        <w:rPr>
          <w:lang w:val="en-AU"/>
        </w:rPr>
        <w:t xml:space="preserve"> NPHINORED a</w:t>
      </w:r>
      <w:r w:rsidR="007A1B1B">
        <w:rPr>
          <w:lang w:val="en-AU"/>
        </w:rPr>
        <w:t>tt</w:t>
      </w:r>
      <w:r>
        <w:rPr>
          <w:lang w:val="en-AU"/>
        </w:rPr>
        <w:t xml:space="preserve">empts to find these </w:t>
      </w:r>
      <w:r w:rsidR="007A1B1B">
        <w:rPr>
          <w:lang w:val="en-AU"/>
        </w:rPr>
        <w:t>precipitate cessation of execution</w:t>
      </w:r>
      <w:r>
        <w:rPr>
          <w:lang w:val="en-AU"/>
        </w:rPr>
        <w:t>.</w:t>
      </w:r>
    </w:p>
    <w:p w14:paraId="7A39F856" w14:textId="77777777" w:rsidR="005258CB" w:rsidRPr="005258CB" w:rsidRDefault="00CC6B47" w:rsidP="005258CB">
      <w:pPr>
        <w:rPr>
          <w:lang w:val="en-AU"/>
        </w:rPr>
      </w:pPr>
      <w:r>
        <w:rPr>
          <w:lang w:val="en-AU"/>
        </w:rPr>
        <w:lastRenderedPageBreak/>
        <w:t xml:space="preserve">Special values of NOPTMAX can instigate special PESTPP-IES behaviour. </w:t>
      </w:r>
      <w:r w:rsidR="001F0283">
        <w:rPr>
          <w:lang w:val="en-AU"/>
        </w:rPr>
        <w:t>If NOPTMAX is set to -1, PESTPP-IES does not upgrade random parameter sets which comprise an ensemble. It simply runs the model once for each parameter set, records model output values, and then ceases execution</w:t>
      </w:r>
      <w:r w:rsidR="001D53B4">
        <w:rPr>
          <w:lang w:val="en-AU"/>
        </w:rPr>
        <w:t xml:space="preserve">, </w:t>
      </w:r>
      <w:r w:rsidR="00AC00F3">
        <w:rPr>
          <w:lang w:val="en-AU"/>
        </w:rPr>
        <w:t xml:space="preserve">thereby </w:t>
      </w:r>
      <w:r w:rsidR="001D53B4">
        <w:rPr>
          <w:lang w:val="en-AU"/>
        </w:rPr>
        <w:t>effective undertaking unconstrained Monte Carlo analysis.</w:t>
      </w:r>
      <w:r w:rsidR="001F0283">
        <w:rPr>
          <w:lang w:val="en-AU"/>
        </w:rPr>
        <w:t xml:space="preserve"> </w:t>
      </w:r>
      <w:r w:rsidR="002B2881">
        <w:rPr>
          <w:lang w:val="en-AU"/>
        </w:rPr>
        <w:t>If NOPTMAX is set to zero, execution</w:t>
      </w:r>
      <w:r w:rsidR="00A12D2B">
        <w:rPr>
          <w:lang w:val="en-AU"/>
        </w:rPr>
        <w:t xml:space="preserve"> of PESTPP-IES</w:t>
      </w:r>
      <w:r w:rsidR="002B2881">
        <w:rPr>
          <w:lang w:val="en-AU"/>
        </w:rPr>
        <w:t xml:space="preserve"> is even shorter. It generates the mean parameter set from the random parameter sets that comprise the initial ensemble. It undertakes one model run using this mean</w:t>
      </w:r>
      <w:r w:rsidR="00F91821">
        <w:rPr>
          <w:lang w:val="en-AU"/>
        </w:rPr>
        <w:t xml:space="preserve"> parameter set</w:t>
      </w:r>
      <w:r w:rsidR="002B2881">
        <w:rPr>
          <w:lang w:val="en-AU"/>
        </w:rPr>
        <w:t xml:space="preserve">. It records the </w:t>
      </w:r>
      <w:r w:rsidR="00F91821">
        <w:rPr>
          <w:lang w:val="en-AU"/>
        </w:rPr>
        <w:t>outcomes</w:t>
      </w:r>
      <w:r w:rsidR="002B2881">
        <w:rPr>
          <w:lang w:val="en-AU"/>
        </w:rPr>
        <w:t xml:space="preserve"> of this run</w:t>
      </w:r>
      <w:r w:rsidR="00F91821">
        <w:rPr>
          <w:lang w:val="en-AU"/>
        </w:rPr>
        <w:t>,</w:t>
      </w:r>
      <w:r w:rsidR="002B2881">
        <w:rPr>
          <w:lang w:val="en-AU"/>
        </w:rPr>
        <w:t xml:space="preserve"> and then ceases execution. </w:t>
      </w:r>
    </w:p>
    <w:p w14:paraId="1CF8EC50" w14:textId="20F4CC4F" w:rsidR="00DC6904" w:rsidRDefault="00DC6904" w:rsidP="00DC6904">
      <w:pPr>
        <w:pStyle w:val="Heading2"/>
      </w:pPr>
      <w:bookmarkStart w:id="2102" w:name="_Toc520535324"/>
      <w:r>
        <w:t>9.</w:t>
      </w:r>
      <w:r w:rsidR="000E523B">
        <w:t>3</w:t>
      </w:r>
      <w:r>
        <w:t xml:space="preserve"> PESTPP</w:t>
      </w:r>
      <w:r w:rsidR="00F40908">
        <w:t>-IES</w:t>
      </w:r>
      <w:r>
        <w:t xml:space="preserve"> Output Files</w:t>
      </w:r>
      <w:bookmarkEnd w:id="2102"/>
    </w:p>
    <w:p w14:paraId="148E704A" w14:textId="77777777" w:rsidR="00E67FEA" w:rsidRDefault="00E67FEA" w:rsidP="00E67FEA">
      <w:pPr>
        <w:pStyle w:val="Heading3"/>
      </w:pPr>
      <w:bookmarkStart w:id="2103" w:name="_Toc520535325"/>
      <w:r>
        <w:t>9.</w:t>
      </w:r>
      <w:r w:rsidR="000E523B">
        <w:t>3</w:t>
      </w:r>
      <w:r>
        <w:t>.1 CSV Output Files</w:t>
      </w:r>
      <w:bookmarkEnd w:id="2103"/>
    </w:p>
    <w:p w14:paraId="37767557" w14:textId="77777777" w:rsidR="001F0283" w:rsidRDefault="005258CB" w:rsidP="005258CB">
      <w:pPr>
        <w:rPr>
          <w:lang w:val="en-AU"/>
        </w:rPr>
      </w:pPr>
      <w:r>
        <w:rPr>
          <w:lang w:val="en-AU"/>
        </w:rPr>
        <w:t xml:space="preserve">PESTPP-IES writes </w:t>
      </w:r>
      <w:r w:rsidR="001F0283">
        <w:rPr>
          <w:lang w:val="en-AU"/>
        </w:rPr>
        <w:t>a suite of output files. Many of these are</w:t>
      </w:r>
      <w:r w:rsidR="00A12D2B">
        <w:rPr>
          <w:lang w:val="en-AU"/>
        </w:rPr>
        <w:t xml:space="preserve"> comma-delimited files (i.e.</w:t>
      </w:r>
      <w:r w:rsidR="001F0283">
        <w:rPr>
          <w:lang w:val="en-AU"/>
        </w:rPr>
        <w:t xml:space="preserve"> CSV files</w:t>
      </w:r>
      <w:r w:rsidR="00A12D2B">
        <w:rPr>
          <w:lang w:val="en-AU"/>
        </w:rPr>
        <w:t>)</w:t>
      </w:r>
      <w:r w:rsidR="002B2881">
        <w:rPr>
          <w:lang w:val="en-AU"/>
        </w:rPr>
        <w:t>. Some of these</w:t>
      </w:r>
      <w:r w:rsidR="000E523B">
        <w:rPr>
          <w:lang w:val="en-AU"/>
        </w:rPr>
        <w:t xml:space="preserve"> files</w:t>
      </w:r>
      <w:r w:rsidR="001F0283">
        <w:rPr>
          <w:lang w:val="en-AU"/>
        </w:rPr>
        <w:t xml:space="preserve"> list values of parameters and </w:t>
      </w:r>
      <w:r w:rsidR="00811BAE">
        <w:rPr>
          <w:lang w:val="en-AU"/>
        </w:rPr>
        <w:t xml:space="preserve">corresponding </w:t>
      </w:r>
      <w:r w:rsidR="001F0283">
        <w:rPr>
          <w:lang w:val="en-AU"/>
        </w:rPr>
        <w:t>model output</w:t>
      </w:r>
      <w:r w:rsidR="00811BAE">
        <w:rPr>
          <w:lang w:val="en-AU"/>
        </w:rPr>
        <w:t>s</w:t>
      </w:r>
      <w:r w:rsidR="001F0283">
        <w:rPr>
          <w:lang w:val="en-AU"/>
        </w:rPr>
        <w:t>.</w:t>
      </w:r>
      <w:r w:rsidR="00811BAE">
        <w:rPr>
          <w:lang w:val="en-AU"/>
        </w:rPr>
        <w:t xml:space="preserve"> Others list objective functions and related quantities.</w:t>
      </w:r>
      <w:r w:rsidR="002B2881">
        <w:rPr>
          <w:lang w:val="en-AU"/>
        </w:rPr>
        <w:t xml:space="preserve"> These files are ready for immediate </w:t>
      </w:r>
      <w:r w:rsidR="000E523B">
        <w:rPr>
          <w:lang w:val="en-AU"/>
        </w:rPr>
        <w:t>inspection</w:t>
      </w:r>
      <w:r w:rsidR="002B2881">
        <w:rPr>
          <w:lang w:val="en-AU"/>
        </w:rPr>
        <w:t xml:space="preserve"> and processing in a spreadsheet package such as</w:t>
      </w:r>
      <w:r w:rsidR="000E523B">
        <w:rPr>
          <w:lang w:val="en-AU"/>
        </w:rPr>
        <w:t xml:space="preserve"> Microsoft</w:t>
      </w:r>
      <w:r w:rsidR="002B2881">
        <w:rPr>
          <w:lang w:val="en-AU"/>
        </w:rPr>
        <w:t xml:space="preserve"> EXCEL.</w:t>
      </w:r>
      <w:r w:rsidR="001F0283">
        <w:rPr>
          <w:lang w:val="en-AU"/>
        </w:rPr>
        <w:t xml:space="preserve"> </w:t>
      </w:r>
      <w:r w:rsidR="002B2881">
        <w:rPr>
          <w:lang w:val="en-AU"/>
        </w:rPr>
        <w:t>CSV</w:t>
      </w:r>
      <w:r w:rsidR="000E523B">
        <w:rPr>
          <w:lang w:val="en-AU"/>
        </w:rPr>
        <w:t xml:space="preserve"> files written by PESTPP-IES</w:t>
      </w:r>
      <w:r w:rsidR="001F0283">
        <w:rPr>
          <w:lang w:val="en-AU"/>
        </w:rPr>
        <w:t xml:space="preserve"> are </w:t>
      </w:r>
      <w:r w:rsidR="002B2881">
        <w:rPr>
          <w:lang w:val="en-AU"/>
        </w:rPr>
        <w:t>discussed</w:t>
      </w:r>
      <w:r w:rsidR="001F0283">
        <w:rPr>
          <w:lang w:val="en-AU"/>
        </w:rPr>
        <w:t xml:space="preserve"> in th</w:t>
      </w:r>
      <w:r w:rsidR="002B2881">
        <w:rPr>
          <w:lang w:val="en-AU"/>
        </w:rPr>
        <w:t>e current</w:t>
      </w:r>
      <w:r w:rsidR="001F0283">
        <w:rPr>
          <w:lang w:val="en-AU"/>
        </w:rPr>
        <w:t xml:space="preserve"> sub-section. Other files</w:t>
      </w:r>
      <w:r w:rsidR="002B2881">
        <w:rPr>
          <w:lang w:val="en-AU"/>
        </w:rPr>
        <w:t xml:space="preserve"> that are written by PESTPP-IES </w:t>
      </w:r>
      <w:r w:rsidR="001F0283">
        <w:rPr>
          <w:lang w:val="en-AU"/>
        </w:rPr>
        <w:t xml:space="preserve">are </w:t>
      </w:r>
      <w:r w:rsidR="002B2881">
        <w:rPr>
          <w:lang w:val="en-AU"/>
        </w:rPr>
        <w:t>discussed</w:t>
      </w:r>
      <w:r w:rsidR="001F0283">
        <w:rPr>
          <w:lang w:val="en-AU"/>
        </w:rPr>
        <w:t xml:space="preserve"> in the following sub-section.</w:t>
      </w:r>
    </w:p>
    <w:p w14:paraId="568055C2" w14:textId="77777777" w:rsidR="005258CB" w:rsidRPr="001F0283" w:rsidRDefault="001F0283" w:rsidP="005258CB">
      <w:pPr>
        <w:rPr>
          <w:lang w:val="en-AU"/>
        </w:rPr>
      </w:pPr>
      <w:r>
        <w:rPr>
          <w:lang w:val="en-AU"/>
        </w:rPr>
        <w:t>As always, i</w:t>
      </w:r>
      <w:r w:rsidR="005258CB">
        <w:rPr>
          <w:lang w:val="en-AU"/>
        </w:rPr>
        <w:t xml:space="preserve">t is assumed that the filename base of the PEST control file on which </w:t>
      </w:r>
      <w:r w:rsidR="000E523B">
        <w:rPr>
          <w:lang w:val="en-AU"/>
        </w:rPr>
        <w:t>history-matching</w:t>
      </w:r>
      <w:r w:rsidR="005258CB">
        <w:rPr>
          <w:lang w:val="en-AU"/>
        </w:rPr>
        <w:t xml:space="preserve"> is based is named </w:t>
      </w:r>
      <w:r w:rsidR="005258CB">
        <w:rPr>
          <w:i/>
          <w:lang w:val="en-AU"/>
        </w:rPr>
        <w:t>case.pst</w:t>
      </w:r>
      <w:r w:rsidR="005258CB">
        <w:rPr>
          <w:lang w:val="en-AU"/>
        </w:rPr>
        <w:t>.</w:t>
      </w:r>
      <w:r>
        <w:rPr>
          <w:lang w:val="en-AU"/>
        </w:rPr>
        <w:t xml:space="preserve"> </w:t>
      </w:r>
      <w:r w:rsidR="00A12D2B">
        <w:rPr>
          <w:i/>
          <w:lang w:val="en-AU"/>
        </w:rPr>
        <w:t>N</w:t>
      </w:r>
      <w:r w:rsidR="000E523B">
        <w:rPr>
          <w:lang w:val="en-AU"/>
        </w:rPr>
        <w:t xml:space="preserve"> is used to signify iteration number in the following filenames. An iteration number of 0 corresponds to initial parameter fields and corresponding model outputs.</w:t>
      </w:r>
      <w:r w:rsidR="008F76E7">
        <w:rPr>
          <w:lang w:val="en-AU"/>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7"/>
        <w:gridCol w:w="6499"/>
      </w:tblGrid>
      <w:tr w:rsidR="001D53B4" w:rsidRPr="005546A4" w14:paraId="70B0DA15" w14:textId="77777777" w:rsidTr="001D53B4">
        <w:trPr>
          <w:cantSplit/>
        </w:trPr>
        <w:tc>
          <w:tcPr>
            <w:tcW w:w="2437" w:type="dxa"/>
            <w:shd w:val="clear" w:color="auto" w:fill="auto"/>
          </w:tcPr>
          <w:p w14:paraId="1466D470" w14:textId="77777777" w:rsidR="005258CB" w:rsidRPr="00C40A21" w:rsidRDefault="005258CB" w:rsidP="00AE1165">
            <w:pPr>
              <w:rPr>
                <w:rFonts w:ascii="Arial" w:hAnsi="Arial" w:cs="Arial"/>
                <w:b/>
                <w:sz w:val="18"/>
              </w:rPr>
            </w:pPr>
            <w:r w:rsidRPr="00C40A21">
              <w:rPr>
                <w:rFonts w:ascii="Arial" w:hAnsi="Arial" w:cs="Arial"/>
                <w:b/>
                <w:sz w:val="18"/>
              </w:rPr>
              <w:t>File</w:t>
            </w:r>
          </w:p>
        </w:tc>
        <w:tc>
          <w:tcPr>
            <w:tcW w:w="6805" w:type="dxa"/>
            <w:shd w:val="clear" w:color="auto" w:fill="auto"/>
          </w:tcPr>
          <w:p w14:paraId="47F081D0" w14:textId="77777777" w:rsidR="005258CB" w:rsidRPr="00C40A21" w:rsidRDefault="00962858" w:rsidP="00AE1165">
            <w:pPr>
              <w:rPr>
                <w:rFonts w:ascii="Arial" w:hAnsi="Arial" w:cs="Arial"/>
                <w:b/>
                <w:sz w:val="18"/>
              </w:rPr>
            </w:pPr>
            <w:r>
              <w:rPr>
                <w:rFonts w:ascii="Arial" w:hAnsi="Arial" w:cs="Arial"/>
                <w:b/>
                <w:sz w:val="18"/>
              </w:rPr>
              <w:t>Contents</w:t>
            </w:r>
          </w:p>
        </w:tc>
      </w:tr>
      <w:tr w:rsidR="001D53B4" w:rsidRPr="005546A4" w14:paraId="3B5338FA" w14:textId="77777777" w:rsidTr="001D53B4">
        <w:trPr>
          <w:cantSplit/>
        </w:trPr>
        <w:tc>
          <w:tcPr>
            <w:tcW w:w="2437" w:type="dxa"/>
            <w:shd w:val="clear" w:color="auto" w:fill="auto"/>
          </w:tcPr>
          <w:p w14:paraId="4BAB4972" w14:textId="77777777" w:rsidR="005258CB" w:rsidRPr="00C40A21" w:rsidRDefault="002B2881" w:rsidP="00AE1165">
            <w:pPr>
              <w:rPr>
                <w:rFonts w:ascii="Arial" w:hAnsi="Arial" w:cs="Arial"/>
                <w:i/>
                <w:sz w:val="18"/>
              </w:rPr>
            </w:pPr>
            <w:r w:rsidRPr="00C40A21">
              <w:rPr>
                <w:rFonts w:ascii="Arial" w:hAnsi="Arial" w:cs="Arial"/>
                <w:i/>
                <w:sz w:val="18"/>
              </w:rPr>
              <w:t>c</w:t>
            </w:r>
            <w:r w:rsidR="005258CB" w:rsidRPr="00C40A21">
              <w:rPr>
                <w:rFonts w:ascii="Arial" w:hAnsi="Arial" w:cs="Arial"/>
                <w:i/>
                <w:sz w:val="18"/>
              </w:rPr>
              <w:t>ase.</w:t>
            </w:r>
            <w:r w:rsidR="00962858">
              <w:rPr>
                <w:rFonts w:ascii="Arial" w:hAnsi="Arial" w:cs="Arial"/>
                <w:i/>
                <w:sz w:val="18"/>
              </w:rPr>
              <w:t>N</w:t>
            </w:r>
            <w:r w:rsidRPr="00C40A21">
              <w:rPr>
                <w:rFonts w:ascii="Arial" w:hAnsi="Arial" w:cs="Arial"/>
                <w:i/>
                <w:sz w:val="18"/>
              </w:rPr>
              <w:t>.par.csv</w:t>
            </w:r>
          </w:p>
        </w:tc>
        <w:tc>
          <w:tcPr>
            <w:tcW w:w="6805" w:type="dxa"/>
            <w:shd w:val="clear" w:color="auto" w:fill="auto"/>
          </w:tcPr>
          <w:p w14:paraId="052D70F6" w14:textId="662FFF2E" w:rsidR="005258CB" w:rsidRPr="00C40A21" w:rsidRDefault="00F40908" w:rsidP="00AE1165">
            <w:pPr>
              <w:rPr>
                <w:rFonts w:ascii="Arial" w:hAnsi="Arial" w:cs="Arial"/>
                <w:sz w:val="18"/>
              </w:rPr>
            </w:pPr>
            <w:r>
              <w:rPr>
                <w:rFonts w:ascii="Arial" w:hAnsi="Arial" w:cs="Arial"/>
                <w:sz w:val="18"/>
              </w:rPr>
              <w:t>V</w:t>
            </w:r>
            <w:r w:rsidR="002B2881" w:rsidRPr="00C40A21">
              <w:rPr>
                <w:rFonts w:ascii="Arial" w:hAnsi="Arial" w:cs="Arial"/>
                <w:sz w:val="18"/>
              </w:rPr>
              <w:t>alues of all parameters</w:t>
            </w:r>
            <w:r w:rsidR="008F76E7" w:rsidRPr="00C40A21">
              <w:rPr>
                <w:rFonts w:ascii="Arial" w:hAnsi="Arial" w:cs="Arial"/>
                <w:sz w:val="18"/>
              </w:rPr>
              <w:t xml:space="preserve"> in all realizations</w:t>
            </w:r>
            <w:r w:rsidR="002B2881" w:rsidRPr="00C40A21">
              <w:rPr>
                <w:rFonts w:ascii="Arial" w:hAnsi="Arial" w:cs="Arial"/>
                <w:sz w:val="18"/>
              </w:rPr>
              <w:t xml:space="preserve"> comprising </w:t>
            </w:r>
            <w:r w:rsidR="008F76E7" w:rsidRPr="00C40A21">
              <w:rPr>
                <w:rFonts w:ascii="Arial" w:hAnsi="Arial" w:cs="Arial"/>
                <w:sz w:val="18"/>
              </w:rPr>
              <w:t>an</w:t>
            </w:r>
            <w:r w:rsidR="002B2881" w:rsidRPr="00C40A21">
              <w:rPr>
                <w:rFonts w:ascii="Arial" w:hAnsi="Arial" w:cs="Arial"/>
                <w:sz w:val="18"/>
              </w:rPr>
              <w:t xml:space="preserve"> ensemble. For </w:t>
            </w:r>
            <w:r w:rsidR="00962858">
              <w:rPr>
                <w:rFonts w:ascii="Arial" w:hAnsi="Arial" w:cs="Arial"/>
                <w:sz w:val="18"/>
              </w:rPr>
              <w:t>N</w:t>
            </w:r>
            <w:r w:rsidR="002B2881" w:rsidRPr="00C40A21">
              <w:rPr>
                <w:rFonts w:ascii="Arial" w:hAnsi="Arial" w:cs="Arial"/>
                <w:sz w:val="18"/>
              </w:rPr>
              <w:t xml:space="preserve">=0, this is the initial ensemble, sampled from the prior </w:t>
            </w:r>
            <w:r w:rsidR="00962858">
              <w:rPr>
                <w:rFonts w:ascii="Arial" w:hAnsi="Arial" w:cs="Arial"/>
                <w:sz w:val="18"/>
              </w:rPr>
              <w:t xml:space="preserve">parameter </w:t>
            </w:r>
            <w:r w:rsidR="002B2881" w:rsidRPr="00C40A21">
              <w:rPr>
                <w:rFonts w:ascii="Arial" w:hAnsi="Arial" w:cs="Arial"/>
                <w:sz w:val="18"/>
              </w:rPr>
              <w:t>probability distribution.</w:t>
            </w:r>
          </w:p>
        </w:tc>
      </w:tr>
      <w:tr w:rsidR="001D53B4" w:rsidRPr="005546A4" w14:paraId="41315A88" w14:textId="77777777" w:rsidTr="001D53B4">
        <w:trPr>
          <w:cantSplit/>
        </w:trPr>
        <w:tc>
          <w:tcPr>
            <w:tcW w:w="2437" w:type="dxa"/>
            <w:shd w:val="clear" w:color="auto" w:fill="auto"/>
          </w:tcPr>
          <w:p w14:paraId="02BD9DB9" w14:textId="77777777" w:rsidR="005258CB" w:rsidRPr="00C40A21" w:rsidRDefault="002B2881" w:rsidP="00AE1165">
            <w:pPr>
              <w:rPr>
                <w:rFonts w:ascii="Arial" w:hAnsi="Arial" w:cs="Arial"/>
                <w:i/>
                <w:sz w:val="18"/>
              </w:rPr>
            </w:pPr>
            <w:r w:rsidRPr="00C40A21">
              <w:rPr>
                <w:rFonts w:ascii="Arial" w:hAnsi="Arial" w:cs="Arial"/>
                <w:i/>
                <w:sz w:val="18"/>
              </w:rPr>
              <w:t>case.</w:t>
            </w:r>
            <w:r w:rsidR="00962858">
              <w:rPr>
                <w:rFonts w:ascii="Arial" w:hAnsi="Arial" w:cs="Arial"/>
                <w:i/>
                <w:sz w:val="18"/>
              </w:rPr>
              <w:t>N</w:t>
            </w:r>
            <w:r w:rsidRPr="00C40A21">
              <w:rPr>
                <w:rFonts w:ascii="Arial" w:hAnsi="Arial" w:cs="Arial"/>
                <w:i/>
                <w:sz w:val="18"/>
              </w:rPr>
              <w:t>.obs.csv</w:t>
            </w:r>
          </w:p>
        </w:tc>
        <w:tc>
          <w:tcPr>
            <w:tcW w:w="6805" w:type="dxa"/>
            <w:shd w:val="clear" w:color="auto" w:fill="auto"/>
          </w:tcPr>
          <w:p w14:paraId="3F587FF3" w14:textId="5A5D8630" w:rsidR="005258CB" w:rsidRPr="00C40A21" w:rsidRDefault="002B2881" w:rsidP="00AE1165">
            <w:pPr>
              <w:rPr>
                <w:rFonts w:ascii="Arial" w:hAnsi="Arial" w:cs="Arial"/>
                <w:sz w:val="18"/>
              </w:rPr>
            </w:pPr>
            <w:r w:rsidRPr="00C40A21">
              <w:rPr>
                <w:rFonts w:ascii="Arial" w:hAnsi="Arial" w:cs="Arial"/>
                <w:sz w:val="18"/>
              </w:rPr>
              <w:t>Values of model outputs</w:t>
            </w:r>
            <w:r w:rsidR="008F76E7" w:rsidRPr="00C40A21">
              <w:rPr>
                <w:rFonts w:ascii="Arial" w:hAnsi="Arial" w:cs="Arial"/>
                <w:sz w:val="18"/>
              </w:rPr>
              <w:t xml:space="preserve"> which correspond to observations listed in the “observation data” section of the PEST control file. These are</w:t>
            </w:r>
            <w:r w:rsidRPr="00C40A21">
              <w:rPr>
                <w:rFonts w:ascii="Arial" w:hAnsi="Arial" w:cs="Arial"/>
                <w:sz w:val="18"/>
              </w:rPr>
              <w:t xml:space="preserve"> calculated using </w:t>
            </w:r>
            <w:r w:rsidR="008F76E7" w:rsidRPr="00C40A21">
              <w:rPr>
                <w:rFonts w:ascii="Arial" w:hAnsi="Arial" w:cs="Arial"/>
                <w:sz w:val="18"/>
              </w:rPr>
              <w:t xml:space="preserve">all </w:t>
            </w:r>
            <w:r w:rsidRPr="00C40A21">
              <w:rPr>
                <w:rFonts w:ascii="Arial" w:hAnsi="Arial" w:cs="Arial"/>
                <w:sz w:val="18"/>
              </w:rPr>
              <w:t>realizations comprising the</w:t>
            </w:r>
            <w:r w:rsidR="00962858">
              <w:rPr>
                <w:rFonts w:ascii="Arial" w:hAnsi="Arial" w:cs="Arial"/>
                <w:sz w:val="18"/>
              </w:rPr>
              <w:t xml:space="preserve"> </w:t>
            </w:r>
            <w:r w:rsidRPr="00C40A21">
              <w:rPr>
                <w:rFonts w:ascii="Arial" w:hAnsi="Arial" w:cs="Arial"/>
                <w:sz w:val="18"/>
              </w:rPr>
              <w:t>parameter ensemble.</w:t>
            </w:r>
          </w:p>
        </w:tc>
      </w:tr>
      <w:tr w:rsidR="001D53B4" w:rsidRPr="005546A4" w14:paraId="2ECA098E" w14:textId="77777777" w:rsidTr="001D53B4">
        <w:trPr>
          <w:cantSplit/>
        </w:trPr>
        <w:tc>
          <w:tcPr>
            <w:tcW w:w="2437" w:type="dxa"/>
            <w:shd w:val="clear" w:color="auto" w:fill="auto"/>
          </w:tcPr>
          <w:p w14:paraId="1D6AE84D" w14:textId="77777777" w:rsidR="005258CB" w:rsidRPr="00C40A21" w:rsidRDefault="002B2881" w:rsidP="00AE1165">
            <w:pPr>
              <w:rPr>
                <w:rFonts w:ascii="Arial" w:hAnsi="Arial" w:cs="Arial"/>
                <w:i/>
                <w:sz w:val="18"/>
              </w:rPr>
            </w:pPr>
            <w:r w:rsidRPr="00C40A21">
              <w:rPr>
                <w:rFonts w:ascii="Arial" w:hAnsi="Arial" w:cs="Arial"/>
                <w:i/>
                <w:sz w:val="18"/>
              </w:rPr>
              <w:t>case.base.obs.csv</w:t>
            </w:r>
          </w:p>
        </w:tc>
        <w:tc>
          <w:tcPr>
            <w:tcW w:w="6805" w:type="dxa"/>
            <w:shd w:val="clear" w:color="auto" w:fill="auto"/>
          </w:tcPr>
          <w:p w14:paraId="295EA419" w14:textId="77777777" w:rsidR="005258CB" w:rsidRPr="00C40A21" w:rsidRDefault="002B2881" w:rsidP="00AE1165">
            <w:pPr>
              <w:rPr>
                <w:rFonts w:ascii="Arial" w:hAnsi="Arial" w:cs="Arial"/>
                <w:sz w:val="18"/>
              </w:rPr>
            </w:pPr>
            <w:r w:rsidRPr="00C40A21">
              <w:rPr>
                <w:rFonts w:ascii="Arial" w:hAnsi="Arial" w:cs="Arial"/>
                <w:sz w:val="18"/>
              </w:rPr>
              <w:t xml:space="preserve">Base observation values. These are calculated by generating realizations of measurement noise and adding this noise to </w:t>
            </w:r>
            <w:r w:rsidR="008F76E7" w:rsidRPr="00C40A21">
              <w:rPr>
                <w:rFonts w:ascii="Arial" w:hAnsi="Arial" w:cs="Arial"/>
                <w:sz w:val="18"/>
              </w:rPr>
              <w:t>measured</w:t>
            </w:r>
            <w:r w:rsidRPr="00C40A21">
              <w:rPr>
                <w:rFonts w:ascii="Arial" w:hAnsi="Arial" w:cs="Arial"/>
                <w:sz w:val="18"/>
              </w:rPr>
              <w:t xml:space="preserve"> values listed in the</w:t>
            </w:r>
            <w:r w:rsidR="00962858">
              <w:rPr>
                <w:rFonts w:ascii="Arial" w:hAnsi="Arial" w:cs="Arial"/>
                <w:sz w:val="18"/>
              </w:rPr>
              <w:t xml:space="preserve"> “observation data” section of the</w:t>
            </w:r>
            <w:r w:rsidRPr="00C40A21">
              <w:rPr>
                <w:rFonts w:ascii="Arial" w:hAnsi="Arial" w:cs="Arial"/>
                <w:sz w:val="18"/>
              </w:rPr>
              <w:t xml:space="preserve"> PEST control file.</w:t>
            </w:r>
          </w:p>
        </w:tc>
      </w:tr>
      <w:tr w:rsidR="001D53B4" w:rsidRPr="005546A4" w14:paraId="35089C81" w14:textId="77777777" w:rsidTr="001D53B4">
        <w:trPr>
          <w:cantSplit/>
        </w:trPr>
        <w:tc>
          <w:tcPr>
            <w:tcW w:w="2437" w:type="dxa"/>
            <w:shd w:val="clear" w:color="auto" w:fill="auto"/>
          </w:tcPr>
          <w:p w14:paraId="17DD6873" w14:textId="77777777" w:rsidR="00256CE7" w:rsidRPr="00C40A21" w:rsidRDefault="00256CE7" w:rsidP="00AE1165">
            <w:pPr>
              <w:rPr>
                <w:rFonts w:ascii="Arial" w:hAnsi="Arial" w:cs="Arial"/>
                <w:i/>
                <w:sz w:val="18"/>
              </w:rPr>
            </w:pPr>
            <w:r w:rsidRPr="00C40A21">
              <w:rPr>
                <w:rFonts w:ascii="Arial" w:hAnsi="Arial" w:cs="Arial"/>
                <w:i/>
                <w:sz w:val="18"/>
              </w:rPr>
              <w:t>case.</w:t>
            </w:r>
            <w:r w:rsidR="00962858">
              <w:rPr>
                <w:rFonts w:ascii="Arial" w:hAnsi="Arial" w:cs="Arial"/>
                <w:i/>
                <w:sz w:val="18"/>
              </w:rPr>
              <w:t>N</w:t>
            </w:r>
            <w:r w:rsidRPr="00C40A21">
              <w:rPr>
                <w:rFonts w:ascii="Arial" w:hAnsi="Arial" w:cs="Arial"/>
                <w:i/>
                <w:sz w:val="18"/>
              </w:rPr>
              <w:t>.L.lambda.F.scale.csv</w:t>
            </w:r>
          </w:p>
        </w:tc>
        <w:tc>
          <w:tcPr>
            <w:tcW w:w="6805" w:type="dxa"/>
            <w:shd w:val="clear" w:color="auto" w:fill="auto"/>
          </w:tcPr>
          <w:p w14:paraId="23FCD1C8" w14:textId="77777777" w:rsidR="00256CE7" w:rsidRPr="00C40A21" w:rsidRDefault="00256CE7" w:rsidP="00AE1165">
            <w:pPr>
              <w:rPr>
                <w:rFonts w:ascii="Arial" w:hAnsi="Arial" w:cs="Arial"/>
                <w:sz w:val="18"/>
              </w:rPr>
            </w:pPr>
            <w:r w:rsidRPr="00C40A21">
              <w:rPr>
                <w:rFonts w:ascii="Arial" w:hAnsi="Arial" w:cs="Arial"/>
                <w:sz w:val="18"/>
              </w:rPr>
              <w:t xml:space="preserve">These files are produced if the </w:t>
            </w:r>
            <w:r w:rsidRPr="00C40A21">
              <w:rPr>
                <w:rFonts w:ascii="Arial" w:hAnsi="Arial" w:cs="Arial"/>
                <w:i/>
                <w:sz w:val="18"/>
                <w:lang w:val="en-AU"/>
              </w:rPr>
              <w:t>save_lambda_ensembles()</w:t>
            </w:r>
            <w:r w:rsidRPr="00C40A21">
              <w:rPr>
                <w:rFonts w:ascii="Arial" w:hAnsi="Arial" w:cs="Arial"/>
                <w:sz w:val="18"/>
                <w:lang w:val="en-AU"/>
              </w:rPr>
              <w:t xml:space="preserve"> control variable is set to </w:t>
            </w:r>
            <w:r w:rsidRPr="00C40A21">
              <w:rPr>
                <w:rFonts w:ascii="Arial" w:hAnsi="Arial" w:cs="Arial"/>
                <w:i/>
                <w:sz w:val="18"/>
                <w:lang w:val="en-AU"/>
              </w:rPr>
              <w:t>true</w:t>
            </w:r>
            <w:r w:rsidRPr="00C40A21">
              <w:rPr>
                <w:rFonts w:ascii="Arial" w:hAnsi="Arial" w:cs="Arial"/>
                <w:sz w:val="18"/>
                <w:lang w:val="en-AU"/>
              </w:rPr>
              <w:t xml:space="preserve">. They record parameter values used in testing the effects of different Marquardt lambdas and line search factors. </w:t>
            </w:r>
            <w:r w:rsidR="00670635" w:rsidRPr="00C40A21">
              <w:rPr>
                <w:rFonts w:ascii="Arial" w:hAnsi="Arial" w:cs="Arial"/>
                <w:i/>
                <w:sz w:val="18"/>
                <w:lang w:val="en-AU"/>
              </w:rPr>
              <w:t>L</w:t>
            </w:r>
            <w:r w:rsidR="00670635" w:rsidRPr="00C40A21">
              <w:rPr>
                <w:rFonts w:ascii="Arial" w:hAnsi="Arial" w:cs="Arial"/>
                <w:sz w:val="18"/>
                <w:lang w:val="en-AU"/>
              </w:rPr>
              <w:t xml:space="preserve"> is the value of the Marquardt lambda</w:t>
            </w:r>
            <w:r w:rsidR="008F76E7" w:rsidRPr="00C40A21">
              <w:rPr>
                <w:rFonts w:ascii="Arial" w:hAnsi="Arial" w:cs="Arial"/>
                <w:sz w:val="18"/>
                <w:lang w:val="en-AU"/>
              </w:rPr>
              <w:t>;</w:t>
            </w:r>
            <w:r w:rsidR="00670635" w:rsidRPr="00C40A21">
              <w:rPr>
                <w:rFonts w:ascii="Arial" w:hAnsi="Arial" w:cs="Arial"/>
                <w:sz w:val="18"/>
                <w:lang w:val="en-AU"/>
              </w:rPr>
              <w:t xml:space="preserve"> </w:t>
            </w:r>
            <w:r w:rsidR="00670635" w:rsidRPr="00C40A21">
              <w:rPr>
                <w:rFonts w:ascii="Arial" w:hAnsi="Arial" w:cs="Arial"/>
                <w:i/>
                <w:sz w:val="18"/>
                <w:lang w:val="en-AU"/>
              </w:rPr>
              <w:t>F</w:t>
            </w:r>
            <w:r w:rsidR="00670635" w:rsidRPr="00C40A21">
              <w:rPr>
                <w:rFonts w:ascii="Arial" w:hAnsi="Arial" w:cs="Arial"/>
                <w:sz w:val="18"/>
                <w:lang w:val="en-AU"/>
              </w:rPr>
              <w:t xml:space="preserve"> is the value of the line search factor.</w:t>
            </w:r>
          </w:p>
        </w:tc>
      </w:tr>
      <w:tr w:rsidR="001D53B4" w:rsidRPr="005546A4" w14:paraId="7A6AE263" w14:textId="77777777" w:rsidTr="001D53B4">
        <w:trPr>
          <w:cantSplit/>
        </w:trPr>
        <w:tc>
          <w:tcPr>
            <w:tcW w:w="2437" w:type="dxa"/>
            <w:shd w:val="clear" w:color="auto" w:fill="auto"/>
          </w:tcPr>
          <w:p w14:paraId="2668D935" w14:textId="77777777" w:rsidR="005258CB" w:rsidRPr="00C40A21" w:rsidRDefault="00D7664B" w:rsidP="00AE1165">
            <w:pPr>
              <w:rPr>
                <w:rFonts w:ascii="Arial" w:hAnsi="Arial" w:cs="Arial"/>
                <w:i/>
                <w:sz w:val="18"/>
              </w:rPr>
            </w:pPr>
            <w:r w:rsidRPr="00C40A21">
              <w:rPr>
                <w:rFonts w:ascii="Arial" w:hAnsi="Arial" w:cs="Arial"/>
                <w:i/>
                <w:sz w:val="18"/>
              </w:rPr>
              <w:t>case.phi</w:t>
            </w:r>
            <w:r w:rsidR="00962858">
              <w:rPr>
                <w:rFonts w:ascii="Arial" w:hAnsi="Arial" w:cs="Arial"/>
                <w:i/>
                <w:sz w:val="18"/>
              </w:rPr>
              <w:t>.</w:t>
            </w:r>
            <w:r w:rsidRPr="00C40A21">
              <w:rPr>
                <w:rFonts w:ascii="Arial" w:hAnsi="Arial" w:cs="Arial"/>
                <w:i/>
                <w:sz w:val="18"/>
              </w:rPr>
              <w:t>actual.csv</w:t>
            </w:r>
          </w:p>
        </w:tc>
        <w:tc>
          <w:tcPr>
            <w:tcW w:w="6805" w:type="dxa"/>
            <w:shd w:val="clear" w:color="auto" w:fill="auto"/>
          </w:tcPr>
          <w:p w14:paraId="1F617FA7" w14:textId="1F1F2C62" w:rsidR="005258CB" w:rsidRPr="00C40A21" w:rsidRDefault="00D7664B" w:rsidP="00AE1165">
            <w:pPr>
              <w:rPr>
                <w:rFonts w:ascii="Arial" w:hAnsi="Arial" w:cs="Arial"/>
                <w:sz w:val="18"/>
              </w:rPr>
            </w:pPr>
            <w:r w:rsidRPr="00C40A21">
              <w:rPr>
                <w:rFonts w:ascii="Arial" w:hAnsi="Arial" w:cs="Arial"/>
                <w:sz w:val="18"/>
              </w:rPr>
              <w:t xml:space="preserve">Objective functions </w:t>
            </w:r>
            <w:r w:rsidR="008F76E7" w:rsidRPr="00C40A21">
              <w:rPr>
                <w:rFonts w:ascii="Arial" w:hAnsi="Arial" w:cs="Arial"/>
                <w:sz w:val="18"/>
              </w:rPr>
              <w:t xml:space="preserve">calculated </w:t>
            </w:r>
            <w:r w:rsidRPr="00C40A21">
              <w:rPr>
                <w:rFonts w:ascii="Arial" w:hAnsi="Arial" w:cs="Arial"/>
                <w:sz w:val="18"/>
              </w:rPr>
              <w:t xml:space="preserve">during </w:t>
            </w:r>
            <w:r w:rsidR="008F76E7" w:rsidRPr="00C40A21">
              <w:rPr>
                <w:rFonts w:ascii="Arial" w:hAnsi="Arial" w:cs="Arial"/>
                <w:sz w:val="18"/>
              </w:rPr>
              <w:t>all</w:t>
            </w:r>
            <w:r w:rsidRPr="00C40A21">
              <w:rPr>
                <w:rFonts w:ascii="Arial" w:hAnsi="Arial" w:cs="Arial"/>
                <w:sz w:val="18"/>
              </w:rPr>
              <w:t xml:space="preserve"> iteration</w:t>
            </w:r>
            <w:r w:rsidR="008F76E7" w:rsidRPr="00C40A21">
              <w:rPr>
                <w:rFonts w:ascii="Arial" w:hAnsi="Arial" w:cs="Arial"/>
                <w:sz w:val="18"/>
              </w:rPr>
              <w:t>s</w:t>
            </w:r>
            <w:r w:rsidR="00F40908">
              <w:rPr>
                <w:rFonts w:ascii="Arial" w:hAnsi="Arial" w:cs="Arial"/>
                <w:sz w:val="18"/>
              </w:rPr>
              <w:t xml:space="preserve"> of the ensemble smoother process</w:t>
            </w:r>
            <w:r w:rsidRPr="00C40A21">
              <w:rPr>
                <w:rFonts w:ascii="Arial" w:hAnsi="Arial" w:cs="Arial"/>
                <w:sz w:val="18"/>
              </w:rPr>
              <w:t xml:space="preserve"> for all members of the ensemble. </w:t>
            </w:r>
            <w:r w:rsidR="008F76E7" w:rsidRPr="00C40A21">
              <w:rPr>
                <w:rFonts w:ascii="Arial" w:hAnsi="Arial" w:cs="Arial"/>
                <w:sz w:val="18"/>
              </w:rPr>
              <w:t>O</w:t>
            </w:r>
            <w:r w:rsidRPr="00C40A21">
              <w:rPr>
                <w:rFonts w:ascii="Arial" w:hAnsi="Arial" w:cs="Arial"/>
                <w:sz w:val="18"/>
              </w:rPr>
              <w:t>bjective function</w:t>
            </w:r>
            <w:r w:rsidR="008F76E7" w:rsidRPr="00C40A21">
              <w:rPr>
                <w:rFonts w:ascii="Arial" w:hAnsi="Arial" w:cs="Arial"/>
                <w:sz w:val="18"/>
              </w:rPr>
              <w:t>s</w:t>
            </w:r>
            <w:r w:rsidRPr="00C40A21">
              <w:rPr>
                <w:rFonts w:ascii="Arial" w:hAnsi="Arial" w:cs="Arial"/>
                <w:sz w:val="18"/>
              </w:rPr>
              <w:t xml:space="preserve"> </w:t>
            </w:r>
            <w:r w:rsidR="008F76E7" w:rsidRPr="00C40A21">
              <w:rPr>
                <w:rFonts w:ascii="Arial" w:hAnsi="Arial" w:cs="Arial"/>
                <w:sz w:val="18"/>
              </w:rPr>
              <w:t>are</w:t>
            </w:r>
            <w:r w:rsidRPr="00C40A21">
              <w:rPr>
                <w:rFonts w:ascii="Arial" w:hAnsi="Arial" w:cs="Arial"/>
                <w:sz w:val="18"/>
              </w:rPr>
              <w:t xml:space="preserve"> computed from differences between model outputs and </w:t>
            </w:r>
            <w:r w:rsidR="008F76E7" w:rsidRPr="00C40A21">
              <w:rPr>
                <w:rFonts w:ascii="Arial" w:hAnsi="Arial" w:cs="Arial"/>
                <w:sz w:val="18"/>
              </w:rPr>
              <w:t xml:space="preserve">measurements </w:t>
            </w:r>
            <w:r w:rsidRPr="00C40A21">
              <w:rPr>
                <w:rFonts w:ascii="Arial" w:hAnsi="Arial" w:cs="Arial"/>
                <w:sz w:val="18"/>
              </w:rPr>
              <w:t>recorded in the</w:t>
            </w:r>
            <w:r w:rsidR="008F76E7" w:rsidRPr="00C40A21">
              <w:rPr>
                <w:rFonts w:ascii="Arial" w:hAnsi="Arial" w:cs="Arial"/>
                <w:sz w:val="18"/>
              </w:rPr>
              <w:t xml:space="preserve"> “observation data” section of the</w:t>
            </w:r>
            <w:r w:rsidRPr="00C40A21">
              <w:rPr>
                <w:rFonts w:ascii="Arial" w:hAnsi="Arial" w:cs="Arial"/>
                <w:sz w:val="18"/>
              </w:rPr>
              <w:t xml:space="preserve"> PEST control file using weights that are also </w:t>
            </w:r>
            <w:r w:rsidR="008F76E7" w:rsidRPr="00C40A21">
              <w:rPr>
                <w:rFonts w:ascii="Arial" w:hAnsi="Arial" w:cs="Arial"/>
                <w:sz w:val="18"/>
              </w:rPr>
              <w:t>provided in this section.</w:t>
            </w:r>
            <w:r w:rsidRPr="00C40A21">
              <w:rPr>
                <w:rFonts w:ascii="Arial" w:hAnsi="Arial" w:cs="Arial"/>
                <w:sz w:val="18"/>
              </w:rPr>
              <w:t xml:space="preserve"> </w:t>
            </w:r>
          </w:p>
        </w:tc>
      </w:tr>
      <w:tr w:rsidR="00C03201" w:rsidRPr="005546A4" w14:paraId="1F656398" w14:textId="77777777" w:rsidTr="001D53B4">
        <w:trPr>
          <w:cantSplit/>
        </w:trPr>
        <w:tc>
          <w:tcPr>
            <w:tcW w:w="2437" w:type="dxa"/>
            <w:shd w:val="clear" w:color="auto" w:fill="auto"/>
          </w:tcPr>
          <w:p w14:paraId="717BDD0F" w14:textId="77777777" w:rsidR="00C03201" w:rsidRPr="00C40A21" w:rsidRDefault="00BB540C" w:rsidP="00AE1165">
            <w:pPr>
              <w:rPr>
                <w:rFonts w:ascii="Arial" w:hAnsi="Arial" w:cs="Arial"/>
                <w:i/>
                <w:sz w:val="18"/>
              </w:rPr>
            </w:pPr>
            <w:r>
              <w:rPr>
                <w:rFonts w:ascii="Arial" w:hAnsi="Arial" w:cs="Arial"/>
                <w:i/>
                <w:sz w:val="18"/>
              </w:rPr>
              <w:t>c</w:t>
            </w:r>
            <w:r w:rsidR="00C03201">
              <w:rPr>
                <w:rFonts w:ascii="Arial" w:hAnsi="Arial" w:cs="Arial"/>
                <w:i/>
                <w:sz w:val="18"/>
              </w:rPr>
              <w:t>ase</w:t>
            </w:r>
            <w:r>
              <w:rPr>
                <w:rFonts w:ascii="Arial" w:hAnsi="Arial" w:cs="Arial"/>
                <w:i/>
                <w:sz w:val="18"/>
              </w:rPr>
              <w:t>.</w:t>
            </w:r>
            <w:r w:rsidR="00C03201">
              <w:rPr>
                <w:rFonts w:ascii="Arial" w:hAnsi="Arial" w:cs="Arial"/>
                <w:i/>
                <w:sz w:val="18"/>
              </w:rPr>
              <w:t>phi</w:t>
            </w:r>
            <w:r>
              <w:rPr>
                <w:rFonts w:ascii="Arial" w:hAnsi="Arial" w:cs="Arial"/>
                <w:i/>
                <w:sz w:val="18"/>
              </w:rPr>
              <w:t>.</w:t>
            </w:r>
            <w:r w:rsidR="00C03201">
              <w:rPr>
                <w:rFonts w:ascii="Arial" w:hAnsi="Arial" w:cs="Arial"/>
                <w:i/>
                <w:sz w:val="18"/>
              </w:rPr>
              <w:t>group.csv</w:t>
            </w:r>
          </w:p>
        </w:tc>
        <w:tc>
          <w:tcPr>
            <w:tcW w:w="6805" w:type="dxa"/>
            <w:shd w:val="clear" w:color="auto" w:fill="auto"/>
          </w:tcPr>
          <w:p w14:paraId="37DC7446" w14:textId="2B5D9F1F" w:rsidR="00C03201" w:rsidRPr="00C40A21" w:rsidRDefault="00C344E0" w:rsidP="00AE1165">
            <w:pPr>
              <w:rPr>
                <w:rFonts w:ascii="Arial" w:hAnsi="Arial" w:cs="Arial"/>
                <w:sz w:val="18"/>
              </w:rPr>
            </w:pPr>
            <w:r>
              <w:rPr>
                <w:rFonts w:ascii="Arial" w:hAnsi="Arial" w:cs="Arial"/>
                <w:sz w:val="18"/>
              </w:rPr>
              <w:t>Objective function components pertaining to different observation groups calculated for all iterations</w:t>
            </w:r>
            <w:r w:rsidR="00F40908">
              <w:rPr>
                <w:rFonts w:ascii="Arial" w:hAnsi="Arial" w:cs="Arial"/>
                <w:sz w:val="18"/>
              </w:rPr>
              <w:t xml:space="preserve"> of the ensemble smoother process</w:t>
            </w:r>
            <w:r>
              <w:rPr>
                <w:rFonts w:ascii="Arial" w:hAnsi="Arial" w:cs="Arial"/>
                <w:sz w:val="18"/>
              </w:rPr>
              <w:t xml:space="preserve">. Progression of the </w:t>
            </w:r>
            <w:r w:rsidR="00FA6513">
              <w:rPr>
                <w:rFonts w:ascii="Arial" w:hAnsi="Arial" w:cs="Arial"/>
                <w:sz w:val="18"/>
              </w:rPr>
              <w:t>regularization</w:t>
            </w:r>
            <w:r>
              <w:rPr>
                <w:rFonts w:ascii="Arial" w:hAnsi="Arial" w:cs="Arial"/>
                <w:sz w:val="18"/>
              </w:rPr>
              <w:t xml:space="preserve"> objective function is also recorded</w:t>
            </w:r>
            <w:r w:rsidR="00F40908">
              <w:rPr>
                <w:rFonts w:ascii="Arial" w:hAnsi="Arial" w:cs="Arial"/>
                <w:sz w:val="18"/>
              </w:rPr>
              <w:t>;</w:t>
            </w:r>
            <w:r>
              <w:rPr>
                <w:rFonts w:ascii="Arial" w:hAnsi="Arial" w:cs="Arial"/>
                <w:sz w:val="18"/>
              </w:rPr>
              <w:t xml:space="preserve"> </w:t>
            </w:r>
            <w:r w:rsidR="00F40908">
              <w:rPr>
                <w:rFonts w:ascii="Arial" w:hAnsi="Arial" w:cs="Arial"/>
                <w:sz w:val="18"/>
              </w:rPr>
              <w:t>t</w:t>
            </w:r>
            <w:r>
              <w:rPr>
                <w:rFonts w:ascii="Arial" w:hAnsi="Arial" w:cs="Arial"/>
                <w:sz w:val="18"/>
              </w:rPr>
              <w:t>his measures discrepancies between current and initial parameter values. Contribut</w:t>
            </w:r>
            <w:r w:rsidR="00962858">
              <w:rPr>
                <w:rFonts w:ascii="Arial" w:hAnsi="Arial" w:cs="Arial"/>
                <w:sz w:val="18"/>
              </w:rPr>
              <w:t>ions</w:t>
            </w:r>
            <w:r>
              <w:rPr>
                <w:rFonts w:ascii="Arial" w:hAnsi="Arial" w:cs="Arial"/>
                <w:sz w:val="18"/>
              </w:rPr>
              <w:t xml:space="preserve"> by different parameter groups</w:t>
            </w:r>
            <w:r w:rsidR="00F40908">
              <w:rPr>
                <w:rFonts w:ascii="Arial" w:hAnsi="Arial" w:cs="Arial"/>
                <w:sz w:val="18"/>
              </w:rPr>
              <w:t xml:space="preserve"> to the regularization objective function are also</w:t>
            </w:r>
            <w:r>
              <w:rPr>
                <w:rFonts w:ascii="Arial" w:hAnsi="Arial" w:cs="Arial"/>
                <w:sz w:val="18"/>
              </w:rPr>
              <w:t xml:space="preserve"> listed.  </w:t>
            </w:r>
          </w:p>
        </w:tc>
      </w:tr>
      <w:tr w:rsidR="001D53B4" w:rsidRPr="005546A4" w14:paraId="7F228BDF" w14:textId="77777777" w:rsidTr="001D53B4">
        <w:trPr>
          <w:cantSplit/>
        </w:trPr>
        <w:tc>
          <w:tcPr>
            <w:tcW w:w="2437" w:type="dxa"/>
            <w:shd w:val="clear" w:color="auto" w:fill="auto"/>
          </w:tcPr>
          <w:p w14:paraId="0FAA809C" w14:textId="77777777" w:rsidR="005258CB" w:rsidRPr="00C40A21" w:rsidRDefault="00D7664B" w:rsidP="00AE1165">
            <w:pPr>
              <w:rPr>
                <w:rFonts w:ascii="Arial" w:hAnsi="Arial" w:cs="Arial"/>
                <w:i/>
                <w:sz w:val="18"/>
              </w:rPr>
            </w:pPr>
            <w:r w:rsidRPr="00C40A21">
              <w:rPr>
                <w:rFonts w:ascii="Arial" w:hAnsi="Arial" w:cs="Arial"/>
                <w:i/>
                <w:sz w:val="18"/>
              </w:rPr>
              <w:lastRenderedPageBreak/>
              <w:t>case.phi.meas.csv</w:t>
            </w:r>
          </w:p>
        </w:tc>
        <w:tc>
          <w:tcPr>
            <w:tcW w:w="6805" w:type="dxa"/>
            <w:shd w:val="clear" w:color="auto" w:fill="auto"/>
          </w:tcPr>
          <w:p w14:paraId="1B14919A" w14:textId="63C33E0E" w:rsidR="005258CB" w:rsidRPr="00C40A21" w:rsidRDefault="00D7664B" w:rsidP="00AE1165">
            <w:pPr>
              <w:rPr>
                <w:rFonts w:ascii="Arial" w:hAnsi="Arial" w:cs="Arial"/>
                <w:sz w:val="18"/>
              </w:rPr>
            </w:pPr>
            <w:r w:rsidRPr="00C40A21">
              <w:rPr>
                <w:rFonts w:ascii="Arial" w:hAnsi="Arial" w:cs="Arial"/>
                <w:sz w:val="18"/>
              </w:rPr>
              <w:t>Objective functions</w:t>
            </w:r>
            <w:r w:rsidR="007F2918" w:rsidRPr="00C40A21">
              <w:rPr>
                <w:rFonts w:ascii="Arial" w:hAnsi="Arial" w:cs="Arial"/>
                <w:sz w:val="18"/>
              </w:rPr>
              <w:t xml:space="preserve"> calculated</w:t>
            </w:r>
            <w:r w:rsidRPr="00C40A21">
              <w:rPr>
                <w:rFonts w:ascii="Arial" w:hAnsi="Arial" w:cs="Arial"/>
                <w:sz w:val="18"/>
              </w:rPr>
              <w:t xml:space="preserve"> during</w:t>
            </w:r>
            <w:r w:rsidR="007F2918" w:rsidRPr="00C40A21">
              <w:rPr>
                <w:rFonts w:ascii="Arial" w:hAnsi="Arial" w:cs="Arial"/>
                <w:sz w:val="18"/>
              </w:rPr>
              <w:t xml:space="preserve"> all iterations</w:t>
            </w:r>
            <w:r w:rsidR="00F40908">
              <w:rPr>
                <w:rFonts w:ascii="Arial" w:hAnsi="Arial" w:cs="Arial"/>
                <w:sz w:val="18"/>
              </w:rPr>
              <w:t xml:space="preserve"> of the ensemble smoother process</w:t>
            </w:r>
            <w:r w:rsidR="007F2918" w:rsidRPr="00C40A21">
              <w:rPr>
                <w:rFonts w:ascii="Arial" w:hAnsi="Arial" w:cs="Arial"/>
                <w:sz w:val="18"/>
              </w:rPr>
              <w:t xml:space="preserve"> </w:t>
            </w:r>
            <w:r w:rsidRPr="00C40A21">
              <w:rPr>
                <w:rFonts w:ascii="Arial" w:hAnsi="Arial" w:cs="Arial"/>
                <w:sz w:val="18"/>
              </w:rPr>
              <w:t xml:space="preserve">for all members of the ensemble. </w:t>
            </w:r>
            <w:r w:rsidR="007F2918" w:rsidRPr="00C40A21">
              <w:rPr>
                <w:rFonts w:ascii="Arial" w:hAnsi="Arial" w:cs="Arial"/>
                <w:sz w:val="18"/>
              </w:rPr>
              <w:t>O</w:t>
            </w:r>
            <w:r w:rsidRPr="00C40A21">
              <w:rPr>
                <w:rFonts w:ascii="Arial" w:hAnsi="Arial" w:cs="Arial"/>
                <w:sz w:val="18"/>
              </w:rPr>
              <w:t>bjective function</w:t>
            </w:r>
            <w:r w:rsidR="007F2918" w:rsidRPr="00C40A21">
              <w:rPr>
                <w:rFonts w:ascii="Arial" w:hAnsi="Arial" w:cs="Arial"/>
                <w:sz w:val="18"/>
              </w:rPr>
              <w:t>s</w:t>
            </w:r>
            <w:r w:rsidRPr="00C40A21">
              <w:rPr>
                <w:rFonts w:ascii="Arial" w:hAnsi="Arial" w:cs="Arial"/>
                <w:sz w:val="18"/>
              </w:rPr>
              <w:t xml:space="preserve"> recorded in this file </w:t>
            </w:r>
            <w:r w:rsidR="00962858">
              <w:rPr>
                <w:rFonts w:ascii="Arial" w:hAnsi="Arial" w:cs="Arial"/>
                <w:sz w:val="18"/>
              </w:rPr>
              <w:t>are</w:t>
            </w:r>
            <w:r w:rsidRPr="00C40A21">
              <w:rPr>
                <w:rFonts w:ascii="Arial" w:hAnsi="Arial" w:cs="Arial"/>
                <w:sz w:val="18"/>
              </w:rPr>
              <w:t xml:space="preserve"> computed from differences between model outputs and observation ensembles, i.e. the </w:t>
            </w:r>
            <w:r w:rsidR="007F2918" w:rsidRPr="00C40A21">
              <w:rPr>
                <w:rFonts w:ascii="Arial" w:hAnsi="Arial" w:cs="Arial"/>
                <w:sz w:val="18"/>
              </w:rPr>
              <w:t>measurements</w:t>
            </w:r>
            <w:r w:rsidRPr="00C40A21">
              <w:rPr>
                <w:rFonts w:ascii="Arial" w:hAnsi="Arial" w:cs="Arial"/>
                <w:sz w:val="18"/>
              </w:rPr>
              <w:t xml:space="preserve"> recorded in the</w:t>
            </w:r>
            <w:r w:rsidR="007F2918" w:rsidRPr="00C40A21">
              <w:rPr>
                <w:rFonts w:ascii="Arial" w:hAnsi="Arial" w:cs="Arial"/>
                <w:sz w:val="18"/>
              </w:rPr>
              <w:t xml:space="preserve"> “observation data” section of</w:t>
            </w:r>
            <w:r w:rsidR="00962858">
              <w:rPr>
                <w:rFonts w:ascii="Arial" w:hAnsi="Arial" w:cs="Arial"/>
                <w:sz w:val="18"/>
              </w:rPr>
              <w:t xml:space="preserve"> the</w:t>
            </w:r>
            <w:r w:rsidRPr="00C40A21">
              <w:rPr>
                <w:rFonts w:ascii="Arial" w:hAnsi="Arial" w:cs="Arial"/>
                <w:sz w:val="18"/>
              </w:rPr>
              <w:t xml:space="preserve"> PEST control file supplemented with realizations of measurement noise.</w:t>
            </w:r>
          </w:p>
        </w:tc>
      </w:tr>
      <w:tr w:rsidR="001D53B4" w:rsidRPr="005546A4" w14:paraId="4A22D11F" w14:textId="77777777" w:rsidTr="001D53B4">
        <w:trPr>
          <w:cantSplit/>
        </w:trPr>
        <w:tc>
          <w:tcPr>
            <w:tcW w:w="2437" w:type="dxa"/>
            <w:shd w:val="clear" w:color="auto" w:fill="auto"/>
          </w:tcPr>
          <w:p w14:paraId="6B5CDC6D" w14:textId="77777777" w:rsidR="00D7664B" w:rsidRPr="00C40A21" w:rsidRDefault="00D7664B" w:rsidP="00AE1165">
            <w:pPr>
              <w:rPr>
                <w:rFonts w:ascii="Arial" w:hAnsi="Arial" w:cs="Arial"/>
                <w:i/>
                <w:sz w:val="18"/>
              </w:rPr>
            </w:pPr>
            <w:r w:rsidRPr="00C40A21">
              <w:rPr>
                <w:rFonts w:ascii="Arial" w:hAnsi="Arial" w:cs="Arial"/>
                <w:i/>
                <w:sz w:val="18"/>
              </w:rPr>
              <w:t>case.phi.regul.csv</w:t>
            </w:r>
          </w:p>
        </w:tc>
        <w:tc>
          <w:tcPr>
            <w:tcW w:w="6805" w:type="dxa"/>
            <w:shd w:val="clear" w:color="auto" w:fill="auto"/>
          </w:tcPr>
          <w:p w14:paraId="64812985" w14:textId="5D8142FC" w:rsidR="00D7664B" w:rsidRPr="00C40A21" w:rsidRDefault="00710BBE" w:rsidP="00AE1165">
            <w:pPr>
              <w:rPr>
                <w:rFonts w:ascii="Arial" w:hAnsi="Arial" w:cs="Arial"/>
                <w:sz w:val="18"/>
              </w:rPr>
            </w:pPr>
            <w:r w:rsidRPr="00C40A21">
              <w:rPr>
                <w:rFonts w:ascii="Arial" w:hAnsi="Arial" w:cs="Arial"/>
                <w:sz w:val="18"/>
              </w:rPr>
              <w:t>Regularization</w:t>
            </w:r>
            <w:r w:rsidR="00D7664B" w:rsidRPr="00C40A21">
              <w:rPr>
                <w:rFonts w:ascii="Arial" w:hAnsi="Arial" w:cs="Arial"/>
                <w:sz w:val="18"/>
              </w:rPr>
              <w:t xml:space="preserve"> objective function</w:t>
            </w:r>
            <w:r w:rsidR="00F71E3E" w:rsidRPr="00C40A21">
              <w:rPr>
                <w:rFonts w:ascii="Arial" w:hAnsi="Arial" w:cs="Arial"/>
                <w:sz w:val="18"/>
              </w:rPr>
              <w:t>s</w:t>
            </w:r>
            <w:r w:rsidR="007F2918" w:rsidRPr="00C40A21">
              <w:rPr>
                <w:rFonts w:ascii="Arial" w:hAnsi="Arial" w:cs="Arial"/>
                <w:sz w:val="18"/>
              </w:rPr>
              <w:t xml:space="preserve"> calculated</w:t>
            </w:r>
            <w:r w:rsidR="00D7664B" w:rsidRPr="00C40A21">
              <w:rPr>
                <w:rFonts w:ascii="Arial" w:hAnsi="Arial" w:cs="Arial"/>
                <w:sz w:val="18"/>
              </w:rPr>
              <w:t xml:space="preserve"> during each iteration</w:t>
            </w:r>
            <w:r w:rsidR="007F2918" w:rsidRPr="00C40A21">
              <w:rPr>
                <w:rFonts w:ascii="Arial" w:hAnsi="Arial" w:cs="Arial"/>
                <w:sz w:val="18"/>
              </w:rPr>
              <w:t xml:space="preserve"> of the </w:t>
            </w:r>
            <w:r w:rsidR="00F40908">
              <w:rPr>
                <w:rFonts w:ascii="Arial" w:hAnsi="Arial" w:cs="Arial"/>
                <w:sz w:val="18"/>
              </w:rPr>
              <w:t>ensemble smoother</w:t>
            </w:r>
            <w:r w:rsidR="007F2918" w:rsidRPr="00C40A21">
              <w:rPr>
                <w:rFonts w:ascii="Arial" w:hAnsi="Arial" w:cs="Arial"/>
                <w:sz w:val="18"/>
              </w:rPr>
              <w:t xml:space="preserve"> process</w:t>
            </w:r>
            <w:r w:rsidR="00D7664B" w:rsidRPr="00C40A21">
              <w:rPr>
                <w:rFonts w:ascii="Arial" w:hAnsi="Arial" w:cs="Arial"/>
                <w:sz w:val="18"/>
              </w:rPr>
              <w:t xml:space="preserve"> for all members of the ensemble. </w:t>
            </w:r>
            <w:r w:rsidR="00F71E3E" w:rsidRPr="00C40A21">
              <w:rPr>
                <w:rFonts w:ascii="Arial" w:hAnsi="Arial" w:cs="Arial"/>
                <w:sz w:val="18"/>
              </w:rPr>
              <w:t>For a particular realization this is calculated using differences between current and initial parameter values. The weight</w:t>
            </w:r>
            <w:r w:rsidR="007F2918" w:rsidRPr="00C40A21">
              <w:rPr>
                <w:rFonts w:ascii="Arial" w:hAnsi="Arial" w:cs="Arial"/>
                <w:sz w:val="18"/>
              </w:rPr>
              <w:t xml:space="preserve"> applied to a particular difference</w:t>
            </w:r>
            <w:r w:rsidR="00F71E3E" w:rsidRPr="00C40A21">
              <w:rPr>
                <w:rFonts w:ascii="Arial" w:hAnsi="Arial" w:cs="Arial"/>
                <w:sz w:val="18"/>
              </w:rPr>
              <w:t xml:space="preserve"> is the inverse of the prior standard deviation of the parameter.</w:t>
            </w:r>
          </w:p>
        </w:tc>
      </w:tr>
      <w:tr w:rsidR="001D53B4" w:rsidRPr="005546A4" w14:paraId="27303EB6" w14:textId="77777777" w:rsidTr="00BC4FA2">
        <w:trPr>
          <w:cantSplit/>
          <w:trHeight w:val="842"/>
        </w:trPr>
        <w:tc>
          <w:tcPr>
            <w:tcW w:w="2437" w:type="dxa"/>
            <w:shd w:val="clear" w:color="auto" w:fill="auto"/>
          </w:tcPr>
          <w:p w14:paraId="34BD6B21" w14:textId="77777777" w:rsidR="005258CB" w:rsidRPr="00C40A21" w:rsidRDefault="00F71E3E" w:rsidP="00AE1165">
            <w:pPr>
              <w:rPr>
                <w:rFonts w:ascii="Arial" w:hAnsi="Arial" w:cs="Arial"/>
                <w:i/>
                <w:sz w:val="18"/>
              </w:rPr>
            </w:pPr>
            <w:r w:rsidRPr="00C40A21">
              <w:rPr>
                <w:rFonts w:ascii="Arial" w:hAnsi="Arial" w:cs="Arial"/>
                <w:i/>
                <w:sz w:val="18"/>
              </w:rPr>
              <w:t>case.phi.composite.csv</w:t>
            </w:r>
          </w:p>
        </w:tc>
        <w:tc>
          <w:tcPr>
            <w:tcW w:w="6805" w:type="dxa"/>
            <w:shd w:val="clear" w:color="auto" w:fill="auto"/>
          </w:tcPr>
          <w:p w14:paraId="61C394CC" w14:textId="77777777" w:rsidR="005258CB" w:rsidRPr="00C40A21" w:rsidRDefault="00F71E3E" w:rsidP="00AE1165">
            <w:pPr>
              <w:rPr>
                <w:rFonts w:ascii="Arial" w:hAnsi="Arial" w:cs="Arial"/>
                <w:sz w:val="18"/>
              </w:rPr>
            </w:pPr>
            <w:r w:rsidRPr="00C40A21">
              <w:rPr>
                <w:rFonts w:ascii="Arial" w:hAnsi="Arial" w:cs="Arial"/>
                <w:sz w:val="18"/>
              </w:rPr>
              <w:t xml:space="preserve">The composite objective function is the measurement objective function plus the regularization objective function multiplied by the value of the </w:t>
            </w:r>
            <w:r w:rsidRPr="00C40A21">
              <w:rPr>
                <w:rFonts w:ascii="Arial" w:hAnsi="Arial" w:cs="Arial"/>
                <w:i/>
                <w:sz w:val="18"/>
              </w:rPr>
              <w:t>regul_frac()</w:t>
            </w:r>
            <w:r w:rsidRPr="00C40A21">
              <w:rPr>
                <w:rFonts w:ascii="Arial" w:hAnsi="Arial" w:cs="Arial"/>
                <w:sz w:val="18"/>
              </w:rPr>
              <w:t xml:space="preserve"> control variable. </w:t>
            </w:r>
          </w:p>
        </w:tc>
      </w:tr>
    </w:tbl>
    <w:p w14:paraId="00E2957A" w14:textId="77777777" w:rsidR="005258CB" w:rsidRPr="00D41EBA" w:rsidRDefault="005258CB" w:rsidP="005258CB">
      <w:pPr>
        <w:pStyle w:val="Caption"/>
        <w:rPr>
          <w:lang w:val="en-AU"/>
        </w:rPr>
      </w:pPr>
      <w:r>
        <w:t xml:space="preserve">Table </w:t>
      </w:r>
      <w:r w:rsidR="00F71E3E">
        <w:t>9</w:t>
      </w:r>
      <w:r>
        <w:t>.</w:t>
      </w:r>
      <w:r w:rsidR="007F2918">
        <w:t>2</w:t>
      </w:r>
      <w:r>
        <w:t xml:space="preserve"> </w:t>
      </w:r>
      <w:r w:rsidR="00F71E3E">
        <w:t>CSV f</w:t>
      </w:r>
      <w:r>
        <w:t>iles written by PESTPP-</w:t>
      </w:r>
      <w:r w:rsidR="00F71E3E">
        <w:t>IES</w:t>
      </w:r>
      <w:r>
        <w:t xml:space="preserve">. It is assumed that the name of the PEST control file is </w:t>
      </w:r>
      <w:r>
        <w:rPr>
          <w:i/>
        </w:rPr>
        <w:t>case.pst</w:t>
      </w:r>
      <w:r>
        <w:t xml:space="preserve">. </w:t>
      </w:r>
      <w:r w:rsidR="007F2918">
        <w:t xml:space="preserve"> </w:t>
      </w:r>
    </w:p>
    <w:p w14:paraId="0F8D1621" w14:textId="77777777" w:rsidR="00CC6B47" w:rsidRDefault="00CC6B47" w:rsidP="00CC6B47">
      <w:pPr>
        <w:pStyle w:val="Heading3"/>
      </w:pPr>
      <w:bookmarkStart w:id="2104" w:name="_Toc520535326"/>
      <w:r>
        <w:t>9.</w:t>
      </w:r>
      <w:r w:rsidR="008F76E7">
        <w:t>3</w:t>
      </w:r>
      <w:r>
        <w:t>.2 Non-CSV Output Files</w:t>
      </w:r>
      <w:bookmarkEnd w:id="2104"/>
    </w:p>
    <w:p w14:paraId="3296BB4B" w14:textId="77777777" w:rsidR="00E67FEA" w:rsidRDefault="00965D74" w:rsidP="00CC6B47">
      <w:pPr>
        <w:rPr>
          <w:lang w:val="en-AU"/>
        </w:rPr>
      </w:pPr>
      <w:r>
        <w:rPr>
          <w:lang w:val="en-AU"/>
        </w:rPr>
        <w:t xml:space="preserve"> </w:t>
      </w:r>
      <w:r w:rsidR="00CC6B47">
        <w:rPr>
          <w:lang w:val="en-AU"/>
        </w:rPr>
        <w:t>Non-CSV output files written by PESTPP-IES are listed in the following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3"/>
        <w:gridCol w:w="6823"/>
      </w:tblGrid>
      <w:tr w:rsidR="00E67FEA" w:rsidRPr="005546A4" w14:paraId="09EC83A9" w14:textId="77777777" w:rsidTr="00C40A21">
        <w:trPr>
          <w:cantSplit/>
        </w:trPr>
        <w:tc>
          <w:tcPr>
            <w:tcW w:w="2235" w:type="dxa"/>
            <w:shd w:val="clear" w:color="auto" w:fill="auto"/>
          </w:tcPr>
          <w:p w14:paraId="5B9C0047" w14:textId="77777777" w:rsidR="00E67FEA" w:rsidRPr="00C40A21" w:rsidRDefault="00E67FEA" w:rsidP="00AE1165">
            <w:pPr>
              <w:rPr>
                <w:rFonts w:ascii="Arial" w:hAnsi="Arial" w:cs="Arial"/>
                <w:b/>
                <w:sz w:val="18"/>
              </w:rPr>
            </w:pPr>
            <w:r w:rsidRPr="00C40A21">
              <w:rPr>
                <w:rFonts w:ascii="Arial" w:hAnsi="Arial" w:cs="Arial"/>
                <w:b/>
                <w:sz w:val="18"/>
              </w:rPr>
              <w:t>File</w:t>
            </w:r>
          </w:p>
        </w:tc>
        <w:tc>
          <w:tcPr>
            <w:tcW w:w="7007" w:type="dxa"/>
            <w:shd w:val="clear" w:color="auto" w:fill="auto"/>
          </w:tcPr>
          <w:p w14:paraId="0AC385B1" w14:textId="77777777" w:rsidR="00E67FEA" w:rsidRPr="00C40A21" w:rsidRDefault="00962858" w:rsidP="00AE1165">
            <w:pPr>
              <w:rPr>
                <w:rFonts w:ascii="Arial" w:hAnsi="Arial" w:cs="Arial"/>
                <w:b/>
                <w:sz w:val="18"/>
              </w:rPr>
            </w:pPr>
            <w:r>
              <w:rPr>
                <w:rFonts w:ascii="Arial" w:hAnsi="Arial" w:cs="Arial"/>
                <w:b/>
                <w:sz w:val="18"/>
              </w:rPr>
              <w:t>Contents</w:t>
            </w:r>
          </w:p>
        </w:tc>
      </w:tr>
      <w:tr w:rsidR="00E67FEA" w:rsidRPr="005546A4" w14:paraId="50EAA639" w14:textId="77777777" w:rsidTr="00C40A21">
        <w:trPr>
          <w:cantSplit/>
        </w:trPr>
        <w:tc>
          <w:tcPr>
            <w:tcW w:w="2235" w:type="dxa"/>
            <w:shd w:val="clear" w:color="auto" w:fill="auto"/>
          </w:tcPr>
          <w:p w14:paraId="5183B240" w14:textId="77777777" w:rsidR="00E67FEA" w:rsidRPr="00C40A21" w:rsidRDefault="008E0F86" w:rsidP="00AE1165">
            <w:pPr>
              <w:rPr>
                <w:rFonts w:ascii="Arial" w:hAnsi="Arial" w:cs="Arial"/>
                <w:i/>
                <w:sz w:val="18"/>
              </w:rPr>
            </w:pPr>
            <w:r w:rsidRPr="00C40A21">
              <w:rPr>
                <w:rFonts w:ascii="Arial" w:hAnsi="Arial" w:cs="Arial"/>
                <w:i/>
                <w:sz w:val="18"/>
              </w:rPr>
              <w:t>c</w:t>
            </w:r>
            <w:r w:rsidR="00E67FEA" w:rsidRPr="00C40A21">
              <w:rPr>
                <w:rFonts w:ascii="Arial" w:hAnsi="Arial" w:cs="Arial"/>
                <w:i/>
                <w:sz w:val="18"/>
              </w:rPr>
              <w:t>ase.</w:t>
            </w:r>
            <w:r w:rsidRPr="00C40A21">
              <w:rPr>
                <w:rFonts w:ascii="Arial" w:hAnsi="Arial" w:cs="Arial"/>
                <w:i/>
                <w:sz w:val="18"/>
              </w:rPr>
              <w:t>rec</w:t>
            </w:r>
          </w:p>
        </w:tc>
        <w:tc>
          <w:tcPr>
            <w:tcW w:w="7007" w:type="dxa"/>
            <w:shd w:val="clear" w:color="auto" w:fill="auto"/>
          </w:tcPr>
          <w:p w14:paraId="445A2282" w14:textId="77777777" w:rsidR="00E67FEA" w:rsidRPr="00C40A21" w:rsidRDefault="008E0F86" w:rsidP="00AE1165">
            <w:pPr>
              <w:rPr>
                <w:rFonts w:ascii="Arial" w:hAnsi="Arial" w:cs="Arial"/>
                <w:sz w:val="18"/>
              </w:rPr>
            </w:pPr>
            <w:r w:rsidRPr="00C40A21">
              <w:rPr>
                <w:rFonts w:ascii="Arial" w:hAnsi="Arial" w:cs="Arial"/>
                <w:sz w:val="18"/>
              </w:rPr>
              <w:t>The run record file. This echoes information in the PEST control file</w:t>
            </w:r>
            <w:r w:rsidR="00235A56">
              <w:rPr>
                <w:rFonts w:ascii="Arial" w:hAnsi="Arial" w:cs="Arial"/>
                <w:sz w:val="18"/>
              </w:rPr>
              <w:t>,</w:t>
            </w:r>
            <w:r w:rsidRPr="00C40A21">
              <w:rPr>
                <w:rFonts w:ascii="Arial" w:hAnsi="Arial" w:cs="Arial"/>
                <w:sz w:val="18"/>
              </w:rPr>
              <w:t xml:space="preserve"> and</w:t>
            </w:r>
            <w:r w:rsidR="00235A56">
              <w:rPr>
                <w:rFonts w:ascii="Arial" w:hAnsi="Arial" w:cs="Arial"/>
                <w:sz w:val="18"/>
              </w:rPr>
              <w:t xml:space="preserve"> then</w:t>
            </w:r>
            <w:r w:rsidRPr="00C40A21">
              <w:rPr>
                <w:rFonts w:ascii="Arial" w:hAnsi="Arial" w:cs="Arial"/>
                <w:sz w:val="18"/>
              </w:rPr>
              <w:t xml:space="preserve"> records a history of the </w:t>
            </w:r>
            <w:r w:rsidR="00235A56">
              <w:rPr>
                <w:rFonts w:ascii="Arial" w:hAnsi="Arial" w:cs="Arial"/>
                <w:sz w:val="18"/>
              </w:rPr>
              <w:t>ensemble</w:t>
            </w:r>
            <w:r w:rsidRPr="00C40A21">
              <w:rPr>
                <w:rFonts w:ascii="Arial" w:hAnsi="Arial" w:cs="Arial"/>
                <w:sz w:val="18"/>
              </w:rPr>
              <w:t xml:space="preserve"> smoother process.</w:t>
            </w:r>
          </w:p>
        </w:tc>
      </w:tr>
      <w:tr w:rsidR="00E67FEA" w:rsidRPr="005546A4" w14:paraId="555DF701" w14:textId="77777777" w:rsidTr="00C40A21">
        <w:trPr>
          <w:cantSplit/>
        </w:trPr>
        <w:tc>
          <w:tcPr>
            <w:tcW w:w="2235" w:type="dxa"/>
            <w:shd w:val="clear" w:color="auto" w:fill="auto"/>
          </w:tcPr>
          <w:p w14:paraId="54F7C01B" w14:textId="77777777" w:rsidR="00E67FEA" w:rsidRPr="00C40A21" w:rsidRDefault="00E67FEA" w:rsidP="00AE1165">
            <w:pPr>
              <w:rPr>
                <w:rFonts w:ascii="Arial" w:hAnsi="Arial" w:cs="Arial"/>
                <w:i/>
                <w:sz w:val="18"/>
              </w:rPr>
            </w:pPr>
            <w:r w:rsidRPr="00C40A21">
              <w:rPr>
                <w:rFonts w:ascii="Arial" w:hAnsi="Arial" w:cs="Arial"/>
                <w:i/>
                <w:sz w:val="18"/>
              </w:rPr>
              <w:t>case.rmr</w:t>
            </w:r>
          </w:p>
        </w:tc>
        <w:tc>
          <w:tcPr>
            <w:tcW w:w="7007" w:type="dxa"/>
            <w:shd w:val="clear" w:color="auto" w:fill="auto"/>
          </w:tcPr>
          <w:p w14:paraId="3F91BF20" w14:textId="77777777" w:rsidR="00E67FEA" w:rsidRPr="00C40A21" w:rsidRDefault="00E67FEA" w:rsidP="00AE1165">
            <w:pPr>
              <w:rPr>
                <w:rFonts w:ascii="Arial" w:hAnsi="Arial" w:cs="Arial"/>
                <w:sz w:val="18"/>
              </w:rPr>
            </w:pPr>
            <w:r w:rsidRPr="00C40A21">
              <w:rPr>
                <w:rFonts w:ascii="Arial" w:hAnsi="Arial" w:cs="Arial"/>
                <w:sz w:val="18"/>
              </w:rPr>
              <w:t>Parallel run management record. This file is written if model runs are conducted in parallel.</w:t>
            </w:r>
          </w:p>
        </w:tc>
      </w:tr>
      <w:tr w:rsidR="008E0F86" w:rsidRPr="005546A4" w14:paraId="05405EAF" w14:textId="77777777" w:rsidTr="00C40A21">
        <w:trPr>
          <w:cantSplit/>
        </w:trPr>
        <w:tc>
          <w:tcPr>
            <w:tcW w:w="2235" w:type="dxa"/>
            <w:shd w:val="clear" w:color="auto" w:fill="auto"/>
          </w:tcPr>
          <w:p w14:paraId="10D9CD0A" w14:textId="77777777" w:rsidR="008E0F86" w:rsidRPr="00C40A21" w:rsidRDefault="008E0F86" w:rsidP="00AE1165">
            <w:pPr>
              <w:rPr>
                <w:rFonts w:ascii="Arial" w:hAnsi="Arial" w:cs="Arial"/>
                <w:i/>
                <w:sz w:val="18"/>
              </w:rPr>
            </w:pPr>
            <w:r w:rsidRPr="00C40A21">
              <w:rPr>
                <w:rFonts w:ascii="Arial" w:hAnsi="Arial" w:cs="Arial"/>
                <w:i/>
                <w:sz w:val="18"/>
              </w:rPr>
              <w:t>case.pfm</w:t>
            </w:r>
          </w:p>
        </w:tc>
        <w:tc>
          <w:tcPr>
            <w:tcW w:w="7007" w:type="dxa"/>
            <w:shd w:val="clear" w:color="auto" w:fill="auto"/>
          </w:tcPr>
          <w:p w14:paraId="0E9BACC9" w14:textId="2FCD4E56" w:rsidR="008E0F86" w:rsidRPr="00C40A21" w:rsidRDefault="008E0F86" w:rsidP="00AE1165">
            <w:pPr>
              <w:rPr>
                <w:rFonts w:ascii="Arial" w:hAnsi="Arial" w:cs="Arial"/>
                <w:sz w:val="18"/>
              </w:rPr>
            </w:pPr>
            <w:r w:rsidRPr="00C40A21">
              <w:rPr>
                <w:rFonts w:ascii="Arial" w:hAnsi="Arial" w:cs="Arial"/>
                <w:sz w:val="18"/>
              </w:rPr>
              <w:t xml:space="preserve">Performance log. This </w:t>
            </w:r>
            <w:r w:rsidR="00F40908">
              <w:rPr>
                <w:rFonts w:ascii="Arial" w:hAnsi="Arial" w:cs="Arial"/>
                <w:sz w:val="18"/>
              </w:rPr>
              <w:t xml:space="preserve">file </w:t>
            </w:r>
            <w:r w:rsidRPr="00C40A21">
              <w:rPr>
                <w:rFonts w:ascii="Arial" w:hAnsi="Arial" w:cs="Arial"/>
                <w:sz w:val="18"/>
              </w:rPr>
              <w:t>records the times at which various processing steps beg</w:t>
            </w:r>
            <w:r w:rsidR="007F2918" w:rsidRPr="00C40A21">
              <w:rPr>
                <w:rFonts w:ascii="Arial" w:hAnsi="Arial" w:cs="Arial"/>
                <w:sz w:val="18"/>
              </w:rPr>
              <w:t>i</w:t>
            </w:r>
            <w:r w:rsidRPr="00C40A21">
              <w:rPr>
                <w:rFonts w:ascii="Arial" w:hAnsi="Arial" w:cs="Arial"/>
                <w:sz w:val="18"/>
              </w:rPr>
              <w:t>n and end.</w:t>
            </w:r>
          </w:p>
        </w:tc>
      </w:tr>
      <w:tr w:rsidR="00E67FEA" w:rsidRPr="005546A4" w14:paraId="1CD2A7E1" w14:textId="77777777" w:rsidTr="00C40A21">
        <w:trPr>
          <w:cantSplit/>
        </w:trPr>
        <w:tc>
          <w:tcPr>
            <w:tcW w:w="2235" w:type="dxa"/>
            <w:shd w:val="clear" w:color="auto" w:fill="auto"/>
          </w:tcPr>
          <w:p w14:paraId="117D13E1" w14:textId="77777777" w:rsidR="00E67FEA" w:rsidRPr="00C40A21" w:rsidRDefault="00E67FEA" w:rsidP="00AE1165">
            <w:pPr>
              <w:rPr>
                <w:rFonts w:ascii="Arial" w:hAnsi="Arial" w:cs="Arial"/>
                <w:i/>
                <w:sz w:val="18"/>
              </w:rPr>
            </w:pPr>
            <w:r w:rsidRPr="00C40A21">
              <w:rPr>
                <w:rFonts w:ascii="Arial" w:hAnsi="Arial" w:cs="Arial"/>
                <w:i/>
                <w:sz w:val="18"/>
              </w:rPr>
              <w:t>case.rns</w:t>
            </w:r>
          </w:p>
        </w:tc>
        <w:tc>
          <w:tcPr>
            <w:tcW w:w="7007" w:type="dxa"/>
            <w:shd w:val="clear" w:color="auto" w:fill="auto"/>
          </w:tcPr>
          <w:p w14:paraId="067049FA" w14:textId="77777777" w:rsidR="00E67FEA" w:rsidRPr="00C40A21" w:rsidRDefault="00E67FEA" w:rsidP="00AE1165">
            <w:pPr>
              <w:rPr>
                <w:rFonts w:ascii="Arial" w:hAnsi="Arial" w:cs="Arial"/>
                <w:sz w:val="18"/>
              </w:rPr>
            </w:pPr>
            <w:r w:rsidRPr="00C40A21">
              <w:rPr>
                <w:rFonts w:ascii="Arial" w:hAnsi="Arial" w:cs="Arial"/>
                <w:sz w:val="18"/>
              </w:rPr>
              <w:t>Binary file used for model run management.</w:t>
            </w:r>
          </w:p>
        </w:tc>
      </w:tr>
    </w:tbl>
    <w:p w14:paraId="587F3515" w14:textId="77777777" w:rsidR="00965D74" w:rsidRDefault="00CC6B47" w:rsidP="00CC6B47">
      <w:pPr>
        <w:pStyle w:val="Caption"/>
        <w:rPr>
          <w:lang w:val="en-AU"/>
        </w:rPr>
      </w:pPr>
      <w:r>
        <w:t>Table 9.</w:t>
      </w:r>
      <w:r w:rsidR="007F2918">
        <w:t>3</w:t>
      </w:r>
      <w:r>
        <w:t xml:space="preserve"> Non-CSV files written by PESTPP-IES. It is assumed that the name of the PEST control file is </w:t>
      </w:r>
      <w:r>
        <w:rPr>
          <w:i/>
        </w:rPr>
        <w:t>case.pst</w:t>
      </w:r>
      <w:r>
        <w:t>.</w:t>
      </w:r>
    </w:p>
    <w:p w14:paraId="2324585F" w14:textId="77777777" w:rsidR="00CC6B47" w:rsidRDefault="003043DC" w:rsidP="00CC6B47">
      <w:pPr>
        <w:pStyle w:val="Heading2"/>
      </w:pPr>
      <w:bookmarkStart w:id="2105" w:name="_Toc520535327"/>
      <w:r>
        <w:t>9</w:t>
      </w:r>
      <w:r w:rsidR="00CC6B47">
        <w:t>.</w:t>
      </w:r>
      <w:r w:rsidR="008F76E7">
        <w:t>4</w:t>
      </w:r>
      <w:r w:rsidR="00CC6B47">
        <w:t xml:space="preserve"> Summary of Control Variables</w:t>
      </w:r>
      <w:bookmarkEnd w:id="2105"/>
    </w:p>
    <w:p w14:paraId="445F0403" w14:textId="77777777" w:rsidR="00CC6B47" w:rsidRDefault="00CC6B47" w:rsidP="00CC6B47">
      <w:pPr>
        <w:rPr>
          <w:lang w:val="en-AU"/>
        </w:rPr>
      </w:pPr>
      <w:r>
        <w:rPr>
          <w:lang w:val="en-AU"/>
        </w:rPr>
        <w:t xml:space="preserve">Table </w:t>
      </w:r>
      <w:r w:rsidR="003043DC">
        <w:rPr>
          <w:lang w:val="en-AU"/>
        </w:rPr>
        <w:t>9</w:t>
      </w:r>
      <w:r>
        <w:rPr>
          <w:lang w:val="en-AU"/>
        </w:rPr>
        <w:t xml:space="preserve">.4 </w:t>
      </w:r>
      <w:r w:rsidR="00235A56">
        <w:rPr>
          <w:lang w:val="en-AU"/>
        </w:rPr>
        <w:t>lists</w:t>
      </w:r>
      <w:r>
        <w:rPr>
          <w:lang w:val="en-AU"/>
        </w:rPr>
        <w:t xml:space="preserve"> PEST</w:t>
      </w:r>
      <w:r w:rsidR="003043DC">
        <w:rPr>
          <w:lang w:val="en-AU"/>
        </w:rPr>
        <w:t>PP-IES</w:t>
      </w:r>
      <w:r>
        <w:rPr>
          <w:lang w:val="en-AU"/>
        </w:rPr>
        <w:t xml:space="preserve"> control variables. All of these are optional. If a </w:t>
      </w:r>
      <w:r w:rsidR="00710BBE">
        <w:rPr>
          <w:lang w:val="en-AU"/>
        </w:rPr>
        <w:t>variable</w:t>
      </w:r>
      <w:r>
        <w:rPr>
          <w:lang w:val="en-AU"/>
        </w:rPr>
        <w:t xml:space="preserve"> is not supplied, then a default is assumed</w:t>
      </w:r>
      <w:r w:rsidR="007F2918">
        <w:rPr>
          <w:lang w:val="en-AU"/>
        </w:rPr>
        <w:t xml:space="preserve"> for its value</w:t>
      </w:r>
      <w:r>
        <w:rPr>
          <w:lang w:val="en-AU"/>
        </w:rPr>
        <w:t>. Where appropriate, the value of the default is presented along with the name of the variable in the table below. Variables discussed in section 5.3.6</w:t>
      </w:r>
      <w:r w:rsidR="007F2918">
        <w:rPr>
          <w:lang w:val="en-AU"/>
        </w:rPr>
        <w:t xml:space="preserve"> of this manual</w:t>
      </w:r>
      <w:r>
        <w:rPr>
          <w:lang w:val="en-AU"/>
        </w:rPr>
        <w:t xml:space="preserve"> that control parallel run management are not listed in the following table.</w:t>
      </w:r>
    </w:p>
    <w:p w14:paraId="0C29B638" w14:textId="77777777" w:rsidR="00CC6B47" w:rsidRDefault="00CC6B47" w:rsidP="00CC6B47">
      <w:pPr>
        <w:rPr>
          <w:lang w:val="en-AU"/>
        </w:rPr>
      </w:pPr>
      <w:r>
        <w:rPr>
          <w:lang w:val="en-AU"/>
        </w:rPr>
        <w:t>Note also that the number of control variables may change with time. Refer to the PEST++ web site for variables used by the latest version of PESTPP</w:t>
      </w:r>
      <w:r w:rsidR="003043DC">
        <w:rPr>
          <w:lang w:val="en-AU"/>
        </w:rPr>
        <w:t>-IES</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2"/>
        <w:gridCol w:w="1296"/>
        <w:gridCol w:w="4738"/>
      </w:tblGrid>
      <w:tr w:rsidR="00CC6B47" w14:paraId="0BF2453D" w14:textId="77777777" w:rsidTr="00FA2529">
        <w:trPr>
          <w:cantSplit/>
        </w:trPr>
        <w:tc>
          <w:tcPr>
            <w:tcW w:w="2982" w:type="dxa"/>
            <w:shd w:val="clear" w:color="auto" w:fill="auto"/>
          </w:tcPr>
          <w:p w14:paraId="37402EA1" w14:textId="77777777" w:rsidR="00CC6B47" w:rsidRPr="00C40A21" w:rsidRDefault="00CC6B47" w:rsidP="00AE1165">
            <w:pPr>
              <w:rPr>
                <w:rFonts w:ascii="Calibri" w:hAnsi="Calibri" w:cs="Calibri"/>
                <w:b/>
                <w:sz w:val="18"/>
                <w:lang w:val="en-AU"/>
              </w:rPr>
            </w:pPr>
            <w:r w:rsidRPr="00C40A21">
              <w:rPr>
                <w:rFonts w:ascii="Calibri" w:hAnsi="Calibri" w:cs="Calibri"/>
                <w:b/>
                <w:sz w:val="18"/>
                <w:lang w:val="en-AU"/>
              </w:rPr>
              <w:t>Variable</w:t>
            </w:r>
          </w:p>
        </w:tc>
        <w:tc>
          <w:tcPr>
            <w:tcW w:w="1098" w:type="dxa"/>
            <w:shd w:val="clear" w:color="auto" w:fill="auto"/>
          </w:tcPr>
          <w:p w14:paraId="34499761" w14:textId="77777777" w:rsidR="00CC6B47" w:rsidRPr="00C40A21" w:rsidRDefault="00CC6B47" w:rsidP="00AE1165">
            <w:pPr>
              <w:rPr>
                <w:rFonts w:ascii="Calibri" w:hAnsi="Calibri" w:cs="Calibri"/>
                <w:b/>
                <w:sz w:val="18"/>
                <w:lang w:val="en-AU"/>
              </w:rPr>
            </w:pPr>
            <w:r w:rsidRPr="00C40A21">
              <w:rPr>
                <w:rFonts w:ascii="Calibri" w:hAnsi="Calibri" w:cs="Calibri"/>
                <w:b/>
                <w:sz w:val="18"/>
                <w:lang w:val="en-AU"/>
              </w:rPr>
              <w:t>Type</w:t>
            </w:r>
          </w:p>
        </w:tc>
        <w:tc>
          <w:tcPr>
            <w:tcW w:w="4936" w:type="dxa"/>
            <w:shd w:val="clear" w:color="auto" w:fill="auto"/>
          </w:tcPr>
          <w:p w14:paraId="06412342" w14:textId="77777777" w:rsidR="00CC6B47" w:rsidRPr="00C40A21" w:rsidRDefault="00CC6B47" w:rsidP="00AE1165">
            <w:pPr>
              <w:rPr>
                <w:rFonts w:ascii="Calibri" w:hAnsi="Calibri" w:cs="Calibri"/>
                <w:b/>
                <w:sz w:val="18"/>
                <w:lang w:val="en-AU"/>
              </w:rPr>
            </w:pPr>
            <w:r w:rsidRPr="00C40A21">
              <w:rPr>
                <w:rFonts w:ascii="Calibri" w:hAnsi="Calibri" w:cs="Calibri"/>
                <w:b/>
                <w:sz w:val="18"/>
                <w:lang w:val="en-AU"/>
              </w:rPr>
              <w:t>Role</w:t>
            </w:r>
          </w:p>
        </w:tc>
      </w:tr>
      <w:tr w:rsidR="00CC6B47" w14:paraId="17EF8D18" w14:textId="77777777" w:rsidTr="00FA2529">
        <w:trPr>
          <w:cantSplit/>
        </w:trPr>
        <w:tc>
          <w:tcPr>
            <w:tcW w:w="2982" w:type="dxa"/>
            <w:shd w:val="clear" w:color="auto" w:fill="auto"/>
          </w:tcPr>
          <w:p w14:paraId="6856F9B8" w14:textId="77777777" w:rsidR="00CC6B47" w:rsidRPr="00C40A21" w:rsidRDefault="003043DC" w:rsidP="00AE1165">
            <w:pPr>
              <w:rPr>
                <w:rFonts w:ascii="Calibri" w:hAnsi="Calibri" w:cs="Calibri"/>
                <w:i/>
                <w:sz w:val="18"/>
                <w:lang w:val="en-AU"/>
              </w:rPr>
            </w:pPr>
            <w:r w:rsidRPr="00C40A21">
              <w:rPr>
                <w:rFonts w:ascii="Calibri" w:hAnsi="Calibri"/>
                <w:i/>
                <w:sz w:val="18"/>
                <w:lang w:val="en-AU"/>
              </w:rPr>
              <w:t>ies_num_reals(50)</w:t>
            </w:r>
          </w:p>
        </w:tc>
        <w:tc>
          <w:tcPr>
            <w:tcW w:w="1098" w:type="dxa"/>
            <w:shd w:val="clear" w:color="auto" w:fill="auto"/>
          </w:tcPr>
          <w:p w14:paraId="6BB6E966" w14:textId="77777777" w:rsidR="00CC6B47" w:rsidRPr="00C40A21" w:rsidRDefault="003043DC" w:rsidP="00AE1165">
            <w:pPr>
              <w:rPr>
                <w:rFonts w:ascii="Calibri" w:hAnsi="Calibri" w:cs="Calibri"/>
                <w:sz w:val="18"/>
                <w:lang w:val="en-AU"/>
              </w:rPr>
            </w:pPr>
            <w:r w:rsidRPr="00C40A21">
              <w:rPr>
                <w:rFonts w:ascii="Calibri" w:hAnsi="Calibri" w:cs="Calibri"/>
                <w:sz w:val="18"/>
                <w:lang w:val="en-AU"/>
              </w:rPr>
              <w:t>integer</w:t>
            </w:r>
          </w:p>
        </w:tc>
        <w:tc>
          <w:tcPr>
            <w:tcW w:w="4936" w:type="dxa"/>
            <w:shd w:val="clear" w:color="auto" w:fill="auto"/>
          </w:tcPr>
          <w:p w14:paraId="6324DAEC" w14:textId="77777777" w:rsidR="00CC6B47" w:rsidRPr="00C40A21" w:rsidRDefault="003043DC" w:rsidP="00AE1165">
            <w:pPr>
              <w:rPr>
                <w:rFonts w:ascii="Calibri" w:hAnsi="Calibri" w:cs="Calibri"/>
                <w:sz w:val="18"/>
                <w:lang w:val="en-AU"/>
              </w:rPr>
            </w:pPr>
            <w:r w:rsidRPr="00C40A21">
              <w:rPr>
                <w:rFonts w:ascii="Calibri" w:hAnsi="Calibri" w:cs="Calibri"/>
                <w:sz w:val="18"/>
                <w:lang w:val="en-AU"/>
              </w:rPr>
              <w:t xml:space="preserve">The number of </w:t>
            </w:r>
            <w:r w:rsidR="0092655E">
              <w:rPr>
                <w:rFonts w:ascii="Calibri" w:hAnsi="Calibri" w:cs="Calibri"/>
                <w:sz w:val="18"/>
                <w:lang w:val="en-AU"/>
              </w:rPr>
              <w:t>realization</w:t>
            </w:r>
            <w:r w:rsidRPr="00C40A21">
              <w:rPr>
                <w:rFonts w:ascii="Calibri" w:hAnsi="Calibri" w:cs="Calibri"/>
                <w:sz w:val="18"/>
                <w:lang w:val="en-AU"/>
              </w:rPr>
              <w:t>s to draw in order to form parameter and observation ensembles.</w:t>
            </w:r>
          </w:p>
        </w:tc>
      </w:tr>
      <w:tr w:rsidR="006E52B6" w14:paraId="07F2699E" w14:textId="77777777" w:rsidTr="00FA2529">
        <w:trPr>
          <w:cantSplit/>
        </w:trPr>
        <w:tc>
          <w:tcPr>
            <w:tcW w:w="2982" w:type="dxa"/>
            <w:shd w:val="clear" w:color="auto" w:fill="auto"/>
          </w:tcPr>
          <w:p w14:paraId="5C0480C6" w14:textId="77777777" w:rsidR="006E52B6" w:rsidRPr="00C40A21" w:rsidRDefault="006E52B6" w:rsidP="00AE1165">
            <w:pPr>
              <w:rPr>
                <w:rFonts w:ascii="Calibri" w:hAnsi="Calibri"/>
                <w:sz w:val="18"/>
                <w:lang w:val="en-AU"/>
              </w:rPr>
            </w:pPr>
            <w:r w:rsidRPr="00C40A21">
              <w:rPr>
                <w:rFonts w:ascii="Calibri" w:hAnsi="Calibri"/>
                <w:i/>
                <w:sz w:val="18"/>
                <w:lang w:val="en-AU"/>
              </w:rPr>
              <w:lastRenderedPageBreak/>
              <w:t>parcov()</w:t>
            </w:r>
          </w:p>
        </w:tc>
        <w:tc>
          <w:tcPr>
            <w:tcW w:w="1098" w:type="dxa"/>
            <w:shd w:val="clear" w:color="auto" w:fill="auto"/>
          </w:tcPr>
          <w:p w14:paraId="33CD0878" w14:textId="77777777" w:rsidR="006E52B6" w:rsidRPr="00C40A21" w:rsidRDefault="006E52B6" w:rsidP="00AE1165">
            <w:pPr>
              <w:rPr>
                <w:rFonts w:ascii="Calibri" w:hAnsi="Calibri" w:cs="Calibri"/>
                <w:sz w:val="18"/>
                <w:lang w:val="en-AU"/>
              </w:rPr>
            </w:pPr>
            <w:r w:rsidRPr="00C40A21">
              <w:rPr>
                <w:rFonts w:ascii="Calibri" w:hAnsi="Calibri" w:cs="Calibri"/>
                <w:sz w:val="18"/>
                <w:lang w:val="en-AU"/>
              </w:rPr>
              <w:t>text</w:t>
            </w:r>
          </w:p>
        </w:tc>
        <w:tc>
          <w:tcPr>
            <w:tcW w:w="4936" w:type="dxa"/>
            <w:shd w:val="clear" w:color="auto" w:fill="auto"/>
          </w:tcPr>
          <w:p w14:paraId="5BCAA395" w14:textId="77777777" w:rsidR="006E52B6" w:rsidRPr="00C40A21" w:rsidRDefault="006E52B6" w:rsidP="00AE1165">
            <w:pPr>
              <w:rPr>
                <w:rFonts w:ascii="Calibri" w:hAnsi="Calibri" w:cs="Calibri"/>
                <w:sz w:val="18"/>
                <w:lang w:val="en-AU"/>
              </w:rPr>
            </w:pPr>
            <w:r w:rsidRPr="00C40A21">
              <w:rPr>
                <w:rFonts w:ascii="Calibri" w:hAnsi="Calibri" w:cs="Calibri"/>
                <w:sz w:val="18"/>
                <w:lang w:val="en-AU"/>
              </w:rPr>
              <w:t xml:space="preserve">The name of a file containing the prior parameter covariance matrix. This can be a parameter uncertainty file (extension </w:t>
            </w:r>
            <w:r w:rsidRPr="00C40A21">
              <w:rPr>
                <w:rFonts w:ascii="Calibri" w:hAnsi="Calibri" w:cs="Calibri"/>
                <w:i/>
                <w:sz w:val="18"/>
                <w:lang w:val="en-AU"/>
              </w:rPr>
              <w:t>.unc</w:t>
            </w:r>
            <w:r w:rsidRPr="00C40A21">
              <w:rPr>
                <w:rFonts w:ascii="Calibri" w:hAnsi="Calibri" w:cs="Calibri"/>
                <w:sz w:val="18"/>
                <w:lang w:val="en-AU"/>
              </w:rPr>
              <w:t xml:space="preserve">), a covariance matrix file (extension </w:t>
            </w:r>
            <w:r w:rsidRPr="00C40A21">
              <w:rPr>
                <w:rFonts w:ascii="Calibri" w:hAnsi="Calibri" w:cs="Calibri"/>
                <w:i/>
                <w:sz w:val="18"/>
                <w:lang w:val="en-AU"/>
              </w:rPr>
              <w:t>.cov</w:t>
            </w:r>
            <w:r w:rsidRPr="00C40A21">
              <w:rPr>
                <w:rFonts w:ascii="Calibri" w:hAnsi="Calibri" w:cs="Calibri"/>
                <w:sz w:val="18"/>
                <w:lang w:val="en-AU"/>
              </w:rPr>
              <w:t xml:space="preserve">) or a binary file which observes the same protocol as a Jacobian matrix file (extension </w:t>
            </w:r>
            <w:r w:rsidRPr="00C40A21">
              <w:rPr>
                <w:rFonts w:ascii="Calibri" w:hAnsi="Calibri" w:cs="Calibri"/>
                <w:i/>
                <w:sz w:val="18"/>
                <w:lang w:val="en-AU"/>
              </w:rPr>
              <w:t>.jco</w:t>
            </w:r>
            <w:r w:rsidRPr="00C40A21">
              <w:rPr>
                <w:rFonts w:ascii="Calibri" w:hAnsi="Calibri" w:cs="Calibri"/>
                <w:sz w:val="18"/>
                <w:lang w:val="en-AU"/>
              </w:rPr>
              <w:t xml:space="preserve"> or </w:t>
            </w:r>
            <w:r w:rsidRPr="00C40A21">
              <w:rPr>
                <w:rFonts w:ascii="Calibri" w:hAnsi="Calibri" w:cs="Calibri"/>
                <w:i/>
                <w:sz w:val="18"/>
                <w:lang w:val="en-AU"/>
              </w:rPr>
              <w:t>.jcb</w:t>
            </w:r>
            <w:r w:rsidRPr="00C40A21">
              <w:rPr>
                <w:rFonts w:ascii="Calibri" w:hAnsi="Calibri" w:cs="Calibri"/>
                <w:sz w:val="18"/>
                <w:lang w:val="en-AU"/>
              </w:rPr>
              <w:t>).</w:t>
            </w:r>
          </w:p>
        </w:tc>
      </w:tr>
      <w:tr w:rsidR="00AB1313" w14:paraId="19CF8DEB" w14:textId="77777777" w:rsidTr="00FA2529">
        <w:trPr>
          <w:cantSplit/>
        </w:trPr>
        <w:tc>
          <w:tcPr>
            <w:tcW w:w="2982" w:type="dxa"/>
            <w:tcBorders>
              <w:top w:val="single" w:sz="4" w:space="0" w:color="auto"/>
              <w:left w:val="single" w:sz="4" w:space="0" w:color="auto"/>
              <w:bottom w:val="single" w:sz="4" w:space="0" w:color="auto"/>
              <w:right w:val="single" w:sz="4" w:space="0" w:color="auto"/>
            </w:tcBorders>
            <w:shd w:val="clear" w:color="auto" w:fill="auto"/>
          </w:tcPr>
          <w:p w14:paraId="79CA87BF" w14:textId="77777777" w:rsidR="00AB1313" w:rsidRPr="00AB1313" w:rsidRDefault="00AB1313" w:rsidP="000033DD">
            <w:pPr>
              <w:rPr>
                <w:rFonts w:ascii="Calibri" w:hAnsi="Calibri"/>
                <w:i/>
                <w:sz w:val="18"/>
                <w:lang w:val="en-AU"/>
              </w:rPr>
            </w:pPr>
            <w:r w:rsidRPr="00AB1313">
              <w:rPr>
                <w:rFonts w:ascii="Calibri" w:hAnsi="Calibri"/>
                <w:i/>
                <w:sz w:val="18"/>
                <w:lang w:val="en-AU"/>
              </w:rPr>
              <w:t>par_sigma_range(4.0)</w:t>
            </w:r>
          </w:p>
        </w:tc>
        <w:tc>
          <w:tcPr>
            <w:tcW w:w="1098" w:type="dxa"/>
            <w:tcBorders>
              <w:top w:val="single" w:sz="4" w:space="0" w:color="auto"/>
              <w:left w:val="single" w:sz="4" w:space="0" w:color="auto"/>
              <w:bottom w:val="single" w:sz="4" w:space="0" w:color="auto"/>
              <w:right w:val="single" w:sz="4" w:space="0" w:color="auto"/>
            </w:tcBorders>
            <w:shd w:val="clear" w:color="auto" w:fill="auto"/>
          </w:tcPr>
          <w:p w14:paraId="69C690D0" w14:textId="77777777" w:rsidR="00AB1313" w:rsidRPr="00AB1313" w:rsidRDefault="00AB1313" w:rsidP="000033DD">
            <w:pPr>
              <w:rPr>
                <w:rFonts w:ascii="Calibri" w:hAnsi="Calibri" w:cs="Calibri"/>
                <w:sz w:val="18"/>
                <w:lang w:val="en-AU"/>
              </w:rPr>
            </w:pPr>
            <w:r w:rsidRPr="00AB1313">
              <w:rPr>
                <w:rFonts w:ascii="Calibri" w:hAnsi="Calibri" w:cs="Calibri"/>
                <w:sz w:val="18"/>
                <w:lang w:val="en-AU"/>
              </w:rPr>
              <w:t>real</w:t>
            </w:r>
          </w:p>
        </w:tc>
        <w:tc>
          <w:tcPr>
            <w:tcW w:w="4936" w:type="dxa"/>
            <w:tcBorders>
              <w:top w:val="single" w:sz="4" w:space="0" w:color="auto"/>
              <w:left w:val="single" w:sz="4" w:space="0" w:color="auto"/>
              <w:bottom w:val="single" w:sz="4" w:space="0" w:color="auto"/>
              <w:right w:val="single" w:sz="4" w:space="0" w:color="auto"/>
            </w:tcBorders>
            <w:shd w:val="clear" w:color="auto" w:fill="auto"/>
          </w:tcPr>
          <w:p w14:paraId="01AE6118" w14:textId="77777777" w:rsidR="00AB1313" w:rsidRPr="00AB1313" w:rsidRDefault="00AB1313" w:rsidP="000033DD">
            <w:pPr>
              <w:rPr>
                <w:rFonts w:ascii="Calibri" w:hAnsi="Calibri" w:cs="Calibri"/>
                <w:sz w:val="18"/>
                <w:lang w:val="en-AU"/>
              </w:rPr>
            </w:pPr>
            <w:r w:rsidRPr="00AB1313">
              <w:rPr>
                <w:rFonts w:ascii="Calibri" w:hAnsi="Calibri" w:cs="Calibri"/>
                <w:sz w:val="18"/>
                <w:lang w:val="en-AU"/>
              </w:rPr>
              <w:t>The difference between a parameter’s upper and lower bounds expressed as standard deviations.</w:t>
            </w:r>
          </w:p>
        </w:tc>
      </w:tr>
      <w:tr w:rsidR="003043DC" w14:paraId="023C6B34" w14:textId="77777777" w:rsidTr="00FA2529">
        <w:trPr>
          <w:cantSplit/>
        </w:trPr>
        <w:tc>
          <w:tcPr>
            <w:tcW w:w="2982" w:type="dxa"/>
            <w:shd w:val="clear" w:color="auto" w:fill="auto"/>
          </w:tcPr>
          <w:p w14:paraId="4A842CB1" w14:textId="77777777" w:rsidR="003043DC" w:rsidRPr="00C40A21" w:rsidRDefault="003043DC" w:rsidP="00AE1165">
            <w:pPr>
              <w:rPr>
                <w:rFonts w:ascii="Calibri" w:hAnsi="Calibri"/>
                <w:i/>
                <w:sz w:val="18"/>
                <w:lang w:val="en-AU"/>
              </w:rPr>
            </w:pPr>
            <w:r w:rsidRPr="00C40A21">
              <w:rPr>
                <w:rFonts w:ascii="Calibri" w:hAnsi="Calibri"/>
                <w:i/>
                <w:sz w:val="18"/>
                <w:lang w:val="en-AU"/>
              </w:rPr>
              <w:t>ies_parameter_ensemble()</w:t>
            </w:r>
          </w:p>
        </w:tc>
        <w:tc>
          <w:tcPr>
            <w:tcW w:w="1098" w:type="dxa"/>
            <w:shd w:val="clear" w:color="auto" w:fill="auto"/>
          </w:tcPr>
          <w:p w14:paraId="4BB3553F" w14:textId="77777777" w:rsidR="003043DC" w:rsidRPr="00C40A21" w:rsidRDefault="003043DC" w:rsidP="00AE1165">
            <w:pPr>
              <w:rPr>
                <w:rFonts w:ascii="Calibri" w:hAnsi="Calibri" w:cs="Calibri"/>
                <w:sz w:val="18"/>
                <w:lang w:val="en-AU"/>
              </w:rPr>
            </w:pPr>
            <w:r w:rsidRPr="00C40A21">
              <w:rPr>
                <w:rFonts w:ascii="Calibri" w:hAnsi="Calibri" w:cs="Calibri"/>
                <w:sz w:val="18"/>
                <w:lang w:val="en-AU"/>
              </w:rPr>
              <w:t>text</w:t>
            </w:r>
          </w:p>
        </w:tc>
        <w:tc>
          <w:tcPr>
            <w:tcW w:w="4936" w:type="dxa"/>
            <w:shd w:val="clear" w:color="auto" w:fill="auto"/>
          </w:tcPr>
          <w:p w14:paraId="39DA2EA6" w14:textId="77777777" w:rsidR="003043DC" w:rsidRPr="00C40A21" w:rsidRDefault="003043DC" w:rsidP="00AE1165">
            <w:pPr>
              <w:rPr>
                <w:rFonts w:ascii="Calibri" w:hAnsi="Calibri" w:cs="Calibri"/>
                <w:sz w:val="18"/>
                <w:lang w:val="en-AU"/>
              </w:rPr>
            </w:pPr>
            <w:r w:rsidRPr="00C40A21">
              <w:rPr>
                <w:rFonts w:ascii="Calibri" w:hAnsi="Calibri" w:cs="Calibri"/>
                <w:sz w:val="18"/>
                <w:lang w:val="en-AU"/>
              </w:rPr>
              <w:t>The name of a CSV file</w:t>
            </w:r>
            <w:r w:rsidR="006E52B6" w:rsidRPr="00C40A21">
              <w:rPr>
                <w:rFonts w:ascii="Calibri" w:hAnsi="Calibri" w:cs="Calibri"/>
                <w:sz w:val="18"/>
                <w:lang w:val="en-AU"/>
              </w:rPr>
              <w:t xml:space="preserve"> containing user-supplied parameter realizations comprising the initial parameter ensemble. </w:t>
            </w:r>
            <w:r w:rsidR="00717328" w:rsidRPr="00C40A21">
              <w:rPr>
                <w:rFonts w:ascii="Calibri" w:hAnsi="Calibri" w:cs="Calibri"/>
                <w:sz w:val="18"/>
                <w:lang w:val="en-AU"/>
              </w:rPr>
              <w:t xml:space="preserve">If this keyword is omitted, </w:t>
            </w:r>
            <w:r w:rsidR="006E52B6" w:rsidRPr="00C40A21">
              <w:rPr>
                <w:rFonts w:ascii="Calibri" w:hAnsi="Calibri" w:cs="Calibri"/>
                <w:sz w:val="18"/>
                <w:lang w:val="en-AU"/>
              </w:rPr>
              <w:t>PESTPP-IES generates th</w:t>
            </w:r>
            <w:r w:rsidR="00717328" w:rsidRPr="00C40A21">
              <w:rPr>
                <w:rFonts w:ascii="Calibri" w:hAnsi="Calibri" w:cs="Calibri"/>
                <w:sz w:val="18"/>
                <w:lang w:val="en-AU"/>
              </w:rPr>
              <w:t>e initial parameter</w:t>
            </w:r>
            <w:r w:rsidR="006E52B6" w:rsidRPr="00C40A21">
              <w:rPr>
                <w:rFonts w:ascii="Calibri" w:hAnsi="Calibri" w:cs="Calibri"/>
                <w:sz w:val="18"/>
                <w:lang w:val="en-AU"/>
              </w:rPr>
              <w:t xml:space="preserve"> ensemble itself.  </w:t>
            </w:r>
          </w:p>
        </w:tc>
      </w:tr>
      <w:tr w:rsidR="006E52B6" w14:paraId="21E5B1DA" w14:textId="77777777" w:rsidTr="00FA2529">
        <w:trPr>
          <w:cantSplit/>
        </w:trPr>
        <w:tc>
          <w:tcPr>
            <w:tcW w:w="2982" w:type="dxa"/>
            <w:shd w:val="clear" w:color="auto" w:fill="auto"/>
          </w:tcPr>
          <w:p w14:paraId="62E955A6" w14:textId="77777777" w:rsidR="006E52B6" w:rsidRPr="00C40A21" w:rsidRDefault="006E52B6" w:rsidP="00AE1165">
            <w:pPr>
              <w:rPr>
                <w:rFonts w:ascii="Calibri" w:hAnsi="Calibri"/>
                <w:sz w:val="18"/>
                <w:lang w:val="en-AU"/>
              </w:rPr>
            </w:pPr>
            <w:r w:rsidRPr="00C40A21">
              <w:rPr>
                <w:rFonts w:ascii="Calibri" w:hAnsi="Calibri"/>
                <w:i/>
                <w:sz w:val="18"/>
                <w:lang w:val="en-AU"/>
              </w:rPr>
              <w:t>ies_obsevation_ensemble()</w:t>
            </w:r>
          </w:p>
        </w:tc>
        <w:tc>
          <w:tcPr>
            <w:tcW w:w="1098" w:type="dxa"/>
            <w:shd w:val="clear" w:color="auto" w:fill="auto"/>
          </w:tcPr>
          <w:p w14:paraId="2C879E25" w14:textId="77777777" w:rsidR="006E52B6" w:rsidRPr="00C40A21" w:rsidRDefault="006E52B6" w:rsidP="00AE1165">
            <w:pPr>
              <w:rPr>
                <w:rFonts w:ascii="Calibri" w:hAnsi="Calibri" w:cs="Calibri"/>
                <w:sz w:val="18"/>
                <w:lang w:val="en-AU"/>
              </w:rPr>
            </w:pPr>
            <w:r w:rsidRPr="00C40A21">
              <w:rPr>
                <w:rFonts w:ascii="Calibri" w:hAnsi="Calibri" w:cs="Calibri"/>
                <w:sz w:val="18"/>
                <w:lang w:val="en-AU"/>
              </w:rPr>
              <w:t>text</w:t>
            </w:r>
          </w:p>
        </w:tc>
        <w:tc>
          <w:tcPr>
            <w:tcW w:w="4936" w:type="dxa"/>
            <w:shd w:val="clear" w:color="auto" w:fill="auto"/>
          </w:tcPr>
          <w:p w14:paraId="69CABDF1" w14:textId="77777777" w:rsidR="006E52B6" w:rsidRPr="00C40A21" w:rsidRDefault="006E52B6" w:rsidP="00AE1165">
            <w:pPr>
              <w:rPr>
                <w:rFonts w:ascii="Calibri" w:hAnsi="Calibri" w:cs="Calibri"/>
                <w:sz w:val="18"/>
                <w:lang w:val="en-AU"/>
              </w:rPr>
            </w:pPr>
            <w:r w:rsidRPr="00C40A21">
              <w:rPr>
                <w:rFonts w:ascii="Calibri" w:hAnsi="Calibri" w:cs="Calibri"/>
                <w:sz w:val="18"/>
                <w:lang w:val="en-AU"/>
              </w:rPr>
              <w:t xml:space="preserve">The name of a CSV file containing user-supplied observation realizations comprising the observation ensemble. </w:t>
            </w:r>
            <w:r w:rsidR="00717328" w:rsidRPr="00C40A21">
              <w:rPr>
                <w:rFonts w:ascii="Calibri" w:hAnsi="Calibri" w:cs="Calibri"/>
                <w:sz w:val="18"/>
                <w:lang w:val="en-AU"/>
              </w:rPr>
              <w:t xml:space="preserve">If this keyword is omitted, </w:t>
            </w:r>
            <w:r w:rsidRPr="00C40A21">
              <w:rPr>
                <w:rFonts w:ascii="Calibri" w:hAnsi="Calibri" w:cs="Calibri"/>
                <w:sz w:val="18"/>
                <w:lang w:val="en-AU"/>
              </w:rPr>
              <w:t>PESTPP-IES generates th</w:t>
            </w:r>
            <w:r w:rsidR="00717328" w:rsidRPr="00C40A21">
              <w:rPr>
                <w:rFonts w:ascii="Calibri" w:hAnsi="Calibri" w:cs="Calibri"/>
                <w:sz w:val="18"/>
                <w:lang w:val="en-AU"/>
              </w:rPr>
              <w:t>e observation</w:t>
            </w:r>
            <w:r w:rsidRPr="00C40A21">
              <w:rPr>
                <w:rFonts w:ascii="Calibri" w:hAnsi="Calibri" w:cs="Calibri"/>
                <w:sz w:val="18"/>
                <w:lang w:val="en-AU"/>
              </w:rPr>
              <w:t xml:space="preserve"> ensemble itself.</w:t>
            </w:r>
          </w:p>
        </w:tc>
      </w:tr>
      <w:tr w:rsidR="00235A56" w14:paraId="57388163" w14:textId="77777777" w:rsidTr="00FA2529">
        <w:trPr>
          <w:cantSplit/>
        </w:trPr>
        <w:tc>
          <w:tcPr>
            <w:tcW w:w="2982" w:type="dxa"/>
            <w:shd w:val="clear" w:color="auto" w:fill="auto"/>
          </w:tcPr>
          <w:p w14:paraId="03E4AFDF" w14:textId="77777777" w:rsidR="00235A56" w:rsidRPr="00C40A21" w:rsidRDefault="00235A56" w:rsidP="00AE1165">
            <w:pPr>
              <w:rPr>
                <w:rFonts w:ascii="Calibri" w:hAnsi="Calibri"/>
                <w:i/>
                <w:sz w:val="18"/>
                <w:lang w:val="en-AU"/>
              </w:rPr>
            </w:pPr>
            <w:r>
              <w:rPr>
                <w:rFonts w:ascii="Calibri" w:hAnsi="Calibri"/>
                <w:i/>
                <w:sz w:val="18"/>
                <w:lang w:val="en-AU"/>
              </w:rPr>
              <w:t>ies_add_base(true)</w:t>
            </w:r>
          </w:p>
        </w:tc>
        <w:tc>
          <w:tcPr>
            <w:tcW w:w="1098" w:type="dxa"/>
            <w:shd w:val="clear" w:color="auto" w:fill="auto"/>
          </w:tcPr>
          <w:p w14:paraId="773BAFE9" w14:textId="77777777" w:rsidR="00235A56" w:rsidRPr="00C40A21" w:rsidRDefault="00235A56" w:rsidP="00AE1165">
            <w:pPr>
              <w:rPr>
                <w:rFonts w:ascii="Calibri" w:hAnsi="Calibri" w:cs="Calibri"/>
                <w:sz w:val="18"/>
                <w:lang w:val="en-AU"/>
              </w:rPr>
            </w:pPr>
            <w:r>
              <w:rPr>
                <w:rFonts w:ascii="Calibri" w:hAnsi="Calibri" w:cs="Calibri"/>
                <w:sz w:val="18"/>
                <w:lang w:val="en-AU"/>
              </w:rPr>
              <w:t>Boolean</w:t>
            </w:r>
          </w:p>
        </w:tc>
        <w:tc>
          <w:tcPr>
            <w:tcW w:w="4936" w:type="dxa"/>
            <w:shd w:val="clear" w:color="auto" w:fill="auto"/>
          </w:tcPr>
          <w:p w14:paraId="47D87CCC" w14:textId="0DAD911A" w:rsidR="00235A56" w:rsidRPr="00C40A21" w:rsidRDefault="00235A56" w:rsidP="00AE1165">
            <w:pPr>
              <w:rPr>
                <w:rFonts w:ascii="Calibri" w:hAnsi="Calibri" w:cs="Calibri"/>
                <w:sz w:val="18"/>
                <w:lang w:val="en-AU"/>
              </w:rPr>
            </w:pPr>
            <w:r>
              <w:rPr>
                <w:rFonts w:ascii="Calibri" w:hAnsi="Calibri" w:cs="Calibri"/>
                <w:sz w:val="18"/>
                <w:lang w:val="en-AU"/>
              </w:rPr>
              <w:t xml:space="preserve">If set to true, instructs PESTPP-IES to include a </w:t>
            </w:r>
            <w:r w:rsidR="00F40908">
              <w:rPr>
                <w:rFonts w:ascii="Calibri" w:hAnsi="Calibri" w:cs="Calibri"/>
                <w:sz w:val="18"/>
                <w:lang w:val="en-AU"/>
              </w:rPr>
              <w:t>“</w:t>
            </w:r>
            <w:r>
              <w:rPr>
                <w:rFonts w:ascii="Calibri" w:hAnsi="Calibri" w:cs="Calibri"/>
                <w:sz w:val="18"/>
                <w:lang w:val="en-AU"/>
              </w:rPr>
              <w:t>realization</w:t>
            </w:r>
            <w:r w:rsidR="00F40908">
              <w:rPr>
                <w:rFonts w:ascii="Calibri" w:hAnsi="Calibri" w:cs="Calibri"/>
                <w:sz w:val="18"/>
                <w:lang w:val="en-AU"/>
              </w:rPr>
              <w:t>”</w:t>
            </w:r>
            <w:r>
              <w:rPr>
                <w:rFonts w:ascii="Calibri" w:hAnsi="Calibri" w:cs="Calibri"/>
                <w:sz w:val="18"/>
                <w:lang w:val="en-AU"/>
              </w:rPr>
              <w:t xml:space="preserve"> in the</w:t>
            </w:r>
            <w:r w:rsidR="00F40908">
              <w:rPr>
                <w:rFonts w:ascii="Calibri" w:hAnsi="Calibri" w:cs="Calibri"/>
                <w:sz w:val="18"/>
                <w:lang w:val="en-AU"/>
              </w:rPr>
              <w:t xml:space="preserve"> initial</w:t>
            </w:r>
            <w:r>
              <w:rPr>
                <w:rFonts w:ascii="Calibri" w:hAnsi="Calibri" w:cs="Calibri"/>
                <w:sz w:val="18"/>
                <w:lang w:val="en-AU"/>
              </w:rPr>
              <w:t xml:space="preserve"> parameter ensemble comprised of parameter values read from the “parameter data” section of the PEST control file. The corresponding observation ensemble is comprised of measurements read from the “observation data” section of the PEST control file.</w:t>
            </w:r>
          </w:p>
        </w:tc>
      </w:tr>
      <w:tr w:rsidR="006E52B6" w14:paraId="10BB0195" w14:textId="77777777" w:rsidTr="00FA2529">
        <w:trPr>
          <w:cantSplit/>
        </w:trPr>
        <w:tc>
          <w:tcPr>
            <w:tcW w:w="2982" w:type="dxa"/>
            <w:shd w:val="clear" w:color="auto" w:fill="auto"/>
          </w:tcPr>
          <w:p w14:paraId="2DC8A6A8" w14:textId="77777777" w:rsidR="006E52B6" w:rsidRPr="00C40A21" w:rsidRDefault="006E52B6" w:rsidP="00AE1165">
            <w:pPr>
              <w:rPr>
                <w:rFonts w:ascii="Calibri" w:hAnsi="Calibri"/>
                <w:sz w:val="18"/>
                <w:lang w:val="en-AU"/>
              </w:rPr>
            </w:pPr>
            <w:r w:rsidRPr="00C40A21">
              <w:rPr>
                <w:rFonts w:ascii="Calibri" w:hAnsi="Calibri"/>
                <w:i/>
                <w:sz w:val="18"/>
                <w:lang w:val="en-AU"/>
              </w:rPr>
              <w:t>ies_restart_obs_en()</w:t>
            </w:r>
          </w:p>
        </w:tc>
        <w:tc>
          <w:tcPr>
            <w:tcW w:w="1098" w:type="dxa"/>
            <w:shd w:val="clear" w:color="auto" w:fill="auto"/>
          </w:tcPr>
          <w:p w14:paraId="05AE3FE5" w14:textId="77777777" w:rsidR="006E52B6" w:rsidRPr="00C40A21" w:rsidRDefault="006E52B6" w:rsidP="00AE1165">
            <w:pPr>
              <w:rPr>
                <w:rFonts w:ascii="Calibri" w:hAnsi="Calibri" w:cs="Calibri"/>
                <w:sz w:val="18"/>
                <w:lang w:val="en-AU"/>
              </w:rPr>
            </w:pPr>
            <w:r w:rsidRPr="00C40A21">
              <w:rPr>
                <w:rFonts w:ascii="Calibri" w:hAnsi="Calibri" w:cs="Calibri"/>
                <w:sz w:val="18"/>
                <w:lang w:val="en-AU"/>
              </w:rPr>
              <w:t>text</w:t>
            </w:r>
          </w:p>
        </w:tc>
        <w:tc>
          <w:tcPr>
            <w:tcW w:w="4936" w:type="dxa"/>
            <w:shd w:val="clear" w:color="auto" w:fill="auto"/>
          </w:tcPr>
          <w:p w14:paraId="08D5E4E6" w14:textId="56A44C84" w:rsidR="006E52B6" w:rsidRPr="00C40A21" w:rsidRDefault="006E52B6" w:rsidP="00AE1165">
            <w:pPr>
              <w:rPr>
                <w:rFonts w:ascii="Calibri" w:hAnsi="Calibri" w:cs="Calibri"/>
                <w:sz w:val="18"/>
                <w:lang w:val="en-AU"/>
              </w:rPr>
            </w:pPr>
            <w:r w:rsidRPr="00C40A21">
              <w:rPr>
                <w:rFonts w:ascii="Calibri" w:hAnsi="Calibri" w:cs="Calibri"/>
                <w:sz w:val="18"/>
                <w:lang w:val="en-AU"/>
              </w:rPr>
              <w:t>The name of a CSV file containing model outputs calculated using a parameter ensemble.</w:t>
            </w:r>
            <w:r w:rsidR="00717328" w:rsidRPr="00C40A21">
              <w:rPr>
                <w:rFonts w:ascii="Calibri" w:hAnsi="Calibri" w:cs="Calibri"/>
                <w:sz w:val="18"/>
                <w:lang w:val="en-AU"/>
              </w:rPr>
              <w:t xml:space="preserve"> </w:t>
            </w:r>
            <w:r w:rsidR="00C05526">
              <w:rPr>
                <w:rFonts w:ascii="Calibri" w:hAnsi="Calibri" w:cs="Calibri"/>
                <w:sz w:val="18"/>
                <w:lang w:val="en-AU"/>
              </w:rPr>
              <w:t xml:space="preserve">If it reads this file, </w:t>
            </w:r>
            <w:r w:rsidR="00717328" w:rsidRPr="00C40A21">
              <w:rPr>
                <w:rFonts w:ascii="Calibri" w:hAnsi="Calibri" w:cs="Calibri"/>
                <w:sz w:val="18"/>
                <w:lang w:val="en-AU"/>
              </w:rPr>
              <w:t>PESTPP-IES</w:t>
            </w:r>
            <w:r w:rsidR="00C05526">
              <w:rPr>
                <w:rFonts w:ascii="Calibri" w:hAnsi="Calibri" w:cs="Calibri"/>
                <w:sz w:val="18"/>
                <w:lang w:val="en-AU"/>
              </w:rPr>
              <w:t xml:space="preserve"> does not </w:t>
            </w:r>
            <w:r w:rsidR="00717328" w:rsidRPr="00C40A21">
              <w:rPr>
                <w:rFonts w:ascii="Calibri" w:hAnsi="Calibri" w:cs="Calibri"/>
                <w:sz w:val="18"/>
                <w:lang w:val="en-AU"/>
              </w:rPr>
              <w:t>calculate these itself.</w:t>
            </w:r>
          </w:p>
        </w:tc>
      </w:tr>
      <w:tr w:rsidR="00CC6B47" w14:paraId="0BFA36A6" w14:textId="77777777" w:rsidTr="00FA2529">
        <w:trPr>
          <w:cantSplit/>
        </w:trPr>
        <w:tc>
          <w:tcPr>
            <w:tcW w:w="2982" w:type="dxa"/>
            <w:shd w:val="clear" w:color="auto" w:fill="auto"/>
          </w:tcPr>
          <w:p w14:paraId="7138632E" w14:textId="77777777" w:rsidR="00CC6B47" w:rsidRPr="00C40A21" w:rsidRDefault="003043DC" w:rsidP="00AE1165">
            <w:pPr>
              <w:rPr>
                <w:rFonts w:ascii="Calibri" w:hAnsi="Calibri" w:cs="Calibri"/>
                <w:i/>
                <w:sz w:val="18"/>
                <w:lang w:val="en-AU"/>
              </w:rPr>
            </w:pPr>
            <w:r w:rsidRPr="00C40A21">
              <w:rPr>
                <w:rFonts w:ascii="Calibri" w:hAnsi="Calibri"/>
                <w:i/>
                <w:sz w:val="18"/>
                <w:lang w:val="en-AU"/>
              </w:rPr>
              <w:t>ies_enforce_bounds(true)</w:t>
            </w:r>
          </w:p>
        </w:tc>
        <w:tc>
          <w:tcPr>
            <w:tcW w:w="1098" w:type="dxa"/>
            <w:shd w:val="clear" w:color="auto" w:fill="auto"/>
          </w:tcPr>
          <w:p w14:paraId="1B41C271" w14:textId="77777777" w:rsidR="00CC6B47" w:rsidRPr="00C40A21" w:rsidRDefault="00456E04" w:rsidP="00AE1165">
            <w:pPr>
              <w:rPr>
                <w:rFonts w:ascii="Calibri" w:hAnsi="Calibri" w:cs="Calibri"/>
                <w:sz w:val="18"/>
                <w:lang w:val="en-AU"/>
              </w:rPr>
            </w:pPr>
            <w:r w:rsidRPr="00C40A21">
              <w:rPr>
                <w:rFonts w:ascii="Calibri" w:hAnsi="Calibri" w:cs="Calibri"/>
                <w:sz w:val="18"/>
                <w:lang w:val="en-AU"/>
              </w:rPr>
              <w:t>Boolean</w:t>
            </w:r>
          </w:p>
        </w:tc>
        <w:tc>
          <w:tcPr>
            <w:tcW w:w="4936" w:type="dxa"/>
            <w:shd w:val="clear" w:color="auto" w:fill="auto"/>
          </w:tcPr>
          <w:p w14:paraId="44CD1DBA" w14:textId="77777777" w:rsidR="00CC6B47" w:rsidRPr="00C40A21" w:rsidRDefault="003043DC" w:rsidP="00AE1165">
            <w:pPr>
              <w:rPr>
                <w:rFonts w:ascii="Calibri" w:hAnsi="Calibri" w:cs="Calibri"/>
                <w:sz w:val="18"/>
                <w:lang w:val="en-AU"/>
              </w:rPr>
            </w:pPr>
            <w:r w:rsidRPr="00C40A21">
              <w:rPr>
                <w:rFonts w:ascii="Calibri" w:hAnsi="Calibri" w:cs="Calibri"/>
                <w:sz w:val="18"/>
                <w:lang w:val="en-AU"/>
              </w:rPr>
              <w:t xml:space="preserve">If set to </w:t>
            </w:r>
            <w:r w:rsidRPr="00C40A21">
              <w:rPr>
                <w:rFonts w:ascii="Calibri" w:hAnsi="Calibri" w:cs="Calibri"/>
                <w:i/>
                <w:sz w:val="18"/>
                <w:lang w:val="en-AU"/>
              </w:rPr>
              <w:t>true</w:t>
            </w:r>
            <w:r w:rsidRPr="00C40A21">
              <w:rPr>
                <w:rFonts w:ascii="Calibri" w:hAnsi="Calibri" w:cs="Calibri"/>
                <w:sz w:val="18"/>
                <w:lang w:val="en-AU"/>
              </w:rPr>
              <w:t xml:space="preserve"> PESTPP-IES will not transgress bounds supplied in the PEST control file when generating or accepting parameter </w:t>
            </w:r>
            <w:r w:rsidR="0092655E">
              <w:rPr>
                <w:rFonts w:ascii="Calibri" w:hAnsi="Calibri" w:cs="Calibri"/>
                <w:sz w:val="18"/>
                <w:lang w:val="en-AU"/>
              </w:rPr>
              <w:t>realization</w:t>
            </w:r>
            <w:r w:rsidRPr="00C40A21">
              <w:rPr>
                <w:rFonts w:ascii="Calibri" w:hAnsi="Calibri" w:cs="Calibri"/>
                <w:sz w:val="18"/>
                <w:lang w:val="en-AU"/>
              </w:rPr>
              <w:t xml:space="preserve">s, and when adjusting these </w:t>
            </w:r>
            <w:r w:rsidR="0092655E">
              <w:rPr>
                <w:rFonts w:ascii="Calibri" w:hAnsi="Calibri" w:cs="Calibri"/>
                <w:sz w:val="18"/>
                <w:lang w:val="en-AU"/>
              </w:rPr>
              <w:t>realization</w:t>
            </w:r>
            <w:r w:rsidRPr="00C40A21">
              <w:rPr>
                <w:rFonts w:ascii="Calibri" w:hAnsi="Calibri" w:cs="Calibri"/>
                <w:sz w:val="18"/>
                <w:lang w:val="en-AU"/>
              </w:rPr>
              <w:t>s.</w:t>
            </w:r>
          </w:p>
        </w:tc>
      </w:tr>
      <w:tr w:rsidR="00CC6B47" w14:paraId="6158B090" w14:textId="77777777" w:rsidTr="00FA2529">
        <w:trPr>
          <w:cantSplit/>
        </w:trPr>
        <w:tc>
          <w:tcPr>
            <w:tcW w:w="2982" w:type="dxa"/>
            <w:shd w:val="clear" w:color="auto" w:fill="auto"/>
          </w:tcPr>
          <w:p w14:paraId="190F3C20" w14:textId="77777777" w:rsidR="00CC6B47" w:rsidRPr="00C40A21" w:rsidRDefault="00DB50EA" w:rsidP="00AE1165">
            <w:pPr>
              <w:rPr>
                <w:rFonts w:ascii="Calibri" w:hAnsi="Calibri" w:cs="Calibri"/>
                <w:sz w:val="18"/>
                <w:lang w:val="en-AU"/>
              </w:rPr>
            </w:pPr>
            <w:r w:rsidRPr="00C40A21">
              <w:rPr>
                <w:rFonts w:ascii="Calibri" w:hAnsi="Calibri" w:cs="Calibri"/>
                <w:i/>
                <w:sz w:val="18"/>
                <w:lang w:val="en-AU"/>
              </w:rPr>
              <w:t>i</w:t>
            </w:r>
            <w:r w:rsidR="00AE1165" w:rsidRPr="00C40A21">
              <w:rPr>
                <w:rFonts w:ascii="Calibri" w:hAnsi="Calibri" w:cs="Calibri"/>
                <w:i/>
                <w:sz w:val="18"/>
                <w:lang w:val="en-AU"/>
              </w:rPr>
              <w:t>es_</w:t>
            </w:r>
            <w:r w:rsidR="00926D64" w:rsidRPr="00C40A21">
              <w:rPr>
                <w:rFonts w:ascii="Calibri" w:hAnsi="Calibri" w:cs="Calibri"/>
                <w:i/>
                <w:sz w:val="18"/>
                <w:lang w:val="en-AU"/>
              </w:rPr>
              <w:t>initial_lambda()</w:t>
            </w:r>
          </w:p>
        </w:tc>
        <w:tc>
          <w:tcPr>
            <w:tcW w:w="1098" w:type="dxa"/>
            <w:shd w:val="clear" w:color="auto" w:fill="auto"/>
          </w:tcPr>
          <w:p w14:paraId="7882457A" w14:textId="77777777" w:rsidR="00CC6B47" w:rsidRPr="00C40A21" w:rsidRDefault="00926D64" w:rsidP="00AE1165">
            <w:pPr>
              <w:rPr>
                <w:rFonts w:ascii="Calibri" w:hAnsi="Calibri" w:cs="Calibri"/>
                <w:sz w:val="18"/>
                <w:lang w:val="en-AU"/>
              </w:rPr>
            </w:pPr>
            <w:r w:rsidRPr="00C40A21">
              <w:rPr>
                <w:rFonts w:ascii="Calibri" w:hAnsi="Calibri" w:cs="Calibri"/>
                <w:sz w:val="18"/>
                <w:lang w:val="en-AU"/>
              </w:rPr>
              <w:t>real</w:t>
            </w:r>
          </w:p>
        </w:tc>
        <w:tc>
          <w:tcPr>
            <w:tcW w:w="4936" w:type="dxa"/>
            <w:shd w:val="clear" w:color="auto" w:fill="auto"/>
          </w:tcPr>
          <w:p w14:paraId="38B05FD1" w14:textId="77777777" w:rsidR="00CC6B47" w:rsidRPr="00C40A21" w:rsidRDefault="00926D64" w:rsidP="00AE1165">
            <w:pPr>
              <w:rPr>
                <w:rFonts w:ascii="Calibri" w:hAnsi="Calibri" w:cs="Calibri"/>
                <w:sz w:val="18"/>
                <w:lang w:val="en-AU"/>
              </w:rPr>
            </w:pPr>
            <w:r w:rsidRPr="00C40A21">
              <w:rPr>
                <w:rFonts w:ascii="Calibri" w:hAnsi="Calibri" w:cs="Calibri"/>
                <w:sz w:val="18"/>
                <w:lang w:val="en-AU"/>
              </w:rPr>
              <w:t>The initial Marquardt lambda. The default value is</w:t>
            </w:r>
            <w:r w:rsidR="00DB50EA" w:rsidRPr="00C40A21">
              <w:rPr>
                <w:sz w:val="18"/>
                <w:lang w:val="en-AU"/>
              </w:rPr>
              <w:t xml:space="preserve"> </w:t>
            </w:r>
            <m:oMath>
              <m:sSup>
                <m:sSupPr>
                  <m:ctrlPr>
                    <w:rPr>
                      <w:rFonts w:ascii="Cambria Math" w:hAnsi="Cambria Math"/>
                      <w:i/>
                      <w:sz w:val="18"/>
                      <w:lang w:val="en-AU"/>
                    </w:rPr>
                  </m:ctrlPr>
                </m:sSupPr>
                <m:e>
                  <m:r>
                    <w:rPr>
                      <w:rFonts w:ascii="Cambria Math" w:hAnsi="Cambria Math"/>
                      <w:sz w:val="18"/>
                      <w:lang w:val="en-AU"/>
                    </w:rPr>
                    <m:t>10</m:t>
                  </m:r>
                </m:e>
                <m:sup>
                  <m:r>
                    <w:rPr>
                      <w:rFonts w:ascii="Cambria Math" w:hAnsi="Cambria Math"/>
                      <w:sz w:val="18"/>
                      <w:lang w:val="en-AU"/>
                    </w:rPr>
                    <m:t>floor</m:t>
                  </m:r>
                  <m:d>
                    <m:dPr>
                      <m:ctrlPr>
                        <w:rPr>
                          <w:rFonts w:ascii="Cambria Math" w:hAnsi="Cambria Math"/>
                          <w:i/>
                          <w:sz w:val="18"/>
                          <w:lang w:val="en-AU"/>
                        </w:rPr>
                      </m:ctrlPr>
                    </m:dPr>
                    <m:e>
                      <m:sSub>
                        <m:sSubPr>
                          <m:ctrlPr>
                            <w:rPr>
                              <w:rFonts w:ascii="Cambria Math" w:hAnsi="Cambria Math"/>
                              <w:i/>
                              <w:sz w:val="18"/>
                              <w:lang w:val="en-AU"/>
                            </w:rPr>
                          </m:ctrlPr>
                        </m:sSubPr>
                        <m:e>
                          <m:r>
                            <w:rPr>
                              <w:rFonts w:ascii="Cambria Math" w:hAnsi="Cambria Math"/>
                              <w:sz w:val="18"/>
                              <w:lang w:val="en-AU"/>
                            </w:rPr>
                            <m:t>log</m:t>
                          </m:r>
                        </m:e>
                        <m:sub>
                          <m:r>
                            <w:rPr>
                              <w:rFonts w:ascii="Cambria Math" w:hAnsi="Cambria Math"/>
                              <w:sz w:val="18"/>
                              <w:lang w:val="en-AU"/>
                            </w:rPr>
                            <m:t>10</m:t>
                          </m:r>
                        </m:sub>
                      </m:sSub>
                      <m:f>
                        <m:fPr>
                          <m:ctrlPr>
                            <w:rPr>
                              <w:rFonts w:ascii="Cambria Math" w:hAnsi="Cambria Math"/>
                              <w:i/>
                              <w:sz w:val="18"/>
                              <w:lang w:val="en-AU"/>
                            </w:rPr>
                          </m:ctrlPr>
                        </m:fPr>
                        <m:num>
                          <m:sSub>
                            <m:sSubPr>
                              <m:ctrlPr>
                                <w:rPr>
                                  <w:rFonts w:ascii="Cambria Math" w:hAnsi="Cambria Math"/>
                                  <w:i/>
                                  <w:sz w:val="18"/>
                                  <w:lang w:val="en-AU"/>
                                </w:rPr>
                              </m:ctrlPr>
                            </m:sSubPr>
                            <m:e>
                              <m:r>
                                <w:rPr>
                                  <w:rFonts w:ascii="Cambria Math" w:hAnsi="Cambria Math"/>
                                  <w:sz w:val="18"/>
                                  <w:lang w:val="en-AU"/>
                                </w:rPr>
                                <m:t>μ</m:t>
                              </m:r>
                            </m:e>
                            <m:sub>
                              <m:r>
                                <w:rPr>
                                  <w:rFonts w:ascii="Tahoma" w:eastAsia="Tahoma" w:hAnsi="Tahoma" w:cs="Tahoma"/>
                                  <w:sz w:val="18"/>
                                  <w:lang w:val="en-AU"/>
                                </w:rPr>
                                <m:t>Փ</m:t>
                              </m:r>
                            </m:sub>
                          </m:sSub>
                        </m:num>
                        <m:den>
                          <m:r>
                            <w:rPr>
                              <w:rFonts w:ascii="Cambria Math" w:hAnsi="Cambria Math"/>
                              <w:sz w:val="18"/>
                              <w:lang w:val="en-AU"/>
                            </w:rPr>
                            <m:t>2n</m:t>
                          </m:r>
                        </m:den>
                      </m:f>
                    </m:e>
                  </m:d>
                </m:sup>
              </m:sSup>
            </m:oMath>
          </w:p>
        </w:tc>
      </w:tr>
      <w:tr w:rsidR="00CC6B47" w14:paraId="01A00993" w14:textId="77777777" w:rsidTr="00FA2529">
        <w:trPr>
          <w:cantSplit/>
        </w:trPr>
        <w:tc>
          <w:tcPr>
            <w:tcW w:w="2982" w:type="dxa"/>
            <w:shd w:val="clear" w:color="auto" w:fill="auto"/>
          </w:tcPr>
          <w:p w14:paraId="227A63C6" w14:textId="77777777" w:rsidR="00CC6B47" w:rsidRPr="00C40A21" w:rsidRDefault="00F6762B" w:rsidP="00AE1165">
            <w:pPr>
              <w:rPr>
                <w:rFonts w:ascii="Calibri" w:hAnsi="Calibri" w:cs="Calibri"/>
                <w:i/>
                <w:sz w:val="18"/>
                <w:lang w:val="en-AU"/>
              </w:rPr>
            </w:pPr>
            <w:r w:rsidRPr="00C40A21">
              <w:rPr>
                <w:rFonts w:ascii="Calibri" w:hAnsi="Calibri" w:cs="Calibri"/>
                <w:i/>
                <w:sz w:val="18"/>
                <w:lang w:val="en-AU"/>
              </w:rPr>
              <w:t>ies_lambda_mults(</w:t>
            </w:r>
            <w:r w:rsidR="001D53B4">
              <w:rPr>
                <w:rFonts w:ascii="Calibri" w:hAnsi="Calibri" w:cs="Calibri"/>
                <w:i/>
                <w:sz w:val="18"/>
                <w:lang w:val="en-AU"/>
              </w:rPr>
              <w:t>0.1,0.5,</w:t>
            </w:r>
            <w:r w:rsidR="00F20DCB" w:rsidRPr="00C40A21">
              <w:rPr>
                <w:rFonts w:ascii="Calibri" w:hAnsi="Calibri" w:cs="Calibri"/>
                <w:i/>
                <w:sz w:val="18"/>
                <w:lang w:val="en-AU"/>
              </w:rPr>
              <w:t>1.0</w:t>
            </w:r>
            <w:r w:rsidR="001D53B4">
              <w:rPr>
                <w:rFonts w:ascii="Calibri" w:hAnsi="Calibri" w:cs="Calibri"/>
                <w:i/>
                <w:sz w:val="18"/>
                <w:lang w:val="en-AU"/>
              </w:rPr>
              <w:t>,2.0,5.0</w:t>
            </w:r>
            <w:r w:rsidRPr="00C40A21">
              <w:rPr>
                <w:rFonts w:ascii="Calibri" w:hAnsi="Calibri" w:cs="Calibri"/>
                <w:i/>
                <w:sz w:val="18"/>
                <w:lang w:val="en-AU"/>
              </w:rPr>
              <w:t>)</w:t>
            </w:r>
          </w:p>
        </w:tc>
        <w:tc>
          <w:tcPr>
            <w:tcW w:w="1098" w:type="dxa"/>
            <w:shd w:val="clear" w:color="auto" w:fill="auto"/>
          </w:tcPr>
          <w:p w14:paraId="4C526624" w14:textId="77777777" w:rsidR="00CC6B47" w:rsidRPr="00C40A21" w:rsidRDefault="00F20DCB" w:rsidP="00AE1165">
            <w:pPr>
              <w:rPr>
                <w:rFonts w:ascii="Calibri" w:hAnsi="Calibri" w:cs="Calibri"/>
                <w:sz w:val="18"/>
                <w:lang w:val="en-AU"/>
              </w:rPr>
            </w:pPr>
            <w:r w:rsidRPr="00C40A21">
              <w:rPr>
                <w:rFonts w:ascii="Calibri" w:hAnsi="Calibri" w:cs="Calibri"/>
                <w:sz w:val="18"/>
                <w:lang w:val="en-AU"/>
              </w:rPr>
              <w:t>comma-separated reals</w:t>
            </w:r>
          </w:p>
        </w:tc>
        <w:tc>
          <w:tcPr>
            <w:tcW w:w="4936" w:type="dxa"/>
            <w:shd w:val="clear" w:color="auto" w:fill="auto"/>
          </w:tcPr>
          <w:p w14:paraId="10254A4C" w14:textId="77777777" w:rsidR="00CC6B47" w:rsidRPr="00C40A21" w:rsidRDefault="00717328" w:rsidP="00AE1165">
            <w:pPr>
              <w:rPr>
                <w:rFonts w:ascii="Calibri" w:hAnsi="Calibri" w:cs="Calibri"/>
                <w:sz w:val="18"/>
                <w:lang w:val="en-AU"/>
              </w:rPr>
            </w:pPr>
            <w:r w:rsidRPr="00C40A21">
              <w:rPr>
                <w:rFonts w:ascii="Calibri" w:hAnsi="Calibri" w:cs="Calibri"/>
                <w:sz w:val="18"/>
                <w:lang w:val="en-AU"/>
              </w:rPr>
              <w:t xml:space="preserve">Factors by which to </w:t>
            </w:r>
            <w:r w:rsidR="00F20DCB" w:rsidRPr="00C40A21">
              <w:rPr>
                <w:rFonts w:ascii="Calibri" w:hAnsi="Calibri" w:cs="Calibri"/>
                <w:sz w:val="18"/>
                <w:lang w:val="en-AU"/>
              </w:rPr>
              <w:t>multiply the best lambda from the previous iteration to yield values for testing parameter upgrades during the current iteration</w:t>
            </w:r>
            <w:r w:rsidRPr="00C40A21">
              <w:rPr>
                <w:rFonts w:ascii="Calibri" w:hAnsi="Calibri" w:cs="Calibri"/>
                <w:sz w:val="18"/>
                <w:lang w:val="en-AU"/>
              </w:rPr>
              <w:t>.</w:t>
            </w:r>
          </w:p>
        </w:tc>
      </w:tr>
      <w:tr w:rsidR="00CC6B47" w14:paraId="42DD24CB" w14:textId="77777777" w:rsidTr="00FA2529">
        <w:trPr>
          <w:cantSplit/>
        </w:trPr>
        <w:tc>
          <w:tcPr>
            <w:tcW w:w="2982" w:type="dxa"/>
            <w:shd w:val="clear" w:color="auto" w:fill="auto"/>
          </w:tcPr>
          <w:p w14:paraId="739BF636" w14:textId="77777777" w:rsidR="00CC6B47" w:rsidRPr="00C40A21" w:rsidRDefault="00F20DCB" w:rsidP="00AE1165">
            <w:pPr>
              <w:rPr>
                <w:rFonts w:ascii="Calibri" w:hAnsi="Calibri" w:cs="Calibri"/>
                <w:i/>
                <w:sz w:val="18"/>
                <w:lang w:val="en-AU"/>
              </w:rPr>
            </w:pPr>
            <w:r w:rsidRPr="00C40A21">
              <w:rPr>
                <w:rFonts w:ascii="Calibri" w:hAnsi="Calibri"/>
                <w:i/>
                <w:sz w:val="18"/>
                <w:lang w:val="en-AU"/>
              </w:rPr>
              <w:t>lambda_scale_fac(</w:t>
            </w:r>
            <w:r w:rsidR="001D53B4">
              <w:rPr>
                <w:rFonts w:ascii="Calibri" w:hAnsi="Calibri"/>
                <w:i/>
                <w:sz w:val="18"/>
                <w:lang w:val="en-AU"/>
              </w:rPr>
              <w:t>0.75,0.95,</w:t>
            </w:r>
            <w:r w:rsidRPr="00C40A21">
              <w:rPr>
                <w:rFonts w:ascii="Calibri" w:hAnsi="Calibri"/>
                <w:i/>
                <w:sz w:val="18"/>
                <w:lang w:val="en-AU"/>
              </w:rPr>
              <w:t>1.0</w:t>
            </w:r>
            <w:r w:rsidR="001D53B4">
              <w:rPr>
                <w:rFonts w:ascii="Calibri" w:hAnsi="Calibri"/>
                <w:i/>
                <w:sz w:val="18"/>
                <w:lang w:val="en-AU"/>
              </w:rPr>
              <w:t>,1.1</w:t>
            </w:r>
            <w:r w:rsidRPr="00C40A21">
              <w:rPr>
                <w:rFonts w:ascii="Calibri" w:hAnsi="Calibri"/>
                <w:i/>
                <w:sz w:val="18"/>
                <w:lang w:val="en-AU"/>
              </w:rPr>
              <w:t>)</w:t>
            </w:r>
          </w:p>
        </w:tc>
        <w:tc>
          <w:tcPr>
            <w:tcW w:w="1098" w:type="dxa"/>
            <w:shd w:val="clear" w:color="auto" w:fill="auto"/>
          </w:tcPr>
          <w:p w14:paraId="41415D18" w14:textId="77777777" w:rsidR="00CC6B47" w:rsidRPr="00C40A21" w:rsidRDefault="00F20DCB" w:rsidP="00AE1165">
            <w:pPr>
              <w:rPr>
                <w:rFonts w:ascii="Calibri" w:hAnsi="Calibri" w:cs="Calibri"/>
                <w:sz w:val="18"/>
                <w:lang w:val="en-AU"/>
              </w:rPr>
            </w:pPr>
            <w:r w:rsidRPr="00C40A21">
              <w:rPr>
                <w:rFonts w:ascii="Calibri" w:hAnsi="Calibri" w:cs="Calibri"/>
                <w:sz w:val="18"/>
                <w:lang w:val="en-AU"/>
              </w:rPr>
              <w:t>comma-separated reals</w:t>
            </w:r>
          </w:p>
        </w:tc>
        <w:tc>
          <w:tcPr>
            <w:tcW w:w="4936" w:type="dxa"/>
            <w:shd w:val="clear" w:color="auto" w:fill="auto"/>
          </w:tcPr>
          <w:p w14:paraId="039D4142" w14:textId="77777777" w:rsidR="00CC6B47" w:rsidRPr="00C40A21" w:rsidRDefault="00717328" w:rsidP="00AE1165">
            <w:pPr>
              <w:rPr>
                <w:rFonts w:ascii="Calibri" w:hAnsi="Calibri" w:cs="Calibri"/>
                <w:sz w:val="18"/>
                <w:lang w:val="en-AU"/>
              </w:rPr>
            </w:pPr>
            <w:r w:rsidRPr="00C40A21">
              <w:rPr>
                <w:rFonts w:ascii="Calibri" w:hAnsi="Calibri" w:cs="Calibri"/>
                <w:sz w:val="18"/>
                <w:lang w:val="en-AU"/>
              </w:rPr>
              <w:t>L</w:t>
            </w:r>
            <w:r w:rsidR="00F20DCB" w:rsidRPr="00C40A21">
              <w:rPr>
                <w:rFonts w:ascii="Calibri" w:hAnsi="Calibri" w:cs="Calibri"/>
                <w:sz w:val="18"/>
                <w:lang w:val="en-AU"/>
              </w:rPr>
              <w:t>ine search factor</w:t>
            </w:r>
            <w:r w:rsidRPr="00C40A21">
              <w:rPr>
                <w:rFonts w:ascii="Calibri" w:hAnsi="Calibri" w:cs="Calibri"/>
                <w:sz w:val="18"/>
                <w:lang w:val="en-AU"/>
              </w:rPr>
              <w:t>s</w:t>
            </w:r>
            <w:r w:rsidR="00F20DCB" w:rsidRPr="00C40A21">
              <w:rPr>
                <w:rFonts w:ascii="Calibri" w:hAnsi="Calibri" w:cs="Calibri"/>
                <w:sz w:val="18"/>
                <w:lang w:val="en-AU"/>
              </w:rPr>
              <w:t xml:space="preserve"> along parameter </w:t>
            </w:r>
            <w:r w:rsidR="00710BBE" w:rsidRPr="00C40A21">
              <w:rPr>
                <w:rFonts w:ascii="Calibri" w:hAnsi="Calibri" w:cs="Calibri"/>
                <w:sz w:val="18"/>
                <w:lang w:val="en-AU"/>
              </w:rPr>
              <w:t>upgrade</w:t>
            </w:r>
            <w:r w:rsidR="00F20DCB" w:rsidRPr="00C40A21">
              <w:rPr>
                <w:rFonts w:ascii="Calibri" w:hAnsi="Calibri" w:cs="Calibri"/>
                <w:sz w:val="18"/>
                <w:lang w:val="en-AU"/>
              </w:rPr>
              <w:t xml:space="preserve"> direction</w:t>
            </w:r>
            <w:r w:rsidRPr="00C40A21">
              <w:rPr>
                <w:rFonts w:ascii="Calibri" w:hAnsi="Calibri" w:cs="Calibri"/>
                <w:sz w:val="18"/>
                <w:lang w:val="en-AU"/>
              </w:rPr>
              <w:t>s</w:t>
            </w:r>
            <w:r w:rsidR="00F20DCB" w:rsidRPr="00C40A21">
              <w:rPr>
                <w:rFonts w:ascii="Calibri" w:hAnsi="Calibri" w:cs="Calibri"/>
                <w:sz w:val="18"/>
                <w:lang w:val="en-AU"/>
              </w:rPr>
              <w:t xml:space="preserve"> computed </w:t>
            </w:r>
            <w:r w:rsidRPr="00C40A21">
              <w:rPr>
                <w:rFonts w:ascii="Calibri" w:hAnsi="Calibri" w:cs="Calibri"/>
                <w:sz w:val="18"/>
                <w:lang w:val="en-AU"/>
              </w:rPr>
              <w:t xml:space="preserve">using different Marquardt </w:t>
            </w:r>
            <w:r w:rsidR="00F20DCB" w:rsidRPr="00C40A21">
              <w:rPr>
                <w:rFonts w:ascii="Calibri" w:hAnsi="Calibri" w:cs="Calibri"/>
                <w:sz w:val="18"/>
                <w:lang w:val="en-AU"/>
              </w:rPr>
              <w:t>lambda</w:t>
            </w:r>
            <w:r w:rsidRPr="00C40A21">
              <w:rPr>
                <w:rFonts w:ascii="Calibri" w:hAnsi="Calibri" w:cs="Calibri"/>
                <w:sz w:val="18"/>
                <w:lang w:val="en-AU"/>
              </w:rPr>
              <w:t>s.</w:t>
            </w:r>
          </w:p>
        </w:tc>
      </w:tr>
      <w:tr w:rsidR="00CC6B47" w:rsidRPr="00314868" w14:paraId="7636F947" w14:textId="77777777" w:rsidTr="00FA2529">
        <w:trPr>
          <w:cantSplit/>
        </w:trPr>
        <w:tc>
          <w:tcPr>
            <w:tcW w:w="2982" w:type="dxa"/>
            <w:shd w:val="clear" w:color="auto" w:fill="auto"/>
          </w:tcPr>
          <w:p w14:paraId="38D952D8" w14:textId="77777777" w:rsidR="00CC6B47" w:rsidRPr="00C40A21" w:rsidRDefault="00F20DCB" w:rsidP="00AE1165">
            <w:pPr>
              <w:rPr>
                <w:rFonts w:ascii="Calibri" w:hAnsi="Calibri" w:cs="Calibri"/>
                <w:sz w:val="18"/>
                <w:lang w:val="en-AU"/>
              </w:rPr>
            </w:pPr>
            <w:r w:rsidRPr="00C40A21">
              <w:rPr>
                <w:rFonts w:ascii="Calibri" w:hAnsi="Calibri" w:cs="Calibri"/>
                <w:i/>
                <w:sz w:val="18"/>
                <w:lang w:val="en-AU"/>
              </w:rPr>
              <w:t>ies_subset_size(</w:t>
            </w:r>
            <w:r w:rsidR="001D53B4">
              <w:rPr>
                <w:rFonts w:ascii="Calibri" w:hAnsi="Calibri" w:cs="Calibri"/>
                <w:i/>
                <w:sz w:val="18"/>
                <w:lang w:val="en-AU"/>
              </w:rPr>
              <w:t>5</w:t>
            </w:r>
            <w:r w:rsidRPr="00C40A21">
              <w:rPr>
                <w:rFonts w:ascii="Calibri" w:hAnsi="Calibri" w:cs="Calibri"/>
                <w:i/>
                <w:sz w:val="18"/>
                <w:lang w:val="en-AU"/>
              </w:rPr>
              <w:t>)</w:t>
            </w:r>
          </w:p>
        </w:tc>
        <w:tc>
          <w:tcPr>
            <w:tcW w:w="1098" w:type="dxa"/>
            <w:shd w:val="clear" w:color="auto" w:fill="auto"/>
          </w:tcPr>
          <w:p w14:paraId="044BECCF" w14:textId="77777777" w:rsidR="00CC6B47" w:rsidRPr="00C40A21" w:rsidRDefault="00F20DCB" w:rsidP="00AE1165">
            <w:pPr>
              <w:rPr>
                <w:rFonts w:ascii="Calibri" w:hAnsi="Calibri" w:cs="Calibri"/>
                <w:sz w:val="18"/>
                <w:lang w:val="en-AU"/>
              </w:rPr>
            </w:pPr>
            <w:r w:rsidRPr="00C40A21">
              <w:rPr>
                <w:rFonts w:ascii="Calibri" w:hAnsi="Calibri" w:cs="Calibri"/>
                <w:sz w:val="18"/>
                <w:lang w:val="en-AU"/>
              </w:rPr>
              <w:t>integer</w:t>
            </w:r>
          </w:p>
        </w:tc>
        <w:tc>
          <w:tcPr>
            <w:tcW w:w="4936" w:type="dxa"/>
            <w:shd w:val="clear" w:color="auto" w:fill="auto"/>
          </w:tcPr>
          <w:p w14:paraId="6FC8677C" w14:textId="77777777" w:rsidR="00CC6B47" w:rsidRPr="00C40A21" w:rsidRDefault="00717328" w:rsidP="00AE1165">
            <w:pPr>
              <w:rPr>
                <w:rFonts w:ascii="Calibri" w:hAnsi="Calibri" w:cs="Calibri"/>
                <w:sz w:val="18"/>
                <w:lang w:val="en-AU"/>
              </w:rPr>
            </w:pPr>
            <w:r w:rsidRPr="00C40A21">
              <w:rPr>
                <w:rFonts w:ascii="Calibri" w:hAnsi="Calibri" w:cs="Calibri"/>
                <w:sz w:val="18"/>
                <w:lang w:val="en-AU"/>
              </w:rPr>
              <w:t>N</w:t>
            </w:r>
            <w:r w:rsidR="00F20DCB" w:rsidRPr="00C40A21">
              <w:rPr>
                <w:rFonts w:ascii="Calibri" w:hAnsi="Calibri" w:cs="Calibri"/>
                <w:sz w:val="18"/>
                <w:lang w:val="en-AU"/>
              </w:rPr>
              <w:t xml:space="preserve">umber of realizations used in </w:t>
            </w:r>
            <w:r w:rsidRPr="00C40A21">
              <w:rPr>
                <w:rFonts w:ascii="Calibri" w:hAnsi="Calibri" w:cs="Calibri"/>
                <w:sz w:val="18"/>
                <w:lang w:val="en-AU"/>
              </w:rPr>
              <w:t xml:space="preserve">testing and </w:t>
            </w:r>
            <w:r w:rsidR="00F20DCB" w:rsidRPr="00C40A21">
              <w:rPr>
                <w:rFonts w:ascii="Calibri" w:hAnsi="Calibri" w:cs="Calibri"/>
                <w:sz w:val="18"/>
                <w:lang w:val="en-AU"/>
              </w:rPr>
              <w:t>evaluation of different Marquardt lambdas</w:t>
            </w:r>
            <w:r w:rsidRPr="00C40A21">
              <w:rPr>
                <w:rFonts w:ascii="Calibri" w:hAnsi="Calibri" w:cs="Calibri"/>
                <w:sz w:val="18"/>
                <w:lang w:val="en-AU"/>
              </w:rPr>
              <w:t>.</w:t>
            </w:r>
          </w:p>
        </w:tc>
      </w:tr>
      <w:tr w:rsidR="00F20DCB" w14:paraId="78C60FED" w14:textId="77777777" w:rsidTr="00FA2529">
        <w:trPr>
          <w:cantSplit/>
        </w:trPr>
        <w:tc>
          <w:tcPr>
            <w:tcW w:w="2982" w:type="dxa"/>
            <w:shd w:val="clear" w:color="auto" w:fill="auto"/>
          </w:tcPr>
          <w:p w14:paraId="3606151A" w14:textId="77777777" w:rsidR="00F20DCB" w:rsidRPr="00C40A21" w:rsidRDefault="00F20DCB" w:rsidP="00AE1165">
            <w:pPr>
              <w:rPr>
                <w:rFonts w:ascii="Calibri" w:hAnsi="Calibri" w:cs="Calibri"/>
                <w:sz w:val="18"/>
                <w:lang w:val="en-AU"/>
              </w:rPr>
            </w:pPr>
            <w:r w:rsidRPr="00C40A21">
              <w:rPr>
                <w:rFonts w:ascii="Calibri" w:hAnsi="Calibri" w:cs="Calibri"/>
                <w:i/>
                <w:sz w:val="18"/>
                <w:lang w:val="en-AU"/>
              </w:rPr>
              <w:t>ies_use_approx(false)</w:t>
            </w:r>
          </w:p>
        </w:tc>
        <w:tc>
          <w:tcPr>
            <w:tcW w:w="1098" w:type="dxa"/>
            <w:shd w:val="clear" w:color="auto" w:fill="auto"/>
          </w:tcPr>
          <w:p w14:paraId="2264471C" w14:textId="77777777" w:rsidR="00F20DCB" w:rsidRPr="00C40A21" w:rsidRDefault="00456E04" w:rsidP="00AE1165">
            <w:pPr>
              <w:rPr>
                <w:rFonts w:ascii="Calibri" w:hAnsi="Calibri" w:cs="Calibri"/>
                <w:sz w:val="18"/>
                <w:lang w:val="en-AU"/>
              </w:rPr>
            </w:pPr>
            <w:r w:rsidRPr="00C40A21">
              <w:rPr>
                <w:rFonts w:ascii="Calibri" w:hAnsi="Calibri" w:cs="Calibri"/>
                <w:sz w:val="18"/>
                <w:lang w:val="en-AU"/>
              </w:rPr>
              <w:t>Boolean</w:t>
            </w:r>
          </w:p>
        </w:tc>
        <w:tc>
          <w:tcPr>
            <w:tcW w:w="4936" w:type="dxa"/>
            <w:shd w:val="clear" w:color="auto" w:fill="auto"/>
          </w:tcPr>
          <w:p w14:paraId="7C08CDA4" w14:textId="78183506" w:rsidR="00F20DCB" w:rsidRPr="00C40A21" w:rsidRDefault="00F20DCB" w:rsidP="00AE1165">
            <w:pPr>
              <w:rPr>
                <w:rFonts w:ascii="Calibri" w:hAnsi="Calibri" w:cs="Calibri"/>
                <w:sz w:val="18"/>
                <w:lang w:val="en-AU"/>
              </w:rPr>
            </w:pPr>
            <w:r w:rsidRPr="00C40A21">
              <w:rPr>
                <w:rFonts w:ascii="Calibri" w:hAnsi="Calibri" w:cs="Calibri"/>
                <w:sz w:val="18"/>
                <w:lang w:val="en-AU"/>
              </w:rPr>
              <w:t>Use complex or simple formula provided by Chen and Oliver (2013)</w:t>
            </w:r>
            <w:r w:rsidR="00717328" w:rsidRPr="00C40A21">
              <w:rPr>
                <w:rFonts w:ascii="Calibri" w:hAnsi="Calibri" w:cs="Calibri"/>
                <w:sz w:val="18"/>
                <w:lang w:val="en-AU"/>
              </w:rPr>
              <w:t xml:space="preserve"> for calculation of parameter upgrades</w:t>
            </w:r>
            <w:r w:rsidRPr="00C40A21">
              <w:rPr>
                <w:rFonts w:ascii="Calibri" w:hAnsi="Calibri" w:cs="Calibri"/>
                <w:sz w:val="18"/>
                <w:lang w:val="en-AU"/>
              </w:rPr>
              <w:t>. The more complex formula includes a function which constrain</w:t>
            </w:r>
            <w:r w:rsidR="00717328" w:rsidRPr="00C40A21">
              <w:rPr>
                <w:rFonts w:ascii="Calibri" w:hAnsi="Calibri" w:cs="Calibri"/>
                <w:sz w:val="18"/>
                <w:lang w:val="en-AU"/>
              </w:rPr>
              <w:t>s</w:t>
            </w:r>
            <w:r w:rsidRPr="00C40A21">
              <w:rPr>
                <w:rFonts w:ascii="Calibri" w:hAnsi="Calibri" w:cs="Calibri"/>
                <w:sz w:val="18"/>
                <w:lang w:val="en-AU"/>
              </w:rPr>
              <w:t xml:space="preserve"> parameter </w:t>
            </w:r>
            <w:r w:rsidR="0092655E">
              <w:rPr>
                <w:rFonts w:ascii="Calibri" w:hAnsi="Calibri" w:cs="Calibri"/>
                <w:sz w:val="18"/>
                <w:lang w:val="en-AU"/>
              </w:rPr>
              <w:t>realization</w:t>
            </w:r>
            <w:r w:rsidRPr="00C40A21">
              <w:rPr>
                <w:rFonts w:ascii="Calibri" w:hAnsi="Calibri" w:cs="Calibri"/>
                <w:sz w:val="18"/>
                <w:lang w:val="en-AU"/>
              </w:rPr>
              <w:t xml:space="preserve">s to </w:t>
            </w:r>
            <w:r w:rsidR="008968BC" w:rsidRPr="00C40A21">
              <w:rPr>
                <w:rFonts w:ascii="Calibri" w:hAnsi="Calibri" w:cs="Calibri"/>
                <w:sz w:val="18"/>
                <w:lang w:val="en-AU"/>
              </w:rPr>
              <w:t xml:space="preserve">respect </w:t>
            </w:r>
            <w:r w:rsidRPr="00C40A21">
              <w:rPr>
                <w:rFonts w:ascii="Calibri" w:hAnsi="Calibri" w:cs="Calibri"/>
                <w:sz w:val="18"/>
                <w:lang w:val="en-AU"/>
              </w:rPr>
              <w:t>prior means and probabilities</w:t>
            </w:r>
            <w:r w:rsidR="00F40908">
              <w:rPr>
                <w:rFonts w:ascii="Calibri" w:hAnsi="Calibri" w:cs="Calibri"/>
                <w:sz w:val="18"/>
                <w:lang w:val="en-AU"/>
              </w:rPr>
              <w:t>.</w:t>
            </w:r>
          </w:p>
        </w:tc>
      </w:tr>
      <w:tr w:rsidR="00CC6B47" w14:paraId="2E1F4592" w14:textId="77777777" w:rsidTr="00FA2529">
        <w:trPr>
          <w:cantSplit/>
        </w:trPr>
        <w:tc>
          <w:tcPr>
            <w:tcW w:w="2982" w:type="dxa"/>
            <w:shd w:val="clear" w:color="auto" w:fill="auto"/>
          </w:tcPr>
          <w:p w14:paraId="615DE0F8" w14:textId="77777777" w:rsidR="00CC6B47" w:rsidRPr="00C40A21" w:rsidRDefault="00EC35FE" w:rsidP="00AE1165">
            <w:pPr>
              <w:rPr>
                <w:rFonts w:ascii="Calibri" w:hAnsi="Calibri" w:cs="Calibri"/>
                <w:sz w:val="18"/>
                <w:lang w:val="en-AU"/>
              </w:rPr>
            </w:pPr>
            <w:r w:rsidRPr="00C40A21">
              <w:rPr>
                <w:rFonts w:ascii="Calibri" w:hAnsi="Calibri" w:cs="Calibri"/>
                <w:i/>
                <w:sz w:val="18"/>
                <w:lang w:val="en-AU"/>
              </w:rPr>
              <w:t>i</w:t>
            </w:r>
            <w:r w:rsidR="00F20DCB" w:rsidRPr="00C40A21">
              <w:rPr>
                <w:rFonts w:ascii="Calibri" w:hAnsi="Calibri" w:cs="Calibri"/>
                <w:i/>
                <w:sz w:val="18"/>
                <w:lang w:val="en-AU"/>
              </w:rPr>
              <w:t>es_reg_factor(0.0)</w:t>
            </w:r>
          </w:p>
        </w:tc>
        <w:tc>
          <w:tcPr>
            <w:tcW w:w="1098" w:type="dxa"/>
            <w:shd w:val="clear" w:color="auto" w:fill="auto"/>
          </w:tcPr>
          <w:p w14:paraId="698C7D42" w14:textId="77777777" w:rsidR="00CC6B47" w:rsidRPr="00C40A21" w:rsidRDefault="00F20DCB" w:rsidP="00AE1165">
            <w:pPr>
              <w:rPr>
                <w:rFonts w:ascii="Calibri" w:hAnsi="Calibri" w:cs="Calibri"/>
                <w:sz w:val="18"/>
                <w:lang w:val="en-AU"/>
              </w:rPr>
            </w:pPr>
            <w:r w:rsidRPr="00C40A21">
              <w:rPr>
                <w:rFonts w:ascii="Calibri" w:hAnsi="Calibri" w:cs="Calibri"/>
                <w:sz w:val="18"/>
                <w:lang w:val="en-AU"/>
              </w:rPr>
              <w:t>real</w:t>
            </w:r>
          </w:p>
        </w:tc>
        <w:tc>
          <w:tcPr>
            <w:tcW w:w="4936" w:type="dxa"/>
            <w:shd w:val="clear" w:color="auto" w:fill="auto"/>
          </w:tcPr>
          <w:p w14:paraId="4DAE2DC9" w14:textId="77777777" w:rsidR="00CC6B47" w:rsidRPr="00C40A21" w:rsidRDefault="008968BC" w:rsidP="00AE1165">
            <w:pPr>
              <w:rPr>
                <w:rFonts w:ascii="Calibri" w:hAnsi="Calibri" w:cs="Calibri"/>
                <w:sz w:val="18"/>
                <w:lang w:val="en-AU"/>
              </w:rPr>
            </w:pPr>
            <w:r w:rsidRPr="00C40A21">
              <w:rPr>
                <w:rFonts w:ascii="Calibri" w:hAnsi="Calibri" w:cs="Calibri"/>
                <w:sz w:val="18"/>
                <w:lang w:val="en-AU"/>
              </w:rPr>
              <w:t>R</w:t>
            </w:r>
            <w:r w:rsidR="00143C09" w:rsidRPr="00C40A21">
              <w:rPr>
                <w:rFonts w:ascii="Calibri" w:hAnsi="Calibri" w:cs="Calibri"/>
                <w:sz w:val="18"/>
                <w:lang w:val="en-AU"/>
              </w:rPr>
              <w:t>egularization</w:t>
            </w:r>
            <w:r w:rsidR="00F20DCB" w:rsidRPr="00C40A21">
              <w:rPr>
                <w:rFonts w:ascii="Calibri" w:hAnsi="Calibri" w:cs="Calibri"/>
                <w:sz w:val="18"/>
                <w:lang w:val="en-AU"/>
              </w:rPr>
              <w:t xml:space="preserve"> objective function as</w:t>
            </w:r>
            <w:r w:rsidRPr="00C40A21">
              <w:rPr>
                <w:rFonts w:ascii="Calibri" w:hAnsi="Calibri" w:cs="Calibri"/>
                <w:sz w:val="18"/>
                <w:lang w:val="en-AU"/>
              </w:rPr>
              <w:t xml:space="preserve"> a</w:t>
            </w:r>
            <w:r w:rsidR="00F20DCB" w:rsidRPr="00C40A21">
              <w:rPr>
                <w:rFonts w:ascii="Calibri" w:hAnsi="Calibri" w:cs="Calibri"/>
                <w:sz w:val="18"/>
                <w:lang w:val="en-AU"/>
              </w:rPr>
              <w:t xml:space="preserve"> fraction of measurement objective function when constraining</w:t>
            </w:r>
            <w:r w:rsidRPr="00C40A21">
              <w:rPr>
                <w:rFonts w:ascii="Calibri" w:hAnsi="Calibri" w:cs="Calibri"/>
                <w:sz w:val="18"/>
                <w:lang w:val="en-AU"/>
              </w:rPr>
              <w:t xml:space="preserve"> parameter</w:t>
            </w:r>
            <w:r w:rsidR="00F20DCB" w:rsidRPr="00C40A21">
              <w:rPr>
                <w:rFonts w:ascii="Calibri" w:hAnsi="Calibri" w:cs="Calibri"/>
                <w:sz w:val="18"/>
                <w:lang w:val="en-AU"/>
              </w:rPr>
              <w:t xml:space="preserve"> realizations to respect initial values</w:t>
            </w:r>
            <w:r w:rsidRPr="00C40A21">
              <w:rPr>
                <w:rFonts w:ascii="Calibri" w:hAnsi="Calibri" w:cs="Calibri"/>
                <w:sz w:val="18"/>
                <w:lang w:val="en-AU"/>
              </w:rPr>
              <w:t xml:space="preserve">. </w:t>
            </w:r>
          </w:p>
        </w:tc>
      </w:tr>
      <w:tr w:rsidR="00CC6B47" w14:paraId="6C4BBA41" w14:textId="77777777" w:rsidTr="00FA2529">
        <w:trPr>
          <w:cantSplit/>
        </w:trPr>
        <w:tc>
          <w:tcPr>
            <w:tcW w:w="2982" w:type="dxa"/>
            <w:shd w:val="clear" w:color="auto" w:fill="auto"/>
          </w:tcPr>
          <w:p w14:paraId="00BCCBCF" w14:textId="77777777" w:rsidR="00CC6B47" w:rsidRPr="00C40A21" w:rsidRDefault="008968BC" w:rsidP="00AE1165">
            <w:pPr>
              <w:rPr>
                <w:rFonts w:ascii="Calibri" w:hAnsi="Calibri" w:cs="Calibri"/>
                <w:sz w:val="18"/>
                <w:lang w:val="en-AU"/>
              </w:rPr>
            </w:pPr>
            <w:r w:rsidRPr="00C40A21">
              <w:rPr>
                <w:rFonts w:ascii="Calibri" w:hAnsi="Calibri" w:cs="Calibri"/>
                <w:i/>
                <w:sz w:val="18"/>
                <w:lang w:val="en-AU"/>
              </w:rPr>
              <w:lastRenderedPageBreak/>
              <w:t>i</w:t>
            </w:r>
            <w:r w:rsidR="00733122" w:rsidRPr="00C40A21">
              <w:rPr>
                <w:rFonts w:ascii="Calibri" w:hAnsi="Calibri" w:cs="Calibri"/>
                <w:i/>
                <w:sz w:val="18"/>
                <w:lang w:val="en-AU"/>
              </w:rPr>
              <w:t>es_bad_phi(1.0</w:t>
            </w:r>
            <w:r w:rsidRPr="00C40A21">
              <w:rPr>
                <w:rFonts w:ascii="Calibri" w:hAnsi="Calibri" w:cs="Calibri"/>
                <w:i/>
                <w:sz w:val="18"/>
                <w:lang w:val="en-AU"/>
              </w:rPr>
              <w:t>E</w:t>
            </w:r>
            <w:r w:rsidR="00733122" w:rsidRPr="00C40A21">
              <w:rPr>
                <w:rFonts w:ascii="Calibri" w:hAnsi="Calibri" w:cs="Calibri"/>
                <w:i/>
                <w:sz w:val="18"/>
                <w:lang w:val="en-AU"/>
              </w:rPr>
              <w:t>30)</w:t>
            </w:r>
          </w:p>
        </w:tc>
        <w:tc>
          <w:tcPr>
            <w:tcW w:w="1098" w:type="dxa"/>
            <w:shd w:val="clear" w:color="auto" w:fill="auto"/>
          </w:tcPr>
          <w:p w14:paraId="65E3688A" w14:textId="77777777" w:rsidR="00CC6B47" w:rsidRPr="00C40A21" w:rsidRDefault="00733122" w:rsidP="00AE1165">
            <w:pPr>
              <w:rPr>
                <w:rFonts w:ascii="Calibri" w:hAnsi="Calibri" w:cs="Calibri"/>
                <w:sz w:val="18"/>
              </w:rPr>
            </w:pPr>
            <w:r w:rsidRPr="00C40A21">
              <w:rPr>
                <w:rFonts w:ascii="Calibri" w:hAnsi="Calibri" w:cs="Calibri"/>
                <w:sz w:val="18"/>
              </w:rPr>
              <w:t>real</w:t>
            </w:r>
          </w:p>
        </w:tc>
        <w:tc>
          <w:tcPr>
            <w:tcW w:w="4936" w:type="dxa"/>
            <w:shd w:val="clear" w:color="auto" w:fill="auto"/>
          </w:tcPr>
          <w:p w14:paraId="602E53A5" w14:textId="77777777" w:rsidR="00CC6B47" w:rsidRPr="00C40A21" w:rsidRDefault="008968BC" w:rsidP="00AE1165">
            <w:pPr>
              <w:rPr>
                <w:rFonts w:ascii="Calibri" w:hAnsi="Calibri" w:cs="Calibri"/>
                <w:sz w:val="18"/>
                <w:lang w:val="en-AU"/>
              </w:rPr>
            </w:pPr>
            <w:r w:rsidRPr="00C40A21">
              <w:rPr>
                <w:rFonts w:ascii="Calibri" w:hAnsi="Calibri" w:cs="Calibri"/>
                <w:sz w:val="18"/>
                <w:lang w:val="en-AU"/>
              </w:rPr>
              <w:t>I</w:t>
            </w:r>
            <w:r w:rsidR="00733122" w:rsidRPr="00C40A21">
              <w:rPr>
                <w:rFonts w:ascii="Calibri" w:hAnsi="Calibri" w:cs="Calibri"/>
                <w:sz w:val="18"/>
                <w:lang w:val="en-AU"/>
              </w:rPr>
              <w:t xml:space="preserve">f the objective function </w:t>
            </w:r>
            <w:r w:rsidRPr="00C40A21">
              <w:rPr>
                <w:rFonts w:ascii="Calibri" w:hAnsi="Calibri" w:cs="Calibri"/>
                <w:sz w:val="18"/>
                <w:lang w:val="en-AU"/>
              </w:rPr>
              <w:t xml:space="preserve">calculated as </w:t>
            </w:r>
            <w:r w:rsidR="00733122" w:rsidRPr="00C40A21">
              <w:rPr>
                <w:rFonts w:ascii="Calibri" w:hAnsi="Calibri" w:cs="Calibri"/>
                <w:sz w:val="18"/>
                <w:lang w:val="en-AU"/>
              </w:rPr>
              <w:t>an outcome of a model run is greater than this value, the model run is deemed to have failed</w:t>
            </w:r>
            <w:r w:rsidR="00C05526">
              <w:rPr>
                <w:rFonts w:ascii="Calibri" w:hAnsi="Calibri" w:cs="Calibri"/>
                <w:sz w:val="18"/>
                <w:lang w:val="en-AU"/>
              </w:rPr>
              <w:t>.</w:t>
            </w:r>
          </w:p>
        </w:tc>
      </w:tr>
      <w:tr w:rsidR="00F20DCB" w14:paraId="3F2ECA4A" w14:textId="77777777" w:rsidTr="00FA2529">
        <w:trPr>
          <w:cantSplit/>
        </w:trPr>
        <w:tc>
          <w:tcPr>
            <w:tcW w:w="2982" w:type="dxa"/>
            <w:shd w:val="clear" w:color="auto" w:fill="auto"/>
          </w:tcPr>
          <w:p w14:paraId="30353D3C" w14:textId="77777777" w:rsidR="00F20DCB" w:rsidRPr="00C40A21" w:rsidRDefault="008968BC" w:rsidP="00AE1165">
            <w:pPr>
              <w:rPr>
                <w:rFonts w:ascii="Calibri" w:hAnsi="Calibri" w:cs="Calibri"/>
                <w:sz w:val="18"/>
                <w:lang w:val="en-AU"/>
              </w:rPr>
            </w:pPr>
            <w:r w:rsidRPr="00C40A21">
              <w:rPr>
                <w:rFonts w:ascii="Calibri" w:hAnsi="Calibri" w:cs="Calibri"/>
                <w:i/>
                <w:sz w:val="18"/>
                <w:lang w:val="en-AU"/>
              </w:rPr>
              <w:t>i</w:t>
            </w:r>
            <w:r w:rsidR="00733122" w:rsidRPr="00C40A21">
              <w:rPr>
                <w:rFonts w:ascii="Calibri" w:hAnsi="Calibri" w:cs="Calibri"/>
                <w:i/>
                <w:sz w:val="18"/>
                <w:lang w:val="en-AU"/>
              </w:rPr>
              <w:t>es_use_prior_scaling(false)</w:t>
            </w:r>
          </w:p>
        </w:tc>
        <w:tc>
          <w:tcPr>
            <w:tcW w:w="1098" w:type="dxa"/>
            <w:shd w:val="clear" w:color="auto" w:fill="auto"/>
          </w:tcPr>
          <w:p w14:paraId="057AF6C0" w14:textId="77777777" w:rsidR="00F20DCB" w:rsidRPr="00C40A21" w:rsidRDefault="00456E04" w:rsidP="00AE1165">
            <w:pPr>
              <w:rPr>
                <w:rFonts w:ascii="Calibri" w:hAnsi="Calibri" w:cs="Calibri"/>
                <w:sz w:val="18"/>
              </w:rPr>
            </w:pPr>
            <w:r w:rsidRPr="00C40A21">
              <w:rPr>
                <w:rFonts w:ascii="Calibri" w:hAnsi="Calibri" w:cs="Calibri"/>
                <w:sz w:val="18"/>
              </w:rPr>
              <w:t>Boolean</w:t>
            </w:r>
          </w:p>
        </w:tc>
        <w:tc>
          <w:tcPr>
            <w:tcW w:w="4936" w:type="dxa"/>
            <w:shd w:val="clear" w:color="auto" w:fill="auto"/>
          </w:tcPr>
          <w:p w14:paraId="5958CFF5" w14:textId="77777777" w:rsidR="00F20DCB" w:rsidRPr="00C40A21" w:rsidRDefault="00733122" w:rsidP="00AE1165">
            <w:pPr>
              <w:rPr>
                <w:rFonts w:ascii="Calibri" w:hAnsi="Calibri" w:cs="Calibri"/>
                <w:sz w:val="18"/>
                <w:lang w:val="en-AU"/>
              </w:rPr>
            </w:pPr>
            <w:r w:rsidRPr="00C40A21">
              <w:rPr>
                <w:rFonts w:ascii="Calibri" w:hAnsi="Calibri" w:cs="Calibri"/>
                <w:sz w:val="18"/>
                <w:lang w:val="en-AU"/>
              </w:rPr>
              <w:t>Use a scaling factor based on the prior parameter distribution when evaluating parameter</w:t>
            </w:r>
            <w:r w:rsidR="008968BC" w:rsidRPr="00C40A21">
              <w:rPr>
                <w:rFonts w:ascii="Calibri" w:hAnsi="Calibri" w:cs="Calibri"/>
                <w:sz w:val="18"/>
                <w:lang w:val="en-AU"/>
              </w:rPr>
              <w:t>-</w:t>
            </w:r>
            <w:r w:rsidRPr="00C40A21">
              <w:rPr>
                <w:rFonts w:ascii="Calibri" w:hAnsi="Calibri" w:cs="Calibri"/>
                <w:sz w:val="18"/>
                <w:lang w:val="en-AU"/>
              </w:rPr>
              <w:t>to</w:t>
            </w:r>
            <w:r w:rsidR="008968BC" w:rsidRPr="00C40A21">
              <w:rPr>
                <w:rFonts w:ascii="Calibri" w:hAnsi="Calibri" w:cs="Calibri"/>
                <w:sz w:val="18"/>
                <w:lang w:val="en-AU"/>
              </w:rPr>
              <w:t>-</w:t>
            </w:r>
            <w:r w:rsidRPr="00C40A21">
              <w:rPr>
                <w:rFonts w:ascii="Calibri" w:hAnsi="Calibri" w:cs="Calibri"/>
                <w:sz w:val="18"/>
                <w:lang w:val="en-AU"/>
              </w:rPr>
              <w:t>model</w:t>
            </w:r>
            <w:r w:rsidR="00C05526">
              <w:rPr>
                <w:rFonts w:ascii="Calibri" w:hAnsi="Calibri" w:cs="Calibri"/>
                <w:sz w:val="18"/>
                <w:lang w:val="en-AU"/>
              </w:rPr>
              <w:t>-</w:t>
            </w:r>
            <w:r w:rsidRPr="00C40A21">
              <w:rPr>
                <w:rFonts w:ascii="Calibri" w:hAnsi="Calibri" w:cs="Calibri"/>
                <w:sz w:val="18"/>
                <w:lang w:val="en-AU"/>
              </w:rPr>
              <w:t xml:space="preserve">output covariance used in calculation of </w:t>
            </w:r>
            <w:r w:rsidR="008968BC" w:rsidRPr="00C40A21">
              <w:rPr>
                <w:rFonts w:ascii="Calibri" w:hAnsi="Calibri" w:cs="Calibri"/>
                <w:sz w:val="18"/>
                <w:lang w:val="en-AU"/>
              </w:rPr>
              <w:t xml:space="preserve">the </w:t>
            </w:r>
            <w:r w:rsidRPr="00C40A21">
              <w:rPr>
                <w:rFonts w:ascii="Calibri" w:hAnsi="Calibri" w:cs="Calibri"/>
                <w:sz w:val="18"/>
                <w:lang w:val="en-AU"/>
              </w:rPr>
              <w:t>randomized Jacobian</w:t>
            </w:r>
            <w:r w:rsidR="008968BC" w:rsidRPr="00C40A21">
              <w:rPr>
                <w:rFonts w:ascii="Calibri" w:hAnsi="Calibri" w:cs="Calibri"/>
                <w:sz w:val="18"/>
                <w:lang w:val="en-AU"/>
              </w:rPr>
              <w:t xml:space="preserve"> matrix</w:t>
            </w:r>
            <w:r w:rsidRPr="00C40A21">
              <w:rPr>
                <w:rFonts w:ascii="Calibri" w:hAnsi="Calibri" w:cs="Calibri"/>
                <w:sz w:val="18"/>
                <w:lang w:val="en-AU"/>
              </w:rPr>
              <w:t>.</w:t>
            </w:r>
          </w:p>
        </w:tc>
      </w:tr>
      <w:tr w:rsidR="00733122" w14:paraId="67567F3D" w14:textId="77777777" w:rsidTr="00FA2529">
        <w:trPr>
          <w:cantSplit/>
        </w:trPr>
        <w:tc>
          <w:tcPr>
            <w:tcW w:w="2982" w:type="dxa"/>
            <w:shd w:val="clear" w:color="auto" w:fill="auto"/>
          </w:tcPr>
          <w:p w14:paraId="01133C06" w14:textId="77777777" w:rsidR="00733122" w:rsidRPr="00C40A21" w:rsidRDefault="008968BC" w:rsidP="00AE1165">
            <w:pPr>
              <w:rPr>
                <w:rFonts w:ascii="Calibri" w:hAnsi="Calibri"/>
                <w:i/>
                <w:sz w:val="18"/>
                <w:lang w:val="en-AU"/>
              </w:rPr>
            </w:pPr>
            <w:r w:rsidRPr="00C40A21">
              <w:rPr>
                <w:rFonts w:ascii="Calibri" w:hAnsi="Calibri"/>
                <w:i/>
                <w:sz w:val="18"/>
                <w:lang w:val="en-AU"/>
              </w:rPr>
              <w:t>i</w:t>
            </w:r>
            <w:r w:rsidR="00733122" w:rsidRPr="00C40A21">
              <w:rPr>
                <w:rFonts w:ascii="Calibri" w:hAnsi="Calibri"/>
                <w:i/>
                <w:sz w:val="18"/>
                <w:lang w:val="en-AU"/>
              </w:rPr>
              <w:t>es_use_empirical_prior(false)</w:t>
            </w:r>
          </w:p>
        </w:tc>
        <w:tc>
          <w:tcPr>
            <w:tcW w:w="1098" w:type="dxa"/>
            <w:shd w:val="clear" w:color="auto" w:fill="auto"/>
          </w:tcPr>
          <w:p w14:paraId="59F25C10" w14:textId="77777777" w:rsidR="00733122" w:rsidRPr="00C40A21" w:rsidRDefault="00456E04" w:rsidP="00AE1165">
            <w:pPr>
              <w:rPr>
                <w:rFonts w:ascii="Calibri" w:hAnsi="Calibri" w:cs="Calibri"/>
                <w:sz w:val="18"/>
              </w:rPr>
            </w:pPr>
            <w:r w:rsidRPr="00C40A21">
              <w:rPr>
                <w:rFonts w:ascii="Calibri" w:hAnsi="Calibri" w:cs="Calibri"/>
                <w:sz w:val="18"/>
              </w:rPr>
              <w:t>Boolean</w:t>
            </w:r>
          </w:p>
        </w:tc>
        <w:tc>
          <w:tcPr>
            <w:tcW w:w="4936" w:type="dxa"/>
            <w:shd w:val="clear" w:color="auto" w:fill="auto"/>
          </w:tcPr>
          <w:p w14:paraId="41C2C042" w14:textId="2F2C76AF" w:rsidR="00733122" w:rsidRPr="00C40A21" w:rsidRDefault="00733122" w:rsidP="00AE1165">
            <w:pPr>
              <w:rPr>
                <w:rFonts w:ascii="Calibri" w:hAnsi="Calibri" w:cs="Calibri"/>
                <w:sz w:val="18"/>
                <w:lang w:val="en-AU"/>
              </w:rPr>
            </w:pPr>
            <w:r w:rsidRPr="00C40A21">
              <w:rPr>
                <w:rFonts w:ascii="Calibri" w:hAnsi="Calibri" w:cs="Calibri"/>
                <w:sz w:val="18"/>
                <w:lang w:val="en-AU"/>
              </w:rPr>
              <w:t>Use an empirical, diagonal parameter covariance matrix for certain calculations. This</w:t>
            </w:r>
            <w:r w:rsidR="008968BC" w:rsidRPr="00C40A21">
              <w:rPr>
                <w:rFonts w:ascii="Calibri" w:hAnsi="Calibri" w:cs="Calibri"/>
                <w:sz w:val="18"/>
                <w:lang w:val="en-AU"/>
              </w:rPr>
              <w:t xml:space="preserve"> matrix is contained in a file whose name is provided with the</w:t>
            </w:r>
            <w:r w:rsidRPr="00C40A21">
              <w:rPr>
                <w:rFonts w:ascii="Calibri" w:hAnsi="Calibri" w:cs="Calibri"/>
                <w:sz w:val="18"/>
                <w:lang w:val="en-AU"/>
              </w:rPr>
              <w:t xml:space="preserve"> </w:t>
            </w:r>
            <w:r w:rsidRPr="00C40A21">
              <w:rPr>
                <w:rFonts w:ascii="Calibri" w:hAnsi="Calibri" w:cs="Calibri"/>
                <w:i/>
                <w:sz w:val="18"/>
                <w:lang w:val="en-AU"/>
              </w:rPr>
              <w:t>ies_parameter_ensemble()</w:t>
            </w:r>
            <w:r w:rsidR="008968BC" w:rsidRPr="00C40A21">
              <w:rPr>
                <w:rFonts w:ascii="Calibri" w:hAnsi="Calibri" w:cs="Calibri"/>
                <w:sz w:val="18"/>
                <w:lang w:val="en-AU"/>
              </w:rPr>
              <w:t xml:space="preserve"> </w:t>
            </w:r>
            <w:r w:rsidR="00F40908">
              <w:rPr>
                <w:rFonts w:ascii="Calibri" w:hAnsi="Calibri" w:cs="Calibri"/>
                <w:sz w:val="18"/>
                <w:lang w:val="en-AU"/>
              </w:rPr>
              <w:t>keyword</w:t>
            </w:r>
            <w:r w:rsidR="008968BC" w:rsidRPr="00C40A21">
              <w:rPr>
                <w:rFonts w:ascii="Calibri" w:hAnsi="Calibri" w:cs="Calibri"/>
                <w:sz w:val="18"/>
                <w:lang w:val="en-AU"/>
              </w:rPr>
              <w:t>.</w:t>
            </w:r>
          </w:p>
        </w:tc>
      </w:tr>
      <w:tr w:rsidR="00CC6B47" w14:paraId="0320196B" w14:textId="77777777" w:rsidTr="00FA2529">
        <w:trPr>
          <w:cantSplit/>
        </w:trPr>
        <w:tc>
          <w:tcPr>
            <w:tcW w:w="2982" w:type="dxa"/>
            <w:shd w:val="clear" w:color="auto" w:fill="auto"/>
          </w:tcPr>
          <w:p w14:paraId="7C5C2A23" w14:textId="77777777" w:rsidR="00CC6B47" w:rsidRPr="00C40A21" w:rsidRDefault="00F20DCB" w:rsidP="00AE1165">
            <w:pPr>
              <w:rPr>
                <w:rFonts w:ascii="Calibri" w:hAnsi="Calibri" w:cs="Calibri"/>
                <w:i/>
                <w:sz w:val="18"/>
                <w:lang w:val="en-AU"/>
              </w:rPr>
            </w:pPr>
            <w:r w:rsidRPr="00C40A21">
              <w:rPr>
                <w:rFonts w:ascii="Calibri" w:hAnsi="Calibri"/>
                <w:i/>
                <w:sz w:val="18"/>
                <w:lang w:val="en-AU"/>
              </w:rPr>
              <w:t>save_lambda_ensembles(</w:t>
            </w:r>
            <w:r w:rsidR="00733122" w:rsidRPr="00C40A21">
              <w:rPr>
                <w:rFonts w:ascii="Calibri" w:hAnsi="Calibri"/>
                <w:i/>
                <w:sz w:val="18"/>
                <w:lang w:val="en-AU"/>
              </w:rPr>
              <w:t>true</w:t>
            </w:r>
            <w:r w:rsidRPr="00C40A21">
              <w:rPr>
                <w:rFonts w:ascii="Calibri" w:hAnsi="Calibri"/>
                <w:i/>
                <w:sz w:val="18"/>
                <w:lang w:val="en-AU"/>
              </w:rPr>
              <w:t>)</w:t>
            </w:r>
          </w:p>
        </w:tc>
        <w:tc>
          <w:tcPr>
            <w:tcW w:w="1098" w:type="dxa"/>
            <w:shd w:val="clear" w:color="auto" w:fill="auto"/>
          </w:tcPr>
          <w:p w14:paraId="76C97EE4" w14:textId="77777777" w:rsidR="00CC6B47" w:rsidRPr="00C40A21" w:rsidRDefault="00456E04" w:rsidP="00AE1165">
            <w:pPr>
              <w:rPr>
                <w:rFonts w:ascii="Calibri" w:hAnsi="Calibri" w:cs="Calibri"/>
                <w:sz w:val="18"/>
              </w:rPr>
            </w:pPr>
            <w:r w:rsidRPr="00C40A21">
              <w:rPr>
                <w:rFonts w:ascii="Calibri" w:hAnsi="Calibri" w:cs="Calibri"/>
                <w:sz w:val="18"/>
              </w:rPr>
              <w:t>Boolean</w:t>
            </w:r>
          </w:p>
        </w:tc>
        <w:tc>
          <w:tcPr>
            <w:tcW w:w="4936" w:type="dxa"/>
            <w:shd w:val="clear" w:color="auto" w:fill="auto"/>
          </w:tcPr>
          <w:p w14:paraId="2B15EC89" w14:textId="57D1E280" w:rsidR="00CC6B47" w:rsidRPr="00C40A21" w:rsidRDefault="00733122" w:rsidP="00AE1165">
            <w:pPr>
              <w:rPr>
                <w:rFonts w:ascii="Calibri" w:hAnsi="Calibri" w:cs="Calibri"/>
                <w:sz w:val="18"/>
                <w:lang w:val="en-AU"/>
              </w:rPr>
            </w:pPr>
            <w:r w:rsidRPr="00C40A21">
              <w:rPr>
                <w:rFonts w:ascii="Calibri" w:hAnsi="Calibri" w:cs="Calibri"/>
                <w:sz w:val="18"/>
                <w:lang w:val="en-AU"/>
              </w:rPr>
              <w:t>Save a set of CSV files that record parameter realizations used when testing different Marquardt lambdas</w:t>
            </w:r>
            <w:r w:rsidR="00F40908">
              <w:rPr>
                <w:rFonts w:ascii="Calibri" w:hAnsi="Calibri" w:cs="Calibri"/>
                <w:sz w:val="18"/>
                <w:lang w:val="en-AU"/>
              </w:rPr>
              <w:t>.</w:t>
            </w:r>
          </w:p>
        </w:tc>
      </w:tr>
      <w:tr w:rsidR="00733122" w14:paraId="7352D357" w14:textId="77777777" w:rsidTr="00FA2529">
        <w:trPr>
          <w:cantSplit/>
        </w:trPr>
        <w:tc>
          <w:tcPr>
            <w:tcW w:w="2982" w:type="dxa"/>
            <w:shd w:val="clear" w:color="auto" w:fill="auto"/>
          </w:tcPr>
          <w:p w14:paraId="017BC297" w14:textId="77777777" w:rsidR="00733122" w:rsidRPr="00C40A21" w:rsidRDefault="008968BC" w:rsidP="00AE1165">
            <w:pPr>
              <w:rPr>
                <w:rFonts w:ascii="Calibri" w:hAnsi="Calibri"/>
                <w:sz w:val="18"/>
                <w:lang w:val="en-AU"/>
              </w:rPr>
            </w:pPr>
            <w:r w:rsidRPr="00C40A21">
              <w:rPr>
                <w:rFonts w:ascii="Calibri" w:hAnsi="Calibri"/>
                <w:i/>
                <w:sz w:val="18"/>
                <w:lang w:val="en-AU"/>
              </w:rPr>
              <w:t>i</w:t>
            </w:r>
            <w:r w:rsidR="00733122" w:rsidRPr="00C40A21">
              <w:rPr>
                <w:rFonts w:ascii="Calibri" w:hAnsi="Calibri"/>
                <w:i/>
                <w:sz w:val="18"/>
                <w:lang w:val="en-AU"/>
              </w:rPr>
              <w:t>es_verbose_level(1)</w:t>
            </w:r>
          </w:p>
        </w:tc>
        <w:tc>
          <w:tcPr>
            <w:tcW w:w="1098" w:type="dxa"/>
            <w:shd w:val="clear" w:color="auto" w:fill="auto"/>
          </w:tcPr>
          <w:p w14:paraId="03E4CE7D" w14:textId="77777777" w:rsidR="00576966" w:rsidRDefault="00733122" w:rsidP="00AE1165">
            <w:pPr>
              <w:rPr>
                <w:rFonts w:ascii="Calibri" w:hAnsi="Calibri" w:cs="Calibri"/>
                <w:sz w:val="18"/>
              </w:rPr>
            </w:pPr>
            <w:r w:rsidRPr="00C40A21">
              <w:rPr>
                <w:rFonts w:ascii="Calibri" w:hAnsi="Calibri" w:cs="Calibri"/>
                <w:sz w:val="18"/>
              </w:rPr>
              <w:t>0, 1 or 2</w:t>
            </w:r>
          </w:p>
          <w:p w14:paraId="7BD23B49" w14:textId="77777777" w:rsidR="00733122" w:rsidRPr="00576966" w:rsidRDefault="00733122" w:rsidP="00576966">
            <w:pPr>
              <w:rPr>
                <w:rFonts w:ascii="Calibri" w:hAnsi="Calibri" w:cs="Calibri"/>
                <w:sz w:val="18"/>
              </w:rPr>
            </w:pPr>
          </w:p>
        </w:tc>
        <w:tc>
          <w:tcPr>
            <w:tcW w:w="4936" w:type="dxa"/>
            <w:shd w:val="clear" w:color="auto" w:fill="auto"/>
          </w:tcPr>
          <w:p w14:paraId="4B396134" w14:textId="77777777" w:rsidR="00733122" w:rsidRPr="00C40A21" w:rsidRDefault="00733122" w:rsidP="00AE1165">
            <w:pPr>
              <w:rPr>
                <w:rFonts w:ascii="Calibri" w:hAnsi="Calibri" w:cs="Calibri"/>
                <w:sz w:val="18"/>
                <w:lang w:val="en-AU"/>
              </w:rPr>
            </w:pPr>
            <w:r w:rsidRPr="00C40A21">
              <w:rPr>
                <w:rFonts w:ascii="Calibri" w:hAnsi="Calibri" w:cs="Calibri"/>
                <w:sz w:val="18"/>
                <w:lang w:val="en-AU"/>
              </w:rPr>
              <w:t xml:space="preserve">The level of </w:t>
            </w:r>
            <w:r w:rsidR="008968BC" w:rsidRPr="00C40A21">
              <w:rPr>
                <w:rFonts w:ascii="Calibri" w:hAnsi="Calibri" w:cs="Calibri"/>
                <w:sz w:val="18"/>
                <w:lang w:val="en-AU"/>
              </w:rPr>
              <w:t xml:space="preserve">diagnostic </w:t>
            </w:r>
            <w:r w:rsidRPr="00C40A21">
              <w:rPr>
                <w:rFonts w:ascii="Calibri" w:hAnsi="Calibri" w:cs="Calibri"/>
                <w:sz w:val="18"/>
                <w:lang w:val="en-AU"/>
              </w:rPr>
              <w:t>output</w:t>
            </w:r>
            <w:r w:rsidR="008968BC" w:rsidRPr="00C40A21">
              <w:rPr>
                <w:rFonts w:ascii="Calibri" w:hAnsi="Calibri" w:cs="Calibri"/>
                <w:sz w:val="18"/>
                <w:lang w:val="en-AU"/>
              </w:rPr>
              <w:t xml:space="preserve"> provided by PESTPP-IES</w:t>
            </w:r>
            <w:r w:rsidRPr="00C40A21">
              <w:rPr>
                <w:rFonts w:ascii="Calibri" w:hAnsi="Calibri" w:cs="Calibri"/>
                <w:sz w:val="18"/>
                <w:lang w:val="en-AU"/>
              </w:rPr>
              <w:t>. If set to 2, all intermediate matrices are saved to ASCII files. This can require a considerable amount of storage.</w:t>
            </w:r>
          </w:p>
        </w:tc>
      </w:tr>
      <w:tr w:rsidR="00576966" w14:paraId="209C2274" w14:textId="77777777" w:rsidTr="00FA2529">
        <w:trPr>
          <w:cantSplit/>
        </w:trPr>
        <w:tc>
          <w:tcPr>
            <w:tcW w:w="2982" w:type="dxa"/>
            <w:shd w:val="clear" w:color="auto" w:fill="auto"/>
          </w:tcPr>
          <w:p w14:paraId="4B82AD70" w14:textId="77777777" w:rsidR="00576966" w:rsidRPr="00C40A21" w:rsidRDefault="00C344E0" w:rsidP="00AE1165">
            <w:pPr>
              <w:rPr>
                <w:rFonts w:ascii="Calibri" w:hAnsi="Calibri"/>
                <w:i/>
                <w:sz w:val="18"/>
                <w:lang w:val="en-AU"/>
              </w:rPr>
            </w:pPr>
            <w:r>
              <w:rPr>
                <w:rFonts w:ascii="Calibri" w:hAnsi="Calibri"/>
                <w:i/>
                <w:sz w:val="18"/>
                <w:lang w:val="en-AU"/>
              </w:rPr>
              <w:t>i</w:t>
            </w:r>
            <w:r w:rsidR="00576966">
              <w:rPr>
                <w:rFonts w:ascii="Calibri" w:hAnsi="Calibri"/>
                <w:i/>
                <w:sz w:val="18"/>
                <w:lang w:val="en-AU"/>
              </w:rPr>
              <w:t>es_accept_phi_fac(1.05)</w:t>
            </w:r>
          </w:p>
        </w:tc>
        <w:tc>
          <w:tcPr>
            <w:tcW w:w="1098" w:type="dxa"/>
            <w:shd w:val="clear" w:color="auto" w:fill="auto"/>
          </w:tcPr>
          <w:p w14:paraId="6F446CD7" w14:textId="77777777" w:rsidR="00576966" w:rsidRPr="00C40A21" w:rsidRDefault="00576966" w:rsidP="00AE1165">
            <w:pPr>
              <w:rPr>
                <w:rFonts w:ascii="Calibri" w:hAnsi="Calibri" w:cs="Calibri"/>
                <w:sz w:val="18"/>
              </w:rPr>
            </w:pPr>
            <w:r>
              <w:rPr>
                <w:rFonts w:ascii="Calibri" w:hAnsi="Calibri" w:cs="Calibri"/>
                <w:sz w:val="18"/>
              </w:rPr>
              <w:t>real &gt; 1.0</w:t>
            </w:r>
          </w:p>
        </w:tc>
        <w:tc>
          <w:tcPr>
            <w:tcW w:w="4936" w:type="dxa"/>
            <w:shd w:val="clear" w:color="auto" w:fill="auto"/>
          </w:tcPr>
          <w:p w14:paraId="2F105510" w14:textId="77777777" w:rsidR="00576966" w:rsidRPr="00C40A21" w:rsidRDefault="00576966" w:rsidP="00AE1165">
            <w:pPr>
              <w:rPr>
                <w:rFonts w:ascii="Calibri" w:hAnsi="Calibri" w:cs="Calibri"/>
                <w:sz w:val="18"/>
                <w:lang w:val="en-AU"/>
              </w:rPr>
            </w:pPr>
            <w:r>
              <w:rPr>
                <w:rFonts w:ascii="Calibri" w:hAnsi="Calibri" w:cs="Calibri"/>
                <w:sz w:val="18"/>
                <w:lang w:val="en-AU"/>
              </w:rPr>
              <w:t xml:space="preserve">The factor </w:t>
            </w:r>
            <w:r w:rsidR="00EE1711">
              <w:rPr>
                <w:rFonts w:ascii="Calibri" w:hAnsi="Calibri" w:cs="Calibri"/>
                <w:sz w:val="18"/>
                <w:lang w:val="en-AU"/>
              </w:rPr>
              <w:t>applied</w:t>
            </w:r>
            <w:r>
              <w:rPr>
                <w:rFonts w:ascii="Calibri" w:hAnsi="Calibri" w:cs="Calibri"/>
                <w:sz w:val="18"/>
                <w:lang w:val="en-AU"/>
              </w:rPr>
              <w:t xml:space="preserve"> to the </w:t>
            </w:r>
            <w:r w:rsidR="00EE1711">
              <w:rPr>
                <w:rFonts w:ascii="Calibri" w:hAnsi="Calibri" w:cs="Calibri"/>
                <w:sz w:val="18"/>
                <w:lang w:val="en-AU"/>
              </w:rPr>
              <w:t xml:space="preserve">previous </w:t>
            </w:r>
            <w:r>
              <w:rPr>
                <w:rFonts w:ascii="Calibri" w:hAnsi="Calibri" w:cs="Calibri"/>
                <w:sz w:val="18"/>
                <w:lang w:val="en-AU"/>
              </w:rPr>
              <w:t xml:space="preserve">best mean </w:t>
            </w:r>
            <w:r w:rsidR="00EE1711">
              <w:rPr>
                <w:rFonts w:ascii="Calibri" w:hAnsi="Calibri" w:cs="Calibri"/>
                <w:sz w:val="18"/>
                <w:lang w:val="en-AU"/>
              </w:rPr>
              <w:t xml:space="preserve">objective function </w:t>
            </w:r>
            <w:r>
              <w:rPr>
                <w:rFonts w:ascii="Calibri" w:hAnsi="Calibri" w:cs="Calibri"/>
                <w:sz w:val="18"/>
                <w:lang w:val="en-AU"/>
              </w:rPr>
              <w:t xml:space="preserve">to determine if the current mean </w:t>
            </w:r>
            <w:r w:rsidR="00EE1711">
              <w:rPr>
                <w:rFonts w:ascii="Calibri" w:hAnsi="Calibri" w:cs="Calibri"/>
                <w:sz w:val="18"/>
                <w:lang w:val="en-AU"/>
              </w:rPr>
              <w:t xml:space="preserve">objective function </w:t>
            </w:r>
            <w:r>
              <w:rPr>
                <w:rFonts w:ascii="Calibri" w:hAnsi="Calibri" w:cs="Calibri"/>
                <w:sz w:val="18"/>
                <w:lang w:val="en-AU"/>
              </w:rPr>
              <w:t>is acceptable</w:t>
            </w:r>
            <w:r w:rsidR="00C05526">
              <w:rPr>
                <w:rFonts w:ascii="Calibri" w:hAnsi="Calibri" w:cs="Calibri"/>
                <w:sz w:val="18"/>
                <w:lang w:val="en-AU"/>
              </w:rPr>
              <w:t>.</w:t>
            </w:r>
          </w:p>
        </w:tc>
      </w:tr>
      <w:tr w:rsidR="00576966" w14:paraId="406258E5" w14:textId="77777777" w:rsidTr="00FA2529">
        <w:trPr>
          <w:cantSplit/>
        </w:trPr>
        <w:tc>
          <w:tcPr>
            <w:tcW w:w="2982" w:type="dxa"/>
            <w:shd w:val="clear" w:color="auto" w:fill="auto"/>
          </w:tcPr>
          <w:p w14:paraId="20E2753D" w14:textId="77777777" w:rsidR="00576966" w:rsidRPr="00C40A21" w:rsidRDefault="00C344E0" w:rsidP="00AE1165">
            <w:pPr>
              <w:rPr>
                <w:rFonts w:ascii="Calibri" w:hAnsi="Calibri"/>
                <w:i/>
                <w:sz w:val="18"/>
                <w:lang w:val="en-AU"/>
              </w:rPr>
            </w:pPr>
            <w:r>
              <w:rPr>
                <w:rFonts w:ascii="Calibri" w:hAnsi="Calibri"/>
                <w:i/>
                <w:sz w:val="18"/>
                <w:lang w:val="en-AU"/>
              </w:rPr>
              <w:t>i</w:t>
            </w:r>
            <w:r w:rsidR="00576966">
              <w:rPr>
                <w:rFonts w:ascii="Calibri" w:hAnsi="Calibri"/>
                <w:i/>
                <w:sz w:val="18"/>
                <w:lang w:val="en-AU"/>
              </w:rPr>
              <w:t>es_lambd</w:t>
            </w:r>
            <w:r w:rsidR="00C05526">
              <w:rPr>
                <w:rFonts w:ascii="Calibri" w:hAnsi="Calibri"/>
                <w:i/>
                <w:sz w:val="18"/>
                <w:lang w:val="en-AU"/>
              </w:rPr>
              <w:t>a</w:t>
            </w:r>
            <w:r w:rsidR="00576966">
              <w:rPr>
                <w:rFonts w:ascii="Calibri" w:hAnsi="Calibri"/>
                <w:i/>
                <w:sz w:val="18"/>
                <w:lang w:val="en-AU"/>
              </w:rPr>
              <w:t>_dec_fac(0.75)</w:t>
            </w:r>
          </w:p>
        </w:tc>
        <w:tc>
          <w:tcPr>
            <w:tcW w:w="1098" w:type="dxa"/>
            <w:shd w:val="clear" w:color="auto" w:fill="auto"/>
          </w:tcPr>
          <w:p w14:paraId="2AB8685F" w14:textId="77777777" w:rsidR="00576966" w:rsidRPr="00C40A21" w:rsidRDefault="00576966" w:rsidP="00AE1165">
            <w:pPr>
              <w:rPr>
                <w:rFonts w:ascii="Calibri" w:hAnsi="Calibri" w:cs="Calibri"/>
                <w:sz w:val="18"/>
              </w:rPr>
            </w:pPr>
            <w:r>
              <w:rPr>
                <w:rFonts w:ascii="Calibri" w:hAnsi="Calibri" w:cs="Calibri"/>
                <w:sz w:val="18"/>
              </w:rPr>
              <w:t>real &lt; 1.0</w:t>
            </w:r>
          </w:p>
        </w:tc>
        <w:tc>
          <w:tcPr>
            <w:tcW w:w="4936" w:type="dxa"/>
            <w:shd w:val="clear" w:color="auto" w:fill="auto"/>
          </w:tcPr>
          <w:p w14:paraId="7F88DBBA" w14:textId="2A45F2C6" w:rsidR="00576966" w:rsidRPr="00C40A21" w:rsidRDefault="00576966" w:rsidP="00AE1165">
            <w:pPr>
              <w:rPr>
                <w:rFonts w:ascii="Calibri" w:hAnsi="Calibri" w:cs="Calibri"/>
                <w:sz w:val="18"/>
                <w:lang w:val="en-AU"/>
              </w:rPr>
            </w:pPr>
            <w:r>
              <w:rPr>
                <w:rFonts w:ascii="Calibri" w:hAnsi="Calibri" w:cs="Calibri"/>
                <w:sz w:val="18"/>
                <w:lang w:val="en-AU"/>
              </w:rPr>
              <w:t>The factor</w:t>
            </w:r>
            <w:r w:rsidR="00EE1711">
              <w:rPr>
                <w:rFonts w:ascii="Calibri" w:hAnsi="Calibri" w:cs="Calibri"/>
                <w:sz w:val="18"/>
                <w:lang w:val="en-AU"/>
              </w:rPr>
              <w:t xml:space="preserve"> by which</w:t>
            </w:r>
            <w:r>
              <w:rPr>
                <w:rFonts w:ascii="Calibri" w:hAnsi="Calibri" w:cs="Calibri"/>
                <w:sz w:val="18"/>
                <w:lang w:val="en-AU"/>
              </w:rPr>
              <w:t xml:space="preserve"> to decrease the value of</w:t>
            </w:r>
            <w:r w:rsidR="00EE1711">
              <w:rPr>
                <w:rFonts w:ascii="Calibri" w:hAnsi="Calibri" w:cs="Calibri"/>
                <w:sz w:val="18"/>
                <w:lang w:val="en-AU"/>
              </w:rPr>
              <w:t xml:space="preserve"> the Marquardt</w:t>
            </w:r>
            <w:r>
              <w:rPr>
                <w:rFonts w:ascii="Calibri" w:hAnsi="Calibri" w:cs="Calibri"/>
                <w:sz w:val="18"/>
                <w:lang w:val="en-AU"/>
              </w:rPr>
              <w:t xml:space="preserve"> lambda </w:t>
            </w:r>
            <w:r w:rsidR="00394359">
              <w:rPr>
                <w:rFonts w:ascii="Calibri" w:hAnsi="Calibri" w:cs="Calibri"/>
                <w:sz w:val="18"/>
                <w:lang w:val="en-AU"/>
              </w:rPr>
              <w:t>during the next IES iteration</w:t>
            </w:r>
            <w:r>
              <w:rPr>
                <w:rFonts w:ascii="Calibri" w:hAnsi="Calibri" w:cs="Calibri"/>
                <w:sz w:val="18"/>
                <w:lang w:val="en-AU"/>
              </w:rPr>
              <w:t xml:space="preserve"> if the</w:t>
            </w:r>
            <w:r w:rsidR="00F40908">
              <w:rPr>
                <w:rFonts w:ascii="Calibri" w:hAnsi="Calibri" w:cs="Calibri"/>
                <w:sz w:val="18"/>
                <w:lang w:val="en-AU"/>
              </w:rPr>
              <w:t xml:space="preserve"> current iteration of the ensemble smoother process was successful in lowering the mean objective function</w:t>
            </w:r>
            <w:r w:rsidR="00394359">
              <w:rPr>
                <w:rFonts w:ascii="Calibri" w:hAnsi="Calibri" w:cs="Calibri"/>
                <w:sz w:val="18"/>
                <w:lang w:val="en-AU"/>
              </w:rPr>
              <w:t>.</w:t>
            </w:r>
          </w:p>
        </w:tc>
      </w:tr>
      <w:tr w:rsidR="00576966" w14:paraId="0AD910CE" w14:textId="77777777" w:rsidTr="00FA2529">
        <w:trPr>
          <w:cantSplit/>
        </w:trPr>
        <w:tc>
          <w:tcPr>
            <w:tcW w:w="2982" w:type="dxa"/>
            <w:shd w:val="clear" w:color="auto" w:fill="auto"/>
          </w:tcPr>
          <w:p w14:paraId="17F91971" w14:textId="5437CC1D" w:rsidR="00FA2529" w:rsidRDefault="00C344E0" w:rsidP="00AE1165">
            <w:pPr>
              <w:rPr>
                <w:rFonts w:ascii="Calibri" w:hAnsi="Calibri"/>
                <w:i/>
                <w:sz w:val="18"/>
                <w:lang w:val="en-AU"/>
              </w:rPr>
            </w:pPr>
            <w:r>
              <w:rPr>
                <w:rFonts w:ascii="Calibri" w:hAnsi="Calibri"/>
                <w:i/>
                <w:sz w:val="18"/>
                <w:lang w:val="en-AU"/>
              </w:rPr>
              <w:t>i</w:t>
            </w:r>
            <w:r w:rsidR="00576966">
              <w:rPr>
                <w:rFonts w:ascii="Calibri" w:hAnsi="Calibri"/>
                <w:i/>
                <w:sz w:val="18"/>
                <w:lang w:val="en-AU"/>
              </w:rPr>
              <w:t>es_lambda_inc_fac(10.0)</w:t>
            </w:r>
          </w:p>
          <w:p w14:paraId="7B9E5BEF" w14:textId="77777777" w:rsidR="00576966" w:rsidRPr="00FA2529" w:rsidRDefault="00576966" w:rsidP="00FA2529">
            <w:pPr>
              <w:rPr>
                <w:rFonts w:ascii="Calibri" w:hAnsi="Calibri"/>
                <w:i/>
                <w:sz w:val="18"/>
                <w:lang w:val="en-AU"/>
              </w:rPr>
            </w:pPr>
          </w:p>
        </w:tc>
        <w:tc>
          <w:tcPr>
            <w:tcW w:w="1098" w:type="dxa"/>
            <w:shd w:val="clear" w:color="auto" w:fill="auto"/>
          </w:tcPr>
          <w:p w14:paraId="4A51CC22" w14:textId="77777777" w:rsidR="00576966" w:rsidRPr="00C40A21" w:rsidRDefault="00576966" w:rsidP="00AE1165">
            <w:pPr>
              <w:rPr>
                <w:rFonts w:ascii="Calibri" w:hAnsi="Calibri" w:cs="Calibri"/>
                <w:sz w:val="18"/>
              </w:rPr>
            </w:pPr>
            <w:r>
              <w:rPr>
                <w:rFonts w:ascii="Calibri" w:hAnsi="Calibri" w:cs="Calibri"/>
                <w:sz w:val="18"/>
              </w:rPr>
              <w:t>real &gt; 1.0</w:t>
            </w:r>
          </w:p>
        </w:tc>
        <w:tc>
          <w:tcPr>
            <w:tcW w:w="4936" w:type="dxa"/>
            <w:shd w:val="clear" w:color="auto" w:fill="auto"/>
          </w:tcPr>
          <w:p w14:paraId="3F110427" w14:textId="77777777" w:rsidR="00576966" w:rsidRPr="00C40A21" w:rsidRDefault="00576966" w:rsidP="00AE1165">
            <w:pPr>
              <w:rPr>
                <w:rFonts w:ascii="Calibri" w:hAnsi="Calibri" w:cs="Calibri"/>
                <w:sz w:val="18"/>
                <w:lang w:val="en-AU"/>
              </w:rPr>
            </w:pPr>
            <w:r>
              <w:rPr>
                <w:rFonts w:ascii="Calibri" w:hAnsi="Calibri" w:cs="Calibri"/>
                <w:sz w:val="18"/>
                <w:lang w:val="en-AU"/>
              </w:rPr>
              <w:t>The factor</w:t>
            </w:r>
            <w:r w:rsidR="00EE1711">
              <w:rPr>
                <w:rFonts w:ascii="Calibri" w:hAnsi="Calibri" w:cs="Calibri"/>
                <w:sz w:val="18"/>
                <w:lang w:val="en-AU"/>
              </w:rPr>
              <w:t xml:space="preserve"> by</w:t>
            </w:r>
            <w:r>
              <w:rPr>
                <w:rFonts w:ascii="Calibri" w:hAnsi="Calibri" w:cs="Calibri"/>
                <w:sz w:val="18"/>
                <w:lang w:val="en-AU"/>
              </w:rPr>
              <w:t xml:space="preserve"> </w:t>
            </w:r>
            <w:r w:rsidR="00394359">
              <w:rPr>
                <w:rFonts w:ascii="Calibri" w:hAnsi="Calibri" w:cs="Calibri"/>
                <w:sz w:val="18"/>
                <w:lang w:val="en-AU"/>
              </w:rPr>
              <w:t xml:space="preserve">which </w:t>
            </w:r>
            <w:r>
              <w:rPr>
                <w:rFonts w:ascii="Calibri" w:hAnsi="Calibri" w:cs="Calibri"/>
                <w:sz w:val="18"/>
                <w:lang w:val="en-AU"/>
              </w:rPr>
              <w:t>to increase the current value of</w:t>
            </w:r>
            <w:r w:rsidR="00EE1711">
              <w:rPr>
                <w:rFonts w:ascii="Calibri" w:hAnsi="Calibri" w:cs="Calibri"/>
                <w:sz w:val="18"/>
                <w:lang w:val="en-AU"/>
              </w:rPr>
              <w:t xml:space="preserve"> the Marquardt</w:t>
            </w:r>
            <w:r>
              <w:rPr>
                <w:rFonts w:ascii="Calibri" w:hAnsi="Calibri" w:cs="Calibri"/>
                <w:sz w:val="18"/>
                <w:lang w:val="en-AU"/>
              </w:rPr>
              <w:t xml:space="preserve"> lambda </w:t>
            </w:r>
            <w:r w:rsidR="00394359">
              <w:rPr>
                <w:rFonts w:ascii="Calibri" w:hAnsi="Calibri" w:cs="Calibri"/>
                <w:sz w:val="18"/>
                <w:lang w:val="en-AU"/>
              </w:rPr>
              <w:t>for further lambda testing</w:t>
            </w:r>
            <w:r>
              <w:rPr>
                <w:rFonts w:ascii="Calibri" w:hAnsi="Calibri" w:cs="Calibri"/>
                <w:sz w:val="18"/>
                <w:lang w:val="en-AU"/>
              </w:rPr>
              <w:t xml:space="preserve"> if the current lambda testing cycle was unsuccessful</w:t>
            </w:r>
            <w:r w:rsidR="00394359">
              <w:rPr>
                <w:rFonts w:ascii="Calibri" w:hAnsi="Calibri" w:cs="Calibri"/>
                <w:sz w:val="18"/>
                <w:lang w:val="en-AU"/>
              </w:rPr>
              <w:t>.</w:t>
            </w:r>
          </w:p>
        </w:tc>
      </w:tr>
      <w:tr w:rsidR="00FA2529" w14:paraId="43AB7A8A" w14:textId="77777777" w:rsidTr="00FA2529">
        <w:trPr>
          <w:cantSplit/>
        </w:trPr>
        <w:tc>
          <w:tcPr>
            <w:tcW w:w="2982" w:type="dxa"/>
            <w:shd w:val="clear" w:color="auto" w:fill="auto"/>
          </w:tcPr>
          <w:p w14:paraId="19ED53ED" w14:textId="1F66BA75" w:rsidR="00FA2529" w:rsidRDefault="00D85841" w:rsidP="00AE1165">
            <w:pPr>
              <w:rPr>
                <w:rFonts w:ascii="Calibri" w:hAnsi="Calibri"/>
                <w:i/>
                <w:sz w:val="18"/>
                <w:lang w:val="en-AU"/>
              </w:rPr>
            </w:pPr>
            <w:r>
              <w:rPr>
                <w:rFonts w:ascii="Calibri" w:hAnsi="Calibri"/>
                <w:i/>
                <w:sz w:val="18"/>
                <w:lang w:val="en-AU"/>
              </w:rPr>
              <w:t>i</w:t>
            </w:r>
            <w:r w:rsidR="00FA2529">
              <w:rPr>
                <w:rFonts w:ascii="Calibri" w:hAnsi="Calibri"/>
                <w:i/>
                <w:sz w:val="18"/>
                <w:lang w:val="en-AU"/>
              </w:rPr>
              <w:t>es_subset_how(</w:t>
            </w:r>
            <w:r w:rsidR="00A55BD4">
              <w:rPr>
                <w:rFonts w:ascii="Calibri" w:hAnsi="Calibri"/>
                <w:i/>
                <w:sz w:val="18"/>
                <w:lang w:val="en-AU"/>
              </w:rPr>
              <w:t>phi_based</w:t>
            </w:r>
            <w:r w:rsidR="00FA2529">
              <w:rPr>
                <w:rFonts w:ascii="Calibri" w:hAnsi="Calibri"/>
                <w:i/>
                <w:sz w:val="18"/>
                <w:lang w:val="en-AU"/>
              </w:rPr>
              <w:t>)</w:t>
            </w:r>
          </w:p>
        </w:tc>
        <w:tc>
          <w:tcPr>
            <w:tcW w:w="1098" w:type="dxa"/>
            <w:shd w:val="clear" w:color="auto" w:fill="auto"/>
          </w:tcPr>
          <w:p w14:paraId="1801EB32" w14:textId="77777777" w:rsidR="00FA2529" w:rsidRDefault="00FA2529" w:rsidP="00AE1165">
            <w:pPr>
              <w:rPr>
                <w:rFonts w:ascii="Calibri" w:hAnsi="Calibri" w:cs="Calibri"/>
                <w:sz w:val="18"/>
              </w:rPr>
            </w:pPr>
            <w:r>
              <w:rPr>
                <w:rFonts w:ascii="Calibri" w:hAnsi="Calibri" w:cs="Calibri"/>
                <w:sz w:val="18"/>
              </w:rPr>
              <w:t>“first”,”last”,</w:t>
            </w:r>
          </w:p>
          <w:p w14:paraId="0D062F9F" w14:textId="77777777" w:rsidR="00FA2529" w:rsidRDefault="00FA2529" w:rsidP="00AE1165">
            <w:pPr>
              <w:rPr>
                <w:rFonts w:ascii="Calibri" w:hAnsi="Calibri" w:cs="Calibri"/>
                <w:sz w:val="18"/>
              </w:rPr>
            </w:pPr>
            <w:r>
              <w:rPr>
                <w:rFonts w:ascii="Calibri" w:hAnsi="Calibri" w:cs="Calibri"/>
                <w:sz w:val="18"/>
              </w:rPr>
              <w:t>”random”,</w:t>
            </w:r>
          </w:p>
          <w:p w14:paraId="40B95AFA" w14:textId="415D8FD3" w:rsidR="00FA2529" w:rsidRDefault="00FA2529" w:rsidP="00AE1165">
            <w:pPr>
              <w:rPr>
                <w:rFonts w:ascii="Calibri" w:hAnsi="Calibri" w:cs="Calibri"/>
                <w:sz w:val="18"/>
              </w:rPr>
            </w:pPr>
            <w:r>
              <w:rPr>
                <w:rFonts w:ascii="Calibri" w:hAnsi="Calibri" w:cs="Calibri"/>
                <w:sz w:val="18"/>
              </w:rPr>
              <w:t>”phi_based</w:t>
            </w:r>
          </w:p>
        </w:tc>
        <w:tc>
          <w:tcPr>
            <w:tcW w:w="4936" w:type="dxa"/>
            <w:shd w:val="clear" w:color="auto" w:fill="auto"/>
          </w:tcPr>
          <w:p w14:paraId="21E40549" w14:textId="649F16CD" w:rsidR="00FA2529" w:rsidRDefault="00FA2529" w:rsidP="00AE1165">
            <w:pPr>
              <w:rPr>
                <w:rFonts w:ascii="Calibri" w:hAnsi="Calibri" w:cs="Calibri"/>
                <w:sz w:val="18"/>
                <w:lang w:val="en-AU"/>
              </w:rPr>
            </w:pPr>
            <w:r>
              <w:rPr>
                <w:rFonts w:ascii="Calibri" w:hAnsi="Calibri" w:cs="Calibri"/>
                <w:sz w:val="18"/>
                <w:lang w:val="en-AU"/>
              </w:rPr>
              <w:t>How to select the subset of realizations for objective function evaluation during upgrade testing.  Default is “</w:t>
            </w:r>
            <w:r w:rsidR="00A55BD4">
              <w:rPr>
                <w:rFonts w:ascii="Calibri" w:hAnsi="Calibri" w:cs="Calibri"/>
                <w:sz w:val="18"/>
                <w:lang w:val="en-AU"/>
              </w:rPr>
              <w:t>phi_based</w:t>
            </w:r>
            <w:r>
              <w:rPr>
                <w:rFonts w:ascii="Calibri" w:hAnsi="Calibri" w:cs="Calibri"/>
                <w:sz w:val="18"/>
                <w:lang w:val="en-AU"/>
              </w:rPr>
              <w:t>”</w:t>
            </w:r>
          </w:p>
        </w:tc>
      </w:tr>
      <w:tr w:rsidR="000E4786" w14:paraId="284852E2" w14:textId="77777777" w:rsidTr="00FA2529">
        <w:trPr>
          <w:cantSplit/>
          <w:trHeight w:val="1081"/>
          <w:ins w:id="2106" w:author="Jeremy White" w:date="2018-08-29T16:46:00Z"/>
        </w:trPr>
        <w:tc>
          <w:tcPr>
            <w:tcW w:w="2982" w:type="dxa"/>
            <w:shd w:val="clear" w:color="auto" w:fill="auto"/>
          </w:tcPr>
          <w:p w14:paraId="4836916F" w14:textId="1A264BAC" w:rsidR="000E4786" w:rsidRDefault="000E4786" w:rsidP="00AE1165">
            <w:pPr>
              <w:rPr>
                <w:ins w:id="2107" w:author="Jeremy White" w:date="2018-08-29T16:46:00Z"/>
                <w:rFonts w:ascii="Calibri" w:hAnsi="Calibri"/>
                <w:i/>
                <w:sz w:val="18"/>
                <w:lang w:val="en-AU"/>
              </w:rPr>
            </w:pPr>
            <w:ins w:id="2108" w:author="Jeremy White" w:date="2018-08-29T16:46:00Z">
              <w:r>
                <w:rPr>
                  <w:rFonts w:ascii="Calibri" w:hAnsi="Calibri"/>
                  <w:i/>
                  <w:sz w:val="18"/>
                  <w:lang w:val="en-AU"/>
                </w:rPr>
                <w:t>ies_localize_how(</w:t>
              </w:r>
            </w:ins>
            <w:ins w:id="2109" w:author="Jeremy White" w:date="2018-08-29T16:47:00Z">
              <w:r>
                <w:rPr>
                  <w:rFonts w:ascii="Calibri" w:hAnsi="Calibri"/>
                  <w:i/>
                  <w:sz w:val="18"/>
                  <w:lang w:val="en-AU"/>
                </w:rPr>
                <w:t>parameters)</w:t>
              </w:r>
            </w:ins>
          </w:p>
        </w:tc>
        <w:tc>
          <w:tcPr>
            <w:tcW w:w="1098" w:type="dxa"/>
            <w:shd w:val="clear" w:color="auto" w:fill="auto"/>
          </w:tcPr>
          <w:p w14:paraId="70762A82" w14:textId="2E2F66B9" w:rsidR="000E4786" w:rsidRDefault="000E4786" w:rsidP="00AE1165">
            <w:pPr>
              <w:rPr>
                <w:ins w:id="2110" w:author="Jeremy White" w:date="2018-08-29T16:46:00Z"/>
                <w:rFonts w:ascii="Calibri" w:hAnsi="Calibri" w:cs="Calibri"/>
                <w:sz w:val="18"/>
              </w:rPr>
            </w:pPr>
            <w:ins w:id="2111" w:author="Jeremy White" w:date="2018-08-29T16:47:00Z">
              <w:r>
                <w:rPr>
                  <w:rFonts w:ascii="Calibri" w:hAnsi="Calibri" w:cs="Calibri"/>
                  <w:sz w:val="18"/>
                </w:rPr>
                <w:t>“parameters” or “observartions</w:t>
              </w:r>
            </w:ins>
          </w:p>
        </w:tc>
        <w:tc>
          <w:tcPr>
            <w:tcW w:w="4936" w:type="dxa"/>
            <w:shd w:val="clear" w:color="auto" w:fill="auto"/>
          </w:tcPr>
          <w:p w14:paraId="0049BF9B" w14:textId="5656DB75" w:rsidR="000E4786" w:rsidRDefault="000E4786" w:rsidP="00AE1165">
            <w:pPr>
              <w:rPr>
                <w:ins w:id="2112" w:author="Jeremy White" w:date="2018-08-29T16:46:00Z"/>
                <w:rFonts w:ascii="Calibri" w:hAnsi="Calibri" w:cs="Calibri"/>
                <w:sz w:val="18"/>
                <w:lang w:val="en-AU"/>
              </w:rPr>
            </w:pPr>
            <w:ins w:id="2113" w:author="Jeremy White" w:date="2018-08-29T16:47:00Z">
              <w:r>
                <w:rPr>
                  <w:rFonts w:ascii="Calibri" w:hAnsi="Calibri" w:cs="Calibri"/>
                  <w:sz w:val="18"/>
                  <w:lang w:val="en-AU"/>
                </w:rPr>
                <w:t>A flag to process the localization matrix row-by-row (observations) or column-by-column (parameters).  Default is “parameters</w:t>
              </w:r>
            </w:ins>
            <w:ins w:id="2114" w:author="Jeremy White" w:date="2018-08-29T16:48:00Z">
              <w:r>
                <w:rPr>
                  <w:rFonts w:ascii="Calibri" w:hAnsi="Calibri" w:cs="Calibri"/>
                  <w:sz w:val="18"/>
                  <w:lang w:val="en-AU"/>
                </w:rPr>
                <w:t>”</w:t>
              </w:r>
            </w:ins>
          </w:p>
        </w:tc>
      </w:tr>
      <w:tr w:rsidR="000E4786" w14:paraId="1756C426" w14:textId="77777777" w:rsidTr="00FA2529">
        <w:trPr>
          <w:cantSplit/>
          <w:trHeight w:val="1081"/>
          <w:ins w:id="2115" w:author="Jeremy White" w:date="2018-08-29T16:46:00Z"/>
        </w:trPr>
        <w:tc>
          <w:tcPr>
            <w:tcW w:w="2982" w:type="dxa"/>
            <w:shd w:val="clear" w:color="auto" w:fill="auto"/>
          </w:tcPr>
          <w:p w14:paraId="5FE8FB01" w14:textId="1A150388" w:rsidR="000E4786" w:rsidRDefault="000E4786" w:rsidP="00AE1165">
            <w:pPr>
              <w:rPr>
                <w:ins w:id="2116" w:author="Jeremy White" w:date="2018-08-29T16:46:00Z"/>
                <w:rFonts w:ascii="Calibri" w:hAnsi="Calibri"/>
                <w:i/>
                <w:sz w:val="18"/>
                <w:lang w:val="en-AU"/>
              </w:rPr>
            </w:pPr>
            <w:ins w:id="2117" w:author="Jeremy White" w:date="2018-08-29T16:48:00Z">
              <w:r>
                <w:rPr>
                  <w:rFonts w:ascii="Calibri" w:hAnsi="Calibri"/>
                  <w:i/>
                  <w:sz w:val="18"/>
                  <w:lang w:val="en-AU"/>
                </w:rPr>
                <w:t>ies_num_threads</w:t>
              </w:r>
            </w:ins>
            <w:ins w:id="2118" w:author="Jeremy White" w:date="2018-08-29T16:49:00Z">
              <w:r>
                <w:rPr>
                  <w:rFonts w:ascii="Calibri" w:hAnsi="Calibri"/>
                  <w:i/>
                  <w:sz w:val="18"/>
                  <w:lang w:val="en-AU"/>
                </w:rPr>
                <w:t>(0)</w:t>
              </w:r>
            </w:ins>
          </w:p>
        </w:tc>
        <w:tc>
          <w:tcPr>
            <w:tcW w:w="1098" w:type="dxa"/>
            <w:shd w:val="clear" w:color="auto" w:fill="auto"/>
          </w:tcPr>
          <w:p w14:paraId="07F23D4B" w14:textId="1AE57EF2" w:rsidR="000E4786" w:rsidRDefault="000E4786" w:rsidP="00AE1165">
            <w:pPr>
              <w:rPr>
                <w:ins w:id="2119" w:author="Jeremy White" w:date="2018-08-29T16:46:00Z"/>
                <w:rFonts w:ascii="Calibri" w:hAnsi="Calibri" w:cs="Calibri"/>
                <w:sz w:val="18"/>
              </w:rPr>
            </w:pPr>
            <w:ins w:id="2120" w:author="Jeremy White" w:date="2018-08-29T16:48:00Z">
              <w:r>
                <w:rPr>
                  <w:rFonts w:ascii="Calibri" w:hAnsi="Calibri" w:cs="Calibri"/>
                  <w:sz w:val="18"/>
                </w:rPr>
                <w:t>Integer &gt; 1</w:t>
              </w:r>
            </w:ins>
          </w:p>
        </w:tc>
        <w:tc>
          <w:tcPr>
            <w:tcW w:w="4936" w:type="dxa"/>
            <w:shd w:val="clear" w:color="auto" w:fill="auto"/>
          </w:tcPr>
          <w:p w14:paraId="7326173F" w14:textId="0E0CC847" w:rsidR="000E4786" w:rsidRDefault="000E4786" w:rsidP="00AE1165">
            <w:pPr>
              <w:rPr>
                <w:ins w:id="2121" w:author="Jeremy White" w:date="2018-08-29T16:46:00Z"/>
                <w:rFonts w:ascii="Calibri" w:hAnsi="Calibri" w:cs="Calibri"/>
                <w:sz w:val="18"/>
                <w:lang w:val="en-AU"/>
              </w:rPr>
            </w:pPr>
            <w:ins w:id="2122" w:author="Jeremy White" w:date="2018-08-29T16:48:00Z">
              <w:r>
                <w:rPr>
                  <w:rFonts w:ascii="Calibri" w:hAnsi="Calibri" w:cs="Calibri"/>
                  <w:sz w:val="18"/>
                  <w:lang w:val="en-AU"/>
                </w:rPr>
                <w:t xml:space="preserve">The number of threads to use during the localized upgrade solution process.  If the localizer contains many (&gt;10K) rows, then multithreading can be used to substantially speed up the upgrade calculation process.  </w:t>
              </w:r>
              <w:r w:rsidRPr="000E4786">
                <w:rPr>
                  <w:rFonts w:ascii="Calibri" w:hAnsi="Calibri" w:cs="Calibri"/>
                  <w:i/>
                  <w:sz w:val="18"/>
                  <w:lang w:val="en-AU"/>
                  <w:rPrChange w:id="2123" w:author="Jeremy White" w:date="2018-08-29T16:49:00Z">
                    <w:rPr>
                      <w:rFonts w:ascii="Calibri" w:hAnsi="Calibri" w:cs="Calibri"/>
                      <w:sz w:val="18"/>
                      <w:lang w:val="en-AU"/>
                    </w:rPr>
                  </w:rPrChange>
                </w:rPr>
                <w:t>ies_</w:t>
              </w:r>
            </w:ins>
            <w:ins w:id="2124" w:author="Jeremy White" w:date="2018-08-29T16:49:00Z">
              <w:r w:rsidRPr="000E4786">
                <w:rPr>
                  <w:rFonts w:ascii="Calibri" w:hAnsi="Calibri" w:cs="Calibri"/>
                  <w:i/>
                  <w:sz w:val="18"/>
                  <w:lang w:val="en-AU"/>
                  <w:rPrChange w:id="2125" w:author="Jeremy White" w:date="2018-08-29T16:49:00Z">
                    <w:rPr>
                      <w:rFonts w:ascii="Calibri" w:hAnsi="Calibri" w:cs="Calibri"/>
                      <w:sz w:val="18"/>
                      <w:lang w:val="en-AU"/>
                    </w:rPr>
                  </w:rPrChange>
                </w:rPr>
                <w:t>num_threads</w:t>
              </w:r>
              <w:r>
                <w:rPr>
                  <w:rFonts w:ascii="Calibri" w:hAnsi="Calibri" w:cs="Calibri"/>
                  <w:sz w:val="18"/>
                  <w:lang w:val="en-AU"/>
                </w:rPr>
                <w:t xml:space="preserve"> should not be greater than the number of physical cores on the host machine</w:t>
              </w:r>
            </w:ins>
          </w:p>
        </w:tc>
      </w:tr>
      <w:tr w:rsidR="002E577A" w14:paraId="7F32171D" w14:textId="77777777" w:rsidTr="00FA2529">
        <w:trPr>
          <w:cantSplit/>
          <w:trHeight w:val="1081"/>
        </w:trPr>
        <w:tc>
          <w:tcPr>
            <w:tcW w:w="2982" w:type="dxa"/>
            <w:shd w:val="clear" w:color="auto" w:fill="auto"/>
          </w:tcPr>
          <w:p w14:paraId="72592644" w14:textId="293D48FD" w:rsidR="002E577A" w:rsidRDefault="002E577A" w:rsidP="00AE1165">
            <w:pPr>
              <w:rPr>
                <w:rFonts w:ascii="Calibri" w:hAnsi="Calibri"/>
                <w:i/>
                <w:sz w:val="18"/>
                <w:lang w:val="en-AU"/>
              </w:rPr>
            </w:pPr>
            <w:r>
              <w:rPr>
                <w:rFonts w:ascii="Calibri" w:hAnsi="Calibri"/>
                <w:i/>
                <w:sz w:val="18"/>
                <w:lang w:val="en-AU"/>
              </w:rPr>
              <w:t>ies_localizer(local.mat)</w:t>
            </w:r>
          </w:p>
        </w:tc>
        <w:tc>
          <w:tcPr>
            <w:tcW w:w="1098" w:type="dxa"/>
            <w:shd w:val="clear" w:color="auto" w:fill="auto"/>
          </w:tcPr>
          <w:p w14:paraId="611DE341" w14:textId="76ED3E52" w:rsidR="002E577A" w:rsidRDefault="002E577A" w:rsidP="00AE1165">
            <w:pPr>
              <w:rPr>
                <w:rFonts w:ascii="Calibri" w:hAnsi="Calibri" w:cs="Calibri"/>
                <w:sz w:val="18"/>
              </w:rPr>
            </w:pPr>
            <w:r>
              <w:rPr>
                <w:rFonts w:ascii="Calibri" w:hAnsi="Calibri" w:cs="Calibri"/>
                <w:sz w:val="18"/>
              </w:rPr>
              <w:t>text</w:t>
            </w:r>
          </w:p>
        </w:tc>
        <w:tc>
          <w:tcPr>
            <w:tcW w:w="4936" w:type="dxa"/>
            <w:shd w:val="clear" w:color="auto" w:fill="auto"/>
          </w:tcPr>
          <w:p w14:paraId="52A42BD3" w14:textId="364BDB89" w:rsidR="002E577A" w:rsidRDefault="002E577A" w:rsidP="00AE1165">
            <w:pPr>
              <w:rPr>
                <w:rFonts w:ascii="Calibri" w:hAnsi="Calibri" w:cs="Calibri"/>
                <w:sz w:val="18"/>
                <w:lang w:val="en-AU"/>
              </w:rPr>
            </w:pPr>
            <w:r>
              <w:rPr>
                <w:rFonts w:ascii="Calibri" w:hAnsi="Calibri" w:cs="Calibri"/>
                <w:sz w:val="18"/>
                <w:lang w:val="en-AU"/>
              </w:rPr>
              <w:t xml:space="preserve">The name of a matrix to use for localization.  The extension of the file is used to determine the type: .mat is an ASCII matrix file, .jcb/.jco is a jacobian binary format and .csv is a comma-separated value file. </w:t>
            </w:r>
            <w:ins w:id="2126" w:author="Jeremy White" w:date="2018-08-29T16:50:00Z">
              <w:r w:rsidR="003172EC">
                <w:rPr>
                  <w:rFonts w:ascii="Calibri" w:hAnsi="Calibri" w:cs="Calibri"/>
                  <w:sz w:val="18"/>
                  <w:lang w:val="en-AU"/>
                </w:rPr>
                <w:t xml:space="preserve">Note adjustable parameters not listed in the localization matrix columns are implicitly treated as </w:t>
              </w:r>
            </w:ins>
            <w:ins w:id="2127" w:author="Jeremy White" w:date="2018-08-29T16:51:00Z">
              <w:r w:rsidR="003172EC">
                <w:rPr>
                  <w:rFonts w:ascii="Calibri" w:hAnsi="Calibri" w:cs="Calibri"/>
                  <w:sz w:val="18"/>
                  <w:lang w:val="en-AU"/>
                </w:rPr>
                <w:t>“fixed” and non-zero weight observations not listed in the rows are implicitly treated as zero weighted.</w:t>
              </w:r>
            </w:ins>
          </w:p>
        </w:tc>
      </w:tr>
    </w:tbl>
    <w:p w14:paraId="446670FF" w14:textId="77777777" w:rsidR="00CC6B47" w:rsidRDefault="00CC6B47" w:rsidP="00CC6B47">
      <w:pPr>
        <w:pStyle w:val="Caption"/>
        <w:rPr>
          <w:lang w:val="en-AU"/>
        </w:rPr>
      </w:pPr>
      <w:r>
        <w:rPr>
          <w:lang w:val="en-AU"/>
        </w:rPr>
        <w:t xml:space="preserve">Table </w:t>
      </w:r>
      <w:r w:rsidR="003043DC">
        <w:rPr>
          <w:lang w:val="en-AU"/>
        </w:rPr>
        <w:t>9</w:t>
      </w:r>
      <w:r>
        <w:rPr>
          <w:lang w:val="en-AU"/>
        </w:rPr>
        <w:t>.4 PESTPP-</w:t>
      </w:r>
      <w:r w:rsidR="003043DC">
        <w:rPr>
          <w:lang w:val="en-AU"/>
        </w:rPr>
        <w:t>IES</w:t>
      </w:r>
      <w:r>
        <w:rPr>
          <w:lang w:val="en-AU"/>
        </w:rPr>
        <w:t xml:space="preserve"> control variables</w:t>
      </w:r>
      <w:r w:rsidR="00BC3A49">
        <w:rPr>
          <w:lang w:val="en-AU"/>
        </w:rPr>
        <w:t xml:space="preserve"> with default values</w:t>
      </w:r>
      <w:r>
        <w:rPr>
          <w:lang w:val="en-AU"/>
        </w:rPr>
        <w:t>. Parallel run management variables can be supplied in addition to these. See section 5.3.6.</w:t>
      </w:r>
    </w:p>
    <w:p w14:paraId="2909CF63" w14:textId="77777777" w:rsidR="00975E92" w:rsidRDefault="00975E92" w:rsidP="00A715A9">
      <w:pPr>
        <w:rPr>
          <w:lang w:val="en-AU"/>
        </w:rPr>
        <w:sectPr w:rsidR="00975E92" w:rsidSect="00EF7F08">
          <w:headerReference w:type="default" r:id="rId34"/>
          <w:endnotePr>
            <w:numFmt w:val="decimal"/>
          </w:endnotePr>
          <w:pgSz w:w="11906" w:h="16838" w:code="9"/>
          <w:pgMar w:top="1440" w:right="1440" w:bottom="1440" w:left="1440" w:header="1296" w:footer="864" w:gutter="0"/>
          <w:cols w:space="720"/>
          <w:noEndnote/>
        </w:sectPr>
      </w:pPr>
    </w:p>
    <w:p w14:paraId="7865E041" w14:textId="77777777" w:rsidR="00975E92" w:rsidRDefault="00975E92" w:rsidP="00975E92">
      <w:pPr>
        <w:pStyle w:val="Heading1"/>
      </w:pPr>
      <w:bookmarkStart w:id="2128" w:name="_Toc520535328"/>
      <w:r>
        <w:lastRenderedPageBreak/>
        <w:t>10. PESTPP-SWP</w:t>
      </w:r>
      <w:bookmarkEnd w:id="2128"/>
    </w:p>
    <w:p w14:paraId="77590EE7" w14:textId="77777777" w:rsidR="00975E92" w:rsidRDefault="006210E5" w:rsidP="006210E5">
      <w:pPr>
        <w:pStyle w:val="Heading2"/>
      </w:pPr>
      <w:bookmarkStart w:id="2129" w:name="_Toc520535329"/>
      <w:r>
        <w:t>10.1 Introduction</w:t>
      </w:r>
      <w:bookmarkEnd w:id="2129"/>
    </w:p>
    <w:p w14:paraId="2E9DA656" w14:textId="0D057C4D" w:rsidR="006210E5" w:rsidRDefault="006210E5" w:rsidP="006210E5">
      <w:pPr>
        <w:rPr>
          <w:lang w:val="en-AU"/>
        </w:rPr>
      </w:pPr>
      <w:r>
        <w:rPr>
          <w:lang w:val="en-AU"/>
        </w:rPr>
        <w:t xml:space="preserve">PESTPP-SWP </w:t>
      </w:r>
      <w:r w:rsidR="006D37FA">
        <w:rPr>
          <w:lang w:val="en-AU"/>
        </w:rPr>
        <w:t>runs a model using a suite of parameter fields</w:t>
      </w:r>
      <w:r w:rsidR="00270BF7">
        <w:rPr>
          <w:lang w:val="en-AU"/>
        </w:rPr>
        <w:t>. P</w:t>
      </w:r>
      <w:r w:rsidR="006D37FA">
        <w:rPr>
          <w:lang w:val="en-AU"/>
        </w:rPr>
        <w:t>arameter values</w:t>
      </w:r>
      <w:r w:rsidR="00270BF7">
        <w:rPr>
          <w:lang w:val="en-AU"/>
        </w:rPr>
        <w:t xml:space="preserve"> that comprise these fields are supplied in a</w:t>
      </w:r>
      <w:r w:rsidR="000F4706">
        <w:rPr>
          <w:lang w:val="en-AU"/>
        </w:rPr>
        <w:t xml:space="preserve"> comma-delimited</w:t>
      </w:r>
      <w:r w:rsidR="00030CE5">
        <w:rPr>
          <w:lang w:val="en-AU"/>
        </w:rPr>
        <w:t xml:space="preserve"> file (i.e.</w:t>
      </w:r>
      <w:r w:rsidR="006D37FA">
        <w:rPr>
          <w:lang w:val="en-AU"/>
        </w:rPr>
        <w:t xml:space="preserve"> </w:t>
      </w:r>
      <w:r w:rsidR="007E41C5">
        <w:rPr>
          <w:lang w:val="en-AU"/>
        </w:rPr>
        <w:t xml:space="preserve">a </w:t>
      </w:r>
      <w:r w:rsidR="006D37FA">
        <w:rPr>
          <w:lang w:val="en-AU"/>
        </w:rPr>
        <w:t>CSV file</w:t>
      </w:r>
      <w:r w:rsidR="00030CE5">
        <w:rPr>
          <w:lang w:val="en-AU"/>
        </w:rPr>
        <w:t>)</w:t>
      </w:r>
      <w:r w:rsidR="006D37FA">
        <w:rPr>
          <w:lang w:val="en-AU"/>
        </w:rPr>
        <w:t>. It records the values of model outputs</w:t>
      </w:r>
      <w:r w:rsidR="00270BF7">
        <w:rPr>
          <w:lang w:val="en-AU"/>
        </w:rPr>
        <w:t xml:space="preserve"> </w:t>
      </w:r>
      <w:r w:rsidR="007E41C5">
        <w:rPr>
          <w:lang w:val="en-AU"/>
        </w:rPr>
        <w:t>calculated using</w:t>
      </w:r>
      <w:r w:rsidR="00270BF7">
        <w:rPr>
          <w:lang w:val="en-AU"/>
        </w:rPr>
        <w:t xml:space="preserve"> these parameter fields</w:t>
      </w:r>
      <w:r w:rsidR="006D37FA">
        <w:rPr>
          <w:lang w:val="en-AU"/>
        </w:rPr>
        <w:t xml:space="preserve"> in another CSV file, together with objective function components </w:t>
      </w:r>
      <w:r w:rsidR="00270BF7">
        <w:rPr>
          <w:lang w:val="en-AU"/>
        </w:rPr>
        <w:t>calculated from these outputs.</w:t>
      </w:r>
      <w:r w:rsidR="006D37FA">
        <w:rPr>
          <w:lang w:val="en-AU"/>
        </w:rPr>
        <w:t xml:space="preserve"> </w:t>
      </w:r>
      <w:r w:rsidR="00270BF7">
        <w:rPr>
          <w:lang w:val="en-AU"/>
        </w:rPr>
        <w:t>The PEST control file which PESTPP-SWP reads informs it of o</w:t>
      </w:r>
      <w:r w:rsidR="006D37FA">
        <w:rPr>
          <w:lang w:val="en-AU"/>
        </w:rPr>
        <w:t>bservation values, observation weights, observation groups, and</w:t>
      </w:r>
      <w:r w:rsidR="00270BF7">
        <w:rPr>
          <w:lang w:val="en-AU"/>
        </w:rPr>
        <w:t xml:space="preserve"> the setting of the PESTMODE control variable.</w:t>
      </w:r>
      <w:r w:rsidR="006D37FA">
        <w:rPr>
          <w:lang w:val="en-AU"/>
        </w:rPr>
        <w:t xml:space="preserve"> If PEST</w:t>
      </w:r>
      <w:r w:rsidR="00270BF7">
        <w:rPr>
          <w:lang w:val="en-AU"/>
        </w:rPr>
        <w:t>MODE</w:t>
      </w:r>
      <w:r w:rsidR="006D37FA">
        <w:rPr>
          <w:lang w:val="en-AU"/>
        </w:rPr>
        <w:t xml:space="preserve"> is</w:t>
      </w:r>
      <w:r w:rsidR="00270BF7">
        <w:rPr>
          <w:lang w:val="en-AU"/>
        </w:rPr>
        <w:t xml:space="preserve"> set to</w:t>
      </w:r>
      <w:r w:rsidR="006D37FA">
        <w:rPr>
          <w:lang w:val="en-AU"/>
        </w:rPr>
        <w:t xml:space="preserve"> “</w:t>
      </w:r>
      <w:r w:rsidR="00143C09">
        <w:rPr>
          <w:lang w:val="en-AU"/>
        </w:rPr>
        <w:t>regularization</w:t>
      </w:r>
      <w:r w:rsidR="006D37FA">
        <w:rPr>
          <w:lang w:val="en-AU"/>
        </w:rPr>
        <w:t>”, then PESTPP-SWP</w:t>
      </w:r>
      <w:r w:rsidR="00CD0413">
        <w:rPr>
          <w:lang w:val="en-AU"/>
        </w:rPr>
        <w:t xml:space="preserve"> </w:t>
      </w:r>
      <w:r w:rsidR="00270BF7">
        <w:rPr>
          <w:lang w:val="en-AU"/>
        </w:rPr>
        <w:t>calculates a regularization objective function in addition to the measurement objective function.</w:t>
      </w:r>
    </w:p>
    <w:p w14:paraId="7102F2CD" w14:textId="0ABF3D04" w:rsidR="006D37FA" w:rsidRDefault="006D37FA" w:rsidP="006210E5">
      <w:pPr>
        <w:rPr>
          <w:lang w:val="en-AU"/>
        </w:rPr>
      </w:pPr>
      <w:r>
        <w:rPr>
          <w:lang w:val="en-AU"/>
        </w:rPr>
        <w:t xml:space="preserve">On most occasions </w:t>
      </w:r>
      <w:r w:rsidR="00030CE5">
        <w:rPr>
          <w:lang w:val="en-AU"/>
        </w:rPr>
        <w:t>of</w:t>
      </w:r>
      <w:r>
        <w:rPr>
          <w:lang w:val="en-AU"/>
        </w:rPr>
        <w:t xml:space="preserve"> PESTPP-SWP </w:t>
      </w:r>
      <w:r w:rsidR="00030CE5">
        <w:rPr>
          <w:lang w:val="en-AU"/>
        </w:rPr>
        <w:t>usage</w:t>
      </w:r>
      <w:r>
        <w:rPr>
          <w:lang w:val="en-AU"/>
        </w:rPr>
        <w:t xml:space="preserve">, model runs </w:t>
      </w:r>
      <w:r w:rsidR="00270BF7">
        <w:rPr>
          <w:lang w:val="en-AU"/>
        </w:rPr>
        <w:t>are</w:t>
      </w:r>
      <w:r>
        <w:rPr>
          <w:lang w:val="en-AU"/>
        </w:rPr>
        <w:t xml:space="preserve"> conducted in parallel. </w:t>
      </w:r>
      <w:r w:rsidR="00270BF7">
        <w:rPr>
          <w:lang w:val="en-AU"/>
        </w:rPr>
        <w:t>U</w:t>
      </w:r>
      <w:r>
        <w:rPr>
          <w:lang w:val="en-AU"/>
        </w:rPr>
        <w:t xml:space="preserve">se of PESTPP-SWP gives a modeller </w:t>
      </w:r>
      <w:r w:rsidR="00CD0413">
        <w:rPr>
          <w:lang w:val="en-AU"/>
        </w:rPr>
        <w:t xml:space="preserve">easy </w:t>
      </w:r>
      <w:r>
        <w:rPr>
          <w:lang w:val="en-AU"/>
        </w:rPr>
        <w:t>access to model run parallelization</w:t>
      </w:r>
      <w:r w:rsidR="00270BF7">
        <w:rPr>
          <w:lang w:val="en-AU"/>
        </w:rPr>
        <w:t xml:space="preserve"> for the completion of model runs</w:t>
      </w:r>
      <w:r w:rsidR="007E41C5">
        <w:rPr>
          <w:lang w:val="en-AU"/>
        </w:rPr>
        <w:t xml:space="preserve"> undertaken</w:t>
      </w:r>
      <w:r>
        <w:rPr>
          <w:lang w:val="en-AU"/>
        </w:rPr>
        <w:t xml:space="preserve"> for any purpose whatsoever.</w:t>
      </w:r>
      <w:r w:rsidR="00DB757E">
        <w:rPr>
          <w:lang w:val="en-AU"/>
        </w:rPr>
        <w:t xml:space="preserve"> </w:t>
      </w:r>
      <w:r w:rsidR="00BC4FA2">
        <w:rPr>
          <w:lang w:val="en-AU"/>
        </w:rPr>
        <w:t>A</w:t>
      </w:r>
      <w:r w:rsidR="007E41C5">
        <w:rPr>
          <w:lang w:val="en-AU"/>
        </w:rPr>
        <w:t xml:space="preserve"> significant amount</w:t>
      </w:r>
      <w:r w:rsidR="00BC4FA2">
        <w:rPr>
          <w:lang w:val="en-AU"/>
        </w:rPr>
        <w:t xml:space="preserve"> of functionality available through </w:t>
      </w:r>
      <w:r w:rsidR="00A71C5B">
        <w:rPr>
          <w:lang w:val="en-AU"/>
        </w:rPr>
        <w:t>P</w:t>
      </w:r>
      <w:r w:rsidR="00DB757E">
        <w:rPr>
          <w:lang w:val="en-AU"/>
        </w:rPr>
        <w:t xml:space="preserve">yEMU </w:t>
      </w:r>
      <w:r w:rsidR="00BC4FA2">
        <w:rPr>
          <w:lang w:val="en-AU"/>
        </w:rPr>
        <w:t xml:space="preserve">makes use of </w:t>
      </w:r>
      <w:r w:rsidR="00DB757E">
        <w:rPr>
          <w:lang w:val="en-AU"/>
        </w:rPr>
        <w:t xml:space="preserve">PESTPP-SWP </w:t>
      </w:r>
      <w:r w:rsidR="00BC4FA2">
        <w:rPr>
          <w:lang w:val="en-AU"/>
        </w:rPr>
        <w:t>to undertake parallelized model runs; it bases its calculations on the outcomes of these runs.</w:t>
      </w:r>
    </w:p>
    <w:p w14:paraId="1929A034" w14:textId="77777777" w:rsidR="00CD0413" w:rsidRDefault="00CD0413" w:rsidP="00CD0413">
      <w:pPr>
        <w:pStyle w:val="Heading2"/>
      </w:pPr>
      <w:bookmarkStart w:id="2130" w:name="_Toc520535330"/>
      <w:r>
        <w:t>10.2 Using PESTPP-SWP</w:t>
      </w:r>
      <w:bookmarkEnd w:id="2130"/>
    </w:p>
    <w:p w14:paraId="6CF3BCEF" w14:textId="77777777" w:rsidR="00CD0413" w:rsidRDefault="00CD0413" w:rsidP="00CD0413">
      <w:pPr>
        <w:rPr>
          <w:lang w:val="en-AU"/>
        </w:rPr>
      </w:pPr>
      <w:r>
        <w:rPr>
          <w:lang w:val="en-AU"/>
        </w:rPr>
        <w:t xml:space="preserve">As usual, variables which control </w:t>
      </w:r>
      <w:r w:rsidR="00270BF7">
        <w:rPr>
          <w:lang w:val="en-AU"/>
        </w:rPr>
        <w:t>how</w:t>
      </w:r>
      <w:r>
        <w:rPr>
          <w:lang w:val="en-AU"/>
        </w:rPr>
        <w:t xml:space="preserve"> PESTPP-SWP </w:t>
      </w:r>
      <w:r w:rsidR="00270BF7">
        <w:rPr>
          <w:lang w:val="en-AU"/>
        </w:rPr>
        <w:t xml:space="preserve">operates </w:t>
      </w:r>
      <w:r>
        <w:rPr>
          <w:lang w:val="en-AU"/>
        </w:rPr>
        <w:t xml:space="preserve">must be placed in the PEST control file </w:t>
      </w:r>
      <w:r w:rsidR="00270BF7">
        <w:rPr>
          <w:lang w:val="en-AU"/>
        </w:rPr>
        <w:t xml:space="preserve">whose name is supplied on its command line; these variables should </w:t>
      </w:r>
      <w:r w:rsidR="00030CE5">
        <w:rPr>
          <w:lang w:val="en-AU"/>
        </w:rPr>
        <w:t>appear</w:t>
      </w:r>
      <w:r w:rsidR="00270BF7">
        <w:rPr>
          <w:lang w:val="en-AU"/>
        </w:rPr>
        <w:t xml:space="preserve"> on </w:t>
      </w:r>
      <w:r>
        <w:rPr>
          <w:lang w:val="en-AU"/>
        </w:rPr>
        <w:t xml:space="preserve">lines that begin with the “++” </w:t>
      </w:r>
      <w:r w:rsidR="00030CE5">
        <w:rPr>
          <w:lang w:val="en-AU"/>
        </w:rPr>
        <w:t xml:space="preserve">character </w:t>
      </w:r>
      <w:r>
        <w:rPr>
          <w:lang w:val="en-AU"/>
        </w:rPr>
        <w:t>string.</w:t>
      </w:r>
    </w:p>
    <w:p w14:paraId="5DA4190E" w14:textId="77777777" w:rsidR="00CD0413" w:rsidRPr="00AB4AEF" w:rsidRDefault="00CD0413" w:rsidP="00CD0413">
      <w:pPr>
        <w:rPr>
          <w:lang w:val="en-AU"/>
        </w:rPr>
      </w:pPr>
      <w:r>
        <w:rPr>
          <w:lang w:val="en-AU"/>
        </w:rPr>
        <w:t xml:space="preserve">PESTPP-SWP is directed to a comma-delimited input file through the value supplied for </w:t>
      </w:r>
      <w:r w:rsidR="001D5847">
        <w:rPr>
          <w:lang w:val="en-AU"/>
        </w:rPr>
        <w:t>its</w:t>
      </w:r>
      <w:r>
        <w:rPr>
          <w:lang w:val="en-AU"/>
        </w:rPr>
        <w:t xml:space="preserve"> </w:t>
      </w:r>
      <w:r>
        <w:rPr>
          <w:i/>
          <w:lang w:val="en-AU"/>
        </w:rPr>
        <w:t>sweep_parameter_csv</w:t>
      </w:r>
      <w:r w:rsidRPr="001D5847">
        <w:rPr>
          <w:i/>
          <w:lang w:val="en-AU"/>
        </w:rPr>
        <w:t>_file()</w:t>
      </w:r>
      <w:r>
        <w:rPr>
          <w:lang w:val="en-AU"/>
        </w:rPr>
        <w:t xml:space="preserve"> control variable. This file must have as many columns as there are </w:t>
      </w:r>
      <w:r w:rsidR="00BD1A49">
        <w:rPr>
          <w:lang w:val="en-AU"/>
        </w:rPr>
        <w:t xml:space="preserve">parameters featured in the PEST control file, plus one extra column on the left. The </w:t>
      </w:r>
      <w:r w:rsidR="00E51269">
        <w:rPr>
          <w:lang w:val="en-AU"/>
        </w:rPr>
        <w:t>first</w:t>
      </w:r>
      <w:r w:rsidR="00BD1A49">
        <w:rPr>
          <w:lang w:val="en-AU"/>
        </w:rPr>
        <w:t xml:space="preserve"> column is reserved for the user-supplied reali</w:t>
      </w:r>
      <w:r w:rsidR="00030CE5">
        <w:rPr>
          <w:lang w:val="en-AU"/>
        </w:rPr>
        <w:t>z</w:t>
      </w:r>
      <w:r w:rsidR="00BD1A49">
        <w:rPr>
          <w:lang w:val="en-AU"/>
        </w:rPr>
        <w:t>ation</w:t>
      </w:r>
      <w:r w:rsidR="001D5847">
        <w:rPr>
          <w:lang w:val="en-AU"/>
        </w:rPr>
        <w:t xml:space="preserve"> name</w:t>
      </w:r>
      <w:r w:rsidR="00BD1A49">
        <w:rPr>
          <w:lang w:val="en-AU"/>
        </w:rPr>
        <w:t>.</w:t>
      </w:r>
      <w:r w:rsidR="00AB4AEF">
        <w:rPr>
          <w:lang w:val="en-AU"/>
        </w:rPr>
        <w:t xml:space="preserve"> </w:t>
      </w:r>
      <w:r w:rsidR="00030CE5">
        <w:rPr>
          <w:lang w:val="en-AU"/>
        </w:rPr>
        <w:t>However t</w:t>
      </w:r>
      <w:r w:rsidR="00AB4AEF">
        <w:rPr>
          <w:lang w:val="en-AU"/>
        </w:rPr>
        <w:t xml:space="preserve">he filename that is supplied as the argument to this control variable need not actually be a CSV file. If the filename extension is </w:t>
      </w:r>
      <w:r w:rsidR="00AB4AEF">
        <w:rPr>
          <w:i/>
          <w:lang w:val="en-AU"/>
        </w:rPr>
        <w:t>.jco</w:t>
      </w:r>
      <w:r w:rsidR="00AB4AEF">
        <w:rPr>
          <w:lang w:val="en-AU"/>
        </w:rPr>
        <w:t xml:space="preserve"> or </w:t>
      </w:r>
      <w:r w:rsidR="00AB4AEF">
        <w:rPr>
          <w:i/>
          <w:lang w:val="en-AU"/>
        </w:rPr>
        <w:t>.jcb</w:t>
      </w:r>
      <w:r w:rsidR="00AB4AEF">
        <w:rPr>
          <w:lang w:val="en-AU"/>
        </w:rPr>
        <w:t>, PESTPP-SWP expects a binary file in which parameter sets are stored using the same protocol as that</w:t>
      </w:r>
      <w:r w:rsidR="00030CE5">
        <w:rPr>
          <w:lang w:val="en-AU"/>
        </w:rPr>
        <w:t xml:space="preserve"> which is</w:t>
      </w:r>
      <w:r w:rsidR="00AB4AEF">
        <w:rPr>
          <w:lang w:val="en-AU"/>
        </w:rPr>
        <w:t xml:space="preserve"> used by PEST and programs of the PEST++ suite for storage of a Jacobian matrix. For a give</w:t>
      </w:r>
      <w:r w:rsidR="00030CE5">
        <w:rPr>
          <w:lang w:val="en-AU"/>
        </w:rPr>
        <w:t>n</w:t>
      </w:r>
      <w:r w:rsidR="00AB4AEF">
        <w:rPr>
          <w:lang w:val="en-AU"/>
        </w:rPr>
        <w:t xml:space="preserve"> number of parameter sets, this type of file is far smaller than a comma-delimited ASCII file. It can also be read more quickly.</w:t>
      </w:r>
    </w:p>
    <w:p w14:paraId="7B620E37" w14:textId="0A9CC739" w:rsidR="00022F93" w:rsidRDefault="00BD1A49" w:rsidP="00CD0413">
      <w:pPr>
        <w:rPr>
          <w:lang w:val="en-AU"/>
        </w:rPr>
      </w:pPr>
      <w:r>
        <w:rPr>
          <w:lang w:val="en-AU"/>
        </w:rPr>
        <w:t xml:space="preserve">The number of rows contained in the user-prepared CSV file depends on the number of </w:t>
      </w:r>
      <w:r w:rsidR="001D5847">
        <w:rPr>
          <w:lang w:val="en-AU"/>
        </w:rPr>
        <w:t>parameter sets for which model runs are required</w:t>
      </w:r>
      <w:r>
        <w:rPr>
          <w:lang w:val="en-AU"/>
        </w:rPr>
        <w:t>. Th</w:t>
      </w:r>
      <w:r w:rsidR="001D5847">
        <w:rPr>
          <w:lang w:val="en-AU"/>
        </w:rPr>
        <w:t>is file</w:t>
      </w:r>
      <w:r>
        <w:rPr>
          <w:lang w:val="en-AU"/>
        </w:rPr>
        <w:t xml:space="preserve"> must </w:t>
      </w:r>
      <w:r w:rsidR="001D5847">
        <w:rPr>
          <w:lang w:val="en-AU"/>
        </w:rPr>
        <w:t>contain</w:t>
      </w:r>
      <w:r>
        <w:rPr>
          <w:lang w:val="en-AU"/>
        </w:rPr>
        <w:t xml:space="preserve"> one more row than the number of </w:t>
      </w:r>
      <w:r w:rsidR="001D5847">
        <w:rPr>
          <w:lang w:val="en-AU"/>
        </w:rPr>
        <w:t>these parameter sets</w:t>
      </w:r>
      <w:r>
        <w:rPr>
          <w:lang w:val="en-AU"/>
        </w:rPr>
        <w:t>.</w:t>
      </w:r>
      <w:r w:rsidR="00022F93">
        <w:rPr>
          <w:lang w:val="en-AU"/>
        </w:rPr>
        <w:t xml:space="preserve"> PESTPP</w:t>
      </w:r>
      <w:r w:rsidR="007E41C5">
        <w:rPr>
          <w:lang w:val="en-AU"/>
        </w:rPr>
        <w:t>-</w:t>
      </w:r>
      <w:r w:rsidR="00022F93">
        <w:rPr>
          <w:lang w:val="en-AU"/>
        </w:rPr>
        <w:t xml:space="preserve">SWP knows how many model runs to </w:t>
      </w:r>
      <w:r w:rsidR="001D5847">
        <w:rPr>
          <w:lang w:val="en-AU"/>
        </w:rPr>
        <w:t>commission</w:t>
      </w:r>
      <w:r w:rsidR="00022F93">
        <w:rPr>
          <w:lang w:val="en-AU"/>
        </w:rPr>
        <w:t xml:space="preserve"> from the number of rows in the</w:t>
      </w:r>
      <w:r w:rsidR="001D5847">
        <w:rPr>
          <w:lang w:val="en-AU"/>
        </w:rPr>
        <w:t xml:space="preserve"> CSV</w:t>
      </w:r>
      <w:r w:rsidR="00022F93">
        <w:rPr>
          <w:lang w:val="en-AU"/>
        </w:rPr>
        <w:t xml:space="preserve"> file.</w:t>
      </w:r>
      <w:r>
        <w:rPr>
          <w:lang w:val="en-AU"/>
        </w:rPr>
        <w:t xml:space="preserve"> </w:t>
      </w:r>
    </w:p>
    <w:p w14:paraId="7BC855E7" w14:textId="77777777" w:rsidR="00BD1A49" w:rsidRDefault="00BD1A49" w:rsidP="00CD0413">
      <w:pPr>
        <w:rPr>
          <w:lang w:val="en-AU"/>
        </w:rPr>
      </w:pPr>
      <w:r>
        <w:rPr>
          <w:lang w:val="en-AU"/>
        </w:rPr>
        <w:t>The first row</w:t>
      </w:r>
      <w:r w:rsidR="00022F93">
        <w:rPr>
          <w:lang w:val="en-AU"/>
        </w:rPr>
        <w:t xml:space="preserve"> of the user-provided CSV file</w:t>
      </w:r>
      <w:r>
        <w:rPr>
          <w:lang w:val="en-AU"/>
        </w:rPr>
        <w:t xml:space="preserve"> is reserved for column headers. All but the first column header must be the name of a parameter featured in the PEST control file. Parameters do not need to be supplied in the same order as they </w:t>
      </w:r>
      <w:r w:rsidR="001D5847">
        <w:rPr>
          <w:lang w:val="en-AU"/>
        </w:rPr>
        <w:t>appear</w:t>
      </w:r>
      <w:r>
        <w:rPr>
          <w:lang w:val="en-AU"/>
        </w:rPr>
        <w:t xml:space="preserve"> in the PEST control file.</w:t>
      </w:r>
    </w:p>
    <w:p w14:paraId="4F947DEC" w14:textId="77777777" w:rsidR="00022F93" w:rsidRDefault="001D5847" w:rsidP="00CD0413">
      <w:pPr>
        <w:rPr>
          <w:lang w:val="en-AU"/>
        </w:rPr>
      </w:pPr>
      <w:r>
        <w:rPr>
          <w:lang w:val="en-AU"/>
        </w:rPr>
        <w:t xml:space="preserve">If the </w:t>
      </w:r>
      <w:r>
        <w:rPr>
          <w:i/>
          <w:lang w:val="en-AU"/>
        </w:rPr>
        <w:t>sweep_parameter_csv</w:t>
      </w:r>
      <w:r w:rsidRPr="001D5847">
        <w:rPr>
          <w:i/>
          <w:lang w:val="en-AU"/>
        </w:rPr>
        <w:t>_file()</w:t>
      </w:r>
      <w:r>
        <w:rPr>
          <w:lang w:val="en-AU"/>
        </w:rPr>
        <w:t xml:space="preserve"> control variable does not appear in the PEST control file that is cited on the PESTPP-SWP command line, </w:t>
      </w:r>
      <w:r w:rsidR="00022F93">
        <w:rPr>
          <w:lang w:val="en-AU"/>
        </w:rPr>
        <w:t xml:space="preserve">PESTPP-SWP assumes </w:t>
      </w:r>
      <w:r>
        <w:rPr>
          <w:lang w:val="en-AU"/>
        </w:rPr>
        <w:t xml:space="preserve">an input filename of </w:t>
      </w:r>
      <w:r w:rsidR="00022F93">
        <w:rPr>
          <w:i/>
          <w:lang w:val="en-AU"/>
        </w:rPr>
        <w:t>sweep_in.csv</w:t>
      </w:r>
      <w:r w:rsidR="00022F93">
        <w:rPr>
          <w:lang w:val="en-AU"/>
        </w:rPr>
        <w:t>.</w:t>
      </w:r>
    </w:p>
    <w:p w14:paraId="0EAF9C15" w14:textId="77777777" w:rsidR="00785CCB" w:rsidRDefault="00785CCB" w:rsidP="00785CCB">
      <w:pPr>
        <w:rPr>
          <w:lang w:val="en-AU"/>
        </w:rPr>
      </w:pPr>
      <w:r>
        <w:rPr>
          <w:lang w:val="en-AU"/>
        </w:rPr>
        <w:t>Note the following</w:t>
      </w:r>
      <w:r w:rsidR="001D5847">
        <w:rPr>
          <w:lang w:val="en-AU"/>
        </w:rPr>
        <w:t>.</w:t>
      </w:r>
    </w:p>
    <w:p w14:paraId="020380D6" w14:textId="77777777" w:rsidR="00785CCB" w:rsidRDefault="00785CCB" w:rsidP="00785CCB">
      <w:pPr>
        <w:pStyle w:val="ListParagraph"/>
        <w:numPr>
          <w:ilvl w:val="0"/>
          <w:numId w:val="32"/>
        </w:numPr>
        <w:rPr>
          <w:lang w:val="en-AU"/>
        </w:rPr>
      </w:pPr>
      <w:r>
        <w:rPr>
          <w:lang w:val="en-AU"/>
        </w:rPr>
        <w:t>If, in the PEST control file read by PESTPP-SWP, a particular parameter is tied to a</w:t>
      </w:r>
      <w:r w:rsidR="001D5847">
        <w:rPr>
          <w:lang w:val="en-AU"/>
        </w:rPr>
        <w:t>nother</w:t>
      </w:r>
      <w:r>
        <w:rPr>
          <w:lang w:val="en-AU"/>
        </w:rPr>
        <w:t xml:space="preserve"> parameter</w:t>
      </w:r>
      <w:r w:rsidR="001D5847">
        <w:rPr>
          <w:lang w:val="en-AU"/>
        </w:rPr>
        <w:t xml:space="preserve"> (i.e. a parent parameter)</w:t>
      </w:r>
      <w:r>
        <w:rPr>
          <w:lang w:val="en-AU"/>
        </w:rPr>
        <w:t xml:space="preserve">, PESTPP-SWP insists that the child/parent </w:t>
      </w:r>
      <w:r>
        <w:rPr>
          <w:lang w:val="en-AU"/>
        </w:rPr>
        <w:lastRenderedPageBreak/>
        <w:t>ratio is observed in the user-supplied CSV file. If it is not observed, it alters the value of the child parameter accordingly.</w:t>
      </w:r>
    </w:p>
    <w:p w14:paraId="5B7255DA" w14:textId="77777777" w:rsidR="00785CCB" w:rsidRDefault="00785CCB" w:rsidP="00785CCB">
      <w:pPr>
        <w:pStyle w:val="ListParagraph"/>
        <w:numPr>
          <w:ilvl w:val="0"/>
          <w:numId w:val="32"/>
        </w:numPr>
        <w:rPr>
          <w:lang w:val="en-AU"/>
        </w:rPr>
      </w:pPr>
      <w:r>
        <w:rPr>
          <w:lang w:val="en-AU"/>
        </w:rPr>
        <w:t>If a parameter is fixed in the PEST control file, and the value provided for that parameter in the CSV file differs from that in the PEST control file, the value in the PEST control file overrides that in the CSV file.</w:t>
      </w:r>
    </w:p>
    <w:p w14:paraId="4C546A4F" w14:textId="281F096F" w:rsidR="00785CCB" w:rsidRDefault="00785CCB" w:rsidP="00CD0413">
      <w:pPr>
        <w:rPr>
          <w:lang w:val="en-AU"/>
        </w:rPr>
      </w:pPr>
      <w:r w:rsidRPr="00785CCB">
        <w:rPr>
          <w:lang w:val="en-AU"/>
        </w:rPr>
        <w:t>PEST</w:t>
      </w:r>
      <w:r w:rsidR="001D5847">
        <w:rPr>
          <w:lang w:val="en-AU"/>
        </w:rPr>
        <w:t>PP</w:t>
      </w:r>
      <w:r w:rsidRPr="00785CCB">
        <w:rPr>
          <w:lang w:val="en-AU"/>
        </w:rPr>
        <w:t>-SWP can fill in values for fixed and tied parameters if these are missing from the user-supplied CSV file.</w:t>
      </w:r>
      <w:r>
        <w:rPr>
          <w:lang w:val="en-AU"/>
        </w:rPr>
        <w:t xml:space="preserve"> Actually, it can provide values for other missing </w:t>
      </w:r>
      <w:r w:rsidR="001D5847">
        <w:rPr>
          <w:lang w:val="en-AU"/>
        </w:rPr>
        <w:t>parameters</w:t>
      </w:r>
      <w:r>
        <w:rPr>
          <w:lang w:val="en-AU"/>
        </w:rPr>
        <w:t xml:space="preserve"> as well if the </w:t>
      </w:r>
      <w:r>
        <w:rPr>
          <w:i/>
          <w:lang w:val="en-AU"/>
        </w:rPr>
        <w:t>sweep_forgiv</w:t>
      </w:r>
      <w:r w:rsidRPr="001D5847">
        <w:rPr>
          <w:i/>
          <w:lang w:val="en-AU"/>
        </w:rPr>
        <w:t>e()</w:t>
      </w:r>
      <w:r>
        <w:rPr>
          <w:lang w:val="en-AU"/>
        </w:rPr>
        <w:t xml:space="preserve"> </w:t>
      </w:r>
      <w:r w:rsidR="001D5847">
        <w:rPr>
          <w:lang w:val="en-AU"/>
        </w:rPr>
        <w:t xml:space="preserve">control </w:t>
      </w:r>
      <w:r>
        <w:rPr>
          <w:lang w:val="en-AU"/>
        </w:rPr>
        <w:t xml:space="preserve">variable is set to </w:t>
      </w:r>
      <w:r w:rsidRPr="001D5847">
        <w:rPr>
          <w:i/>
          <w:lang w:val="en-AU"/>
        </w:rPr>
        <w:t>true</w:t>
      </w:r>
      <w:r>
        <w:rPr>
          <w:lang w:val="en-AU"/>
        </w:rPr>
        <w:t xml:space="preserve">. These </w:t>
      </w:r>
      <w:r w:rsidR="00030CE5">
        <w:rPr>
          <w:lang w:val="en-AU"/>
        </w:rPr>
        <w:t xml:space="preserve">missing </w:t>
      </w:r>
      <w:r>
        <w:rPr>
          <w:lang w:val="en-AU"/>
        </w:rPr>
        <w:t>values are taken from the PEST control file which is read by PEST</w:t>
      </w:r>
      <w:r w:rsidR="001D5847">
        <w:rPr>
          <w:lang w:val="en-AU"/>
        </w:rPr>
        <w:t>PP</w:t>
      </w:r>
      <w:r w:rsidR="007E41C5">
        <w:rPr>
          <w:lang w:val="en-AU"/>
        </w:rPr>
        <w:t>-</w:t>
      </w:r>
      <w:r>
        <w:rPr>
          <w:lang w:val="en-AU"/>
        </w:rPr>
        <w:t>SWP.</w:t>
      </w:r>
    </w:p>
    <w:p w14:paraId="5D7F2892" w14:textId="77777777" w:rsidR="00022F93" w:rsidRDefault="00022F93" w:rsidP="00CD0413">
      <w:pPr>
        <w:rPr>
          <w:lang w:val="en-AU"/>
        </w:rPr>
      </w:pPr>
      <w:r>
        <w:rPr>
          <w:lang w:val="en-AU"/>
        </w:rPr>
        <w:t xml:space="preserve">PESTPP-SWP writes a model output file whose name is provided through the </w:t>
      </w:r>
      <w:r>
        <w:rPr>
          <w:i/>
          <w:lang w:val="en-AU"/>
        </w:rPr>
        <w:t>sweep_output_csv</w:t>
      </w:r>
      <w:r w:rsidRPr="001D5847">
        <w:rPr>
          <w:i/>
          <w:lang w:val="en-AU"/>
        </w:rPr>
        <w:t>_file()</w:t>
      </w:r>
      <w:r>
        <w:rPr>
          <w:lang w:val="en-AU"/>
        </w:rPr>
        <w:t xml:space="preserve"> control variable. If this variable is not provided, PESTPP-SWP </w:t>
      </w:r>
      <w:r w:rsidR="001D5847">
        <w:rPr>
          <w:lang w:val="en-AU"/>
        </w:rPr>
        <w:t xml:space="preserve">employs the </w:t>
      </w:r>
      <w:r>
        <w:rPr>
          <w:lang w:val="en-AU"/>
        </w:rPr>
        <w:t xml:space="preserve">name </w:t>
      </w:r>
      <w:r>
        <w:rPr>
          <w:i/>
          <w:lang w:val="en-AU"/>
        </w:rPr>
        <w:t>sweep_out.csv</w:t>
      </w:r>
      <w:r w:rsidR="001D5847">
        <w:rPr>
          <w:lang w:val="en-AU"/>
        </w:rPr>
        <w:t xml:space="preserve"> for its output file.</w:t>
      </w:r>
    </w:p>
    <w:p w14:paraId="72445B01" w14:textId="77777777" w:rsidR="00022F93" w:rsidRDefault="00022F93" w:rsidP="00CD0413">
      <w:pPr>
        <w:rPr>
          <w:lang w:val="en-AU"/>
        </w:rPr>
      </w:pPr>
      <w:r>
        <w:rPr>
          <w:lang w:val="en-AU"/>
        </w:rPr>
        <w:t xml:space="preserve">The control variable </w:t>
      </w:r>
      <w:r>
        <w:rPr>
          <w:i/>
          <w:lang w:val="en-AU"/>
        </w:rPr>
        <w:t>sweep_chun</w:t>
      </w:r>
      <w:r w:rsidRPr="001D5847">
        <w:rPr>
          <w:i/>
          <w:lang w:val="en-AU"/>
        </w:rPr>
        <w:t>k()</w:t>
      </w:r>
      <w:r>
        <w:rPr>
          <w:lang w:val="en-AU"/>
        </w:rPr>
        <w:t xml:space="preserve"> pertains to parallel</w:t>
      </w:r>
      <w:r w:rsidR="001D5847">
        <w:rPr>
          <w:lang w:val="en-AU"/>
        </w:rPr>
        <w:t>ization of model</w:t>
      </w:r>
      <w:r>
        <w:rPr>
          <w:lang w:val="en-AU"/>
        </w:rPr>
        <w:t xml:space="preserve"> runs. Runs are done in</w:t>
      </w:r>
      <w:r w:rsidR="001D5847">
        <w:rPr>
          <w:lang w:val="en-AU"/>
        </w:rPr>
        <w:t xml:space="preserve"> bundles of size</w:t>
      </w:r>
      <w:r>
        <w:rPr>
          <w:lang w:val="en-AU"/>
        </w:rPr>
        <w:t xml:space="preserve"> </w:t>
      </w:r>
      <w:r>
        <w:rPr>
          <w:i/>
          <w:lang w:val="en-AU"/>
        </w:rPr>
        <w:t>N</w:t>
      </w:r>
      <w:r w:rsidR="001D5847">
        <w:rPr>
          <w:lang w:val="en-AU"/>
        </w:rPr>
        <w:t>,</w:t>
      </w:r>
      <w:r>
        <w:rPr>
          <w:lang w:val="en-AU"/>
        </w:rPr>
        <w:t xml:space="preserve"> where </w:t>
      </w:r>
      <w:r>
        <w:rPr>
          <w:i/>
          <w:lang w:val="en-AU"/>
        </w:rPr>
        <w:t>N</w:t>
      </w:r>
      <w:r>
        <w:rPr>
          <w:lang w:val="en-AU"/>
        </w:rPr>
        <w:t xml:space="preserve"> is the value supplied for this variable. (A chunk of 500 is the default). </w:t>
      </w:r>
      <w:r w:rsidR="001D5847">
        <w:rPr>
          <w:lang w:val="en-AU"/>
        </w:rPr>
        <w:t>T</w:t>
      </w:r>
      <w:r>
        <w:rPr>
          <w:lang w:val="en-AU"/>
        </w:rPr>
        <w:t>his number</w:t>
      </w:r>
      <w:r w:rsidR="001D5847">
        <w:rPr>
          <w:lang w:val="en-AU"/>
        </w:rPr>
        <w:t xml:space="preserve"> should be chosen wisely</w:t>
      </w:r>
      <w:r>
        <w:rPr>
          <w:lang w:val="en-AU"/>
        </w:rPr>
        <w:t xml:space="preserve">. It should be a multiple of the number of workers that PESTPP-SWP can use for carrying out </w:t>
      </w:r>
      <w:r w:rsidR="00030CE5">
        <w:rPr>
          <w:lang w:val="en-AU"/>
        </w:rPr>
        <w:t>model</w:t>
      </w:r>
      <w:r>
        <w:rPr>
          <w:lang w:val="en-AU"/>
        </w:rPr>
        <w:t xml:space="preserve"> runs.</w:t>
      </w:r>
    </w:p>
    <w:p w14:paraId="436419C4" w14:textId="77777777" w:rsidR="00022F93" w:rsidRDefault="00D81E79" w:rsidP="00D81E79">
      <w:pPr>
        <w:pStyle w:val="Heading2"/>
      </w:pPr>
      <w:bookmarkStart w:id="2131" w:name="_Toc520535331"/>
      <w:r>
        <w:t>10.3 Summary of Control Variables</w:t>
      </w:r>
      <w:bookmarkEnd w:id="2131"/>
    </w:p>
    <w:p w14:paraId="723D5D53" w14:textId="77777777" w:rsidR="00D81E79" w:rsidRDefault="00D81E79" w:rsidP="00D81E79">
      <w:pPr>
        <w:rPr>
          <w:lang w:val="en-AU"/>
        </w:rPr>
      </w:pPr>
      <w:r>
        <w:rPr>
          <w:lang w:val="en-AU"/>
        </w:rPr>
        <w:t xml:space="preserve">Table 10.1 tabulates PESTPP-SWP control variables. </w:t>
      </w:r>
      <w:r w:rsidR="00030CE5">
        <w:rPr>
          <w:lang w:val="en-AU"/>
        </w:rPr>
        <w:t>As usual, a</w:t>
      </w:r>
      <w:r>
        <w:rPr>
          <w:lang w:val="en-AU"/>
        </w:rPr>
        <w:t>ll of these</w:t>
      </w:r>
      <w:r w:rsidR="00030CE5">
        <w:rPr>
          <w:lang w:val="en-AU"/>
        </w:rPr>
        <w:t xml:space="preserve"> variables</w:t>
      </w:r>
      <w:r>
        <w:rPr>
          <w:lang w:val="en-AU"/>
        </w:rPr>
        <w:t xml:space="preserve"> are optional. If a </w:t>
      </w:r>
      <w:r w:rsidR="00710BBE">
        <w:rPr>
          <w:lang w:val="en-AU"/>
        </w:rPr>
        <w:t>variable</w:t>
      </w:r>
      <w:r>
        <w:rPr>
          <w:lang w:val="en-AU"/>
        </w:rPr>
        <w:t xml:space="preserve"> is not supplied, then a default is assumed. </w:t>
      </w:r>
      <w:r w:rsidR="00C74D92">
        <w:rPr>
          <w:lang w:val="en-AU"/>
        </w:rPr>
        <w:t>D</w:t>
      </w:r>
      <w:r>
        <w:rPr>
          <w:lang w:val="en-AU"/>
        </w:rPr>
        <w:t>efault</w:t>
      </w:r>
      <w:r w:rsidR="00C74D92">
        <w:rPr>
          <w:lang w:val="en-AU"/>
        </w:rPr>
        <w:t xml:space="preserve"> values are</w:t>
      </w:r>
      <w:r>
        <w:rPr>
          <w:lang w:val="en-AU"/>
        </w:rPr>
        <w:t xml:space="preserve"> presented along with the name</w:t>
      </w:r>
      <w:r w:rsidR="00C74D92">
        <w:rPr>
          <w:lang w:val="en-AU"/>
        </w:rPr>
        <w:t>s</w:t>
      </w:r>
      <w:r>
        <w:rPr>
          <w:lang w:val="en-AU"/>
        </w:rPr>
        <w:t xml:space="preserve"> of variable</w:t>
      </w:r>
      <w:r w:rsidR="00C74D92">
        <w:rPr>
          <w:lang w:val="en-AU"/>
        </w:rPr>
        <w:t>s</w:t>
      </w:r>
      <w:r>
        <w:rPr>
          <w:lang w:val="en-AU"/>
        </w:rPr>
        <w:t xml:space="preserve"> in the table below. Variables discussed in section 5.3.6 that control parallel run management are not listed in th</w:t>
      </w:r>
      <w:r w:rsidR="00C74D92">
        <w:rPr>
          <w:lang w:val="en-AU"/>
        </w:rPr>
        <w:t>is</w:t>
      </w:r>
      <w:r>
        <w:rPr>
          <w:lang w:val="en-AU"/>
        </w:rPr>
        <w:t xml:space="preserve"> table.</w:t>
      </w:r>
    </w:p>
    <w:p w14:paraId="37323349" w14:textId="1F1C13BA" w:rsidR="00D81E79" w:rsidRDefault="00C74D92" w:rsidP="00D81E79">
      <w:pPr>
        <w:rPr>
          <w:lang w:val="en-AU"/>
        </w:rPr>
      </w:pPr>
      <w:r>
        <w:rPr>
          <w:lang w:val="en-AU"/>
        </w:rPr>
        <w:t>T</w:t>
      </w:r>
      <w:r w:rsidR="00D81E79">
        <w:rPr>
          <w:lang w:val="en-AU"/>
        </w:rPr>
        <w:t>he number of control variables may change with time. Refer to the PEST++ web site for variables used by the latest version of PESTPP</w:t>
      </w:r>
      <w:r w:rsidR="0075657B">
        <w:rPr>
          <w:lang w:val="en-AU"/>
        </w:rPr>
        <w:t>-</w:t>
      </w:r>
      <w:r w:rsidR="00D81E79">
        <w:rPr>
          <w:lang w:val="en-AU"/>
        </w:rPr>
        <w:t>SWP.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56"/>
        <w:gridCol w:w="1052"/>
        <w:gridCol w:w="4408"/>
      </w:tblGrid>
      <w:tr w:rsidR="00D81E79" w14:paraId="33FD3A95" w14:textId="77777777" w:rsidTr="00C40A21">
        <w:trPr>
          <w:cantSplit/>
        </w:trPr>
        <w:tc>
          <w:tcPr>
            <w:tcW w:w="3575" w:type="dxa"/>
            <w:shd w:val="clear" w:color="auto" w:fill="auto"/>
          </w:tcPr>
          <w:p w14:paraId="1BE6545C" w14:textId="77777777" w:rsidR="00D81E79" w:rsidRPr="00C40A21" w:rsidRDefault="00D81E79" w:rsidP="0038205A">
            <w:pPr>
              <w:rPr>
                <w:rFonts w:ascii="Calibri" w:hAnsi="Calibri" w:cs="Calibri"/>
                <w:b/>
                <w:sz w:val="18"/>
                <w:szCs w:val="18"/>
                <w:lang w:val="en-AU"/>
              </w:rPr>
            </w:pPr>
            <w:r w:rsidRPr="00C40A21">
              <w:rPr>
                <w:rFonts w:ascii="Calibri" w:hAnsi="Calibri" w:cs="Calibri"/>
                <w:b/>
                <w:sz w:val="18"/>
                <w:szCs w:val="18"/>
                <w:lang w:val="en-AU"/>
              </w:rPr>
              <w:t>Variable</w:t>
            </w:r>
          </w:p>
        </w:tc>
        <w:tc>
          <w:tcPr>
            <w:tcW w:w="1065" w:type="dxa"/>
            <w:shd w:val="clear" w:color="auto" w:fill="auto"/>
          </w:tcPr>
          <w:p w14:paraId="6E3F02EB" w14:textId="77777777" w:rsidR="00D81E79" w:rsidRPr="00C40A21" w:rsidRDefault="00D81E79" w:rsidP="0038205A">
            <w:pPr>
              <w:rPr>
                <w:rFonts w:ascii="Calibri" w:hAnsi="Calibri" w:cs="Calibri"/>
                <w:b/>
                <w:sz w:val="18"/>
                <w:szCs w:val="18"/>
                <w:lang w:val="en-AU"/>
              </w:rPr>
            </w:pPr>
            <w:r w:rsidRPr="00C40A21">
              <w:rPr>
                <w:rFonts w:ascii="Calibri" w:hAnsi="Calibri" w:cs="Calibri"/>
                <w:b/>
                <w:sz w:val="18"/>
                <w:szCs w:val="18"/>
                <w:lang w:val="en-AU"/>
              </w:rPr>
              <w:t>Type</w:t>
            </w:r>
          </w:p>
        </w:tc>
        <w:tc>
          <w:tcPr>
            <w:tcW w:w="4602" w:type="dxa"/>
            <w:shd w:val="clear" w:color="auto" w:fill="auto"/>
          </w:tcPr>
          <w:p w14:paraId="025FE5BD" w14:textId="77777777" w:rsidR="00D81E79" w:rsidRPr="00C40A21" w:rsidRDefault="00D81E79" w:rsidP="0038205A">
            <w:pPr>
              <w:rPr>
                <w:rFonts w:ascii="Calibri" w:hAnsi="Calibri" w:cs="Calibri"/>
                <w:b/>
                <w:sz w:val="18"/>
                <w:szCs w:val="18"/>
                <w:lang w:val="en-AU"/>
              </w:rPr>
            </w:pPr>
            <w:r w:rsidRPr="00C40A21">
              <w:rPr>
                <w:rFonts w:ascii="Calibri" w:hAnsi="Calibri" w:cs="Calibri"/>
                <w:b/>
                <w:sz w:val="18"/>
                <w:szCs w:val="18"/>
                <w:lang w:val="en-AU"/>
              </w:rPr>
              <w:t>Role</w:t>
            </w:r>
          </w:p>
        </w:tc>
      </w:tr>
      <w:tr w:rsidR="00D81E79" w14:paraId="207516AF" w14:textId="77777777" w:rsidTr="00C40A21">
        <w:trPr>
          <w:cantSplit/>
        </w:trPr>
        <w:tc>
          <w:tcPr>
            <w:tcW w:w="3575" w:type="dxa"/>
            <w:shd w:val="clear" w:color="auto" w:fill="auto"/>
          </w:tcPr>
          <w:p w14:paraId="14BD4571" w14:textId="77777777" w:rsidR="00D81E79" w:rsidRPr="0075657B" w:rsidRDefault="00D81E79" w:rsidP="0038205A">
            <w:pPr>
              <w:rPr>
                <w:rFonts w:ascii="Calibri" w:hAnsi="Calibri" w:cs="Calibri"/>
                <w:i/>
                <w:color w:val="000000" w:themeColor="text1"/>
                <w:sz w:val="18"/>
                <w:szCs w:val="18"/>
                <w:lang w:val="en-AU"/>
              </w:rPr>
            </w:pPr>
            <w:r w:rsidRPr="0075657B">
              <w:rPr>
                <w:rFonts w:ascii="Calibri" w:hAnsi="Calibri" w:cs="Calibri"/>
                <w:i/>
                <w:color w:val="000000" w:themeColor="text1"/>
                <w:sz w:val="18"/>
                <w:szCs w:val="18"/>
              </w:rPr>
              <w:t>sweep_parameter_csv_file(sweep_in.csv)</w:t>
            </w:r>
          </w:p>
        </w:tc>
        <w:tc>
          <w:tcPr>
            <w:tcW w:w="1065" w:type="dxa"/>
            <w:shd w:val="clear" w:color="auto" w:fill="auto"/>
          </w:tcPr>
          <w:p w14:paraId="3C1DCC54" w14:textId="77777777" w:rsidR="00D81E79" w:rsidRPr="00C40A21" w:rsidRDefault="00D81E79" w:rsidP="0038205A">
            <w:pPr>
              <w:rPr>
                <w:rFonts w:ascii="Calibri" w:hAnsi="Calibri" w:cs="Calibri"/>
                <w:sz w:val="18"/>
                <w:szCs w:val="18"/>
                <w:lang w:val="en-AU"/>
              </w:rPr>
            </w:pPr>
            <w:r w:rsidRPr="00C40A21">
              <w:rPr>
                <w:rFonts w:ascii="Calibri" w:hAnsi="Calibri" w:cs="Calibri"/>
                <w:sz w:val="18"/>
                <w:szCs w:val="18"/>
                <w:lang w:val="en-AU"/>
              </w:rPr>
              <w:t>text</w:t>
            </w:r>
          </w:p>
        </w:tc>
        <w:tc>
          <w:tcPr>
            <w:tcW w:w="4602" w:type="dxa"/>
            <w:shd w:val="clear" w:color="auto" w:fill="auto"/>
          </w:tcPr>
          <w:p w14:paraId="5E3488E8" w14:textId="0D287678" w:rsidR="00D81E79" w:rsidRPr="0075657B" w:rsidRDefault="0075657B" w:rsidP="0038205A">
            <w:pPr>
              <w:rPr>
                <w:rFonts w:ascii="Calibri" w:hAnsi="Calibri" w:cs="Calibri"/>
                <w:color w:val="000000" w:themeColor="text1"/>
                <w:sz w:val="18"/>
                <w:szCs w:val="18"/>
                <w:lang w:val="en-AU"/>
              </w:rPr>
            </w:pPr>
            <w:r w:rsidRPr="0075657B">
              <w:rPr>
                <w:rFonts w:ascii="Calibri" w:hAnsi="Calibri" w:cs="Calibri"/>
                <w:color w:val="000000" w:themeColor="text1"/>
                <w:sz w:val="18"/>
                <w:szCs w:val="18"/>
              </w:rPr>
              <w:t>A</w:t>
            </w:r>
            <w:r w:rsidR="00D81E79" w:rsidRPr="0075657B">
              <w:rPr>
                <w:rFonts w:ascii="Calibri" w:hAnsi="Calibri" w:cs="Calibri"/>
                <w:color w:val="000000" w:themeColor="text1"/>
                <w:sz w:val="18"/>
                <w:szCs w:val="18"/>
              </w:rPr>
              <w:t xml:space="preserve"> </w:t>
            </w:r>
            <w:r w:rsidR="00030CE5" w:rsidRPr="0075657B">
              <w:rPr>
                <w:rFonts w:ascii="Calibri" w:hAnsi="Calibri" w:cs="Calibri"/>
                <w:color w:val="000000" w:themeColor="text1"/>
                <w:sz w:val="18"/>
                <w:szCs w:val="18"/>
              </w:rPr>
              <w:t xml:space="preserve">user-provided </w:t>
            </w:r>
            <w:r w:rsidR="00D81E79" w:rsidRPr="0075657B">
              <w:rPr>
                <w:rFonts w:ascii="Calibri" w:hAnsi="Calibri" w:cs="Calibri"/>
                <w:color w:val="000000" w:themeColor="text1"/>
                <w:sz w:val="18"/>
                <w:szCs w:val="18"/>
              </w:rPr>
              <w:t>CSV file that lists the parameter</w:t>
            </w:r>
            <w:r>
              <w:rPr>
                <w:rFonts w:ascii="Calibri" w:hAnsi="Calibri" w:cs="Calibri"/>
                <w:color w:val="000000" w:themeColor="text1"/>
                <w:sz w:val="18"/>
                <w:szCs w:val="18"/>
              </w:rPr>
              <w:t xml:space="preserve"> values employed</w:t>
            </w:r>
            <w:r w:rsidR="00D81E79" w:rsidRPr="0075657B">
              <w:rPr>
                <w:rFonts w:ascii="Calibri" w:hAnsi="Calibri" w:cs="Calibri"/>
                <w:color w:val="000000" w:themeColor="text1"/>
                <w:sz w:val="18"/>
                <w:szCs w:val="18"/>
              </w:rPr>
              <w:t xml:space="preserve"> for model runs.</w:t>
            </w:r>
            <w:r w:rsidR="00302851">
              <w:rPr>
                <w:rFonts w:ascii="Calibri" w:hAnsi="Calibri" w:cs="Calibri"/>
                <w:color w:val="000000" w:themeColor="text1"/>
                <w:sz w:val="18"/>
                <w:szCs w:val="18"/>
              </w:rPr>
              <w:t xml:space="preserve">  If this </w:t>
            </w:r>
            <w:r w:rsidR="00B979C3">
              <w:rPr>
                <w:rFonts w:ascii="Calibri" w:hAnsi="Calibri" w:cs="Calibri"/>
                <w:color w:val="000000" w:themeColor="text1"/>
                <w:sz w:val="18"/>
                <w:szCs w:val="18"/>
              </w:rPr>
              <w:t>filename ends with .jcb or .jco, then a binary format ensemble is read.</w:t>
            </w:r>
          </w:p>
        </w:tc>
      </w:tr>
      <w:tr w:rsidR="00785CCB" w14:paraId="298EB38E" w14:textId="77777777" w:rsidTr="00C40A21">
        <w:trPr>
          <w:cantSplit/>
        </w:trPr>
        <w:tc>
          <w:tcPr>
            <w:tcW w:w="3575" w:type="dxa"/>
            <w:shd w:val="clear" w:color="auto" w:fill="auto"/>
          </w:tcPr>
          <w:p w14:paraId="46F3E85A" w14:textId="77777777" w:rsidR="00785CCB" w:rsidRPr="0075657B" w:rsidRDefault="00785CCB" w:rsidP="0038205A">
            <w:pPr>
              <w:rPr>
                <w:rFonts w:ascii="Calibri" w:hAnsi="Calibri" w:cs="Calibri"/>
                <w:i/>
                <w:color w:val="000000" w:themeColor="text1"/>
                <w:sz w:val="18"/>
                <w:szCs w:val="18"/>
                <w:lang w:val="en-AU"/>
              </w:rPr>
            </w:pPr>
            <w:r w:rsidRPr="0075657B">
              <w:rPr>
                <w:rFonts w:ascii="Calibri" w:hAnsi="Calibri" w:cs="Calibri"/>
                <w:i/>
                <w:color w:val="000000" w:themeColor="text1"/>
                <w:sz w:val="18"/>
                <w:szCs w:val="18"/>
                <w:lang w:val="en-AU"/>
              </w:rPr>
              <w:t>sweep_forgive(false)</w:t>
            </w:r>
          </w:p>
        </w:tc>
        <w:tc>
          <w:tcPr>
            <w:tcW w:w="1065" w:type="dxa"/>
            <w:shd w:val="clear" w:color="auto" w:fill="auto"/>
          </w:tcPr>
          <w:p w14:paraId="1625A80E" w14:textId="77777777" w:rsidR="00785CCB" w:rsidRPr="00C40A21" w:rsidRDefault="00456E04" w:rsidP="0038205A">
            <w:pPr>
              <w:rPr>
                <w:rFonts w:ascii="Calibri" w:hAnsi="Calibri" w:cs="Calibri"/>
                <w:sz w:val="18"/>
                <w:szCs w:val="18"/>
                <w:lang w:val="en-AU"/>
              </w:rPr>
            </w:pPr>
            <w:r w:rsidRPr="00C40A21">
              <w:rPr>
                <w:rFonts w:ascii="Calibri" w:hAnsi="Calibri" w:cs="Calibri"/>
                <w:sz w:val="18"/>
                <w:szCs w:val="18"/>
                <w:lang w:val="en-AU"/>
              </w:rPr>
              <w:t>Boolean</w:t>
            </w:r>
          </w:p>
        </w:tc>
        <w:tc>
          <w:tcPr>
            <w:tcW w:w="4602" w:type="dxa"/>
            <w:shd w:val="clear" w:color="auto" w:fill="auto"/>
          </w:tcPr>
          <w:p w14:paraId="3DACCF04" w14:textId="77777777" w:rsidR="00785CCB" w:rsidRPr="0075657B" w:rsidRDefault="00785CCB" w:rsidP="0038205A">
            <w:pPr>
              <w:rPr>
                <w:rFonts w:ascii="Calibri" w:hAnsi="Calibri" w:cs="Calibri"/>
                <w:color w:val="000000" w:themeColor="text1"/>
                <w:sz w:val="18"/>
                <w:szCs w:val="18"/>
                <w:lang w:val="en-AU"/>
              </w:rPr>
            </w:pPr>
            <w:r w:rsidRPr="0075657B">
              <w:rPr>
                <w:rFonts w:ascii="Calibri" w:hAnsi="Calibri" w:cs="Calibri"/>
                <w:color w:val="000000" w:themeColor="text1"/>
                <w:sz w:val="18"/>
                <w:szCs w:val="18"/>
                <w:lang w:val="en-AU"/>
              </w:rPr>
              <w:t xml:space="preserve">If set to </w:t>
            </w:r>
            <w:r w:rsidRPr="0075657B">
              <w:rPr>
                <w:rFonts w:ascii="Calibri" w:hAnsi="Calibri" w:cs="Calibri"/>
                <w:i/>
                <w:color w:val="000000" w:themeColor="text1"/>
                <w:sz w:val="18"/>
                <w:szCs w:val="18"/>
                <w:lang w:val="en-AU"/>
              </w:rPr>
              <w:t>true</w:t>
            </w:r>
            <w:r w:rsidRPr="0075657B">
              <w:rPr>
                <w:rFonts w:ascii="Calibri" w:hAnsi="Calibri" w:cs="Calibri"/>
                <w:color w:val="000000" w:themeColor="text1"/>
                <w:sz w:val="18"/>
                <w:szCs w:val="18"/>
                <w:lang w:val="en-AU"/>
              </w:rPr>
              <w:t xml:space="preserve"> PESTPP-SWP provides values for missing variables in the user-supplied CSV file.</w:t>
            </w:r>
          </w:p>
        </w:tc>
      </w:tr>
      <w:tr w:rsidR="00D81E79" w14:paraId="7EC7273D" w14:textId="77777777" w:rsidTr="00C40A21">
        <w:trPr>
          <w:cantSplit/>
        </w:trPr>
        <w:tc>
          <w:tcPr>
            <w:tcW w:w="3575" w:type="dxa"/>
            <w:shd w:val="clear" w:color="auto" w:fill="auto"/>
          </w:tcPr>
          <w:p w14:paraId="628B2607" w14:textId="77777777" w:rsidR="00D81E79" w:rsidRPr="0075657B" w:rsidRDefault="00D81E79" w:rsidP="0038205A">
            <w:pPr>
              <w:rPr>
                <w:rFonts w:ascii="Calibri" w:hAnsi="Calibri" w:cs="Calibri"/>
                <w:i/>
                <w:color w:val="000000" w:themeColor="text1"/>
                <w:sz w:val="18"/>
                <w:szCs w:val="18"/>
                <w:lang w:val="en-AU"/>
              </w:rPr>
            </w:pPr>
            <w:r w:rsidRPr="0075657B">
              <w:rPr>
                <w:rFonts w:ascii="Calibri" w:hAnsi="Calibri" w:cs="Calibri"/>
                <w:i/>
                <w:color w:val="000000" w:themeColor="text1"/>
                <w:sz w:val="18"/>
                <w:szCs w:val="18"/>
                <w:lang w:val="en-AU"/>
              </w:rPr>
              <w:t>sweep_output_csv_file(sweep_out.csv)</w:t>
            </w:r>
          </w:p>
        </w:tc>
        <w:tc>
          <w:tcPr>
            <w:tcW w:w="1065" w:type="dxa"/>
            <w:shd w:val="clear" w:color="auto" w:fill="auto"/>
          </w:tcPr>
          <w:p w14:paraId="0F3EB369" w14:textId="77777777" w:rsidR="00D81E79" w:rsidRPr="00C40A21" w:rsidRDefault="00D81E79" w:rsidP="0038205A">
            <w:pPr>
              <w:rPr>
                <w:rFonts w:ascii="Calibri" w:hAnsi="Calibri" w:cs="Calibri"/>
                <w:sz w:val="18"/>
                <w:szCs w:val="18"/>
                <w:lang w:val="en-AU"/>
              </w:rPr>
            </w:pPr>
            <w:r w:rsidRPr="00C40A21">
              <w:rPr>
                <w:rFonts w:ascii="Calibri" w:hAnsi="Calibri" w:cs="Calibri"/>
                <w:sz w:val="18"/>
                <w:szCs w:val="18"/>
                <w:lang w:val="en-AU"/>
              </w:rPr>
              <w:t>text</w:t>
            </w:r>
          </w:p>
        </w:tc>
        <w:tc>
          <w:tcPr>
            <w:tcW w:w="4602" w:type="dxa"/>
            <w:shd w:val="clear" w:color="auto" w:fill="auto"/>
          </w:tcPr>
          <w:p w14:paraId="737586F4" w14:textId="77777777" w:rsidR="00D81E79" w:rsidRPr="0075657B" w:rsidRDefault="00D81E79" w:rsidP="0038205A">
            <w:pPr>
              <w:rPr>
                <w:rFonts w:ascii="Calibri" w:hAnsi="Calibri" w:cs="Calibri"/>
                <w:i/>
                <w:color w:val="000000" w:themeColor="text1"/>
                <w:sz w:val="18"/>
                <w:szCs w:val="18"/>
                <w:lang w:val="en-AU"/>
              </w:rPr>
            </w:pPr>
            <w:r w:rsidRPr="0075657B">
              <w:rPr>
                <w:rFonts w:ascii="Calibri" w:hAnsi="Calibri" w:cs="Calibri"/>
                <w:color w:val="000000" w:themeColor="text1"/>
                <w:sz w:val="18"/>
                <w:szCs w:val="18"/>
                <w:lang w:val="en-AU"/>
              </w:rPr>
              <w:t xml:space="preserve">The CSV file written by PESTPP-SWP. </w:t>
            </w:r>
          </w:p>
        </w:tc>
      </w:tr>
      <w:tr w:rsidR="00D81E79" w14:paraId="18A4EDB4" w14:textId="77777777" w:rsidTr="00C40A21">
        <w:trPr>
          <w:cantSplit/>
        </w:trPr>
        <w:tc>
          <w:tcPr>
            <w:tcW w:w="3575" w:type="dxa"/>
            <w:shd w:val="clear" w:color="auto" w:fill="auto"/>
          </w:tcPr>
          <w:p w14:paraId="39393EE1" w14:textId="77777777" w:rsidR="00D81E79" w:rsidRPr="0075657B" w:rsidRDefault="00D81E79" w:rsidP="0038205A">
            <w:pPr>
              <w:rPr>
                <w:rFonts w:ascii="Calibri" w:hAnsi="Calibri" w:cs="Calibri"/>
                <w:i/>
                <w:color w:val="000000" w:themeColor="text1"/>
                <w:sz w:val="18"/>
                <w:szCs w:val="18"/>
                <w:lang w:val="en-AU"/>
              </w:rPr>
            </w:pPr>
            <w:r w:rsidRPr="0075657B">
              <w:rPr>
                <w:rFonts w:ascii="Calibri" w:hAnsi="Calibri" w:cs="Calibri"/>
                <w:i/>
                <w:color w:val="000000" w:themeColor="text1"/>
                <w:sz w:val="18"/>
                <w:szCs w:val="18"/>
              </w:rPr>
              <w:t>sweep_chunk(500)</w:t>
            </w:r>
          </w:p>
        </w:tc>
        <w:tc>
          <w:tcPr>
            <w:tcW w:w="1065" w:type="dxa"/>
            <w:shd w:val="clear" w:color="auto" w:fill="auto"/>
          </w:tcPr>
          <w:p w14:paraId="642E10FB" w14:textId="77777777" w:rsidR="00D81E79" w:rsidRPr="00C40A21" w:rsidRDefault="00D81E79" w:rsidP="0038205A">
            <w:pPr>
              <w:rPr>
                <w:rFonts w:ascii="Calibri" w:hAnsi="Calibri" w:cs="Calibri"/>
                <w:sz w:val="18"/>
                <w:szCs w:val="18"/>
                <w:lang w:val="en-AU"/>
              </w:rPr>
            </w:pPr>
            <w:r w:rsidRPr="00C40A21">
              <w:rPr>
                <w:rFonts w:ascii="Calibri" w:hAnsi="Calibri" w:cs="Calibri"/>
                <w:sz w:val="18"/>
                <w:szCs w:val="18"/>
                <w:lang w:val="en-AU"/>
              </w:rPr>
              <w:t>text</w:t>
            </w:r>
          </w:p>
        </w:tc>
        <w:tc>
          <w:tcPr>
            <w:tcW w:w="4602" w:type="dxa"/>
            <w:shd w:val="clear" w:color="auto" w:fill="auto"/>
          </w:tcPr>
          <w:p w14:paraId="564E65D1" w14:textId="77777777" w:rsidR="00D81E79" w:rsidRPr="0075657B" w:rsidRDefault="00D81E79" w:rsidP="0038205A">
            <w:pPr>
              <w:rPr>
                <w:rFonts w:ascii="Calibri" w:hAnsi="Calibri" w:cs="Calibri"/>
                <w:color w:val="000000" w:themeColor="text1"/>
                <w:sz w:val="18"/>
                <w:szCs w:val="18"/>
                <w:lang w:val="en-AU"/>
              </w:rPr>
            </w:pPr>
            <w:r w:rsidRPr="0075657B">
              <w:rPr>
                <w:rFonts w:ascii="Calibri" w:hAnsi="Calibri" w:cs="Calibri"/>
                <w:color w:val="000000" w:themeColor="text1"/>
                <w:sz w:val="18"/>
                <w:szCs w:val="18"/>
                <w:lang w:val="en-AU"/>
              </w:rPr>
              <w:t>The number of runs to batch queue for the run manager. Each chunk is read, run and written as a single batch.</w:t>
            </w:r>
          </w:p>
        </w:tc>
      </w:tr>
    </w:tbl>
    <w:p w14:paraId="0A3FBFA7" w14:textId="77777777" w:rsidR="00D81E79" w:rsidRDefault="00D81E79" w:rsidP="00D81E79">
      <w:pPr>
        <w:pStyle w:val="Caption"/>
        <w:rPr>
          <w:lang w:val="en-AU"/>
        </w:rPr>
      </w:pPr>
      <w:r>
        <w:rPr>
          <w:lang w:val="en-AU"/>
        </w:rPr>
        <w:t xml:space="preserve">Table </w:t>
      </w:r>
      <w:r w:rsidR="00C74D92">
        <w:rPr>
          <w:lang w:val="en-AU"/>
        </w:rPr>
        <w:t>10</w:t>
      </w:r>
      <w:r>
        <w:rPr>
          <w:lang w:val="en-AU"/>
        </w:rPr>
        <w:t>.1 PESTPP-SWP control variables. Parallel run management variables can be supplied in addition to these</w:t>
      </w:r>
      <w:r w:rsidR="00030CE5">
        <w:rPr>
          <w:lang w:val="en-AU"/>
        </w:rPr>
        <w:t>;</w:t>
      </w:r>
      <w:r>
        <w:rPr>
          <w:lang w:val="en-AU"/>
        </w:rPr>
        <w:t xml:space="preserve"> </w:t>
      </w:r>
      <w:r w:rsidR="00030CE5">
        <w:rPr>
          <w:lang w:val="en-AU"/>
        </w:rPr>
        <w:t>s</w:t>
      </w:r>
      <w:r>
        <w:rPr>
          <w:lang w:val="en-AU"/>
        </w:rPr>
        <w:t>ee section 5.3.6.</w:t>
      </w:r>
    </w:p>
    <w:p w14:paraId="4AA8120E" w14:textId="77777777" w:rsidR="00057341" w:rsidRDefault="00057341" w:rsidP="005251F6">
      <w:pPr>
        <w:rPr>
          <w:lang w:val="en-AU"/>
        </w:rPr>
      </w:pPr>
    </w:p>
    <w:p w14:paraId="2CC97941" w14:textId="77777777" w:rsidR="007D4C0D" w:rsidRDefault="007D4C0D" w:rsidP="00304021">
      <w:pPr>
        <w:rPr>
          <w:lang w:val="en-AU"/>
        </w:rPr>
      </w:pPr>
    </w:p>
    <w:p w14:paraId="483D881B" w14:textId="77777777" w:rsidR="00A76699" w:rsidRDefault="00A76699" w:rsidP="00D8522F">
      <w:pPr>
        <w:rPr>
          <w:lang w:val="en-AU"/>
        </w:rPr>
        <w:sectPr w:rsidR="00A76699" w:rsidSect="00EF7F08">
          <w:headerReference w:type="default" r:id="rId35"/>
          <w:endnotePr>
            <w:numFmt w:val="decimal"/>
          </w:endnotePr>
          <w:pgSz w:w="11906" w:h="16838" w:code="9"/>
          <w:pgMar w:top="1440" w:right="1440" w:bottom="1440" w:left="1440" w:header="1296" w:footer="864" w:gutter="0"/>
          <w:cols w:space="720"/>
          <w:noEndnote/>
          <w:docGrid w:linePitch="360"/>
        </w:sectPr>
      </w:pPr>
    </w:p>
    <w:p w14:paraId="7B9B574F" w14:textId="77777777" w:rsidR="00032B5D" w:rsidRDefault="0098732B" w:rsidP="00C27197">
      <w:pPr>
        <w:pStyle w:val="Heading1"/>
      </w:pPr>
      <w:bookmarkStart w:id="2132" w:name="_Toc109743984"/>
      <w:bookmarkStart w:id="2133" w:name="_Toc109744069"/>
      <w:bookmarkStart w:id="2134" w:name="_Toc110573640"/>
      <w:bookmarkStart w:id="2135" w:name="_Toc110938826"/>
      <w:bookmarkStart w:id="2136" w:name="_Toc111043779"/>
      <w:bookmarkStart w:id="2137" w:name="_Toc111138264"/>
      <w:bookmarkStart w:id="2138" w:name="_Toc111176818"/>
      <w:bookmarkStart w:id="2139" w:name="_Toc111212005"/>
      <w:bookmarkStart w:id="2140" w:name="_Toc111516409"/>
      <w:bookmarkStart w:id="2141" w:name="_Toc111705820"/>
      <w:bookmarkStart w:id="2142" w:name="_Toc111710448"/>
      <w:bookmarkStart w:id="2143" w:name="_Toc112553554"/>
      <w:bookmarkStart w:id="2144" w:name="_Toc112553661"/>
      <w:bookmarkStart w:id="2145" w:name="_Toc112925083"/>
      <w:bookmarkStart w:id="2146" w:name="_Toc113341231"/>
      <w:bookmarkStart w:id="2147" w:name="_Toc113382233"/>
      <w:bookmarkStart w:id="2148" w:name="_Toc114891027"/>
      <w:bookmarkStart w:id="2149" w:name="_Toc115937341"/>
      <w:bookmarkStart w:id="2150" w:name="_Toc115943041"/>
      <w:bookmarkStart w:id="2151" w:name="_Toc116681808"/>
      <w:bookmarkStart w:id="2152" w:name="_Toc118188683"/>
      <w:bookmarkStart w:id="2153" w:name="_Toc118631149"/>
      <w:bookmarkStart w:id="2154" w:name="_Toc119122666"/>
      <w:bookmarkStart w:id="2155" w:name="_Toc120608511"/>
      <w:bookmarkStart w:id="2156" w:name="_Toc121849376"/>
      <w:bookmarkStart w:id="2157" w:name="_Toc121938168"/>
      <w:bookmarkStart w:id="2158" w:name="_Toc122517787"/>
      <w:bookmarkStart w:id="2159" w:name="_Toc126428856"/>
      <w:bookmarkStart w:id="2160" w:name="_Toc127210205"/>
      <w:bookmarkStart w:id="2161" w:name="_Toc127210365"/>
      <w:bookmarkStart w:id="2162" w:name="_Toc128980859"/>
      <w:bookmarkStart w:id="2163" w:name="_Toc141197390"/>
      <w:bookmarkStart w:id="2164" w:name="_Toc141197581"/>
      <w:bookmarkStart w:id="2165" w:name="_Toc142390241"/>
      <w:bookmarkStart w:id="2166" w:name="_Toc142503402"/>
      <w:bookmarkStart w:id="2167" w:name="_Toc143970249"/>
      <w:bookmarkStart w:id="2168" w:name="_Toc147358623"/>
      <w:bookmarkStart w:id="2169" w:name="_Toc147358784"/>
      <w:bookmarkStart w:id="2170" w:name="_Toc147358945"/>
      <w:bookmarkStart w:id="2171" w:name="_Toc154212645"/>
      <w:bookmarkStart w:id="2172" w:name="_Toc154391546"/>
      <w:bookmarkStart w:id="2173" w:name="_Toc154727051"/>
      <w:bookmarkStart w:id="2174" w:name="_Toc154972564"/>
      <w:bookmarkStart w:id="2175" w:name="_Toc154984555"/>
      <w:bookmarkStart w:id="2176" w:name="_Toc155085865"/>
      <w:bookmarkStart w:id="2177" w:name="_Toc155626588"/>
      <w:bookmarkStart w:id="2178" w:name="_Toc157070366"/>
      <w:bookmarkStart w:id="2179" w:name="_Toc158170597"/>
      <w:bookmarkStart w:id="2180" w:name="_Toc159779027"/>
      <w:bookmarkStart w:id="2181" w:name="_Toc167892440"/>
      <w:bookmarkStart w:id="2182" w:name="_Toc168160406"/>
      <w:bookmarkStart w:id="2183" w:name="_Toc168160621"/>
      <w:bookmarkStart w:id="2184" w:name="_Toc168680351"/>
      <w:bookmarkStart w:id="2185" w:name="_Toc169683589"/>
      <w:bookmarkStart w:id="2186" w:name="_Toc169683805"/>
      <w:bookmarkStart w:id="2187" w:name="_Toc169684021"/>
      <w:bookmarkStart w:id="2188" w:name="_Toc170817664"/>
      <w:bookmarkStart w:id="2189" w:name="_Toc170832581"/>
      <w:bookmarkStart w:id="2190" w:name="_Toc171489588"/>
      <w:bookmarkStart w:id="2191" w:name="_Toc171699269"/>
      <w:bookmarkStart w:id="2192" w:name="_Toc171836916"/>
      <w:bookmarkStart w:id="2193" w:name="_Toc172041704"/>
      <w:bookmarkStart w:id="2194" w:name="_Toc172107270"/>
      <w:bookmarkStart w:id="2195" w:name="_Toc172179962"/>
      <w:bookmarkStart w:id="2196" w:name="_Toc174421902"/>
      <w:bookmarkStart w:id="2197" w:name="_Toc175324922"/>
      <w:bookmarkStart w:id="2198" w:name="_Toc175325271"/>
      <w:bookmarkStart w:id="2199" w:name="_Toc179412595"/>
      <w:bookmarkStart w:id="2200" w:name="_Toc180429927"/>
      <w:bookmarkStart w:id="2201" w:name="_Toc180479376"/>
      <w:bookmarkStart w:id="2202" w:name="_Toc180911957"/>
      <w:bookmarkStart w:id="2203" w:name="_Toc181521684"/>
      <w:bookmarkStart w:id="2204" w:name="_Toc181711076"/>
      <w:bookmarkStart w:id="2205" w:name="_Toc182327320"/>
      <w:bookmarkStart w:id="2206" w:name="_Toc182723250"/>
      <w:bookmarkStart w:id="2207" w:name="_Toc183542397"/>
      <w:bookmarkStart w:id="2208" w:name="_Toc183601048"/>
      <w:bookmarkStart w:id="2209" w:name="_Toc190165787"/>
      <w:bookmarkStart w:id="2210" w:name="_Toc197161281"/>
      <w:bookmarkStart w:id="2211" w:name="_Toc199079348"/>
      <w:bookmarkStart w:id="2212" w:name="_Toc203107090"/>
      <w:bookmarkStart w:id="2213" w:name="_Toc203109718"/>
      <w:bookmarkStart w:id="2214" w:name="_Toc203304748"/>
      <w:bookmarkStart w:id="2215" w:name="_Toc204091345"/>
      <w:bookmarkStart w:id="2216" w:name="_Toc204355705"/>
      <w:bookmarkStart w:id="2217" w:name="_Toc204359069"/>
      <w:bookmarkStart w:id="2218" w:name="_Toc205433828"/>
      <w:bookmarkStart w:id="2219" w:name="_Toc206407079"/>
      <w:bookmarkStart w:id="2220" w:name="_Toc226761602"/>
      <w:bookmarkStart w:id="2221" w:name="_Toc226762032"/>
      <w:bookmarkStart w:id="2222" w:name="_Toc226762335"/>
      <w:bookmarkStart w:id="2223" w:name="_Toc226763438"/>
      <w:bookmarkStart w:id="2224" w:name="_Toc227401295"/>
      <w:bookmarkStart w:id="2225" w:name="_Toc227869221"/>
      <w:bookmarkStart w:id="2226" w:name="_Toc227895662"/>
      <w:bookmarkStart w:id="2227" w:name="_Toc230504459"/>
      <w:bookmarkStart w:id="2228" w:name="_Toc230504767"/>
      <w:bookmarkStart w:id="2229" w:name="_Toc237250622"/>
      <w:bookmarkStart w:id="2230" w:name="_Toc237590530"/>
      <w:bookmarkStart w:id="2231" w:name="_Toc241769926"/>
      <w:bookmarkStart w:id="2232" w:name="_Toc241770245"/>
      <w:bookmarkStart w:id="2233" w:name="_Toc243072052"/>
      <w:bookmarkStart w:id="2234" w:name="_Toc243072377"/>
      <w:bookmarkStart w:id="2235" w:name="_Toc246201686"/>
      <w:bookmarkStart w:id="2236" w:name="_Toc246208605"/>
      <w:bookmarkStart w:id="2237" w:name="_Toc248959744"/>
      <w:bookmarkStart w:id="2238" w:name="_Toc249370547"/>
      <w:bookmarkStart w:id="2239" w:name="_Toc264830749"/>
      <w:bookmarkStart w:id="2240" w:name="_Toc265007504"/>
      <w:bookmarkStart w:id="2241" w:name="_Toc265277194"/>
      <w:bookmarkStart w:id="2242" w:name="_Toc266993715"/>
      <w:bookmarkStart w:id="2243" w:name="_Toc270150522"/>
      <w:bookmarkStart w:id="2244" w:name="_Toc270150866"/>
      <w:bookmarkStart w:id="2245" w:name="_Toc271662591"/>
      <w:bookmarkStart w:id="2246" w:name="_Toc278192926"/>
      <w:bookmarkStart w:id="2247" w:name="_Toc295080294"/>
      <w:bookmarkStart w:id="2248" w:name="_Toc302837883"/>
      <w:bookmarkStart w:id="2249" w:name="_Toc307131225"/>
      <w:bookmarkStart w:id="2250" w:name="_Toc321982490"/>
      <w:bookmarkStart w:id="2251" w:name="_Toc322935418"/>
      <w:bookmarkStart w:id="2252" w:name="_Toc323558247"/>
      <w:bookmarkStart w:id="2253" w:name="_Toc325399368"/>
      <w:bookmarkStart w:id="2254" w:name="_Toc327251138"/>
      <w:bookmarkStart w:id="2255" w:name="_Toc327251501"/>
      <w:bookmarkStart w:id="2256" w:name="_Toc349908821"/>
      <w:bookmarkStart w:id="2257" w:name="_Toc351895028"/>
      <w:bookmarkStart w:id="2258" w:name="_Toc352135770"/>
      <w:bookmarkStart w:id="2259" w:name="_Toc352923265"/>
      <w:bookmarkStart w:id="2260" w:name="_Toc353023789"/>
      <w:bookmarkStart w:id="2261" w:name="_Toc365005612"/>
      <w:bookmarkStart w:id="2262" w:name="_Toc365608340"/>
      <w:bookmarkStart w:id="2263" w:name="_Toc366525600"/>
      <w:bookmarkStart w:id="2264" w:name="_Toc366525986"/>
      <w:bookmarkStart w:id="2265" w:name="_Toc366872610"/>
      <w:bookmarkStart w:id="2266" w:name="_Toc368321923"/>
      <w:bookmarkStart w:id="2267" w:name="_Toc371856468"/>
      <w:bookmarkStart w:id="2268" w:name="_Toc371857906"/>
      <w:bookmarkStart w:id="2269" w:name="_Toc375911505"/>
      <w:bookmarkStart w:id="2270" w:name="_Toc392084707"/>
      <w:bookmarkStart w:id="2271" w:name="_Toc392085087"/>
      <w:bookmarkStart w:id="2272" w:name="_Toc408032159"/>
      <w:bookmarkStart w:id="2273" w:name="_Toc408557997"/>
      <w:bookmarkStart w:id="2274" w:name="_Toc434827055"/>
      <w:bookmarkStart w:id="2275" w:name="_Toc434827449"/>
      <w:bookmarkStart w:id="2276" w:name="_Toc435627787"/>
      <w:bookmarkStart w:id="2277" w:name="_Toc439791336"/>
      <w:bookmarkStart w:id="2278" w:name="_Toc439791790"/>
      <w:bookmarkStart w:id="2279" w:name="_Toc439792245"/>
      <w:bookmarkStart w:id="2280" w:name="_Toc439792699"/>
      <w:bookmarkStart w:id="2281" w:name="_Toc439793153"/>
      <w:bookmarkStart w:id="2282" w:name="_Toc439793607"/>
      <w:bookmarkStart w:id="2283" w:name="_Toc439794061"/>
      <w:bookmarkStart w:id="2284" w:name="_Toc439794515"/>
      <w:bookmarkStart w:id="2285" w:name="_Toc439794969"/>
      <w:bookmarkStart w:id="2286" w:name="_Toc439795422"/>
      <w:bookmarkStart w:id="2287" w:name="_Toc439823406"/>
      <w:bookmarkStart w:id="2288" w:name="_Toc445910568"/>
      <w:bookmarkStart w:id="2289" w:name="_Toc510516786"/>
      <w:bookmarkStart w:id="2290" w:name="_Toc520535332"/>
      <w:r>
        <w:lastRenderedPageBreak/>
        <w:t>1</w:t>
      </w:r>
      <w:r w:rsidR="00D81E79">
        <w:t>1</w:t>
      </w:r>
      <w:r w:rsidR="00C27197">
        <w:t>. References</w:t>
      </w:r>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bookmarkEnd w:id="2198"/>
      <w:bookmarkEnd w:id="2199"/>
      <w:bookmarkEnd w:id="2200"/>
      <w:bookmarkEnd w:id="2201"/>
      <w:bookmarkEnd w:id="2202"/>
      <w:bookmarkEnd w:id="2203"/>
      <w:bookmarkEnd w:id="2204"/>
      <w:bookmarkEnd w:id="2205"/>
      <w:bookmarkEnd w:id="2206"/>
      <w:bookmarkEnd w:id="2207"/>
      <w:bookmarkEnd w:id="2208"/>
      <w:bookmarkEnd w:id="2209"/>
      <w:bookmarkEnd w:id="2210"/>
      <w:bookmarkEnd w:id="2211"/>
      <w:bookmarkEnd w:id="2212"/>
      <w:bookmarkEnd w:id="2213"/>
      <w:bookmarkEnd w:id="2214"/>
      <w:bookmarkEnd w:id="2215"/>
      <w:bookmarkEnd w:id="2216"/>
      <w:bookmarkEnd w:id="2217"/>
      <w:bookmarkEnd w:id="2218"/>
      <w:bookmarkEnd w:id="2219"/>
      <w:bookmarkEnd w:id="2220"/>
      <w:bookmarkEnd w:id="2221"/>
      <w:bookmarkEnd w:id="2222"/>
      <w:bookmarkEnd w:id="2223"/>
      <w:bookmarkEnd w:id="2224"/>
      <w:bookmarkEnd w:id="2225"/>
      <w:bookmarkEnd w:id="2226"/>
      <w:bookmarkEnd w:id="2227"/>
      <w:bookmarkEnd w:id="2228"/>
      <w:bookmarkEnd w:id="2229"/>
      <w:bookmarkEnd w:id="2230"/>
      <w:bookmarkEnd w:id="2231"/>
      <w:bookmarkEnd w:id="2232"/>
      <w:bookmarkEnd w:id="2233"/>
      <w:bookmarkEnd w:id="2234"/>
      <w:bookmarkEnd w:id="2235"/>
      <w:bookmarkEnd w:id="2236"/>
      <w:bookmarkEnd w:id="2237"/>
      <w:bookmarkEnd w:id="2238"/>
      <w:bookmarkEnd w:id="2239"/>
      <w:bookmarkEnd w:id="2240"/>
      <w:bookmarkEnd w:id="2241"/>
      <w:bookmarkEnd w:id="2242"/>
      <w:bookmarkEnd w:id="2243"/>
      <w:bookmarkEnd w:id="2244"/>
      <w:bookmarkEnd w:id="2245"/>
      <w:bookmarkEnd w:id="2246"/>
      <w:bookmarkEnd w:id="2247"/>
      <w:bookmarkEnd w:id="2248"/>
      <w:bookmarkEnd w:id="2249"/>
      <w:bookmarkEnd w:id="2250"/>
      <w:bookmarkEnd w:id="2251"/>
      <w:bookmarkEnd w:id="2252"/>
      <w:bookmarkEnd w:id="2253"/>
      <w:bookmarkEnd w:id="2254"/>
      <w:bookmarkEnd w:id="2255"/>
      <w:bookmarkEnd w:id="2256"/>
      <w:bookmarkEnd w:id="2257"/>
      <w:bookmarkEnd w:id="2258"/>
      <w:bookmarkEnd w:id="2259"/>
      <w:bookmarkEnd w:id="2260"/>
      <w:bookmarkEnd w:id="2261"/>
      <w:bookmarkEnd w:id="2262"/>
      <w:bookmarkEnd w:id="2263"/>
      <w:bookmarkEnd w:id="2264"/>
      <w:bookmarkEnd w:id="2265"/>
      <w:bookmarkEnd w:id="2266"/>
      <w:bookmarkEnd w:id="2267"/>
      <w:bookmarkEnd w:id="2268"/>
      <w:bookmarkEnd w:id="2269"/>
      <w:bookmarkEnd w:id="2270"/>
      <w:bookmarkEnd w:id="2271"/>
      <w:bookmarkEnd w:id="2272"/>
      <w:bookmarkEnd w:id="2273"/>
      <w:bookmarkEnd w:id="2274"/>
      <w:bookmarkEnd w:id="2275"/>
      <w:bookmarkEnd w:id="2276"/>
      <w:bookmarkEnd w:id="2277"/>
      <w:bookmarkEnd w:id="2278"/>
      <w:bookmarkEnd w:id="2279"/>
      <w:bookmarkEnd w:id="2280"/>
      <w:bookmarkEnd w:id="2281"/>
      <w:bookmarkEnd w:id="2282"/>
      <w:bookmarkEnd w:id="2283"/>
      <w:bookmarkEnd w:id="2284"/>
      <w:bookmarkEnd w:id="2285"/>
      <w:bookmarkEnd w:id="2286"/>
      <w:bookmarkEnd w:id="2287"/>
      <w:bookmarkEnd w:id="2288"/>
      <w:bookmarkEnd w:id="2289"/>
      <w:bookmarkEnd w:id="2290"/>
    </w:p>
    <w:p w14:paraId="11717A4C" w14:textId="77777777" w:rsidR="004C21F5" w:rsidRDefault="004C21F5" w:rsidP="0014341C">
      <w:r>
        <w:t>Ahlfeld, D.P. and Mulligan, A.E., 2000. Optimal Management of Flow in Groundwater Systems. Vol 1. Academic Press.</w:t>
      </w:r>
    </w:p>
    <w:p w14:paraId="496D6E2E" w14:textId="77777777" w:rsidR="00291825" w:rsidRPr="0014341C" w:rsidRDefault="0014341C" w:rsidP="0014341C">
      <w:pPr>
        <w:rPr>
          <w:lang w:val="en-GB" w:eastAsia="en-US"/>
        </w:rPr>
      </w:pPr>
      <w:r>
        <w:t xml:space="preserve">Campolongo, F., Cariboni, J., Saltelli, A. and Schoutens, W., 2005, Enhancing the Morris Method, </w:t>
      </w:r>
      <w:r>
        <w:rPr>
          <w:i/>
          <w:iCs/>
        </w:rPr>
        <w:t xml:space="preserve">in </w:t>
      </w:r>
      <w:r>
        <w:t>Hanson, K.M., and Hemez, F.M, eds., Sensitivity analysis of model output</w:t>
      </w:r>
      <w:r w:rsidR="00821186">
        <w:t xml:space="preserve"> - </w:t>
      </w:r>
      <w:r>
        <w:t>Proceedings of the 4th International Conference on Sensitivity Analysis of Model Output (SAMO 2004) Santa Fe, New Mexico, March 8–11, 2004: Los Alamos National Laboratory Research Library, p. 369–379.</w:t>
      </w:r>
    </w:p>
    <w:p w14:paraId="0628B9E0" w14:textId="77777777" w:rsidR="008F2AEA" w:rsidRPr="008F2AEA" w:rsidRDefault="008F2AEA" w:rsidP="008F2AEA">
      <w:pPr>
        <w:rPr>
          <w:lang w:val="en-AU"/>
        </w:rPr>
      </w:pPr>
      <w:r>
        <w:rPr>
          <w:lang w:val="en-AU"/>
        </w:rPr>
        <w:t xml:space="preserve">Chan, N., 1994. Partial infeasibility method for chance-constrained aquifer management. </w:t>
      </w:r>
      <w:r w:rsidRPr="008F2AEA">
        <w:rPr>
          <w:i/>
          <w:lang w:val="en-AU"/>
        </w:rPr>
        <w:t>J. Water Resour. Plan. Manag.</w:t>
      </w:r>
      <w:r>
        <w:rPr>
          <w:lang w:val="en-AU"/>
        </w:rPr>
        <w:t xml:space="preserve"> 120 (1), 70</w:t>
      </w:r>
      <w:r w:rsidR="00821186">
        <w:rPr>
          <w:rFonts w:ascii="AdvPS44A44B" w:hAnsi="AdvPS44A44B" w:cs="AdvPS44A44B"/>
          <w:lang w:val="en-AU"/>
        </w:rPr>
        <w:t>-</w:t>
      </w:r>
      <w:r>
        <w:rPr>
          <w:lang w:val="en-AU"/>
        </w:rPr>
        <w:t>89</w:t>
      </w:r>
      <w:r>
        <w:rPr>
          <w:color w:val="000000"/>
          <w:lang w:val="en-AU"/>
        </w:rPr>
        <w:t>.</w:t>
      </w:r>
    </w:p>
    <w:p w14:paraId="636F6DB6" w14:textId="77777777" w:rsidR="008F2AEA" w:rsidRDefault="008F2AEA" w:rsidP="008F2AEA">
      <w:r>
        <w:rPr>
          <w:lang w:val="en-AU"/>
        </w:rPr>
        <w:t xml:space="preserve">Charnes, A., Cooper, W.W., 1959. Chance-constrained programming. </w:t>
      </w:r>
      <w:r w:rsidRPr="008F2AEA">
        <w:rPr>
          <w:i/>
          <w:lang w:val="en-AU"/>
        </w:rPr>
        <w:t>Manag. Sci</w:t>
      </w:r>
      <w:r>
        <w:rPr>
          <w:lang w:val="en-AU"/>
        </w:rPr>
        <w:t>. 6 (1), 73</w:t>
      </w:r>
      <w:r>
        <w:rPr>
          <w:rFonts w:ascii="AdvPS44A44B" w:hAnsi="AdvPS44A44B" w:cs="AdvPS44A44B"/>
          <w:lang w:val="en-AU"/>
        </w:rPr>
        <w:t>-</w:t>
      </w:r>
      <w:r>
        <w:rPr>
          <w:lang w:val="en-AU"/>
        </w:rPr>
        <w:t>79</w:t>
      </w:r>
      <w:r>
        <w:rPr>
          <w:color w:val="000000"/>
          <w:lang w:val="en-AU"/>
        </w:rPr>
        <w:t>.</w:t>
      </w:r>
    </w:p>
    <w:p w14:paraId="2D796955" w14:textId="6C489AAE" w:rsidR="0075657B" w:rsidRDefault="0075657B" w:rsidP="0075657B">
      <w:r>
        <w:t>Chen, Y. and Oliver, D. S., 2013. Levenberg–</w:t>
      </w:r>
      <w:r w:rsidR="00F90CDB">
        <w:t>M</w:t>
      </w:r>
      <w:r>
        <w:t xml:space="preserve">arquardt forms of the iterative ensemble smoother for eﬃcient history matching and uncertainty quantiﬁcation. </w:t>
      </w:r>
      <w:r w:rsidRPr="0075657B">
        <w:rPr>
          <w:i/>
        </w:rPr>
        <w:t>Computational Geosciences</w:t>
      </w:r>
      <w:r>
        <w:t>. 17(4), 689–703.</w:t>
      </w:r>
    </w:p>
    <w:p w14:paraId="44D0C6D1" w14:textId="0F8647B3" w:rsidR="0041225D" w:rsidRPr="0041225D" w:rsidRDefault="0041225D" w:rsidP="007D73E1">
      <w:r>
        <w:t xml:space="preserve">Doherty, J., 2015. Calibration and uncertainty analysis for complex environmental models. Published by Watermark Numerical Computing, Brisbane, Australia. 227pp. </w:t>
      </w:r>
      <w:r w:rsidRPr="00363CEE">
        <w:t>ISBN: 978-0-9943786-0-6</w:t>
      </w:r>
      <w:r>
        <w:t>.</w:t>
      </w:r>
      <w:r w:rsidRPr="00363CEE">
        <w:t xml:space="preserve"> </w:t>
      </w:r>
      <w:r>
        <w:t xml:space="preserve">Downloadable from </w:t>
      </w:r>
      <w:hyperlink r:id="rId36" w:history="1">
        <w:r w:rsidRPr="00C6448F">
          <w:rPr>
            <w:rStyle w:val="Hyperlink"/>
          </w:rPr>
          <w:t>www.pesthomepage.org</w:t>
        </w:r>
      </w:hyperlink>
      <w:r>
        <w:t>.</w:t>
      </w:r>
    </w:p>
    <w:p w14:paraId="186828C1" w14:textId="77777777" w:rsidR="00536A8E" w:rsidRDefault="00536A8E" w:rsidP="00536A8E">
      <w:r>
        <w:t xml:space="preserve">Doherty, J., 2018a. Manual for PEST: Model-Independent Parameter Estimation. Part 1: PEST, SENSAN and Global Optimisers. Watermark Numerical Computing, Brisbane, Australia. Downloadable from </w:t>
      </w:r>
      <w:hyperlink r:id="rId37" w:history="1">
        <w:r w:rsidRPr="00C6448F">
          <w:rPr>
            <w:rStyle w:val="Hyperlink"/>
          </w:rPr>
          <w:t>www.pesthomepage.org</w:t>
        </w:r>
      </w:hyperlink>
      <w:r>
        <w:t>.</w:t>
      </w:r>
    </w:p>
    <w:p w14:paraId="6EF02C02" w14:textId="77777777" w:rsidR="00536A8E" w:rsidRDefault="00536A8E" w:rsidP="00536A8E">
      <w:r>
        <w:t xml:space="preserve">Doherty, J., 2018b. Manual for PEST: Model-Independent Parameter Estimation. Part 2: PEST Utility Support Software. Watermark Numerical Computing, Brisbane, Australia. Downloadable from </w:t>
      </w:r>
      <w:hyperlink r:id="rId38" w:history="1">
        <w:r w:rsidRPr="00C6448F">
          <w:rPr>
            <w:rStyle w:val="Hyperlink"/>
          </w:rPr>
          <w:t>www.pesthomepage.org</w:t>
        </w:r>
      </w:hyperlink>
      <w:r>
        <w:t>.</w:t>
      </w:r>
    </w:p>
    <w:p w14:paraId="0ED535E7" w14:textId="77777777" w:rsidR="007F5A05" w:rsidRDefault="007F5A05" w:rsidP="00536A8E">
      <w:r>
        <w:t xml:space="preserve">Doherty, J. and Welter, D., 2010, A short exploration of structural noise, </w:t>
      </w:r>
      <w:r w:rsidRPr="0070354A">
        <w:rPr>
          <w:i/>
        </w:rPr>
        <w:t>Water Resour. Res</w:t>
      </w:r>
      <w:r>
        <w:t xml:space="preserve">., 46, W05525, doi:10.1029/2009WR008377. </w:t>
      </w:r>
    </w:p>
    <w:p w14:paraId="25E0C004" w14:textId="0F95EE57" w:rsidR="00185AA2" w:rsidRPr="00B82E08" w:rsidRDefault="00B82E08" w:rsidP="00B82E08">
      <w:pPr>
        <w:rPr>
          <w:lang w:val="en-GB" w:eastAsia="en-US"/>
        </w:rPr>
      </w:pPr>
      <w:r>
        <w:rPr>
          <w:lang w:val="en-GB" w:eastAsia="en-US"/>
        </w:rPr>
        <w:t xml:space="preserve">Doherty, J., Welter, D. amd White, J.T. 2018. Overview of the PEST and PEST++ Suites. </w:t>
      </w:r>
      <w:r w:rsidR="00185AA2">
        <w:rPr>
          <w:i/>
          <w:lang w:val="en-GB" w:eastAsia="en-US"/>
        </w:rPr>
        <w:t>Caelum</w:t>
      </w:r>
      <w:r w:rsidR="00185AA2">
        <w:rPr>
          <w:lang w:val="en-GB" w:eastAsia="en-US"/>
        </w:rPr>
        <w:t xml:space="preserve">. Downloadable from </w:t>
      </w:r>
      <w:r w:rsidR="00185AA2" w:rsidRPr="00185AA2">
        <w:rPr>
          <w:lang w:val="en-GB" w:eastAsia="en-US"/>
        </w:rPr>
        <w:t>http://www.caelumsoftware.org</w:t>
      </w:r>
    </w:p>
    <w:p w14:paraId="17DA5563" w14:textId="5DF4B9C5" w:rsidR="00A06D28" w:rsidRPr="00C40A21" w:rsidRDefault="00A06D28" w:rsidP="00A06D28">
      <w:pPr>
        <w:spacing w:after="0"/>
        <w:rPr>
          <w:rFonts w:cs="Calibri"/>
          <w:szCs w:val="24"/>
        </w:rPr>
      </w:pPr>
      <w:r w:rsidRPr="00C40A21">
        <w:rPr>
          <w:rFonts w:cs="Calibri"/>
          <w:szCs w:val="24"/>
        </w:rPr>
        <w:t xml:space="preserve">Engelbrecht, </w:t>
      </w:r>
      <w:r w:rsidR="00D331DD">
        <w:rPr>
          <w:rFonts w:cs="Calibri"/>
          <w:szCs w:val="24"/>
        </w:rPr>
        <w:t>A.</w:t>
      </w:r>
      <w:r w:rsidRPr="00C40A21">
        <w:rPr>
          <w:rFonts w:cs="Calibri"/>
          <w:szCs w:val="24"/>
        </w:rPr>
        <w:t>P.</w:t>
      </w:r>
      <w:r w:rsidR="00821186">
        <w:rPr>
          <w:rFonts w:cs="Calibri"/>
          <w:szCs w:val="24"/>
        </w:rPr>
        <w:t>, 2007.</w:t>
      </w:r>
      <w:r w:rsidRPr="00C40A21">
        <w:rPr>
          <w:rFonts w:cs="Calibri"/>
          <w:szCs w:val="24"/>
        </w:rPr>
        <w:t xml:space="preserve"> </w:t>
      </w:r>
      <w:r w:rsidRPr="00821186">
        <w:rPr>
          <w:rFonts w:cs="Calibri"/>
          <w:iCs/>
          <w:szCs w:val="24"/>
        </w:rPr>
        <w:t>Computational intelligence: an introduction</w:t>
      </w:r>
      <w:r w:rsidRPr="00821186">
        <w:rPr>
          <w:rFonts w:cs="Calibri"/>
          <w:szCs w:val="24"/>
        </w:rPr>
        <w:t>.</w:t>
      </w:r>
      <w:r w:rsidRPr="00C40A21">
        <w:rPr>
          <w:rFonts w:cs="Calibri"/>
          <w:szCs w:val="24"/>
        </w:rPr>
        <w:t xml:space="preserve"> John Wiley &amp; Sons.</w:t>
      </w:r>
    </w:p>
    <w:p w14:paraId="2E0A6EA3" w14:textId="77777777" w:rsidR="001003EC" w:rsidRDefault="001003EC" w:rsidP="001003EC">
      <w:r>
        <w:t>Fienen, M.N., Doherty, J.E., Hunt, R.J., and Reeves, H.W., 2010</w:t>
      </w:r>
      <w:r w:rsidR="00821186">
        <w:t>.</w:t>
      </w:r>
      <w:r>
        <w:t xml:space="preserve"> Using Prediction Uncertainty Analysis to Design Hydrologic Monitoring Networks: Example Applications from the Great Lakes Water Availability Pilot Project</w:t>
      </w:r>
      <w:r w:rsidR="00821186">
        <w:t>.</w:t>
      </w:r>
      <w:r>
        <w:t xml:space="preserve"> U.S. Geological Survey Scientific Investigations Report 2010–5159, 44 p. [http://pubs.usgs.gov/</w:t>
      </w:r>
      <w:r w:rsidRPr="001003EC">
        <w:t>sir/2010/5159 ]</w:t>
      </w:r>
    </w:p>
    <w:p w14:paraId="61433B7B" w14:textId="77777777" w:rsidR="007141D5" w:rsidRDefault="007141D5" w:rsidP="007141D5">
      <w:pPr>
        <w:rPr>
          <w:lang w:val="en-AU"/>
        </w:rPr>
      </w:pPr>
      <w:r>
        <w:rPr>
          <w:lang w:val="en-AU"/>
        </w:rPr>
        <w:t xml:space="preserve">Forrest, J., Nuez, D., Lougee-Heimer, R., 2016. CLP: COIN-OR Linear Programming Solver. </w:t>
      </w:r>
      <w:r w:rsidRPr="007141D5">
        <w:t>https://projects.coin-or.org/Clp.</w:t>
      </w:r>
      <w:r>
        <w:rPr>
          <w:lang w:val="en-AU"/>
        </w:rPr>
        <w:t xml:space="preserve"> (Accessed 9 November 2016).</w:t>
      </w:r>
    </w:p>
    <w:p w14:paraId="6B4DB679" w14:textId="77777777" w:rsidR="008F2AEA" w:rsidRPr="008F2AEA" w:rsidRDefault="008F2AEA" w:rsidP="008F2AEA">
      <w:pPr>
        <w:rPr>
          <w:lang w:val="en-AU"/>
        </w:rPr>
      </w:pPr>
      <w:r>
        <w:rPr>
          <w:lang w:val="en-AU"/>
        </w:rPr>
        <w:t xml:space="preserve">Hantush, M.M., Marino, M.A., 1989. Chance-constrained model for management of stream-aquifer system. </w:t>
      </w:r>
      <w:r w:rsidRPr="008F2AEA">
        <w:rPr>
          <w:i/>
          <w:lang w:val="en-AU"/>
        </w:rPr>
        <w:t>J. Water Resour. Plan. Manag.</w:t>
      </w:r>
      <w:r>
        <w:rPr>
          <w:lang w:val="en-AU"/>
        </w:rPr>
        <w:t xml:space="preserve"> 115 (3), 259</w:t>
      </w:r>
      <w:r>
        <w:rPr>
          <w:rFonts w:ascii="AdvPS44A44B" w:hAnsi="AdvPS44A44B" w:cs="AdvPS44A44B"/>
          <w:lang w:val="en-AU"/>
        </w:rPr>
        <w:t>-</w:t>
      </w:r>
      <w:r>
        <w:rPr>
          <w:lang w:val="en-AU"/>
        </w:rPr>
        <w:t>277</w:t>
      </w:r>
      <w:r>
        <w:rPr>
          <w:color w:val="000000"/>
          <w:lang w:val="en-AU"/>
        </w:rPr>
        <w:t>.</w:t>
      </w:r>
    </w:p>
    <w:p w14:paraId="1F5E232A" w14:textId="77777777" w:rsidR="00E43094" w:rsidRPr="00E43094" w:rsidRDefault="00E43094" w:rsidP="00E43094">
      <w:r>
        <w:t>Hill, M.C. and Tiedeman, C.R., 2007.</w:t>
      </w:r>
      <w:r w:rsidRPr="002F2118">
        <w:t xml:space="preserve"> Effective groundwater model calibration: With analysis of data, sensitivities, predictions, and uncertainty</w:t>
      </w:r>
      <w:r>
        <w:t>. Wiley and Sons, New York, New York, 455 p</w:t>
      </w:r>
    </w:p>
    <w:p w14:paraId="3FF5A1AE" w14:textId="5273B44A" w:rsidR="00D331DD" w:rsidRDefault="00D331DD" w:rsidP="00D331DD">
      <w:pPr>
        <w:rPr>
          <w:lang w:val="en-AU"/>
        </w:rPr>
      </w:pPr>
      <w:r>
        <w:rPr>
          <w:lang w:val="en-AU" w:eastAsia="en-GB"/>
        </w:rPr>
        <w:lastRenderedPageBreak/>
        <w:t xml:space="preserve">Homma T, Saltelli A. 1996. Importance measures in global sensitivity analysis of model output. </w:t>
      </w:r>
      <w:r w:rsidRPr="00D331DD">
        <w:rPr>
          <w:i/>
          <w:lang w:val="en-AU" w:eastAsia="en-GB"/>
        </w:rPr>
        <w:t>Reliability Engineering and System Safety</w:t>
      </w:r>
      <w:r>
        <w:rPr>
          <w:lang w:val="en-AU" w:eastAsia="en-GB"/>
        </w:rPr>
        <w:t>. 52(1), 1-17.</w:t>
      </w:r>
    </w:p>
    <w:p w14:paraId="7977C89D" w14:textId="1087AC9C" w:rsidR="007141D5" w:rsidRDefault="007141D5" w:rsidP="007141D5">
      <w:pPr>
        <w:rPr>
          <w:lang w:val="en-AU"/>
        </w:rPr>
      </w:pPr>
      <w:r>
        <w:rPr>
          <w:lang w:val="en-AU"/>
        </w:rPr>
        <w:t>Lougee-Heimer, R., 2003. The common optimization interface for operations research: promoting open-source software in the operations research community. IBM J. Res. Dev. 47 (1), 57</w:t>
      </w:r>
      <w:r>
        <w:rPr>
          <w:rFonts w:ascii="AdvPS44A44B" w:hAnsi="AdvPS44A44B" w:cs="AdvPS44A44B"/>
          <w:lang w:val="en-AU"/>
        </w:rPr>
        <w:t>-</w:t>
      </w:r>
      <w:r>
        <w:rPr>
          <w:lang w:val="en-AU"/>
        </w:rPr>
        <w:t>66</w:t>
      </w:r>
      <w:r>
        <w:rPr>
          <w:color w:val="000000"/>
          <w:lang w:val="en-AU"/>
        </w:rPr>
        <w:t>.</w:t>
      </w:r>
    </w:p>
    <w:p w14:paraId="03581E62" w14:textId="785F74A5" w:rsidR="000B159F" w:rsidRPr="009E0797" w:rsidRDefault="008F2AEA" w:rsidP="000021BE">
      <w:pPr>
        <w:widowControl/>
        <w:spacing w:before="0" w:after="0"/>
        <w:jc w:val="left"/>
        <w:rPr>
          <w:lang w:val="en-AU"/>
        </w:rPr>
      </w:pPr>
      <w:r>
        <w:rPr>
          <w:lang w:val="en-AU"/>
        </w:rPr>
        <w:t>Miller, B.L., Wagner, H.M., 1965. Chance constrained programming with joint constraints.</w:t>
      </w:r>
      <w:r w:rsidR="009E0797">
        <w:rPr>
          <w:lang w:val="en-AU"/>
        </w:rPr>
        <w:t xml:space="preserve"> </w:t>
      </w:r>
      <w:r w:rsidR="009E0797">
        <w:rPr>
          <w:i/>
          <w:lang w:val="en-AU"/>
        </w:rPr>
        <w:t>Operations Res.</w:t>
      </w:r>
      <w:r w:rsidR="009E0797">
        <w:rPr>
          <w:lang w:val="en-AU"/>
        </w:rPr>
        <w:t xml:space="preserve"> 13 (6), 930-945.</w:t>
      </w:r>
    </w:p>
    <w:p w14:paraId="66924614" w14:textId="77777777" w:rsidR="0033769F" w:rsidRDefault="0033769F" w:rsidP="0033769F">
      <w:r>
        <w:t>Morris, M.D., 1991, Factorial sampling plans for preliminary computational experiments</w:t>
      </w:r>
      <w:r w:rsidR="005B5DA7">
        <w:t>.</w:t>
      </w:r>
      <w:r>
        <w:t xml:space="preserve"> </w:t>
      </w:r>
      <w:r w:rsidRPr="008F2AEA">
        <w:rPr>
          <w:i/>
        </w:rPr>
        <w:t>Technometrics</w:t>
      </w:r>
      <w:r>
        <w:t>, 33</w:t>
      </w:r>
      <w:r w:rsidR="005B5DA7">
        <w:t xml:space="preserve"> (2),</w:t>
      </w:r>
      <w:r>
        <w:t xml:space="preserve"> 161–174.</w:t>
      </w:r>
    </w:p>
    <w:p w14:paraId="57A10E26" w14:textId="576DD2B3" w:rsidR="002529DE" w:rsidRPr="002529DE" w:rsidRDefault="002529DE" w:rsidP="002529DE">
      <w:pPr>
        <w:widowControl/>
        <w:spacing w:before="0" w:after="0"/>
        <w:jc w:val="left"/>
        <w:rPr>
          <w:szCs w:val="24"/>
          <w:lang w:val="en-GB" w:eastAsia="en-GB"/>
        </w:rPr>
      </w:pPr>
      <w:r w:rsidRPr="000021BE">
        <w:rPr>
          <w:color w:val="222222"/>
          <w:szCs w:val="24"/>
          <w:shd w:val="clear" w:color="auto" w:fill="FFFFFF"/>
          <w:lang w:val="en-GB" w:eastAsia="en-GB"/>
        </w:rPr>
        <w:t>Oliver, D</w:t>
      </w:r>
      <w:r>
        <w:rPr>
          <w:color w:val="222222"/>
          <w:szCs w:val="24"/>
          <w:shd w:val="clear" w:color="auto" w:fill="FFFFFF"/>
          <w:lang w:val="en-GB" w:eastAsia="en-GB"/>
        </w:rPr>
        <w:t>.</w:t>
      </w:r>
      <w:r w:rsidRPr="000021BE">
        <w:rPr>
          <w:color w:val="222222"/>
          <w:szCs w:val="24"/>
          <w:shd w:val="clear" w:color="auto" w:fill="FFFFFF"/>
          <w:lang w:val="en-GB" w:eastAsia="en-GB"/>
        </w:rPr>
        <w:t>S., Reynolds,</w:t>
      </w:r>
      <w:r>
        <w:rPr>
          <w:color w:val="222222"/>
          <w:szCs w:val="24"/>
          <w:shd w:val="clear" w:color="auto" w:fill="FFFFFF"/>
          <w:lang w:val="en-GB" w:eastAsia="en-GB"/>
        </w:rPr>
        <w:t xml:space="preserve"> A.C.</w:t>
      </w:r>
      <w:r w:rsidRPr="000021BE">
        <w:rPr>
          <w:color w:val="222222"/>
          <w:szCs w:val="24"/>
          <w:shd w:val="clear" w:color="auto" w:fill="FFFFFF"/>
          <w:lang w:val="en-GB" w:eastAsia="en-GB"/>
        </w:rPr>
        <w:t xml:space="preserve"> and Liu</w:t>
      </w:r>
      <w:r>
        <w:rPr>
          <w:color w:val="222222"/>
          <w:szCs w:val="24"/>
          <w:shd w:val="clear" w:color="auto" w:fill="FFFFFF"/>
          <w:lang w:val="en-GB" w:eastAsia="en-GB"/>
        </w:rPr>
        <w:t>, N.,</w:t>
      </w:r>
      <w:r w:rsidRPr="000021BE">
        <w:rPr>
          <w:color w:val="222222"/>
          <w:szCs w:val="24"/>
          <w:shd w:val="clear" w:color="auto" w:fill="FFFFFF"/>
          <w:lang w:val="en-GB" w:eastAsia="en-GB"/>
        </w:rPr>
        <w:t> 2008</w:t>
      </w:r>
      <w:r w:rsidRPr="00E47B19">
        <w:rPr>
          <w:color w:val="222222"/>
          <w:szCs w:val="24"/>
          <w:shd w:val="clear" w:color="auto" w:fill="FFFFFF"/>
          <w:lang w:val="en-GB" w:eastAsia="en-GB"/>
        </w:rPr>
        <w:t xml:space="preserve">. </w:t>
      </w:r>
      <w:r w:rsidRPr="00E47B19">
        <w:rPr>
          <w:iCs/>
          <w:color w:val="222222"/>
          <w:szCs w:val="24"/>
          <w:shd w:val="clear" w:color="auto" w:fill="FFFFFF"/>
          <w:lang w:val="en-GB" w:eastAsia="en-GB"/>
        </w:rPr>
        <w:t>Inverse theory for petroleum reservoir characterization and history matching</w:t>
      </w:r>
      <w:r w:rsidRPr="00E47B19">
        <w:rPr>
          <w:i/>
          <w:color w:val="222222"/>
          <w:szCs w:val="24"/>
          <w:shd w:val="clear" w:color="auto" w:fill="FFFFFF"/>
          <w:lang w:val="en-GB" w:eastAsia="en-GB"/>
        </w:rPr>
        <w:t>.</w:t>
      </w:r>
      <w:r w:rsidRPr="000021BE">
        <w:rPr>
          <w:color w:val="222222"/>
          <w:szCs w:val="24"/>
          <w:shd w:val="clear" w:color="auto" w:fill="FFFFFF"/>
          <w:lang w:val="en-GB" w:eastAsia="en-GB"/>
        </w:rPr>
        <w:t xml:space="preserve"> Cambridge University Press</w:t>
      </w:r>
      <w:r>
        <w:rPr>
          <w:color w:val="222222"/>
          <w:szCs w:val="24"/>
          <w:shd w:val="clear" w:color="auto" w:fill="FFFFFF"/>
          <w:lang w:val="en-GB" w:eastAsia="en-GB"/>
        </w:rPr>
        <w:t>.</w:t>
      </w:r>
    </w:p>
    <w:p w14:paraId="14975B1D" w14:textId="183580F6" w:rsidR="006552A5" w:rsidRDefault="006552A5" w:rsidP="00DE59FB">
      <w:r>
        <w:t>Remy, N., Boucher, A. and Wu, J., 2011. Applied Geostatistics with SGEMS. A Users Guide. Cambridge University Press.</w:t>
      </w:r>
    </w:p>
    <w:p w14:paraId="0D8F25F4" w14:textId="77777777" w:rsidR="00DE59FB" w:rsidRPr="00C40A21" w:rsidRDefault="00DE59FB" w:rsidP="00DE59FB">
      <w:pPr>
        <w:rPr>
          <w:rFonts w:cs="Calibri"/>
          <w:szCs w:val="24"/>
        </w:rPr>
      </w:pPr>
      <w:r>
        <w:t>Saltelli, A., Tarantola, S., Campolongo, F., and Ratto, M., 2004</w:t>
      </w:r>
      <w:r w:rsidR="005B5DA7">
        <w:t>.</w:t>
      </w:r>
      <w:r>
        <w:t xml:space="preserve"> Sensitivity </w:t>
      </w:r>
      <w:r w:rsidR="005B5DA7">
        <w:t>A</w:t>
      </w:r>
      <w:r>
        <w:t xml:space="preserve">nalysis in </w:t>
      </w:r>
      <w:r w:rsidR="005B5DA7">
        <w:t>P</w:t>
      </w:r>
      <w:r>
        <w:t xml:space="preserve">ractice—A </w:t>
      </w:r>
      <w:r w:rsidR="005B5DA7">
        <w:t>G</w:t>
      </w:r>
      <w:r>
        <w:t xml:space="preserve">uide to </w:t>
      </w:r>
      <w:r w:rsidR="005B5DA7">
        <w:t>A</w:t>
      </w:r>
      <w:r>
        <w:t xml:space="preserve">ssessing </w:t>
      </w:r>
      <w:r w:rsidR="005B5DA7">
        <w:t>S</w:t>
      </w:r>
      <w:r>
        <w:t xml:space="preserve">cientific </w:t>
      </w:r>
      <w:r w:rsidR="005B5DA7">
        <w:t>M</w:t>
      </w:r>
      <w:r>
        <w:t>odels</w:t>
      </w:r>
      <w:r w:rsidR="005B5DA7">
        <w:t>.</w:t>
      </w:r>
      <w:r>
        <w:t xml:space="preserve"> John Wiley &amp; Sons Ltd., 219p.</w:t>
      </w:r>
    </w:p>
    <w:p w14:paraId="47AFC0E1" w14:textId="77777777" w:rsidR="00DE59FB" w:rsidRDefault="00DE59FB" w:rsidP="00DE59FB">
      <w:r>
        <w:t xml:space="preserve">Saltelli, A., Ratto, M., Andres, T., Campolongo, F., Cariboni, J., Gatelli, D. Saisana, M., and Tarantola, S., 2008, Global </w:t>
      </w:r>
      <w:r w:rsidR="005B5DA7">
        <w:t>S</w:t>
      </w:r>
      <w:r>
        <w:t xml:space="preserve">ensitivity </w:t>
      </w:r>
      <w:r w:rsidR="005B5DA7">
        <w:t>A</w:t>
      </w:r>
      <w:r>
        <w:t xml:space="preserve">nalysis—The </w:t>
      </w:r>
      <w:r w:rsidR="005B5DA7">
        <w:t>P</w:t>
      </w:r>
      <w:r>
        <w:t>rimer</w:t>
      </w:r>
      <w:r w:rsidR="005B5DA7">
        <w:t>.</w:t>
      </w:r>
      <w:r>
        <w:t xml:space="preserve"> John Wiley &amp; Sons Ltd., 292p.</w:t>
      </w:r>
    </w:p>
    <w:p w14:paraId="3C875D44" w14:textId="77777777" w:rsidR="0014341C" w:rsidRPr="00C40A21" w:rsidRDefault="0014341C" w:rsidP="0014341C">
      <w:pPr>
        <w:rPr>
          <w:rFonts w:cs="Calibri"/>
          <w:szCs w:val="24"/>
        </w:rPr>
      </w:pPr>
      <w:r>
        <w:t>Sobol, I.M., 2001, Global sensitivity indices for nonlinear mathematical models and their Monte Carlo estimates</w:t>
      </w:r>
      <w:r w:rsidR="005B5DA7">
        <w:t>.</w:t>
      </w:r>
      <w:r>
        <w:t xml:space="preserve"> </w:t>
      </w:r>
      <w:r w:rsidRPr="005B5DA7">
        <w:rPr>
          <w:i/>
        </w:rPr>
        <w:t>Math</w:t>
      </w:r>
      <w:r w:rsidRPr="005B5DA7">
        <w:rPr>
          <w:i/>
        </w:rPr>
        <w:softHyphen/>
        <w:t>ematics and Computers in Simulation</w:t>
      </w:r>
      <w:r w:rsidR="005B5DA7">
        <w:t>.</w:t>
      </w:r>
      <w:r>
        <w:t xml:space="preserve"> 55, 271–280.</w:t>
      </w:r>
    </w:p>
    <w:p w14:paraId="3011D844" w14:textId="77777777" w:rsidR="009A0616" w:rsidRPr="00C40A21" w:rsidRDefault="009A0616" w:rsidP="009A0616">
      <w:pPr>
        <w:spacing w:after="0"/>
        <w:rPr>
          <w:rFonts w:cs="Calibri"/>
          <w:szCs w:val="24"/>
        </w:rPr>
      </w:pPr>
      <w:r w:rsidRPr="00C40A21">
        <w:rPr>
          <w:rFonts w:cs="Calibri"/>
          <w:szCs w:val="24"/>
        </w:rPr>
        <w:t xml:space="preserve">Storn, R. and Price, K., 1995.  Differential </w:t>
      </w:r>
      <w:r w:rsidR="00C81EAB">
        <w:rPr>
          <w:rFonts w:cs="Calibri"/>
          <w:szCs w:val="24"/>
        </w:rPr>
        <w:t>E</w:t>
      </w:r>
      <w:r w:rsidRPr="00C40A21">
        <w:rPr>
          <w:rFonts w:cs="Calibri"/>
          <w:szCs w:val="24"/>
        </w:rPr>
        <w:t xml:space="preserve">volution - </w:t>
      </w:r>
      <w:r w:rsidR="00C81EAB">
        <w:rPr>
          <w:rFonts w:cs="Calibri"/>
          <w:szCs w:val="24"/>
        </w:rPr>
        <w:t>A</w:t>
      </w:r>
      <w:r w:rsidRPr="00C40A21">
        <w:rPr>
          <w:rFonts w:cs="Calibri"/>
          <w:szCs w:val="24"/>
        </w:rPr>
        <w:t xml:space="preserve"> </w:t>
      </w:r>
      <w:r w:rsidR="00C81EAB">
        <w:rPr>
          <w:rFonts w:cs="Calibri"/>
          <w:szCs w:val="24"/>
        </w:rPr>
        <w:t>S</w:t>
      </w:r>
      <w:r w:rsidRPr="00C40A21">
        <w:rPr>
          <w:rFonts w:cs="Calibri"/>
          <w:szCs w:val="24"/>
        </w:rPr>
        <w:t xml:space="preserve">imple and </w:t>
      </w:r>
      <w:r w:rsidR="00C81EAB">
        <w:rPr>
          <w:rFonts w:cs="Calibri"/>
          <w:szCs w:val="24"/>
        </w:rPr>
        <w:t>E</w:t>
      </w:r>
      <w:r w:rsidRPr="00C40A21">
        <w:rPr>
          <w:rFonts w:cs="Calibri"/>
          <w:szCs w:val="24"/>
        </w:rPr>
        <w:t xml:space="preserve">fficient </w:t>
      </w:r>
      <w:r w:rsidR="00C81EAB">
        <w:rPr>
          <w:rFonts w:cs="Calibri"/>
          <w:szCs w:val="24"/>
        </w:rPr>
        <w:t>A</w:t>
      </w:r>
      <w:r w:rsidRPr="00C40A21">
        <w:rPr>
          <w:rFonts w:cs="Calibri"/>
          <w:szCs w:val="24"/>
        </w:rPr>
        <w:t xml:space="preserve">daptive </w:t>
      </w:r>
      <w:r w:rsidR="00C81EAB">
        <w:rPr>
          <w:rFonts w:cs="Calibri"/>
          <w:szCs w:val="24"/>
        </w:rPr>
        <w:t>S</w:t>
      </w:r>
      <w:r w:rsidRPr="00C40A21">
        <w:rPr>
          <w:rFonts w:cs="Calibri"/>
          <w:szCs w:val="24"/>
        </w:rPr>
        <w:t xml:space="preserve">cheme for </w:t>
      </w:r>
      <w:r w:rsidR="00C81EAB">
        <w:rPr>
          <w:rFonts w:cs="Calibri"/>
          <w:szCs w:val="24"/>
        </w:rPr>
        <w:t>G</w:t>
      </w:r>
      <w:r w:rsidRPr="00C40A21">
        <w:rPr>
          <w:rFonts w:cs="Calibri"/>
          <w:szCs w:val="24"/>
        </w:rPr>
        <w:t xml:space="preserve">lobal </w:t>
      </w:r>
      <w:r w:rsidR="00C81EAB">
        <w:rPr>
          <w:rFonts w:cs="Calibri"/>
          <w:szCs w:val="24"/>
        </w:rPr>
        <w:t>O</w:t>
      </w:r>
      <w:r w:rsidRPr="00C40A21">
        <w:rPr>
          <w:rFonts w:cs="Calibri"/>
          <w:szCs w:val="24"/>
        </w:rPr>
        <w:t xml:space="preserve">ptimization over </w:t>
      </w:r>
      <w:r w:rsidR="00C81EAB">
        <w:rPr>
          <w:rFonts w:cs="Calibri"/>
          <w:szCs w:val="24"/>
        </w:rPr>
        <w:t>C</w:t>
      </w:r>
      <w:r w:rsidRPr="00C40A21">
        <w:rPr>
          <w:rFonts w:cs="Calibri"/>
          <w:szCs w:val="24"/>
        </w:rPr>
        <w:t xml:space="preserve">ontinuous </w:t>
      </w:r>
      <w:r w:rsidR="00C81EAB">
        <w:rPr>
          <w:rFonts w:cs="Calibri"/>
          <w:szCs w:val="24"/>
        </w:rPr>
        <w:t>S</w:t>
      </w:r>
      <w:r w:rsidRPr="00C40A21">
        <w:rPr>
          <w:rFonts w:cs="Calibri"/>
          <w:szCs w:val="24"/>
        </w:rPr>
        <w:t xml:space="preserve">paces. </w:t>
      </w:r>
      <w:r w:rsidRPr="00C40A21">
        <w:rPr>
          <w:rFonts w:cs="Calibri"/>
          <w:i/>
          <w:szCs w:val="24"/>
        </w:rPr>
        <w:t>Tech. Report, International Computer Science Institute (Berkeley)</w:t>
      </w:r>
      <w:r w:rsidRPr="00C40A21">
        <w:rPr>
          <w:rFonts w:cs="Calibri"/>
          <w:szCs w:val="24"/>
        </w:rPr>
        <w:t>.</w:t>
      </w:r>
    </w:p>
    <w:p w14:paraId="37A26505" w14:textId="77777777" w:rsidR="009A0616" w:rsidRPr="00C40A21" w:rsidRDefault="009A0616" w:rsidP="009A0616">
      <w:pPr>
        <w:spacing w:after="0"/>
        <w:rPr>
          <w:rFonts w:cs="Calibri"/>
          <w:szCs w:val="24"/>
        </w:rPr>
      </w:pPr>
      <w:r w:rsidRPr="00C40A21">
        <w:rPr>
          <w:rFonts w:cs="Calibri"/>
          <w:szCs w:val="24"/>
        </w:rPr>
        <w:t xml:space="preserve">Storn, R. and Price, K., 1997. Differential </w:t>
      </w:r>
      <w:r w:rsidR="00C81EAB">
        <w:rPr>
          <w:rFonts w:cs="Calibri"/>
          <w:szCs w:val="24"/>
        </w:rPr>
        <w:t>e</w:t>
      </w:r>
      <w:r w:rsidRPr="00C40A21">
        <w:rPr>
          <w:rFonts w:cs="Calibri"/>
          <w:szCs w:val="24"/>
        </w:rPr>
        <w:t xml:space="preserve">volution – </w:t>
      </w:r>
      <w:r w:rsidR="00C81EAB">
        <w:rPr>
          <w:rFonts w:cs="Calibri"/>
          <w:szCs w:val="24"/>
        </w:rPr>
        <w:t>a</w:t>
      </w:r>
      <w:r w:rsidRPr="00C40A21">
        <w:rPr>
          <w:rFonts w:cs="Calibri"/>
          <w:szCs w:val="24"/>
        </w:rPr>
        <w:t xml:space="preserve"> simple and efficient heuristic for global optimization over continuous spaces, </w:t>
      </w:r>
      <w:r w:rsidRPr="00C40A21">
        <w:rPr>
          <w:rFonts w:cs="Calibri"/>
          <w:i/>
          <w:szCs w:val="24"/>
        </w:rPr>
        <w:t>Journal of Global Optimization</w:t>
      </w:r>
      <w:r w:rsidR="00C81EAB">
        <w:rPr>
          <w:rFonts w:cs="Calibri"/>
          <w:szCs w:val="24"/>
        </w:rPr>
        <w:t>.</w:t>
      </w:r>
      <w:r w:rsidRPr="00C40A21">
        <w:rPr>
          <w:rFonts w:cs="Calibri"/>
          <w:szCs w:val="24"/>
        </w:rPr>
        <w:t xml:space="preserve"> 11</w:t>
      </w:r>
      <w:r w:rsidR="00C81EAB">
        <w:rPr>
          <w:rFonts w:cs="Calibri"/>
          <w:szCs w:val="24"/>
        </w:rPr>
        <w:t>,</w:t>
      </w:r>
      <w:r w:rsidRPr="00C40A21">
        <w:rPr>
          <w:rFonts w:cs="Calibri"/>
          <w:szCs w:val="24"/>
        </w:rPr>
        <w:t xml:space="preserve"> 341-359. </w:t>
      </w:r>
    </w:p>
    <w:p w14:paraId="6C0A531F" w14:textId="77777777" w:rsidR="008F2AEA" w:rsidRDefault="008F2AEA" w:rsidP="008F2AEA">
      <w:r>
        <w:rPr>
          <w:lang w:val="en-AU"/>
        </w:rPr>
        <w:t xml:space="preserve">Tung, Y.-K., 1986. Groundwater management by chance-constrained model. </w:t>
      </w:r>
      <w:r w:rsidRPr="008F2AEA">
        <w:rPr>
          <w:i/>
          <w:lang w:val="en-AU"/>
        </w:rPr>
        <w:t>J.Water Resour. Plan. Manag.</w:t>
      </w:r>
      <w:r>
        <w:rPr>
          <w:lang w:val="en-AU"/>
        </w:rPr>
        <w:t xml:space="preserve"> 112 (1), 1</w:t>
      </w:r>
      <w:r>
        <w:rPr>
          <w:rFonts w:ascii="AdvPS44A44B" w:hAnsi="AdvPS44A44B" w:cs="AdvPS44A44B"/>
          <w:lang w:val="en-AU"/>
        </w:rPr>
        <w:t>-</w:t>
      </w:r>
      <w:r>
        <w:rPr>
          <w:lang w:val="en-AU"/>
        </w:rPr>
        <w:t>19</w:t>
      </w:r>
      <w:r>
        <w:rPr>
          <w:color w:val="000000"/>
          <w:lang w:val="en-AU"/>
        </w:rPr>
        <w:t>.</w:t>
      </w:r>
    </w:p>
    <w:p w14:paraId="6323B216" w14:textId="77777777" w:rsidR="00503B1C" w:rsidRPr="00503B1C" w:rsidRDefault="00503B1C" w:rsidP="00547E85">
      <w:pPr>
        <w:rPr>
          <w:i/>
        </w:rPr>
      </w:pPr>
      <w:r>
        <w:t>Wagner, B.J. and Gorelick, S.M., 1987. Optimal groundwater quality management under parame</w:t>
      </w:r>
      <w:r w:rsidR="00C81EAB">
        <w:t>te</w:t>
      </w:r>
      <w:r>
        <w:t xml:space="preserve">r uncertainty. </w:t>
      </w:r>
      <w:r>
        <w:rPr>
          <w:i/>
        </w:rPr>
        <w:t xml:space="preserve">Water. Resour. Res. </w:t>
      </w:r>
      <w:r w:rsidRPr="00503B1C">
        <w:t>23(7), 1162-1174.</w:t>
      </w:r>
    </w:p>
    <w:p w14:paraId="6B73F07F" w14:textId="77777777" w:rsidR="00EF1F32" w:rsidRDefault="00EF1F32" w:rsidP="00EF1F32">
      <w:r>
        <w:t>Welter, D.E., Doherty, J.E., Hunt, R.J., Muffels, C.T., Tonkin, M.J., and Schreüder, W.A., 2012. Approaches in highly parameterized inversion</w:t>
      </w:r>
      <w:r w:rsidR="00C81EAB">
        <w:t xml:space="preserve"> - </w:t>
      </w:r>
      <w:r>
        <w:t xml:space="preserve">PEST++, a Parameter ESTimation code optimized for large environmental models: U.S. Geological Survey Techniques and Methods, book 7, section C5, 47 p., available at </w:t>
      </w:r>
      <w:hyperlink r:id="rId39" w:history="1">
        <w:r w:rsidRPr="00313128">
          <w:rPr>
            <w:rStyle w:val="Hyperlink"/>
          </w:rPr>
          <w:t>https://pubs.usgs.gov/tm/tm7c5</w:t>
        </w:r>
      </w:hyperlink>
      <w:r>
        <w:t>.</w:t>
      </w:r>
    </w:p>
    <w:p w14:paraId="59DE37AA" w14:textId="77777777" w:rsidR="00EF1F32" w:rsidRPr="00C81EAB" w:rsidRDefault="00EF1F32" w:rsidP="00EF1F32">
      <w:r w:rsidRPr="009E0797">
        <w:rPr>
          <w:color w:val="000000" w:themeColor="text1"/>
        </w:rPr>
        <w:t xml:space="preserve">Welter, D.E., White, J.T., Hunt, R.J., and Doherty, J.E., 2015. </w:t>
      </w:r>
      <w:hyperlink r:id="rId40" w:history="1">
        <w:r w:rsidRPr="009E0797">
          <w:rPr>
            <w:color w:val="000000" w:themeColor="text1"/>
          </w:rPr>
          <w:t>Approaches in highly parameterized inversion: PEST++ Version 3, a Parameter ESTimation and uncertainty analysis software suite optimized for large environmental models</w:t>
        </w:r>
      </w:hyperlink>
      <w:r w:rsidR="00C81EAB">
        <w:rPr>
          <w:color w:val="333333"/>
        </w:rPr>
        <w:t>.</w:t>
      </w:r>
      <w:r w:rsidRPr="00C81EAB">
        <w:t xml:space="preserve"> U.S. Geological Survey Techniques and Methods, book 7, section C12, 54 p.</w:t>
      </w:r>
    </w:p>
    <w:p w14:paraId="3D0A5497" w14:textId="0B6FAE59" w:rsidR="00B639F9" w:rsidRPr="00B639F9" w:rsidRDefault="00B639F9" w:rsidP="00547E85">
      <w:r>
        <w:t xml:space="preserve">White, J.T., 2018. A model-independent iterative ensemble smoother for efficient history-matching and uncertainty quantification in very high dimensions. </w:t>
      </w:r>
      <w:r w:rsidR="009E0797">
        <w:t>Accepted for publication in</w:t>
      </w:r>
      <w:r>
        <w:t xml:space="preserve"> </w:t>
      </w:r>
      <w:r>
        <w:rPr>
          <w:i/>
        </w:rPr>
        <w:t>Environmental Modelling and Software</w:t>
      </w:r>
      <w:r>
        <w:t>.</w:t>
      </w:r>
    </w:p>
    <w:p w14:paraId="505C0AE8" w14:textId="77777777" w:rsidR="0001037B" w:rsidRPr="0001037B" w:rsidRDefault="0001037B" w:rsidP="00547E85">
      <w:r>
        <w:t xml:space="preserve">White, J.T., Fienen, M.N., Barlow, P.M. and Welter, D.E., 2018. A tool for efficient, model-independent management optimization under uncertainty. </w:t>
      </w:r>
      <w:r>
        <w:rPr>
          <w:i/>
        </w:rPr>
        <w:t>Environmental Modelling and Software</w:t>
      </w:r>
      <w:r>
        <w:t>, 100, 213-221.</w:t>
      </w:r>
    </w:p>
    <w:p w14:paraId="761B4F41" w14:textId="77777777" w:rsidR="00547E85" w:rsidRDefault="00547E85" w:rsidP="00547E85">
      <w:r>
        <w:lastRenderedPageBreak/>
        <w:t xml:space="preserve">White, J.T., Fienen, M.N. and Doherty, J.E., 2016. A </w:t>
      </w:r>
      <w:r w:rsidR="002A65F2">
        <w:t>P</w:t>
      </w:r>
      <w:r>
        <w:t xml:space="preserve">ython framework for environmental model uncertainty analysis. </w:t>
      </w:r>
      <w:r>
        <w:rPr>
          <w:i/>
        </w:rPr>
        <w:t>Environmental Modelling and Software</w:t>
      </w:r>
      <w:r>
        <w:t>, 85, 217-228.</w:t>
      </w:r>
    </w:p>
    <w:p w14:paraId="10BC5CD0" w14:textId="124D77AB" w:rsidR="007368B4" w:rsidRDefault="005205E5" w:rsidP="007D73E1">
      <w:pPr>
        <w:rPr>
          <w:lang w:val="en-GB" w:eastAsia="en-US"/>
        </w:rPr>
      </w:pPr>
      <w:r>
        <w:t xml:space="preserve">White, J.T., Doherty, J.E. and Hughes, J.D., 2014. Quantifying the predictive consequences of model error with linear subspace analysis. </w:t>
      </w:r>
      <w:r w:rsidRPr="00C2097D">
        <w:rPr>
          <w:i/>
        </w:rPr>
        <w:t>Water Resour. Res</w:t>
      </w:r>
      <w:r w:rsidR="009E0797">
        <w:t>.</w:t>
      </w:r>
      <w:r w:rsidRPr="009E0797">
        <w:t xml:space="preserve"> 50 (2): 1152-1173.</w:t>
      </w:r>
      <w:r>
        <w:rPr>
          <w:i/>
        </w:rPr>
        <w:t xml:space="preserve"> </w:t>
      </w:r>
      <w:r>
        <w:t>DOI: 10.1002/2013WR014767</w:t>
      </w:r>
    </w:p>
    <w:p w14:paraId="25415621" w14:textId="77777777" w:rsidR="007368B4" w:rsidRPr="004D5771" w:rsidRDefault="007368B4" w:rsidP="007D73E1">
      <w:pPr>
        <w:rPr>
          <w:lang w:val="en-GB" w:eastAsia="en-US"/>
        </w:rPr>
        <w:sectPr w:rsidR="007368B4" w:rsidRPr="004D5771" w:rsidSect="00EF7F08">
          <w:headerReference w:type="default" r:id="rId41"/>
          <w:endnotePr>
            <w:numFmt w:val="decimal"/>
          </w:endnotePr>
          <w:pgSz w:w="11906" w:h="16838" w:code="9"/>
          <w:pgMar w:top="1440" w:right="1440" w:bottom="1440" w:left="1440" w:header="1296" w:footer="864" w:gutter="0"/>
          <w:cols w:space="720"/>
          <w:noEndnote/>
          <w:docGrid w:linePitch="360"/>
        </w:sectPr>
      </w:pPr>
    </w:p>
    <w:p w14:paraId="5691FD2A" w14:textId="77777777" w:rsidR="00E24E54" w:rsidRDefault="00E24E54" w:rsidP="007D73E1">
      <w:pPr>
        <w:pStyle w:val="Heading1"/>
        <w:rPr>
          <w:rStyle w:val="Technical2"/>
          <w:rFonts w:ascii="Times New Roman" w:hAnsi="Times New Roman"/>
          <w:sz w:val="48"/>
          <w:lang w:val="en-US"/>
        </w:rPr>
      </w:pPr>
      <w:bookmarkStart w:id="2291" w:name="_Toc439791337"/>
      <w:bookmarkStart w:id="2292" w:name="_Toc439791791"/>
      <w:bookmarkStart w:id="2293" w:name="_Toc439792246"/>
      <w:bookmarkStart w:id="2294" w:name="_Toc439792700"/>
      <w:bookmarkStart w:id="2295" w:name="_Toc439793154"/>
      <w:bookmarkStart w:id="2296" w:name="_Toc439793608"/>
      <w:bookmarkStart w:id="2297" w:name="_Toc439794062"/>
      <w:bookmarkStart w:id="2298" w:name="_Toc439794516"/>
      <w:bookmarkStart w:id="2299" w:name="_Toc439794970"/>
      <w:bookmarkStart w:id="2300" w:name="_Toc439795423"/>
      <w:bookmarkStart w:id="2301" w:name="_Toc439823407"/>
      <w:bookmarkStart w:id="2302" w:name="_Toc445910569"/>
      <w:bookmarkStart w:id="2303" w:name="_Toc510516787"/>
      <w:bookmarkStart w:id="2304" w:name="_Toc520535333"/>
      <w:r w:rsidRPr="007D73E1">
        <w:rPr>
          <w:rStyle w:val="Technical2"/>
          <w:rFonts w:ascii="Times New Roman" w:hAnsi="Times New Roman"/>
          <w:sz w:val="48"/>
          <w:lang w:val="en-AU"/>
        </w:rPr>
        <w:lastRenderedPageBreak/>
        <w:t>Appendix</w:t>
      </w:r>
      <w:r w:rsidR="00306475">
        <w:rPr>
          <w:rStyle w:val="Technical2"/>
          <w:rFonts w:ascii="Times New Roman" w:hAnsi="Times New Roman"/>
          <w:sz w:val="48"/>
          <w:lang w:val="en-AU"/>
        </w:rPr>
        <w:t xml:space="preserve"> A</w:t>
      </w:r>
      <w:r w:rsidR="009E5F3C">
        <w:rPr>
          <w:rStyle w:val="Technical2"/>
          <w:rFonts w:ascii="Times New Roman" w:hAnsi="Times New Roman"/>
          <w:sz w:val="48"/>
          <w:lang w:val="en-US"/>
        </w:rPr>
        <w:t>.</w:t>
      </w:r>
      <w:r>
        <w:rPr>
          <w:rStyle w:val="Technical2"/>
          <w:rFonts w:ascii="Times New Roman" w:hAnsi="Times New Roman"/>
          <w:sz w:val="48"/>
          <w:lang w:val="en-US"/>
        </w:rPr>
        <w:t xml:space="preserve"> PEST Control File</w:t>
      </w:r>
      <w:r w:rsidR="005E65D6">
        <w:rPr>
          <w:rStyle w:val="Technical2"/>
          <w:rFonts w:ascii="Times New Roman" w:hAnsi="Times New Roman"/>
          <w:sz w:val="48"/>
          <w:lang w:val="en-US"/>
        </w:rPr>
        <w:t xml:space="preserve"> Specifications</w:t>
      </w:r>
      <w:bookmarkEnd w:id="2291"/>
      <w:bookmarkEnd w:id="2292"/>
      <w:bookmarkEnd w:id="2293"/>
      <w:bookmarkEnd w:id="2294"/>
      <w:bookmarkEnd w:id="2295"/>
      <w:bookmarkEnd w:id="2296"/>
      <w:bookmarkEnd w:id="2297"/>
      <w:bookmarkEnd w:id="2298"/>
      <w:bookmarkEnd w:id="2299"/>
      <w:bookmarkEnd w:id="2300"/>
      <w:bookmarkEnd w:id="2301"/>
      <w:bookmarkEnd w:id="2302"/>
      <w:bookmarkEnd w:id="2303"/>
      <w:bookmarkEnd w:id="2304"/>
    </w:p>
    <w:p w14:paraId="39AA118B" w14:textId="77777777" w:rsidR="007D73E1" w:rsidRDefault="008867C8" w:rsidP="008867C8">
      <w:pPr>
        <w:rPr>
          <w:lang w:val="en-AU"/>
        </w:rPr>
      </w:pPr>
      <w:r>
        <w:rPr>
          <w:lang w:val="en-AU"/>
        </w:rPr>
        <w:t>This appendix provides specifications for a PEST control file.</w:t>
      </w:r>
      <w:r w:rsidR="007D73E1">
        <w:rPr>
          <w:lang w:val="en-AU"/>
        </w:rPr>
        <w:t xml:space="preserve"> </w:t>
      </w:r>
    </w:p>
    <w:p w14:paraId="4C6FE0CE" w14:textId="40F48DEC" w:rsidR="008867C8" w:rsidRDefault="007D73E1" w:rsidP="008867C8">
      <w:pPr>
        <w:rPr>
          <w:lang w:val="en-AU"/>
        </w:rPr>
      </w:pPr>
      <w:r>
        <w:rPr>
          <w:lang w:val="en-AU"/>
        </w:rPr>
        <w:t>Variables are recognized by their position in the file. They must be placed on the correct line of this file</w:t>
      </w:r>
      <w:r w:rsidR="009E0797">
        <w:rPr>
          <w:lang w:val="en-AU"/>
        </w:rPr>
        <w:t>,</w:t>
      </w:r>
      <w:r>
        <w:rPr>
          <w:lang w:val="en-AU"/>
        </w:rPr>
        <w:t xml:space="preserve"> and separated from their </w:t>
      </w:r>
      <w:r w:rsidR="00FA6513">
        <w:rPr>
          <w:lang w:val="en-AU"/>
        </w:rPr>
        <w:t>neighbours</w:t>
      </w:r>
      <w:r>
        <w:rPr>
          <w:lang w:val="en-AU"/>
        </w:rPr>
        <w:t xml:space="preserve"> by at least one space.</w:t>
      </w:r>
    </w:p>
    <w:p w14:paraId="7B101A78" w14:textId="77777777" w:rsidR="008867C8" w:rsidRDefault="008867C8" w:rsidP="008867C8">
      <w:pPr>
        <w:rPr>
          <w:lang w:val="en-AU"/>
        </w:rPr>
      </w:pPr>
      <w:r>
        <w:rPr>
          <w:lang w:val="en-AU"/>
        </w:rPr>
        <w:t xml:space="preserve">PEST, BEOPEST and many of the PEST-support utility programs which are documented in part II of </w:t>
      </w:r>
      <w:r w:rsidR="00C74D92">
        <w:rPr>
          <w:lang w:val="en-AU"/>
        </w:rPr>
        <w:t>the PEST</w:t>
      </w:r>
      <w:r>
        <w:rPr>
          <w:lang w:val="en-AU"/>
        </w:rPr>
        <w:t xml:space="preserve"> manual tolerate the presence of the following items in a PEST control file:</w:t>
      </w:r>
    </w:p>
    <w:p w14:paraId="33D4736B" w14:textId="77777777" w:rsidR="008867C8" w:rsidRDefault="008867C8" w:rsidP="003314D9">
      <w:pPr>
        <w:pStyle w:val="ListParagraph"/>
        <w:numPr>
          <w:ilvl w:val="0"/>
          <w:numId w:val="2"/>
        </w:numPr>
        <w:rPr>
          <w:lang w:val="en-AU"/>
        </w:rPr>
      </w:pPr>
      <w:r>
        <w:rPr>
          <w:lang w:val="en-AU"/>
        </w:rPr>
        <w:t>blank lines;</w:t>
      </w:r>
    </w:p>
    <w:p w14:paraId="785C933B" w14:textId="77777777" w:rsidR="008867C8" w:rsidRDefault="008867C8" w:rsidP="003314D9">
      <w:pPr>
        <w:pStyle w:val="ListParagraph"/>
        <w:numPr>
          <w:ilvl w:val="0"/>
          <w:numId w:val="2"/>
        </w:numPr>
        <w:rPr>
          <w:lang w:val="en-AU"/>
        </w:rPr>
      </w:pPr>
      <w:r>
        <w:rPr>
          <w:lang w:val="en-AU"/>
        </w:rPr>
        <w:t>comments;</w:t>
      </w:r>
    </w:p>
    <w:p w14:paraId="12892397" w14:textId="77777777" w:rsidR="008867C8" w:rsidRDefault="008867C8" w:rsidP="003314D9">
      <w:pPr>
        <w:pStyle w:val="ListParagraph"/>
        <w:numPr>
          <w:ilvl w:val="0"/>
          <w:numId w:val="2"/>
        </w:numPr>
        <w:rPr>
          <w:lang w:val="en-AU"/>
        </w:rPr>
      </w:pPr>
      <w:r>
        <w:rPr>
          <w:lang w:val="en-AU"/>
        </w:rPr>
        <w:t>lines that begin with the character string “++”.</w:t>
      </w:r>
    </w:p>
    <w:p w14:paraId="322713B9" w14:textId="77777777" w:rsidR="008867C8" w:rsidRDefault="008867C8" w:rsidP="008867C8">
      <w:pPr>
        <w:rPr>
          <w:lang w:val="en-AU"/>
        </w:rPr>
      </w:pPr>
      <w:r>
        <w:rPr>
          <w:lang w:val="en-AU"/>
        </w:rPr>
        <w:t xml:space="preserve">Lines that begin with “++” are used for the insertion of variables which control the operation of the PEST++ suite of programs. </w:t>
      </w:r>
    </w:p>
    <w:p w14:paraId="202C7F12" w14:textId="77777777" w:rsidR="008867C8" w:rsidRDefault="008867C8" w:rsidP="008867C8">
      <w:pPr>
        <w:rPr>
          <w:lang w:val="en-AU"/>
        </w:rPr>
      </w:pPr>
      <w:r>
        <w:rPr>
          <w:lang w:val="en-AU"/>
        </w:rPr>
        <w:t>Comments can be placed on their own line. Alternatively, they can be placed at the end of a line which provides PEST control data. In either case, a comment follows a “#” character. Note, however, that this character is not construed as denoting the presence of an ensuing comment under any of the following circumstances:</w:t>
      </w:r>
    </w:p>
    <w:p w14:paraId="6613875D" w14:textId="77777777" w:rsidR="008867C8" w:rsidRDefault="008867C8" w:rsidP="003314D9">
      <w:pPr>
        <w:pStyle w:val="ListParagraph"/>
        <w:numPr>
          <w:ilvl w:val="0"/>
          <w:numId w:val="5"/>
        </w:numPr>
        <w:rPr>
          <w:lang w:val="en-AU"/>
        </w:rPr>
      </w:pPr>
      <w:r>
        <w:rPr>
          <w:lang w:val="en-AU"/>
        </w:rPr>
        <w:t xml:space="preserve">it is not </w:t>
      </w:r>
      <w:r w:rsidR="00FA6513">
        <w:rPr>
          <w:lang w:val="en-AU"/>
        </w:rPr>
        <w:t>preceded</w:t>
      </w:r>
      <w:r>
        <w:rPr>
          <w:lang w:val="en-AU"/>
        </w:rPr>
        <w:t xml:space="preserve"> by a space, tab or the beginning of a line;</w:t>
      </w:r>
    </w:p>
    <w:p w14:paraId="163CF2F9" w14:textId="77777777" w:rsidR="008867C8" w:rsidRDefault="008867C8" w:rsidP="003314D9">
      <w:pPr>
        <w:pStyle w:val="ListParagraph"/>
        <w:numPr>
          <w:ilvl w:val="0"/>
          <w:numId w:val="5"/>
        </w:numPr>
        <w:rPr>
          <w:lang w:val="en-AU"/>
        </w:rPr>
      </w:pPr>
      <w:r>
        <w:rPr>
          <w:lang w:val="en-AU"/>
        </w:rPr>
        <w:t>it is part of a string that is enclosed in quotes.</w:t>
      </w:r>
    </w:p>
    <w:p w14:paraId="3B41FB6C" w14:textId="77777777" w:rsidR="008867C8" w:rsidRDefault="008867C8" w:rsidP="008867C8">
      <w:pPr>
        <w:rPr>
          <w:lang w:val="en-AU"/>
        </w:rPr>
      </w:pPr>
      <w:r>
        <w:rPr>
          <w:lang w:val="en-AU"/>
        </w:rPr>
        <w:t xml:space="preserve">These exceptions preclude mis-construing the presence of the “#” character in a filename as </w:t>
      </w:r>
      <w:r w:rsidR="00C81EAB">
        <w:rPr>
          <w:lang w:val="en-AU"/>
        </w:rPr>
        <w:t xml:space="preserve">signifying </w:t>
      </w:r>
      <w:r>
        <w:rPr>
          <w:lang w:val="en-AU"/>
        </w:rPr>
        <w:t>the start of a comment.</w:t>
      </w:r>
    </w:p>
    <w:p w14:paraId="6D572437" w14:textId="77777777" w:rsidR="007D73E1" w:rsidRDefault="008867C8" w:rsidP="008867C8">
      <w:pPr>
        <w:rPr>
          <w:lang w:val="en-AU"/>
        </w:rPr>
      </w:pPr>
      <w:r>
        <w:rPr>
          <w:lang w:val="en-AU"/>
        </w:rPr>
        <w:t xml:space="preserve">Some of the older utilities that are documented in part II of </w:t>
      </w:r>
      <w:r w:rsidR="00C74D92">
        <w:rPr>
          <w:lang w:val="en-AU"/>
        </w:rPr>
        <w:t>the PEST</w:t>
      </w:r>
      <w:r>
        <w:rPr>
          <w:lang w:val="en-AU"/>
        </w:rPr>
        <w:t xml:space="preserve"> manual </w:t>
      </w:r>
      <w:r w:rsidR="00C74D92">
        <w:rPr>
          <w:lang w:val="en-AU"/>
        </w:rPr>
        <w:t>do</w:t>
      </w:r>
      <w:r>
        <w:rPr>
          <w:lang w:val="en-AU"/>
        </w:rPr>
        <w:t xml:space="preserve"> not tolerate the presence of blank lines, “++” lines or comments. All of these items can be removed from a PEST control file using the PSTCLEAN utility</w:t>
      </w:r>
      <w:r w:rsidR="00C74D92">
        <w:rPr>
          <w:lang w:val="en-AU"/>
        </w:rPr>
        <w:t xml:space="preserve"> supplied with the PEST suite</w:t>
      </w:r>
      <w:r>
        <w:rPr>
          <w:lang w:val="en-AU"/>
        </w:rPr>
        <w:t>.</w:t>
      </w:r>
    </w:p>
    <w:p w14:paraId="431544D8" w14:textId="77777777" w:rsidR="007D73E1" w:rsidRDefault="007D73E1">
      <w:pPr>
        <w:widowControl/>
        <w:spacing w:before="0" w:after="0"/>
        <w:jc w:val="left"/>
        <w:rPr>
          <w:lang w:val="en-AU"/>
        </w:rPr>
      </w:pPr>
      <w:r>
        <w:rPr>
          <w:lang w:val="en-AU"/>
        </w:rPr>
        <w:br w:type="page"/>
      </w:r>
    </w:p>
    <w:p w14:paraId="21FEFDD8" w14:textId="77777777" w:rsidR="00E078DF" w:rsidRDefault="00E26F27" w:rsidP="00E078DF">
      <w:pPr>
        <w:pStyle w:val="Caption"/>
        <w:rPr>
          <w:lang w:val="en-AU"/>
        </w:rPr>
      </w:pPr>
      <w:r>
        <w:rPr>
          <w:lang w:val="en-AU"/>
        </w:rPr>
        <w:lastRenderedPageBreak/>
        <w:t>Figure</w:t>
      </w:r>
      <w:r w:rsidR="00E078DF">
        <w:rPr>
          <w:lang w:val="en-AU"/>
        </w:rPr>
        <w:t xml:space="preserve"> A1.1 Names</w:t>
      </w:r>
      <w:r w:rsidR="009E5F3C">
        <w:rPr>
          <w:lang w:val="en-AU"/>
        </w:rPr>
        <w:t xml:space="preserve"> and locations of variables in the</w:t>
      </w:r>
      <w:r w:rsidR="00E078DF">
        <w:rPr>
          <w:lang w:val="en-AU"/>
        </w:rPr>
        <w:t xml:space="preserve"> PEST control file.</w:t>
      </w:r>
      <w:r w:rsidR="00A71947">
        <w:rPr>
          <w:lang w:val="en-AU"/>
        </w:rPr>
        <w:t xml:space="preserve"> Optional variables are enclosed in square brackets.</w:t>
      </w:r>
    </w:p>
    <w:p w14:paraId="4E5D061C" w14:textId="77777777" w:rsidR="00E24E54" w:rsidRPr="003E22C0" w:rsidRDefault="0071629F" w:rsidP="00E24E54">
      <w:pPr>
        <w:pStyle w:val="computerChar"/>
        <w:rPr>
          <w:rStyle w:val="Technical2"/>
          <w:sz w:val="16"/>
          <w:szCs w:val="16"/>
          <w:lang w:val="en-AU"/>
        </w:rPr>
      </w:pPr>
      <w:r w:rsidRPr="003E22C0">
        <w:rPr>
          <w:rStyle w:val="Technical2"/>
          <w:sz w:val="16"/>
          <w:szCs w:val="16"/>
          <w:lang w:val="en-AU"/>
        </w:rPr>
        <w:fldChar w:fldCharType="begin"/>
      </w:r>
      <w:r w:rsidR="00E24E54" w:rsidRPr="003E22C0">
        <w:rPr>
          <w:rStyle w:val="Technical2"/>
          <w:sz w:val="16"/>
          <w:szCs w:val="16"/>
          <w:lang w:val="en-AU"/>
        </w:rPr>
        <w:instrText xml:space="preserve">PRIVATE </w:instrText>
      </w:r>
      <w:r w:rsidRPr="003E22C0">
        <w:rPr>
          <w:rStyle w:val="Technical2"/>
          <w:sz w:val="16"/>
          <w:szCs w:val="16"/>
          <w:lang w:val="en-AU"/>
        </w:rPr>
        <w:fldChar w:fldCharType="end"/>
      </w:r>
      <w:r w:rsidR="00E24E54" w:rsidRPr="003E22C0">
        <w:rPr>
          <w:rStyle w:val="Technical2"/>
          <w:sz w:val="16"/>
          <w:szCs w:val="16"/>
          <w:lang w:val="en-AU"/>
        </w:rPr>
        <w:t>pcf</w:t>
      </w:r>
    </w:p>
    <w:p w14:paraId="61C03451"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control data</w:t>
      </w:r>
    </w:p>
    <w:p w14:paraId="25A3E098"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RSTFLE PESTMODE</w:t>
      </w:r>
    </w:p>
    <w:p w14:paraId="1AEBE08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NPAR NOBS NPARGP NPRIOR NOBSGP [MAXCOMPDIM]</w:t>
      </w:r>
      <w:r w:rsidR="000604A5">
        <w:rPr>
          <w:rStyle w:val="Technical2"/>
          <w:sz w:val="16"/>
          <w:szCs w:val="16"/>
          <w:lang w:val="en-AU"/>
        </w:rPr>
        <w:t>[DERZEROLIM]</w:t>
      </w:r>
    </w:p>
    <w:p w14:paraId="6611E63F"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NTPLFLE NINSFLE PRECIS DPOINT </w:t>
      </w:r>
      <w:r>
        <w:rPr>
          <w:rStyle w:val="Technical2"/>
          <w:sz w:val="16"/>
          <w:szCs w:val="16"/>
          <w:lang w:val="en-AU"/>
        </w:rPr>
        <w:t>[</w:t>
      </w:r>
      <w:r w:rsidRPr="003E22C0">
        <w:rPr>
          <w:rStyle w:val="Technical2"/>
          <w:sz w:val="16"/>
          <w:szCs w:val="16"/>
          <w:lang w:val="en-AU"/>
        </w:rPr>
        <w:t>NUMCOM</w:t>
      </w:r>
      <w:r>
        <w:rPr>
          <w:rStyle w:val="Technical2"/>
          <w:sz w:val="16"/>
          <w:szCs w:val="16"/>
          <w:lang w:val="en-AU"/>
        </w:rPr>
        <w:t xml:space="preserve"> </w:t>
      </w:r>
      <w:r w:rsidRPr="003E22C0">
        <w:rPr>
          <w:rStyle w:val="Technical2"/>
          <w:sz w:val="16"/>
          <w:szCs w:val="16"/>
          <w:lang w:val="en-AU"/>
        </w:rPr>
        <w:t>JACFILE</w:t>
      </w:r>
      <w:r>
        <w:rPr>
          <w:rStyle w:val="Technical2"/>
          <w:sz w:val="16"/>
          <w:szCs w:val="16"/>
          <w:lang w:val="en-AU"/>
        </w:rPr>
        <w:t xml:space="preserve"> </w:t>
      </w:r>
      <w:r w:rsidRPr="003E22C0">
        <w:rPr>
          <w:rStyle w:val="Technical2"/>
          <w:sz w:val="16"/>
          <w:szCs w:val="16"/>
          <w:lang w:val="en-AU"/>
        </w:rPr>
        <w:t>MESSFILE</w:t>
      </w:r>
      <w:r>
        <w:rPr>
          <w:rStyle w:val="Technical2"/>
          <w:sz w:val="16"/>
          <w:szCs w:val="16"/>
          <w:lang w:val="en-AU"/>
        </w:rPr>
        <w:t>] [OBSREREF]</w:t>
      </w:r>
    </w:p>
    <w:p w14:paraId="57BAF01A" w14:textId="77777777" w:rsidR="00E24E54" w:rsidRPr="003E22C0" w:rsidRDefault="00E24E54" w:rsidP="00E24E54">
      <w:pPr>
        <w:pStyle w:val="computerChar"/>
        <w:rPr>
          <w:rStyle w:val="Technical2"/>
          <w:b/>
          <w:sz w:val="16"/>
          <w:szCs w:val="16"/>
          <w:lang w:val="en-AU"/>
        </w:rPr>
      </w:pPr>
      <w:r w:rsidRPr="003E22C0">
        <w:rPr>
          <w:rStyle w:val="Technical2"/>
          <w:sz w:val="16"/>
          <w:szCs w:val="16"/>
          <w:lang w:val="en-AU"/>
        </w:rPr>
        <w:t>RLAMBDA1 RLAMFAC PHIRATSUF PHIREDLAM NUMLAM [JACUPDATE]</w:t>
      </w:r>
      <w:r>
        <w:rPr>
          <w:rStyle w:val="Technical2"/>
          <w:sz w:val="16"/>
          <w:szCs w:val="16"/>
          <w:lang w:val="en-AU"/>
        </w:rPr>
        <w:t xml:space="preserve"> [LAMFORGIVE] [DERFORGIVE]</w:t>
      </w:r>
    </w:p>
    <w:p w14:paraId="399A00E5"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RELPARMAX FACPARMAX FACORIG [IBOUNDSTICK UPVECBEND]</w:t>
      </w:r>
      <w:r>
        <w:rPr>
          <w:rStyle w:val="Technical2"/>
          <w:sz w:val="16"/>
          <w:szCs w:val="16"/>
          <w:lang w:val="en-AU"/>
        </w:rPr>
        <w:t xml:space="preserve"> [ABSPARMAX]</w:t>
      </w:r>
    </w:p>
    <w:p w14:paraId="642116CC"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PHIREDSWH [</w:t>
      </w:r>
      <w:r w:rsidRPr="003E22C0">
        <w:rPr>
          <w:sz w:val="16"/>
          <w:szCs w:val="16"/>
        </w:rPr>
        <w:t>NOPTSWITCH]</w:t>
      </w:r>
      <w:r>
        <w:rPr>
          <w:sz w:val="16"/>
          <w:szCs w:val="16"/>
        </w:rPr>
        <w:t xml:space="preserve"> [SPLITSWH]</w:t>
      </w:r>
      <w:r w:rsidRPr="003E22C0">
        <w:rPr>
          <w:rStyle w:val="Technical2"/>
          <w:sz w:val="16"/>
          <w:szCs w:val="16"/>
          <w:lang w:val="en-AU"/>
        </w:rPr>
        <w:t xml:space="preserve"> [DOAUI] [DOSENREUSE]</w:t>
      </w:r>
      <w:r>
        <w:rPr>
          <w:rStyle w:val="Technical2"/>
          <w:sz w:val="16"/>
          <w:szCs w:val="16"/>
          <w:lang w:val="en-AU"/>
        </w:rPr>
        <w:t xml:space="preserve"> [BOUNDSCALE]</w:t>
      </w:r>
    </w:p>
    <w:p w14:paraId="6474867F" w14:textId="77777777" w:rsidR="00E24E54" w:rsidRPr="003E22C0" w:rsidRDefault="00E24E54" w:rsidP="00E24E54">
      <w:pPr>
        <w:pStyle w:val="filetyping"/>
        <w:spacing w:after="0"/>
        <w:rPr>
          <w:rStyle w:val="computerCharChar0"/>
          <w:sz w:val="16"/>
          <w:szCs w:val="16"/>
        </w:rPr>
      </w:pPr>
      <w:r w:rsidRPr="003E22C0">
        <w:rPr>
          <w:rStyle w:val="Technical2"/>
          <w:sz w:val="16"/>
          <w:szCs w:val="16"/>
          <w:lang w:val="en-AU"/>
        </w:rPr>
        <w:t>NOPTMAX PHIREDSTP NPHISTP NPHINORED RELPARSTP NRELPAR</w:t>
      </w:r>
      <w:r w:rsidRPr="003E22C0">
        <w:rPr>
          <w:rStyle w:val="computerCharChar0"/>
          <w:sz w:val="16"/>
          <w:szCs w:val="16"/>
        </w:rPr>
        <w:t xml:space="preserve"> [PHISTOPTHRESH] [LASTRUN] [PHIABANDON]</w:t>
      </w:r>
    </w:p>
    <w:p w14:paraId="65588FAD" w14:textId="77777777" w:rsidR="00E24E54" w:rsidRPr="00175FEF" w:rsidRDefault="00E24E54" w:rsidP="00E24E54">
      <w:pPr>
        <w:pStyle w:val="computerChar"/>
        <w:rPr>
          <w:rStyle w:val="Technical2"/>
          <w:sz w:val="14"/>
          <w:szCs w:val="16"/>
          <w:lang w:val="pt-BR"/>
        </w:rPr>
      </w:pPr>
      <w:r w:rsidRPr="00175FEF">
        <w:rPr>
          <w:rStyle w:val="Technical2"/>
          <w:sz w:val="14"/>
          <w:szCs w:val="16"/>
          <w:lang w:val="pt-BR"/>
        </w:rPr>
        <w:t>ICOV ICOR IEIG [IRES] [JCOSAVE] [VERBOSEREC] [JCOSAVEITN] [REISAVEITN] [PARSAVEITN] [PARSAVERUN]</w:t>
      </w:r>
    </w:p>
    <w:p w14:paraId="118CBC03" w14:textId="77777777" w:rsidR="00023DA8" w:rsidRPr="003E22C0" w:rsidRDefault="00023DA8" w:rsidP="00023DA8">
      <w:pPr>
        <w:pStyle w:val="computerChar"/>
        <w:rPr>
          <w:sz w:val="16"/>
          <w:szCs w:val="16"/>
        </w:rPr>
      </w:pPr>
      <w:r w:rsidRPr="003E22C0">
        <w:rPr>
          <w:sz w:val="16"/>
          <w:szCs w:val="16"/>
        </w:rPr>
        <w:t>* sensitivity reuse</w:t>
      </w:r>
    </w:p>
    <w:p w14:paraId="5F158299" w14:textId="77777777" w:rsidR="00023DA8" w:rsidRPr="003E22C0" w:rsidRDefault="00023DA8" w:rsidP="00023DA8">
      <w:pPr>
        <w:pStyle w:val="computerChar"/>
        <w:rPr>
          <w:sz w:val="16"/>
          <w:szCs w:val="16"/>
        </w:rPr>
      </w:pPr>
      <w:r w:rsidRPr="003E22C0">
        <w:rPr>
          <w:sz w:val="16"/>
          <w:szCs w:val="16"/>
        </w:rPr>
        <w:t>SENRELTHRESH  SENMAXREUSE</w:t>
      </w:r>
    </w:p>
    <w:p w14:paraId="57401AAC" w14:textId="77777777" w:rsidR="00023DA8" w:rsidRPr="00023DA8" w:rsidRDefault="00023DA8" w:rsidP="00E24E54">
      <w:pPr>
        <w:pStyle w:val="computerChar"/>
        <w:rPr>
          <w:rFonts w:ascii="Courier" w:hAnsi="Courier"/>
          <w:sz w:val="16"/>
          <w:szCs w:val="16"/>
          <w:lang w:val="en-AU"/>
        </w:rPr>
      </w:pPr>
      <w:r w:rsidRPr="003E22C0">
        <w:rPr>
          <w:sz w:val="16"/>
          <w:szCs w:val="16"/>
        </w:rPr>
        <w:t>SENALLCALCINT  SENPREDWEIGHT  SENPIEXCLUDE</w:t>
      </w:r>
    </w:p>
    <w:p w14:paraId="514C1253" w14:textId="77777777" w:rsidR="00E24E54" w:rsidRPr="003E22C0" w:rsidRDefault="00E24E54" w:rsidP="00E24E54">
      <w:pPr>
        <w:pStyle w:val="computerChar"/>
        <w:rPr>
          <w:sz w:val="16"/>
          <w:szCs w:val="16"/>
        </w:rPr>
      </w:pPr>
      <w:r w:rsidRPr="003E22C0">
        <w:rPr>
          <w:sz w:val="16"/>
          <w:szCs w:val="16"/>
        </w:rPr>
        <w:t>* singular value decomposition</w:t>
      </w:r>
    </w:p>
    <w:p w14:paraId="6E67CBD2" w14:textId="77777777" w:rsidR="00E24E54" w:rsidRPr="003E22C0" w:rsidRDefault="00E24E54" w:rsidP="00E24E54">
      <w:pPr>
        <w:pStyle w:val="computerChar"/>
        <w:rPr>
          <w:sz w:val="16"/>
          <w:szCs w:val="16"/>
        </w:rPr>
      </w:pPr>
      <w:r w:rsidRPr="003E22C0">
        <w:rPr>
          <w:sz w:val="16"/>
          <w:szCs w:val="16"/>
        </w:rPr>
        <w:t>SVDMODE</w:t>
      </w:r>
    </w:p>
    <w:p w14:paraId="1F03370B" w14:textId="77777777" w:rsidR="00E24E54" w:rsidRPr="003E22C0" w:rsidRDefault="00E24E54" w:rsidP="00E24E54">
      <w:pPr>
        <w:pStyle w:val="computerChar"/>
        <w:rPr>
          <w:sz w:val="16"/>
          <w:szCs w:val="16"/>
        </w:rPr>
      </w:pPr>
      <w:r w:rsidRPr="003E22C0">
        <w:rPr>
          <w:sz w:val="16"/>
          <w:szCs w:val="16"/>
        </w:rPr>
        <w:t>MAXSING EIGTHRESH</w:t>
      </w:r>
    </w:p>
    <w:p w14:paraId="59636F4C" w14:textId="77777777" w:rsidR="00E24E54" w:rsidRPr="003E22C0" w:rsidRDefault="00E24E54" w:rsidP="00E24E54">
      <w:pPr>
        <w:pStyle w:val="computerChar"/>
        <w:rPr>
          <w:sz w:val="16"/>
          <w:szCs w:val="16"/>
        </w:rPr>
      </w:pPr>
      <w:r w:rsidRPr="003E22C0">
        <w:rPr>
          <w:sz w:val="16"/>
          <w:szCs w:val="16"/>
        </w:rPr>
        <w:t>EIGWRITE</w:t>
      </w:r>
    </w:p>
    <w:p w14:paraId="56B18954" w14:textId="77777777" w:rsidR="00E24E54" w:rsidRPr="003E22C0" w:rsidRDefault="00E24E54" w:rsidP="00E24E54">
      <w:pPr>
        <w:pStyle w:val="computerChar"/>
        <w:rPr>
          <w:sz w:val="16"/>
          <w:szCs w:val="16"/>
        </w:rPr>
      </w:pPr>
      <w:r w:rsidRPr="003E22C0">
        <w:rPr>
          <w:sz w:val="16"/>
          <w:szCs w:val="16"/>
        </w:rPr>
        <w:t>* lsqr</w:t>
      </w:r>
    </w:p>
    <w:p w14:paraId="73EE49BB" w14:textId="77777777" w:rsidR="00E24E54" w:rsidRPr="003E22C0" w:rsidRDefault="00E24E54" w:rsidP="00E24E54">
      <w:pPr>
        <w:pStyle w:val="computerChar"/>
        <w:rPr>
          <w:sz w:val="16"/>
          <w:szCs w:val="16"/>
        </w:rPr>
      </w:pPr>
      <w:r w:rsidRPr="003E22C0">
        <w:rPr>
          <w:sz w:val="16"/>
          <w:szCs w:val="16"/>
        </w:rPr>
        <w:t>LSQRMODE</w:t>
      </w:r>
    </w:p>
    <w:p w14:paraId="178F928E" w14:textId="77777777" w:rsidR="00E24E54" w:rsidRPr="003E22C0" w:rsidRDefault="00E24E54" w:rsidP="00E24E54">
      <w:pPr>
        <w:pStyle w:val="computerChar"/>
        <w:rPr>
          <w:sz w:val="16"/>
          <w:szCs w:val="16"/>
        </w:rPr>
      </w:pPr>
      <w:r w:rsidRPr="003E22C0">
        <w:rPr>
          <w:sz w:val="16"/>
          <w:szCs w:val="16"/>
        </w:rPr>
        <w:t>LSQR_ATOL LSQR_BTOL LSQR_CONLIM LSQR_ITNLIM</w:t>
      </w:r>
    </w:p>
    <w:p w14:paraId="79F622BB" w14:textId="77777777" w:rsidR="00E24E54" w:rsidRPr="003E22C0" w:rsidRDefault="00E24E54" w:rsidP="00E24E54">
      <w:pPr>
        <w:pStyle w:val="computerChar"/>
        <w:rPr>
          <w:rStyle w:val="Technical2"/>
          <w:sz w:val="16"/>
          <w:szCs w:val="16"/>
          <w:lang w:val="en-AU"/>
        </w:rPr>
      </w:pPr>
      <w:r w:rsidRPr="003E22C0">
        <w:rPr>
          <w:sz w:val="16"/>
          <w:szCs w:val="16"/>
        </w:rPr>
        <w:t>LSQRWRITE</w:t>
      </w:r>
    </w:p>
    <w:p w14:paraId="729F5545" w14:textId="77777777" w:rsidR="00FB24AE" w:rsidRPr="003E22C0" w:rsidRDefault="00FB24AE" w:rsidP="00FB24AE">
      <w:pPr>
        <w:pStyle w:val="computerChar"/>
        <w:rPr>
          <w:sz w:val="16"/>
          <w:szCs w:val="16"/>
        </w:rPr>
      </w:pPr>
      <w:r w:rsidRPr="003E22C0">
        <w:rPr>
          <w:sz w:val="16"/>
          <w:szCs w:val="16"/>
        </w:rPr>
        <w:t>* automatic user intervention</w:t>
      </w:r>
    </w:p>
    <w:p w14:paraId="65972349" w14:textId="77777777" w:rsidR="00FB24AE" w:rsidRPr="003E22C0" w:rsidRDefault="00FB24AE" w:rsidP="00FB24AE">
      <w:pPr>
        <w:pStyle w:val="computerChar"/>
        <w:rPr>
          <w:sz w:val="16"/>
          <w:szCs w:val="16"/>
        </w:rPr>
      </w:pPr>
      <w:r w:rsidRPr="003E22C0">
        <w:rPr>
          <w:sz w:val="16"/>
          <w:szCs w:val="16"/>
        </w:rPr>
        <w:t>MAXAUI AUISTARTOPT NOAUIPHIRAT AUIRESTITN</w:t>
      </w:r>
    </w:p>
    <w:p w14:paraId="7231A506" w14:textId="77777777" w:rsidR="00FB24AE" w:rsidRPr="003E22C0" w:rsidRDefault="00FB24AE" w:rsidP="00FB24AE">
      <w:pPr>
        <w:pStyle w:val="computerChar"/>
        <w:rPr>
          <w:sz w:val="16"/>
          <w:szCs w:val="16"/>
        </w:rPr>
      </w:pPr>
      <w:r w:rsidRPr="003E22C0">
        <w:rPr>
          <w:sz w:val="16"/>
          <w:szCs w:val="16"/>
        </w:rPr>
        <w:t>AUISENSRAT AUIHOLDMAXCHG AUINUMFREE</w:t>
      </w:r>
    </w:p>
    <w:p w14:paraId="7594BA88" w14:textId="77777777" w:rsidR="00FB24AE" w:rsidRPr="00FB24AE" w:rsidRDefault="00FB24AE" w:rsidP="00FB24AE">
      <w:pPr>
        <w:pStyle w:val="computerChar"/>
        <w:rPr>
          <w:sz w:val="16"/>
          <w:szCs w:val="16"/>
        </w:rPr>
      </w:pPr>
      <w:r w:rsidRPr="003E22C0">
        <w:rPr>
          <w:sz w:val="16"/>
          <w:szCs w:val="16"/>
        </w:rPr>
        <w:t>AUIPHIRATS</w:t>
      </w:r>
      <w:r>
        <w:rPr>
          <w:sz w:val="16"/>
          <w:szCs w:val="16"/>
        </w:rPr>
        <w:t>UF AUIPHIRATACCEPT NAUINOACCEPT</w:t>
      </w:r>
    </w:p>
    <w:p w14:paraId="65C4EE36" w14:textId="77777777" w:rsidR="00E24E54" w:rsidRPr="003E22C0" w:rsidRDefault="00E24E54" w:rsidP="00E24E54">
      <w:pPr>
        <w:spacing w:before="0" w:after="0"/>
        <w:rPr>
          <w:rFonts w:ascii="Courier" w:hAnsi="Courier"/>
          <w:sz w:val="16"/>
          <w:szCs w:val="16"/>
        </w:rPr>
      </w:pPr>
      <w:r w:rsidRPr="003E22C0">
        <w:rPr>
          <w:rFonts w:ascii="Courier" w:hAnsi="Courier"/>
          <w:sz w:val="16"/>
          <w:szCs w:val="16"/>
        </w:rPr>
        <w:t>* svd assist</w:t>
      </w:r>
    </w:p>
    <w:p w14:paraId="4EF382BB" w14:textId="77777777" w:rsidR="00E24E54" w:rsidRPr="003E22C0" w:rsidRDefault="00E24E54" w:rsidP="00E24E54">
      <w:pPr>
        <w:spacing w:before="0" w:after="0"/>
        <w:rPr>
          <w:rFonts w:ascii="Courier" w:hAnsi="Courier"/>
          <w:sz w:val="16"/>
          <w:szCs w:val="16"/>
        </w:rPr>
      </w:pPr>
      <w:r>
        <w:rPr>
          <w:rFonts w:ascii="Courier" w:hAnsi="Courier"/>
          <w:sz w:val="16"/>
          <w:szCs w:val="16"/>
        </w:rPr>
        <w:t>BASEPESTFILE</w:t>
      </w:r>
    </w:p>
    <w:p w14:paraId="6EEB1619" w14:textId="77777777" w:rsidR="00E24E54" w:rsidRPr="003E22C0" w:rsidRDefault="00E24E54" w:rsidP="00E24E54">
      <w:pPr>
        <w:spacing w:before="0" w:after="0"/>
        <w:rPr>
          <w:rFonts w:ascii="Courier" w:hAnsi="Courier"/>
          <w:sz w:val="16"/>
          <w:szCs w:val="16"/>
        </w:rPr>
      </w:pPr>
      <w:r>
        <w:rPr>
          <w:rFonts w:ascii="Courier" w:hAnsi="Courier"/>
          <w:sz w:val="16"/>
          <w:szCs w:val="16"/>
        </w:rPr>
        <w:t>BASEJACFILE</w:t>
      </w:r>
    </w:p>
    <w:p w14:paraId="4BBBB8F0" w14:textId="77777777" w:rsidR="00E24E54" w:rsidRPr="003E22C0" w:rsidRDefault="00E24E54" w:rsidP="00E24E54">
      <w:pPr>
        <w:spacing w:before="0" w:after="0"/>
        <w:rPr>
          <w:rFonts w:ascii="Courier New" w:hAnsi="Courier New"/>
          <w:sz w:val="16"/>
          <w:szCs w:val="16"/>
        </w:rPr>
      </w:pPr>
      <w:r w:rsidRPr="003E22C0">
        <w:rPr>
          <w:rFonts w:ascii="Courier New" w:hAnsi="Courier New"/>
          <w:sz w:val="16"/>
          <w:szCs w:val="16"/>
        </w:rPr>
        <w:t>SVDA_MULBPA SVDA_SCALADJ SVDA_EXTSUPER SVDA_SUPDERCALC</w:t>
      </w:r>
      <w:r>
        <w:rPr>
          <w:rFonts w:ascii="Courier New" w:hAnsi="Courier New"/>
          <w:sz w:val="16"/>
          <w:szCs w:val="16"/>
        </w:rPr>
        <w:t xml:space="preserve"> SVDA_PAR_EXCL</w:t>
      </w:r>
    </w:p>
    <w:p w14:paraId="7BB2B2C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parameter groups</w:t>
      </w:r>
    </w:p>
    <w:p w14:paraId="1180F268"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PARGPNME INCTYP DERINC DERINCLB FORCEN DERINCMUL DERMTHD</w:t>
      </w:r>
      <w:r>
        <w:rPr>
          <w:rStyle w:val="Technical2"/>
          <w:sz w:val="16"/>
          <w:szCs w:val="16"/>
          <w:lang w:val="en-AU"/>
        </w:rPr>
        <w:t xml:space="preserve"> [SPLITTHRESH SPLITRELDIFF SPLITACTION]</w:t>
      </w:r>
    </w:p>
    <w:p w14:paraId="1AE03429"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NPARGP parameter groups</w:t>
      </w:r>
      <w:r w:rsidRPr="003E22C0">
        <w:rPr>
          <w:rStyle w:val="Technical2"/>
          <w:sz w:val="16"/>
          <w:szCs w:val="16"/>
          <w:lang w:val="en-AU"/>
        </w:rPr>
        <w:t>)</w:t>
      </w:r>
    </w:p>
    <w:p w14:paraId="263DBB19"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parameter data</w:t>
      </w:r>
    </w:p>
    <w:p w14:paraId="293F7C62"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PARNME PARTRANS PARCHGLIM PARVAL1 PARLBND PARUBND PARGP SCALE OFFSET DERCOM</w:t>
      </w:r>
    </w:p>
    <w:p w14:paraId="03938E5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NPAR parameters</w:t>
      </w:r>
      <w:r w:rsidRPr="003E22C0">
        <w:rPr>
          <w:rStyle w:val="Technical2"/>
          <w:sz w:val="16"/>
          <w:szCs w:val="16"/>
          <w:lang w:val="en-AU"/>
        </w:rPr>
        <w:t>)</w:t>
      </w:r>
    </w:p>
    <w:p w14:paraId="4EC7CE02"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PARNME PARTIED</w:t>
      </w:r>
    </w:p>
    <w:p w14:paraId="623703F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tied parameter</w:t>
      </w:r>
      <w:r w:rsidRPr="003E22C0">
        <w:rPr>
          <w:rStyle w:val="Technical2"/>
          <w:sz w:val="16"/>
          <w:szCs w:val="16"/>
          <w:lang w:val="en-AU"/>
        </w:rPr>
        <w:t>)</w:t>
      </w:r>
    </w:p>
    <w:p w14:paraId="73A0AB8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observation groups</w:t>
      </w:r>
    </w:p>
    <w:p w14:paraId="75E1DAE5"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OBGNME</w:t>
      </w:r>
      <w:r>
        <w:rPr>
          <w:rStyle w:val="Technical2"/>
          <w:sz w:val="16"/>
          <w:szCs w:val="16"/>
          <w:lang w:val="en-AU"/>
        </w:rPr>
        <w:t xml:space="preserve"> [GTARG] [COVFLE]</w:t>
      </w:r>
    </w:p>
    <w:p w14:paraId="74977681"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NOBSGP observation group</w:t>
      </w:r>
      <w:r w:rsidRPr="003E22C0">
        <w:rPr>
          <w:rStyle w:val="Technical2"/>
          <w:sz w:val="16"/>
          <w:szCs w:val="16"/>
          <w:lang w:val="en-AU"/>
        </w:rPr>
        <w:t>)</w:t>
      </w:r>
    </w:p>
    <w:p w14:paraId="71AA21AE"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observation data</w:t>
      </w:r>
    </w:p>
    <w:p w14:paraId="26DB02EE"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OBSNME OBSVAL WEIGHT OBGNME</w:t>
      </w:r>
    </w:p>
    <w:p w14:paraId="3B0C1B89" w14:textId="77777777" w:rsidR="00E24E54" w:rsidRPr="00DA19E4" w:rsidRDefault="00E24E54" w:rsidP="00E24E54">
      <w:pPr>
        <w:pStyle w:val="computerChar"/>
        <w:rPr>
          <w:rStyle w:val="Technical2"/>
          <w:sz w:val="16"/>
          <w:szCs w:val="16"/>
          <w:lang w:val="en-AU"/>
        </w:rPr>
      </w:pPr>
      <w:r w:rsidRPr="00DA19E4">
        <w:rPr>
          <w:rStyle w:val="Technical2"/>
          <w:sz w:val="16"/>
          <w:szCs w:val="16"/>
          <w:lang w:val="en-AU"/>
        </w:rPr>
        <w:t>(</w:t>
      </w:r>
      <w:r w:rsidRPr="00DA19E4">
        <w:rPr>
          <w:rStyle w:val="Technical2"/>
          <w:i/>
          <w:sz w:val="16"/>
          <w:szCs w:val="16"/>
          <w:lang w:val="en-AU"/>
        </w:rPr>
        <w:t>one such line for each of NOBS observations</w:t>
      </w:r>
      <w:r w:rsidRPr="00DA19E4">
        <w:rPr>
          <w:rStyle w:val="Technical2"/>
          <w:sz w:val="16"/>
          <w:szCs w:val="16"/>
          <w:lang w:val="en-AU"/>
        </w:rPr>
        <w:t>)</w:t>
      </w:r>
    </w:p>
    <w:p w14:paraId="5A891DA7" w14:textId="77777777" w:rsidR="00E24E54" w:rsidRPr="003E22C0" w:rsidRDefault="00E24E54" w:rsidP="00E24E54">
      <w:pPr>
        <w:pStyle w:val="computerChar"/>
        <w:rPr>
          <w:sz w:val="16"/>
          <w:szCs w:val="16"/>
        </w:rPr>
      </w:pPr>
      <w:r w:rsidRPr="003E22C0">
        <w:rPr>
          <w:sz w:val="16"/>
          <w:szCs w:val="16"/>
        </w:rPr>
        <w:t>* derivatives command line</w:t>
      </w:r>
    </w:p>
    <w:p w14:paraId="59436310" w14:textId="77777777" w:rsidR="00E24E54" w:rsidRPr="00757DDC" w:rsidRDefault="00E24E54" w:rsidP="00E24E54">
      <w:pPr>
        <w:pStyle w:val="computerChar"/>
        <w:rPr>
          <w:sz w:val="16"/>
          <w:szCs w:val="16"/>
        </w:rPr>
      </w:pPr>
      <w:r w:rsidRPr="00757DDC">
        <w:rPr>
          <w:sz w:val="16"/>
          <w:szCs w:val="16"/>
        </w:rPr>
        <w:t>DERCOMLINE</w:t>
      </w:r>
    </w:p>
    <w:p w14:paraId="093C3D06" w14:textId="77777777" w:rsidR="00E24E54" w:rsidRPr="003E22C0" w:rsidRDefault="00E24E54" w:rsidP="00E24E54">
      <w:pPr>
        <w:pStyle w:val="computerChar"/>
        <w:rPr>
          <w:sz w:val="16"/>
          <w:szCs w:val="16"/>
        </w:rPr>
      </w:pPr>
      <w:r w:rsidRPr="003E22C0">
        <w:rPr>
          <w:sz w:val="16"/>
          <w:szCs w:val="16"/>
        </w:rPr>
        <w:t>EXTDERFLE</w:t>
      </w:r>
    </w:p>
    <w:p w14:paraId="66FDCB58"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model command line</w:t>
      </w:r>
    </w:p>
    <w:p w14:paraId="316EE9B4" w14:textId="77777777" w:rsidR="00E24E54" w:rsidRPr="00757DDC" w:rsidRDefault="00E24E54" w:rsidP="00E24E54">
      <w:pPr>
        <w:pStyle w:val="computerChar"/>
        <w:rPr>
          <w:rStyle w:val="Technical2"/>
          <w:sz w:val="16"/>
          <w:szCs w:val="16"/>
          <w:lang w:val="en-AU"/>
        </w:rPr>
      </w:pPr>
      <w:r w:rsidRPr="00757DDC">
        <w:rPr>
          <w:rStyle w:val="Technical2"/>
          <w:sz w:val="16"/>
          <w:szCs w:val="16"/>
          <w:lang w:val="en-AU"/>
        </w:rPr>
        <w:t>COMLINE</w:t>
      </w:r>
    </w:p>
    <w:p w14:paraId="0708661A" w14:textId="77777777" w:rsidR="00E24E54" w:rsidRPr="00757DDC" w:rsidRDefault="00E24E54" w:rsidP="00E24E54">
      <w:pPr>
        <w:pStyle w:val="computerChar"/>
        <w:rPr>
          <w:rStyle w:val="Technical2"/>
          <w:sz w:val="16"/>
          <w:szCs w:val="16"/>
          <w:lang w:val="en-AU"/>
        </w:rPr>
      </w:pPr>
      <w:r w:rsidRPr="00757DDC">
        <w:rPr>
          <w:rStyle w:val="Technical2"/>
          <w:sz w:val="16"/>
          <w:szCs w:val="16"/>
          <w:lang w:val="en-AU"/>
        </w:rPr>
        <w:t>(</w:t>
      </w:r>
      <w:r>
        <w:rPr>
          <w:rStyle w:val="Technical2"/>
          <w:i/>
          <w:sz w:val="16"/>
          <w:szCs w:val="16"/>
          <w:lang w:val="en-AU"/>
        </w:rPr>
        <w:t>one such line for each of</w:t>
      </w:r>
      <w:r w:rsidRPr="00757DDC">
        <w:rPr>
          <w:rStyle w:val="Technical2"/>
          <w:i/>
          <w:sz w:val="16"/>
          <w:szCs w:val="16"/>
          <w:lang w:val="en-AU"/>
        </w:rPr>
        <w:t xml:space="preserve"> NUMCOM command lines</w:t>
      </w:r>
      <w:r w:rsidRPr="00757DDC">
        <w:rPr>
          <w:rStyle w:val="Technical2"/>
          <w:sz w:val="16"/>
          <w:szCs w:val="16"/>
          <w:lang w:val="en-AU"/>
        </w:rPr>
        <w:t>)</w:t>
      </w:r>
    </w:p>
    <w:p w14:paraId="6841A066"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model input/output</w:t>
      </w:r>
    </w:p>
    <w:p w14:paraId="38B368A9"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TEMPFLE INFLE</w:t>
      </w:r>
    </w:p>
    <w:p w14:paraId="55C2DBAF"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NTPLFLE template files</w:t>
      </w:r>
      <w:r w:rsidRPr="003E22C0">
        <w:rPr>
          <w:rStyle w:val="Technical2"/>
          <w:sz w:val="16"/>
          <w:szCs w:val="16"/>
          <w:lang w:val="en-AU"/>
        </w:rPr>
        <w:t>)</w:t>
      </w:r>
    </w:p>
    <w:p w14:paraId="2F729C92"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INSFLE OUTFLE</w:t>
      </w:r>
    </w:p>
    <w:p w14:paraId="5AED584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NINSLFE instruction files</w:t>
      </w:r>
      <w:r w:rsidRPr="003E22C0">
        <w:rPr>
          <w:rStyle w:val="Technical2"/>
          <w:sz w:val="16"/>
          <w:szCs w:val="16"/>
          <w:lang w:val="en-AU"/>
        </w:rPr>
        <w:t>)</w:t>
      </w:r>
    </w:p>
    <w:p w14:paraId="5E6010A1"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prior information</w:t>
      </w:r>
    </w:p>
    <w:p w14:paraId="266AC7D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PILBL PIFAC * PARNME + PIFAC * log(PARNME) ... = PIVAL WEIGHT OBGNME</w:t>
      </w:r>
    </w:p>
    <w:p w14:paraId="6981EE7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1F14C5">
        <w:rPr>
          <w:rStyle w:val="Technical2"/>
          <w:i/>
          <w:sz w:val="16"/>
          <w:szCs w:val="16"/>
          <w:lang w:val="en-AU"/>
        </w:rPr>
        <w:t>one such line for each of NPRIOR articles of prior information</w:t>
      </w:r>
      <w:r w:rsidRPr="003E22C0">
        <w:rPr>
          <w:rStyle w:val="Technical2"/>
          <w:sz w:val="16"/>
          <w:szCs w:val="16"/>
          <w:lang w:val="en-AU"/>
        </w:rPr>
        <w:t>)</w:t>
      </w:r>
    </w:p>
    <w:p w14:paraId="38A5C670"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predictive analysis</w:t>
      </w:r>
    </w:p>
    <w:p w14:paraId="4ABA788D"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NPREDMAXMIN </w:t>
      </w:r>
      <w:r>
        <w:rPr>
          <w:rStyle w:val="Technical2"/>
          <w:sz w:val="16"/>
          <w:szCs w:val="16"/>
          <w:lang w:val="en-AU"/>
        </w:rPr>
        <w:t>[</w:t>
      </w:r>
      <w:r w:rsidRPr="003E22C0">
        <w:rPr>
          <w:rStyle w:val="Technical2"/>
          <w:sz w:val="16"/>
          <w:szCs w:val="16"/>
          <w:lang w:val="en-AU"/>
        </w:rPr>
        <w:t>PREDNOISE</w:t>
      </w:r>
      <w:r>
        <w:rPr>
          <w:rStyle w:val="Technical2"/>
          <w:sz w:val="16"/>
          <w:szCs w:val="16"/>
          <w:lang w:val="en-AU"/>
        </w:rPr>
        <w:t>]</w:t>
      </w:r>
    </w:p>
    <w:p w14:paraId="6EAF8619"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PD0 PD1 PD2</w:t>
      </w:r>
    </w:p>
    <w:p w14:paraId="5EB854D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ABSPREDLAM RELPREDLAM INITSCHFAC MULSCHFAC NSEARCH</w:t>
      </w:r>
    </w:p>
    <w:p w14:paraId="609C456D"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ABSPREDSWH RELPREDSWH</w:t>
      </w:r>
    </w:p>
    <w:p w14:paraId="662047B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NPREDNORED ABSPREDSTP RELPREDSTP NPREDSTP </w:t>
      </w:r>
    </w:p>
    <w:p w14:paraId="7F6BADD0"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 </w:t>
      </w:r>
      <w:r w:rsidR="00143C09">
        <w:rPr>
          <w:rStyle w:val="Technical2"/>
          <w:sz w:val="16"/>
          <w:szCs w:val="16"/>
          <w:lang w:val="en-AU"/>
        </w:rPr>
        <w:t>regularization</w:t>
      </w:r>
    </w:p>
    <w:p w14:paraId="60F7F43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PHIMLIM  PHIMACCEPT [FRACPHIM] [MEMSAVE] </w:t>
      </w:r>
    </w:p>
    <w:p w14:paraId="2360619C"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WFINIT  WFMIN  WFMAX  [LINREG]</w:t>
      </w:r>
      <w:r w:rsidRPr="003E22C0">
        <w:rPr>
          <w:rStyle w:val="Technical2"/>
          <w:b/>
          <w:sz w:val="16"/>
          <w:szCs w:val="16"/>
          <w:lang w:val="en-AU"/>
        </w:rPr>
        <w:t xml:space="preserve"> </w:t>
      </w:r>
      <w:r w:rsidRPr="003E22C0">
        <w:rPr>
          <w:rStyle w:val="Technical2"/>
          <w:sz w:val="16"/>
          <w:szCs w:val="16"/>
          <w:lang w:val="en-AU"/>
        </w:rPr>
        <w:t>[REGCONTINUE]</w:t>
      </w:r>
    </w:p>
    <w:p w14:paraId="438D54AB" w14:textId="77777777" w:rsidR="00E24E54" w:rsidRDefault="00E24E54" w:rsidP="00E24E54">
      <w:pPr>
        <w:pStyle w:val="computerChar"/>
        <w:rPr>
          <w:rStyle w:val="Technical2"/>
          <w:sz w:val="16"/>
          <w:szCs w:val="16"/>
          <w:lang w:val="en-AU"/>
        </w:rPr>
      </w:pPr>
      <w:r w:rsidRPr="003E22C0">
        <w:rPr>
          <w:rStyle w:val="Technical2"/>
          <w:sz w:val="16"/>
          <w:szCs w:val="16"/>
          <w:lang w:val="en-AU"/>
        </w:rPr>
        <w:t>WFFAC  WFTOL IREGADJ</w:t>
      </w:r>
      <w:r>
        <w:rPr>
          <w:rStyle w:val="Technical2"/>
          <w:sz w:val="16"/>
          <w:szCs w:val="16"/>
          <w:lang w:val="en-AU"/>
        </w:rPr>
        <w:t xml:space="preserve"> [NOPTREGADJ REGWEIGHTRAT [REGSINGTHRESH]]</w:t>
      </w:r>
    </w:p>
    <w:p w14:paraId="1FF60A67" w14:textId="77777777" w:rsidR="00E24E54" w:rsidRPr="0045277E" w:rsidRDefault="00E24E54" w:rsidP="00E24E54">
      <w:pPr>
        <w:pStyle w:val="computerChar"/>
        <w:rPr>
          <w:rStyle w:val="Technical2"/>
          <w:sz w:val="16"/>
          <w:szCs w:val="16"/>
        </w:rPr>
      </w:pPr>
      <w:r w:rsidRPr="0045277E">
        <w:rPr>
          <w:rStyle w:val="Technical2"/>
          <w:sz w:val="16"/>
          <w:szCs w:val="16"/>
        </w:rPr>
        <w:t>* pareto</w:t>
      </w:r>
    </w:p>
    <w:p w14:paraId="3CF9C292" w14:textId="77777777" w:rsidR="00E24E54" w:rsidRPr="0045277E" w:rsidRDefault="00E24E54" w:rsidP="00E24E54">
      <w:pPr>
        <w:spacing w:before="0" w:after="0"/>
        <w:rPr>
          <w:rStyle w:val="Technical2"/>
          <w:sz w:val="16"/>
          <w:szCs w:val="16"/>
        </w:rPr>
      </w:pPr>
      <w:r w:rsidRPr="0045277E">
        <w:rPr>
          <w:rStyle w:val="Technical2"/>
          <w:sz w:val="16"/>
          <w:szCs w:val="16"/>
        </w:rPr>
        <w:t xml:space="preserve">PARETO_OBSGROUP  </w:t>
      </w:r>
    </w:p>
    <w:p w14:paraId="54AA3ADF" w14:textId="77777777" w:rsidR="00E24E54" w:rsidRPr="0045277E" w:rsidRDefault="00E24E54" w:rsidP="00E24E54">
      <w:pPr>
        <w:spacing w:before="0" w:after="0"/>
        <w:rPr>
          <w:rStyle w:val="Technical2"/>
          <w:sz w:val="16"/>
          <w:szCs w:val="16"/>
        </w:rPr>
      </w:pPr>
      <w:r w:rsidRPr="0045277E">
        <w:rPr>
          <w:rStyle w:val="Technical2"/>
          <w:sz w:val="16"/>
          <w:szCs w:val="16"/>
        </w:rPr>
        <w:t xml:space="preserve">PARETO_WTFAC_START PARETO_WTFAC_FIN NUM_WTFAC_INC  </w:t>
      </w:r>
    </w:p>
    <w:p w14:paraId="21A16311" w14:textId="77777777" w:rsidR="00E24E54" w:rsidRPr="0045277E" w:rsidRDefault="00E24E54" w:rsidP="00E24E54">
      <w:pPr>
        <w:spacing w:before="0" w:after="0"/>
        <w:rPr>
          <w:rStyle w:val="Technical2"/>
          <w:sz w:val="16"/>
          <w:szCs w:val="16"/>
        </w:rPr>
      </w:pPr>
      <w:r w:rsidRPr="0045277E">
        <w:rPr>
          <w:rStyle w:val="Technical2"/>
          <w:sz w:val="16"/>
          <w:szCs w:val="16"/>
        </w:rPr>
        <w:t>NUM_ITER_START NUM_ITER_GEN NUM_ITER_FIN</w:t>
      </w:r>
    </w:p>
    <w:p w14:paraId="476245C9" w14:textId="77777777" w:rsidR="00E24E54" w:rsidRPr="0045277E" w:rsidRDefault="00E24E54" w:rsidP="00E24E54">
      <w:pPr>
        <w:spacing w:before="0" w:after="0"/>
        <w:rPr>
          <w:rStyle w:val="Technical2"/>
          <w:sz w:val="16"/>
          <w:szCs w:val="16"/>
        </w:rPr>
      </w:pPr>
      <w:r w:rsidRPr="0045277E">
        <w:rPr>
          <w:rStyle w:val="Technical2"/>
          <w:sz w:val="16"/>
          <w:szCs w:val="16"/>
        </w:rPr>
        <w:t>ALT_TERM</w:t>
      </w:r>
    </w:p>
    <w:p w14:paraId="201C1C38" w14:textId="77777777" w:rsidR="00E24E54" w:rsidRPr="0045277E" w:rsidRDefault="00E24E54" w:rsidP="00E24E54">
      <w:pPr>
        <w:spacing w:before="0" w:after="0"/>
        <w:rPr>
          <w:rStyle w:val="Technical2"/>
          <w:sz w:val="16"/>
          <w:szCs w:val="16"/>
        </w:rPr>
      </w:pPr>
      <w:r w:rsidRPr="0045277E">
        <w:rPr>
          <w:rStyle w:val="Technical2"/>
          <w:sz w:val="16"/>
          <w:szCs w:val="16"/>
        </w:rPr>
        <w:lastRenderedPageBreak/>
        <w:t xml:space="preserve">OBS_TERM </w:t>
      </w:r>
      <w:r>
        <w:rPr>
          <w:rStyle w:val="Technical2"/>
          <w:sz w:val="16"/>
          <w:szCs w:val="16"/>
        </w:rPr>
        <w:t>ABOVE_OR_BELOW</w:t>
      </w:r>
      <w:r w:rsidRPr="0045277E">
        <w:rPr>
          <w:rStyle w:val="Technical2"/>
          <w:sz w:val="16"/>
          <w:szCs w:val="16"/>
        </w:rPr>
        <w:t xml:space="preserve"> OBS_THRESH NUM_ITER_THRESH</w:t>
      </w:r>
      <w:r>
        <w:rPr>
          <w:rStyle w:val="Technical2"/>
          <w:sz w:val="16"/>
          <w:szCs w:val="16"/>
        </w:rPr>
        <w:t xml:space="preserve"> (</w:t>
      </w:r>
      <w:r>
        <w:rPr>
          <w:rStyle w:val="Technical2"/>
          <w:i/>
          <w:sz w:val="16"/>
          <w:szCs w:val="16"/>
        </w:rPr>
        <w:t>only if ALT_TERM is non-zero</w:t>
      </w:r>
      <w:r>
        <w:rPr>
          <w:rStyle w:val="Technical2"/>
          <w:sz w:val="16"/>
          <w:szCs w:val="16"/>
        </w:rPr>
        <w:t>)</w:t>
      </w:r>
    </w:p>
    <w:p w14:paraId="71734EE8" w14:textId="77777777" w:rsidR="00E24E54" w:rsidRPr="0045277E" w:rsidRDefault="00E24E54" w:rsidP="00E24E54">
      <w:pPr>
        <w:spacing w:before="0" w:after="0"/>
        <w:rPr>
          <w:rStyle w:val="Technical2"/>
          <w:sz w:val="16"/>
          <w:szCs w:val="16"/>
        </w:rPr>
      </w:pPr>
      <w:r w:rsidRPr="0045277E">
        <w:rPr>
          <w:rStyle w:val="Technical2"/>
          <w:sz w:val="16"/>
          <w:szCs w:val="16"/>
        </w:rPr>
        <w:t>NOBS_REPORT</w:t>
      </w:r>
    </w:p>
    <w:p w14:paraId="6FA70DD1" w14:textId="77777777" w:rsidR="00E24E54" w:rsidRPr="0045277E" w:rsidRDefault="00E24E54" w:rsidP="00E24E54">
      <w:pPr>
        <w:spacing w:before="0" w:after="0"/>
        <w:rPr>
          <w:rStyle w:val="Technical2"/>
          <w:i/>
          <w:sz w:val="16"/>
          <w:szCs w:val="16"/>
        </w:rPr>
      </w:pPr>
      <w:r>
        <w:rPr>
          <w:rStyle w:val="Technical2"/>
          <w:sz w:val="16"/>
          <w:szCs w:val="16"/>
        </w:rPr>
        <w:t>OBS_REPORT_1 OBS_REPORT_</w:t>
      </w:r>
      <w:r w:rsidRPr="0045277E">
        <w:rPr>
          <w:rStyle w:val="Technical2"/>
          <w:sz w:val="16"/>
          <w:szCs w:val="16"/>
        </w:rPr>
        <w:t>2 OBS_REPORT_3</w:t>
      </w:r>
      <w:r>
        <w:rPr>
          <w:rStyle w:val="Technical2"/>
          <w:sz w:val="16"/>
          <w:szCs w:val="16"/>
        </w:rPr>
        <w:t>..</w:t>
      </w:r>
      <w:r>
        <w:rPr>
          <w:rStyle w:val="Technical2"/>
          <w:i/>
          <w:sz w:val="16"/>
          <w:szCs w:val="16"/>
        </w:rPr>
        <w:t xml:space="preserve"> </w:t>
      </w:r>
      <w:r w:rsidRPr="0045277E">
        <w:rPr>
          <w:rStyle w:val="Technical2"/>
          <w:sz w:val="16"/>
          <w:szCs w:val="16"/>
        </w:rPr>
        <w:t>(</w:t>
      </w:r>
      <w:r>
        <w:rPr>
          <w:rStyle w:val="Technical2"/>
          <w:i/>
          <w:sz w:val="16"/>
          <w:szCs w:val="16"/>
        </w:rPr>
        <w:t>NOBS_REPORT items</w:t>
      </w:r>
      <w:r w:rsidRPr="00206028">
        <w:rPr>
          <w:rStyle w:val="Technical2"/>
          <w:sz w:val="16"/>
          <w:szCs w:val="16"/>
        </w:rPr>
        <w:t>)</w:t>
      </w:r>
    </w:p>
    <w:p w14:paraId="76CA0EB9" w14:textId="77777777" w:rsidR="00E24E54" w:rsidRPr="003E22C0" w:rsidRDefault="00E24E54" w:rsidP="00E24E54">
      <w:pPr>
        <w:pStyle w:val="computerChar"/>
        <w:rPr>
          <w:rStyle w:val="Technical2"/>
          <w:sz w:val="16"/>
          <w:szCs w:val="16"/>
          <w:lang w:val="en-AU"/>
        </w:rPr>
      </w:pPr>
    </w:p>
    <w:p w14:paraId="40A3BC87" w14:textId="77777777" w:rsidR="00E24E54" w:rsidRPr="00F1011C" w:rsidRDefault="00E24E54" w:rsidP="00E24E54">
      <w:pPr>
        <w:pStyle w:val="filetyping"/>
        <w:spacing w:after="0"/>
        <w:rPr>
          <w:rStyle w:val="Technical2"/>
          <w:sz w:val="18"/>
          <w:szCs w:val="18"/>
          <w:lang w:val="en-AU"/>
        </w:rPr>
      </w:pPr>
    </w:p>
    <w:p w14:paraId="6484617B" w14:textId="77777777" w:rsidR="0070099A" w:rsidRDefault="0070099A">
      <w:pPr>
        <w:widowControl/>
        <w:spacing w:before="0" w:after="0"/>
        <w:jc w:val="left"/>
        <w:rPr>
          <w:b/>
          <w:szCs w:val="24"/>
          <w:lang w:val="en-AU"/>
        </w:rPr>
      </w:pPr>
      <w:r>
        <w:br w:type="page"/>
      </w:r>
    </w:p>
    <w:p w14:paraId="459C8EBD" w14:textId="77777777" w:rsidR="00E24E54" w:rsidRDefault="00E26F27" w:rsidP="00E24E54">
      <w:pPr>
        <w:pStyle w:val="Caption1"/>
      </w:pPr>
      <w:r>
        <w:lastRenderedPageBreak/>
        <w:t>Table A1.1</w:t>
      </w:r>
      <w:r w:rsidR="005E65D6">
        <w:t xml:space="preserve"> </w:t>
      </w:r>
      <w:r w:rsidR="00E24E54">
        <w:t>Variables in</w:t>
      </w:r>
      <w:r w:rsidR="003C4030">
        <w:t xml:space="preserve"> the</w:t>
      </w:r>
      <w:r w:rsidR="00E24E54">
        <w:t xml:space="preserve"> “control data” section of </w:t>
      </w:r>
      <w:r w:rsidR="003C4030">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3"/>
        <w:gridCol w:w="872"/>
        <w:gridCol w:w="2220"/>
        <w:gridCol w:w="4011"/>
      </w:tblGrid>
      <w:tr w:rsidR="00E24E54" w:rsidRPr="00C506B5" w14:paraId="51881F8D" w14:textId="77777777" w:rsidTr="00BA373F">
        <w:trPr>
          <w:cantSplit/>
        </w:trPr>
        <w:tc>
          <w:tcPr>
            <w:tcW w:w="1923" w:type="dxa"/>
          </w:tcPr>
          <w:p w14:paraId="221CC77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451C31A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65A9102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21DDB57C"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52166E71" w14:textId="77777777" w:rsidTr="00BA373F">
        <w:trPr>
          <w:cantSplit/>
        </w:trPr>
        <w:tc>
          <w:tcPr>
            <w:tcW w:w="1923" w:type="dxa"/>
          </w:tcPr>
          <w:p w14:paraId="6E2F455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RSTFLE</w:t>
            </w:r>
          </w:p>
        </w:tc>
        <w:tc>
          <w:tcPr>
            <w:tcW w:w="879" w:type="dxa"/>
          </w:tcPr>
          <w:p w14:paraId="268390F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05C36E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“restart” or “norestart”</w:t>
            </w:r>
          </w:p>
        </w:tc>
        <w:tc>
          <w:tcPr>
            <w:tcW w:w="4172" w:type="dxa"/>
          </w:tcPr>
          <w:p w14:paraId="0CB3357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whether to write restart data</w:t>
            </w:r>
          </w:p>
        </w:tc>
      </w:tr>
      <w:tr w:rsidR="00E24E54" w:rsidRPr="00C506B5" w14:paraId="30170945" w14:textId="77777777" w:rsidTr="00BA373F">
        <w:trPr>
          <w:cantSplit/>
        </w:trPr>
        <w:tc>
          <w:tcPr>
            <w:tcW w:w="1923" w:type="dxa"/>
          </w:tcPr>
          <w:p w14:paraId="4197D3F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PESTMODE</w:t>
            </w:r>
          </w:p>
        </w:tc>
        <w:tc>
          <w:tcPr>
            <w:tcW w:w="879" w:type="dxa"/>
          </w:tcPr>
          <w:p w14:paraId="78AABE2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494DFD2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“estimation”, “prediction”, “</w:t>
            </w:r>
            <w:r w:rsidR="00143C09">
              <w:rPr>
                <w:rFonts w:ascii="Arial" w:hAnsi="Arial"/>
                <w:sz w:val="18"/>
                <w:szCs w:val="18"/>
                <w:lang w:val="en-AU"/>
              </w:rPr>
              <w:t>regularization</w:t>
            </w:r>
            <w:r w:rsidRPr="00C506B5">
              <w:rPr>
                <w:rFonts w:ascii="Arial" w:hAnsi="Arial"/>
                <w:sz w:val="18"/>
                <w:szCs w:val="18"/>
                <w:lang w:val="en-AU"/>
              </w:rPr>
              <w:t>”</w:t>
            </w:r>
            <w:r>
              <w:rPr>
                <w:rFonts w:ascii="Arial" w:hAnsi="Arial"/>
                <w:sz w:val="18"/>
                <w:szCs w:val="18"/>
                <w:lang w:val="en-AU"/>
              </w:rPr>
              <w:t>, “pareto”</w:t>
            </w:r>
          </w:p>
        </w:tc>
        <w:tc>
          <w:tcPr>
            <w:tcW w:w="4172" w:type="dxa"/>
          </w:tcPr>
          <w:p w14:paraId="4FF61F2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PEST’s mode of operation</w:t>
            </w:r>
          </w:p>
        </w:tc>
      </w:tr>
      <w:tr w:rsidR="00E24E54" w:rsidRPr="00C506B5" w14:paraId="43C6DC0E" w14:textId="77777777" w:rsidTr="00BA373F">
        <w:trPr>
          <w:cantSplit/>
        </w:trPr>
        <w:tc>
          <w:tcPr>
            <w:tcW w:w="1923" w:type="dxa"/>
          </w:tcPr>
          <w:p w14:paraId="7ECB629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NPAR</w:t>
            </w:r>
          </w:p>
        </w:tc>
        <w:tc>
          <w:tcPr>
            <w:tcW w:w="879" w:type="dxa"/>
          </w:tcPr>
          <w:p w14:paraId="5B91785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6C1B03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7F92F4D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parameters</w:t>
            </w:r>
          </w:p>
        </w:tc>
      </w:tr>
      <w:tr w:rsidR="00E24E54" w:rsidRPr="00C506B5" w14:paraId="0059F17D" w14:textId="77777777" w:rsidTr="00BA373F">
        <w:trPr>
          <w:cantSplit/>
        </w:trPr>
        <w:tc>
          <w:tcPr>
            <w:tcW w:w="1923" w:type="dxa"/>
          </w:tcPr>
          <w:p w14:paraId="3EF4CEB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NOBS</w:t>
            </w:r>
          </w:p>
        </w:tc>
        <w:tc>
          <w:tcPr>
            <w:tcW w:w="879" w:type="dxa"/>
          </w:tcPr>
          <w:p w14:paraId="50AC17B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516359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7012126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observations</w:t>
            </w:r>
          </w:p>
        </w:tc>
      </w:tr>
      <w:tr w:rsidR="00E24E54" w:rsidRPr="00C506B5" w14:paraId="3965079D" w14:textId="77777777" w:rsidTr="00BA373F">
        <w:trPr>
          <w:cantSplit/>
        </w:trPr>
        <w:tc>
          <w:tcPr>
            <w:tcW w:w="1923" w:type="dxa"/>
          </w:tcPr>
          <w:p w14:paraId="1591EEB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NPARGP</w:t>
            </w:r>
          </w:p>
        </w:tc>
        <w:tc>
          <w:tcPr>
            <w:tcW w:w="879" w:type="dxa"/>
          </w:tcPr>
          <w:p w14:paraId="1A7F1BE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95E2AB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4C998A8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parameter groups</w:t>
            </w:r>
          </w:p>
        </w:tc>
      </w:tr>
      <w:tr w:rsidR="00E24E54" w:rsidRPr="00C506B5" w14:paraId="1F7F82D8" w14:textId="77777777" w:rsidTr="00BA373F">
        <w:trPr>
          <w:cantSplit/>
        </w:trPr>
        <w:tc>
          <w:tcPr>
            <w:tcW w:w="1923" w:type="dxa"/>
          </w:tcPr>
          <w:p w14:paraId="73E1ED8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NPRIOR</w:t>
            </w:r>
          </w:p>
        </w:tc>
        <w:tc>
          <w:tcPr>
            <w:tcW w:w="879" w:type="dxa"/>
          </w:tcPr>
          <w:p w14:paraId="3D61FF3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3883957" w14:textId="77777777" w:rsidR="00E24E54" w:rsidRPr="00C506B5" w:rsidRDefault="00E24E54" w:rsidP="00BA373F">
            <w:pPr>
              <w:jc w:val="left"/>
              <w:rPr>
                <w:rFonts w:ascii="Arial" w:hAnsi="Arial"/>
                <w:sz w:val="18"/>
                <w:szCs w:val="18"/>
                <w:lang w:val="en-AU"/>
              </w:rPr>
            </w:pPr>
            <w:r>
              <w:rPr>
                <w:rFonts w:ascii="Arial" w:hAnsi="Arial"/>
                <w:sz w:val="18"/>
                <w:szCs w:val="18"/>
                <w:lang w:val="en-AU"/>
              </w:rPr>
              <w:t>any integer value</w:t>
            </w:r>
          </w:p>
        </w:tc>
        <w:tc>
          <w:tcPr>
            <w:tcW w:w="4172" w:type="dxa"/>
          </w:tcPr>
          <w:p w14:paraId="4C0CBB70"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absolute value is </w:t>
            </w:r>
            <w:r w:rsidRPr="00C506B5">
              <w:rPr>
                <w:rFonts w:ascii="Arial" w:hAnsi="Arial"/>
                <w:sz w:val="18"/>
                <w:szCs w:val="18"/>
                <w:lang w:val="en-AU"/>
              </w:rPr>
              <w:t>number of prior information equations</w:t>
            </w:r>
            <w:r>
              <w:rPr>
                <w:rFonts w:ascii="Arial" w:hAnsi="Arial"/>
                <w:sz w:val="18"/>
                <w:szCs w:val="18"/>
                <w:lang w:val="en-AU"/>
              </w:rPr>
              <w:t>; negative value indicates supply of prior information in indexed format</w:t>
            </w:r>
          </w:p>
        </w:tc>
      </w:tr>
      <w:tr w:rsidR="00E24E54" w:rsidRPr="00C506B5" w14:paraId="66120336" w14:textId="77777777" w:rsidTr="00BA373F">
        <w:trPr>
          <w:cantSplit/>
        </w:trPr>
        <w:tc>
          <w:tcPr>
            <w:tcW w:w="1923" w:type="dxa"/>
          </w:tcPr>
          <w:p w14:paraId="79CB530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NOBSGP</w:t>
            </w:r>
          </w:p>
        </w:tc>
        <w:tc>
          <w:tcPr>
            <w:tcW w:w="879" w:type="dxa"/>
          </w:tcPr>
          <w:p w14:paraId="083E684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D34239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34456A7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observation groups</w:t>
            </w:r>
          </w:p>
        </w:tc>
      </w:tr>
      <w:tr w:rsidR="00E24E54" w:rsidRPr="00C506B5" w14:paraId="1000A801" w14:textId="77777777" w:rsidTr="00BA373F">
        <w:trPr>
          <w:cantSplit/>
        </w:trPr>
        <w:tc>
          <w:tcPr>
            <w:tcW w:w="1923" w:type="dxa"/>
          </w:tcPr>
          <w:p w14:paraId="5C12205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MAXCOMPDIM</w:t>
            </w:r>
          </w:p>
        </w:tc>
        <w:tc>
          <w:tcPr>
            <w:tcW w:w="879" w:type="dxa"/>
          </w:tcPr>
          <w:p w14:paraId="3E7038E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24484D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49A9BE9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elements in compressed Jacobian matrix</w:t>
            </w:r>
          </w:p>
        </w:tc>
      </w:tr>
      <w:tr w:rsidR="00E24E54" w:rsidRPr="00C506B5" w14:paraId="1102FC72" w14:textId="77777777" w:rsidTr="00BA373F">
        <w:trPr>
          <w:cantSplit/>
        </w:trPr>
        <w:tc>
          <w:tcPr>
            <w:tcW w:w="1923" w:type="dxa"/>
          </w:tcPr>
          <w:p w14:paraId="0439F45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NTPLFLE</w:t>
            </w:r>
          </w:p>
        </w:tc>
        <w:tc>
          <w:tcPr>
            <w:tcW w:w="879" w:type="dxa"/>
          </w:tcPr>
          <w:p w14:paraId="3E5FC6D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B5BC4A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0A94FEE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template files</w:t>
            </w:r>
          </w:p>
        </w:tc>
      </w:tr>
      <w:tr w:rsidR="00E24E54" w:rsidRPr="00C506B5" w14:paraId="726ECEFD" w14:textId="77777777" w:rsidTr="00BA373F">
        <w:trPr>
          <w:cantSplit/>
        </w:trPr>
        <w:tc>
          <w:tcPr>
            <w:tcW w:w="1923" w:type="dxa"/>
          </w:tcPr>
          <w:p w14:paraId="3A9B5AC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NINSFLE</w:t>
            </w:r>
          </w:p>
        </w:tc>
        <w:tc>
          <w:tcPr>
            <w:tcW w:w="879" w:type="dxa"/>
          </w:tcPr>
          <w:p w14:paraId="74F7964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94D354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0200C41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instruction files</w:t>
            </w:r>
          </w:p>
        </w:tc>
      </w:tr>
      <w:tr w:rsidR="00E24E54" w:rsidRPr="00C506B5" w14:paraId="20826FD0" w14:textId="77777777" w:rsidTr="00BA373F">
        <w:trPr>
          <w:cantSplit/>
        </w:trPr>
        <w:tc>
          <w:tcPr>
            <w:tcW w:w="1923" w:type="dxa"/>
          </w:tcPr>
          <w:p w14:paraId="2007A1B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PRECIS</w:t>
            </w:r>
          </w:p>
        </w:tc>
        <w:tc>
          <w:tcPr>
            <w:tcW w:w="879" w:type="dxa"/>
          </w:tcPr>
          <w:p w14:paraId="5FD2F5B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3B29555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“single” or “double”</w:t>
            </w:r>
          </w:p>
        </w:tc>
        <w:tc>
          <w:tcPr>
            <w:tcW w:w="4172" w:type="dxa"/>
          </w:tcPr>
          <w:p w14:paraId="3BBB6E4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format for writing parameter values to model input files</w:t>
            </w:r>
          </w:p>
        </w:tc>
      </w:tr>
      <w:tr w:rsidR="00E24E54" w:rsidRPr="00C506B5" w14:paraId="10C8A5C2" w14:textId="77777777" w:rsidTr="00BA373F">
        <w:trPr>
          <w:cantSplit/>
        </w:trPr>
        <w:tc>
          <w:tcPr>
            <w:tcW w:w="1923" w:type="dxa"/>
          </w:tcPr>
          <w:p w14:paraId="4708461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DPOINT</w:t>
            </w:r>
          </w:p>
        </w:tc>
        <w:tc>
          <w:tcPr>
            <w:tcW w:w="879" w:type="dxa"/>
          </w:tcPr>
          <w:p w14:paraId="2376D8A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162136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“point” or “nopoint”</w:t>
            </w:r>
          </w:p>
        </w:tc>
        <w:tc>
          <w:tcPr>
            <w:tcW w:w="4172" w:type="dxa"/>
          </w:tcPr>
          <w:p w14:paraId="4A8FFC2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omit decimal point in parameter values if possible</w:t>
            </w:r>
          </w:p>
        </w:tc>
      </w:tr>
      <w:tr w:rsidR="00E24E54" w:rsidRPr="00C506B5" w14:paraId="1B232CDD" w14:textId="77777777" w:rsidTr="00BA373F">
        <w:trPr>
          <w:cantSplit/>
        </w:trPr>
        <w:tc>
          <w:tcPr>
            <w:tcW w:w="1923" w:type="dxa"/>
          </w:tcPr>
          <w:p w14:paraId="7C8BAB2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NUMCOM</w:t>
            </w:r>
          </w:p>
        </w:tc>
        <w:tc>
          <w:tcPr>
            <w:tcW w:w="879" w:type="dxa"/>
          </w:tcPr>
          <w:p w14:paraId="1533349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687665B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21281E6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command lines used to run model</w:t>
            </w:r>
          </w:p>
        </w:tc>
      </w:tr>
      <w:tr w:rsidR="00E24E54" w:rsidRPr="00C506B5" w14:paraId="27B6D02D" w14:textId="77777777" w:rsidTr="00BA373F">
        <w:trPr>
          <w:cantSplit/>
        </w:trPr>
        <w:tc>
          <w:tcPr>
            <w:tcW w:w="1923" w:type="dxa"/>
          </w:tcPr>
          <w:p w14:paraId="2F7CCCC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JACFILE</w:t>
            </w:r>
          </w:p>
        </w:tc>
        <w:tc>
          <w:tcPr>
            <w:tcW w:w="879" w:type="dxa"/>
          </w:tcPr>
          <w:p w14:paraId="61C9253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CA4B166" w14:textId="77777777" w:rsidR="00E24E54" w:rsidRPr="00C506B5" w:rsidRDefault="00E24E54" w:rsidP="00BA373F">
            <w:pPr>
              <w:jc w:val="left"/>
              <w:rPr>
                <w:rFonts w:ascii="Arial" w:hAnsi="Arial"/>
                <w:sz w:val="18"/>
                <w:szCs w:val="18"/>
                <w:lang w:val="en-AU"/>
              </w:rPr>
            </w:pPr>
            <w:r>
              <w:rPr>
                <w:rFonts w:ascii="Arial" w:hAnsi="Arial"/>
                <w:sz w:val="18"/>
                <w:szCs w:val="18"/>
                <w:lang w:val="en-AU"/>
              </w:rPr>
              <w:t>0, 1 or -1</w:t>
            </w:r>
          </w:p>
        </w:tc>
        <w:tc>
          <w:tcPr>
            <w:tcW w:w="4172" w:type="dxa"/>
          </w:tcPr>
          <w:p w14:paraId="553685C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indicates whether model provides external derivatives file</w:t>
            </w:r>
          </w:p>
        </w:tc>
      </w:tr>
      <w:tr w:rsidR="00E24E54" w:rsidRPr="00C506B5" w14:paraId="0318759F" w14:textId="77777777" w:rsidTr="00BA373F">
        <w:trPr>
          <w:cantSplit/>
        </w:trPr>
        <w:tc>
          <w:tcPr>
            <w:tcW w:w="1923" w:type="dxa"/>
          </w:tcPr>
          <w:p w14:paraId="2B5D209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MESSFILE</w:t>
            </w:r>
          </w:p>
        </w:tc>
        <w:tc>
          <w:tcPr>
            <w:tcW w:w="879" w:type="dxa"/>
          </w:tcPr>
          <w:p w14:paraId="2EB9382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2ACC39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08D8E01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indicates whether PEST writes PEST-to-model message file</w:t>
            </w:r>
          </w:p>
        </w:tc>
      </w:tr>
      <w:tr w:rsidR="00E24E54" w:rsidRPr="00C506B5" w14:paraId="5140C488" w14:textId="77777777" w:rsidTr="00BA373F">
        <w:trPr>
          <w:cantSplit/>
        </w:trPr>
        <w:tc>
          <w:tcPr>
            <w:tcW w:w="1923" w:type="dxa"/>
          </w:tcPr>
          <w:p w14:paraId="5C6503E4" w14:textId="77777777" w:rsidR="00E24E54" w:rsidRPr="00C506B5" w:rsidRDefault="00E24E54" w:rsidP="00BA373F">
            <w:pPr>
              <w:rPr>
                <w:rFonts w:ascii="Arial" w:hAnsi="Arial"/>
                <w:sz w:val="18"/>
                <w:szCs w:val="18"/>
                <w:lang w:val="en-AU"/>
              </w:rPr>
            </w:pPr>
            <w:r>
              <w:rPr>
                <w:rFonts w:ascii="Arial" w:hAnsi="Arial"/>
                <w:sz w:val="18"/>
                <w:szCs w:val="18"/>
                <w:lang w:val="en-AU"/>
              </w:rPr>
              <w:t>OBSREREF</w:t>
            </w:r>
          </w:p>
        </w:tc>
        <w:tc>
          <w:tcPr>
            <w:tcW w:w="879" w:type="dxa"/>
          </w:tcPr>
          <w:p w14:paraId="2A532556"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52CC271D" w14:textId="77777777" w:rsidR="00E24E54" w:rsidRPr="00C506B5" w:rsidRDefault="00E24E54" w:rsidP="00BA373F">
            <w:pPr>
              <w:jc w:val="left"/>
              <w:rPr>
                <w:rFonts w:ascii="Arial" w:hAnsi="Arial"/>
                <w:sz w:val="18"/>
                <w:szCs w:val="18"/>
                <w:lang w:val="en-AU"/>
              </w:rPr>
            </w:pPr>
            <w:r>
              <w:rPr>
                <w:rFonts w:ascii="Arial" w:hAnsi="Arial"/>
                <w:sz w:val="18"/>
                <w:szCs w:val="18"/>
                <w:lang w:val="en-AU"/>
              </w:rPr>
              <w:t>“obsreref”, “obsreref_N” or “noobsreref”</w:t>
            </w:r>
          </w:p>
        </w:tc>
        <w:tc>
          <w:tcPr>
            <w:tcW w:w="4172" w:type="dxa"/>
          </w:tcPr>
          <w:p w14:paraId="7D055953" w14:textId="77777777" w:rsidR="00E24E54" w:rsidRPr="00C506B5" w:rsidRDefault="00E24E54" w:rsidP="00BA373F">
            <w:pPr>
              <w:jc w:val="left"/>
              <w:rPr>
                <w:rFonts w:ascii="Arial" w:hAnsi="Arial"/>
                <w:sz w:val="18"/>
                <w:szCs w:val="18"/>
                <w:lang w:val="en-AU"/>
              </w:rPr>
            </w:pPr>
            <w:r>
              <w:rPr>
                <w:rFonts w:ascii="Arial" w:hAnsi="Arial"/>
                <w:sz w:val="18"/>
                <w:szCs w:val="18"/>
                <w:lang w:val="en-AU"/>
              </w:rPr>
              <w:t>activates or de-activates observation re-referencing (with an optional pause after re-referencing runs)</w:t>
            </w:r>
          </w:p>
        </w:tc>
      </w:tr>
      <w:tr w:rsidR="00E24E54" w:rsidRPr="00C506B5" w14:paraId="49B69E48" w14:textId="77777777" w:rsidTr="00BA373F">
        <w:trPr>
          <w:cantSplit/>
        </w:trPr>
        <w:tc>
          <w:tcPr>
            <w:tcW w:w="1923" w:type="dxa"/>
          </w:tcPr>
          <w:p w14:paraId="3CC0672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RLAMBDA1</w:t>
            </w:r>
          </w:p>
        </w:tc>
        <w:tc>
          <w:tcPr>
            <w:tcW w:w="879" w:type="dxa"/>
          </w:tcPr>
          <w:p w14:paraId="3C42238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5059BC2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1D93C9E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initial Marquardt lambda</w:t>
            </w:r>
          </w:p>
        </w:tc>
      </w:tr>
      <w:tr w:rsidR="00E24E54" w:rsidRPr="00C506B5" w14:paraId="25A334FC" w14:textId="77777777" w:rsidTr="00BA373F">
        <w:trPr>
          <w:cantSplit/>
        </w:trPr>
        <w:tc>
          <w:tcPr>
            <w:tcW w:w="1923" w:type="dxa"/>
          </w:tcPr>
          <w:p w14:paraId="7DE2FC6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RLAMFAC</w:t>
            </w:r>
          </w:p>
        </w:tc>
        <w:tc>
          <w:tcPr>
            <w:tcW w:w="879" w:type="dxa"/>
          </w:tcPr>
          <w:p w14:paraId="07FB04B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3F0CAF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positive or negative, but not zero</w:t>
            </w:r>
          </w:p>
        </w:tc>
        <w:tc>
          <w:tcPr>
            <w:tcW w:w="4172" w:type="dxa"/>
          </w:tcPr>
          <w:p w14:paraId="07A6D0C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dictates Marquardt lambda adjustment process</w:t>
            </w:r>
          </w:p>
        </w:tc>
      </w:tr>
      <w:tr w:rsidR="00E24E54" w:rsidRPr="00C506B5" w14:paraId="1A7E8547" w14:textId="77777777" w:rsidTr="00BA373F">
        <w:trPr>
          <w:cantSplit/>
        </w:trPr>
        <w:tc>
          <w:tcPr>
            <w:tcW w:w="1923" w:type="dxa"/>
          </w:tcPr>
          <w:p w14:paraId="01347C3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PHIRATSUF</w:t>
            </w:r>
          </w:p>
        </w:tc>
        <w:tc>
          <w:tcPr>
            <w:tcW w:w="879" w:type="dxa"/>
          </w:tcPr>
          <w:p w14:paraId="558E2D8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A76B02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4650880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fractional objective function sufficient for end of current iteration</w:t>
            </w:r>
          </w:p>
        </w:tc>
      </w:tr>
      <w:tr w:rsidR="00E24E54" w:rsidRPr="00C506B5" w14:paraId="7EB07D4A" w14:textId="77777777" w:rsidTr="00BA373F">
        <w:trPr>
          <w:cantSplit/>
        </w:trPr>
        <w:tc>
          <w:tcPr>
            <w:tcW w:w="1923" w:type="dxa"/>
          </w:tcPr>
          <w:p w14:paraId="02CBB26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PHIREDLAM</w:t>
            </w:r>
          </w:p>
        </w:tc>
        <w:tc>
          <w:tcPr>
            <w:tcW w:w="879" w:type="dxa"/>
          </w:tcPr>
          <w:p w14:paraId="5B873F4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E93734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29BACF5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termination criterion for Marquardt lambda search</w:t>
            </w:r>
          </w:p>
        </w:tc>
      </w:tr>
      <w:tr w:rsidR="00E24E54" w:rsidRPr="00C506B5" w14:paraId="5D5FE02F" w14:textId="77777777" w:rsidTr="00BA373F">
        <w:trPr>
          <w:cantSplit/>
        </w:trPr>
        <w:tc>
          <w:tcPr>
            <w:tcW w:w="1923" w:type="dxa"/>
          </w:tcPr>
          <w:p w14:paraId="53C36D6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lastRenderedPageBreak/>
              <w:t>NUMLAM</w:t>
            </w:r>
          </w:p>
        </w:tc>
        <w:tc>
          <w:tcPr>
            <w:tcW w:w="879" w:type="dxa"/>
          </w:tcPr>
          <w:p w14:paraId="0B49DE0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BD71D1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one or greater</w:t>
            </w:r>
            <w:r>
              <w:rPr>
                <w:rFonts w:ascii="Arial" w:hAnsi="Arial"/>
                <w:sz w:val="18"/>
                <w:szCs w:val="18"/>
                <w:lang w:val="en-AU"/>
              </w:rPr>
              <w:t>; possibly negative with Parallel or BEOPEST</w:t>
            </w:r>
          </w:p>
        </w:tc>
        <w:tc>
          <w:tcPr>
            <w:tcW w:w="4172" w:type="dxa"/>
          </w:tcPr>
          <w:p w14:paraId="7684BD5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maximum number of Marquardt lambdas to test</w:t>
            </w:r>
          </w:p>
        </w:tc>
      </w:tr>
      <w:tr w:rsidR="00E24E54" w:rsidRPr="00C506B5" w14:paraId="7002D8A2" w14:textId="77777777" w:rsidTr="00BA373F">
        <w:trPr>
          <w:cantSplit/>
        </w:trPr>
        <w:tc>
          <w:tcPr>
            <w:tcW w:w="1923" w:type="dxa"/>
          </w:tcPr>
          <w:p w14:paraId="42284C6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JACUPDATE</w:t>
            </w:r>
          </w:p>
        </w:tc>
        <w:tc>
          <w:tcPr>
            <w:tcW w:w="879" w:type="dxa"/>
          </w:tcPr>
          <w:p w14:paraId="1F0809C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26AC7A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257AB87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activation of Broyden’s Jacobian update procedure</w:t>
            </w:r>
          </w:p>
        </w:tc>
      </w:tr>
      <w:tr w:rsidR="00E24E54" w:rsidRPr="00C506B5" w14:paraId="2CB56AF5" w14:textId="77777777" w:rsidTr="00BA373F">
        <w:trPr>
          <w:cantSplit/>
        </w:trPr>
        <w:tc>
          <w:tcPr>
            <w:tcW w:w="1923" w:type="dxa"/>
          </w:tcPr>
          <w:p w14:paraId="383DBC48" w14:textId="77777777" w:rsidR="00E24E54" w:rsidRPr="00C506B5" w:rsidRDefault="00E24E54" w:rsidP="00BA373F">
            <w:pPr>
              <w:rPr>
                <w:rFonts w:ascii="Arial" w:hAnsi="Arial"/>
                <w:sz w:val="18"/>
                <w:szCs w:val="18"/>
                <w:lang w:val="en-AU"/>
              </w:rPr>
            </w:pPr>
            <w:r>
              <w:rPr>
                <w:rFonts w:ascii="Arial" w:hAnsi="Arial"/>
                <w:sz w:val="18"/>
                <w:szCs w:val="18"/>
                <w:lang w:val="en-AU"/>
              </w:rPr>
              <w:t>LAMFORGIVE</w:t>
            </w:r>
          </w:p>
        </w:tc>
        <w:tc>
          <w:tcPr>
            <w:tcW w:w="879" w:type="dxa"/>
          </w:tcPr>
          <w:p w14:paraId="336CF2B2"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75A756A6" w14:textId="77777777" w:rsidR="00E24E54" w:rsidRPr="00C506B5" w:rsidRDefault="00E24E54" w:rsidP="00BA373F">
            <w:pPr>
              <w:jc w:val="left"/>
              <w:rPr>
                <w:rFonts w:ascii="Arial" w:hAnsi="Arial"/>
                <w:sz w:val="18"/>
                <w:szCs w:val="18"/>
                <w:lang w:val="en-AU"/>
              </w:rPr>
            </w:pPr>
            <w:r>
              <w:rPr>
                <w:rFonts w:ascii="Arial" w:hAnsi="Arial"/>
                <w:sz w:val="18"/>
                <w:szCs w:val="18"/>
                <w:lang w:val="en-AU"/>
              </w:rPr>
              <w:t>“lamforgive” or “nolamforgive”</w:t>
            </w:r>
          </w:p>
        </w:tc>
        <w:tc>
          <w:tcPr>
            <w:tcW w:w="4172" w:type="dxa"/>
          </w:tcPr>
          <w:p w14:paraId="2FB42327" w14:textId="77777777" w:rsidR="00E24E54" w:rsidRPr="00C506B5" w:rsidRDefault="00E24E54" w:rsidP="00BA373F">
            <w:pPr>
              <w:jc w:val="left"/>
              <w:rPr>
                <w:rFonts w:ascii="Arial" w:hAnsi="Arial"/>
                <w:sz w:val="18"/>
                <w:szCs w:val="18"/>
                <w:lang w:val="en-AU"/>
              </w:rPr>
            </w:pPr>
            <w:r>
              <w:rPr>
                <w:rFonts w:ascii="Arial" w:hAnsi="Arial"/>
                <w:sz w:val="18"/>
                <w:szCs w:val="18"/>
                <w:lang w:val="en-AU"/>
              </w:rPr>
              <w:t>treat model run failure during lambda search as high objective function</w:t>
            </w:r>
          </w:p>
        </w:tc>
      </w:tr>
      <w:tr w:rsidR="00E24E54" w:rsidRPr="00C506B5" w14:paraId="36302F2A" w14:textId="77777777" w:rsidTr="00BA373F">
        <w:trPr>
          <w:cantSplit/>
        </w:trPr>
        <w:tc>
          <w:tcPr>
            <w:tcW w:w="1923" w:type="dxa"/>
          </w:tcPr>
          <w:p w14:paraId="46D50009" w14:textId="77777777" w:rsidR="00E24E54" w:rsidRPr="00C506B5" w:rsidRDefault="00E24E54" w:rsidP="00BA373F">
            <w:pPr>
              <w:rPr>
                <w:rFonts w:ascii="Arial" w:hAnsi="Arial"/>
                <w:sz w:val="18"/>
                <w:szCs w:val="18"/>
                <w:lang w:val="en-AU"/>
              </w:rPr>
            </w:pPr>
            <w:r>
              <w:rPr>
                <w:rFonts w:ascii="Arial" w:hAnsi="Arial"/>
                <w:sz w:val="18"/>
                <w:szCs w:val="18"/>
                <w:lang w:val="en-AU"/>
              </w:rPr>
              <w:t>DERFORGIVE</w:t>
            </w:r>
          </w:p>
        </w:tc>
        <w:tc>
          <w:tcPr>
            <w:tcW w:w="879" w:type="dxa"/>
          </w:tcPr>
          <w:p w14:paraId="746F3A99"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6A27FDE9" w14:textId="77777777" w:rsidR="00E24E54" w:rsidRPr="00C506B5" w:rsidRDefault="00E24E54" w:rsidP="00BA373F">
            <w:pPr>
              <w:jc w:val="left"/>
              <w:rPr>
                <w:rFonts w:ascii="Arial" w:hAnsi="Arial"/>
                <w:sz w:val="18"/>
                <w:szCs w:val="18"/>
                <w:lang w:val="en-AU"/>
              </w:rPr>
            </w:pPr>
            <w:r>
              <w:rPr>
                <w:rFonts w:ascii="Arial" w:hAnsi="Arial"/>
                <w:sz w:val="18"/>
                <w:szCs w:val="18"/>
                <w:lang w:val="en-AU"/>
              </w:rPr>
              <w:t>“derforgive” or “noderforgive”</w:t>
            </w:r>
          </w:p>
        </w:tc>
        <w:tc>
          <w:tcPr>
            <w:tcW w:w="4172" w:type="dxa"/>
          </w:tcPr>
          <w:p w14:paraId="1B44B714" w14:textId="77777777" w:rsidR="00E24E54" w:rsidRPr="00C506B5" w:rsidRDefault="00E24E54" w:rsidP="00A71947">
            <w:pPr>
              <w:jc w:val="left"/>
              <w:rPr>
                <w:rFonts w:ascii="Arial" w:hAnsi="Arial"/>
                <w:sz w:val="18"/>
                <w:szCs w:val="18"/>
                <w:lang w:val="en-AU"/>
              </w:rPr>
            </w:pPr>
            <w:r>
              <w:rPr>
                <w:rFonts w:ascii="Arial" w:hAnsi="Arial"/>
                <w:sz w:val="18"/>
                <w:szCs w:val="18"/>
                <w:lang w:val="en-AU"/>
              </w:rPr>
              <w:t>accomodates model failure during Jacobian runs by setting pertinent sensitivities to zero</w:t>
            </w:r>
          </w:p>
        </w:tc>
      </w:tr>
      <w:tr w:rsidR="00E24E54" w:rsidRPr="00C506B5" w14:paraId="1E4BAD00" w14:textId="77777777" w:rsidTr="00BA373F">
        <w:trPr>
          <w:cantSplit/>
        </w:trPr>
        <w:tc>
          <w:tcPr>
            <w:tcW w:w="1923" w:type="dxa"/>
          </w:tcPr>
          <w:p w14:paraId="718E413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RELPARMAX</w:t>
            </w:r>
          </w:p>
        </w:tc>
        <w:tc>
          <w:tcPr>
            <w:tcW w:w="879" w:type="dxa"/>
          </w:tcPr>
          <w:p w14:paraId="796998F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31E842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24C114E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relative change limit</w:t>
            </w:r>
          </w:p>
        </w:tc>
      </w:tr>
      <w:tr w:rsidR="00E24E54" w:rsidRPr="00C506B5" w14:paraId="3085C30A" w14:textId="77777777" w:rsidTr="00BA373F">
        <w:trPr>
          <w:cantSplit/>
        </w:trPr>
        <w:tc>
          <w:tcPr>
            <w:tcW w:w="1923" w:type="dxa"/>
          </w:tcPr>
          <w:p w14:paraId="58388CA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FACPARMAX</w:t>
            </w:r>
          </w:p>
        </w:tc>
        <w:tc>
          <w:tcPr>
            <w:tcW w:w="879" w:type="dxa"/>
          </w:tcPr>
          <w:p w14:paraId="0C77B5B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783BE7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one</w:t>
            </w:r>
          </w:p>
        </w:tc>
        <w:tc>
          <w:tcPr>
            <w:tcW w:w="4172" w:type="dxa"/>
          </w:tcPr>
          <w:p w14:paraId="442DEA6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factor change limit</w:t>
            </w:r>
          </w:p>
        </w:tc>
      </w:tr>
      <w:tr w:rsidR="00E24E54" w:rsidRPr="00C506B5" w14:paraId="2B98F533" w14:textId="77777777" w:rsidTr="00BA373F">
        <w:trPr>
          <w:cantSplit/>
        </w:trPr>
        <w:tc>
          <w:tcPr>
            <w:tcW w:w="1923" w:type="dxa"/>
          </w:tcPr>
          <w:p w14:paraId="16981FC4" w14:textId="77777777" w:rsidR="00E24E54" w:rsidRDefault="00E24E54" w:rsidP="00BA373F">
            <w:pPr>
              <w:rPr>
                <w:rFonts w:ascii="Arial" w:hAnsi="Arial"/>
                <w:sz w:val="18"/>
                <w:szCs w:val="18"/>
                <w:lang w:val="en-AU"/>
              </w:rPr>
            </w:pPr>
            <w:r>
              <w:rPr>
                <w:rFonts w:ascii="Arial" w:hAnsi="Arial"/>
                <w:sz w:val="18"/>
                <w:szCs w:val="18"/>
                <w:lang w:val="en-AU"/>
              </w:rPr>
              <w:t>FACORIG</w:t>
            </w:r>
          </w:p>
        </w:tc>
        <w:tc>
          <w:tcPr>
            <w:tcW w:w="879" w:type="dxa"/>
          </w:tcPr>
          <w:p w14:paraId="65076077" w14:textId="77777777" w:rsidR="00E24E54" w:rsidRDefault="00E24E54" w:rsidP="00BA373F">
            <w:pPr>
              <w:rPr>
                <w:rFonts w:ascii="Arial" w:hAnsi="Arial"/>
                <w:sz w:val="18"/>
                <w:szCs w:val="18"/>
                <w:lang w:val="en-AU"/>
              </w:rPr>
            </w:pPr>
            <w:r>
              <w:rPr>
                <w:rFonts w:ascii="Arial" w:hAnsi="Arial"/>
                <w:sz w:val="18"/>
                <w:szCs w:val="18"/>
                <w:lang w:val="en-AU"/>
              </w:rPr>
              <w:t>real</w:t>
            </w:r>
          </w:p>
        </w:tc>
        <w:tc>
          <w:tcPr>
            <w:tcW w:w="2268" w:type="dxa"/>
          </w:tcPr>
          <w:p w14:paraId="670CB342" w14:textId="77777777" w:rsidR="00E24E54" w:rsidRDefault="00E24E54" w:rsidP="00BA373F">
            <w:pPr>
              <w:jc w:val="left"/>
              <w:rPr>
                <w:rFonts w:ascii="Arial" w:hAnsi="Arial"/>
                <w:sz w:val="18"/>
                <w:szCs w:val="18"/>
                <w:lang w:val="en-AU"/>
              </w:rPr>
            </w:pPr>
            <w:r>
              <w:rPr>
                <w:rFonts w:ascii="Arial" w:hAnsi="Arial"/>
                <w:sz w:val="18"/>
                <w:szCs w:val="18"/>
                <w:lang w:val="en-AU"/>
              </w:rPr>
              <w:t>between zero and one</w:t>
            </w:r>
          </w:p>
        </w:tc>
        <w:tc>
          <w:tcPr>
            <w:tcW w:w="4172" w:type="dxa"/>
          </w:tcPr>
          <w:p w14:paraId="6D45D8BE" w14:textId="77777777" w:rsidR="00E24E54" w:rsidRDefault="00E24E54" w:rsidP="00BA373F">
            <w:pPr>
              <w:jc w:val="left"/>
              <w:rPr>
                <w:rFonts w:ascii="Arial" w:hAnsi="Arial"/>
                <w:sz w:val="18"/>
                <w:szCs w:val="18"/>
                <w:lang w:val="en-AU"/>
              </w:rPr>
            </w:pPr>
            <w:r>
              <w:rPr>
                <w:rFonts w:ascii="Arial" w:hAnsi="Arial"/>
                <w:sz w:val="18"/>
                <w:szCs w:val="18"/>
                <w:lang w:val="en-AU"/>
              </w:rPr>
              <w:t>minimum fraction of original parameter value in evaluating relative change</w:t>
            </w:r>
          </w:p>
        </w:tc>
      </w:tr>
      <w:tr w:rsidR="00E24E54" w:rsidRPr="00C506B5" w14:paraId="37B4999D" w14:textId="77777777" w:rsidTr="00BA373F">
        <w:trPr>
          <w:cantSplit/>
        </w:trPr>
        <w:tc>
          <w:tcPr>
            <w:tcW w:w="1923" w:type="dxa"/>
          </w:tcPr>
          <w:p w14:paraId="260368E4" w14:textId="77777777" w:rsidR="00E24E54" w:rsidRPr="00C506B5" w:rsidRDefault="00E24E54" w:rsidP="00BA373F">
            <w:pPr>
              <w:rPr>
                <w:rFonts w:ascii="Arial" w:hAnsi="Arial"/>
                <w:sz w:val="18"/>
                <w:szCs w:val="18"/>
                <w:lang w:val="en-AU"/>
              </w:rPr>
            </w:pPr>
            <w:r>
              <w:rPr>
                <w:rFonts w:ascii="Arial" w:hAnsi="Arial"/>
                <w:sz w:val="18"/>
                <w:szCs w:val="18"/>
                <w:lang w:val="en-AU"/>
              </w:rPr>
              <w:t>ABSPARMAX</w:t>
            </w:r>
            <w:r w:rsidR="00A71947">
              <w:rPr>
                <w:rFonts w:ascii="Arial" w:hAnsi="Arial"/>
                <w:sz w:val="18"/>
                <w:szCs w:val="18"/>
                <w:lang w:val="en-AU"/>
              </w:rPr>
              <w:t>(</w:t>
            </w:r>
            <w:r w:rsidR="00A71947" w:rsidRPr="00A71947">
              <w:rPr>
                <w:rFonts w:ascii="Arial" w:hAnsi="Arial"/>
                <w:i/>
                <w:sz w:val="18"/>
                <w:szCs w:val="18"/>
                <w:lang w:val="en-AU"/>
              </w:rPr>
              <w:t>N</w:t>
            </w:r>
            <w:r w:rsidR="00A71947">
              <w:rPr>
                <w:rFonts w:ascii="Arial" w:hAnsi="Arial"/>
                <w:sz w:val="18"/>
                <w:szCs w:val="18"/>
                <w:lang w:val="en-AU"/>
              </w:rPr>
              <w:t>)</w:t>
            </w:r>
          </w:p>
        </w:tc>
        <w:tc>
          <w:tcPr>
            <w:tcW w:w="879" w:type="dxa"/>
          </w:tcPr>
          <w:p w14:paraId="6BDBB19E" w14:textId="77777777" w:rsidR="00E24E54" w:rsidRPr="00C506B5" w:rsidRDefault="00E24E54" w:rsidP="00BA373F">
            <w:pPr>
              <w:rPr>
                <w:rFonts w:ascii="Arial" w:hAnsi="Arial"/>
                <w:sz w:val="18"/>
                <w:szCs w:val="18"/>
                <w:lang w:val="en-AU"/>
              </w:rPr>
            </w:pPr>
            <w:r>
              <w:rPr>
                <w:rFonts w:ascii="Arial" w:hAnsi="Arial"/>
                <w:sz w:val="18"/>
                <w:szCs w:val="18"/>
                <w:lang w:val="en-AU"/>
              </w:rPr>
              <w:t>real</w:t>
            </w:r>
          </w:p>
        </w:tc>
        <w:tc>
          <w:tcPr>
            <w:tcW w:w="2268" w:type="dxa"/>
          </w:tcPr>
          <w:p w14:paraId="6639DC7A" w14:textId="77777777" w:rsidR="00E24E54" w:rsidRPr="00C506B5" w:rsidRDefault="00E24E54" w:rsidP="00BA373F">
            <w:pPr>
              <w:jc w:val="left"/>
              <w:rPr>
                <w:rFonts w:ascii="Arial" w:hAnsi="Arial"/>
                <w:sz w:val="18"/>
                <w:szCs w:val="18"/>
                <w:lang w:val="en-AU"/>
              </w:rPr>
            </w:pPr>
            <w:r>
              <w:rPr>
                <w:rFonts w:ascii="Arial" w:hAnsi="Arial"/>
                <w:sz w:val="18"/>
                <w:szCs w:val="18"/>
                <w:lang w:val="en-AU"/>
              </w:rPr>
              <w:t>greater than zero</w:t>
            </w:r>
          </w:p>
        </w:tc>
        <w:tc>
          <w:tcPr>
            <w:tcW w:w="4172" w:type="dxa"/>
          </w:tcPr>
          <w:p w14:paraId="54CC2BAE" w14:textId="77777777" w:rsidR="00E24E54" w:rsidRPr="00C506B5" w:rsidRDefault="00E24E54" w:rsidP="00A71947">
            <w:pPr>
              <w:jc w:val="left"/>
              <w:rPr>
                <w:rFonts w:ascii="Arial" w:hAnsi="Arial"/>
                <w:sz w:val="18"/>
                <w:szCs w:val="18"/>
                <w:lang w:val="en-AU"/>
              </w:rPr>
            </w:pPr>
            <w:r>
              <w:rPr>
                <w:rFonts w:ascii="Arial" w:hAnsi="Arial"/>
                <w:sz w:val="18"/>
                <w:szCs w:val="18"/>
                <w:lang w:val="en-AU"/>
              </w:rPr>
              <w:t>parameter absolute change limit</w:t>
            </w:r>
            <w:r w:rsidR="00A71947">
              <w:rPr>
                <w:rFonts w:ascii="Arial" w:hAnsi="Arial"/>
                <w:sz w:val="18"/>
                <w:szCs w:val="18"/>
                <w:lang w:val="en-AU"/>
              </w:rPr>
              <w:t xml:space="preserve"> – </w:t>
            </w:r>
            <w:r w:rsidR="00A71947" w:rsidRPr="00A71947">
              <w:rPr>
                <w:rFonts w:ascii="Arial" w:hAnsi="Arial"/>
                <w:i/>
                <w:sz w:val="18"/>
                <w:szCs w:val="18"/>
                <w:lang w:val="en-AU"/>
              </w:rPr>
              <w:t>N’</w:t>
            </w:r>
            <w:r w:rsidR="00A71947">
              <w:rPr>
                <w:rFonts w:ascii="Arial" w:hAnsi="Arial"/>
                <w:sz w:val="18"/>
                <w:szCs w:val="18"/>
                <w:lang w:val="en-AU"/>
              </w:rPr>
              <w:t>th instance</w:t>
            </w:r>
          </w:p>
        </w:tc>
      </w:tr>
      <w:tr w:rsidR="00E24E54" w:rsidRPr="00C506B5" w14:paraId="347E771B" w14:textId="77777777" w:rsidTr="00BA373F">
        <w:trPr>
          <w:cantSplit/>
        </w:trPr>
        <w:tc>
          <w:tcPr>
            <w:tcW w:w="1923" w:type="dxa"/>
          </w:tcPr>
          <w:p w14:paraId="2675E8F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IBOUNDSTICK</w:t>
            </w:r>
          </w:p>
        </w:tc>
        <w:tc>
          <w:tcPr>
            <w:tcW w:w="879" w:type="dxa"/>
          </w:tcPr>
          <w:p w14:paraId="1477FA4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9C9D48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2EEC261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not to compute derivatives for parameter at its bounds</w:t>
            </w:r>
          </w:p>
        </w:tc>
      </w:tr>
      <w:tr w:rsidR="00E24E54" w:rsidRPr="00C506B5" w14:paraId="2EED6B2C" w14:textId="77777777" w:rsidTr="00BA373F">
        <w:trPr>
          <w:cantSplit/>
        </w:trPr>
        <w:tc>
          <w:tcPr>
            <w:tcW w:w="1923" w:type="dxa"/>
          </w:tcPr>
          <w:p w14:paraId="72AC217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UPVECBEND</w:t>
            </w:r>
          </w:p>
        </w:tc>
        <w:tc>
          <w:tcPr>
            <w:tcW w:w="879" w:type="dxa"/>
          </w:tcPr>
          <w:p w14:paraId="508CF08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49F54A1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6227E0F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bend parameter upgrade vector if parameter hits bounds</w:t>
            </w:r>
          </w:p>
        </w:tc>
      </w:tr>
      <w:tr w:rsidR="00E24E54" w:rsidRPr="00C506B5" w14:paraId="0EB04BE3" w14:textId="77777777" w:rsidTr="00BA373F">
        <w:trPr>
          <w:cantSplit/>
        </w:trPr>
        <w:tc>
          <w:tcPr>
            <w:tcW w:w="1923" w:type="dxa"/>
          </w:tcPr>
          <w:p w14:paraId="653546D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PHIREDSWH</w:t>
            </w:r>
          </w:p>
        </w:tc>
        <w:tc>
          <w:tcPr>
            <w:tcW w:w="879" w:type="dxa"/>
          </w:tcPr>
          <w:p w14:paraId="47EC318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B34C61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between zero and one </w:t>
            </w:r>
          </w:p>
        </w:tc>
        <w:tc>
          <w:tcPr>
            <w:tcW w:w="4172" w:type="dxa"/>
          </w:tcPr>
          <w:p w14:paraId="429FFCC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sets objective function change for introduction of central derivatives</w:t>
            </w:r>
          </w:p>
        </w:tc>
      </w:tr>
      <w:tr w:rsidR="00E24E54" w:rsidRPr="00C506B5" w14:paraId="3243D87A" w14:textId="77777777" w:rsidTr="00BA373F">
        <w:trPr>
          <w:cantSplit/>
        </w:trPr>
        <w:tc>
          <w:tcPr>
            <w:tcW w:w="1923" w:type="dxa"/>
          </w:tcPr>
          <w:p w14:paraId="1C5BF9C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NOPTSWITCH</w:t>
            </w:r>
          </w:p>
        </w:tc>
        <w:tc>
          <w:tcPr>
            <w:tcW w:w="879" w:type="dxa"/>
          </w:tcPr>
          <w:p w14:paraId="0F8A885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09C14F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one or greater</w:t>
            </w:r>
          </w:p>
        </w:tc>
        <w:tc>
          <w:tcPr>
            <w:tcW w:w="4172" w:type="dxa"/>
          </w:tcPr>
          <w:p w14:paraId="0EDC3E0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iteration before which PEST will not switch to central derivatives computation</w:t>
            </w:r>
          </w:p>
        </w:tc>
      </w:tr>
      <w:tr w:rsidR="00E24E54" w:rsidRPr="00C506B5" w14:paraId="5CA6C44E" w14:textId="77777777" w:rsidTr="00BA373F">
        <w:trPr>
          <w:cantSplit/>
        </w:trPr>
        <w:tc>
          <w:tcPr>
            <w:tcW w:w="1923" w:type="dxa"/>
          </w:tcPr>
          <w:p w14:paraId="6FD47C8F" w14:textId="77777777" w:rsidR="00E24E54" w:rsidRPr="00C506B5" w:rsidRDefault="00E24E54" w:rsidP="00BA373F">
            <w:pPr>
              <w:rPr>
                <w:rFonts w:ascii="Arial" w:hAnsi="Arial"/>
                <w:sz w:val="18"/>
                <w:szCs w:val="18"/>
                <w:lang w:val="en-AU"/>
              </w:rPr>
            </w:pPr>
            <w:r>
              <w:rPr>
                <w:rFonts w:ascii="Arial" w:hAnsi="Arial"/>
                <w:sz w:val="18"/>
                <w:szCs w:val="18"/>
                <w:lang w:val="en-AU"/>
              </w:rPr>
              <w:t>SPLITSWH</w:t>
            </w:r>
          </w:p>
        </w:tc>
        <w:tc>
          <w:tcPr>
            <w:tcW w:w="879" w:type="dxa"/>
          </w:tcPr>
          <w:p w14:paraId="45BB7BA6" w14:textId="77777777" w:rsidR="00E24E54" w:rsidRPr="00C506B5" w:rsidRDefault="00E24E54" w:rsidP="00BA373F">
            <w:pPr>
              <w:rPr>
                <w:rFonts w:ascii="Arial" w:hAnsi="Arial"/>
                <w:sz w:val="18"/>
                <w:szCs w:val="18"/>
                <w:lang w:val="en-AU"/>
              </w:rPr>
            </w:pPr>
            <w:r>
              <w:rPr>
                <w:rFonts w:ascii="Arial" w:hAnsi="Arial"/>
                <w:sz w:val="18"/>
                <w:szCs w:val="18"/>
                <w:lang w:val="en-AU"/>
              </w:rPr>
              <w:t>real</w:t>
            </w:r>
          </w:p>
        </w:tc>
        <w:tc>
          <w:tcPr>
            <w:tcW w:w="2268" w:type="dxa"/>
          </w:tcPr>
          <w:p w14:paraId="44837954"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4172" w:type="dxa"/>
          </w:tcPr>
          <w:p w14:paraId="02D2662F" w14:textId="77777777" w:rsidR="00E24E54" w:rsidRPr="00C506B5" w:rsidRDefault="00E24E54" w:rsidP="00BA373F">
            <w:pPr>
              <w:jc w:val="left"/>
              <w:rPr>
                <w:rFonts w:ascii="Arial" w:hAnsi="Arial"/>
                <w:sz w:val="18"/>
                <w:szCs w:val="18"/>
                <w:lang w:val="en-AU"/>
              </w:rPr>
            </w:pPr>
            <w:r>
              <w:rPr>
                <w:rFonts w:ascii="Arial" w:hAnsi="Arial"/>
                <w:sz w:val="18"/>
                <w:szCs w:val="18"/>
                <w:lang w:val="en-AU"/>
              </w:rPr>
              <w:t>the factor by which the objective function rises to invoke split slope derivatives analysis until end of run</w:t>
            </w:r>
          </w:p>
        </w:tc>
      </w:tr>
      <w:tr w:rsidR="00E24E54" w:rsidRPr="00C506B5" w14:paraId="4F684E14" w14:textId="77777777" w:rsidTr="00BA373F">
        <w:trPr>
          <w:cantSplit/>
        </w:trPr>
        <w:tc>
          <w:tcPr>
            <w:tcW w:w="1923" w:type="dxa"/>
          </w:tcPr>
          <w:p w14:paraId="04C5DD2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DOAUI</w:t>
            </w:r>
          </w:p>
        </w:tc>
        <w:tc>
          <w:tcPr>
            <w:tcW w:w="879" w:type="dxa"/>
          </w:tcPr>
          <w:p w14:paraId="35C0D79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421C645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“aui”</w:t>
            </w:r>
            <w:r>
              <w:rPr>
                <w:rFonts w:ascii="Arial" w:hAnsi="Arial"/>
                <w:sz w:val="18"/>
                <w:szCs w:val="18"/>
                <w:lang w:val="en-AU"/>
              </w:rPr>
              <w:t>, “auid”,</w:t>
            </w:r>
            <w:r w:rsidRPr="00C506B5">
              <w:rPr>
                <w:rFonts w:ascii="Arial" w:hAnsi="Arial"/>
                <w:sz w:val="18"/>
                <w:szCs w:val="18"/>
                <w:lang w:val="en-AU"/>
              </w:rPr>
              <w:t xml:space="preserve"> or “noaui”</w:t>
            </w:r>
          </w:p>
        </w:tc>
        <w:tc>
          <w:tcPr>
            <w:tcW w:w="4172" w:type="dxa"/>
          </w:tcPr>
          <w:p w14:paraId="56427AA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implement automatic user intervention</w:t>
            </w:r>
          </w:p>
        </w:tc>
      </w:tr>
      <w:tr w:rsidR="00E24E54" w:rsidRPr="00C506B5" w14:paraId="3D8CC6D1" w14:textId="77777777" w:rsidTr="00BA373F">
        <w:trPr>
          <w:cantSplit/>
        </w:trPr>
        <w:tc>
          <w:tcPr>
            <w:tcW w:w="1923" w:type="dxa"/>
          </w:tcPr>
          <w:p w14:paraId="6F88474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DOSENREUSE</w:t>
            </w:r>
          </w:p>
        </w:tc>
        <w:tc>
          <w:tcPr>
            <w:tcW w:w="879" w:type="dxa"/>
          </w:tcPr>
          <w:p w14:paraId="5A2466B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text </w:t>
            </w:r>
          </w:p>
        </w:tc>
        <w:tc>
          <w:tcPr>
            <w:tcW w:w="2268" w:type="dxa"/>
          </w:tcPr>
          <w:p w14:paraId="418512D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“senreuse” or “nosenreuse”</w:t>
            </w:r>
          </w:p>
        </w:tc>
        <w:tc>
          <w:tcPr>
            <w:tcW w:w="4172" w:type="dxa"/>
          </w:tcPr>
          <w:p w14:paraId="2930507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instructs PEST to </w:t>
            </w:r>
            <w:r w:rsidR="00354976">
              <w:rPr>
                <w:rFonts w:ascii="Arial" w:hAnsi="Arial"/>
                <w:sz w:val="18"/>
                <w:szCs w:val="18"/>
                <w:lang w:val="en-AU"/>
              </w:rPr>
              <w:t>reuse</w:t>
            </w:r>
            <w:r w:rsidRPr="00C506B5">
              <w:rPr>
                <w:rFonts w:ascii="Arial" w:hAnsi="Arial"/>
                <w:sz w:val="18"/>
                <w:szCs w:val="18"/>
                <w:lang w:val="en-AU"/>
              </w:rPr>
              <w:t xml:space="preserve"> parameter sensitivities</w:t>
            </w:r>
          </w:p>
        </w:tc>
      </w:tr>
      <w:tr w:rsidR="00E24E54" w:rsidRPr="00C506B5" w14:paraId="66610757" w14:textId="77777777" w:rsidTr="00BA373F">
        <w:trPr>
          <w:cantSplit/>
        </w:trPr>
        <w:tc>
          <w:tcPr>
            <w:tcW w:w="1923" w:type="dxa"/>
          </w:tcPr>
          <w:p w14:paraId="5CB41FFC" w14:textId="77777777" w:rsidR="00E24E54" w:rsidRPr="00C506B5" w:rsidRDefault="00E24E54" w:rsidP="00BA373F">
            <w:pPr>
              <w:rPr>
                <w:rFonts w:ascii="Arial" w:hAnsi="Arial"/>
                <w:sz w:val="18"/>
                <w:szCs w:val="18"/>
                <w:lang w:val="en-AU"/>
              </w:rPr>
            </w:pPr>
            <w:r>
              <w:rPr>
                <w:rFonts w:ascii="Arial" w:hAnsi="Arial"/>
                <w:sz w:val="18"/>
                <w:szCs w:val="18"/>
                <w:lang w:val="en-AU"/>
              </w:rPr>
              <w:t>BOUNDSCALE</w:t>
            </w:r>
          </w:p>
        </w:tc>
        <w:tc>
          <w:tcPr>
            <w:tcW w:w="879" w:type="dxa"/>
          </w:tcPr>
          <w:p w14:paraId="053BDB25"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6452D0B0" w14:textId="77777777" w:rsidR="00E24E54" w:rsidRPr="00C506B5" w:rsidRDefault="00E24E54" w:rsidP="00BA373F">
            <w:pPr>
              <w:jc w:val="left"/>
              <w:rPr>
                <w:rFonts w:ascii="Arial" w:hAnsi="Arial"/>
                <w:sz w:val="18"/>
                <w:szCs w:val="18"/>
                <w:lang w:val="en-AU"/>
              </w:rPr>
            </w:pPr>
            <w:r>
              <w:rPr>
                <w:rFonts w:ascii="Arial" w:hAnsi="Arial"/>
                <w:sz w:val="18"/>
                <w:szCs w:val="18"/>
                <w:lang w:val="en-AU"/>
              </w:rPr>
              <w:t>“boundscale” or “noboundscale”</w:t>
            </w:r>
          </w:p>
        </w:tc>
        <w:tc>
          <w:tcPr>
            <w:tcW w:w="4172" w:type="dxa"/>
          </w:tcPr>
          <w:p w14:paraId="581CDD42" w14:textId="77777777" w:rsidR="00E24E54" w:rsidRPr="00C506B5" w:rsidRDefault="00A71947" w:rsidP="00BA373F">
            <w:pPr>
              <w:jc w:val="left"/>
              <w:rPr>
                <w:rFonts w:ascii="Arial" w:hAnsi="Arial"/>
                <w:sz w:val="18"/>
                <w:szCs w:val="18"/>
                <w:lang w:val="en-AU"/>
              </w:rPr>
            </w:pPr>
            <w:r>
              <w:rPr>
                <w:rFonts w:ascii="Arial" w:hAnsi="Arial"/>
                <w:sz w:val="18"/>
                <w:szCs w:val="18"/>
                <w:lang w:val="en-AU"/>
              </w:rPr>
              <w:t>p</w:t>
            </w:r>
            <w:r w:rsidR="00E24E54">
              <w:rPr>
                <w:rFonts w:ascii="Arial" w:hAnsi="Arial"/>
                <w:sz w:val="18"/>
                <w:szCs w:val="18"/>
                <w:lang w:val="en-AU"/>
              </w:rPr>
              <w:t>arameters are scaled by the inter-bounds interval if using singular va</w:t>
            </w:r>
            <w:r>
              <w:rPr>
                <w:rFonts w:ascii="Arial" w:hAnsi="Arial"/>
                <w:sz w:val="18"/>
                <w:szCs w:val="18"/>
                <w:lang w:val="en-AU"/>
              </w:rPr>
              <w:t>lue decomposition, LSQR or SVDA</w:t>
            </w:r>
          </w:p>
        </w:tc>
      </w:tr>
      <w:tr w:rsidR="00E24E54" w:rsidRPr="00C506B5" w14:paraId="140A94D7" w14:textId="77777777" w:rsidTr="00BA373F">
        <w:trPr>
          <w:cantSplit/>
        </w:trPr>
        <w:tc>
          <w:tcPr>
            <w:tcW w:w="1923" w:type="dxa"/>
          </w:tcPr>
          <w:p w14:paraId="336370B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NOPTMAX</w:t>
            </w:r>
          </w:p>
        </w:tc>
        <w:tc>
          <w:tcPr>
            <w:tcW w:w="879" w:type="dxa"/>
          </w:tcPr>
          <w:p w14:paraId="08E7193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4BED71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-2, -1, 0, or any number greater than zero</w:t>
            </w:r>
          </w:p>
        </w:tc>
        <w:tc>
          <w:tcPr>
            <w:tcW w:w="4172" w:type="dxa"/>
          </w:tcPr>
          <w:p w14:paraId="484ED9E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number of </w:t>
            </w:r>
            <w:r w:rsidR="0092655E">
              <w:rPr>
                <w:rFonts w:ascii="Arial" w:hAnsi="Arial"/>
                <w:sz w:val="18"/>
                <w:szCs w:val="18"/>
                <w:lang w:val="en-AU"/>
              </w:rPr>
              <w:t>optimization</w:t>
            </w:r>
            <w:r w:rsidRPr="00C506B5">
              <w:rPr>
                <w:rFonts w:ascii="Arial" w:hAnsi="Arial"/>
                <w:sz w:val="18"/>
                <w:szCs w:val="18"/>
                <w:lang w:val="en-AU"/>
              </w:rPr>
              <w:t xml:space="preserve"> iterations</w:t>
            </w:r>
          </w:p>
        </w:tc>
      </w:tr>
      <w:tr w:rsidR="00E24E54" w:rsidRPr="00C506B5" w14:paraId="67AD527E" w14:textId="77777777" w:rsidTr="00BA373F">
        <w:trPr>
          <w:cantSplit/>
        </w:trPr>
        <w:tc>
          <w:tcPr>
            <w:tcW w:w="1923" w:type="dxa"/>
          </w:tcPr>
          <w:p w14:paraId="74FCC3B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PHIREDSTP</w:t>
            </w:r>
          </w:p>
        </w:tc>
        <w:tc>
          <w:tcPr>
            <w:tcW w:w="879" w:type="dxa"/>
          </w:tcPr>
          <w:p w14:paraId="1FEDF60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0703AE8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334B37E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objective function reduction triggering termination</w:t>
            </w:r>
          </w:p>
        </w:tc>
      </w:tr>
      <w:tr w:rsidR="00E24E54" w:rsidRPr="00C506B5" w14:paraId="25337B21" w14:textId="77777777" w:rsidTr="00BA373F">
        <w:trPr>
          <w:cantSplit/>
        </w:trPr>
        <w:tc>
          <w:tcPr>
            <w:tcW w:w="1923" w:type="dxa"/>
          </w:tcPr>
          <w:p w14:paraId="7F428BF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NPHISTP</w:t>
            </w:r>
          </w:p>
        </w:tc>
        <w:tc>
          <w:tcPr>
            <w:tcW w:w="879" w:type="dxa"/>
          </w:tcPr>
          <w:p w14:paraId="3700FEB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3C3886E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5F9D00C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successive iterations over which PHIREDSTP applies</w:t>
            </w:r>
          </w:p>
        </w:tc>
      </w:tr>
      <w:tr w:rsidR="00E24E54" w:rsidRPr="00C506B5" w14:paraId="6C785BBE" w14:textId="77777777" w:rsidTr="00BA373F">
        <w:trPr>
          <w:cantSplit/>
        </w:trPr>
        <w:tc>
          <w:tcPr>
            <w:tcW w:w="1923" w:type="dxa"/>
          </w:tcPr>
          <w:p w14:paraId="43077A9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NPHINORED</w:t>
            </w:r>
          </w:p>
        </w:tc>
        <w:tc>
          <w:tcPr>
            <w:tcW w:w="879" w:type="dxa"/>
          </w:tcPr>
          <w:p w14:paraId="10F7491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9BB43A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201F512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iterations since last drop in objective function to trigger termination</w:t>
            </w:r>
          </w:p>
        </w:tc>
      </w:tr>
      <w:tr w:rsidR="00E24E54" w:rsidRPr="00C506B5" w14:paraId="50A20BAC" w14:textId="77777777" w:rsidTr="00BA373F">
        <w:trPr>
          <w:cantSplit/>
        </w:trPr>
        <w:tc>
          <w:tcPr>
            <w:tcW w:w="1923" w:type="dxa"/>
          </w:tcPr>
          <w:p w14:paraId="6064726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lastRenderedPageBreak/>
              <w:t>RELPARSTP</w:t>
            </w:r>
          </w:p>
        </w:tc>
        <w:tc>
          <w:tcPr>
            <w:tcW w:w="879" w:type="dxa"/>
          </w:tcPr>
          <w:p w14:paraId="0886706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891F63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02A009B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maximum relative parameter change triggering termination</w:t>
            </w:r>
          </w:p>
        </w:tc>
      </w:tr>
      <w:tr w:rsidR="00E24E54" w:rsidRPr="00C506B5" w14:paraId="000672CC" w14:textId="77777777" w:rsidTr="00BA373F">
        <w:trPr>
          <w:cantSplit/>
        </w:trPr>
        <w:tc>
          <w:tcPr>
            <w:tcW w:w="1923" w:type="dxa"/>
          </w:tcPr>
          <w:p w14:paraId="73A69CE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NRELPAR</w:t>
            </w:r>
          </w:p>
        </w:tc>
        <w:tc>
          <w:tcPr>
            <w:tcW w:w="879" w:type="dxa"/>
          </w:tcPr>
          <w:p w14:paraId="59DF1FF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FDA27E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4F3A060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successive iterations over which RELPARSTP applies</w:t>
            </w:r>
          </w:p>
        </w:tc>
      </w:tr>
      <w:tr w:rsidR="00E24E54" w:rsidRPr="00C506B5" w14:paraId="6F824473" w14:textId="77777777" w:rsidTr="00BA373F">
        <w:trPr>
          <w:cantSplit/>
        </w:trPr>
        <w:tc>
          <w:tcPr>
            <w:tcW w:w="1923" w:type="dxa"/>
          </w:tcPr>
          <w:p w14:paraId="126EA25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PHISTOPTHRESH</w:t>
            </w:r>
          </w:p>
        </w:tc>
        <w:tc>
          <w:tcPr>
            <w:tcW w:w="879" w:type="dxa"/>
          </w:tcPr>
          <w:p w14:paraId="3956160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698FEA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266E460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objective function threshold triggering termination</w:t>
            </w:r>
          </w:p>
        </w:tc>
      </w:tr>
      <w:tr w:rsidR="00E24E54" w:rsidRPr="00C506B5" w14:paraId="63677669" w14:textId="77777777" w:rsidTr="00BA373F">
        <w:trPr>
          <w:cantSplit/>
        </w:trPr>
        <w:tc>
          <w:tcPr>
            <w:tcW w:w="1923" w:type="dxa"/>
          </w:tcPr>
          <w:p w14:paraId="7388E6E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LASTRUN</w:t>
            </w:r>
          </w:p>
        </w:tc>
        <w:tc>
          <w:tcPr>
            <w:tcW w:w="879" w:type="dxa"/>
          </w:tcPr>
          <w:p w14:paraId="660F71A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987FAF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70B4CE9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undertake (or not) final model run with best parameters</w:t>
            </w:r>
          </w:p>
        </w:tc>
      </w:tr>
      <w:tr w:rsidR="00E24E54" w:rsidRPr="00C506B5" w14:paraId="35D4BA69" w14:textId="77777777" w:rsidTr="00BA373F">
        <w:trPr>
          <w:cantSplit/>
        </w:trPr>
        <w:tc>
          <w:tcPr>
            <w:tcW w:w="1923" w:type="dxa"/>
          </w:tcPr>
          <w:p w14:paraId="1336937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PHIABANDON</w:t>
            </w:r>
          </w:p>
        </w:tc>
        <w:tc>
          <w:tcPr>
            <w:tcW w:w="879" w:type="dxa"/>
          </w:tcPr>
          <w:p w14:paraId="2FC3A5E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 or text</w:t>
            </w:r>
          </w:p>
        </w:tc>
        <w:tc>
          <w:tcPr>
            <w:tcW w:w="2268" w:type="dxa"/>
          </w:tcPr>
          <w:p w14:paraId="7FC063CF" w14:textId="77777777" w:rsidR="00E24E54" w:rsidRPr="00C506B5" w:rsidRDefault="00A71947" w:rsidP="00BA373F">
            <w:pPr>
              <w:jc w:val="left"/>
              <w:rPr>
                <w:rFonts w:ascii="Arial" w:hAnsi="Arial"/>
                <w:sz w:val="18"/>
                <w:szCs w:val="18"/>
                <w:lang w:val="en-AU"/>
              </w:rPr>
            </w:pPr>
            <w:r>
              <w:rPr>
                <w:rFonts w:ascii="Arial" w:hAnsi="Arial"/>
                <w:sz w:val="18"/>
                <w:szCs w:val="18"/>
                <w:lang w:val="en-AU"/>
              </w:rPr>
              <w:t>a positive number or name of a file</w:t>
            </w:r>
          </w:p>
        </w:tc>
        <w:tc>
          <w:tcPr>
            <w:tcW w:w="4172" w:type="dxa"/>
          </w:tcPr>
          <w:p w14:paraId="12C1F4B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objective function value at which to abandon </w:t>
            </w:r>
            <w:r w:rsidR="0092655E">
              <w:rPr>
                <w:rFonts w:ascii="Arial" w:hAnsi="Arial"/>
                <w:sz w:val="18"/>
                <w:szCs w:val="18"/>
                <w:lang w:val="en-AU"/>
              </w:rPr>
              <w:t>optimization</w:t>
            </w:r>
            <w:r w:rsidRPr="00C506B5">
              <w:rPr>
                <w:rFonts w:ascii="Arial" w:hAnsi="Arial"/>
                <w:sz w:val="18"/>
                <w:szCs w:val="18"/>
                <w:lang w:val="en-AU"/>
              </w:rPr>
              <w:t xml:space="preserve"> process or filename containing abandonment schedule</w:t>
            </w:r>
          </w:p>
        </w:tc>
      </w:tr>
      <w:tr w:rsidR="00E24E54" w:rsidRPr="00C506B5" w14:paraId="4E020E65" w14:textId="77777777" w:rsidTr="00BA373F">
        <w:trPr>
          <w:cantSplit/>
        </w:trPr>
        <w:tc>
          <w:tcPr>
            <w:tcW w:w="1923" w:type="dxa"/>
          </w:tcPr>
          <w:p w14:paraId="3D002A0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ICOV</w:t>
            </w:r>
          </w:p>
        </w:tc>
        <w:tc>
          <w:tcPr>
            <w:tcW w:w="879" w:type="dxa"/>
          </w:tcPr>
          <w:p w14:paraId="4A585CB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3AEA28C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442B58F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record covariance matrix in matrix file</w:t>
            </w:r>
          </w:p>
        </w:tc>
      </w:tr>
      <w:tr w:rsidR="00E24E54" w:rsidRPr="00C506B5" w14:paraId="27F20B90" w14:textId="77777777" w:rsidTr="00BA373F">
        <w:trPr>
          <w:cantSplit/>
        </w:trPr>
        <w:tc>
          <w:tcPr>
            <w:tcW w:w="1923" w:type="dxa"/>
          </w:tcPr>
          <w:p w14:paraId="3FEF17C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ICOR</w:t>
            </w:r>
          </w:p>
        </w:tc>
        <w:tc>
          <w:tcPr>
            <w:tcW w:w="879" w:type="dxa"/>
          </w:tcPr>
          <w:p w14:paraId="526FF40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BF1760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6948C67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record correlation coefficient matrix in matrix file</w:t>
            </w:r>
          </w:p>
        </w:tc>
      </w:tr>
      <w:tr w:rsidR="00E24E54" w:rsidRPr="00C506B5" w14:paraId="20CD0A70" w14:textId="77777777" w:rsidTr="00BA373F">
        <w:trPr>
          <w:cantSplit/>
        </w:trPr>
        <w:tc>
          <w:tcPr>
            <w:tcW w:w="1923" w:type="dxa"/>
          </w:tcPr>
          <w:p w14:paraId="0BB2485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IEIG</w:t>
            </w:r>
          </w:p>
        </w:tc>
        <w:tc>
          <w:tcPr>
            <w:tcW w:w="879" w:type="dxa"/>
          </w:tcPr>
          <w:p w14:paraId="518EE25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18DF32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6DB701C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record eigenvectors in matrix file</w:t>
            </w:r>
          </w:p>
        </w:tc>
      </w:tr>
      <w:tr w:rsidR="00E24E54" w:rsidRPr="00C506B5" w14:paraId="1A729571" w14:textId="77777777" w:rsidTr="00BA373F">
        <w:trPr>
          <w:cantSplit/>
        </w:trPr>
        <w:tc>
          <w:tcPr>
            <w:tcW w:w="1923" w:type="dxa"/>
          </w:tcPr>
          <w:p w14:paraId="751632F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IRES</w:t>
            </w:r>
          </w:p>
        </w:tc>
        <w:tc>
          <w:tcPr>
            <w:tcW w:w="879" w:type="dxa"/>
          </w:tcPr>
          <w:p w14:paraId="6FAF1EF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C443B7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50A9BAD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record resolution data</w:t>
            </w:r>
          </w:p>
        </w:tc>
      </w:tr>
      <w:tr w:rsidR="00E24E54" w:rsidRPr="00C506B5" w14:paraId="2CE6CB81" w14:textId="77777777" w:rsidTr="00BA373F">
        <w:trPr>
          <w:cantSplit/>
        </w:trPr>
        <w:tc>
          <w:tcPr>
            <w:tcW w:w="1923" w:type="dxa"/>
          </w:tcPr>
          <w:p w14:paraId="38DBCBC5" w14:textId="77777777" w:rsidR="00E24E54" w:rsidRPr="00C506B5" w:rsidRDefault="00E24E54" w:rsidP="00BA373F">
            <w:pPr>
              <w:rPr>
                <w:rFonts w:ascii="Arial" w:hAnsi="Arial"/>
                <w:sz w:val="18"/>
                <w:szCs w:val="18"/>
                <w:lang w:val="en-AU"/>
              </w:rPr>
            </w:pPr>
            <w:r>
              <w:rPr>
                <w:rFonts w:ascii="Arial" w:hAnsi="Arial"/>
                <w:sz w:val="18"/>
                <w:szCs w:val="18"/>
                <w:lang w:val="en-AU"/>
              </w:rPr>
              <w:t>JCOSAVE</w:t>
            </w:r>
          </w:p>
        </w:tc>
        <w:tc>
          <w:tcPr>
            <w:tcW w:w="879" w:type="dxa"/>
          </w:tcPr>
          <w:p w14:paraId="6325157D"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20B63CD8" w14:textId="77777777" w:rsidR="00E24E54" w:rsidRPr="00C506B5" w:rsidRDefault="00E24E54" w:rsidP="00BA373F">
            <w:pPr>
              <w:jc w:val="left"/>
              <w:rPr>
                <w:rFonts w:ascii="Arial" w:hAnsi="Arial"/>
                <w:sz w:val="18"/>
                <w:szCs w:val="18"/>
                <w:lang w:val="en-AU"/>
              </w:rPr>
            </w:pPr>
            <w:r>
              <w:rPr>
                <w:rFonts w:ascii="Arial" w:hAnsi="Arial"/>
                <w:sz w:val="18"/>
                <w:szCs w:val="18"/>
                <w:lang w:val="en-AU"/>
              </w:rPr>
              <w:t>“jcosave” or “nojcosave”</w:t>
            </w:r>
          </w:p>
        </w:tc>
        <w:tc>
          <w:tcPr>
            <w:tcW w:w="4172" w:type="dxa"/>
          </w:tcPr>
          <w:p w14:paraId="0A48FB8B" w14:textId="77777777" w:rsidR="00E24E54" w:rsidRPr="00C506B5" w:rsidRDefault="00A71947" w:rsidP="00BA373F">
            <w:pPr>
              <w:jc w:val="left"/>
              <w:rPr>
                <w:rFonts w:ascii="Arial" w:hAnsi="Arial"/>
                <w:sz w:val="18"/>
                <w:szCs w:val="18"/>
                <w:lang w:val="en-AU"/>
              </w:rPr>
            </w:pPr>
            <w:r>
              <w:rPr>
                <w:rFonts w:ascii="Arial" w:hAnsi="Arial"/>
                <w:sz w:val="18"/>
                <w:szCs w:val="18"/>
                <w:lang w:val="en-AU"/>
              </w:rPr>
              <w:t>s</w:t>
            </w:r>
            <w:r w:rsidR="00E24E54">
              <w:rPr>
                <w:rFonts w:ascii="Arial" w:hAnsi="Arial"/>
                <w:sz w:val="18"/>
                <w:szCs w:val="18"/>
                <w:lang w:val="en-AU"/>
              </w:rPr>
              <w:t>ave best Jacobian file as a JCO file - overwriting previously-saved files of the same name as t</w:t>
            </w:r>
            <w:r>
              <w:rPr>
                <w:rFonts w:ascii="Arial" w:hAnsi="Arial"/>
                <w:sz w:val="18"/>
                <w:szCs w:val="18"/>
                <w:lang w:val="en-AU"/>
              </w:rPr>
              <w:t>he inversion process progresses</w:t>
            </w:r>
          </w:p>
        </w:tc>
      </w:tr>
      <w:tr w:rsidR="00E24E54" w:rsidRPr="00C506B5" w14:paraId="7103D1F6" w14:textId="77777777" w:rsidTr="00BA373F">
        <w:trPr>
          <w:cantSplit/>
        </w:trPr>
        <w:tc>
          <w:tcPr>
            <w:tcW w:w="1923" w:type="dxa"/>
          </w:tcPr>
          <w:p w14:paraId="2D19DCB2" w14:textId="77777777" w:rsidR="00E24E54" w:rsidRPr="00C506B5" w:rsidRDefault="00E24E54" w:rsidP="00BA373F">
            <w:pPr>
              <w:rPr>
                <w:rFonts w:ascii="Arial" w:hAnsi="Arial"/>
                <w:sz w:val="18"/>
                <w:szCs w:val="18"/>
                <w:lang w:val="en-AU"/>
              </w:rPr>
            </w:pPr>
            <w:r>
              <w:rPr>
                <w:rFonts w:ascii="Arial" w:hAnsi="Arial"/>
                <w:sz w:val="18"/>
                <w:szCs w:val="18"/>
                <w:lang w:val="en-AU"/>
              </w:rPr>
              <w:t>VERBOSEREC</w:t>
            </w:r>
          </w:p>
        </w:tc>
        <w:tc>
          <w:tcPr>
            <w:tcW w:w="879" w:type="dxa"/>
          </w:tcPr>
          <w:p w14:paraId="5434616B"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788A2E05" w14:textId="77777777" w:rsidR="00E24E54" w:rsidRPr="00C506B5" w:rsidRDefault="00E24E54" w:rsidP="00BA373F">
            <w:pPr>
              <w:jc w:val="left"/>
              <w:rPr>
                <w:rFonts w:ascii="Arial" w:hAnsi="Arial"/>
                <w:sz w:val="18"/>
                <w:szCs w:val="18"/>
                <w:lang w:val="en-AU"/>
              </w:rPr>
            </w:pPr>
            <w:r>
              <w:rPr>
                <w:rFonts w:ascii="Arial" w:hAnsi="Arial"/>
                <w:sz w:val="18"/>
                <w:szCs w:val="18"/>
                <w:lang w:val="en-AU"/>
              </w:rPr>
              <w:t>“verboserec” or “noverboserec”</w:t>
            </w:r>
          </w:p>
        </w:tc>
        <w:tc>
          <w:tcPr>
            <w:tcW w:w="4172" w:type="dxa"/>
          </w:tcPr>
          <w:p w14:paraId="68146216" w14:textId="77777777" w:rsidR="00E24E54" w:rsidRPr="00C506B5" w:rsidRDefault="00A71947" w:rsidP="00BA373F">
            <w:pPr>
              <w:jc w:val="left"/>
              <w:rPr>
                <w:rFonts w:ascii="Arial" w:hAnsi="Arial"/>
                <w:sz w:val="18"/>
                <w:szCs w:val="18"/>
                <w:lang w:val="en-AU"/>
              </w:rPr>
            </w:pPr>
            <w:r>
              <w:rPr>
                <w:rFonts w:ascii="Arial" w:hAnsi="Arial"/>
                <w:sz w:val="18"/>
                <w:szCs w:val="18"/>
                <w:lang w:val="en-AU"/>
              </w:rPr>
              <w:t>i</w:t>
            </w:r>
            <w:r w:rsidR="00E24E54">
              <w:rPr>
                <w:rFonts w:ascii="Arial" w:hAnsi="Arial"/>
                <w:sz w:val="18"/>
                <w:szCs w:val="18"/>
                <w:lang w:val="en-AU"/>
              </w:rPr>
              <w:t xml:space="preserve">f set to “noverboserec”, parameter and observation data lists are </w:t>
            </w:r>
            <w:r w:rsidR="001E5DD3">
              <w:rPr>
                <w:rFonts w:ascii="Arial" w:hAnsi="Arial"/>
                <w:sz w:val="18"/>
                <w:szCs w:val="18"/>
                <w:lang w:val="en-AU"/>
              </w:rPr>
              <w:t>omitted</w:t>
            </w:r>
            <w:r>
              <w:rPr>
                <w:rFonts w:ascii="Arial" w:hAnsi="Arial"/>
                <w:sz w:val="18"/>
                <w:szCs w:val="18"/>
                <w:lang w:val="en-AU"/>
              </w:rPr>
              <w:t xml:space="preserve"> from the run record file</w:t>
            </w:r>
          </w:p>
        </w:tc>
      </w:tr>
      <w:tr w:rsidR="00E24E54" w:rsidRPr="00C506B5" w14:paraId="2726388E" w14:textId="77777777" w:rsidTr="00BA373F">
        <w:trPr>
          <w:cantSplit/>
        </w:trPr>
        <w:tc>
          <w:tcPr>
            <w:tcW w:w="1923" w:type="dxa"/>
          </w:tcPr>
          <w:p w14:paraId="3A9AC0C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JCOSAVEITN</w:t>
            </w:r>
          </w:p>
        </w:tc>
        <w:tc>
          <w:tcPr>
            <w:tcW w:w="879" w:type="dxa"/>
          </w:tcPr>
          <w:p w14:paraId="5DE185A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FD133D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“jcosaveitn” or “nojcosaveitn”</w:t>
            </w:r>
          </w:p>
        </w:tc>
        <w:tc>
          <w:tcPr>
            <w:tcW w:w="4172" w:type="dxa"/>
          </w:tcPr>
          <w:p w14:paraId="07BE35E5" w14:textId="77777777" w:rsidR="00E24E54" w:rsidRPr="00C506B5" w:rsidRDefault="00A71947" w:rsidP="00BA373F">
            <w:pPr>
              <w:jc w:val="left"/>
              <w:rPr>
                <w:rFonts w:ascii="Arial" w:hAnsi="Arial"/>
                <w:sz w:val="18"/>
                <w:szCs w:val="18"/>
                <w:lang w:val="en-AU"/>
              </w:rPr>
            </w:pPr>
            <w:r>
              <w:rPr>
                <w:rFonts w:ascii="Arial" w:hAnsi="Arial"/>
                <w:sz w:val="18"/>
                <w:szCs w:val="18"/>
                <w:lang w:val="en-AU"/>
              </w:rPr>
              <w:t>w</w:t>
            </w:r>
            <w:r w:rsidR="00E24E54" w:rsidRPr="00C506B5">
              <w:rPr>
                <w:rFonts w:ascii="Arial" w:hAnsi="Arial"/>
                <w:sz w:val="18"/>
                <w:szCs w:val="18"/>
                <w:lang w:val="en-AU"/>
              </w:rPr>
              <w:t xml:space="preserve">rite current jacobian matrix to iteration-specific JCO file at the end </w:t>
            </w:r>
            <w:r>
              <w:rPr>
                <w:rFonts w:ascii="Arial" w:hAnsi="Arial"/>
                <w:sz w:val="18"/>
                <w:szCs w:val="18"/>
                <w:lang w:val="en-AU"/>
              </w:rPr>
              <w:t xml:space="preserve">of every </w:t>
            </w:r>
            <w:r w:rsidR="0092655E">
              <w:rPr>
                <w:rFonts w:ascii="Arial" w:hAnsi="Arial"/>
                <w:sz w:val="18"/>
                <w:szCs w:val="18"/>
                <w:lang w:val="en-AU"/>
              </w:rPr>
              <w:t>optimization</w:t>
            </w:r>
            <w:r>
              <w:rPr>
                <w:rFonts w:ascii="Arial" w:hAnsi="Arial"/>
                <w:sz w:val="18"/>
                <w:szCs w:val="18"/>
                <w:lang w:val="en-AU"/>
              </w:rPr>
              <w:t xml:space="preserve"> iteration</w:t>
            </w:r>
          </w:p>
        </w:tc>
      </w:tr>
      <w:tr w:rsidR="00E24E54" w:rsidRPr="00C506B5" w14:paraId="006E32DC" w14:textId="77777777" w:rsidTr="00BA373F">
        <w:trPr>
          <w:cantSplit/>
        </w:trPr>
        <w:tc>
          <w:tcPr>
            <w:tcW w:w="1923" w:type="dxa"/>
          </w:tcPr>
          <w:p w14:paraId="0054796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REISAVEITN</w:t>
            </w:r>
          </w:p>
        </w:tc>
        <w:tc>
          <w:tcPr>
            <w:tcW w:w="879" w:type="dxa"/>
          </w:tcPr>
          <w:p w14:paraId="43C31C4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F205C7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“reisaveitn” or “noreisaveitn”</w:t>
            </w:r>
          </w:p>
        </w:tc>
        <w:tc>
          <w:tcPr>
            <w:tcW w:w="4172" w:type="dxa"/>
          </w:tcPr>
          <w:p w14:paraId="0787D11E" w14:textId="77777777" w:rsidR="00E24E54" w:rsidRPr="00C506B5" w:rsidRDefault="00A71947" w:rsidP="00BA373F">
            <w:pPr>
              <w:jc w:val="left"/>
              <w:rPr>
                <w:rFonts w:ascii="Arial" w:hAnsi="Arial"/>
                <w:sz w:val="18"/>
                <w:szCs w:val="18"/>
                <w:lang w:val="en-AU"/>
              </w:rPr>
            </w:pPr>
            <w:r>
              <w:rPr>
                <w:rFonts w:ascii="Arial" w:hAnsi="Arial"/>
                <w:sz w:val="18"/>
                <w:szCs w:val="18"/>
                <w:lang w:val="en-AU"/>
              </w:rPr>
              <w:t>s</w:t>
            </w:r>
            <w:r w:rsidR="00E24E54" w:rsidRPr="00C506B5">
              <w:rPr>
                <w:rFonts w:ascii="Arial" w:hAnsi="Arial"/>
                <w:sz w:val="18"/>
                <w:szCs w:val="18"/>
                <w:lang w:val="en-AU"/>
              </w:rPr>
              <w:t xml:space="preserve">tore best-fit residuals to iteration-specific residuals file at end </w:t>
            </w:r>
            <w:r>
              <w:rPr>
                <w:rFonts w:ascii="Arial" w:hAnsi="Arial"/>
                <w:sz w:val="18"/>
                <w:szCs w:val="18"/>
                <w:lang w:val="en-AU"/>
              </w:rPr>
              <w:t xml:space="preserve">of every </w:t>
            </w:r>
            <w:r w:rsidR="0092655E">
              <w:rPr>
                <w:rFonts w:ascii="Arial" w:hAnsi="Arial"/>
                <w:sz w:val="18"/>
                <w:szCs w:val="18"/>
                <w:lang w:val="en-AU"/>
              </w:rPr>
              <w:t>optimization</w:t>
            </w:r>
            <w:r>
              <w:rPr>
                <w:rFonts w:ascii="Arial" w:hAnsi="Arial"/>
                <w:sz w:val="18"/>
                <w:szCs w:val="18"/>
                <w:lang w:val="en-AU"/>
              </w:rPr>
              <w:t xml:space="preserve"> iteration</w:t>
            </w:r>
          </w:p>
        </w:tc>
      </w:tr>
      <w:tr w:rsidR="00E24E54" w:rsidRPr="00C506B5" w14:paraId="7CAC82D5" w14:textId="77777777" w:rsidTr="00BA373F">
        <w:trPr>
          <w:cantSplit/>
        </w:trPr>
        <w:tc>
          <w:tcPr>
            <w:tcW w:w="1923" w:type="dxa"/>
          </w:tcPr>
          <w:p w14:paraId="1EA1D5ED" w14:textId="77777777" w:rsidR="00E24E54" w:rsidRPr="00C506B5" w:rsidRDefault="00E24E54" w:rsidP="00BA373F">
            <w:pPr>
              <w:rPr>
                <w:rFonts w:ascii="Arial" w:hAnsi="Arial"/>
                <w:sz w:val="18"/>
                <w:szCs w:val="18"/>
                <w:lang w:val="en-AU"/>
              </w:rPr>
            </w:pPr>
            <w:r>
              <w:rPr>
                <w:rFonts w:ascii="Arial" w:hAnsi="Arial"/>
                <w:sz w:val="18"/>
                <w:szCs w:val="18"/>
                <w:lang w:val="en-AU"/>
              </w:rPr>
              <w:t>PARSAVEITN</w:t>
            </w:r>
          </w:p>
        </w:tc>
        <w:tc>
          <w:tcPr>
            <w:tcW w:w="879" w:type="dxa"/>
          </w:tcPr>
          <w:p w14:paraId="41989AD3"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167858B3" w14:textId="77777777" w:rsidR="00E24E54" w:rsidRPr="00C506B5" w:rsidRDefault="00E24E54" w:rsidP="00BA373F">
            <w:pPr>
              <w:jc w:val="left"/>
              <w:rPr>
                <w:rFonts w:ascii="Arial" w:hAnsi="Arial"/>
                <w:sz w:val="18"/>
                <w:szCs w:val="18"/>
                <w:lang w:val="en-AU"/>
              </w:rPr>
            </w:pPr>
            <w:r>
              <w:rPr>
                <w:rFonts w:ascii="Arial" w:hAnsi="Arial"/>
                <w:sz w:val="18"/>
                <w:szCs w:val="18"/>
                <w:lang w:val="en-AU"/>
              </w:rPr>
              <w:t>“parsaveitn” or “noparsaveitn”</w:t>
            </w:r>
          </w:p>
        </w:tc>
        <w:tc>
          <w:tcPr>
            <w:tcW w:w="4172" w:type="dxa"/>
          </w:tcPr>
          <w:p w14:paraId="21EF8420" w14:textId="77777777" w:rsidR="00E24E54" w:rsidRPr="00C506B5" w:rsidRDefault="00A71947" w:rsidP="00BA373F">
            <w:pPr>
              <w:jc w:val="left"/>
              <w:rPr>
                <w:rFonts w:ascii="Arial" w:hAnsi="Arial"/>
                <w:sz w:val="18"/>
                <w:szCs w:val="18"/>
                <w:lang w:val="en-AU"/>
              </w:rPr>
            </w:pPr>
            <w:r>
              <w:rPr>
                <w:rFonts w:ascii="Arial" w:hAnsi="Arial"/>
                <w:sz w:val="18"/>
                <w:szCs w:val="18"/>
                <w:lang w:val="en-AU"/>
              </w:rPr>
              <w:t>s</w:t>
            </w:r>
            <w:r w:rsidR="00E24E54">
              <w:rPr>
                <w:rFonts w:ascii="Arial" w:hAnsi="Arial"/>
                <w:sz w:val="18"/>
                <w:szCs w:val="18"/>
                <w:lang w:val="en-AU"/>
              </w:rPr>
              <w:t>tore iteration</w:t>
            </w:r>
            <w:r>
              <w:rPr>
                <w:rFonts w:ascii="Arial" w:hAnsi="Arial"/>
                <w:sz w:val="18"/>
                <w:szCs w:val="18"/>
                <w:lang w:val="en-AU"/>
              </w:rPr>
              <w:t xml:space="preserve"> specific parameter value files</w:t>
            </w:r>
          </w:p>
        </w:tc>
      </w:tr>
      <w:tr w:rsidR="00E24E54" w:rsidRPr="00C506B5" w14:paraId="28D04AA4" w14:textId="77777777" w:rsidTr="00BA373F">
        <w:trPr>
          <w:cantSplit/>
        </w:trPr>
        <w:tc>
          <w:tcPr>
            <w:tcW w:w="1923" w:type="dxa"/>
          </w:tcPr>
          <w:p w14:paraId="012422F6" w14:textId="77777777" w:rsidR="00E24E54" w:rsidRPr="00C506B5" w:rsidRDefault="00E24E54" w:rsidP="00BA373F">
            <w:pPr>
              <w:rPr>
                <w:rFonts w:ascii="Arial" w:hAnsi="Arial"/>
                <w:sz w:val="18"/>
                <w:szCs w:val="18"/>
                <w:lang w:val="en-AU"/>
              </w:rPr>
            </w:pPr>
            <w:r>
              <w:rPr>
                <w:rFonts w:ascii="Arial" w:hAnsi="Arial"/>
                <w:sz w:val="18"/>
                <w:szCs w:val="18"/>
                <w:lang w:val="en-AU"/>
              </w:rPr>
              <w:t>PARSAVERUN</w:t>
            </w:r>
          </w:p>
        </w:tc>
        <w:tc>
          <w:tcPr>
            <w:tcW w:w="879" w:type="dxa"/>
          </w:tcPr>
          <w:p w14:paraId="625DFB53"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4A7F95B1" w14:textId="77777777" w:rsidR="00E24E54" w:rsidRPr="00C506B5" w:rsidRDefault="00E24E54" w:rsidP="00BA373F">
            <w:pPr>
              <w:jc w:val="left"/>
              <w:rPr>
                <w:rFonts w:ascii="Arial" w:hAnsi="Arial"/>
                <w:sz w:val="18"/>
                <w:szCs w:val="18"/>
                <w:lang w:val="en-AU"/>
              </w:rPr>
            </w:pPr>
            <w:r>
              <w:rPr>
                <w:rFonts w:ascii="Arial" w:hAnsi="Arial"/>
                <w:sz w:val="18"/>
                <w:szCs w:val="18"/>
                <w:lang w:val="en-AU"/>
              </w:rPr>
              <w:t>“parsaverun” or “noparsaverun”</w:t>
            </w:r>
          </w:p>
        </w:tc>
        <w:tc>
          <w:tcPr>
            <w:tcW w:w="4172" w:type="dxa"/>
          </w:tcPr>
          <w:p w14:paraId="1B9E73E1" w14:textId="77777777" w:rsidR="00E24E54" w:rsidRPr="00C506B5" w:rsidRDefault="00A71947" w:rsidP="00BA373F">
            <w:pPr>
              <w:jc w:val="left"/>
              <w:rPr>
                <w:rFonts w:ascii="Arial" w:hAnsi="Arial"/>
                <w:sz w:val="18"/>
                <w:szCs w:val="18"/>
                <w:lang w:val="en-AU"/>
              </w:rPr>
            </w:pPr>
            <w:r>
              <w:rPr>
                <w:rFonts w:ascii="Arial" w:hAnsi="Arial"/>
                <w:sz w:val="18"/>
                <w:szCs w:val="18"/>
                <w:lang w:val="en-AU"/>
              </w:rPr>
              <w:t>s</w:t>
            </w:r>
            <w:r w:rsidR="00E24E54">
              <w:rPr>
                <w:rFonts w:ascii="Arial" w:hAnsi="Arial"/>
                <w:sz w:val="18"/>
                <w:szCs w:val="18"/>
                <w:lang w:val="en-AU"/>
              </w:rPr>
              <w:t>tore run</w:t>
            </w:r>
            <w:r>
              <w:rPr>
                <w:rFonts w:ascii="Arial" w:hAnsi="Arial"/>
                <w:sz w:val="18"/>
                <w:szCs w:val="18"/>
                <w:lang w:val="en-AU"/>
              </w:rPr>
              <w:t xml:space="preserve"> specific parameter value files</w:t>
            </w:r>
          </w:p>
        </w:tc>
      </w:tr>
    </w:tbl>
    <w:p w14:paraId="59CC4F7E" w14:textId="77777777" w:rsidR="00E24E54" w:rsidRDefault="00E24E54" w:rsidP="00E24E54">
      <w:pPr>
        <w:pStyle w:val="Caption1"/>
      </w:pPr>
    </w:p>
    <w:p w14:paraId="0E126D6B" w14:textId="77777777" w:rsidR="007A4755" w:rsidRDefault="00E24E54" w:rsidP="00E24E54">
      <w:pPr>
        <w:pStyle w:val="Caption1"/>
      </w:pPr>
      <w:r>
        <w:br w:type="page"/>
      </w:r>
    </w:p>
    <w:p w14:paraId="73FC50C6" w14:textId="77777777" w:rsidR="007A4755" w:rsidRPr="001E64C4" w:rsidRDefault="007A4755" w:rsidP="007A4755">
      <w:pPr>
        <w:pStyle w:val="Caption1"/>
      </w:pPr>
      <w:r>
        <w:lastRenderedPageBreak/>
        <w:t xml:space="preserve">Table A1.2 Variables in the optional “sensitivity </w:t>
      </w:r>
      <w:r w:rsidR="00354976">
        <w:t>reuse</w:t>
      </w:r>
      <w:r>
        <w:t>” section of the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7"/>
        <w:gridCol w:w="874"/>
        <w:gridCol w:w="2198"/>
        <w:gridCol w:w="4027"/>
      </w:tblGrid>
      <w:tr w:rsidR="007A4755" w:rsidRPr="00C506B5" w14:paraId="6B10B362" w14:textId="77777777" w:rsidTr="00851CEF">
        <w:trPr>
          <w:cantSplit/>
        </w:trPr>
        <w:tc>
          <w:tcPr>
            <w:tcW w:w="1923" w:type="dxa"/>
          </w:tcPr>
          <w:p w14:paraId="31B3B0E5" w14:textId="77777777" w:rsidR="007A4755" w:rsidRPr="00C506B5" w:rsidRDefault="007A4755" w:rsidP="00851CEF">
            <w:pPr>
              <w:rPr>
                <w:rFonts w:ascii="Arial" w:hAnsi="Arial"/>
                <w:b/>
                <w:sz w:val="18"/>
                <w:szCs w:val="18"/>
                <w:lang w:val="en-AU"/>
              </w:rPr>
            </w:pPr>
            <w:r w:rsidRPr="00C506B5">
              <w:rPr>
                <w:rFonts w:ascii="Arial" w:hAnsi="Arial"/>
                <w:b/>
                <w:sz w:val="18"/>
                <w:szCs w:val="18"/>
                <w:lang w:val="en-AU"/>
              </w:rPr>
              <w:t>Variable</w:t>
            </w:r>
          </w:p>
        </w:tc>
        <w:tc>
          <w:tcPr>
            <w:tcW w:w="879" w:type="dxa"/>
          </w:tcPr>
          <w:p w14:paraId="5596097F" w14:textId="77777777" w:rsidR="007A4755" w:rsidRPr="00C506B5" w:rsidRDefault="007A4755" w:rsidP="00851CEF">
            <w:pPr>
              <w:rPr>
                <w:rFonts w:ascii="Arial" w:hAnsi="Arial"/>
                <w:b/>
                <w:sz w:val="18"/>
                <w:szCs w:val="18"/>
                <w:lang w:val="en-AU"/>
              </w:rPr>
            </w:pPr>
            <w:r w:rsidRPr="00C506B5">
              <w:rPr>
                <w:rFonts w:ascii="Arial" w:hAnsi="Arial"/>
                <w:b/>
                <w:sz w:val="18"/>
                <w:szCs w:val="18"/>
                <w:lang w:val="en-AU"/>
              </w:rPr>
              <w:t>Type</w:t>
            </w:r>
          </w:p>
        </w:tc>
        <w:tc>
          <w:tcPr>
            <w:tcW w:w="2268" w:type="dxa"/>
          </w:tcPr>
          <w:p w14:paraId="77F731D6" w14:textId="77777777" w:rsidR="007A4755" w:rsidRPr="00C506B5" w:rsidRDefault="007A4755" w:rsidP="00851CEF">
            <w:pPr>
              <w:rPr>
                <w:rFonts w:ascii="Arial" w:hAnsi="Arial"/>
                <w:b/>
                <w:sz w:val="18"/>
                <w:szCs w:val="18"/>
                <w:lang w:val="en-AU"/>
              </w:rPr>
            </w:pPr>
            <w:r w:rsidRPr="00C506B5">
              <w:rPr>
                <w:rFonts w:ascii="Arial" w:hAnsi="Arial"/>
                <w:b/>
                <w:sz w:val="18"/>
                <w:szCs w:val="18"/>
                <w:lang w:val="en-AU"/>
              </w:rPr>
              <w:t>Values</w:t>
            </w:r>
          </w:p>
        </w:tc>
        <w:tc>
          <w:tcPr>
            <w:tcW w:w="4172" w:type="dxa"/>
          </w:tcPr>
          <w:p w14:paraId="613FE3BD" w14:textId="77777777" w:rsidR="007A4755" w:rsidRPr="00C506B5" w:rsidRDefault="007A4755" w:rsidP="00851CEF">
            <w:pPr>
              <w:rPr>
                <w:rFonts w:ascii="Arial" w:hAnsi="Arial"/>
                <w:b/>
                <w:sz w:val="18"/>
                <w:szCs w:val="18"/>
                <w:lang w:val="en-AU"/>
              </w:rPr>
            </w:pPr>
            <w:r w:rsidRPr="00C506B5">
              <w:rPr>
                <w:rFonts w:ascii="Arial" w:hAnsi="Arial"/>
                <w:b/>
                <w:sz w:val="18"/>
                <w:szCs w:val="18"/>
                <w:lang w:val="en-AU"/>
              </w:rPr>
              <w:t>Description</w:t>
            </w:r>
          </w:p>
        </w:tc>
      </w:tr>
      <w:tr w:rsidR="007A4755" w:rsidRPr="00C506B5" w14:paraId="3E66A4EA" w14:textId="77777777" w:rsidTr="00851CEF">
        <w:trPr>
          <w:cantSplit/>
        </w:trPr>
        <w:tc>
          <w:tcPr>
            <w:tcW w:w="1923" w:type="dxa"/>
          </w:tcPr>
          <w:p w14:paraId="7ABE9BC0"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SENRELTHRESH</w:t>
            </w:r>
          </w:p>
        </w:tc>
        <w:tc>
          <w:tcPr>
            <w:tcW w:w="879" w:type="dxa"/>
          </w:tcPr>
          <w:p w14:paraId="7D6A1D57"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real</w:t>
            </w:r>
          </w:p>
        </w:tc>
        <w:tc>
          <w:tcPr>
            <w:tcW w:w="2268" w:type="dxa"/>
          </w:tcPr>
          <w:p w14:paraId="6AF497E7"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zero to one</w:t>
            </w:r>
          </w:p>
        </w:tc>
        <w:tc>
          <w:tcPr>
            <w:tcW w:w="4172" w:type="dxa"/>
          </w:tcPr>
          <w:p w14:paraId="44745827"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 xml:space="preserve">relative parameter sensitivity  below which sensitivity </w:t>
            </w:r>
            <w:r w:rsidR="00354976">
              <w:rPr>
                <w:rFonts w:ascii="Arial" w:hAnsi="Arial"/>
                <w:sz w:val="18"/>
                <w:szCs w:val="18"/>
                <w:lang w:val="en-AU"/>
              </w:rPr>
              <w:t>reuse</w:t>
            </w:r>
            <w:r w:rsidRPr="00C506B5">
              <w:rPr>
                <w:rFonts w:ascii="Arial" w:hAnsi="Arial"/>
                <w:sz w:val="18"/>
                <w:szCs w:val="18"/>
                <w:lang w:val="en-AU"/>
              </w:rPr>
              <w:t xml:space="preserve"> is activated for a parameter</w:t>
            </w:r>
          </w:p>
        </w:tc>
      </w:tr>
      <w:tr w:rsidR="007A4755" w:rsidRPr="00C506B5" w14:paraId="5EE58383" w14:textId="77777777" w:rsidTr="00851CEF">
        <w:trPr>
          <w:cantSplit/>
        </w:trPr>
        <w:tc>
          <w:tcPr>
            <w:tcW w:w="1923" w:type="dxa"/>
          </w:tcPr>
          <w:p w14:paraId="02D16932"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SENMAXREUSE</w:t>
            </w:r>
          </w:p>
        </w:tc>
        <w:tc>
          <w:tcPr>
            <w:tcW w:w="879" w:type="dxa"/>
          </w:tcPr>
          <w:p w14:paraId="36BD61E1"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integer</w:t>
            </w:r>
          </w:p>
        </w:tc>
        <w:tc>
          <w:tcPr>
            <w:tcW w:w="2268" w:type="dxa"/>
          </w:tcPr>
          <w:p w14:paraId="1A60CFDB"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integer other than zero</w:t>
            </w:r>
          </w:p>
        </w:tc>
        <w:tc>
          <w:tcPr>
            <w:tcW w:w="4172" w:type="dxa"/>
          </w:tcPr>
          <w:p w14:paraId="0F12CA3F"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 xml:space="preserve">maximum number of </w:t>
            </w:r>
            <w:r w:rsidR="00354976">
              <w:rPr>
                <w:rFonts w:ascii="Arial" w:hAnsi="Arial"/>
                <w:sz w:val="18"/>
                <w:szCs w:val="18"/>
                <w:lang w:val="en-AU"/>
              </w:rPr>
              <w:t>reuse</w:t>
            </w:r>
            <w:r w:rsidRPr="00C506B5">
              <w:rPr>
                <w:rFonts w:ascii="Arial" w:hAnsi="Arial"/>
                <w:sz w:val="18"/>
                <w:szCs w:val="18"/>
                <w:lang w:val="en-AU"/>
              </w:rPr>
              <w:t>d sensitivities per iteration</w:t>
            </w:r>
          </w:p>
        </w:tc>
      </w:tr>
      <w:tr w:rsidR="007A4755" w:rsidRPr="00C506B5" w14:paraId="77937665" w14:textId="77777777" w:rsidTr="00851CEF">
        <w:trPr>
          <w:cantSplit/>
        </w:trPr>
        <w:tc>
          <w:tcPr>
            <w:tcW w:w="1923" w:type="dxa"/>
          </w:tcPr>
          <w:p w14:paraId="25F33460"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SENALLCALCINT</w:t>
            </w:r>
          </w:p>
        </w:tc>
        <w:tc>
          <w:tcPr>
            <w:tcW w:w="879" w:type="dxa"/>
          </w:tcPr>
          <w:p w14:paraId="7E2CFD0B"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integer</w:t>
            </w:r>
          </w:p>
        </w:tc>
        <w:tc>
          <w:tcPr>
            <w:tcW w:w="2268" w:type="dxa"/>
          </w:tcPr>
          <w:p w14:paraId="1EF49BB7"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greater than one</w:t>
            </w:r>
          </w:p>
        </w:tc>
        <w:tc>
          <w:tcPr>
            <w:tcW w:w="4172" w:type="dxa"/>
          </w:tcPr>
          <w:p w14:paraId="290673C1"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iteration interval at which all sensitivities re-calculated</w:t>
            </w:r>
          </w:p>
        </w:tc>
      </w:tr>
      <w:tr w:rsidR="007A4755" w:rsidRPr="00C506B5" w14:paraId="7FA99204" w14:textId="77777777" w:rsidTr="00851CEF">
        <w:trPr>
          <w:cantSplit/>
        </w:trPr>
        <w:tc>
          <w:tcPr>
            <w:tcW w:w="1923" w:type="dxa"/>
          </w:tcPr>
          <w:p w14:paraId="6F32053D"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SENPREDWEIGHT</w:t>
            </w:r>
          </w:p>
        </w:tc>
        <w:tc>
          <w:tcPr>
            <w:tcW w:w="879" w:type="dxa"/>
          </w:tcPr>
          <w:p w14:paraId="6CFFDB6F"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real</w:t>
            </w:r>
          </w:p>
        </w:tc>
        <w:tc>
          <w:tcPr>
            <w:tcW w:w="2268" w:type="dxa"/>
          </w:tcPr>
          <w:p w14:paraId="2E922F48"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any number</w:t>
            </w:r>
          </w:p>
        </w:tc>
        <w:tc>
          <w:tcPr>
            <w:tcW w:w="4172" w:type="dxa"/>
          </w:tcPr>
          <w:p w14:paraId="392C9DAC"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 xml:space="preserve">weight to assign to prediction in computation of composite parameter sensitivities to determine sensitivity </w:t>
            </w:r>
            <w:r w:rsidR="00354976">
              <w:rPr>
                <w:rFonts w:ascii="Arial" w:hAnsi="Arial"/>
                <w:sz w:val="18"/>
                <w:szCs w:val="18"/>
                <w:lang w:val="en-AU"/>
              </w:rPr>
              <w:t>reuse</w:t>
            </w:r>
          </w:p>
        </w:tc>
      </w:tr>
      <w:tr w:rsidR="007A4755" w:rsidRPr="00C506B5" w14:paraId="5E41B325" w14:textId="77777777" w:rsidTr="00851CEF">
        <w:trPr>
          <w:cantSplit/>
        </w:trPr>
        <w:tc>
          <w:tcPr>
            <w:tcW w:w="1923" w:type="dxa"/>
          </w:tcPr>
          <w:p w14:paraId="2753AF0C"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SENPIEXCLUDE</w:t>
            </w:r>
          </w:p>
        </w:tc>
        <w:tc>
          <w:tcPr>
            <w:tcW w:w="879" w:type="dxa"/>
          </w:tcPr>
          <w:p w14:paraId="506F221F" w14:textId="77777777" w:rsidR="007A4755" w:rsidRPr="00C506B5" w:rsidRDefault="00A71947" w:rsidP="00851CEF">
            <w:pPr>
              <w:rPr>
                <w:rFonts w:ascii="Arial" w:hAnsi="Arial"/>
                <w:sz w:val="18"/>
                <w:szCs w:val="18"/>
                <w:lang w:val="en-AU"/>
              </w:rPr>
            </w:pPr>
            <w:r>
              <w:rPr>
                <w:rFonts w:ascii="Arial" w:hAnsi="Arial"/>
                <w:sz w:val="18"/>
                <w:szCs w:val="18"/>
                <w:lang w:val="en-AU"/>
              </w:rPr>
              <w:t>tex</w:t>
            </w:r>
            <w:r w:rsidR="007A4755" w:rsidRPr="00C506B5">
              <w:rPr>
                <w:rFonts w:ascii="Arial" w:hAnsi="Arial"/>
                <w:sz w:val="18"/>
                <w:szCs w:val="18"/>
                <w:lang w:val="en-AU"/>
              </w:rPr>
              <w:t>t</w:t>
            </w:r>
          </w:p>
        </w:tc>
        <w:tc>
          <w:tcPr>
            <w:tcW w:w="2268" w:type="dxa"/>
          </w:tcPr>
          <w:p w14:paraId="527CD308"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“yes” or “no”</w:t>
            </w:r>
          </w:p>
        </w:tc>
        <w:tc>
          <w:tcPr>
            <w:tcW w:w="4172" w:type="dxa"/>
          </w:tcPr>
          <w:p w14:paraId="19B8B698"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 xml:space="preserve">include or exclude prior information when computing composite parameter sensitivities to determine sensitivity </w:t>
            </w:r>
            <w:r w:rsidR="00354976">
              <w:rPr>
                <w:rFonts w:ascii="Arial" w:hAnsi="Arial"/>
                <w:sz w:val="18"/>
                <w:szCs w:val="18"/>
                <w:lang w:val="en-AU"/>
              </w:rPr>
              <w:t>reuse</w:t>
            </w:r>
          </w:p>
        </w:tc>
      </w:tr>
    </w:tbl>
    <w:p w14:paraId="198268B0" w14:textId="77777777" w:rsidR="007A4755" w:rsidRDefault="007A4755" w:rsidP="00E24E54">
      <w:pPr>
        <w:pStyle w:val="Caption1"/>
      </w:pPr>
    </w:p>
    <w:p w14:paraId="3AF6DE09" w14:textId="77777777" w:rsidR="00E24E54" w:rsidRPr="00191742" w:rsidRDefault="007A4755" w:rsidP="00E24E54">
      <w:pPr>
        <w:pStyle w:val="Caption1"/>
      </w:pPr>
      <w:r>
        <w:t>Table A1.3</w:t>
      </w:r>
      <w:r w:rsidR="005E65D6">
        <w:t xml:space="preserve"> </w:t>
      </w:r>
      <w:r w:rsidR="00E24E54">
        <w:t>Variables in</w:t>
      </w:r>
      <w:r w:rsidR="005E65D6">
        <w:t xml:space="preserve"> the</w:t>
      </w:r>
      <w:r w:rsidR="00E24E54">
        <w:t xml:space="preserve"> optional “automatic user intervention” section of </w:t>
      </w:r>
      <w:r w:rsidR="005E65D6">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3"/>
        <w:gridCol w:w="873"/>
        <w:gridCol w:w="2195"/>
        <w:gridCol w:w="4025"/>
      </w:tblGrid>
      <w:tr w:rsidR="00E24E54" w:rsidRPr="00C506B5" w14:paraId="2F0E13DD" w14:textId="77777777" w:rsidTr="00BA373F">
        <w:trPr>
          <w:cantSplit/>
        </w:trPr>
        <w:tc>
          <w:tcPr>
            <w:tcW w:w="1923" w:type="dxa"/>
          </w:tcPr>
          <w:p w14:paraId="2BB0DEA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3B5A8F4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1C374BC5"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1062882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471E1287" w14:textId="77777777" w:rsidTr="00BA373F">
        <w:trPr>
          <w:cantSplit/>
        </w:trPr>
        <w:tc>
          <w:tcPr>
            <w:tcW w:w="1923" w:type="dxa"/>
          </w:tcPr>
          <w:p w14:paraId="4A1CDB0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MAXAUI</w:t>
            </w:r>
          </w:p>
        </w:tc>
        <w:tc>
          <w:tcPr>
            <w:tcW w:w="879" w:type="dxa"/>
          </w:tcPr>
          <w:p w14:paraId="500A876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3EF99D0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09095C1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maximum number of AUI iterations per </w:t>
            </w:r>
            <w:r w:rsidR="0092655E">
              <w:rPr>
                <w:rFonts w:ascii="Arial" w:hAnsi="Arial"/>
                <w:sz w:val="18"/>
                <w:szCs w:val="18"/>
                <w:lang w:val="en-AU"/>
              </w:rPr>
              <w:t>optimization</w:t>
            </w:r>
            <w:r w:rsidRPr="00C506B5">
              <w:rPr>
                <w:rFonts w:ascii="Arial" w:hAnsi="Arial"/>
                <w:sz w:val="18"/>
                <w:szCs w:val="18"/>
                <w:lang w:val="en-AU"/>
              </w:rPr>
              <w:t xml:space="preserve"> iteration</w:t>
            </w:r>
          </w:p>
        </w:tc>
      </w:tr>
      <w:tr w:rsidR="00E24E54" w:rsidRPr="00C506B5" w14:paraId="5CD95927" w14:textId="77777777" w:rsidTr="00BA373F">
        <w:trPr>
          <w:cantSplit/>
        </w:trPr>
        <w:tc>
          <w:tcPr>
            <w:tcW w:w="1923" w:type="dxa"/>
          </w:tcPr>
          <w:p w14:paraId="67B9A5C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AUISTARTOPT</w:t>
            </w:r>
          </w:p>
        </w:tc>
        <w:tc>
          <w:tcPr>
            <w:tcW w:w="879" w:type="dxa"/>
          </w:tcPr>
          <w:p w14:paraId="581989E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66CB344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one or greater</w:t>
            </w:r>
          </w:p>
        </w:tc>
        <w:tc>
          <w:tcPr>
            <w:tcW w:w="4172" w:type="dxa"/>
          </w:tcPr>
          <w:p w14:paraId="1CA0B8AC" w14:textId="77777777" w:rsidR="00E24E54" w:rsidRPr="00C506B5" w:rsidRDefault="0092655E" w:rsidP="00BA373F">
            <w:pPr>
              <w:jc w:val="left"/>
              <w:rPr>
                <w:rFonts w:ascii="Arial" w:hAnsi="Arial"/>
                <w:sz w:val="18"/>
                <w:szCs w:val="18"/>
                <w:lang w:val="en-AU"/>
              </w:rPr>
            </w:pPr>
            <w:r>
              <w:rPr>
                <w:rFonts w:ascii="Arial" w:hAnsi="Arial"/>
                <w:sz w:val="18"/>
                <w:szCs w:val="18"/>
                <w:lang w:val="en-AU"/>
              </w:rPr>
              <w:t>optimization</w:t>
            </w:r>
            <w:r w:rsidR="00E24E54" w:rsidRPr="00C506B5">
              <w:rPr>
                <w:rFonts w:ascii="Arial" w:hAnsi="Arial"/>
                <w:sz w:val="18"/>
                <w:szCs w:val="18"/>
                <w:lang w:val="en-AU"/>
              </w:rPr>
              <w:t xml:space="preserve"> iteration at which to commence AUI</w:t>
            </w:r>
          </w:p>
        </w:tc>
      </w:tr>
      <w:tr w:rsidR="00E24E54" w:rsidRPr="00C506B5" w14:paraId="3C4A94C4" w14:textId="77777777" w:rsidTr="00BA373F">
        <w:trPr>
          <w:cantSplit/>
        </w:trPr>
        <w:tc>
          <w:tcPr>
            <w:tcW w:w="1923" w:type="dxa"/>
          </w:tcPr>
          <w:p w14:paraId="193E0FA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NOAUIPHIRAT</w:t>
            </w:r>
          </w:p>
        </w:tc>
        <w:tc>
          <w:tcPr>
            <w:tcW w:w="879" w:type="dxa"/>
          </w:tcPr>
          <w:p w14:paraId="7CEA3A8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0D418D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23CAF5F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objective function reduction threshold triggering AUI</w:t>
            </w:r>
          </w:p>
        </w:tc>
      </w:tr>
      <w:tr w:rsidR="00E24E54" w:rsidRPr="00C506B5" w14:paraId="71E3CB52" w14:textId="77777777" w:rsidTr="00BA373F">
        <w:trPr>
          <w:cantSplit/>
        </w:trPr>
        <w:tc>
          <w:tcPr>
            <w:tcW w:w="1923" w:type="dxa"/>
          </w:tcPr>
          <w:p w14:paraId="1439F81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AUIRESTITN</w:t>
            </w:r>
          </w:p>
        </w:tc>
        <w:tc>
          <w:tcPr>
            <w:tcW w:w="879" w:type="dxa"/>
          </w:tcPr>
          <w:p w14:paraId="0EEFA93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B3B0CB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 but not one</w:t>
            </w:r>
          </w:p>
        </w:tc>
        <w:tc>
          <w:tcPr>
            <w:tcW w:w="4172" w:type="dxa"/>
          </w:tcPr>
          <w:p w14:paraId="4364176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AUI rest interval expressed in </w:t>
            </w:r>
            <w:r w:rsidR="0092655E">
              <w:rPr>
                <w:rFonts w:ascii="Arial" w:hAnsi="Arial"/>
                <w:sz w:val="18"/>
                <w:szCs w:val="18"/>
                <w:lang w:val="en-AU"/>
              </w:rPr>
              <w:t>optimization</w:t>
            </w:r>
            <w:r w:rsidRPr="00C506B5">
              <w:rPr>
                <w:rFonts w:ascii="Arial" w:hAnsi="Arial"/>
                <w:sz w:val="18"/>
                <w:szCs w:val="18"/>
                <w:lang w:val="en-AU"/>
              </w:rPr>
              <w:t xml:space="preserve"> iterations</w:t>
            </w:r>
          </w:p>
        </w:tc>
      </w:tr>
      <w:tr w:rsidR="00E24E54" w:rsidRPr="00C506B5" w14:paraId="58BBB3AB" w14:textId="77777777" w:rsidTr="00BA373F">
        <w:trPr>
          <w:cantSplit/>
        </w:trPr>
        <w:tc>
          <w:tcPr>
            <w:tcW w:w="1923" w:type="dxa"/>
          </w:tcPr>
          <w:p w14:paraId="4AFC0C5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AUISENSRAT</w:t>
            </w:r>
          </w:p>
        </w:tc>
        <w:tc>
          <w:tcPr>
            <w:tcW w:w="879" w:type="dxa"/>
          </w:tcPr>
          <w:p w14:paraId="4273242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563DBF6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one</w:t>
            </w:r>
          </w:p>
        </w:tc>
        <w:tc>
          <w:tcPr>
            <w:tcW w:w="4172" w:type="dxa"/>
          </w:tcPr>
          <w:p w14:paraId="19E3F1B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composite parameter sensitivity ratio triggering AUI</w:t>
            </w:r>
          </w:p>
        </w:tc>
      </w:tr>
      <w:tr w:rsidR="00E24E54" w:rsidRPr="00C506B5" w14:paraId="6D9559F6" w14:textId="77777777" w:rsidTr="00BA373F">
        <w:trPr>
          <w:cantSplit/>
        </w:trPr>
        <w:tc>
          <w:tcPr>
            <w:tcW w:w="1923" w:type="dxa"/>
          </w:tcPr>
          <w:p w14:paraId="33E892F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AUIHOLDMAXCHG</w:t>
            </w:r>
          </w:p>
        </w:tc>
        <w:tc>
          <w:tcPr>
            <w:tcW w:w="879" w:type="dxa"/>
          </w:tcPr>
          <w:p w14:paraId="7C5A0FF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624B1C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68C5212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target parameters which change most when deciding which parameters to hold</w:t>
            </w:r>
          </w:p>
        </w:tc>
      </w:tr>
      <w:tr w:rsidR="00E24E54" w:rsidRPr="00C506B5" w14:paraId="38BA1F40" w14:textId="77777777" w:rsidTr="00BA373F">
        <w:trPr>
          <w:cantSplit/>
        </w:trPr>
        <w:tc>
          <w:tcPr>
            <w:tcW w:w="1923" w:type="dxa"/>
          </w:tcPr>
          <w:p w14:paraId="15A9243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AUINUMFREE</w:t>
            </w:r>
          </w:p>
        </w:tc>
        <w:tc>
          <w:tcPr>
            <w:tcW w:w="879" w:type="dxa"/>
          </w:tcPr>
          <w:p w14:paraId="14DDF59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224805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6D5D8B6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cease AUI when only AUINUMFREE parameters are unheld</w:t>
            </w:r>
          </w:p>
        </w:tc>
      </w:tr>
      <w:tr w:rsidR="00E24E54" w:rsidRPr="00C506B5" w14:paraId="070C407D" w14:textId="77777777" w:rsidTr="00BA373F">
        <w:trPr>
          <w:cantSplit/>
        </w:trPr>
        <w:tc>
          <w:tcPr>
            <w:tcW w:w="1923" w:type="dxa"/>
          </w:tcPr>
          <w:p w14:paraId="574DA78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AUIPHIRATSUF</w:t>
            </w:r>
          </w:p>
        </w:tc>
        <w:tc>
          <w:tcPr>
            <w:tcW w:w="879" w:type="dxa"/>
          </w:tcPr>
          <w:p w14:paraId="591FBDC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1BF704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184415F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objective function improvement for termination of AUI</w:t>
            </w:r>
          </w:p>
        </w:tc>
      </w:tr>
      <w:tr w:rsidR="00E24E54" w:rsidRPr="00C506B5" w14:paraId="454505E0" w14:textId="77777777" w:rsidTr="00BA373F">
        <w:trPr>
          <w:cantSplit/>
        </w:trPr>
        <w:tc>
          <w:tcPr>
            <w:tcW w:w="1923" w:type="dxa"/>
          </w:tcPr>
          <w:p w14:paraId="7C12AA0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AUIPHIRATACCEPT</w:t>
            </w:r>
          </w:p>
        </w:tc>
        <w:tc>
          <w:tcPr>
            <w:tcW w:w="879" w:type="dxa"/>
          </w:tcPr>
          <w:p w14:paraId="7311348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619914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4DE780C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objective function reduc</w:t>
            </w:r>
            <w:r w:rsidR="00A71947">
              <w:rPr>
                <w:rFonts w:ascii="Arial" w:hAnsi="Arial"/>
                <w:sz w:val="18"/>
                <w:szCs w:val="18"/>
                <w:lang w:val="en-AU"/>
              </w:rPr>
              <w:t xml:space="preserve">tion </w:t>
            </w:r>
            <w:r w:rsidRPr="00C506B5">
              <w:rPr>
                <w:rFonts w:ascii="Arial" w:hAnsi="Arial"/>
                <w:sz w:val="18"/>
                <w:szCs w:val="18"/>
                <w:lang w:val="en-AU"/>
              </w:rPr>
              <w:t>threshold for acceptance of AUI-calculated parameters</w:t>
            </w:r>
          </w:p>
        </w:tc>
      </w:tr>
      <w:tr w:rsidR="00E24E54" w:rsidRPr="00C506B5" w14:paraId="07D70658" w14:textId="77777777" w:rsidTr="00BA373F">
        <w:trPr>
          <w:cantSplit/>
        </w:trPr>
        <w:tc>
          <w:tcPr>
            <w:tcW w:w="1923" w:type="dxa"/>
          </w:tcPr>
          <w:p w14:paraId="03FF2E3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NAUINOACCEPT</w:t>
            </w:r>
          </w:p>
        </w:tc>
        <w:tc>
          <w:tcPr>
            <w:tcW w:w="879" w:type="dxa"/>
          </w:tcPr>
          <w:p w14:paraId="6F9C53D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B49158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1DCACAE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iterations since acceptance of parameter change for termination of AUI</w:t>
            </w:r>
          </w:p>
        </w:tc>
      </w:tr>
    </w:tbl>
    <w:p w14:paraId="5F1B0C33" w14:textId="77777777" w:rsidR="00E24E54" w:rsidRDefault="00E24E54" w:rsidP="00E24E54">
      <w:pPr>
        <w:pStyle w:val="Caption1"/>
      </w:pPr>
    </w:p>
    <w:p w14:paraId="2BAFDD24" w14:textId="77777777" w:rsidR="00E24E54" w:rsidRPr="00591D72" w:rsidRDefault="00E24E54" w:rsidP="00E24E54">
      <w:pPr>
        <w:pStyle w:val="Caption1"/>
      </w:pPr>
      <w:r>
        <w:br w:type="page"/>
      </w:r>
      <w:r w:rsidR="007A4755">
        <w:lastRenderedPageBreak/>
        <w:t>Table A1.4</w:t>
      </w:r>
      <w:r w:rsidR="005E65D6">
        <w:t xml:space="preserve"> </w:t>
      </w:r>
      <w:r>
        <w:t>Variables in</w:t>
      </w:r>
      <w:r w:rsidR="005E65D6">
        <w:t xml:space="preserve"> the</w:t>
      </w:r>
      <w:r>
        <w:t xml:space="preserve"> optional “singular value decomposition”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3"/>
        <w:gridCol w:w="874"/>
        <w:gridCol w:w="2203"/>
        <w:gridCol w:w="4046"/>
      </w:tblGrid>
      <w:tr w:rsidR="00E24E54" w:rsidRPr="00C506B5" w14:paraId="3431D191" w14:textId="77777777" w:rsidTr="00BA373F">
        <w:trPr>
          <w:cantSplit/>
        </w:trPr>
        <w:tc>
          <w:tcPr>
            <w:tcW w:w="1923" w:type="dxa"/>
          </w:tcPr>
          <w:p w14:paraId="14C3750A"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296DB4A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70B786F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4BC0881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268D5C83" w14:textId="77777777" w:rsidTr="00BA373F">
        <w:trPr>
          <w:cantSplit/>
        </w:trPr>
        <w:tc>
          <w:tcPr>
            <w:tcW w:w="1923" w:type="dxa"/>
          </w:tcPr>
          <w:p w14:paraId="7641812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SVDMODE</w:t>
            </w:r>
          </w:p>
        </w:tc>
        <w:tc>
          <w:tcPr>
            <w:tcW w:w="879" w:type="dxa"/>
          </w:tcPr>
          <w:p w14:paraId="4A04174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9FDA02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31F5320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activates truncated singular value decomposition for solution of inverse problem</w:t>
            </w:r>
          </w:p>
        </w:tc>
      </w:tr>
      <w:tr w:rsidR="00E24E54" w:rsidRPr="00C506B5" w14:paraId="0071A0C1" w14:textId="77777777" w:rsidTr="00BA373F">
        <w:trPr>
          <w:cantSplit/>
        </w:trPr>
        <w:tc>
          <w:tcPr>
            <w:tcW w:w="1923" w:type="dxa"/>
          </w:tcPr>
          <w:p w14:paraId="1822CDE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MAXSING</w:t>
            </w:r>
          </w:p>
        </w:tc>
        <w:tc>
          <w:tcPr>
            <w:tcW w:w="879" w:type="dxa"/>
          </w:tcPr>
          <w:p w14:paraId="0A4104B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B5F6B8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16ACDB9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singular values at which truncation occurs</w:t>
            </w:r>
          </w:p>
        </w:tc>
      </w:tr>
      <w:tr w:rsidR="00E24E54" w:rsidRPr="00C506B5" w14:paraId="56A2989C" w14:textId="77777777" w:rsidTr="00BA373F">
        <w:trPr>
          <w:cantSplit/>
        </w:trPr>
        <w:tc>
          <w:tcPr>
            <w:tcW w:w="1923" w:type="dxa"/>
          </w:tcPr>
          <w:p w14:paraId="2230BE9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EIGTHRESH</w:t>
            </w:r>
          </w:p>
        </w:tc>
        <w:tc>
          <w:tcPr>
            <w:tcW w:w="879" w:type="dxa"/>
          </w:tcPr>
          <w:p w14:paraId="430D773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6A3205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 but less than one</w:t>
            </w:r>
          </w:p>
        </w:tc>
        <w:tc>
          <w:tcPr>
            <w:tcW w:w="4172" w:type="dxa"/>
          </w:tcPr>
          <w:p w14:paraId="6B1D1B0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eigenvalue ratio threshold for truncation</w:t>
            </w:r>
          </w:p>
        </w:tc>
      </w:tr>
      <w:tr w:rsidR="00E24E54" w:rsidRPr="00C506B5" w14:paraId="270A5407" w14:textId="77777777" w:rsidTr="00BA373F">
        <w:trPr>
          <w:cantSplit/>
        </w:trPr>
        <w:tc>
          <w:tcPr>
            <w:tcW w:w="1923" w:type="dxa"/>
          </w:tcPr>
          <w:p w14:paraId="36C5740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EIGWRITE</w:t>
            </w:r>
          </w:p>
        </w:tc>
        <w:tc>
          <w:tcPr>
            <w:tcW w:w="879" w:type="dxa"/>
          </w:tcPr>
          <w:p w14:paraId="50005AA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38A3728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716E143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determines content of SVD output file</w:t>
            </w:r>
          </w:p>
        </w:tc>
      </w:tr>
    </w:tbl>
    <w:p w14:paraId="5246667C" w14:textId="77777777" w:rsidR="00E24E54" w:rsidRDefault="00E24E54" w:rsidP="00E24E54">
      <w:pPr>
        <w:rPr>
          <w:lang w:val="en-AU"/>
        </w:rPr>
      </w:pPr>
    </w:p>
    <w:p w14:paraId="71D689FF" w14:textId="77777777" w:rsidR="00E24E54" w:rsidRPr="00B6378B" w:rsidRDefault="007A4755" w:rsidP="00E24E54">
      <w:pPr>
        <w:pStyle w:val="Caption1"/>
      </w:pPr>
      <w:r>
        <w:t>Table A1.5</w:t>
      </w:r>
      <w:r w:rsidR="005E65D6">
        <w:t xml:space="preserve"> </w:t>
      </w:r>
      <w:r w:rsidR="00E24E54">
        <w:t>Variables in</w:t>
      </w:r>
      <w:r w:rsidR="005E65D6">
        <w:t xml:space="preserve"> the</w:t>
      </w:r>
      <w:r w:rsidR="00E24E54">
        <w:t xml:space="preserve"> optional “LSQR” section of </w:t>
      </w:r>
      <w:r w:rsidR="005E65D6">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4"/>
        <w:gridCol w:w="874"/>
        <w:gridCol w:w="2201"/>
        <w:gridCol w:w="4037"/>
      </w:tblGrid>
      <w:tr w:rsidR="00E24E54" w:rsidRPr="00C506B5" w14:paraId="4B225410" w14:textId="77777777" w:rsidTr="00BA373F">
        <w:trPr>
          <w:cantSplit/>
        </w:trPr>
        <w:tc>
          <w:tcPr>
            <w:tcW w:w="1923" w:type="dxa"/>
          </w:tcPr>
          <w:p w14:paraId="4E78EB8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0FEF950C"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7535B76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28C93C7D"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2D13679D" w14:textId="77777777" w:rsidTr="00BA373F">
        <w:trPr>
          <w:cantSplit/>
        </w:trPr>
        <w:tc>
          <w:tcPr>
            <w:tcW w:w="1923" w:type="dxa"/>
          </w:tcPr>
          <w:p w14:paraId="7EFFBCA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LSQRMODE</w:t>
            </w:r>
          </w:p>
        </w:tc>
        <w:tc>
          <w:tcPr>
            <w:tcW w:w="879" w:type="dxa"/>
          </w:tcPr>
          <w:p w14:paraId="33F65B5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0D1BFE3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one</w:t>
            </w:r>
          </w:p>
        </w:tc>
        <w:tc>
          <w:tcPr>
            <w:tcW w:w="4172" w:type="dxa"/>
          </w:tcPr>
          <w:p w14:paraId="05F542E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activates LSQR solution of inverse problem</w:t>
            </w:r>
          </w:p>
        </w:tc>
      </w:tr>
      <w:tr w:rsidR="00E24E54" w:rsidRPr="00C506B5" w14:paraId="25CF69EE" w14:textId="77777777" w:rsidTr="00BA373F">
        <w:trPr>
          <w:cantSplit/>
        </w:trPr>
        <w:tc>
          <w:tcPr>
            <w:tcW w:w="1923" w:type="dxa"/>
          </w:tcPr>
          <w:p w14:paraId="5C7ABC8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LSQR_ATOL</w:t>
            </w:r>
          </w:p>
        </w:tc>
        <w:tc>
          <w:tcPr>
            <w:tcW w:w="879" w:type="dxa"/>
          </w:tcPr>
          <w:p w14:paraId="6B9EDC8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880342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95DFD6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LSQR algorithm </w:t>
            </w:r>
            <w:r w:rsidRPr="00C506B5">
              <w:rPr>
                <w:rFonts w:ascii="Arial" w:hAnsi="Arial"/>
                <w:i/>
                <w:sz w:val="18"/>
                <w:szCs w:val="18"/>
                <w:lang w:val="en-AU"/>
              </w:rPr>
              <w:t>atol</w:t>
            </w:r>
            <w:r w:rsidRPr="00C506B5">
              <w:rPr>
                <w:rFonts w:ascii="Arial" w:hAnsi="Arial"/>
                <w:sz w:val="18"/>
                <w:szCs w:val="18"/>
                <w:lang w:val="en-AU"/>
              </w:rPr>
              <w:t xml:space="preserve"> variable</w:t>
            </w:r>
          </w:p>
        </w:tc>
      </w:tr>
      <w:tr w:rsidR="00E24E54" w:rsidRPr="00C506B5" w14:paraId="1FFFD255" w14:textId="77777777" w:rsidTr="00BA373F">
        <w:trPr>
          <w:cantSplit/>
        </w:trPr>
        <w:tc>
          <w:tcPr>
            <w:tcW w:w="1923" w:type="dxa"/>
          </w:tcPr>
          <w:p w14:paraId="211F9FB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LSQR_BTOL</w:t>
            </w:r>
          </w:p>
        </w:tc>
        <w:tc>
          <w:tcPr>
            <w:tcW w:w="879" w:type="dxa"/>
          </w:tcPr>
          <w:p w14:paraId="553ED13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5EC615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385E982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LSQR algorithm </w:t>
            </w:r>
            <w:r w:rsidRPr="00C506B5">
              <w:rPr>
                <w:rFonts w:ascii="Arial" w:hAnsi="Arial"/>
                <w:i/>
                <w:sz w:val="18"/>
                <w:szCs w:val="18"/>
                <w:lang w:val="en-AU"/>
              </w:rPr>
              <w:t>btol</w:t>
            </w:r>
            <w:r w:rsidRPr="00C506B5">
              <w:rPr>
                <w:rFonts w:ascii="Arial" w:hAnsi="Arial"/>
                <w:sz w:val="18"/>
                <w:szCs w:val="18"/>
                <w:lang w:val="en-AU"/>
              </w:rPr>
              <w:t xml:space="preserve"> variable</w:t>
            </w:r>
          </w:p>
        </w:tc>
      </w:tr>
      <w:tr w:rsidR="00E24E54" w:rsidRPr="00C506B5" w14:paraId="1E427A6C" w14:textId="77777777" w:rsidTr="00BA373F">
        <w:trPr>
          <w:cantSplit/>
        </w:trPr>
        <w:tc>
          <w:tcPr>
            <w:tcW w:w="1923" w:type="dxa"/>
          </w:tcPr>
          <w:p w14:paraId="3434C94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LSQR_CONLIM</w:t>
            </w:r>
          </w:p>
        </w:tc>
        <w:tc>
          <w:tcPr>
            <w:tcW w:w="879" w:type="dxa"/>
          </w:tcPr>
          <w:p w14:paraId="681A0CF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A715D9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A1F4FB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LSQR algorithm </w:t>
            </w:r>
            <w:r w:rsidRPr="00C506B5">
              <w:rPr>
                <w:rFonts w:ascii="Arial" w:hAnsi="Arial"/>
                <w:i/>
                <w:sz w:val="18"/>
                <w:szCs w:val="18"/>
                <w:lang w:val="en-AU"/>
              </w:rPr>
              <w:t>conlim</w:t>
            </w:r>
            <w:r w:rsidRPr="00C506B5">
              <w:rPr>
                <w:rFonts w:ascii="Arial" w:hAnsi="Arial"/>
                <w:sz w:val="18"/>
                <w:szCs w:val="18"/>
                <w:lang w:val="en-AU"/>
              </w:rPr>
              <w:t xml:space="preserve"> variable</w:t>
            </w:r>
          </w:p>
        </w:tc>
      </w:tr>
      <w:tr w:rsidR="00E24E54" w:rsidRPr="00C506B5" w14:paraId="4D56D03C" w14:textId="77777777" w:rsidTr="00BA373F">
        <w:trPr>
          <w:cantSplit/>
        </w:trPr>
        <w:tc>
          <w:tcPr>
            <w:tcW w:w="1923" w:type="dxa"/>
          </w:tcPr>
          <w:p w14:paraId="775F51C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LSQR_ITNLIM</w:t>
            </w:r>
          </w:p>
        </w:tc>
        <w:tc>
          <w:tcPr>
            <w:tcW w:w="879" w:type="dxa"/>
          </w:tcPr>
          <w:p w14:paraId="1ED1499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E01CB7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zero</w:t>
            </w:r>
          </w:p>
        </w:tc>
        <w:tc>
          <w:tcPr>
            <w:tcW w:w="4172" w:type="dxa"/>
          </w:tcPr>
          <w:p w14:paraId="05E8C19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LSQR algorithm </w:t>
            </w:r>
            <w:r w:rsidRPr="00C506B5">
              <w:rPr>
                <w:rFonts w:ascii="Arial" w:hAnsi="Arial"/>
                <w:i/>
                <w:sz w:val="18"/>
                <w:szCs w:val="18"/>
                <w:lang w:val="en-AU"/>
              </w:rPr>
              <w:t>itnlim</w:t>
            </w:r>
            <w:r w:rsidRPr="00C506B5">
              <w:rPr>
                <w:rFonts w:ascii="Arial" w:hAnsi="Arial"/>
                <w:sz w:val="18"/>
                <w:szCs w:val="18"/>
                <w:lang w:val="en-AU"/>
              </w:rPr>
              <w:t xml:space="preserve"> variable</w:t>
            </w:r>
          </w:p>
        </w:tc>
      </w:tr>
      <w:tr w:rsidR="00E24E54" w:rsidRPr="00C506B5" w14:paraId="407A63D9" w14:textId="77777777" w:rsidTr="00BA373F">
        <w:trPr>
          <w:cantSplit/>
        </w:trPr>
        <w:tc>
          <w:tcPr>
            <w:tcW w:w="1923" w:type="dxa"/>
          </w:tcPr>
          <w:p w14:paraId="167F719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LSQR_WRITE</w:t>
            </w:r>
          </w:p>
        </w:tc>
        <w:tc>
          <w:tcPr>
            <w:tcW w:w="879" w:type="dxa"/>
          </w:tcPr>
          <w:p w14:paraId="3235F8B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B92465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one</w:t>
            </w:r>
          </w:p>
        </w:tc>
        <w:tc>
          <w:tcPr>
            <w:tcW w:w="4172" w:type="dxa"/>
          </w:tcPr>
          <w:p w14:paraId="15A044C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instructs PEST to write LSQR file</w:t>
            </w:r>
          </w:p>
        </w:tc>
      </w:tr>
    </w:tbl>
    <w:p w14:paraId="32555D77" w14:textId="77777777" w:rsidR="00E24E54" w:rsidRDefault="00E24E54" w:rsidP="00E24E54">
      <w:pPr>
        <w:pStyle w:val="Caption1"/>
      </w:pPr>
    </w:p>
    <w:p w14:paraId="0FEF6BB6" w14:textId="77777777" w:rsidR="00E24E54" w:rsidRDefault="00E24E54" w:rsidP="00E24E54">
      <w:pPr>
        <w:rPr>
          <w:szCs w:val="24"/>
          <w:lang w:val="en-AU"/>
        </w:rPr>
      </w:pPr>
      <w:r>
        <w:br w:type="page"/>
      </w:r>
    </w:p>
    <w:p w14:paraId="6F03D18C" w14:textId="77777777" w:rsidR="00E24E54" w:rsidRPr="000A1D4C" w:rsidRDefault="007A4755" w:rsidP="00E24E54">
      <w:pPr>
        <w:pStyle w:val="Caption1"/>
      </w:pPr>
      <w:r>
        <w:lastRenderedPageBreak/>
        <w:t>Table A1.6</w:t>
      </w:r>
      <w:r w:rsidR="005E65D6">
        <w:t xml:space="preserve"> </w:t>
      </w:r>
      <w:r w:rsidR="00E24E54">
        <w:t>Variables in</w:t>
      </w:r>
      <w:r w:rsidR="005E65D6">
        <w:t xml:space="preserve"> the</w:t>
      </w:r>
      <w:r w:rsidR="00E24E54">
        <w:t xml:space="preserve"> optional “SVD-assist” section of</w:t>
      </w:r>
      <w:r w:rsidR="005E65D6">
        <w:t xml:space="preserve"> the</w:t>
      </w:r>
      <w:r w:rsidR="00E24E54">
        <w:t xml:space="preserv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37"/>
        <w:gridCol w:w="899"/>
        <w:gridCol w:w="2135"/>
        <w:gridCol w:w="3945"/>
      </w:tblGrid>
      <w:tr w:rsidR="00E24E54" w:rsidRPr="00C506B5" w14:paraId="327654E2" w14:textId="77777777" w:rsidTr="00BA373F">
        <w:trPr>
          <w:cantSplit/>
        </w:trPr>
        <w:tc>
          <w:tcPr>
            <w:tcW w:w="2037" w:type="dxa"/>
          </w:tcPr>
          <w:p w14:paraId="008ADD0D"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906" w:type="dxa"/>
          </w:tcPr>
          <w:p w14:paraId="6A4EF27E"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03" w:type="dxa"/>
          </w:tcPr>
          <w:p w14:paraId="71B9C38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096" w:type="dxa"/>
          </w:tcPr>
          <w:p w14:paraId="7E8E419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11C22B92" w14:textId="77777777" w:rsidTr="00BA373F">
        <w:trPr>
          <w:cantSplit/>
        </w:trPr>
        <w:tc>
          <w:tcPr>
            <w:tcW w:w="2037" w:type="dxa"/>
          </w:tcPr>
          <w:p w14:paraId="00A329A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BASEPESTFILE</w:t>
            </w:r>
          </w:p>
        </w:tc>
        <w:tc>
          <w:tcPr>
            <w:tcW w:w="906" w:type="dxa"/>
          </w:tcPr>
          <w:p w14:paraId="0E81FDC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03" w:type="dxa"/>
          </w:tcPr>
          <w:p w14:paraId="2BF19CC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096" w:type="dxa"/>
          </w:tcPr>
          <w:p w14:paraId="6F18495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name of base PEST control file</w:t>
            </w:r>
          </w:p>
        </w:tc>
      </w:tr>
      <w:tr w:rsidR="00E24E54" w:rsidRPr="00C506B5" w14:paraId="43EB280F" w14:textId="77777777" w:rsidTr="00BA373F">
        <w:trPr>
          <w:cantSplit/>
        </w:trPr>
        <w:tc>
          <w:tcPr>
            <w:tcW w:w="2037" w:type="dxa"/>
          </w:tcPr>
          <w:p w14:paraId="610E284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BASEJACFILE</w:t>
            </w:r>
          </w:p>
        </w:tc>
        <w:tc>
          <w:tcPr>
            <w:tcW w:w="906" w:type="dxa"/>
          </w:tcPr>
          <w:p w14:paraId="772BF40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03" w:type="dxa"/>
          </w:tcPr>
          <w:p w14:paraId="6C3D67E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096" w:type="dxa"/>
          </w:tcPr>
          <w:p w14:paraId="0AC85ED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name of base PEST Jacobian matrix file</w:t>
            </w:r>
          </w:p>
        </w:tc>
      </w:tr>
      <w:tr w:rsidR="00E24E54" w:rsidRPr="00C506B5" w14:paraId="7F010FE0" w14:textId="77777777" w:rsidTr="00BA373F">
        <w:trPr>
          <w:cantSplit/>
        </w:trPr>
        <w:tc>
          <w:tcPr>
            <w:tcW w:w="2037" w:type="dxa"/>
          </w:tcPr>
          <w:p w14:paraId="2F6CAC0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SVDA_MULBPA</w:t>
            </w:r>
          </w:p>
        </w:tc>
        <w:tc>
          <w:tcPr>
            <w:tcW w:w="906" w:type="dxa"/>
          </w:tcPr>
          <w:p w14:paraId="770F730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03" w:type="dxa"/>
          </w:tcPr>
          <w:p w14:paraId="26BDF85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one</w:t>
            </w:r>
          </w:p>
        </w:tc>
        <w:tc>
          <w:tcPr>
            <w:tcW w:w="4096" w:type="dxa"/>
          </w:tcPr>
          <w:p w14:paraId="60ECFF0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record multiple BPA files</w:t>
            </w:r>
          </w:p>
        </w:tc>
      </w:tr>
      <w:tr w:rsidR="00E24E54" w:rsidRPr="00C506B5" w14:paraId="40AE8DFF" w14:textId="77777777" w:rsidTr="00BA373F">
        <w:trPr>
          <w:cantSplit/>
        </w:trPr>
        <w:tc>
          <w:tcPr>
            <w:tcW w:w="2037" w:type="dxa"/>
          </w:tcPr>
          <w:p w14:paraId="66CAFE2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SVDA_SCALADJ</w:t>
            </w:r>
          </w:p>
        </w:tc>
        <w:tc>
          <w:tcPr>
            <w:tcW w:w="906" w:type="dxa"/>
          </w:tcPr>
          <w:p w14:paraId="14843EA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03" w:type="dxa"/>
          </w:tcPr>
          <w:p w14:paraId="3063B65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-4 to 4</w:t>
            </w:r>
          </w:p>
        </w:tc>
        <w:tc>
          <w:tcPr>
            <w:tcW w:w="4096" w:type="dxa"/>
          </w:tcPr>
          <w:p w14:paraId="7C576AF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sets type of parameter scaling undertaken in super parameter definition</w:t>
            </w:r>
          </w:p>
        </w:tc>
      </w:tr>
      <w:tr w:rsidR="00E24E54" w:rsidRPr="00C506B5" w14:paraId="191B5498" w14:textId="77777777" w:rsidTr="00BA373F">
        <w:trPr>
          <w:cantSplit/>
        </w:trPr>
        <w:tc>
          <w:tcPr>
            <w:tcW w:w="2037" w:type="dxa"/>
          </w:tcPr>
          <w:p w14:paraId="038A3F9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SVDA_EXTSUPER</w:t>
            </w:r>
          </w:p>
        </w:tc>
        <w:tc>
          <w:tcPr>
            <w:tcW w:w="906" w:type="dxa"/>
          </w:tcPr>
          <w:p w14:paraId="69B6301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03" w:type="dxa"/>
          </w:tcPr>
          <w:p w14:paraId="0D5EB61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0, 1, 2, -2, 3</w:t>
            </w:r>
          </w:p>
        </w:tc>
        <w:tc>
          <w:tcPr>
            <w:tcW w:w="4096" w:type="dxa"/>
          </w:tcPr>
          <w:p w14:paraId="057CA03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sets means by which super parameters are calculated</w:t>
            </w:r>
          </w:p>
        </w:tc>
      </w:tr>
      <w:tr w:rsidR="00E24E54" w:rsidRPr="00C506B5" w14:paraId="74AD367D" w14:textId="77777777" w:rsidTr="00BA373F">
        <w:trPr>
          <w:cantSplit/>
        </w:trPr>
        <w:tc>
          <w:tcPr>
            <w:tcW w:w="2037" w:type="dxa"/>
          </w:tcPr>
          <w:p w14:paraId="4889134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SVDA_SUPDERCALC</w:t>
            </w:r>
          </w:p>
        </w:tc>
        <w:tc>
          <w:tcPr>
            <w:tcW w:w="906" w:type="dxa"/>
          </w:tcPr>
          <w:p w14:paraId="4DB640C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03" w:type="dxa"/>
          </w:tcPr>
          <w:p w14:paraId="63DFB09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one</w:t>
            </w:r>
          </w:p>
        </w:tc>
        <w:tc>
          <w:tcPr>
            <w:tcW w:w="4096" w:type="dxa"/>
          </w:tcPr>
          <w:p w14:paraId="17856CD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compute super parameter sensitivities from base parameter sensitivities</w:t>
            </w:r>
          </w:p>
        </w:tc>
      </w:tr>
      <w:tr w:rsidR="00E24E54" w:rsidRPr="00C506B5" w14:paraId="11CB5889" w14:textId="77777777" w:rsidTr="00BA373F">
        <w:trPr>
          <w:cantSplit/>
        </w:trPr>
        <w:tc>
          <w:tcPr>
            <w:tcW w:w="2037" w:type="dxa"/>
          </w:tcPr>
          <w:p w14:paraId="34105711" w14:textId="77777777" w:rsidR="00E24E54" w:rsidRPr="00C506B5" w:rsidRDefault="00E24E54" w:rsidP="00BA373F">
            <w:pPr>
              <w:rPr>
                <w:rFonts w:ascii="Arial" w:hAnsi="Arial"/>
                <w:sz w:val="18"/>
                <w:szCs w:val="18"/>
                <w:lang w:val="en-AU"/>
              </w:rPr>
            </w:pPr>
            <w:r>
              <w:rPr>
                <w:rFonts w:ascii="Arial" w:hAnsi="Arial"/>
                <w:sz w:val="18"/>
                <w:szCs w:val="18"/>
                <w:lang w:val="en-AU"/>
              </w:rPr>
              <w:t>SVDA_PAR_EXCL</w:t>
            </w:r>
          </w:p>
        </w:tc>
        <w:tc>
          <w:tcPr>
            <w:tcW w:w="906" w:type="dxa"/>
          </w:tcPr>
          <w:p w14:paraId="71E8F22D"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203" w:type="dxa"/>
          </w:tcPr>
          <w:p w14:paraId="109FA1BC" w14:textId="77777777" w:rsidR="00E24E54" w:rsidRPr="00C506B5" w:rsidRDefault="00E24E54" w:rsidP="00BA373F">
            <w:pPr>
              <w:rPr>
                <w:rFonts w:ascii="Arial" w:hAnsi="Arial"/>
                <w:sz w:val="18"/>
                <w:szCs w:val="18"/>
                <w:lang w:val="en-AU"/>
              </w:rPr>
            </w:pPr>
            <w:r>
              <w:rPr>
                <w:rFonts w:ascii="Arial" w:hAnsi="Arial"/>
                <w:sz w:val="18"/>
                <w:szCs w:val="18"/>
                <w:lang w:val="en-AU"/>
              </w:rPr>
              <w:t>0, 1 or -1</w:t>
            </w:r>
          </w:p>
        </w:tc>
        <w:tc>
          <w:tcPr>
            <w:tcW w:w="4096" w:type="dxa"/>
          </w:tcPr>
          <w:p w14:paraId="570C66A9" w14:textId="77777777" w:rsidR="00E24E54" w:rsidRPr="00C506B5" w:rsidRDefault="00E24E54" w:rsidP="00BA373F">
            <w:pPr>
              <w:jc w:val="left"/>
              <w:rPr>
                <w:rFonts w:ascii="Arial" w:hAnsi="Arial"/>
                <w:sz w:val="18"/>
                <w:szCs w:val="18"/>
                <w:lang w:val="en-AU"/>
              </w:rPr>
            </w:pPr>
            <w:r>
              <w:rPr>
                <w:rFonts w:ascii="Arial" w:hAnsi="Arial"/>
                <w:sz w:val="18"/>
                <w:szCs w:val="18"/>
                <w:lang w:val="en-AU"/>
              </w:rPr>
              <w:t>if set to 1, instructs PEST to compute super parameters on basis only of observation group in base parameter PEST control file to which pareto-adjustable weighting is assigned in super parameter PEST control file. If set to -1 all groups other than this form basis</w:t>
            </w:r>
            <w:r w:rsidR="00A71947">
              <w:rPr>
                <w:rFonts w:ascii="Arial" w:hAnsi="Arial"/>
                <w:sz w:val="18"/>
                <w:szCs w:val="18"/>
                <w:lang w:val="en-AU"/>
              </w:rPr>
              <w:t xml:space="preserve"> for super parameter definition</w:t>
            </w:r>
          </w:p>
        </w:tc>
      </w:tr>
    </w:tbl>
    <w:p w14:paraId="41102BE7" w14:textId="77777777" w:rsidR="00E24E54" w:rsidRDefault="00E24E54" w:rsidP="00E24E54">
      <w:pPr>
        <w:pStyle w:val="Caption1"/>
      </w:pPr>
    </w:p>
    <w:p w14:paraId="2471163C" w14:textId="77777777" w:rsidR="00E24E54" w:rsidRDefault="00E24E54" w:rsidP="00E24E54">
      <w:pPr>
        <w:rPr>
          <w:lang w:val="en-AU"/>
        </w:rPr>
      </w:pPr>
    </w:p>
    <w:p w14:paraId="216EC30E" w14:textId="77777777" w:rsidR="00E24E54" w:rsidRDefault="00E24E54" w:rsidP="00E24E54">
      <w:pPr>
        <w:pStyle w:val="Caption1"/>
      </w:pPr>
      <w:r>
        <w:br w:type="page"/>
      </w:r>
      <w:r w:rsidR="00E26F27">
        <w:lastRenderedPageBreak/>
        <w:t>Table A1.7</w:t>
      </w:r>
      <w:r w:rsidR="005E65D6">
        <w:t xml:space="preserve"> </w:t>
      </w:r>
      <w:r>
        <w:t>Variables required for each parameter group in</w:t>
      </w:r>
      <w:r w:rsidR="005E65D6">
        <w:t xml:space="preserve"> the</w:t>
      </w:r>
      <w:r>
        <w:t xml:space="preserve"> “parameter groups” section of</w:t>
      </w:r>
      <w:r w:rsidR="005E65D6">
        <w:t xml:space="preserve"> the</w:t>
      </w:r>
      <w:r>
        <w:t xml:space="preserv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1"/>
        <w:gridCol w:w="867"/>
        <w:gridCol w:w="2221"/>
        <w:gridCol w:w="4027"/>
      </w:tblGrid>
      <w:tr w:rsidR="00E24E54" w:rsidRPr="00C506B5" w14:paraId="2A94A01C" w14:textId="77777777" w:rsidTr="00BA373F">
        <w:trPr>
          <w:cantSplit/>
        </w:trPr>
        <w:tc>
          <w:tcPr>
            <w:tcW w:w="1923" w:type="dxa"/>
          </w:tcPr>
          <w:p w14:paraId="313DBFF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28FA0BF9"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1BAA0D8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65D4AA4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2BEC75A2" w14:textId="77777777" w:rsidTr="00BA373F">
        <w:trPr>
          <w:cantSplit/>
        </w:trPr>
        <w:tc>
          <w:tcPr>
            <w:tcW w:w="1923" w:type="dxa"/>
          </w:tcPr>
          <w:p w14:paraId="22CF2ED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PARGPNME</w:t>
            </w:r>
          </w:p>
        </w:tc>
        <w:tc>
          <w:tcPr>
            <w:tcW w:w="879" w:type="dxa"/>
          </w:tcPr>
          <w:p w14:paraId="01457BD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61AD0A1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4668575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group name</w:t>
            </w:r>
          </w:p>
        </w:tc>
      </w:tr>
      <w:tr w:rsidR="00E24E54" w:rsidRPr="00C506B5" w14:paraId="5887F0E4" w14:textId="77777777" w:rsidTr="00BA373F">
        <w:trPr>
          <w:cantSplit/>
        </w:trPr>
        <w:tc>
          <w:tcPr>
            <w:tcW w:w="1923" w:type="dxa"/>
          </w:tcPr>
          <w:p w14:paraId="2969A27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INCTYP</w:t>
            </w:r>
          </w:p>
        </w:tc>
        <w:tc>
          <w:tcPr>
            <w:tcW w:w="879" w:type="dxa"/>
          </w:tcPr>
          <w:p w14:paraId="548993A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3CF350C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“absolute”, “rel_to_max”</w:t>
            </w:r>
          </w:p>
        </w:tc>
        <w:tc>
          <w:tcPr>
            <w:tcW w:w="4172" w:type="dxa"/>
          </w:tcPr>
          <w:p w14:paraId="5D6DCE1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method by which parameter increments are calculated</w:t>
            </w:r>
          </w:p>
        </w:tc>
      </w:tr>
      <w:tr w:rsidR="00E24E54" w:rsidRPr="00C506B5" w14:paraId="13EAC6E6" w14:textId="77777777" w:rsidTr="00BA373F">
        <w:trPr>
          <w:cantSplit/>
        </w:trPr>
        <w:tc>
          <w:tcPr>
            <w:tcW w:w="1923" w:type="dxa"/>
          </w:tcPr>
          <w:p w14:paraId="72313EE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DERINC</w:t>
            </w:r>
          </w:p>
        </w:tc>
        <w:tc>
          <w:tcPr>
            <w:tcW w:w="879" w:type="dxa"/>
          </w:tcPr>
          <w:p w14:paraId="6648241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89CD13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3313A69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or relative parameter increment</w:t>
            </w:r>
          </w:p>
        </w:tc>
      </w:tr>
      <w:tr w:rsidR="00E24E54" w:rsidRPr="00C506B5" w14:paraId="0A80340B" w14:textId="77777777" w:rsidTr="00BA373F">
        <w:trPr>
          <w:cantSplit/>
        </w:trPr>
        <w:tc>
          <w:tcPr>
            <w:tcW w:w="1923" w:type="dxa"/>
          </w:tcPr>
          <w:p w14:paraId="30DD297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DERINCLB</w:t>
            </w:r>
          </w:p>
        </w:tc>
        <w:tc>
          <w:tcPr>
            <w:tcW w:w="879" w:type="dxa"/>
          </w:tcPr>
          <w:p w14:paraId="2F8B9D4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1A1CB23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59ED952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lower bound of relative parameter increment</w:t>
            </w:r>
          </w:p>
        </w:tc>
      </w:tr>
      <w:tr w:rsidR="00E24E54" w:rsidRPr="00C506B5" w14:paraId="1F5039B3" w14:textId="77777777" w:rsidTr="00BA373F">
        <w:trPr>
          <w:cantSplit/>
        </w:trPr>
        <w:tc>
          <w:tcPr>
            <w:tcW w:w="1923" w:type="dxa"/>
          </w:tcPr>
          <w:p w14:paraId="73593DE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FORCEN</w:t>
            </w:r>
          </w:p>
        </w:tc>
        <w:tc>
          <w:tcPr>
            <w:tcW w:w="879" w:type="dxa"/>
          </w:tcPr>
          <w:p w14:paraId="41A95BD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1935A13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“switch”, “always_2”, “always_3”</w:t>
            </w:r>
            <w:r>
              <w:rPr>
                <w:rFonts w:ascii="Arial" w:hAnsi="Arial"/>
                <w:sz w:val="18"/>
                <w:szCs w:val="18"/>
                <w:lang w:val="en-AU"/>
              </w:rPr>
              <w:t>, “switch_5”, “always_5”</w:t>
            </w:r>
          </w:p>
        </w:tc>
        <w:tc>
          <w:tcPr>
            <w:tcW w:w="4172" w:type="dxa"/>
          </w:tcPr>
          <w:p w14:paraId="3976D82E" w14:textId="77777777" w:rsidR="00E24E54" w:rsidRPr="00C506B5" w:rsidRDefault="00E24E54" w:rsidP="00A71947">
            <w:pPr>
              <w:jc w:val="left"/>
              <w:rPr>
                <w:rFonts w:ascii="Arial" w:hAnsi="Arial"/>
                <w:sz w:val="18"/>
                <w:szCs w:val="18"/>
                <w:lang w:val="en-AU"/>
              </w:rPr>
            </w:pPr>
            <w:r w:rsidRPr="00C506B5">
              <w:rPr>
                <w:rFonts w:ascii="Arial" w:hAnsi="Arial"/>
                <w:sz w:val="18"/>
                <w:szCs w:val="18"/>
                <w:lang w:val="en-AU"/>
              </w:rPr>
              <w:t xml:space="preserve">determines whether </w:t>
            </w:r>
            <w:r w:rsidR="00A71947">
              <w:rPr>
                <w:rFonts w:ascii="Arial" w:hAnsi="Arial"/>
                <w:sz w:val="18"/>
                <w:szCs w:val="18"/>
                <w:lang w:val="en-AU"/>
              </w:rPr>
              <w:t>higher order</w:t>
            </w:r>
            <w:r w:rsidRPr="00C506B5">
              <w:rPr>
                <w:rFonts w:ascii="Arial" w:hAnsi="Arial"/>
                <w:sz w:val="18"/>
                <w:szCs w:val="18"/>
                <w:lang w:val="en-AU"/>
              </w:rPr>
              <w:t xml:space="preserve"> derivatives calculation is undertaken</w:t>
            </w:r>
          </w:p>
        </w:tc>
      </w:tr>
      <w:tr w:rsidR="00E24E54" w:rsidRPr="00C506B5" w14:paraId="044AFB9D" w14:textId="77777777" w:rsidTr="00BA373F">
        <w:trPr>
          <w:cantSplit/>
        </w:trPr>
        <w:tc>
          <w:tcPr>
            <w:tcW w:w="1923" w:type="dxa"/>
          </w:tcPr>
          <w:p w14:paraId="63C24B7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DERINCMUL</w:t>
            </w:r>
          </w:p>
        </w:tc>
        <w:tc>
          <w:tcPr>
            <w:tcW w:w="879" w:type="dxa"/>
          </w:tcPr>
          <w:p w14:paraId="2FD5D9F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A189CD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5D46E84F" w14:textId="77777777" w:rsidR="00E24E54" w:rsidRPr="00C506B5" w:rsidRDefault="00E24E54" w:rsidP="00A71947">
            <w:pPr>
              <w:jc w:val="left"/>
              <w:rPr>
                <w:rFonts w:ascii="Arial" w:hAnsi="Arial"/>
                <w:sz w:val="18"/>
                <w:szCs w:val="18"/>
                <w:lang w:val="en-AU"/>
              </w:rPr>
            </w:pPr>
            <w:r w:rsidRPr="00C506B5">
              <w:rPr>
                <w:rFonts w:ascii="Arial" w:hAnsi="Arial"/>
                <w:sz w:val="18"/>
                <w:szCs w:val="18"/>
                <w:lang w:val="en-AU"/>
              </w:rPr>
              <w:t xml:space="preserve">derivative increment multiplier when undertaking </w:t>
            </w:r>
            <w:r w:rsidR="00A71947">
              <w:rPr>
                <w:rFonts w:ascii="Arial" w:hAnsi="Arial"/>
                <w:sz w:val="18"/>
                <w:szCs w:val="18"/>
                <w:lang w:val="en-AU"/>
              </w:rPr>
              <w:t>higher order</w:t>
            </w:r>
            <w:r w:rsidRPr="00C506B5">
              <w:rPr>
                <w:rFonts w:ascii="Arial" w:hAnsi="Arial"/>
                <w:sz w:val="18"/>
                <w:szCs w:val="18"/>
                <w:lang w:val="en-AU"/>
              </w:rPr>
              <w:t xml:space="preserve"> derivatives calculation</w:t>
            </w:r>
          </w:p>
        </w:tc>
      </w:tr>
      <w:tr w:rsidR="00E24E54" w:rsidRPr="00C506B5" w14:paraId="75761BEC" w14:textId="77777777" w:rsidTr="00BA373F">
        <w:trPr>
          <w:cantSplit/>
        </w:trPr>
        <w:tc>
          <w:tcPr>
            <w:tcW w:w="1923" w:type="dxa"/>
          </w:tcPr>
          <w:p w14:paraId="4BA3728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DERMTHD</w:t>
            </w:r>
          </w:p>
        </w:tc>
        <w:tc>
          <w:tcPr>
            <w:tcW w:w="879" w:type="dxa"/>
          </w:tcPr>
          <w:p w14:paraId="586C88B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56C6BE9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“parabolic”, “outside_pts”, “best_fit”</w:t>
            </w:r>
            <w:r>
              <w:rPr>
                <w:rFonts w:ascii="Arial" w:hAnsi="Arial"/>
                <w:sz w:val="18"/>
                <w:szCs w:val="18"/>
                <w:lang w:val="en-AU"/>
              </w:rPr>
              <w:t>, “minvar”, “maxprec”</w:t>
            </w:r>
          </w:p>
        </w:tc>
        <w:tc>
          <w:tcPr>
            <w:tcW w:w="4172" w:type="dxa"/>
          </w:tcPr>
          <w:p w14:paraId="218B3B7E" w14:textId="77777777" w:rsidR="00E24E54" w:rsidRPr="00C506B5" w:rsidRDefault="00E24E54" w:rsidP="00A71947">
            <w:pPr>
              <w:jc w:val="left"/>
              <w:rPr>
                <w:rFonts w:ascii="Arial" w:hAnsi="Arial"/>
                <w:sz w:val="18"/>
                <w:szCs w:val="18"/>
                <w:lang w:val="en-AU"/>
              </w:rPr>
            </w:pPr>
            <w:r w:rsidRPr="00C506B5">
              <w:rPr>
                <w:rFonts w:ascii="Arial" w:hAnsi="Arial"/>
                <w:sz w:val="18"/>
                <w:szCs w:val="18"/>
                <w:lang w:val="en-AU"/>
              </w:rPr>
              <w:t xml:space="preserve">method of </w:t>
            </w:r>
            <w:r w:rsidR="00A71947">
              <w:rPr>
                <w:rFonts w:ascii="Arial" w:hAnsi="Arial"/>
                <w:sz w:val="18"/>
                <w:szCs w:val="18"/>
                <w:lang w:val="en-AU"/>
              </w:rPr>
              <w:t>higher order</w:t>
            </w:r>
            <w:r w:rsidRPr="00C506B5">
              <w:rPr>
                <w:rFonts w:ascii="Arial" w:hAnsi="Arial"/>
                <w:sz w:val="18"/>
                <w:szCs w:val="18"/>
                <w:lang w:val="en-AU"/>
              </w:rPr>
              <w:t xml:space="preserve"> derivatives calculation</w:t>
            </w:r>
          </w:p>
        </w:tc>
      </w:tr>
      <w:tr w:rsidR="00E24E54" w:rsidRPr="00C506B5" w14:paraId="4F101B18" w14:textId="77777777" w:rsidTr="00BA373F">
        <w:trPr>
          <w:cantSplit/>
        </w:trPr>
        <w:tc>
          <w:tcPr>
            <w:tcW w:w="1923" w:type="dxa"/>
          </w:tcPr>
          <w:p w14:paraId="4F1A340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SPLITTHRESH</w:t>
            </w:r>
          </w:p>
        </w:tc>
        <w:tc>
          <w:tcPr>
            <w:tcW w:w="879" w:type="dxa"/>
          </w:tcPr>
          <w:p w14:paraId="3B4BD8B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7C610A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w:t>
            </w:r>
            <w:r w:rsidR="00A71947">
              <w:rPr>
                <w:rFonts w:ascii="Arial" w:hAnsi="Arial"/>
                <w:sz w:val="18"/>
                <w:szCs w:val="18"/>
                <w:lang w:val="en-AU"/>
              </w:rPr>
              <w:t>r than zero (or zero to deactivate</w:t>
            </w:r>
            <w:r w:rsidRPr="00C506B5">
              <w:rPr>
                <w:rFonts w:ascii="Arial" w:hAnsi="Arial"/>
                <w:sz w:val="18"/>
                <w:szCs w:val="18"/>
                <w:lang w:val="en-AU"/>
              </w:rPr>
              <w:t>)</w:t>
            </w:r>
          </w:p>
        </w:tc>
        <w:tc>
          <w:tcPr>
            <w:tcW w:w="4172" w:type="dxa"/>
          </w:tcPr>
          <w:p w14:paraId="347A335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slope threshold for split slope analysis</w:t>
            </w:r>
          </w:p>
        </w:tc>
      </w:tr>
      <w:tr w:rsidR="00E24E54" w:rsidRPr="00C506B5" w14:paraId="6A2F8042" w14:textId="77777777" w:rsidTr="00BA373F">
        <w:trPr>
          <w:cantSplit/>
        </w:trPr>
        <w:tc>
          <w:tcPr>
            <w:tcW w:w="1923" w:type="dxa"/>
          </w:tcPr>
          <w:p w14:paraId="37EC520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SPLITRELDIFF</w:t>
            </w:r>
          </w:p>
        </w:tc>
        <w:tc>
          <w:tcPr>
            <w:tcW w:w="879" w:type="dxa"/>
          </w:tcPr>
          <w:p w14:paraId="0014402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3EE991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1374280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slope difference threshold for action</w:t>
            </w:r>
          </w:p>
        </w:tc>
      </w:tr>
      <w:tr w:rsidR="00E24E54" w:rsidRPr="00C506B5" w14:paraId="60638910" w14:textId="77777777" w:rsidTr="00BA373F">
        <w:trPr>
          <w:cantSplit/>
        </w:trPr>
        <w:tc>
          <w:tcPr>
            <w:tcW w:w="1923" w:type="dxa"/>
          </w:tcPr>
          <w:p w14:paraId="3B58524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SPLITACTION</w:t>
            </w:r>
          </w:p>
        </w:tc>
        <w:tc>
          <w:tcPr>
            <w:tcW w:w="879" w:type="dxa"/>
          </w:tcPr>
          <w:p w14:paraId="4659094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60C64F1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text</w:t>
            </w:r>
          </w:p>
        </w:tc>
        <w:tc>
          <w:tcPr>
            <w:tcW w:w="4172" w:type="dxa"/>
          </w:tcPr>
          <w:p w14:paraId="32D6400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“smaller”, “zero” or “previous”</w:t>
            </w:r>
          </w:p>
        </w:tc>
      </w:tr>
    </w:tbl>
    <w:p w14:paraId="658E04F3" w14:textId="77777777" w:rsidR="00E24E54" w:rsidRDefault="00E24E54" w:rsidP="00E24E54">
      <w:pPr>
        <w:rPr>
          <w:lang w:val="en-AU"/>
        </w:rPr>
      </w:pPr>
    </w:p>
    <w:p w14:paraId="1460CBD3" w14:textId="77777777" w:rsidR="00E24E54" w:rsidRDefault="00E24E54" w:rsidP="00E24E54">
      <w:pPr>
        <w:rPr>
          <w:lang w:val="en-AU"/>
        </w:rPr>
      </w:pPr>
    </w:p>
    <w:p w14:paraId="6078268E" w14:textId="77777777" w:rsidR="00E24E54" w:rsidRDefault="00E24E54" w:rsidP="00E24E54">
      <w:pPr>
        <w:rPr>
          <w:lang w:val="en-AU"/>
        </w:rPr>
      </w:pPr>
    </w:p>
    <w:p w14:paraId="7C6C0BAB" w14:textId="77777777" w:rsidR="00E24E54" w:rsidRDefault="00E24E54" w:rsidP="00E24E54">
      <w:pPr>
        <w:pStyle w:val="Caption1"/>
      </w:pPr>
      <w:r>
        <w:br w:type="page"/>
      </w:r>
      <w:r w:rsidR="00E26F27">
        <w:lastRenderedPageBreak/>
        <w:t>Table A1.8</w:t>
      </w:r>
      <w:r w:rsidR="005E65D6">
        <w:t xml:space="preserve"> </w:t>
      </w:r>
      <w:r>
        <w:t>Variables required for each parameter in</w:t>
      </w:r>
      <w:r w:rsidR="005E65D6">
        <w:t xml:space="preserve"> the</w:t>
      </w:r>
      <w:r>
        <w:t xml:space="preserve"> “parameter data”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2"/>
        <w:gridCol w:w="874"/>
        <w:gridCol w:w="2214"/>
        <w:gridCol w:w="4036"/>
      </w:tblGrid>
      <w:tr w:rsidR="00E24E54" w:rsidRPr="00C506B5" w14:paraId="5C1780D8" w14:textId="77777777" w:rsidTr="00BA373F">
        <w:trPr>
          <w:cantSplit/>
        </w:trPr>
        <w:tc>
          <w:tcPr>
            <w:tcW w:w="1923" w:type="dxa"/>
          </w:tcPr>
          <w:p w14:paraId="5808A98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5F5BF34F"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65920D0A"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2F0B35B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3FDFEEA8" w14:textId="77777777" w:rsidTr="00BA373F">
        <w:trPr>
          <w:cantSplit/>
        </w:trPr>
        <w:tc>
          <w:tcPr>
            <w:tcW w:w="1923" w:type="dxa"/>
          </w:tcPr>
          <w:p w14:paraId="0CB6CB7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PARNME</w:t>
            </w:r>
          </w:p>
        </w:tc>
        <w:tc>
          <w:tcPr>
            <w:tcW w:w="879" w:type="dxa"/>
          </w:tcPr>
          <w:p w14:paraId="5BA95F4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BB879E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3F29C10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name</w:t>
            </w:r>
          </w:p>
        </w:tc>
      </w:tr>
      <w:tr w:rsidR="00E24E54" w:rsidRPr="00C506B5" w14:paraId="7A36B4F4" w14:textId="77777777" w:rsidTr="00BA373F">
        <w:trPr>
          <w:cantSplit/>
        </w:trPr>
        <w:tc>
          <w:tcPr>
            <w:tcW w:w="1923" w:type="dxa"/>
          </w:tcPr>
          <w:p w14:paraId="0CD3823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PARTRANS</w:t>
            </w:r>
          </w:p>
        </w:tc>
        <w:tc>
          <w:tcPr>
            <w:tcW w:w="879" w:type="dxa"/>
          </w:tcPr>
          <w:p w14:paraId="29365F8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5FA993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“log”, “none”, “fixed”, “tied”</w:t>
            </w:r>
          </w:p>
        </w:tc>
        <w:tc>
          <w:tcPr>
            <w:tcW w:w="4172" w:type="dxa"/>
          </w:tcPr>
          <w:p w14:paraId="19D4225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transformation</w:t>
            </w:r>
          </w:p>
        </w:tc>
      </w:tr>
      <w:tr w:rsidR="00E24E54" w:rsidRPr="00C506B5" w14:paraId="249DBB85" w14:textId="77777777" w:rsidTr="00BA373F">
        <w:trPr>
          <w:cantSplit/>
        </w:trPr>
        <w:tc>
          <w:tcPr>
            <w:tcW w:w="1923" w:type="dxa"/>
          </w:tcPr>
          <w:p w14:paraId="1FC8E1D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PARCHGLIM</w:t>
            </w:r>
          </w:p>
        </w:tc>
        <w:tc>
          <w:tcPr>
            <w:tcW w:w="879" w:type="dxa"/>
          </w:tcPr>
          <w:p w14:paraId="788BB51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2AE121D" w14:textId="77777777" w:rsidR="00E24E54" w:rsidRPr="00C506B5" w:rsidRDefault="00E24E54" w:rsidP="00FD4608">
            <w:pPr>
              <w:jc w:val="left"/>
              <w:rPr>
                <w:rFonts w:ascii="Arial" w:hAnsi="Arial"/>
                <w:sz w:val="18"/>
                <w:szCs w:val="18"/>
                <w:lang w:val="en-AU"/>
              </w:rPr>
            </w:pPr>
            <w:r w:rsidRPr="00C506B5">
              <w:rPr>
                <w:rFonts w:ascii="Arial" w:hAnsi="Arial"/>
                <w:sz w:val="18"/>
                <w:szCs w:val="18"/>
                <w:lang w:val="en-AU"/>
              </w:rPr>
              <w:t>“relative”</w:t>
            </w:r>
            <w:r>
              <w:rPr>
                <w:rFonts w:ascii="Arial" w:hAnsi="Arial"/>
                <w:sz w:val="18"/>
                <w:szCs w:val="18"/>
                <w:lang w:val="en-AU"/>
              </w:rPr>
              <w:t>,</w:t>
            </w:r>
            <w:r w:rsidRPr="00C506B5">
              <w:rPr>
                <w:rFonts w:ascii="Arial" w:hAnsi="Arial"/>
                <w:sz w:val="18"/>
                <w:szCs w:val="18"/>
                <w:lang w:val="en-AU"/>
              </w:rPr>
              <w:t xml:space="preserve"> “factor”</w:t>
            </w:r>
            <w:r>
              <w:rPr>
                <w:rFonts w:ascii="Arial" w:hAnsi="Arial"/>
                <w:sz w:val="18"/>
                <w:szCs w:val="18"/>
                <w:lang w:val="en-AU"/>
              </w:rPr>
              <w:t>, or absolute(</w:t>
            </w:r>
            <w:r w:rsidR="00FD4608">
              <w:rPr>
                <w:rFonts w:ascii="Arial" w:hAnsi="Arial"/>
                <w:i/>
                <w:sz w:val="18"/>
                <w:szCs w:val="18"/>
                <w:lang w:val="en-AU"/>
              </w:rPr>
              <w:t>N</w:t>
            </w:r>
            <w:r>
              <w:rPr>
                <w:rFonts w:ascii="Arial" w:hAnsi="Arial"/>
                <w:sz w:val="18"/>
                <w:szCs w:val="18"/>
                <w:lang w:val="en-AU"/>
              </w:rPr>
              <w:t>)</w:t>
            </w:r>
          </w:p>
        </w:tc>
        <w:tc>
          <w:tcPr>
            <w:tcW w:w="4172" w:type="dxa"/>
          </w:tcPr>
          <w:p w14:paraId="0AF99A3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type of parameter change limit</w:t>
            </w:r>
          </w:p>
        </w:tc>
      </w:tr>
      <w:tr w:rsidR="00E24E54" w:rsidRPr="00C506B5" w14:paraId="482E2756" w14:textId="77777777" w:rsidTr="00BA373F">
        <w:trPr>
          <w:cantSplit/>
        </w:trPr>
        <w:tc>
          <w:tcPr>
            <w:tcW w:w="1923" w:type="dxa"/>
          </w:tcPr>
          <w:p w14:paraId="522FB61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PARVAL1</w:t>
            </w:r>
          </w:p>
        </w:tc>
        <w:tc>
          <w:tcPr>
            <w:tcW w:w="879" w:type="dxa"/>
          </w:tcPr>
          <w:p w14:paraId="0B6A0D0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E8218C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any real number</w:t>
            </w:r>
          </w:p>
        </w:tc>
        <w:tc>
          <w:tcPr>
            <w:tcW w:w="4172" w:type="dxa"/>
          </w:tcPr>
          <w:p w14:paraId="5FFEAC8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initial parameter value</w:t>
            </w:r>
          </w:p>
        </w:tc>
      </w:tr>
      <w:tr w:rsidR="00E24E54" w:rsidRPr="00C506B5" w14:paraId="63A9DA5D" w14:textId="77777777" w:rsidTr="00BA373F">
        <w:trPr>
          <w:cantSplit/>
        </w:trPr>
        <w:tc>
          <w:tcPr>
            <w:tcW w:w="1923" w:type="dxa"/>
          </w:tcPr>
          <w:p w14:paraId="2DA7FC1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PARLBND</w:t>
            </w:r>
          </w:p>
        </w:tc>
        <w:tc>
          <w:tcPr>
            <w:tcW w:w="879" w:type="dxa"/>
          </w:tcPr>
          <w:p w14:paraId="207EBCC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91CB72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less than or equal to PARVAL1</w:t>
            </w:r>
          </w:p>
        </w:tc>
        <w:tc>
          <w:tcPr>
            <w:tcW w:w="4172" w:type="dxa"/>
          </w:tcPr>
          <w:p w14:paraId="1DABD22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lower bound</w:t>
            </w:r>
          </w:p>
        </w:tc>
      </w:tr>
      <w:tr w:rsidR="00E24E54" w:rsidRPr="00C506B5" w14:paraId="46CC61DD" w14:textId="77777777" w:rsidTr="00BA373F">
        <w:trPr>
          <w:cantSplit/>
        </w:trPr>
        <w:tc>
          <w:tcPr>
            <w:tcW w:w="1923" w:type="dxa"/>
          </w:tcPr>
          <w:p w14:paraId="062B047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PARUBND</w:t>
            </w:r>
          </w:p>
        </w:tc>
        <w:tc>
          <w:tcPr>
            <w:tcW w:w="879" w:type="dxa"/>
          </w:tcPr>
          <w:p w14:paraId="3B572B8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1A2E0C9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or equal to PARVAL1</w:t>
            </w:r>
          </w:p>
        </w:tc>
        <w:tc>
          <w:tcPr>
            <w:tcW w:w="4172" w:type="dxa"/>
          </w:tcPr>
          <w:p w14:paraId="73A61DA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upper bound</w:t>
            </w:r>
          </w:p>
        </w:tc>
      </w:tr>
      <w:tr w:rsidR="00E24E54" w:rsidRPr="00C506B5" w14:paraId="6C534944" w14:textId="77777777" w:rsidTr="00BA373F">
        <w:trPr>
          <w:cantSplit/>
        </w:trPr>
        <w:tc>
          <w:tcPr>
            <w:tcW w:w="1923" w:type="dxa"/>
          </w:tcPr>
          <w:p w14:paraId="29D33F2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PARGP</w:t>
            </w:r>
          </w:p>
        </w:tc>
        <w:tc>
          <w:tcPr>
            <w:tcW w:w="879" w:type="dxa"/>
          </w:tcPr>
          <w:p w14:paraId="282B0CF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169D505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2C20406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group name</w:t>
            </w:r>
          </w:p>
        </w:tc>
      </w:tr>
      <w:tr w:rsidR="00E24E54" w:rsidRPr="00C506B5" w14:paraId="07374D16" w14:textId="77777777" w:rsidTr="00BA373F">
        <w:trPr>
          <w:cantSplit/>
        </w:trPr>
        <w:tc>
          <w:tcPr>
            <w:tcW w:w="1923" w:type="dxa"/>
          </w:tcPr>
          <w:p w14:paraId="522EA91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SCALE</w:t>
            </w:r>
          </w:p>
        </w:tc>
        <w:tc>
          <w:tcPr>
            <w:tcW w:w="879" w:type="dxa"/>
          </w:tcPr>
          <w:p w14:paraId="6319CD1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FDCECB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any number other than zero</w:t>
            </w:r>
          </w:p>
        </w:tc>
        <w:tc>
          <w:tcPr>
            <w:tcW w:w="4172" w:type="dxa"/>
          </w:tcPr>
          <w:p w14:paraId="0972767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multiplication factor for parameter</w:t>
            </w:r>
          </w:p>
        </w:tc>
      </w:tr>
      <w:tr w:rsidR="00E24E54" w:rsidRPr="00C506B5" w14:paraId="34C1FE9C" w14:textId="77777777" w:rsidTr="00BA373F">
        <w:trPr>
          <w:cantSplit/>
        </w:trPr>
        <w:tc>
          <w:tcPr>
            <w:tcW w:w="1923" w:type="dxa"/>
          </w:tcPr>
          <w:p w14:paraId="6F94EBA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OFFSET</w:t>
            </w:r>
          </w:p>
        </w:tc>
        <w:tc>
          <w:tcPr>
            <w:tcW w:w="879" w:type="dxa"/>
          </w:tcPr>
          <w:p w14:paraId="3F215B6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DBB7FD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any number</w:t>
            </w:r>
          </w:p>
        </w:tc>
        <w:tc>
          <w:tcPr>
            <w:tcW w:w="4172" w:type="dxa"/>
          </w:tcPr>
          <w:p w14:paraId="1D25232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to add to parameter</w:t>
            </w:r>
          </w:p>
        </w:tc>
      </w:tr>
      <w:tr w:rsidR="00E24E54" w:rsidRPr="00C506B5" w14:paraId="449584B6" w14:textId="77777777" w:rsidTr="00BA373F">
        <w:trPr>
          <w:cantSplit/>
        </w:trPr>
        <w:tc>
          <w:tcPr>
            <w:tcW w:w="1923" w:type="dxa"/>
          </w:tcPr>
          <w:p w14:paraId="11517B0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DERCOM</w:t>
            </w:r>
          </w:p>
        </w:tc>
        <w:tc>
          <w:tcPr>
            <w:tcW w:w="879" w:type="dxa"/>
          </w:tcPr>
          <w:p w14:paraId="7DEA1CB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95BF8B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7861375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model command line used in computing parameter increments</w:t>
            </w:r>
          </w:p>
        </w:tc>
      </w:tr>
      <w:tr w:rsidR="00E24E54" w:rsidRPr="00C506B5" w14:paraId="6DAD3CAC" w14:textId="77777777" w:rsidTr="00BA373F">
        <w:trPr>
          <w:cantSplit/>
        </w:trPr>
        <w:tc>
          <w:tcPr>
            <w:tcW w:w="1923" w:type="dxa"/>
          </w:tcPr>
          <w:p w14:paraId="37110E4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PARTIED</w:t>
            </w:r>
          </w:p>
        </w:tc>
        <w:tc>
          <w:tcPr>
            <w:tcW w:w="879" w:type="dxa"/>
          </w:tcPr>
          <w:p w14:paraId="245CF98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1DDCA98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356137F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the name of the parameter to which another parameter is tied</w:t>
            </w:r>
          </w:p>
        </w:tc>
      </w:tr>
    </w:tbl>
    <w:p w14:paraId="29FD7DEF" w14:textId="77777777" w:rsidR="00E24E54" w:rsidRDefault="00E24E54" w:rsidP="00E24E54">
      <w:pPr>
        <w:rPr>
          <w:lang w:val="en-AU"/>
        </w:rPr>
      </w:pPr>
    </w:p>
    <w:p w14:paraId="7CD4FF94" w14:textId="77777777" w:rsidR="00E24E54" w:rsidRDefault="00E24E54" w:rsidP="00E24E54">
      <w:pPr>
        <w:pStyle w:val="Caption1"/>
      </w:pPr>
      <w:r>
        <w:br w:type="page"/>
      </w:r>
      <w:r w:rsidR="00E26F27">
        <w:lastRenderedPageBreak/>
        <w:t>Table A1.9</w:t>
      </w:r>
      <w:r w:rsidR="005E65D6">
        <w:t xml:space="preserve"> </w:t>
      </w:r>
      <w:r>
        <w:t>Variables required for each observation group in</w:t>
      </w:r>
      <w:r w:rsidR="005E65D6">
        <w:t xml:space="preserve"> the</w:t>
      </w:r>
      <w:r>
        <w:t xml:space="preserve"> “observation groups”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869"/>
        <w:gridCol w:w="2216"/>
        <w:gridCol w:w="4048"/>
      </w:tblGrid>
      <w:tr w:rsidR="00E24E54" w:rsidRPr="00C506B5" w14:paraId="2C2696F1" w14:textId="77777777" w:rsidTr="00BA373F">
        <w:trPr>
          <w:cantSplit/>
        </w:trPr>
        <w:tc>
          <w:tcPr>
            <w:tcW w:w="1923" w:type="dxa"/>
          </w:tcPr>
          <w:p w14:paraId="125DD51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34C4A4CE"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76F3375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6B9E1F6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7AA271C9" w14:textId="77777777" w:rsidTr="00BA373F">
        <w:trPr>
          <w:cantSplit/>
        </w:trPr>
        <w:tc>
          <w:tcPr>
            <w:tcW w:w="1923" w:type="dxa"/>
          </w:tcPr>
          <w:p w14:paraId="5F79792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OBGNME</w:t>
            </w:r>
          </w:p>
        </w:tc>
        <w:tc>
          <w:tcPr>
            <w:tcW w:w="879" w:type="dxa"/>
          </w:tcPr>
          <w:p w14:paraId="5229088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B393AE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12 characters or less</w:t>
            </w:r>
          </w:p>
        </w:tc>
        <w:tc>
          <w:tcPr>
            <w:tcW w:w="4172" w:type="dxa"/>
          </w:tcPr>
          <w:p w14:paraId="2D9650B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observation group name</w:t>
            </w:r>
          </w:p>
        </w:tc>
      </w:tr>
      <w:tr w:rsidR="00E24E54" w:rsidRPr="00C506B5" w14:paraId="4559F646" w14:textId="77777777" w:rsidTr="00BA373F">
        <w:trPr>
          <w:cantSplit/>
        </w:trPr>
        <w:tc>
          <w:tcPr>
            <w:tcW w:w="1923" w:type="dxa"/>
          </w:tcPr>
          <w:p w14:paraId="44F423E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GTARG</w:t>
            </w:r>
          </w:p>
        </w:tc>
        <w:tc>
          <w:tcPr>
            <w:tcW w:w="879" w:type="dxa"/>
          </w:tcPr>
          <w:p w14:paraId="651246B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093070C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positive</w:t>
            </w:r>
          </w:p>
        </w:tc>
        <w:tc>
          <w:tcPr>
            <w:tcW w:w="4172" w:type="dxa"/>
          </w:tcPr>
          <w:p w14:paraId="2262DA3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group-specific target measurement objective function</w:t>
            </w:r>
          </w:p>
        </w:tc>
      </w:tr>
      <w:tr w:rsidR="00E24E54" w:rsidRPr="00C506B5" w14:paraId="097F1BBE" w14:textId="77777777" w:rsidTr="00BA373F">
        <w:trPr>
          <w:cantSplit/>
        </w:trPr>
        <w:tc>
          <w:tcPr>
            <w:tcW w:w="1923" w:type="dxa"/>
          </w:tcPr>
          <w:p w14:paraId="2749BF2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COVFILE</w:t>
            </w:r>
          </w:p>
        </w:tc>
        <w:tc>
          <w:tcPr>
            <w:tcW w:w="879" w:type="dxa"/>
          </w:tcPr>
          <w:p w14:paraId="533758A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D516A9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172" w:type="dxa"/>
          </w:tcPr>
          <w:p w14:paraId="077408B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covariance matrix file associated with group</w:t>
            </w:r>
          </w:p>
        </w:tc>
      </w:tr>
    </w:tbl>
    <w:p w14:paraId="6C57F188" w14:textId="77777777" w:rsidR="00E24E54" w:rsidRDefault="00E24E54" w:rsidP="00E24E54">
      <w:pPr>
        <w:pStyle w:val="Caption1"/>
      </w:pPr>
    </w:p>
    <w:p w14:paraId="04D9E060" w14:textId="77777777" w:rsidR="00E24E54" w:rsidRDefault="00E24E54" w:rsidP="00E24E54">
      <w:pPr>
        <w:pStyle w:val="Caption1"/>
      </w:pPr>
    </w:p>
    <w:p w14:paraId="358180FE" w14:textId="77777777" w:rsidR="00E24E54" w:rsidRDefault="00E26F27" w:rsidP="00E24E54">
      <w:pPr>
        <w:pStyle w:val="Caption1"/>
      </w:pPr>
      <w:r>
        <w:t>Table A1.10</w:t>
      </w:r>
      <w:r w:rsidR="005E65D6">
        <w:t xml:space="preserve"> </w:t>
      </w:r>
      <w:r w:rsidR="00E24E54">
        <w:t>Variables required for each observation in</w:t>
      </w:r>
      <w:r w:rsidR="005E65D6">
        <w:t xml:space="preserve"> the</w:t>
      </w:r>
      <w:r w:rsidR="00E24E54">
        <w:t xml:space="preserve"> “observation data” section of </w:t>
      </w:r>
      <w:r w:rsidR="005E65D6">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4"/>
        <w:gridCol w:w="869"/>
        <w:gridCol w:w="2217"/>
        <w:gridCol w:w="4046"/>
      </w:tblGrid>
      <w:tr w:rsidR="00E24E54" w:rsidRPr="00C506B5" w14:paraId="6D05BB09" w14:textId="77777777" w:rsidTr="00BA373F">
        <w:trPr>
          <w:cantSplit/>
        </w:trPr>
        <w:tc>
          <w:tcPr>
            <w:tcW w:w="1923" w:type="dxa"/>
          </w:tcPr>
          <w:p w14:paraId="443E5A0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270FA80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1EAD5827"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7B1B9A9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0F51B292" w14:textId="77777777" w:rsidTr="00BA373F">
        <w:trPr>
          <w:cantSplit/>
        </w:trPr>
        <w:tc>
          <w:tcPr>
            <w:tcW w:w="1923" w:type="dxa"/>
          </w:tcPr>
          <w:p w14:paraId="0FE54CF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OBSNME</w:t>
            </w:r>
          </w:p>
        </w:tc>
        <w:tc>
          <w:tcPr>
            <w:tcW w:w="879" w:type="dxa"/>
          </w:tcPr>
          <w:p w14:paraId="6AC693F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5F267A3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20 characters or less</w:t>
            </w:r>
          </w:p>
        </w:tc>
        <w:tc>
          <w:tcPr>
            <w:tcW w:w="4172" w:type="dxa"/>
          </w:tcPr>
          <w:p w14:paraId="622A642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observation name</w:t>
            </w:r>
          </w:p>
        </w:tc>
      </w:tr>
      <w:tr w:rsidR="00E24E54" w:rsidRPr="00C506B5" w14:paraId="7317E263" w14:textId="77777777" w:rsidTr="00BA373F">
        <w:trPr>
          <w:cantSplit/>
        </w:trPr>
        <w:tc>
          <w:tcPr>
            <w:tcW w:w="1923" w:type="dxa"/>
          </w:tcPr>
          <w:p w14:paraId="4C3C428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OBSVAL</w:t>
            </w:r>
          </w:p>
        </w:tc>
        <w:tc>
          <w:tcPr>
            <w:tcW w:w="879" w:type="dxa"/>
          </w:tcPr>
          <w:p w14:paraId="3ED258A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69F6C9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any number</w:t>
            </w:r>
          </w:p>
        </w:tc>
        <w:tc>
          <w:tcPr>
            <w:tcW w:w="4172" w:type="dxa"/>
          </w:tcPr>
          <w:p w14:paraId="4D167F2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measured value of observation</w:t>
            </w:r>
          </w:p>
        </w:tc>
      </w:tr>
      <w:tr w:rsidR="00E24E54" w:rsidRPr="00C506B5" w14:paraId="21F6C6D8" w14:textId="77777777" w:rsidTr="00BA373F">
        <w:trPr>
          <w:cantSplit/>
        </w:trPr>
        <w:tc>
          <w:tcPr>
            <w:tcW w:w="1923" w:type="dxa"/>
          </w:tcPr>
          <w:p w14:paraId="7654E22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WEIGHT</w:t>
            </w:r>
          </w:p>
        </w:tc>
        <w:tc>
          <w:tcPr>
            <w:tcW w:w="879" w:type="dxa"/>
          </w:tcPr>
          <w:p w14:paraId="3174EB7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D7A842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102CCE6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observation weight</w:t>
            </w:r>
          </w:p>
        </w:tc>
      </w:tr>
      <w:tr w:rsidR="00E24E54" w:rsidRPr="00C506B5" w14:paraId="1397F782" w14:textId="77777777" w:rsidTr="00BA373F">
        <w:trPr>
          <w:cantSplit/>
        </w:trPr>
        <w:tc>
          <w:tcPr>
            <w:tcW w:w="1923" w:type="dxa"/>
          </w:tcPr>
          <w:p w14:paraId="1337114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OBGNME</w:t>
            </w:r>
          </w:p>
        </w:tc>
        <w:tc>
          <w:tcPr>
            <w:tcW w:w="879" w:type="dxa"/>
          </w:tcPr>
          <w:p w14:paraId="429DBAB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3810B8A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12 characters or less</w:t>
            </w:r>
          </w:p>
        </w:tc>
        <w:tc>
          <w:tcPr>
            <w:tcW w:w="4172" w:type="dxa"/>
          </w:tcPr>
          <w:p w14:paraId="7487AA2A" w14:textId="77777777" w:rsidR="00E24E54" w:rsidRPr="00C506B5" w:rsidRDefault="00E24E54" w:rsidP="00FD4608">
            <w:pPr>
              <w:rPr>
                <w:rFonts w:ascii="Arial" w:hAnsi="Arial"/>
                <w:sz w:val="18"/>
                <w:szCs w:val="18"/>
                <w:lang w:val="en-AU"/>
              </w:rPr>
            </w:pPr>
            <w:r w:rsidRPr="00C506B5">
              <w:rPr>
                <w:rFonts w:ascii="Arial" w:hAnsi="Arial"/>
                <w:sz w:val="18"/>
                <w:szCs w:val="18"/>
                <w:lang w:val="en-AU"/>
              </w:rPr>
              <w:t xml:space="preserve">observation group to which observation </w:t>
            </w:r>
            <w:r w:rsidR="00FD4608">
              <w:rPr>
                <w:rFonts w:ascii="Arial" w:hAnsi="Arial"/>
                <w:sz w:val="18"/>
                <w:szCs w:val="18"/>
                <w:lang w:val="en-AU"/>
              </w:rPr>
              <w:t>belongs</w:t>
            </w:r>
          </w:p>
        </w:tc>
      </w:tr>
    </w:tbl>
    <w:p w14:paraId="47FEFF95" w14:textId="77777777" w:rsidR="00E24E54" w:rsidRDefault="00E24E54" w:rsidP="00E24E54">
      <w:pPr>
        <w:rPr>
          <w:lang w:val="en-AU"/>
        </w:rPr>
      </w:pPr>
    </w:p>
    <w:p w14:paraId="1C9FCA4D" w14:textId="77777777" w:rsidR="00E24E54" w:rsidRPr="00A02CBB" w:rsidRDefault="00E24E54" w:rsidP="00E24E54">
      <w:pPr>
        <w:pStyle w:val="Caption1"/>
      </w:pPr>
      <w:r>
        <w:br w:type="page"/>
      </w:r>
      <w:r w:rsidR="005E65D6">
        <w:lastRenderedPageBreak/>
        <w:t>Table A1.1</w:t>
      </w:r>
      <w:r w:rsidR="00E26F27">
        <w:t>1</w:t>
      </w:r>
      <w:r w:rsidR="005E65D6">
        <w:t xml:space="preserve"> </w:t>
      </w:r>
      <w:r>
        <w:t>Variables in</w:t>
      </w:r>
      <w:r w:rsidR="005E65D6">
        <w:t xml:space="preserve"> the</w:t>
      </w:r>
      <w:r>
        <w:t xml:space="preserve"> optional “derivatives command line”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868"/>
        <w:gridCol w:w="2211"/>
        <w:gridCol w:w="4037"/>
      </w:tblGrid>
      <w:tr w:rsidR="00E24E54" w:rsidRPr="00C506B5" w14:paraId="0FC94814" w14:textId="77777777" w:rsidTr="00BA373F">
        <w:trPr>
          <w:cantSplit/>
        </w:trPr>
        <w:tc>
          <w:tcPr>
            <w:tcW w:w="1923" w:type="dxa"/>
          </w:tcPr>
          <w:p w14:paraId="3920B747"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3723E75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776E2E65"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58F6D15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18BDFCD3" w14:textId="77777777" w:rsidTr="00BA373F">
        <w:trPr>
          <w:cantSplit/>
        </w:trPr>
        <w:tc>
          <w:tcPr>
            <w:tcW w:w="1923" w:type="dxa"/>
          </w:tcPr>
          <w:p w14:paraId="37DEE27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DERCOMLINE</w:t>
            </w:r>
          </w:p>
        </w:tc>
        <w:tc>
          <w:tcPr>
            <w:tcW w:w="879" w:type="dxa"/>
          </w:tcPr>
          <w:p w14:paraId="7CA28F5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3632CC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system command</w:t>
            </w:r>
          </w:p>
        </w:tc>
        <w:tc>
          <w:tcPr>
            <w:tcW w:w="4172" w:type="dxa"/>
          </w:tcPr>
          <w:p w14:paraId="0EBA363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command to run model for derivatives calculation</w:t>
            </w:r>
          </w:p>
        </w:tc>
      </w:tr>
      <w:tr w:rsidR="00E24E54" w:rsidRPr="00C506B5" w14:paraId="77E9386A" w14:textId="77777777" w:rsidTr="00BA373F">
        <w:trPr>
          <w:cantSplit/>
        </w:trPr>
        <w:tc>
          <w:tcPr>
            <w:tcW w:w="1923" w:type="dxa"/>
          </w:tcPr>
          <w:p w14:paraId="4B98EA4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EXTDERFLE</w:t>
            </w:r>
          </w:p>
        </w:tc>
        <w:tc>
          <w:tcPr>
            <w:tcW w:w="879" w:type="dxa"/>
          </w:tcPr>
          <w:p w14:paraId="446014B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3507541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172" w:type="dxa"/>
          </w:tcPr>
          <w:p w14:paraId="75311B1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name of external derivatives file</w:t>
            </w:r>
          </w:p>
        </w:tc>
      </w:tr>
    </w:tbl>
    <w:p w14:paraId="49262C79" w14:textId="77777777" w:rsidR="00E24E54" w:rsidRDefault="00E24E54" w:rsidP="00E24E54">
      <w:pPr>
        <w:pStyle w:val="Caption1"/>
      </w:pPr>
    </w:p>
    <w:p w14:paraId="5885026F" w14:textId="77777777" w:rsidR="00E24E54" w:rsidRDefault="00E24E54" w:rsidP="00E24E54">
      <w:pPr>
        <w:pStyle w:val="Caption1"/>
      </w:pPr>
    </w:p>
    <w:p w14:paraId="01BB4C6C" w14:textId="77777777" w:rsidR="00E24E54" w:rsidRPr="00460342" w:rsidRDefault="00E26F27" w:rsidP="00E24E54">
      <w:pPr>
        <w:pStyle w:val="Caption1"/>
      </w:pPr>
      <w:r>
        <w:t>Table A1.12</w:t>
      </w:r>
      <w:r w:rsidR="005E65D6">
        <w:t xml:space="preserve"> </w:t>
      </w:r>
      <w:r w:rsidR="00E24E54">
        <w:t>Variables in</w:t>
      </w:r>
      <w:r w:rsidR="005E65D6">
        <w:t xml:space="preserve"> the</w:t>
      </w:r>
      <w:r w:rsidR="00E24E54">
        <w:t xml:space="preserve"> “model command line” section of </w:t>
      </w:r>
      <w:r w:rsidR="005E65D6">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869"/>
        <w:gridCol w:w="2215"/>
        <w:gridCol w:w="4047"/>
      </w:tblGrid>
      <w:tr w:rsidR="00E24E54" w:rsidRPr="00C506B5" w14:paraId="1D4C1C49" w14:textId="77777777" w:rsidTr="00BA373F">
        <w:trPr>
          <w:cantSplit/>
        </w:trPr>
        <w:tc>
          <w:tcPr>
            <w:tcW w:w="1923" w:type="dxa"/>
          </w:tcPr>
          <w:p w14:paraId="096F748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13D5EF6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114D3DA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5B4265E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4D76105E" w14:textId="77777777" w:rsidTr="00BA373F">
        <w:trPr>
          <w:cantSplit/>
        </w:trPr>
        <w:tc>
          <w:tcPr>
            <w:tcW w:w="1923" w:type="dxa"/>
          </w:tcPr>
          <w:p w14:paraId="0BE5D1B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COMLINE</w:t>
            </w:r>
          </w:p>
        </w:tc>
        <w:tc>
          <w:tcPr>
            <w:tcW w:w="879" w:type="dxa"/>
          </w:tcPr>
          <w:p w14:paraId="0AAB585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6A68A29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system command</w:t>
            </w:r>
          </w:p>
        </w:tc>
        <w:tc>
          <w:tcPr>
            <w:tcW w:w="4172" w:type="dxa"/>
          </w:tcPr>
          <w:p w14:paraId="4B31B83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command to run model</w:t>
            </w:r>
          </w:p>
        </w:tc>
      </w:tr>
    </w:tbl>
    <w:p w14:paraId="455ECAED" w14:textId="77777777" w:rsidR="00E24E54" w:rsidRDefault="00E24E54" w:rsidP="00E24E54">
      <w:pPr>
        <w:pStyle w:val="Caption1"/>
      </w:pPr>
    </w:p>
    <w:p w14:paraId="609BCBB3" w14:textId="77777777" w:rsidR="00E24E54" w:rsidRDefault="00E24E54" w:rsidP="00E24E54">
      <w:pPr>
        <w:pStyle w:val="Caption1"/>
      </w:pPr>
    </w:p>
    <w:p w14:paraId="53E2778E" w14:textId="7BC041E9" w:rsidR="00E24E54" w:rsidRDefault="005E65D6" w:rsidP="00E24E54">
      <w:pPr>
        <w:pStyle w:val="Caption1"/>
      </w:pPr>
      <w:r>
        <w:t>Table A1.</w:t>
      </w:r>
      <w:r w:rsidR="00E26F27">
        <w:t>13</w:t>
      </w:r>
      <w:r>
        <w:t xml:space="preserve"> </w:t>
      </w:r>
      <w:r w:rsidR="00E24E54">
        <w:t>Variables in</w:t>
      </w:r>
      <w:r>
        <w:t xml:space="preserve"> the</w:t>
      </w:r>
      <w:r w:rsidR="00E24E54">
        <w:t xml:space="preserve"> “model input” section of </w:t>
      </w:r>
      <w:r>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7"/>
        <w:gridCol w:w="869"/>
        <w:gridCol w:w="2211"/>
        <w:gridCol w:w="4049"/>
      </w:tblGrid>
      <w:tr w:rsidR="00E24E54" w:rsidRPr="00C506B5" w14:paraId="1A659EEF" w14:textId="77777777" w:rsidTr="00BA373F">
        <w:trPr>
          <w:cantSplit/>
        </w:trPr>
        <w:tc>
          <w:tcPr>
            <w:tcW w:w="1923" w:type="dxa"/>
          </w:tcPr>
          <w:p w14:paraId="3211612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5FC8AB1F"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3059A69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7A57EE8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5F412E96" w14:textId="77777777" w:rsidTr="00BA373F">
        <w:trPr>
          <w:cantSplit/>
        </w:trPr>
        <w:tc>
          <w:tcPr>
            <w:tcW w:w="1923" w:type="dxa"/>
          </w:tcPr>
          <w:p w14:paraId="478F092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TEMPFLE</w:t>
            </w:r>
          </w:p>
        </w:tc>
        <w:tc>
          <w:tcPr>
            <w:tcW w:w="879" w:type="dxa"/>
          </w:tcPr>
          <w:p w14:paraId="555FA85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51CAC74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172" w:type="dxa"/>
          </w:tcPr>
          <w:p w14:paraId="6B4C0AA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template file</w:t>
            </w:r>
          </w:p>
        </w:tc>
      </w:tr>
      <w:tr w:rsidR="00E24E54" w:rsidRPr="00C506B5" w14:paraId="26743F62" w14:textId="77777777" w:rsidTr="00BA373F">
        <w:trPr>
          <w:cantSplit/>
        </w:trPr>
        <w:tc>
          <w:tcPr>
            <w:tcW w:w="1923" w:type="dxa"/>
          </w:tcPr>
          <w:p w14:paraId="62A517D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INFLE</w:t>
            </w:r>
          </w:p>
        </w:tc>
        <w:tc>
          <w:tcPr>
            <w:tcW w:w="879" w:type="dxa"/>
          </w:tcPr>
          <w:p w14:paraId="728F994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9F7DEE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172" w:type="dxa"/>
          </w:tcPr>
          <w:p w14:paraId="05303BD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model input file</w:t>
            </w:r>
          </w:p>
        </w:tc>
      </w:tr>
    </w:tbl>
    <w:p w14:paraId="16C89BB8" w14:textId="3D5AD00B" w:rsidR="00E24E54" w:rsidRDefault="00E24E54" w:rsidP="00E24E54">
      <w:pPr>
        <w:pStyle w:val="Caption1"/>
      </w:pPr>
    </w:p>
    <w:p w14:paraId="7C5F4AF9" w14:textId="11365619" w:rsidR="009E0797" w:rsidRDefault="009E0797" w:rsidP="009E0797">
      <w:pPr>
        <w:pStyle w:val="Caption1"/>
      </w:pPr>
      <w:r>
        <w:t>Table A1.14 Variables in the “model output” section of the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869"/>
        <w:gridCol w:w="2212"/>
        <w:gridCol w:w="4052"/>
      </w:tblGrid>
      <w:tr w:rsidR="009E0797" w:rsidRPr="00C506B5" w14:paraId="1BE825E2" w14:textId="77777777" w:rsidTr="00A772DB">
        <w:trPr>
          <w:cantSplit/>
        </w:trPr>
        <w:tc>
          <w:tcPr>
            <w:tcW w:w="1923" w:type="dxa"/>
          </w:tcPr>
          <w:p w14:paraId="6ECC3548" w14:textId="77777777" w:rsidR="009E0797" w:rsidRPr="00C506B5" w:rsidRDefault="009E0797" w:rsidP="00A772DB">
            <w:pPr>
              <w:rPr>
                <w:rFonts w:ascii="Arial" w:hAnsi="Arial"/>
                <w:b/>
                <w:sz w:val="18"/>
                <w:szCs w:val="18"/>
                <w:lang w:val="en-AU"/>
              </w:rPr>
            </w:pPr>
            <w:r w:rsidRPr="00C506B5">
              <w:rPr>
                <w:rFonts w:ascii="Arial" w:hAnsi="Arial"/>
                <w:b/>
                <w:sz w:val="18"/>
                <w:szCs w:val="18"/>
                <w:lang w:val="en-AU"/>
              </w:rPr>
              <w:t>Variable</w:t>
            </w:r>
          </w:p>
        </w:tc>
        <w:tc>
          <w:tcPr>
            <w:tcW w:w="879" w:type="dxa"/>
          </w:tcPr>
          <w:p w14:paraId="2B24EAB1" w14:textId="77777777" w:rsidR="009E0797" w:rsidRPr="00C506B5" w:rsidRDefault="009E0797" w:rsidP="00A772DB">
            <w:pPr>
              <w:rPr>
                <w:rFonts w:ascii="Arial" w:hAnsi="Arial"/>
                <w:b/>
                <w:sz w:val="18"/>
                <w:szCs w:val="18"/>
                <w:lang w:val="en-AU"/>
              </w:rPr>
            </w:pPr>
            <w:r w:rsidRPr="00C506B5">
              <w:rPr>
                <w:rFonts w:ascii="Arial" w:hAnsi="Arial"/>
                <w:b/>
                <w:sz w:val="18"/>
                <w:szCs w:val="18"/>
                <w:lang w:val="en-AU"/>
              </w:rPr>
              <w:t>Type</w:t>
            </w:r>
          </w:p>
        </w:tc>
        <w:tc>
          <w:tcPr>
            <w:tcW w:w="2268" w:type="dxa"/>
          </w:tcPr>
          <w:p w14:paraId="424C528E" w14:textId="77777777" w:rsidR="009E0797" w:rsidRPr="00C506B5" w:rsidRDefault="009E0797" w:rsidP="00A772DB">
            <w:pPr>
              <w:rPr>
                <w:rFonts w:ascii="Arial" w:hAnsi="Arial"/>
                <w:b/>
                <w:sz w:val="18"/>
                <w:szCs w:val="18"/>
                <w:lang w:val="en-AU"/>
              </w:rPr>
            </w:pPr>
            <w:r w:rsidRPr="00C506B5">
              <w:rPr>
                <w:rFonts w:ascii="Arial" w:hAnsi="Arial"/>
                <w:b/>
                <w:sz w:val="18"/>
                <w:szCs w:val="18"/>
                <w:lang w:val="en-AU"/>
              </w:rPr>
              <w:t>Values</w:t>
            </w:r>
          </w:p>
        </w:tc>
        <w:tc>
          <w:tcPr>
            <w:tcW w:w="4172" w:type="dxa"/>
          </w:tcPr>
          <w:p w14:paraId="0507EBA7" w14:textId="77777777" w:rsidR="009E0797" w:rsidRPr="00C506B5" w:rsidRDefault="009E0797" w:rsidP="00A772DB">
            <w:pPr>
              <w:rPr>
                <w:rFonts w:ascii="Arial" w:hAnsi="Arial"/>
                <w:b/>
                <w:sz w:val="18"/>
                <w:szCs w:val="18"/>
                <w:lang w:val="en-AU"/>
              </w:rPr>
            </w:pPr>
            <w:r w:rsidRPr="00C506B5">
              <w:rPr>
                <w:rFonts w:ascii="Arial" w:hAnsi="Arial"/>
                <w:b/>
                <w:sz w:val="18"/>
                <w:szCs w:val="18"/>
                <w:lang w:val="en-AU"/>
              </w:rPr>
              <w:t>Description</w:t>
            </w:r>
          </w:p>
        </w:tc>
      </w:tr>
      <w:tr w:rsidR="009E0797" w:rsidRPr="00C506B5" w14:paraId="1126C97A" w14:textId="77777777" w:rsidTr="00A772DB">
        <w:trPr>
          <w:cantSplit/>
        </w:trPr>
        <w:tc>
          <w:tcPr>
            <w:tcW w:w="1923" w:type="dxa"/>
          </w:tcPr>
          <w:p w14:paraId="252E64A3"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INSFLE</w:t>
            </w:r>
          </w:p>
        </w:tc>
        <w:tc>
          <w:tcPr>
            <w:tcW w:w="879" w:type="dxa"/>
          </w:tcPr>
          <w:p w14:paraId="7FD77FED"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text</w:t>
            </w:r>
          </w:p>
        </w:tc>
        <w:tc>
          <w:tcPr>
            <w:tcW w:w="2268" w:type="dxa"/>
          </w:tcPr>
          <w:p w14:paraId="0953A894"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a filename</w:t>
            </w:r>
          </w:p>
        </w:tc>
        <w:tc>
          <w:tcPr>
            <w:tcW w:w="4172" w:type="dxa"/>
          </w:tcPr>
          <w:p w14:paraId="6976E472"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instruction file</w:t>
            </w:r>
          </w:p>
        </w:tc>
      </w:tr>
      <w:tr w:rsidR="009E0797" w:rsidRPr="00C506B5" w14:paraId="65F8256A" w14:textId="77777777" w:rsidTr="00A772DB">
        <w:trPr>
          <w:cantSplit/>
        </w:trPr>
        <w:tc>
          <w:tcPr>
            <w:tcW w:w="1923" w:type="dxa"/>
          </w:tcPr>
          <w:p w14:paraId="180BFB8E"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OUTFLE</w:t>
            </w:r>
          </w:p>
        </w:tc>
        <w:tc>
          <w:tcPr>
            <w:tcW w:w="879" w:type="dxa"/>
          </w:tcPr>
          <w:p w14:paraId="1EBE2CD6"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text</w:t>
            </w:r>
          </w:p>
        </w:tc>
        <w:tc>
          <w:tcPr>
            <w:tcW w:w="2268" w:type="dxa"/>
          </w:tcPr>
          <w:p w14:paraId="00CAD4B4"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a filename</w:t>
            </w:r>
          </w:p>
        </w:tc>
        <w:tc>
          <w:tcPr>
            <w:tcW w:w="4172" w:type="dxa"/>
          </w:tcPr>
          <w:p w14:paraId="004EB165"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model output file</w:t>
            </w:r>
          </w:p>
        </w:tc>
      </w:tr>
    </w:tbl>
    <w:p w14:paraId="5FEC03EB" w14:textId="77777777" w:rsidR="009E0797" w:rsidRPr="009E0797" w:rsidRDefault="009E0797" w:rsidP="009E0797">
      <w:pPr>
        <w:rPr>
          <w:lang w:val="en-AU"/>
        </w:rPr>
      </w:pPr>
    </w:p>
    <w:p w14:paraId="290AAE92" w14:textId="2F9EC80C" w:rsidR="00E24E54" w:rsidRPr="00731DE9" w:rsidRDefault="00E24E54" w:rsidP="00E24E54">
      <w:pPr>
        <w:pStyle w:val="Caption1"/>
      </w:pPr>
      <w:r>
        <w:br w:type="page"/>
      </w:r>
      <w:r w:rsidR="00E26F27">
        <w:lastRenderedPageBreak/>
        <w:t>Table A1.1</w:t>
      </w:r>
      <w:r w:rsidR="009E0797">
        <w:t>5</w:t>
      </w:r>
      <w:r w:rsidR="005E65D6">
        <w:t xml:space="preserve"> </w:t>
      </w:r>
      <w:r>
        <w:t>Variables in</w:t>
      </w:r>
      <w:r w:rsidR="005E65D6">
        <w:t xml:space="preserve"> the optional</w:t>
      </w:r>
      <w:r>
        <w:t xml:space="preserve"> “prior information”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4"/>
        <w:gridCol w:w="869"/>
        <w:gridCol w:w="2217"/>
        <w:gridCol w:w="4046"/>
      </w:tblGrid>
      <w:tr w:rsidR="00E24E54" w:rsidRPr="00C506B5" w14:paraId="402A7D64" w14:textId="77777777" w:rsidTr="00BA373F">
        <w:trPr>
          <w:cantSplit/>
        </w:trPr>
        <w:tc>
          <w:tcPr>
            <w:tcW w:w="1923" w:type="dxa"/>
          </w:tcPr>
          <w:p w14:paraId="19D7F0E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0C40B96A"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2A15CA89"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2107B7FF"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1EFF8A8B" w14:textId="77777777" w:rsidTr="00BA373F">
        <w:trPr>
          <w:cantSplit/>
        </w:trPr>
        <w:tc>
          <w:tcPr>
            <w:tcW w:w="1923" w:type="dxa"/>
          </w:tcPr>
          <w:p w14:paraId="3919314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PILBL</w:t>
            </w:r>
          </w:p>
        </w:tc>
        <w:tc>
          <w:tcPr>
            <w:tcW w:w="879" w:type="dxa"/>
          </w:tcPr>
          <w:p w14:paraId="16855E3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157C5ED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20 characters or less</w:t>
            </w:r>
          </w:p>
        </w:tc>
        <w:tc>
          <w:tcPr>
            <w:tcW w:w="4172" w:type="dxa"/>
          </w:tcPr>
          <w:p w14:paraId="5F5019E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name of prior information equation</w:t>
            </w:r>
          </w:p>
        </w:tc>
      </w:tr>
      <w:tr w:rsidR="00E24E54" w:rsidRPr="00C506B5" w14:paraId="4D35F0B8" w14:textId="77777777" w:rsidTr="00BA373F">
        <w:trPr>
          <w:cantSplit/>
        </w:trPr>
        <w:tc>
          <w:tcPr>
            <w:tcW w:w="1923" w:type="dxa"/>
          </w:tcPr>
          <w:p w14:paraId="4C72AA1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PIFAC</w:t>
            </w:r>
          </w:p>
        </w:tc>
        <w:tc>
          <w:tcPr>
            <w:tcW w:w="879" w:type="dxa"/>
          </w:tcPr>
          <w:p w14:paraId="65F546D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DACAA2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real number other than zero</w:t>
            </w:r>
          </w:p>
        </w:tc>
        <w:tc>
          <w:tcPr>
            <w:tcW w:w="4172" w:type="dxa"/>
          </w:tcPr>
          <w:p w14:paraId="3408B5D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value factor</w:t>
            </w:r>
          </w:p>
        </w:tc>
      </w:tr>
      <w:tr w:rsidR="00E24E54" w:rsidRPr="00C506B5" w14:paraId="18378407" w14:textId="77777777" w:rsidTr="00BA373F">
        <w:trPr>
          <w:cantSplit/>
        </w:trPr>
        <w:tc>
          <w:tcPr>
            <w:tcW w:w="1923" w:type="dxa"/>
          </w:tcPr>
          <w:p w14:paraId="2960B25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PARNME</w:t>
            </w:r>
          </w:p>
        </w:tc>
        <w:tc>
          <w:tcPr>
            <w:tcW w:w="879" w:type="dxa"/>
          </w:tcPr>
          <w:p w14:paraId="7DA671D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756B4FA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30DC8DC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name</w:t>
            </w:r>
          </w:p>
        </w:tc>
      </w:tr>
      <w:tr w:rsidR="00E24E54" w:rsidRPr="00C506B5" w14:paraId="2EC956BC" w14:textId="77777777" w:rsidTr="00BA373F">
        <w:trPr>
          <w:cantSplit/>
        </w:trPr>
        <w:tc>
          <w:tcPr>
            <w:tcW w:w="1923" w:type="dxa"/>
          </w:tcPr>
          <w:p w14:paraId="24D0C2A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PIVAL</w:t>
            </w:r>
          </w:p>
        </w:tc>
        <w:tc>
          <w:tcPr>
            <w:tcW w:w="879" w:type="dxa"/>
          </w:tcPr>
          <w:p w14:paraId="77C77C4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AF73E7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any number</w:t>
            </w:r>
          </w:p>
        </w:tc>
        <w:tc>
          <w:tcPr>
            <w:tcW w:w="4172" w:type="dxa"/>
          </w:tcPr>
          <w:p w14:paraId="3A24BF3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“observed value” of prior information</w:t>
            </w:r>
            <w:r w:rsidR="00FD4608">
              <w:rPr>
                <w:rFonts w:ascii="Arial" w:hAnsi="Arial"/>
                <w:sz w:val="18"/>
                <w:szCs w:val="18"/>
                <w:lang w:val="en-AU"/>
              </w:rPr>
              <w:t xml:space="preserve"> equation</w:t>
            </w:r>
          </w:p>
        </w:tc>
      </w:tr>
      <w:tr w:rsidR="00E24E54" w:rsidRPr="00C506B5" w14:paraId="404CF3D3" w14:textId="77777777" w:rsidTr="00BA373F">
        <w:trPr>
          <w:cantSplit/>
        </w:trPr>
        <w:tc>
          <w:tcPr>
            <w:tcW w:w="1923" w:type="dxa"/>
          </w:tcPr>
          <w:p w14:paraId="7D11406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WEIGHT</w:t>
            </w:r>
          </w:p>
        </w:tc>
        <w:tc>
          <w:tcPr>
            <w:tcW w:w="879" w:type="dxa"/>
          </w:tcPr>
          <w:p w14:paraId="19E00AD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30D34D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6CB03E2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prior information weight</w:t>
            </w:r>
          </w:p>
        </w:tc>
      </w:tr>
      <w:tr w:rsidR="00E24E54" w:rsidRPr="00C506B5" w14:paraId="5875495D" w14:textId="77777777" w:rsidTr="00BA373F">
        <w:trPr>
          <w:cantSplit/>
        </w:trPr>
        <w:tc>
          <w:tcPr>
            <w:tcW w:w="1923" w:type="dxa"/>
          </w:tcPr>
          <w:p w14:paraId="6332AC2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OBGNME</w:t>
            </w:r>
          </w:p>
        </w:tc>
        <w:tc>
          <w:tcPr>
            <w:tcW w:w="879" w:type="dxa"/>
          </w:tcPr>
          <w:p w14:paraId="2A0377D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6218350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55B694B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observation group name</w:t>
            </w:r>
          </w:p>
        </w:tc>
      </w:tr>
    </w:tbl>
    <w:p w14:paraId="268C56CB" w14:textId="77777777" w:rsidR="00E24E54" w:rsidRDefault="00E24E54" w:rsidP="00E24E54">
      <w:pPr>
        <w:pStyle w:val="Caption1"/>
      </w:pPr>
    </w:p>
    <w:p w14:paraId="70EA73B3" w14:textId="720A4470" w:rsidR="00E24E54" w:rsidRDefault="00E24E54" w:rsidP="00E24E54">
      <w:pPr>
        <w:pStyle w:val="Caption1"/>
      </w:pPr>
      <w:r>
        <w:br w:type="page"/>
      </w:r>
      <w:r w:rsidR="005E65D6">
        <w:lastRenderedPageBreak/>
        <w:t>Table A1.</w:t>
      </w:r>
      <w:r w:rsidR="00E26F27">
        <w:t>1</w:t>
      </w:r>
      <w:r w:rsidR="009E0797">
        <w:t>6</w:t>
      </w:r>
      <w:r w:rsidR="005E65D6">
        <w:t xml:space="preserve"> </w:t>
      </w:r>
      <w:r>
        <w:t>Variables in</w:t>
      </w:r>
      <w:r w:rsidR="005E65D6">
        <w:t xml:space="preserve"> the</w:t>
      </w:r>
      <w:r>
        <w:t xml:space="preserve"> optional “predictive analysis”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4"/>
        <w:gridCol w:w="873"/>
        <w:gridCol w:w="2188"/>
        <w:gridCol w:w="4051"/>
      </w:tblGrid>
      <w:tr w:rsidR="00E24E54" w:rsidRPr="00C506B5" w14:paraId="253D9102" w14:textId="77777777" w:rsidTr="00BA373F">
        <w:trPr>
          <w:cantSplit/>
        </w:trPr>
        <w:tc>
          <w:tcPr>
            <w:tcW w:w="1923" w:type="dxa"/>
          </w:tcPr>
          <w:p w14:paraId="6D657E9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69B5EAF9"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0304525D"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57D86F95"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1AF0AEDC" w14:textId="77777777" w:rsidTr="00BA373F">
        <w:trPr>
          <w:cantSplit/>
        </w:trPr>
        <w:tc>
          <w:tcPr>
            <w:tcW w:w="1923" w:type="dxa"/>
          </w:tcPr>
          <w:p w14:paraId="45F0B71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NPREDMAXMIN</w:t>
            </w:r>
          </w:p>
        </w:tc>
        <w:tc>
          <w:tcPr>
            <w:tcW w:w="879" w:type="dxa"/>
          </w:tcPr>
          <w:p w14:paraId="3EACE47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09C6884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-1 or 1</w:t>
            </w:r>
          </w:p>
        </w:tc>
        <w:tc>
          <w:tcPr>
            <w:tcW w:w="4172" w:type="dxa"/>
          </w:tcPr>
          <w:p w14:paraId="2066986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maximise or minimise prediction</w:t>
            </w:r>
          </w:p>
        </w:tc>
      </w:tr>
      <w:tr w:rsidR="00E24E54" w:rsidRPr="00C506B5" w14:paraId="250B35E6" w14:textId="77777777" w:rsidTr="00BA373F">
        <w:trPr>
          <w:cantSplit/>
        </w:trPr>
        <w:tc>
          <w:tcPr>
            <w:tcW w:w="1923" w:type="dxa"/>
          </w:tcPr>
          <w:p w14:paraId="1E70FDC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PREDNOISE</w:t>
            </w:r>
          </w:p>
        </w:tc>
        <w:tc>
          <w:tcPr>
            <w:tcW w:w="879" w:type="dxa"/>
          </w:tcPr>
          <w:p w14:paraId="6FC546B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E36988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0 or 1</w:t>
            </w:r>
          </w:p>
        </w:tc>
        <w:tc>
          <w:tcPr>
            <w:tcW w:w="4172" w:type="dxa"/>
          </w:tcPr>
          <w:p w14:paraId="0F860F7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include predictive noise in prediction</w:t>
            </w:r>
          </w:p>
        </w:tc>
      </w:tr>
      <w:tr w:rsidR="00E24E54" w:rsidRPr="00C506B5" w14:paraId="61C0EE91" w14:textId="77777777" w:rsidTr="00BA373F">
        <w:trPr>
          <w:cantSplit/>
        </w:trPr>
        <w:tc>
          <w:tcPr>
            <w:tcW w:w="1923" w:type="dxa"/>
          </w:tcPr>
          <w:p w14:paraId="3A1F75D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PD0</w:t>
            </w:r>
          </w:p>
        </w:tc>
        <w:tc>
          <w:tcPr>
            <w:tcW w:w="879" w:type="dxa"/>
          </w:tcPr>
          <w:p w14:paraId="63F8CFA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5B4276D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zero</w:t>
            </w:r>
          </w:p>
        </w:tc>
        <w:tc>
          <w:tcPr>
            <w:tcW w:w="4172" w:type="dxa"/>
          </w:tcPr>
          <w:p w14:paraId="1FD5A25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target objective function</w:t>
            </w:r>
          </w:p>
        </w:tc>
      </w:tr>
      <w:tr w:rsidR="00E24E54" w:rsidRPr="00C506B5" w14:paraId="036C76DD" w14:textId="77777777" w:rsidTr="00BA373F">
        <w:trPr>
          <w:cantSplit/>
        </w:trPr>
        <w:tc>
          <w:tcPr>
            <w:tcW w:w="1923" w:type="dxa"/>
          </w:tcPr>
          <w:p w14:paraId="418D152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PD1</w:t>
            </w:r>
          </w:p>
        </w:tc>
        <w:tc>
          <w:tcPr>
            <w:tcW w:w="879" w:type="dxa"/>
          </w:tcPr>
          <w:p w14:paraId="5C71694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05DFFEF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PD0</w:t>
            </w:r>
          </w:p>
        </w:tc>
        <w:tc>
          <w:tcPr>
            <w:tcW w:w="4172" w:type="dxa"/>
          </w:tcPr>
          <w:p w14:paraId="7D460CF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acceptable objective function</w:t>
            </w:r>
          </w:p>
        </w:tc>
      </w:tr>
      <w:tr w:rsidR="00E24E54" w:rsidRPr="00C506B5" w14:paraId="13731A02" w14:textId="77777777" w:rsidTr="00BA373F">
        <w:trPr>
          <w:cantSplit/>
        </w:trPr>
        <w:tc>
          <w:tcPr>
            <w:tcW w:w="1923" w:type="dxa"/>
          </w:tcPr>
          <w:p w14:paraId="7318BDF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PD2</w:t>
            </w:r>
          </w:p>
        </w:tc>
        <w:tc>
          <w:tcPr>
            <w:tcW w:w="879" w:type="dxa"/>
          </w:tcPr>
          <w:p w14:paraId="173DC4F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7B91B3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PD1</w:t>
            </w:r>
          </w:p>
        </w:tc>
        <w:tc>
          <w:tcPr>
            <w:tcW w:w="4172" w:type="dxa"/>
          </w:tcPr>
          <w:p w14:paraId="535588E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objective function at which Marquardt lambda testing procedure is altered as prediction is maximised/minimised</w:t>
            </w:r>
          </w:p>
        </w:tc>
      </w:tr>
      <w:tr w:rsidR="00E24E54" w:rsidRPr="00C506B5" w14:paraId="714AB137" w14:textId="77777777" w:rsidTr="00BA373F">
        <w:trPr>
          <w:cantSplit/>
        </w:trPr>
        <w:tc>
          <w:tcPr>
            <w:tcW w:w="1923" w:type="dxa"/>
          </w:tcPr>
          <w:p w14:paraId="41B988C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ABSPREDLAM</w:t>
            </w:r>
          </w:p>
        </w:tc>
        <w:tc>
          <w:tcPr>
            <w:tcW w:w="879" w:type="dxa"/>
          </w:tcPr>
          <w:p w14:paraId="05C03FA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B561CC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19B63A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prediction change to terminate Marquardt lambda testing</w:t>
            </w:r>
          </w:p>
        </w:tc>
      </w:tr>
      <w:tr w:rsidR="00E24E54" w:rsidRPr="00C506B5" w14:paraId="3171B35E" w14:textId="77777777" w:rsidTr="00BA373F">
        <w:trPr>
          <w:cantSplit/>
        </w:trPr>
        <w:tc>
          <w:tcPr>
            <w:tcW w:w="1923" w:type="dxa"/>
          </w:tcPr>
          <w:p w14:paraId="597D89F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RELPREDLAM</w:t>
            </w:r>
          </w:p>
        </w:tc>
        <w:tc>
          <w:tcPr>
            <w:tcW w:w="879" w:type="dxa"/>
          </w:tcPr>
          <w:p w14:paraId="40235DE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7D5C96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4F9C122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prediction change to terminate Marquardt lambda testing</w:t>
            </w:r>
          </w:p>
        </w:tc>
      </w:tr>
      <w:tr w:rsidR="00E24E54" w:rsidRPr="00C506B5" w14:paraId="77812498" w14:textId="77777777" w:rsidTr="00BA373F">
        <w:trPr>
          <w:cantSplit/>
        </w:trPr>
        <w:tc>
          <w:tcPr>
            <w:tcW w:w="1923" w:type="dxa"/>
          </w:tcPr>
          <w:p w14:paraId="71FAFC6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INITSCHFAC</w:t>
            </w:r>
          </w:p>
        </w:tc>
        <w:tc>
          <w:tcPr>
            <w:tcW w:w="879" w:type="dxa"/>
          </w:tcPr>
          <w:p w14:paraId="44B1104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57CA0AC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zero</w:t>
            </w:r>
          </w:p>
        </w:tc>
        <w:tc>
          <w:tcPr>
            <w:tcW w:w="4172" w:type="dxa"/>
          </w:tcPr>
          <w:p w14:paraId="7D0D04E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initial line search factor</w:t>
            </w:r>
          </w:p>
        </w:tc>
      </w:tr>
      <w:tr w:rsidR="00E24E54" w:rsidRPr="00C506B5" w14:paraId="3DCC29DC" w14:textId="77777777" w:rsidTr="00BA373F">
        <w:trPr>
          <w:cantSplit/>
        </w:trPr>
        <w:tc>
          <w:tcPr>
            <w:tcW w:w="1923" w:type="dxa"/>
          </w:tcPr>
          <w:p w14:paraId="3065DAF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MULSCHFAC</w:t>
            </w:r>
          </w:p>
        </w:tc>
        <w:tc>
          <w:tcPr>
            <w:tcW w:w="879" w:type="dxa"/>
          </w:tcPr>
          <w:p w14:paraId="4E8E50C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4BCF53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one</w:t>
            </w:r>
          </w:p>
        </w:tc>
        <w:tc>
          <w:tcPr>
            <w:tcW w:w="4172" w:type="dxa"/>
          </w:tcPr>
          <w:p w14:paraId="20176D6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factor by which line search factors are increased along line</w:t>
            </w:r>
          </w:p>
        </w:tc>
      </w:tr>
      <w:tr w:rsidR="00E24E54" w:rsidRPr="00C506B5" w14:paraId="15FCB382" w14:textId="77777777" w:rsidTr="00BA373F">
        <w:trPr>
          <w:cantSplit/>
        </w:trPr>
        <w:tc>
          <w:tcPr>
            <w:tcW w:w="1923" w:type="dxa"/>
          </w:tcPr>
          <w:p w14:paraId="5C6EADE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NSEARCH</w:t>
            </w:r>
          </w:p>
        </w:tc>
        <w:tc>
          <w:tcPr>
            <w:tcW w:w="879" w:type="dxa"/>
          </w:tcPr>
          <w:p w14:paraId="1D12F7C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BB833E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zero</w:t>
            </w:r>
          </w:p>
        </w:tc>
        <w:tc>
          <w:tcPr>
            <w:tcW w:w="4172" w:type="dxa"/>
          </w:tcPr>
          <w:p w14:paraId="64AB2D7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maximum number of model runs in line search</w:t>
            </w:r>
          </w:p>
        </w:tc>
      </w:tr>
      <w:tr w:rsidR="00E24E54" w:rsidRPr="00C506B5" w14:paraId="6DCE9F9A" w14:textId="77777777" w:rsidTr="00BA373F">
        <w:trPr>
          <w:cantSplit/>
        </w:trPr>
        <w:tc>
          <w:tcPr>
            <w:tcW w:w="1923" w:type="dxa"/>
          </w:tcPr>
          <w:p w14:paraId="1A7F445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ABSPREDSWH</w:t>
            </w:r>
          </w:p>
        </w:tc>
        <w:tc>
          <w:tcPr>
            <w:tcW w:w="879" w:type="dxa"/>
          </w:tcPr>
          <w:p w14:paraId="1F6C92D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34A43E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31AFFA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prediction change at which to use central derivatives calculation</w:t>
            </w:r>
          </w:p>
        </w:tc>
      </w:tr>
      <w:tr w:rsidR="00E24E54" w:rsidRPr="00C506B5" w14:paraId="30D52D4A" w14:textId="77777777" w:rsidTr="00BA373F">
        <w:trPr>
          <w:cantSplit/>
        </w:trPr>
        <w:tc>
          <w:tcPr>
            <w:tcW w:w="1923" w:type="dxa"/>
          </w:tcPr>
          <w:p w14:paraId="2ACDD38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RELPREDSWH</w:t>
            </w:r>
          </w:p>
        </w:tc>
        <w:tc>
          <w:tcPr>
            <w:tcW w:w="879" w:type="dxa"/>
          </w:tcPr>
          <w:p w14:paraId="3539A4C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F728CD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68917F8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prediction change at which to use central derivatives calculation</w:t>
            </w:r>
          </w:p>
        </w:tc>
      </w:tr>
      <w:tr w:rsidR="00E24E54" w:rsidRPr="00C506B5" w14:paraId="73542E27" w14:textId="77777777" w:rsidTr="00BA373F">
        <w:trPr>
          <w:cantSplit/>
        </w:trPr>
        <w:tc>
          <w:tcPr>
            <w:tcW w:w="1923" w:type="dxa"/>
          </w:tcPr>
          <w:p w14:paraId="7D3736E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NPREDNORED</w:t>
            </w:r>
          </w:p>
        </w:tc>
        <w:tc>
          <w:tcPr>
            <w:tcW w:w="879" w:type="dxa"/>
          </w:tcPr>
          <w:p w14:paraId="4A42905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6A831A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one or greater</w:t>
            </w:r>
          </w:p>
        </w:tc>
        <w:tc>
          <w:tcPr>
            <w:tcW w:w="4172" w:type="dxa"/>
          </w:tcPr>
          <w:p w14:paraId="2D85713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iterations since prediction raised/lowered at which termination is triggered</w:t>
            </w:r>
          </w:p>
        </w:tc>
      </w:tr>
      <w:tr w:rsidR="00E24E54" w:rsidRPr="00C506B5" w14:paraId="74CFEDB6" w14:textId="77777777" w:rsidTr="00BA373F">
        <w:trPr>
          <w:cantSplit/>
        </w:trPr>
        <w:tc>
          <w:tcPr>
            <w:tcW w:w="1923" w:type="dxa"/>
          </w:tcPr>
          <w:p w14:paraId="7F7B87B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ABSPREDSTP</w:t>
            </w:r>
          </w:p>
        </w:tc>
        <w:tc>
          <w:tcPr>
            <w:tcW w:w="879" w:type="dxa"/>
          </w:tcPr>
          <w:p w14:paraId="4111CFD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35F680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5E260D0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prediction change at which to trigger termination</w:t>
            </w:r>
          </w:p>
        </w:tc>
      </w:tr>
      <w:tr w:rsidR="00E24E54" w:rsidRPr="00C506B5" w14:paraId="5AB56316" w14:textId="77777777" w:rsidTr="00BA373F">
        <w:trPr>
          <w:cantSplit/>
        </w:trPr>
        <w:tc>
          <w:tcPr>
            <w:tcW w:w="1923" w:type="dxa"/>
          </w:tcPr>
          <w:p w14:paraId="67DF433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RELPREDSTP</w:t>
            </w:r>
          </w:p>
        </w:tc>
        <w:tc>
          <w:tcPr>
            <w:tcW w:w="879" w:type="dxa"/>
          </w:tcPr>
          <w:p w14:paraId="7B22AEF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C9ED14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3CEAC5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prediction change at which to trigger termination</w:t>
            </w:r>
          </w:p>
        </w:tc>
      </w:tr>
      <w:tr w:rsidR="00E24E54" w:rsidRPr="00C506B5" w14:paraId="799377CC" w14:textId="77777777" w:rsidTr="00BA373F">
        <w:trPr>
          <w:cantSplit/>
        </w:trPr>
        <w:tc>
          <w:tcPr>
            <w:tcW w:w="1923" w:type="dxa"/>
          </w:tcPr>
          <w:p w14:paraId="7BA71DB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NPREDSTP</w:t>
            </w:r>
          </w:p>
        </w:tc>
        <w:tc>
          <w:tcPr>
            <w:tcW w:w="879" w:type="dxa"/>
          </w:tcPr>
          <w:p w14:paraId="552C677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38B67F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two or greater</w:t>
            </w:r>
          </w:p>
        </w:tc>
        <w:tc>
          <w:tcPr>
            <w:tcW w:w="4172" w:type="dxa"/>
          </w:tcPr>
          <w:p w14:paraId="361FB5F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iterations over which ABSPREDSTP and RELPREDSTP apply</w:t>
            </w:r>
          </w:p>
        </w:tc>
      </w:tr>
    </w:tbl>
    <w:p w14:paraId="2967D57B" w14:textId="77777777" w:rsidR="00E24E54" w:rsidRDefault="00E24E54" w:rsidP="00E24E54">
      <w:pPr>
        <w:rPr>
          <w:lang w:val="en-AU"/>
        </w:rPr>
      </w:pPr>
    </w:p>
    <w:p w14:paraId="0F7599A4" w14:textId="38592694" w:rsidR="00E24E54" w:rsidRDefault="00E24E54" w:rsidP="00E24E54">
      <w:pPr>
        <w:pStyle w:val="Caption1"/>
      </w:pPr>
      <w:r>
        <w:br w:type="page"/>
      </w:r>
      <w:r w:rsidR="00E26F27">
        <w:lastRenderedPageBreak/>
        <w:t>Table A1.1</w:t>
      </w:r>
      <w:r w:rsidR="009E0797">
        <w:t>7</w:t>
      </w:r>
      <w:r w:rsidR="005E65D6">
        <w:t xml:space="preserve"> </w:t>
      </w:r>
      <w:r>
        <w:t>Variables in</w:t>
      </w:r>
      <w:r w:rsidR="005E65D6">
        <w:t xml:space="preserve"> the</w:t>
      </w:r>
      <w:r>
        <w:t xml:space="preserve"> optional “</w:t>
      </w:r>
      <w:r w:rsidR="00143C09">
        <w:t>regularization</w:t>
      </w:r>
      <w:r>
        <w:t xml:space="preserve">”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5"/>
        <w:gridCol w:w="873"/>
        <w:gridCol w:w="2348"/>
        <w:gridCol w:w="3880"/>
      </w:tblGrid>
      <w:tr w:rsidR="00E24E54" w:rsidRPr="00C506B5" w14:paraId="602CE5E4" w14:textId="77777777" w:rsidTr="00BA373F">
        <w:trPr>
          <w:cantSplit/>
        </w:trPr>
        <w:tc>
          <w:tcPr>
            <w:tcW w:w="1923" w:type="dxa"/>
          </w:tcPr>
          <w:p w14:paraId="2D93E6C5"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1E08E44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409" w:type="dxa"/>
          </w:tcPr>
          <w:p w14:paraId="5629D03B"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031" w:type="dxa"/>
          </w:tcPr>
          <w:p w14:paraId="1D2644DF"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5EDD2F5D" w14:textId="77777777" w:rsidTr="00BA373F">
        <w:trPr>
          <w:cantSplit/>
        </w:trPr>
        <w:tc>
          <w:tcPr>
            <w:tcW w:w="1923" w:type="dxa"/>
          </w:tcPr>
          <w:p w14:paraId="357C559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PHIMLIM</w:t>
            </w:r>
          </w:p>
        </w:tc>
        <w:tc>
          <w:tcPr>
            <w:tcW w:w="879" w:type="dxa"/>
          </w:tcPr>
          <w:p w14:paraId="7DEC3BB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6ABB248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031" w:type="dxa"/>
          </w:tcPr>
          <w:p w14:paraId="2876566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target measurement objective function</w:t>
            </w:r>
          </w:p>
        </w:tc>
      </w:tr>
      <w:tr w:rsidR="00E24E54" w:rsidRPr="00C506B5" w14:paraId="541213DA" w14:textId="77777777" w:rsidTr="00BA373F">
        <w:trPr>
          <w:cantSplit/>
        </w:trPr>
        <w:tc>
          <w:tcPr>
            <w:tcW w:w="1923" w:type="dxa"/>
          </w:tcPr>
          <w:p w14:paraId="666EF85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PHIMACCEPT</w:t>
            </w:r>
          </w:p>
        </w:tc>
        <w:tc>
          <w:tcPr>
            <w:tcW w:w="879" w:type="dxa"/>
          </w:tcPr>
          <w:p w14:paraId="4A3A47F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38E6F20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PHIMLIM</w:t>
            </w:r>
          </w:p>
        </w:tc>
        <w:tc>
          <w:tcPr>
            <w:tcW w:w="4031" w:type="dxa"/>
          </w:tcPr>
          <w:p w14:paraId="0EE075C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acceptable measurement objective function</w:t>
            </w:r>
          </w:p>
        </w:tc>
      </w:tr>
      <w:tr w:rsidR="00E24E54" w:rsidRPr="00C506B5" w14:paraId="6BCC96B3" w14:textId="77777777" w:rsidTr="00BA373F">
        <w:trPr>
          <w:cantSplit/>
        </w:trPr>
        <w:tc>
          <w:tcPr>
            <w:tcW w:w="1923" w:type="dxa"/>
          </w:tcPr>
          <w:p w14:paraId="5490688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FRACPHIM</w:t>
            </w:r>
          </w:p>
        </w:tc>
        <w:tc>
          <w:tcPr>
            <w:tcW w:w="879" w:type="dxa"/>
          </w:tcPr>
          <w:p w14:paraId="43064D0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63C5941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 but less than one</w:t>
            </w:r>
          </w:p>
        </w:tc>
        <w:tc>
          <w:tcPr>
            <w:tcW w:w="4031" w:type="dxa"/>
          </w:tcPr>
          <w:p w14:paraId="2DCEA63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set target measurement objective function at this fraction of current measurement objective function</w:t>
            </w:r>
          </w:p>
        </w:tc>
      </w:tr>
      <w:tr w:rsidR="00E24E54" w:rsidRPr="00C506B5" w14:paraId="52E2F2AB" w14:textId="77777777" w:rsidTr="00BA373F">
        <w:trPr>
          <w:cantSplit/>
        </w:trPr>
        <w:tc>
          <w:tcPr>
            <w:tcW w:w="1923" w:type="dxa"/>
          </w:tcPr>
          <w:p w14:paraId="22BE4CB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MEMSAVE</w:t>
            </w:r>
          </w:p>
        </w:tc>
        <w:tc>
          <w:tcPr>
            <w:tcW w:w="879" w:type="dxa"/>
          </w:tcPr>
          <w:p w14:paraId="79929DF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409" w:type="dxa"/>
          </w:tcPr>
          <w:p w14:paraId="08C1F1A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“memsave” or “nomemsave”</w:t>
            </w:r>
          </w:p>
        </w:tc>
        <w:tc>
          <w:tcPr>
            <w:tcW w:w="4031" w:type="dxa"/>
          </w:tcPr>
          <w:p w14:paraId="135F87A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activate conservation of memory at cost of execution speed and quantity of model output</w:t>
            </w:r>
          </w:p>
        </w:tc>
      </w:tr>
      <w:tr w:rsidR="00E24E54" w:rsidRPr="00C506B5" w14:paraId="59128037" w14:textId="77777777" w:rsidTr="00BA373F">
        <w:trPr>
          <w:cantSplit/>
        </w:trPr>
        <w:tc>
          <w:tcPr>
            <w:tcW w:w="1923" w:type="dxa"/>
          </w:tcPr>
          <w:p w14:paraId="6784796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WFINIT</w:t>
            </w:r>
          </w:p>
        </w:tc>
        <w:tc>
          <w:tcPr>
            <w:tcW w:w="879" w:type="dxa"/>
          </w:tcPr>
          <w:p w14:paraId="6031C10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6FC7F3C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031" w:type="dxa"/>
          </w:tcPr>
          <w:p w14:paraId="64DEF96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initial </w:t>
            </w:r>
            <w:r w:rsidR="00143C09">
              <w:rPr>
                <w:rFonts w:ascii="Arial" w:hAnsi="Arial"/>
                <w:sz w:val="18"/>
                <w:szCs w:val="18"/>
                <w:lang w:val="en-AU"/>
              </w:rPr>
              <w:t>regularization</w:t>
            </w:r>
            <w:r w:rsidRPr="00C506B5">
              <w:rPr>
                <w:rFonts w:ascii="Arial" w:hAnsi="Arial"/>
                <w:sz w:val="18"/>
                <w:szCs w:val="18"/>
                <w:lang w:val="en-AU"/>
              </w:rPr>
              <w:t xml:space="preserve"> weight factor</w:t>
            </w:r>
          </w:p>
        </w:tc>
      </w:tr>
      <w:tr w:rsidR="00E24E54" w:rsidRPr="00C506B5" w14:paraId="7F8A29A5" w14:textId="77777777" w:rsidTr="00BA373F">
        <w:trPr>
          <w:cantSplit/>
        </w:trPr>
        <w:tc>
          <w:tcPr>
            <w:tcW w:w="1923" w:type="dxa"/>
          </w:tcPr>
          <w:p w14:paraId="35CDA6B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WFMIN</w:t>
            </w:r>
          </w:p>
        </w:tc>
        <w:tc>
          <w:tcPr>
            <w:tcW w:w="879" w:type="dxa"/>
          </w:tcPr>
          <w:p w14:paraId="2D822B3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75C11AF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031" w:type="dxa"/>
          </w:tcPr>
          <w:p w14:paraId="0C359B0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minimum </w:t>
            </w:r>
            <w:r w:rsidR="00143C09">
              <w:rPr>
                <w:rFonts w:ascii="Arial" w:hAnsi="Arial"/>
                <w:sz w:val="18"/>
                <w:szCs w:val="18"/>
                <w:lang w:val="en-AU"/>
              </w:rPr>
              <w:t>regularization</w:t>
            </w:r>
            <w:r w:rsidRPr="00C506B5">
              <w:rPr>
                <w:rFonts w:ascii="Arial" w:hAnsi="Arial"/>
                <w:sz w:val="18"/>
                <w:szCs w:val="18"/>
                <w:lang w:val="en-AU"/>
              </w:rPr>
              <w:t xml:space="preserve"> weight factor</w:t>
            </w:r>
          </w:p>
        </w:tc>
      </w:tr>
      <w:tr w:rsidR="00E24E54" w:rsidRPr="00C506B5" w14:paraId="484D6606" w14:textId="77777777" w:rsidTr="00BA373F">
        <w:trPr>
          <w:cantSplit/>
        </w:trPr>
        <w:tc>
          <w:tcPr>
            <w:tcW w:w="1923" w:type="dxa"/>
          </w:tcPr>
          <w:p w14:paraId="726C9CA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WFMAX</w:t>
            </w:r>
          </w:p>
        </w:tc>
        <w:tc>
          <w:tcPr>
            <w:tcW w:w="879" w:type="dxa"/>
          </w:tcPr>
          <w:p w14:paraId="4BC3448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1D28EB5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WFMAX</w:t>
            </w:r>
          </w:p>
        </w:tc>
        <w:tc>
          <w:tcPr>
            <w:tcW w:w="4031" w:type="dxa"/>
          </w:tcPr>
          <w:p w14:paraId="45D99C4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maximum </w:t>
            </w:r>
            <w:r w:rsidR="00143C09">
              <w:rPr>
                <w:rFonts w:ascii="Arial" w:hAnsi="Arial"/>
                <w:sz w:val="18"/>
                <w:szCs w:val="18"/>
                <w:lang w:val="en-AU"/>
              </w:rPr>
              <w:t>regularization</w:t>
            </w:r>
            <w:r w:rsidRPr="00C506B5">
              <w:rPr>
                <w:rFonts w:ascii="Arial" w:hAnsi="Arial"/>
                <w:sz w:val="18"/>
                <w:szCs w:val="18"/>
                <w:lang w:val="en-AU"/>
              </w:rPr>
              <w:t xml:space="preserve"> weight factor</w:t>
            </w:r>
          </w:p>
        </w:tc>
      </w:tr>
      <w:tr w:rsidR="00E24E54" w:rsidRPr="00C506B5" w14:paraId="5776DE50" w14:textId="77777777" w:rsidTr="00BA373F">
        <w:trPr>
          <w:cantSplit/>
        </w:trPr>
        <w:tc>
          <w:tcPr>
            <w:tcW w:w="1923" w:type="dxa"/>
          </w:tcPr>
          <w:p w14:paraId="5C4FD54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LINREG</w:t>
            </w:r>
          </w:p>
        </w:tc>
        <w:tc>
          <w:tcPr>
            <w:tcW w:w="879" w:type="dxa"/>
          </w:tcPr>
          <w:p w14:paraId="7DB63AF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409" w:type="dxa"/>
          </w:tcPr>
          <w:p w14:paraId="53001F3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“linreg” or “nonlinreg”</w:t>
            </w:r>
          </w:p>
        </w:tc>
        <w:tc>
          <w:tcPr>
            <w:tcW w:w="4031" w:type="dxa"/>
          </w:tcPr>
          <w:p w14:paraId="46B98D8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informs PEST that all </w:t>
            </w:r>
            <w:r w:rsidR="00143C09">
              <w:rPr>
                <w:rFonts w:ascii="Arial" w:hAnsi="Arial"/>
                <w:sz w:val="18"/>
                <w:szCs w:val="18"/>
                <w:lang w:val="en-AU"/>
              </w:rPr>
              <w:t>regularization</w:t>
            </w:r>
            <w:r w:rsidRPr="00C506B5">
              <w:rPr>
                <w:rFonts w:ascii="Arial" w:hAnsi="Arial"/>
                <w:sz w:val="18"/>
                <w:szCs w:val="18"/>
                <w:lang w:val="en-AU"/>
              </w:rPr>
              <w:t xml:space="preserve"> constraints are linear</w:t>
            </w:r>
          </w:p>
        </w:tc>
      </w:tr>
      <w:tr w:rsidR="00E24E54" w:rsidRPr="00C506B5" w14:paraId="2AD1DF8B" w14:textId="77777777" w:rsidTr="00BA373F">
        <w:trPr>
          <w:cantSplit/>
        </w:trPr>
        <w:tc>
          <w:tcPr>
            <w:tcW w:w="1923" w:type="dxa"/>
          </w:tcPr>
          <w:p w14:paraId="063B895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REGCONTINUE</w:t>
            </w:r>
          </w:p>
        </w:tc>
        <w:tc>
          <w:tcPr>
            <w:tcW w:w="879" w:type="dxa"/>
          </w:tcPr>
          <w:p w14:paraId="3510A61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409" w:type="dxa"/>
          </w:tcPr>
          <w:p w14:paraId="5AC1D31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“continue” or “nocontinue”</w:t>
            </w:r>
          </w:p>
        </w:tc>
        <w:tc>
          <w:tcPr>
            <w:tcW w:w="4031" w:type="dxa"/>
          </w:tcPr>
          <w:p w14:paraId="58CC25C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instructs PEST to continue minimising </w:t>
            </w:r>
            <w:r w:rsidR="00143C09">
              <w:rPr>
                <w:rFonts w:ascii="Arial" w:hAnsi="Arial"/>
                <w:sz w:val="18"/>
                <w:szCs w:val="18"/>
                <w:lang w:val="en-AU"/>
              </w:rPr>
              <w:t>regularization</w:t>
            </w:r>
            <w:r w:rsidRPr="00C506B5">
              <w:rPr>
                <w:rFonts w:ascii="Arial" w:hAnsi="Arial"/>
                <w:sz w:val="18"/>
                <w:szCs w:val="18"/>
                <w:lang w:val="en-AU"/>
              </w:rPr>
              <w:t xml:space="preserve"> objective function even if measurement objective function less than PHIMLIM</w:t>
            </w:r>
          </w:p>
        </w:tc>
      </w:tr>
      <w:tr w:rsidR="00E24E54" w:rsidRPr="00C506B5" w14:paraId="46071063" w14:textId="77777777" w:rsidTr="00BA373F">
        <w:trPr>
          <w:cantSplit/>
        </w:trPr>
        <w:tc>
          <w:tcPr>
            <w:tcW w:w="1923" w:type="dxa"/>
          </w:tcPr>
          <w:p w14:paraId="50799D5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WFFAC</w:t>
            </w:r>
          </w:p>
        </w:tc>
        <w:tc>
          <w:tcPr>
            <w:tcW w:w="879" w:type="dxa"/>
          </w:tcPr>
          <w:p w14:paraId="6495847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5706D69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one</w:t>
            </w:r>
          </w:p>
        </w:tc>
        <w:tc>
          <w:tcPr>
            <w:tcW w:w="4031" w:type="dxa"/>
          </w:tcPr>
          <w:p w14:paraId="3C633C24" w14:textId="77777777" w:rsidR="00E24E54" w:rsidRPr="00C506B5" w:rsidRDefault="00143C09" w:rsidP="00BA373F">
            <w:pPr>
              <w:jc w:val="left"/>
              <w:rPr>
                <w:rFonts w:ascii="Arial" w:hAnsi="Arial"/>
                <w:sz w:val="18"/>
                <w:szCs w:val="18"/>
                <w:lang w:val="en-AU"/>
              </w:rPr>
            </w:pPr>
            <w:r>
              <w:rPr>
                <w:rFonts w:ascii="Arial" w:hAnsi="Arial"/>
                <w:sz w:val="18"/>
                <w:szCs w:val="18"/>
                <w:lang w:val="en-AU"/>
              </w:rPr>
              <w:t>regularization</w:t>
            </w:r>
            <w:r w:rsidR="00E24E54" w:rsidRPr="00C506B5">
              <w:rPr>
                <w:rFonts w:ascii="Arial" w:hAnsi="Arial"/>
                <w:sz w:val="18"/>
                <w:szCs w:val="18"/>
                <w:lang w:val="en-AU"/>
              </w:rPr>
              <w:t xml:space="preserve"> weight factor adjustment factor</w:t>
            </w:r>
          </w:p>
        </w:tc>
      </w:tr>
      <w:tr w:rsidR="00E24E54" w:rsidRPr="00C506B5" w14:paraId="19C8B8BC" w14:textId="77777777" w:rsidTr="00BA373F">
        <w:trPr>
          <w:cantSplit/>
        </w:trPr>
        <w:tc>
          <w:tcPr>
            <w:tcW w:w="1923" w:type="dxa"/>
          </w:tcPr>
          <w:p w14:paraId="180C819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WFTOL</w:t>
            </w:r>
          </w:p>
        </w:tc>
        <w:tc>
          <w:tcPr>
            <w:tcW w:w="879" w:type="dxa"/>
          </w:tcPr>
          <w:p w14:paraId="32D4D06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294BE8F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031" w:type="dxa"/>
          </w:tcPr>
          <w:p w14:paraId="60362F7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convergence criterion for </w:t>
            </w:r>
            <w:r w:rsidR="00143C09">
              <w:rPr>
                <w:rFonts w:ascii="Arial" w:hAnsi="Arial"/>
                <w:sz w:val="18"/>
                <w:szCs w:val="18"/>
                <w:lang w:val="en-AU"/>
              </w:rPr>
              <w:t>regularization</w:t>
            </w:r>
            <w:r w:rsidRPr="00C506B5">
              <w:rPr>
                <w:rFonts w:ascii="Arial" w:hAnsi="Arial"/>
                <w:sz w:val="18"/>
                <w:szCs w:val="18"/>
                <w:lang w:val="en-AU"/>
              </w:rPr>
              <w:t xml:space="preserve"> weight factor</w:t>
            </w:r>
          </w:p>
        </w:tc>
      </w:tr>
      <w:tr w:rsidR="00E24E54" w:rsidRPr="00C506B5" w14:paraId="6B1037AB" w14:textId="77777777" w:rsidTr="00BA373F">
        <w:trPr>
          <w:cantSplit/>
        </w:trPr>
        <w:tc>
          <w:tcPr>
            <w:tcW w:w="1923" w:type="dxa"/>
          </w:tcPr>
          <w:p w14:paraId="4463D47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IREGADJ</w:t>
            </w:r>
          </w:p>
        </w:tc>
        <w:tc>
          <w:tcPr>
            <w:tcW w:w="879" w:type="dxa"/>
          </w:tcPr>
          <w:p w14:paraId="44DAE71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409" w:type="dxa"/>
          </w:tcPr>
          <w:p w14:paraId="1CDF7176" w14:textId="77777777" w:rsidR="00E24E54" w:rsidRPr="00C506B5" w:rsidRDefault="00E24E54" w:rsidP="00BA373F">
            <w:pPr>
              <w:jc w:val="left"/>
              <w:rPr>
                <w:rFonts w:ascii="Arial" w:hAnsi="Arial"/>
                <w:sz w:val="18"/>
                <w:szCs w:val="18"/>
                <w:lang w:val="en-AU"/>
              </w:rPr>
            </w:pPr>
            <w:r>
              <w:rPr>
                <w:rFonts w:ascii="Arial" w:hAnsi="Arial"/>
                <w:sz w:val="18"/>
                <w:szCs w:val="18"/>
                <w:lang w:val="en-AU"/>
              </w:rPr>
              <w:t>0, 1, 2, 3, 4 or 5</w:t>
            </w:r>
          </w:p>
        </w:tc>
        <w:tc>
          <w:tcPr>
            <w:tcW w:w="4031" w:type="dxa"/>
          </w:tcPr>
          <w:p w14:paraId="4310802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perform inter-</w:t>
            </w:r>
            <w:r w:rsidR="00143C09">
              <w:rPr>
                <w:rFonts w:ascii="Arial" w:hAnsi="Arial"/>
                <w:sz w:val="18"/>
                <w:szCs w:val="18"/>
                <w:lang w:val="en-AU"/>
              </w:rPr>
              <w:t>regularization</w:t>
            </w:r>
            <w:r w:rsidRPr="00C506B5">
              <w:rPr>
                <w:rFonts w:ascii="Arial" w:hAnsi="Arial"/>
                <w:sz w:val="18"/>
                <w:szCs w:val="18"/>
                <w:lang w:val="en-AU"/>
              </w:rPr>
              <w:t xml:space="preserve"> group weight factor adjustment</w:t>
            </w:r>
            <w:r>
              <w:rPr>
                <w:rFonts w:ascii="Arial" w:hAnsi="Arial"/>
                <w:sz w:val="18"/>
                <w:szCs w:val="18"/>
                <w:lang w:val="en-AU"/>
              </w:rPr>
              <w:t xml:space="preserve">, or to compute new relative weights for </w:t>
            </w:r>
            <w:r w:rsidR="00143C09">
              <w:rPr>
                <w:rFonts w:ascii="Arial" w:hAnsi="Arial"/>
                <w:sz w:val="18"/>
                <w:szCs w:val="18"/>
                <w:lang w:val="en-AU"/>
              </w:rPr>
              <w:t>regularization</w:t>
            </w:r>
            <w:r>
              <w:rPr>
                <w:rFonts w:ascii="Arial" w:hAnsi="Arial"/>
                <w:sz w:val="18"/>
                <w:szCs w:val="18"/>
                <w:lang w:val="en-AU"/>
              </w:rPr>
              <w:t xml:space="preserve"> observations and prior information equations</w:t>
            </w:r>
          </w:p>
        </w:tc>
      </w:tr>
      <w:tr w:rsidR="00E24E54" w:rsidRPr="00C506B5" w14:paraId="4111DAA4" w14:textId="77777777" w:rsidTr="00BA373F">
        <w:trPr>
          <w:cantSplit/>
        </w:trPr>
        <w:tc>
          <w:tcPr>
            <w:tcW w:w="1923" w:type="dxa"/>
          </w:tcPr>
          <w:p w14:paraId="68349879" w14:textId="77777777" w:rsidR="00E24E54" w:rsidRPr="00C506B5" w:rsidRDefault="00E24E54" w:rsidP="00BA373F">
            <w:pPr>
              <w:rPr>
                <w:rFonts w:ascii="Arial" w:hAnsi="Arial"/>
                <w:sz w:val="18"/>
                <w:szCs w:val="18"/>
                <w:lang w:val="en-AU"/>
              </w:rPr>
            </w:pPr>
            <w:r>
              <w:rPr>
                <w:rFonts w:ascii="Arial" w:hAnsi="Arial"/>
                <w:sz w:val="18"/>
                <w:szCs w:val="18"/>
                <w:lang w:val="en-AU"/>
              </w:rPr>
              <w:t>NOPTREGADJ</w:t>
            </w:r>
          </w:p>
        </w:tc>
        <w:tc>
          <w:tcPr>
            <w:tcW w:w="879" w:type="dxa"/>
          </w:tcPr>
          <w:p w14:paraId="44CA55D0"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9" w:type="dxa"/>
          </w:tcPr>
          <w:p w14:paraId="214AF012" w14:textId="77777777" w:rsidR="00E24E54" w:rsidRPr="00C506B5" w:rsidRDefault="00FD4608" w:rsidP="00BA373F">
            <w:pPr>
              <w:jc w:val="left"/>
              <w:rPr>
                <w:rFonts w:ascii="Arial" w:hAnsi="Arial"/>
                <w:sz w:val="18"/>
                <w:szCs w:val="18"/>
                <w:lang w:val="en-AU"/>
              </w:rPr>
            </w:pPr>
            <w:r>
              <w:rPr>
                <w:rFonts w:ascii="Arial" w:hAnsi="Arial"/>
                <w:sz w:val="18"/>
                <w:szCs w:val="18"/>
                <w:lang w:val="en-AU"/>
              </w:rPr>
              <w:t>one</w:t>
            </w:r>
            <w:r w:rsidR="00E24E54">
              <w:rPr>
                <w:rFonts w:ascii="Arial" w:hAnsi="Arial"/>
                <w:sz w:val="18"/>
                <w:szCs w:val="18"/>
                <w:lang w:val="en-AU"/>
              </w:rPr>
              <w:t xml:space="preserve"> or greater</w:t>
            </w:r>
          </w:p>
        </w:tc>
        <w:tc>
          <w:tcPr>
            <w:tcW w:w="4031" w:type="dxa"/>
          </w:tcPr>
          <w:p w14:paraId="52E89E68"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the </w:t>
            </w:r>
            <w:r w:rsidR="0092655E">
              <w:rPr>
                <w:rFonts w:ascii="Arial" w:hAnsi="Arial"/>
                <w:sz w:val="18"/>
                <w:szCs w:val="18"/>
                <w:lang w:val="en-AU"/>
              </w:rPr>
              <w:t>optimization</w:t>
            </w:r>
            <w:r>
              <w:rPr>
                <w:rFonts w:ascii="Arial" w:hAnsi="Arial"/>
                <w:sz w:val="18"/>
                <w:szCs w:val="18"/>
                <w:lang w:val="en-AU"/>
              </w:rPr>
              <w:t xml:space="preserve"> iteration interval for re-calculation of </w:t>
            </w:r>
            <w:r w:rsidR="00143C09">
              <w:rPr>
                <w:rFonts w:ascii="Arial" w:hAnsi="Arial"/>
                <w:sz w:val="18"/>
                <w:szCs w:val="18"/>
                <w:lang w:val="en-AU"/>
              </w:rPr>
              <w:t>regularization</w:t>
            </w:r>
            <w:r>
              <w:rPr>
                <w:rFonts w:ascii="Arial" w:hAnsi="Arial"/>
                <w:sz w:val="18"/>
                <w:szCs w:val="18"/>
                <w:lang w:val="en-AU"/>
              </w:rPr>
              <w:t xml:space="preserve"> weights if IREGADJ is 4 or 5</w:t>
            </w:r>
          </w:p>
        </w:tc>
      </w:tr>
      <w:tr w:rsidR="00E24E54" w:rsidRPr="00C506B5" w14:paraId="3797DFE2" w14:textId="77777777" w:rsidTr="00BA373F">
        <w:trPr>
          <w:cantSplit/>
        </w:trPr>
        <w:tc>
          <w:tcPr>
            <w:tcW w:w="1923" w:type="dxa"/>
          </w:tcPr>
          <w:p w14:paraId="64FD9DC4" w14:textId="77777777" w:rsidR="00E24E54" w:rsidRPr="00C506B5" w:rsidRDefault="00E24E54" w:rsidP="00BA373F">
            <w:pPr>
              <w:rPr>
                <w:rFonts w:ascii="Arial" w:hAnsi="Arial"/>
                <w:sz w:val="18"/>
                <w:szCs w:val="18"/>
                <w:lang w:val="en-AU"/>
              </w:rPr>
            </w:pPr>
            <w:r>
              <w:rPr>
                <w:rFonts w:ascii="Arial" w:hAnsi="Arial"/>
                <w:sz w:val="18"/>
                <w:szCs w:val="18"/>
                <w:lang w:val="en-AU"/>
              </w:rPr>
              <w:t>REGWEIGHTRAT</w:t>
            </w:r>
          </w:p>
        </w:tc>
        <w:tc>
          <w:tcPr>
            <w:tcW w:w="879" w:type="dxa"/>
          </w:tcPr>
          <w:p w14:paraId="709A6063" w14:textId="77777777" w:rsidR="00E24E54" w:rsidRPr="00C506B5" w:rsidRDefault="00E24E54" w:rsidP="00BA373F">
            <w:pPr>
              <w:rPr>
                <w:rFonts w:ascii="Arial" w:hAnsi="Arial"/>
                <w:sz w:val="18"/>
                <w:szCs w:val="18"/>
                <w:lang w:val="en-AU"/>
              </w:rPr>
            </w:pPr>
            <w:r>
              <w:rPr>
                <w:rFonts w:ascii="Arial" w:hAnsi="Arial"/>
                <w:sz w:val="18"/>
                <w:szCs w:val="18"/>
                <w:lang w:val="en-AU"/>
              </w:rPr>
              <w:t>real</w:t>
            </w:r>
          </w:p>
        </w:tc>
        <w:tc>
          <w:tcPr>
            <w:tcW w:w="2409" w:type="dxa"/>
          </w:tcPr>
          <w:p w14:paraId="6D709D4A" w14:textId="77777777" w:rsidR="00E24E54" w:rsidRPr="00C506B5" w:rsidRDefault="00FD4608" w:rsidP="00BA373F">
            <w:pPr>
              <w:jc w:val="left"/>
              <w:rPr>
                <w:rFonts w:ascii="Arial" w:hAnsi="Arial"/>
                <w:sz w:val="18"/>
                <w:szCs w:val="18"/>
                <w:lang w:val="en-AU"/>
              </w:rPr>
            </w:pPr>
            <w:r>
              <w:rPr>
                <w:rFonts w:ascii="Arial" w:hAnsi="Arial"/>
                <w:sz w:val="18"/>
                <w:szCs w:val="18"/>
                <w:lang w:val="en-AU"/>
              </w:rPr>
              <w:t>absolute value of one</w:t>
            </w:r>
            <w:r w:rsidR="00E24E54">
              <w:rPr>
                <w:rFonts w:ascii="Arial" w:hAnsi="Arial"/>
                <w:sz w:val="18"/>
                <w:szCs w:val="18"/>
                <w:lang w:val="en-AU"/>
              </w:rPr>
              <w:t xml:space="preserve"> or greater</w:t>
            </w:r>
          </w:p>
        </w:tc>
        <w:tc>
          <w:tcPr>
            <w:tcW w:w="4031" w:type="dxa"/>
          </w:tcPr>
          <w:p w14:paraId="144F0C4F"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the ratio of highest to lowest </w:t>
            </w:r>
            <w:r w:rsidR="00143C09">
              <w:rPr>
                <w:rFonts w:ascii="Arial" w:hAnsi="Arial"/>
                <w:sz w:val="18"/>
                <w:szCs w:val="18"/>
                <w:lang w:val="en-AU"/>
              </w:rPr>
              <w:t>regularization</w:t>
            </w:r>
            <w:r>
              <w:rPr>
                <w:rFonts w:ascii="Arial" w:hAnsi="Arial"/>
                <w:sz w:val="18"/>
                <w:szCs w:val="18"/>
                <w:lang w:val="en-AU"/>
              </w:rPr>
              <w:t xml:space="preserve"> weight; spread is logarithmic with null space projection if set negative</w:t>
            </w:r>
          </w:p>
        </w:tc>
      </w:tr>
      <w:tr w:rsidR="00E24E54" w:rsidRPr="00C506B5" w14:paraId="000D2487" w14:textId="77777777" w:rsidTr="00BA373F">
        <w:trPr>
          <w:cantSplit/>
        </w:trPr>
        <w:tc>
          <w:tcPr>
            <w:tcW w:w="1923" w:type="dxa"/>
          </w:tcPr>
          <w:p w14:paraId="5874A8E2" w14:textId="77777777" w:rsidR="00E24E54" w:rsidRPr="00C506B5" w:rsidRDefault="00E24E54" w:rsidP="00BA373F">
            <w:pPr>
              <w:rPr>
                <w:rFonts w:ascii="Arial" w:hAnsi="Arial"/>
                <w:sz w:val="18"/>
                <w:szCs w:val="18"/>
                <w:lang w:val="en-AU"/>
              </w:rPr>
            </w:pPr>
            <w:r>
              <w:rPr>
                <w:rFonts w:ascii="Arial" w:hAnsi="Arial"/>
                <w:sz w:val="18"/>
                <w:szCs w:val="18"/>
                <w:lang w:val="en-AU"/>
              </w:rPr>
              <w:t>REGSINGTHRESH</w:t>
            </w:r>
          </w:p>
        </w:tc>
        <w:tc>
          <w:tcPr>
            <w:tcW w:w="879" w:type="dxa"/>
          </w:tcPr>
          <w:p w14:paraId="0E7FC065" w14:textId="77777777" w:rsidR="00E24E54" w:rsidRPr="00C506B5" w:rsidRDefault="00E24E54" w:rsidP="00BA373F">
            <w:pPr>
              <w:rPr>
                <w:rFonts w:ascii="Arial" w:hAnsi="Arial"/>
                <w:sz w:val="18"/>
                <w:szCs w:val="18"/>
                <w:lang w:val="en-AU"/>
              </w:rPr>
            </w:pPr>
            <w:r>
              <w:rPr>
                <w:rFonts w:ascii="Arial" w:hAnsi="Arial"/>
                <w:sz w:val="18"/>
                <w:szCs w:val="18"/>
                <w:lang w:val="en-AU"/>
              </w:rPr>
              <w:t>real</w:t>
            </w:r>
          </w:p>
        </w:tc>
        <w:tc>
          <w:tcPr>
            <w:tcW w:w="2409" w:type="dxa"/>
          </w:tcPr>
          <w:p w14:paraId="56049172" w14:textId="77777777" w:rsidR="00E24E54" w:rsidRDefault="00FD4608" w:rsidP="00BA373F">
            <w:pPr>
              <w:jc w:val="left"/>
              <w:rPr>
                <w:rFonts w:ascii="Arial" w:hAnsi="Arial"/>
                <w:sz w:val="18"/>
                <w:szCs w:val="18"/>
                <w:lang w:val="en-AU"/>
              </w:rPr>
            </w:pPr>
            <w:r>
              <w:rPr>
                <w:rFonts w:ascii="Arial" w:hAnsi="Arial"/>
                <w:sz w:val="18"/>
                <w:szCs w:val="18"/>
                <w:lang w:val="en-AU"/>
              </w:rPr>
              <w:t>less than one</w:t>
            </w:r>
            <w:r w:rsidR="00E24E54">
              <w:rPr>
                <w:rFonts w:ascii="Arial" w:hAnsi="Arial"/>
                <w:sz w:val="18"/>
                <w:szCs w:val="18"/>
                <w:lang w:val="en-AU"/>
              </w:rPr>
              <w:t xml:space="preserve"> and greater than zero</w:t>
            </w:r>
          </w:p>
        </w:tc>
        <w:tc>
          <w:tcPr>
            <w:tcW w:w="4031" w:type="dxa"/>
          </w:tcPr>
          <w:p w14:paraId="084CA972" w14:textId="77777777" w:rsidR="00E24E54" w:rsidRPr="00C506B5" w:rsidRDefault="00E24E54" w:rsidP="00FD4608">
            <w:pPr>
              <w:jc w:val="left"/>
              <w:rPr>
                <w:rFonts w:ascii="Arial" w:hAnsi="Arial"/>
                <w:sz w:val="18"/>
                <w:szCs w:val="18"/>
                <w:lang w:val="en-AU"/>
              </w:rPr>
            </w:pPr>
            <w:r>
              <w:rPr>
                <w:rFonts w:ascii="Arial" w:hAnsi="Arial"/>
                <w:sz w:val="18"/>
                <w:szCs w:val="18"/>
                <w:lang w:val="en-AU"/>
              </w:rPr>
              <w:t xml:space="preserve">singular value of </w:t>
            </w:r>
            <w:r w:rsidR="00FD4608" w:rsidRPr="00FD4608">
              <w:rPr>
                <w:rFonts w:ascii="Arial" w:hAnsi="Arial"/>
                <w:b/>
                <w:sz w:val="18"/>
                <w:szCs w:val="18"/>
                <w:lang w:val="en-AU"/>
              </w:rPr>
              <w:t>J</w:t>
            </w:r>
            <w:r w:rsidRPr="00AE52B4">
              <w:rPr>
                <w:rFonts w:ascii="Arial" w:hAnsi="Arial"/>
                <w:sz w:val="18"/>
                <w:szCs w:val="18"/>
                <w:vertAlign w:val="superscript"/>
                <w:lang w:val="en-AU"/>
              </w:rPr>
              <w:t>t</w:t>
            </w:r>
            <w:r w:rsidRPr="00AE52B4">
              <w:rPr>
                <w:rFonts w:ascii="Arial" w:hAnsi="Arial"/>
                <w:b/>
                <w:sz w:val="18"/>
                <w:szCs w:val="18"/>
                <w:lang w:val="en-AU"/>
              </w:rPr>
              <w:t>Q</w:t>
            </w:r>
            <w:r w:rsidR="00FD4608">
              <w:rPr>
                <w:rFonts w:ascii="Arial" w:hAnsi="Arial"/>
                <w:b/>
                <w:sz w:val="18"/>
                <w:szCs w:val="18"/>
                <w:lang w:val="en-AU"/>
              </w:rPr>
              <w:t>J</w:t>
            </w:r>
            <w:r>
              <w:rPr>
                <w:rFonts w:ascii="Arial" w:hAnsi="Arial"/>
                <w:sz w:val="18"/>
                <w:szCs w:val="18"/>
                <w:lang w:val="en-AU"/>
              </w:rPr>
              <w:t xml:space="preserve"> (as factor of highest singular value) at which use of  higher </w:t>
            </w:r>
            <w:r w:rsidR="00143C09">
              <w:rPr>
                <w:rFonts w:ascii="Arial" w:hAnsi="Arial"/>
                <w:sz w:val="18"/>
                <w:szCs w:val="18"/>
                <w:lang w:val="en-AU"/>
              </w:rPr>
              <w:t>regularization</w:t>
            </w:r>
            <w:r>
              <w:rPr>
                <w:rFonts w:ascii="Arial" w:hAnsi="Arial"/>
                <w:sz w:val="18"/>
                <w:szCs w:val="18"/>
                <w:lang w:val="en-AU"/>
              </w:rPr>
              <w:t xml:space="preserve"> weights commences if IREGADJ is set to 5</w:t>
            </w:r>
          </w:p>
        </w:tc>
      </w:tr>
    </w:tbl>
    <w:p w14:paraId="133F05AB" w14:textId="77777777" w:rsidR="00E24E54" w:rsidRDefault="00E24E54" w:rsidP="00E24E54">
      <w:pPr>
        <w:rPr>
          <w:lang w:val="en-AU"/>
        </w:rPr>
      </w:pPr>
    </w:p>
    <w:p w14:paraId="73C9348E" w14:textId="77777777" w:rsidR="00E24E54" w:rsidRDefault="00E24E54" w:rsidP="00E24E54">
      <w:pPr>
        <w:widowControl/>
        <w:spacing w:before="0" w:after="0"/>
        <w:jc w:val="left"/>
        <w:rPr>
          <w:lang w:val="en-AU"/>
        </w:rPr>
      </w:pPr>
      <w:r>
        <w:rPr>
          <w:lang w:val="en-AU"/>
        </w:rPr>
        <w:br w:type="page"/>
      </w:r>
    </w:p>
    <w:p w14:paraId="08F2255E" w14:textId="137B86E8" w:rsidR="00E24E54" w:rsidRDefault="005E65D6" w:rsidP="00E24E54">
      <w:pPr>
        <w:pStyle w:val="Caption1"/>
      </w:pPr>
      <w:r>
        <w:lastRenderedPageBreak/>
        <w:t>Table A1.</w:t>
      </w:r>
      <w:r w:rsidR="00E26F27">
        <w:t>1</w:t>
      </w:r>
      <w:r w:rsidR="009E0797">
        <w:t>8</w:t>
      </w:r>
      <w:r>
        <w:t xml:space="preserve"> </w:t>
      </w:r>
      <w:r w:rsidR="00E24E54">
        <w:t>Variables in</w:t>
      </w:r>
      <w:r>
        <w:t xml:space="preserve"> the</w:t>
      </w:r>
      <w:r w:rsidR="00E24E54">
        <w:t xml:space="preserve"> optional “pareto” section of</w:t>
      </w:r>
      <w:r>
        <w:t xml:space="preserve"> the</w:t>
      </w:r>
      <w:r w:rsidR="00E24E54">
        <w:t xml:space="preserv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87"/>
        <w:gridCol w:w="845"/>
        <w:gridCol w:w="2402"/>
        <w:gridCol w:w="3382"/>
      </w:tblGrid>
      <w:tr w:rsidR="00E24E54" w:rsidRPr="00C506B5" w14:paraId="565B66AE" w14:textId="77777777" w:rsidTr="00BA373F">
        <w:trPr>
          <w:cantSplit/>
        </w:trPr>
        <w:tc>
          <w:tcPr>
            <w:tcW w:w="2387" w:type="dxa"/>
          </w:tcPr>
          <w:p w14:paraId="4C90394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61" w:type="dxa"/>
          </w:tcPr>
          <w:p w14:paraId="53F2202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405" w:type="dxa"/>
          </w:tcPr>
          <w:p w14:paraId="0AC7427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3589" w:type="dxa"/>
          </w:tcPr>
          <w:p w14:paraId="194DBD1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4AC5943E" w14:textId="77777777" w:rsidTr="00BA373F">
        <w:trPr>
          <w:cantSplit/>
        </w:trPr>
        <w:tc>
          <w:tcPr>
            <w:tcW w:w="2387" w:type="dxa"/>
          </w:tcPr>
          <w:p w14:paraId="0B7F06D1" w14:textId="77777777" w:rsidR="00E24E54" w:rsidRPr="00C506B5" w:rsidRDefault="00E24E54" w:rsidP="00BA373F">
            <w:pPr>
              <w:rPr>
                <w:rFonts w:ascii="Arial" w:hAnsi="Arial"/>
                <w:sz w:val="18"/>
                <w:szCs w:val="18"/>
                <w:lang w:val="en-AU"/>
              </w:rPr>
            </w:pPr>
            <w:r>
              <w:rPr>
                <w:rFonts w:ascii="Arial" w:hAnsi="Arial"/>
                <w:sz w:val="18"/>
                <w:szCs w:val="18"/>
                <w:lang w:val="en-AU"/>
              </w:rPr>
              <w:t>PARETO_OBSGROUP</w:t>
            </w:r>
          </w:p>
        </w:tc>
        <w:tc>
          <w:tcPr>
            <w:tcW w:w="861" w:type="dxa"/>
          </w:tcPr>
          <w:p w14:paraId="23353F18"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405" w:type="dxa"/>
          </w:tcPr>
          <w:p w14:paraId="4CC233EA" w14:textId="77777777" w:rsidR="00E24E54" w:rsidRPr="00C506B5" w:rsidRDefault="00E24E54" w:rsidP="00BA373F">
            <w:pPr>
              <w:jc w:val="left"/>
              <w:rPr>
                <w:rFonts w:ascii="Arial" w:hAnsi="Arial"/>
                <w:sz w:val="18"/>
                <w:szCs w:val="18"/>
                <w:lang w:val="en-AU"/>
              </w:rPr>
            </w:pPr>
            <w:r>
              <w:rPr>
                <w:rFonts w:ascii="Arial" w:hAnsi="Arial"/>
                <w:sz w:val="18"/>
                <w:szCs w:val="18"/>
                <w:lang w:val="en-AU"/>
              </w:rPr>
              <w:t>12 characters or less</w:t>
            </w:r>
          </w:p>
        </w:tc>
        <w:tc>
          <w:tcPr>
            <w:tcW w:w="3589" w:type="dxa"/>
          </w:tcPr>
          <w:p w14:paraId="514E7AB0" w14:textId="77777777" w:rsidR="00E24E54" w:rsidRPr="00C506B5" w:rsidRDefault="00E24E54" w:rsidP="00BA373F">
            <w:pPr>
              <w:jc w:val="left"/>
              <w:rPr>
                <w:rFonts w:ascii="Arial" w:hAnsi="Arial"/>
                <w:sz w:val="18"/>
                <w:szCs w:val="18"/>
                <w:lang w:val="en-AU"/>
              </w:rPr>
            </w:pPr>
            <w:r>
              <w:rPr>
                <w:rFonts w:ascii="Arial" w:hAnsi="Arial"/>
                <w:sz w:val="18"/>
                <w:szCs w:val="18"/>
                <w:lang w:val="en-AU"/>
              </w:rPr>
              <w:t>name of observation group whose weights are subject to multiplication by a variable weight factor</w:t>
            </w:r>
          </w:p>
        </w:tc>
      </w:tr>
      <w:tr w:rsidR="00E24E54" w:rsidRPr="00C506B5" w14:paraId="264A08AA" w14:textId="77777777" w:rsidTr="00BA373F">
        <w:trPr>
          <w:cantSplit/>
        </w:trPr>
        <w:tc>
          <w:tcPr>
            <w:tcW w:w="2387" w:type="dxa"/>
          </w:tcPr>
          <w:p w14:paraId="18D4F45B" w14:textId="77777777" w:rsidR="00E24E54" w:rsidRPr="00C506B5" w:rsidRDefault="00E24E54" w:rsidP="00BA373F">
            <w:pPr>
              <w:rPr>
                <w:rFonts w:ascii="Arial" w:hAnsi="Arial"/>
                <w:sz w:val="18"/>
                <w:szCs w:val="18"/>
                <w:lang w:val="en-AU"/>
              </w:rPr>
            </w:pPr>
            <w:r>
              <w:rPr>
                <w:rFonts w:ascii="Arial" w:hAnsi="Arial"/>
                <w:sz w:val="18"/>
                <w:szCs w:val="18"/>
                <w:lang w:val="en-AU"/>
              </w:rPr>
              <w:t>PARETO_WTFAC_START</w:t>
            </w:r>
          </w:p>
        </w:tc>
        <w:tc>
          <w:tcPr>
            <w:tcW w:w="861" w:type="dxa"/>
          </w:tcPr>
          <w:p w14:paraId="3CAEF4C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5" w:type="dxa"/>
          </w:tcPr>
          <w:p w14:paraId="1EF0D567"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3589" w:type="dxa"/>
          </w:tcPr>
          <w:p w14:paraId="18378DDD" w14:textId="77777777" w:rsidR="00E24E54" w:rsidRPr="00C506B5" w:rsidRDefault="00E24E54" w:rsidP="00BA373F">
            <w:pPr>
              <w:jc w:val="left"/>
              <w:rPr>
                <w:rFonts w:ascii="Arial" w:hAnsi="Arial"/>
                <w:sz w:val="18"/>
                <w:szCs w:val="18"/>
                <w:lang w:val="en-AU"/>
              </w:rPr>
            </w:pPr>
            <w:r>
              <w:rPr>
                <w:rFonts w:ascii="Arial" w:hAnsi="Arial"/>
                <w:sz w:val="18"/>
                <w:szCs w:val="18"/>
                <w:lang w:val="en-AU"/>
              </w:rPr>
              <w:t>initial weight factor for user-specified observation group</w:t>
            </w:r>
          </w:p>
        </w:tc>
      </w:tr>
      <w:tr w:rsidR="00E24E54" w:rsidRPr="00C506B5" w14:paraId="19E19A5E" w14:textId="77777777" w:rsidTr="00BA373F">
        <w:trPr>
          <w:cantSplit/>
        </w:trPr>
        <w:tc>
          <w:tcPr>
            <w:tcW w:w="2387" w:type="dxa"/>
          </w:tcPr>
          <w:p w14:paraId="013B3023" w14:textId="77777777" w:rsidR="00E24E54" w:rsidRPr="00C506B5" w:rsidRDefault="00E24E54" w:rsidP="00BA373F">
            <w:pPr>
              <w:rPr>
                <w:rFonts w:ascii="Arial" w:hAnsi="Arial"/>
                <w:sz w:val="18"/>
                <w:szCs w:val="18"/>
                <w:lang w:val="en-AU"/>
              </w:rPr>
            </w:pPr>
            <w:r>
              <w:rPr>
                <w:rFonts w:ascii="Arial" w:hAnsi="Arial"/>
                <w:sz w:val="18"/>
                <w:szCs w:val="18"/>
                <w:lang w:val="en-AU"/>
              </w:rPr>
              <w:t>PARETO_WTFAC_FIN</w:t>
            </w:r>
          </w:p>
        </w:tc>
        <w:tc>
          <w:tcPr>
            <w:tcW w:w="861" w:type="dxa"/>
          </w:tcPr>
          <w:p w14:paraId="56B2620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5" w:type="dxa"/>
          </w:tcPr>
          <w:p w14:paraId="146803BC" w14:textId="77777777" w:rsidR="00E24E54" w:rsidRPr="00C506B5" w:rsidRDefault="00E24E54" w:rsidP="00BA373F">
            <w:pPr>
              <w:jc w:val="left"/>
              <w:rPr>
                <w:rFonts w:ascii="Arial" w:hAnsi="Arial"/>
                <w:sz w:val="18"/>
                <w:szCs w:val="18"/>
                <w:lang w:val="en-AU"/>
              </w:rPr>
            </w:pPr>
            <w:r>
              <w:rPr>
                <w:rFonts w:ascii="Arial" w:hAnsi="Arial"/>
                <w:sz w:val="18"/>
                <w:szCs w:val="18"/>
                <w:lang w:val="en-AU"/>
              </w:rPr>
              <w:t>greater than PARETO_WTFAC_START</w:t>
            </w:r>
          </w:p>
        </w:tc>
        <w:tc>
          <w:tcPr>
            <w:tcW w:w="3589" w:type="dxa"/>
          </w:tcPr>
          <w:p w14:paraId="75640A07" w14:textId="77777777" w:rsidR="00E24E54" w:rsidRPr="00C506B5" w:rsidRDefault="00E24E54" w:rsidP="00BA373F">
            <w:pPr>
              <w:jc w:val="left"/>
              <w:rPr>
                <w:rFonts w:ascii="Arial" w:hAnsi="Arial"/>
                <w:sz w:val="18"/>
                <w:szCs w:val="18"/>
                <w:lang w:val="en-AU"/>
              </w:rPr>
            </w:pPr>
            <w:r>
              <w:rPr>
                <w:rFonts w:ascii="Arial" w:hAnsi="Arial"/>
                <w:sz w:val="18"/>
                <w:szCs w:val="18"/>
                <w:lang w:val="en-AU"/>
              </w:rPr>
              <w:t>final weight factor for user-specified observation group</w:t>
            </w:r>
          </w:p>
        </w:tc>
      </w:tr>
      <w:tr w:rsidR="00E24E54" w:rsidRPr="00C506B5" w14:paraId="4AF7946D" w14:textId="77777777" w:rsidTr="00BA373F">
        <w:trPr>
          <w:cantSplit/>
        </w:trPr>
        <w:tc>
          <w:tcPr>
            <w:tcW w:w="2387" w:type="dxa"/>
          </w:tcPr>
          <w:p w14:paraId="7EEBCA4E" w14:textId="77777777" w:rsidR="00E24E54" w:rsidRPr="00C506B5" w:rsidRDefault="00E24E54" w:rsidP="00BA373F">
            <w:pPr>
              <w:rPr>
                <w:rFonts w:ascii="Arial" w:hAnsi="Arial"/>
                <w:sz w:val="18"/>
                <w:szCs w:val="18"/>
                <w:lang w:val="en-AU"/>
              </w:rPr>
            </w:pPr>
            <w:r>
              <w:rPr>
                <w:rFonts w:ascii="Arial" w:hAnsi="Arial"/>
                <w:sz w:val="18"/>
                <w:szCs w:val="18"/>
                <w:lang w:val="en-AU"/>
              </w:rPr>
              <w:t>NUM_WTFAC_INT</w:t>
            </w:r>
          </w:p>
        </w:tc>
        <w:tc>
          <w:tcPr>
            <w:tcW w:w="861" w:type="dxa"/>
          </w:tcPr>
          <w:p w14:paraId="36BD2173"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10B91039" w14:textId="77777777" w:rsidR="00E24E54" w:rsidRPr="00C506B5" w:rsidRDefault="00E24E54" w:rsidP="00BA373F">
            <w:pPr>
              <w:jc w:val="left"/>
              <w:rPr>
                <w:rFonts w:ascii="Arial" w:hAnsi="Arial"/>
                <w:sz w:val="18"/>
                <w:szCs w:val="18"/>
                <w:lang w:val="en-AU"/>
              </w:rPr>
            </w:pPr>
            <w:r>
              <w:rPr>
                <w:rFonts w:ascii="Arial" w:hAnsi="Arial"/>
                <w:sz w:val="18"/>
                <w:szCs w:val="18"/>
                <w:lang w:val="en-AU"/>
              </w:rPr>
              <w:t>greater than zero</w:t>
            </w:r>
          </w:p>
        </w:tc>
        <w:tc>
          <w:tcPr>
            <w:tcW w:w="3589" w:type="dxa"/>
          </w:tcPr>
          <w:p w14:paraId="26B00D36" w14:textId="77777777" w:rsidR="00E24E54" w:rsidRPr="00C506B5" w:rsidRDefault="00E24E54" w:rsidP="00BA373F">
            <w:pPr>
              <w:jc w:val="left"/>
              <w:rPr>
                <w:rFonts w:ascii="Arial" w:hAnsi="Arial"/>
                <w:sz w:val="18"/>
                <w:szCs w:val="18"/>
                <w:lang w:val="en-AU"/>
              </w:rPr>
            </w:pPr>
            <w:r>
              <w:rPr>
                <w:rFonts w:ascii="Arial" w:hAnsi="Arial"/>
                <w:sz w:val="18"/>
                <w:szCs w:val="18"/>
                <w:lang w:val="en-AU"/>
              </w:rPr>
              <w:t>number of weight factor increments to employ  in traversing Pareto front</w:t>
            </w:r>
          </w:p>
        </w:tc>
      </w:tr>
      <w:tr w:rsidR="00E24E54" w:rsidRPr="00C506B5" w14:paraId="10E7D8E8" w14:textId="77777777" w:rsidTr="00BA373F">
        <w:trPr>
          <w:cantSplit/>
        </w:trPr>
        <w:tc>
          <w:tcPr>
            <w:tcW w:w="2387" w:type="dxa"/>
          </w:tcPr>
          <w:p w14:paraId="17060233" w14:textId="77777777" w:rsidR="00E24E54" w:rsidRPr="00C506B5" w:rsidRDefault="00E24E54" w:rsidP="00BA373F">
            <w:pPr>
              <w:rPr>
                <w:rFonts w:ascii="Arial" w:hAnsi="Arial"/>
                <w:sz w:val="18"/>
                <w:szCs w:val="18"/>
                <w:lang w:val="en-AU"/>
              </w:rPr>
            </w:pPr>
            <w:r>
              <w:rPr>
                <w:rFonts w:ascii="Arial" w:hAnsi="Arial"/>
                <w:sz w:val="18"/>
                <w:szCs w:val="18"/>
                <w:lang w:val="en-AU"/>
              </w:rPr>
              <w:t>NUM_ITER_START</w:t>
            </w:r>
          </w:p>
        </w:tc>
        <w:tc>
          <w:tcPr>
            <w:tcW w:w="861" w:type="dxa"/>
          </w:tcPr>
          <w:p w14:paraId="5C8F27E1"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7AF9DC45"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3589" w:type="dxa"/>
          </w:tcPr>
          <w:p w14:paraId="5E8434BB"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number of </w:t>
            </w:r>
            <w:r w:rsidR="0092655E">
              <w:rPr>
                <w:rFonts w:ascii="Arial" w:hAnsi="Arial"/>
                <w:sz w:val="18"/>
                <w:szCs w:val="18"/>
                <w:lang w:val="en-AU"/>
              </w:rPr>
              <w:t>optimization</w:t>
            </w:r>
            <w:r>
              <w:rPr>
                <w:rFonts w:ascii="Arial" w:hAnsi="Arial"/>
                <w:sz w:val="18"/>
                <w:szCs w:val="18"/>
                <w:lang w:val="en-AU"/>
              </w:rPr>
              <w:t xml:space="preserve"> iterations to employ when using in</w:t>
            </w:r>
            <w:r w:rsidR="00FD4608">
              <w:rPr>
                <w:rFonts w:ascii="Arial" w:hAnsi="Arial"/>
                <w:sz w:val="18"/>
                <w:szCs w:val="18"/>
                <w:lang w:val="en-AU"/>
              </w:rPr>
              <w:t>i</w:t>
            </w:r>
            <w:r>
              <w:rPr>
                <w:rFonts w:ascii="Arial" w:hAnsi="Arial"/>
                <w:sz w:val="18"/>
                <w:szCs w:val="18"/>
                <w:lang w:val="en-AU"/>
              </w:rPr>
              <w:t>tial weight factor</w:t>
            </w:r>
          </w:p>
        </w:tc>
      </w:tr>
      <w:tr w:rsidR="00E24E54" w:rsidRPr="00C506B5" w14:paraId="4EEB4EED" w14:textId="77777777" w:rsidTr="00BA373F">
        <w:trPr>
          <w:cantSplit/>
        </w:trPr>
        <w:tc>
          <w:tcPr>
            <w:tcW w:w="2387" w:type="dxa"/>
          </w:tcPr>
          <w:p w14:paraId="2978F022" w14:textId="77777777" w:rsidR="00E24E54" w:rsidRPr="00C506B5" w:rsidRDefault="00E24E54" w:rsidP="00BA373F">
            <w:pPr>
              <w:rPr>
                <w:rFonts w:ascii="Arial" w:hAnsi="Arial"/>
                <w:sz w:val="18"/>
                <w:szCs w:val="18"/>
                <w:lang w:val="en-AU"/>
              </w:rPr>
            </w:pPr>
            <w:r>
              <w:rPr>
                <w:rFonts w:ascii="Arial" w:hAnsi="Arial"/>
                <w:sz w:val="18"/>
                <w:szCs w:val="18"/>
                <w:lang w:val="en-AU"/>
              </w:rPr>
              <w:t>NUM_ITER_GEN</w:t>
            </w:r>
          </w:p>
        </w:tc>
        <w:tc>
          <w:tcPr>
            <w:tcW w:w="861" w:type="dxa"/>
          </w:tcPr>
          <w:p w14:paraId="1FA11681"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01E917A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3589" w:type="dxa"/>
          </w:tcPr>
          <w:p w14:paraId="663D0B67"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number of </w:t>
            </w:r>
            <w:r w:rsidR="0092655E">
              <w:rPr>
                <w:rFonts w:ascii="Arial" w:hAnsi="Arial"/>
                <w:sz w:val="18"/>
                <w:szCs w:val="18"/>
                <w:lang w:val="en-AU"/>
              </w:rPr>
              <w:t>optimization</w:t>
            </w:r>
            <w:r>
              <w:rPr>
                <w:rFonts w:ascii="Arial" w:hAnsi="Arial"/>
                <w:sz w:val="18"/>
                <w:szCs w:val="18"/>
                <w:lang w:val="en-AU"/>
              </w:rPr>
              <w:t xml:space="preserve"> iterations to employ when using any weight factor other than PARETO_WTFAC_START or PARETO_WTFAC_FIN</w:t>
            </w:r>
          </w:p>
        </w:tc>
      </w:tr>
      <w:tr w:rsidR="00E24E54" w:rsidRPr="00C506B5" w14:paraId="3389DB10" w14:textId="77777777" w:rsidTr="00BA373F">
        <w:trPr>
          <w:cantSplit/>
        </w:trPr>
        <w:tc>
          <w:tcPr>
            <w:tcW w:w="2387" w:type="dxa"/>
          </w:tcPr>
          <w:p w14:paraId="343FC924" w14:textId="77777777" w:rsidR="00E24E54" w:rsidRPr="00C506B5" w:rsidRDefault="00E24E54" w:rsidP="00BA373F">
            <w:pPr>
              <w:rPr>
                <w:rFonts w:ascii="Arial" w:hAnsi="Arial"/>
                <w:sz w:val="18"/>
                <w:szCs w:val="18"/>
                <w:lang w:val="en-AU"/>
              </w:rPr>
            </w:pPr>
            <w:r>
              <w:rPr>
                <w:rFonts w:ascii="Arial" w:hAnsi="Arial"/>
                <w:sz w:val="18"/>
                <w:szCs w:val="18"/>
                <w:lang w:val="en-AU"/>
              </w:rPr>
              <w:t>NUM_ITER_FIN</w:t>
            </w:r>
          </w:p>
        </w:tc>
        <w:tc>
          <w:tcPr>
            <w:tcW w:w="861" w:type="dxa"/>
          </w:tcPr>
          <w:p w14:paraId="0E144B43"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3B98135F"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3589" w:type="dxa"/>
          </w:tcPr>
          <w:p w14:paraId="542BE8AB"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number of </w:t>
            </w:r>
            <w:r w:rsidR="0092655E">
              <w:rPr>
                <w:rFonts w:ascii="Arial" w:hAnsi="Arial"/>
                <w:sz w:val="18"/>
                <w:szCs w:val="18"/>
                <w:lang w:val="en-AU"/>
              </w:rPr>
              <w:t>optimization</w:t>
            </w:r>
            <w:r>
              <w:rPr>
                <w:rFonts w:ascii="Arial" w:hAnsi="Arial"/>
                <w:sz w:val="18"/>
                <w:szCs w:val="18"/>
                <w:lang w:val="en-AU"/>
              </w:rPr>
              <w:t xml:space="preserve"> iterations to employ when using final weight factor</w:t>
            </w:r>
          </w:p>
        </w:tc>
      </w:tr>
      <w:tr w:rsidR="00E24E54" w:rsidRPr="00C506B5" w14:paraId="475ABB68" w14:textId="77777777" w:rsidTr="00BA373F">
        <w:trPr>
          <w:cantSplit/>
        </w:trPr>
        <w:tc>
          <w:tcPr>
            <w:tcW w:w="2387" w:type="dxa"/>
          </w:tcPr>
          <w:p w14:paraId="4AA5C0B7" w14:textId="77777777" w:rsidR="00E24E54" w:rsidRPr="00C506B5" w:rsidRDefault="00E24E54" w:rsidP="00BA373F">
            <w:pPr>
              <w:rPr>
                <w:rFonts w:ascii="Arial" w:hAnsi="Arial"/>
                <w:sz w:val="18"/>
                <w:szCs w:val="18"/>
                <w:lang w:val="en-AU"/>
              </w:rPr>
            </w:pPr>
            <w:r>
              <w:rPr>
                <w:rFonts w:ascii="Arial" w:hAnsi="Arial"/>
                <w:sz w:val="18"/>
                <w:szCs w:val="18"/>
                <w:lang w:val="en-AU"/>
              </w:rPr>
              <w:t>ALT_TERM</w:t>
            </w:r>
          </w:p>
        </w:tc>
        <w:tc>
          <w:tcPr>
            <w:tcW w:w="861" w:type="dxa"/>
          </w:tcPr>
          <w:p w14:paraId="53DF0665"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2E052955"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one</w:t>
            </w:r>
          </w:p>
        </w:tc>
        <w:tc>
          <w:tcPr>
            <w:tcW w:w="3589" w:type="dxa"/>
          </w:tcPr>
          <w:p w14:paraId="170F7726" w14:textId="77777777" w:rsidR="00E24E54" w:rsidRPr="00C506B5" w:rsidRDefault="00E24E54" w:rsidP="00BA373F">
            <w:pPr>
              <w:jc w:val="left"/>
              <w:rPr>
                <w:rFonts w:ascii="Arial" w:hAnsi="Arial"/>
                <w:sz w:val="18"/>
                <w:szCs w:val="18"/>
                <w:lang w:val="en-AU"/>
              </w:rPr>
            </w:pPr>
            <w:r>
              <w:rPr>
                <w:rFonts w:ascii="Arial" w:hAnsi="Arial"/>
                <w:sz w:val="18"/>
                <w:szCs w:val="18"/>
                <w:lang w:val="en-AU"/>
              </w:rPr>
              <w:t>set to one in order to activate PEST termination determined by value of a specified model output</w:t>
            </w:r>
          </w:p>
        </w:tc>
      </w:tr>
      <w:tr w:rsidR="00E24E54" w:rsidRPr="00C506B5" w14:paraId="01C83DB0" w14:textId="77777777" w:rsidTr="00BA373F">
        <w:trPr>
          <w:cantSplit/>
        </w:trPr>
        <w:tc>
          <w:tcPr>
            <w:tcW w:w="2387" w:type="dxa"/>
          </w:tcPr>
          <w:p w14:paraId="7ED44D02" w14:textId="77777777" w:rsidR="00E24E54" w:rsidRPr="00C506B5" w:rsidRDefault="00E24E54" w:rsidP="00BA373F">
            <w:pPr>
              <w:rPr>
                <w:rFonts w:ascii="Arial" w:hAnsi="Arial"/>
                <w:sz w:val="18"/>
                <w:szCs w:val="18"/>
                <w:lang w:val="en-AU"/>
              </w:rPr>
            </w:pPr>
            <w:r>
              <w:rPr>
                <w:rFonts w:ascii="Arial" w:hAnsi="Arial"/>
                <w:sz w:val="18"/>
                <w:szCs w:val="18"/>
                <w:lang w:val="en-AU"/>
              </w:rPr>
              <w:t>OBS_TERM</w:t>
            </w:r>
          </w:p>
        </w:tc>
        <w:tc>
          <w:tcPr>
            <w:tcW w:w="861" w:type="dxa"/>
          </w:tcPr>
          <w:p w14:paraId="319B49D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405" w:type="dxa"/>
          </w:tcPr>
          <w:p w14:paraId="2D6C067C" w14:textId="77777777" w:rsidR="00E24E54" w:rsidRPr="00C506B5" w:rsidRDefault="00E24E54" w:rsidP="00BA373F">
            <w:pPr>
              <w:jc w:val="left"/>
              <w:rPr>
                <w:rFonts w:ascii="Arial" w:hAnsi="Arial"/>
                <w:sz w:val="18"/>
                <w:szCs w:val="18"/>
                <w:lang w:val="en-AU"/>
              </w:rPr>
            </w:pPr>
            <w:r>
              <w:rPr>
                <w:rFonts w:ascii="Arial" w:hAnsi="Arial"/>
                <w:sz w:val="18"/>
                <w:szCs w:val="18"/>
                <w:lang w:val="en-AU"/>
              </w:rPr>
              <w:t>20 characters or less</w:t>
            </w:r>
          </w:p>
        </w:tc>
        <w:tc>
          <w:tcPr>
            <w:tcW w:w="3589" w:type="dxa"/>
          </w:tcPr>
          <w:p w14:paraId="24418CEE" w14:textId="77777777" w:rsidR="00E24E54" w:rsidRPr="00C506B5" w:rsidRDefault="00E24E54" w:rsidP="00BA373F">
            <w:pPr>
              <w:jc w:val="left"/>
              <w:rPr>
                <w:rFonts w:ascii="Arial" w:hAnsi="Arial"/>
                <w:sz w:val="18"/>
                <w:szCs w:val="18"/>
                <w:lang w:val="en-AU"/>
              </w:rPr>
            </w:pPr>
            <w:r>
              <w:rPr>
                <w:rFonts w:ascii="Arial" w:hAnsi="Arial"/>
                <w:sz w:val="18"/>
                <w:szCs w:val="18"/>
                <w:lang w:val="en-AU"/>
              </w:rPr>
              <w:t>the name of an observation cited in the “observation data” section of the PEST control file whose value will be monitored for possible PEST run termination</w:t>
            </w:r>
          </w:p>
        </w:tc>
      </w:tr>
      <w:tr w:rsidR="00E24E54" w:rsidRPr="00C506B5" w14:paraId="41CFFD07" w14:textId="77777777" w:rsidTr="00BA373F">
        <w:trPr>
          <w:cantSplit/>
        </w:trPr>
        <w:tc>
          <w:tcPr>
            <w:tcW w:w="2387" w:type="dxa"/>
          </w:tcPr>
          <w:p w14:paraId="79F33764" w14:textId="77777777" w:rsidR="00E24E54" w:rsidRPr="00C506B5" w:rsidRDefault="00E24E54" w:rsidP="00BA373F">
            <w:pPr>
              <w:rPr>
                <w:rFonts w:ascii="Arial" w:hAnsi="Arial"/>
                <w:sz w:val="18"/>
                <w:szCs w:val="18"/>
                <w:lang w:val="en-AU"/>
              </w:rPr>
            </w:pPr>
            <w:r>
              <w:rPr>
                <w:rFonts w:ascii="Arial" w:hAnsi="Arial"/>
                <w:sz w:val="18"/>
                <w:szCs w:val="18"/>
                <w:lang w:val="en-AU"/>
              </w:rPr>
              <w:t>ABOVE_OR_BELOW</w:t>
            </w:r>
          </w:p>
        </w:tc>
        <w:tc>
          <w:tcPr>
            <w:tcW w:w="861" w:type="dxa"/>
          </w:tcPr>
          <w:p w14:paraId="02A0E8DA"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405" w:type="dxa"/>
          </w:tcPr>
          <w:p w14:paraId="72119E6D" w14:textId="77777777" w:rsidR="00E24E54" w:rsidRPr="00C506B5" w:rsidRDefault="00E24E54" w:rsidP="00BA373F">
            <w:pPr>
              <w:jc w:val="left"/>
              <w:rPr>
                <w:rFonts w:ascii="Arial" w:hAnsi="Arial"/>
                <w:sz w:val="18"/>
                <w:szCs w:val="18"/>
                <w:lang w:val="en-AU"/>
              </w:rPr>
            </w:pPr>
            <w:r>
              <w:rPr>
                <w:rFonts w:ascii="Arial" w:hAnsi="Arial"/>
                <w:sz w:val="18"/>
                <w:szCs w:val="18"/>
                <w:lang w:val="en-AU"/>
              </w:rPr>
              <w:t>“above” or “below”</w:t>
            </w:r>
          </w:p>
        </w:tc>
        <w:tc>
          <w:tcPr>
            <w:tcW w:w="3589" w:type="dxa"/>
          </w:tcPr>
          <w:p w14:paraId="28F7B463" w14:textId="77777777" w:rsidR="00E24E54" w:rsidRPr="00C506B5" w:rsidRDefault="00E24E54" w:rsidP="00BA373F">
            <w:pPr>
              <w:jc w:val="left"/>
              <w:rPr>
                <w:rFonts w:ascii="Arial" w:hAnsi="Arial"/>
                <w:sz w:val="18"/>
                <w:szCs w:val="18"/>
                <w:lang w:val="en-AU"/>
              </w:rPr>
            </w:pPr>
            <w:r>
              <w:rPr>
                <w:rFonts w:ascii="Arial" w:hAnsi="Arial"/>
                <w:sz w:val="18"/>
                <w:szCs w:val="18"/>
                <w:lang w:val="en-AU"/>
              </w:rPr>
              <w:t>determines whether the monitored model output must be above or below the threshold to precipitate run termination</w:t>
            </w:r>
          </w:p>
        </w:tc>
      </w:tr>
      <w:tr w:rsidR="00E24E54" w:rsidRPr="00C506B5" w14:paraId="641E1F28" w14:textId="77777777" w:rsidTr="00BA373F">
        <w:trPr>
          <w:cantSplit/>
        </w:trPr>
        <w:tc>
          <w:tcPr>
            <w:tcW w:w="2387" w:type="dxa"/>
          </w:tcPr>
          <w:p w14:paraId="632ABED2" w14:textId="77777777" w:rsidR="00E24E54" w:rsidRPr="00C506B5" w:rsidRDefault="00E24E54" w:rsidP="00BA373F">
            <w:pPr>
              <w:rPr>
                <w:rFonts w:ascii="Arial" w:hAnsi="Arial"/>
                <w:sz w:val="18"/>
                <w:szCs w:val="18"/>
                <w:lang w:val="en-AU"/>
              </w:rPr>
            </w:pPr>
            <w:r>
              <w:rPr>
                <w:rFonts w:ascii="Arial" w:hAnsi="Arial"/>
                <w:sz w:val="18"/>
                <w:szCs w:val="18"/>
                <w:lang w:val="en-AU"/>
              </w:rPr>
              <w:t>OBS_THRESH</w:t>
            </w:r>
          </w:p>
        </w:tc>
        <w:tc>
          <w:tcPr>
            <w:tcW w:w="861" w:type="dxa"/>
          </w:tcPr>
          <w:p w14:paraId="79E770D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5" w:type="dxa"/>
          </w:tcPr>
          <w:p w14:paraId="3EE150FC" w14:textId="77777777" w:rsidR="00E24E54" w:rsidRPr="00C506B5" w:rsidRDefault="00E24E54" w:rsidP="00BA373F">
            <w:pPr>
              <w:jc w:val="left"/>
              <w:rPr>
                <w:rFonts w:ascii="Arial" w:hAnsi="Arial"/>
                <w:sz w:val="18"/>
                <w:szCs w:val="18"/>
                <w:lang w:val="en-AU"/>
              </w:rPr>
            </w:pPr>
            <w:r>
              <w:rPr>
                <w:rFonts w:ascii="Arial" w:hAnsi="Arial"/>
                <w:sz w:val="18"/>
                <w:szCs w:val="18"/>
                <w:lang w:val="en-AU"/>
              </w:rPr>
              <w:t>any number</w:t>
            </w:r>
          </w:p>
        </w:tc>
        <w:tc>
          <w:tcPr>
            <w:tcW w:w="3589" w:type="dxa"/>
          </w:tcPr>
          <w:p w14:paraId="64EC9BB3" w14:textId="77777777" w:rsidR="00E24E54" w:rsidRPr="00C506B5" w:rsidRDefault="00E24E54" w:rsidP="00BA373F">
            <w:pPr>
              <w:jc w:val="left"/>
              <w:rPr>
                <w:rFonts w:ascii="Arial" w:hAnsi="Arial"/>
                <w:sz w:val="18"/>
                <w:szCs w:val="18"/>
                <w:lang w:val="en-AU"/>
              </w:rPr>
            </w:pPr>
            <w:r>
              <w:rPr>
                <w:rFonts w:ascii="Arial" w:hAnsi="Arial"/>
                <w:sz w:val="18"/>
                <w:szCs w:val="18"/>
                <w:lang w:val="en-AU"/>
              </w:rPr>
              <w:t>value that monitored model output must exceed or undercut to precipitate model run termination</w:t>
            </w:r>
          </w:p>
        </w:tc>
      </w:tr>
      <w:tr w:rsidR="00E24E54" w:rsidRPr="00C506B5" w14:paraId="551E4276" w14:textId="77777777" w:rsidTr="00BA373F">
        <w:trPr>
          <w:cantSplit/>
        </w:trPr>
        <w:tc>
          <w:tcPr>
            <w:tcW w:w="2387" w:type="dxa"/>
          </w:tcPr>
          <w:p w14:paraId="729E2868" w14:textId="77777777" w:rsidR="00E24E54" w:rsidRPr="00C506B5" w:rsidRDefault="00E24E54" w:rsidP="00BA373F">
            <w:pPr>
              <w:rPr>
                <w:rFonts w:ascii="Arial" w:hAnsi="Arial"/>
                <w:sz w:val="18"/>
                <w:szCs w:val="18"/>
                <w:lang w:val="en-AU"/>
              </w:rPr>
            </w:pPr>
            <w:r>
              <w:rPr>
                <w:rFonts w:ascii="Arial" w:hAnsi="Arial"/>
                <w:sz w:val="18"/>
                <w:szCs w:val="18"/>
                <w:lang w:val="en-AU"/>
              </w:rPr>
              <w:t>ITER_THRESH</w:t>
            </w:r>
          </w:p>
        </w:tc>
        <w:tc>
          <w:tcPr>
            <w:tcW w:w="861" w:type="dxa"/>
          </w:tcPr>
          <w:p w14:paraId="388106A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405" w:type="dxa"/>
          </w:tcPr>
          <w:p w14:paraId="48EA2670"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3589" w:type="dxa"/>
          </w:tcPr>
          <w:p w14:paraId="59D17FBC"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the number of </w:t>
            </w:r>
            <w:r w:rsidR="0092655E">
              <w:rPr>
                <w:rFonts w:ascii="Arial" w:hAnsi="Arial"/>
                <w:sz w:val="18"/>
                <w:szCs w:val="18"/>
                <w:lang w:val="en-AU"/>
              </w:rPr>
              <w:t>optimization</w:t>
            </w:r>
            <w:r>
              <w:rPr>
                <w:rFonts w:ascii="Arial" w:hAnsi="Arial"/>
                <w:sz w:val="18"/>
                <w:szCs w:val="18"/>
                <w:lang w:val="en-AU"/>
              </w:rPr>
              <w:t xml:space="preserve"> iterations for which the model output threshold must be exceeded or undercut to precipitate run termination</w:t>
            </w:r>
          </w:p>
        </w:tc>
      </w:tr>
      <w:tr w:rsidR="00E24E54" w:rsidRPr="00C506B5" w14:paraId="404C14DC" w14:textId="77777777" w:rsidTr="00BA373F">
        <w:trPr>
          <w:cantSplit/>
        </w:trPr>
        <w:tc>
          <w:tcPr>
            <w:tcW w:w="2387" w:type="dxa"/>
          </w:tcPr>
          <w:p w14:paraId="04E889AE" w14:textId="77777777" w:rsidR="00E24E54" w:rsidRPr="00C506B5" w:rsidRDefault="00E24E54" w:rsidP="00BA373F">
            <w:pPr>
              <w:rPr>
                <w:rFonts w:ascii="Arial" w:hAnsi="Arial"/>
                <w:sz w:val="18"/>
                <w:szCs w:val="18"/>
                <w:lang w:val="en-AU"/>
              </w:rPr>
            </w:pPr>
            <w:r>
              <w:rPr>
                <w:rFonts w:ascii="Arial" w:hAnsi="Arial"/>
                <w:sz w:val="18"/>
                <w:szCs w:val="18"/>
                <w:lang w:val="en-AU"/>
              </w:rPr>
              <w:t>NOBS_REPORT</w:t>
            </w:r>
          </w:p>
        </w:tc>
        <w:tc>
          <w:tcPr>
            <w:tcW w:w="861" w:type="dxa"/>
          </w:tcPr>
          <w:p w14:paraId="67F67F65"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768245D1" w14:textId="77777777" w:rsidR="00E24E54" w:rsidRPr="00C506B5" w:rsidRDefault="00FD4608" w:rsidP="00BA373F">
            <w:pPr>
              <w:jc w:val="left"/>
              <w:rPr>
                <w:rFonts w:ascii="Arial" w:hAnsi="Arial"/>
                <w:sz w:val="18"/>
                <w:szCs w:val="18"/>
                <w:lang w:val="en-AU"/>
              </w:rPr>
            </w:pPr>
            <w:r>
              <w:rPr>
                <w:rFonts w:ascii="Arial" w:hAnsi="Arial"/>
                <w:sz w:val="18"/>
                <w:szCs w:val="18"/>
                <w:lang w:val="en-AU"/>
              </w:rPr>
              <w:t>zero</w:t>
            </w:r>
            <w:r w:rsidR="00E24E54">
              <w:rPr>
                <w:rFonts w:ascii="Arial" w:hAnsi="Arial"/>
                <w:sz w:val="18"/>
                <w:szCs w:val="18"/>
                <w:lang w:val="en-AU"/>
              </w:rPr>
              <w:t xml:space="preserve"> or greater</w:t>
            </w:r>
          </w:p>
        </w:tc>
        <w:tc>
          <w:tcPr>
            <w:tcW w:w="3589" w:type="dxa"/>
          </w:tcPr>
          <w:p w14:paraId="7EBD53FD" w14:textId="77777777" w:rsidR="00E24E54" w:rsidRPr="00C506B5" w:rsidRDefault="00E24E54" w:rsidP="00BA373F">
            <w:pPr>
              <w:jc w:val="left"/>
              <w:rPr>
                <w:rFonts w:ascii="Arial" w:hAnsi="Arial"/>
                <w:sz w:val="18"/>
                <w:szCs w:val="18"/>
                <w:lang w:val="en-AU"/>
              </w:rPr>
            </w:pPr>
            <w:r>
              <w:rPr>
                <w:rFonts w:ascii="Arial" w:hAnsi="Arial"/>
                <w:sz w:val="18"/>
                <w:szCs w:val="18"/>
                <w:lang w:val="en-AU"/>
              </w:rPr>
              <w:t>number of model outputs whose values to report</w:t>
            </w:r>
          </w:p>
        </w:tc>
      </w:tr>
      <w:tr w:rsidR="00E24E54" w:rsidRPr="00C506B5" w14:paraId="69A9018B" w14:textId="77777777" w:rsidTr="00BA373F">
        <w:trPr>
          <w:cantSplit/>
        </w:trPr>
        <w:tc>
          <w:tcPr>
            <w:tcW w:w="2387" w:type="dxa"/>
          </w:tcPr>
          <w:p w14:paraId="41C910D1" w14:textId="77777777" w:rsidR="00E24E54" w:rsidRPr="00C506B5" w:rsidRDefault="00E24E54" w:rsidP="00BA373F">
            <w:pPr>
              <w:rPr>
                <w:rFonts w:ascii="Arial" w:hAnsi="Arial"/>
                <w:sz w:val="18"/>
                <w:szCs w:val="18"/>
                <w:lang w:val="en-AU"/>
              </w:rPr>
            </w:pPr>
            <w:r>
              <w:rPr>
                <w:rFonts w:ascii="Arial" w:hAnsi="Arial"/>
                <w:sz w:val="18"/>
                <w:szCs w:val="18"/>
                <w:lang w:val="en-AU"/>
              </w:rPr>
              <w:t>OBS_REPORT_N</w:t>
            </w:r>
          </w:p>
        </w:tc>
        <w:tc>
          <w:tcPr>
            <w:tcW w:w="861" w:type="dxa"/>
          </w:tcPr>
          <w:p w14:paraId="5996F40C"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405" w:type="dxa"/>
          </w:tcPr>
          <w:p w14:paraId="0F1D4D33" w14:textId="77777777" w:rsidR="00E24E54" w:rsidRPr="00C506B5" w:rsidRDefault="00E24E54" w:rsidP="00BA373F">
            <w:pPr>
              <w:jc w:val="left"/>
              <w:rPr>
                <w:rFonts w:ascii="Arial" w:hAnsi="Arial"/>
                <w:sz w:val="18"/>
                <w:szCs w:val="18"/>
                <w:lang w:val="en-AU"/>
              </w:rPr>
            </w:pPr>
            <w:r>
              <w:rPr>
                <w:rFonts w:ascii="Arial" w:hAnsi="Arial"/>
                <w:sz w:val="18"/>
                <w:szCs w:val="18"/>
                <w:lang w:val="en-AU"/>
              </w:rPr>
              <w:t>20 characters or less</w:t>
            </w:r>
          </w:p>
        </w:tc>
        <w:tc>
          <w:tcPr>
            <w:tcW w:w="3589" w:type="dxa"/>
          </w:tcPr>
          <w:p w14:paraId="72275306"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the name of the </w:t>
            </w:r>
            <w:r w:rsidRPr="00FD4608">
              <w:rPr>
                <w:rFonts w:ascii="Arial" w:hAnsi="Arial"/>
                <w:i/>
                <w:sz w:val="18"/>
                <w:szCs w:val="18"/>
                <w:lang w:val="en-AU"/>
              </w:rPr>
              <w:t>N</w:t>
            </w:r>
            <w:r>
              <w:rPr>
                <w:rFonts w:ascii="Arial" w:hAnsi="Arial"/>
                <w:sz w:val="18"/>
                <w:szCs w:val="18"/>
                <w:lang w:val="en-AU"/>
              </w:rPr>
              <w:t>’th observation whose value is reported in the POD and PPD files written by PEST when run in “pareto” mode</w:t>
            </w:r>
          </w:p>
        </w:tc>
      </w:tr>
    </w:tbl>
    <w:p w14:paraId="13AD0EC9" w14:textId="77777777" w:rsidR="0079191B" w:rsidRDefault="0079191B" w:rsidP="00C74D92">
      <w:pPr>
        <w:rPr>
          <w:lang w:val="en-AU"/>
        </w:rPr>
        <w:sectPr w:rsidR="0079191B" w:rsidSect="00EF7F08">
          <w:headerReference w:type="default" r:id="rId42"/>
          <w:endnotePr>
            <w:numFmt w:val="decimal"/>
          </w:endnotePr>
          <w:pgSz w:w="11906" w:h="16838" w:code="9"/>
          <w:pgMar w:top="1440" w:right="1440" w:bottom="1440" w:left="1440" w:header="1296" w:footer="864" w:gutter="0"/>
          <w:cols w:space="720"/>
          <w:noEndnote/>
          <w:docGrid w:linePitch="360"/>
        </w:sectPr>
      </w:pPr>
    </w:p>
    <w:p w14:paraId="711CEDF6" w14:textId="77777777" w:rsidR="00C74D92" w:rsidRDefault="0079191B" w:rsidP="0079191B">
      <w:pPr>
        <w:pStyle w:val="Heading1"/>
      </w:pPr>
      <w:bookmarkStart w:id="2305" w:name="_Toc520535334"/>
      <w:r>
        <w:lastRenderedPageBreak/>
        <w:t>Appendix B. Some File Formats</w:t>
      </w:r>
      <w:bookmarkEnd w:id="2305"/>
    </w:p>
    <w:p w14:paraId="7DE1F85D" w14:textId="77777777" w:rsidR="0079191B" w:rsidRDefault="0079191B" w:rsidP="0079191B">
      <w:pPr>
        <w:pStyle w:val="Heading2"/>
      </w:pPr>
      <w:bookmarkStart w:id="2306" w:name="_Toc520535335"/>
      <w:r>
        <w:t>B.1 Introduction</w:t>
      </w:r>
      <w:bookmarkEnd w:id="2306"/>
    </w:p>
    <w:p w14:paraId="61020DAE" w14:textId="77777777" w:rsidR="0079191B" w:rsidRDefault="0079191B" w:rsidP="0079191B">
      <w:pPr>
        <w:rPr>
          <w:lang w:val="en-AU"/>
        </w:rPr>
      </w:pPr>
      <w:r>
        <w:rPr>
          <w:lang w:val="en-AU"/>
        </w:rPr>
        <w:t>This appendix provides formats for two types of file that are used by a number of programs belonging to the PEST++ suite. These file types are also used by members of the PEST suite. Most of this appendix is reproduced from Part II of the PEST manual.</w:t>
      </w:r>
    </w:p>
    <w:p w14:paraId="26D3BCD4" w14:textId="77777777" w:rsidR="0081679B" w:rsidRPr="00C55D69" w:rsidRDefault="0081679B" w:rsidP="0081679B">
      <w:pPr>
        <w:pStyle w:val="Heading2"/>
      </w:pPr>
      <w:bookmarkStart w:id="2307" w:name="_Toc445909835"/>
      <w:bookmarkStart w:id="2308" w:name="_Toc480282351"/>
      <w:bookmarkStart w:id="2309" w:name="_Toc482783379"/>
      <w:bookmarkStart w:id="2310" w:name="_Toc488660881"/>
      <w:bookmarkStart w:id="2311" w:name="_Toc500684919"/>
      <w:bookmarkStart w:id="2312" w:name="_Toc501466217"/>
      <w:bookmarkStart w:id="2313" w:name="_Toc501710530"/>
      <w:bookmarkStart w:id="2314" w:name="_Toc501778426"/>
      <w:bookmarkStart w:id="2315" w:name="_Toc501885836"/>
      <w:bookmarkStart w:id="2316" w:name="_Toc502033601"/>
      <w:bookmarkStart w:id="2317" w:name="_Toc502045032"/>
      <w:bookmarkStart w:id="2318" w:name="_Toc502143340"/>
      <w:bookmarkStart w:id="2319" w:name="_Toc502403326"/>
      <w:bookmarkStart w:id="2320" w:name="_Toc502480180"/>
      <w:bookmarkStart w:id="2321" w:name="_Toc502563975"/>
      <w:bookmarkStart w:id="2322" w:name="_Toc502581209"/>
      <w:bookmarkStart w:id="2323" w:name="_Toc502667514"/>
      <w:bookmarkStart w:id="2324" w:name="_Toc502745120"/>
      <w:bookmarkStart w:id="2325" w:name="_Toc502997032"/>
      <w:bookmarkStart w:id="2326" w:name="_Toc503686635"/>
      <w:bookmarkStart w:id="2327" w:name="_Toc503694959"/>
      <w:bookmarkStart w:id="2328" w:name="_Toc503727979"/>
      <w:bookmarkStart w:id="2329" w:name="_Toc505080267"/>
      <w:bookmarkStart w:id="2330" w:name="_Toc506014396"/>
      <w:bookmarkStart w:id="2331" w:name="_Toc506542618"/>
      <w:bookmarkStart w:id="2332" w:name="_Toc520535336"/>
      <w:r>
        <w:t>B.2 Matrix File</w:t>
      </w:r>
      <w:bookmarkEnd w:id="2307"/>
      <w:bookmarkEnd w:id="2308"/>
      <w:bookmarkEnd w:id="2309"/>
      <w:bookmarkEnd w:id="2310"/>
      <w:bookmarkEnd w:id="2311"/>
      <w:bookmarkEnd w:id="2312"/>
      <w:bookmarkEnd w:id="2313"/>
      <w:bookmarkEnd w:id="2314"/>
      <w:bookmarkEnd w:id="2315"/>
      <w:bookmarkEnd w:id="2316"/>
      <w:bookmarkEnd w:id="2317"/>
      <w:bookmarkEnd w:id="2318"/>
      <w:bookmarkEnd w:id="2319"/>
      <w:bookmarkEnd w:id="2320"/>
      <w:bookmarkEnd w:id="2321"/>
      <w:bookmarkEnd w:id="2322"/>
      <w:bookmarkEnd w:id="2323"/>
      <w:bookmarkEnd w:id="2324"/>
      <w:bookmarkEnd w:id="2325"/>
      <w:bookmarkEnd w:id="2326"/>
      <w:bookmarkEnd w:id="2327"/>
      <w:bookmarkEnd w:id="2328"/>
      <w:bookmarkEnd w:id="2329"/>
      <w:bookmarkEnd w:id="2330"/>
      <w:bookmarkEnd w:id="2331"/>
      <w:bookmarkEnd w:id="2332"/>
    </w:p>
    <w:p w14:paraId="23FFEB15" w14:textId="77777777" w:rsidR="0081679B" w:rsidRDefault="0081679B" w:rsidP="0081679B">
      <w:pPr>
        <w:pStyle w:val="Heading3"/>
      </w:pPr>
      <w:bookmarkStart w:id="2333" w:name="_Toc445909836"/>
      <w:bookmarkStart w:id="2334" w:name="_Toc480282352"/>
      <w:bookmarkStart w:id="2335" w:name="_Toc482783380"/>
      <w:bookmarkStart w:id="2336" w:name="_Toc488660882"/>
      <w:bookmarkStart w:id="2337" w:name="_Toc500684920"/>
      <w:bookmarkStart w:id="2338" w:name="_Toc501466218"/>
      <w:bookmarkStart w:id="2339" w:name="_Toc501710531"/>
      <w:bookmarkStart w:id="2340" w:name="_Toc501778427"/>
      <w:bookmarkStart w:id="2341" w:name="_Toc501885837"/>
      <w:bookmarkStart w:id="2342" w:name="_Toc502033602"/>
      <w:bookmarkStart w:id="2343" w:name="_Toc502045033"/>
      <w:bookmarkStart w:id="2344" w:name="_Toc502143341"/>
      <w:bookmarkStart w:id="2345" w:name="_Toc502403327"/>
      <w:bookmarkStart w:id="2346" w:name="_Toc502480181"/>
      <w:bookmarkStart w:id="2347" w:name="_Toc502563976"/>
      <w:bookmarkStart w:id="2348" w:name="_Toc502581210"/>
      <w:bookmarkStart w:id="2349" w:name="_Toc502667515"/>
      <w:bookmarkStart w:id="2350" w:name="_Toc502745121"/>
      <w:bookmarkStart w:id="2351" w:name="_Toc502997033"/>
      <w:bookmarkStart w:id="2352" w:name="_Toc503686636"/>
      <w:bookmarkStart w:id="2353" w:name="_Toc503694960"/>
      <w:bookmarkStart w:id="2354" w:name="_Toc503727980"/>
      <w:bookmarkStart w:id="2355" w:name="_Toc505080268"/>
      <w:bookmarkStart w:id="2356" w:name="_Toc506014397"/>
      <w:bookmarkStart w:id="2357" w:name="_Toc506542619"/>
      <w:bookmarkStart w:id="2358" w:name="_Toc520535337"/>
      <w:r>
        <w:t>B.2.1 General</w:t>
      </w:r>
      <w:bookmarkEnd w:id="2333"/>
      <w:bookmarkEnd w:id="2334"/>
      <w:bookmarkEnd w:id="2335"/>
      <w:bookmarkEnd w:id="2336"/>
      <w:bookmarkEnd w:id="2337"/>
      <w:bookmarkEnd w:id="2338"/>
      <w:bookmarkEnd w:id="2339"/>
      <w:bookmarkEnd w:id="2340"/>
      <w:bookmarkEnd w:id="2341"/>
      <w:bookmarkEnd w:id="2342"/>
      <w:bookmarkEnd w:id="2343"/>
      <w:bookmarkEnd w:id="2344"/>
      <w:bookmarkEnd w:id="2345"/>
      <w:bookmarkEnd w:id="2346"/>
      <w:bookmarkEnd w:id="2347"/>
      <w:bookmarkEnd w:id="2348"/>
      <w:bookmarkEnd w:id="2349"/>
      <w:bookmarkEnd w:id="2350"/>
      <w:bookmarkEnd w:id="2351"/>
      <w:bookmarkEnd w:id="2352"/>
      <w:bookmarkEnd w:id="2353"/>
      <w:bookmarkEnd w:id="2354"/>
      <w:bookmarkEnd w:id="2355"/>
      <w:bookmarkEnd w:id="2356"/>
      <w:bookmarkEnd w:id="2357"/>
      <w:bookmarkEnd w:id="2358"/>
    </w:p>
    <w:p w14:paraId="2BEA44D8" w14:textId="77777777" w:rsidR="0081679B" w:rsidRPr="00C55D69" w:rsidRDefault="00852E73" w:rsidP="0081679B">
      <w:pPr>
        <w:rPr>
          <w:lang w:val="en-AU"/>
        </w:rPr>
      </w:pPr>
      <w:r>
        <w:rPr>
          <w:lang w:val="en-AU"/>
        </w:rPr>
        <w:t xml:space="preserve">A number of programs of the PEST++ suite read and/or write a parameter covariance matrix. Optionally, this matrix can reside in a file that adopts “PEST matrix file” specifications. Programs of the PEST++ suite identify this type of file by an extension of </w:t>
      </w:r>
      <w:r w:rsidRPr="00852E73">
        <w:rPr>
          <w:i/>
          <w:lang w:val="en-AU"/>
        </w:rPr>
        <w:t>.cov</w:t>
      </w:r>
      <w:r>
        <w:rPr>
          <w:lang w:val="en-AU"/>
        </w:rPr>
        <w:t>; however this is not part of its specifications.</w:t>
      </w:r>
    </w:p>
    <w:p w14:paraId="555FDF7E" w14:textId="77777777" w:rsidR="0081679B" w:rsidRPr="00832110" w:rsidRDefault="00852E73" w:rsidP="0081679B">
      <w:pPr>
        <w:pStyle w:val="Heading3"/>
      </w:pPr>
      <w:bookmarkStart w:id="2359" w:name="_Toc95550157"/>
      <w:bookmarkStart w:id="2360" w:name="_Toc95921377"/>
      <w:bookmarkStart w:id="2361" w:name="_Toc98169251"/>
      <w:bookmarkStart w:id="2362" w:name="_Toc99464792"/>
      <w:bookmarkStart w:id="2363" w:name="_Toc100992758"/>
      <w:bookmarkStart w:id="2364" w:name="_Toc105522962"/>
      <w:bookmarkStart w:id="2365" w:name="_Toc105523402"/>
      <w:bookmarkStart w:id="2366" w:name="_Toc105524442"/>
      <w:bookmarkStart w:id="2367" w:name="_Toc106549127"/>
      <w:bookmarkStart w:id="2368" w:name="_Toc106904565"/>
      <w:bookmarkStart w:id="2369" w:name="_Toc109115257"/>
      <w:bookmarkStart w:id="2370" w:name="_Toc109220459"/>
      <w:bookmarkStart w:id="2371" w:name="_Toc109743948"/>
      <w:bookmarkStart w:id="2372" w:name="_Toc109744033"/>
      <w:bookmarkStart w:id="2373" w:name="_Toc110573603"/>
      <w:bookmarkStart w:id="2374" w:name="_Toc110938787"/>
      <w:bookmarkStart w:id="2375" w:name="_Toc111043740"/>
      <w:bookmarkStart w:id="2376" w:name="_Toc111138224"/>
      <w:bookmarkStart w:id="2377" w:name="_Toc111176777"/>
      <w:bookmarkStart w:id="2378" w:name="_Toc111211963"/>
      <w:bookmarkStart w:id="2379" w:name="_Toc111516366"/>
      <w:bookmarkStart w:id="2380" w:name="_Toc111705776"/>
      <w:bookmarkStart w:id="2381" w:name="_Toc111710403"/>
      <w:bookmarkStart w:id="2382" w:name="_Toc112553503"/>
      <w:bookmarkStart w:id="2383" w:name="_Toc112553611"/>
      <w:bookmarkStart w:id="2384" w:name="_Toc112925033"/>
      <w:bookmarkStart w:id="2385" w:name="_Toc113341181"/>
      <w:bookmarkStart w:id="2386" w:name="_Toc113382182"/>
      <w:bookmarkStart w:id="2387" w:name="_Toc114890972"/>
      <w:bookmarkStart w:id="2388" w:name="_Toc115937286"/>
      <w:bookmarkStart w:id="2389" w:name="_Toc115942986"/>
      <w:bookmarkStart w:id="2390" w:name="_Toc116681753"/>
      <w:bookmarkStart w:id="2391" w:name="_Toc118188627"/>
      <w:bookmarkStart w:id="2392" w:name="_Toc118631090"/>
      <w:bookmarkStart w:id="2393" w:name="_Toc119122607"/>
      <w:bookmarkStart w:id="2394" w:name="_Toc120608446"/>
      <w:bookmarkStart w:id="2395" w:name="_Toc121849307"/>
      <w:bookmarkStart w:id="2396" w:name="_Toc121938099"/>
      <w:bookmarkStart w:id="2397" w:name="_Toc122517722"/>
      <w:bookmarkStart w:id="2398" w:name="_Toc126428789"/>
      <w:bookmarkStart w:id="2399" w:name="_Toc127210137"/>
      <w:bookmarkStart w:id="2400" w:name="_Toc127210297"/>
      <w:bookmarkStart w:id="2401" w:name="_Toc128980786"/>
      <w:bookmarkStart w:id="2402" w:name="_Toc141197316"/>
      <w:bookmarkStart w:id="2403" w:name="_Toc141197507"/>
      <w:bookmarkStart w:id="2404" w:name="_Toc142390167"/>
      <w:bookmarkStart w:id="2405" w:name="_Toc142503328"/>
      <w:bookmarkStart w:id="2406" w:name="_Toc143970175"/>
      <w:bookmarkStart w:id="2407" w:name="_Toc147358549"/>
      <w:bookmarkStart w:id="2408" w:name="_Toc147358710"/>
      <w:bookmarkStart w:id="2409" w:name="_Toc147358871"/>
      <w:bookmarkStart w:id="2410" w:name="_Toc154212567"/>
      <w:bookmarkStart w:id="2411" w:name="_Toc154391467"/>
      <w:bookmarkStart w:id="2412" w:name="_Toc154726972"/>
      <w:bookmarkStart w:id="2413" w:name="_Toc154972485"/>
      <w:bookmarkStart w:id="2414" w:name="_Toc154984476"/>
      <w:bookmarkStart w:id="2415" w:name="_Toc155085786"/>
      <w:bookmarkStart w:id="2416" w:name="_Toc155626509"/>
      <w:bookmarkStart w:id="2417" w:name="_Toc157070287"/>
      <w:bookmarkStart w:id="2418" w:name="_Toc158170518"/>
      <w:bookmarkStart w:id="2419" w:name="_Toc159778948"/>
      <w:bookmarkStart w:id="2420" w:name="_Toc167892361"/>
      <w:bookmarkStart w:id="2421" w:name="_Toc168160307"/>
      <w:bookmarkStart w:id="2422" w:name="_Toc168160522"/>
      <w:bookmarkStart w:id="2423" w:name="_Toc168680252"/>
      <w:bookmarkStart w:id="2424" w:name="_Toc169683489"/>
      <w:bookmarkStart w:id="2425" w:name="_Toc169683705"/>
      <w:bookmarkStart w:id="2426" w:name="_Toc169683921"/>
      <w:bookmarkStart w:id="2427" w:name="_Toc170817545"/>
      <w:bookmarkStart w:id="2428" w:name="_Toc170832462"/>
      <w:bookmarkStart w:id="2429" w:name="_Toc171489469"/>
      <w:bookmarkStart w:id="2430" w:name="_Toc171699150"/>
      <w:bookmarkStart w:id="2431" w:name="_Toc171836797"/>
      <w:bookmarkStart w:id="2432" w:name="_Toc172041585"/>
      <w:bookmarkStart w:id="2433" w:name="_Toc172107151"/>
      <w:bookmarkStart w:id="2434" w:name="_Toc172179843"/>
      <w:bookmarkStart w:id="2435" w:name="_Toc174421783"/>
      <w:bookmarkStart w:id="2436" w:name="_Toc175324803"/>
      <w:bookmarkStart w:id="2437" w:name="_Toc175325152"/>
      <w:bookmarkStart w:id="2438" w:name="_Toc179412476"/>
      <w:bookmarkStart w:id="2439" w:name="_Toc180429808"/>
      <w:bookmarkStart w:id="2440" w:name="_Toc180479257"/>
      <w:bookmarkStart w:id="2441" w:name="_Toc180911838"/>
      <w:bookmarkStart w:id="2442" w:name="_Toc181521565"/>
      <w:bookmarkStart w:id="2443" w:name="_Toc181710957"/>
      <w:bookmarkStart w:id="2444" w:name="_Toc182327201"/>
      <w:bookmarkStart w:id="2445" w:name="_Toc182723131"/>
      <w:bookmarkStart w:id="2446" w:name="_Toc183542278"/>
      <w:bookmarkStart w:id="2447" w:name="_Toc183600928"/>
      <w:bookmarkStart w:id="2448" w:name="_Toc190165667"/>
      <w:bookmarkStart w:id="2449" w:name="_Toc197161161"/>
      <w:bookmarkStart w:id="2450" w:name="_Toc199079228"/>
      <w:bookmarkStart w:id="2451" w:name="_Toc203106970"/>
      <w:bookmarkStart w:id="2452" w:name="_Toc203109598"/>
      <w:bookmarkStart w:id="2453" w:name="_Toc203304628"/>
      <w:bookmarkStart w:id="2454" w:name="_Toc204091225"/>
      <w:bookmarkStart w:id="2455" w:name="_Toc204355574"/>
      <w:bookmarkStart w:id="2456" w:name="_Toc226761469"/>
      <w:bookmarkStart w:id="2457" w:name="_Toc226761899"/>
      <w:bookmarkStart w:id="2458" w:name="_Toc226762202"/>
      <w:bookmarkStart w:id="2459" w:name="_Toc226763305"/>
      <w:bookmarkStart w:id="2460" w:name="_Toc227401162"/>
      <w:bookmarkStart w:id="2461" w:name="_Toc227869088"/>
      <w:bookmarkStart w:id="2462" w:name="_Toc227895529"/>
      <w:bookmarkStart w:id="2463" w:name="_Toc230504326"/>
      <w:bookmarkStart w:id="2464" w:name="_Toc230504634"/>
      <w:bookmarkStart w:id="2465" w:name="_Toc237250489"/>
      <w:bookmarkStart w:id="2466" w:name="_Toc237590396"/>
      <w:bookmarkStart w:id="2467" w:name="_Toc241769783"/>
      <w:bookmarkStart w:id="2468" w:name="_Toc241770102"/>
      <w:bookmarkStart w:id="2469" w:name="_Toc243071909"/>
      <w:bookmarkStart w:id="2470" w:name="_Toc243072234"/>
      <w:bookmarkStart w:id="2471" w:name="_Toc246201543"/>
      <w:bookmarkStart w:id="2472" w:name="_Toc246208462"/>
      <w:bookmarkStart w:id="2473" w:name="_Toc248959601"/>
      <w:bookmarkStart w:id="2474" w:name="_Toc249370404"/>
      <w:bookmarkStart w:id="2475" w:name="_Toc264830606"/>
      <w:bookmarkStart w:id="2476" w:name="_Toc265007361"/>
      <w:bookmarkStart w:id="2477" w:name="_Toc265277050"/>
      <w:bookmarkStart w:id="2478" w:name="_Toc266993571"/>
      <w:bookmarkStart w:id="2479" w:name="_Toc270150378"/>
      <w:bookmarkStart w:id="2480" w:name="_Toc270150722"/>
      <w:bookmarkStart w:id="2481" w:name="_Toc271662447"/>
      <w:bookmarkStart w:id="2482" w:name="_Toc278192782"/>
      <w:bookmarkStart w:id="2483" w:name="_Toc295080150"/>
      <w:bookmarkStart w:id="2484" w:name="_Toc302837738"/>
      <w:bookmarkStart w:id="2485" w:name="_Toc307131080"/>
      <w:bookmarkStart w:id="2486" w:name="_Toc321982345"/>
      <w:bookmarkStart w:id="2487" w:name="_Toc322935273"/>
      <w:bookmarkStart w:id="2488" w:name="_Toc323558102"/>
      <w:bookmarkStart w:id="2489" w:name="_Toc325399223"/>
      <w:bookmarkStart w:id="2490" w:name="_Toc327250993"/>
      <w:bookmarkStart w:id="2491" w:name="_Toc327251356"/>
      <w:bookmarkStart w:id="2492" w:name="_Toc349908676"/>
      <w:bookmarkStart w:id="2493" w:name="_Toc351894883"/>
      <w:bookmarkStart w:id="2494" w:name="_Toc352135625"/>
      <w:bookmarkStart w:id="2495" w:name="_Toc352923120"/>
      <w:bookmarkStart w:id="2496" w:name="_Toc353023644"/>
      <w:bookmarkStart w:id="2497" w:name="_Toc365005467"/>
      <w:bookmarkStart w:id="2498" w:name="_Toc365608195"/>
      <w:bookmarkStart w:id="2499" w:name="_Toc366525455"/>
      <w:bookmarkStart w:id="2500" w:name="_Toc366525841"/>
      <w:bookmarkStart w:id="2501" w:name="_Toc366872465"/>
      <w:bookmarkStart w:id="2502" w:name="_Toc368321778"/>
      <w:bookmarkStart w:id="2503" w:name="_Toc371856345"/>
      <w:bookmarkStart w:id="2504" w:name="_Toc371857770"/>
      <w:bookmarkStart w:id="2505" w:name="_Toc375911369"/>
      <w:bookmarkStart w:id="2506" w:name="_Toc392084567"/>
      <w:bookmarkStart w:id="2507" w:name="_Toc392084947"/>
      <w:bookmarkStart w:id="2508" w:name="_Toc408032019"/>
      <w:bookmarkStart w:id="2509" w:name="_Toc408557857"/>
      <w:bookmarkStart w:id="2510" w:name="_Toc434826907"/>
      <w:bookmarkStart w:id="2511" w:name="_Toc434827301"/>
      <w:bookmarkStart w:id="2512" w:name="_Toc435627638"/>
      <w:bookmarkStart w:id="2513" w:name="_Toc445909837"/>
      <w:bookmarkStart w:id="2514" w:name="_Toc480282353"/>
      <w:bookmarkStart w:id="2515" w:name="_Toc482783381"/>
      <w:bookmarkStart w:id="2516" w:name="_Toc488660883"/>
      <w:bookmarkStart w:id="2517" w:name="_Toc500684921"/>
      <w:bookmarkStart w:id="2518" w:name="_Toc501466219"/>
      <w:bookmarkStart w:id="2519" w:name="_Toc501710532"/>
      <w:bookmarkStart w:id="2520" w:name="_Toc501778428"/>
      <w:bookmarkStart w:id="2521" w:name="_Toc501885838"/>
      <w:bookmarkStart w:id="2522" w:name="_Toc502033603"/>
      <w:bookmarkStart w:id="2523" w:name="_Toc502045034"/>
      <w:bookmarkStart w:id="2524" w:name="_Toc502143342"/>
      <w:bookmarkStart w:id="2525" w:name="_Toc502403328"/>
      <w:bookmarkStart w:id="2526" w:name="_Toc502480182"/>
      <w:bookmarkStart w:id="2527" w:name="_Toc502563977"/>
      <w:bookmarkStart w:id="2528" w:name="_Toc502581211"/>
      <w:bookmarkStart w:id="2529" w:name="_Toc502667516"/>
      <w:bookmarkStart w:id="2530" w:name="_Toc502745122"/>
      <w:bookmarkStart w:id="2531" w:name="_Toc502997034"/>
      <w:bookmarkStart w:id="2532" w:name="_Toc503686637"/>
      <w:bookmarkStart w:id="2533" w:name="_Toc503694961"/>
      <w:bookmarkStart w:id="2534" w:name="_Toc503727981"/>
      <w:bookmarkStart w:id="2535" w:name="_Toc505080269"/>
      <w:bookmarkStart w:id="2536" w:name="_Toc506014398"/>
      <w:bookmarkStart w:id="2537" w:name="_Toc506542620"/>
      <w:bookmarkStart w:id="2538" w:name="_Toc520535338"/>
      <w:r>
        <w:t>B</w:t>
      </w:r>
      <w:r w:rsidR="0081679B">
        <w:t>.</w:t>
      </w:r>
      <w:r>
        <w:t>2</w:t>
      </w:r>
      <w:r w:rsidR="0081679B">
        <w:t>.2</w:t>
      </w:r>
      <w:r w:rsidR="0081679B" w:rsidRPr="00832110">
        <w:t xml:space="preserve"> </w:t>
      </w:r>
      <w:bookmarkEnd w:id="2359"/>
      <w:bookmarkEnd w:id="2360"/>
      <w:bookmarkEnd w:id="2361"/>
      <w:bookmarkEnd w:id="2362"/>
      <w:bookmarkEnd w:id="2363"/>
      <w:bookmarkEnd w:id="2364"/>
      <w:bookmarkEnd w:id="2365"/>
      <w:bookmarkEnd w:id="2366"/>
      <w:bookmarkEnd w:id="2367"/>
      <w:bookmarkEnd w:id="2368"/>
      <w:bookmarkEnd w:id="2369"/>
      <w:bookmarkEnd w:id="2370"/>
      <w:bookmarkEnd w:id="2371"/>
      <w:bookmarkEnd w:id="2372"/>
      <w:bookmarkEnd w:id="2373"/>
      <w:bookmarkEnd w:id="2374"/>
      <w:bookmarkEnd w:id="2375"/>
      <w:bookmarkEnd w:id="2376"/>
      <w:bookmarkEnd w:id="2377"/>
      <w:bookmarkEnd w:id="2378"/>
      <w:bookmarkEnd w:id="2379"/>
      <w:bookmarkEnd w:id="2380"/>
      <w:bookmarkEnd w:id="2381"/>
      <w:bookmarkEnd w:id="2382"/>
      <w:bookmarkEnd w:id="2383"/>
      <w:bookmarkEnd w:id="2384"/>
      <w:bookmarkEnd w:id="2385"/>
      <w:bookmarkEnd w:id="2386"/>
      <w:bookmarkEnd w:id="2387"/>
      <w:bookmarkEnd w:id="2388"/>
      <w:bookmarkEnd w:id="2389"/>
      <w:bookmarkEnd w:id="2390"/>
      <w:bookmarkEnd w:id="2391"/>
      <w:bookmarkEnd w:id="2392"/>
      <w:bookmarkEnd w:id="2393"/>
      <w:bookmarkEnd w:id="2394"/>
      <w:bookmarkEnd w:id="2395"/>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bookmarkEnd w:id="2411"/>
      <w:bookmarkEnd w:id="2412"/>
      <w:bookmarkEnd w:id="2413"/>
      <w:bookmarkEnd w:id="2414"/>
      <w:bookmarkEnd w:id="2415"/>
      <w:bookmarkEnd w:id="2416"/>
      <w:bookmarkEnd w:id="2417"/>
      <w:bookmarkEnd w:id="2418"/>
      <w:bookmarkEnd w:id="2419"/>
      <w:bookmarkEnd w:id="2420"/>
      <w:bookmarkEnd w:id="2421"/>
      <w:bookmarkEnd w:id="2422"/>
      <w:bookmarkEnd w:id="2423"/>
      <w:bookmarkEnd w:id="2424"/>
      <w:bookmarkEnd w:id="2425"/>
      <w:bookmarkEnd w:id="2426"/>
      <w:bookmarkEnd w:id="2427"/>
      <w:bookmarkEnd w:id="2428"/>
      <w:bookmarkEnd w:id="2429"/>
      <w:bookmarkEnd w:id="2430"/>
      <w:bookmarkEnd w:id="2431"/>
      <w:bookmarkEnd w:id="2432"/>
      <w:bookmarkEnd w:id="2433"/>
      <w:bookmarkEnd w:id="2434"/>
      <w:bookmarkEnd w:id="2435"/>
      <w:bookmarkEnd w:id="2436"/>
      <w:bookmarkEnd w:id="2437"/>
      <w:bookmarkEnd w:id="2438"/>
      <w:bookmarkEnd w:id="2439"/>
      <w:bookmarkEnd w:id="2440"/>
      <w:bookmarkEnd w:id="2441"/>
      <w:bookmarkEnd w:id="2442"/>
      <w:bookmarkEnd w:id="2443"/>
      <w:bookmarkEnd w:id="2444"/>
      <w:bookmarkEnd w:id="2445"/>
      <w:bookmarkEnd w:id="2446"/>
      <w:bookmarkEnd w:id="2447"/>
      <w:bookmarkEnd w:id="2448"/>
      <w:bookmarkEnd w:id="2449"/>
      <w:bookmarkEnd w:id="2450"/>
      <w:bookmarkEnd w:id="2451"/>
      <w:bookmarkEnd w:id="2452"/>
      <w:bookmarkEnd w:id="2453"/>
      <w:bookmarkEnd w:id="2454"/>
      <w:bookmarkEnd w:id="2455"/>
      <w:bookmarkEnd w:id="2456"/>
      <w:bookmarkEnd w:id="2457"/>
      <w:bookmarkEnd w:id="2458"/>
      <w:bookmarkEnd w:id="2459"/>
      <w:bookmarkEnd w:id="2460"/>
      <w:bookmarkEnd w:id="2461"/>
      <w:bookmarkEnd w:id="2462"/>
      <w:bookmarkEnd w:id="2463"/>
      <w:bookmarkEnd w:id="2464"/>
      <w:bookmarkEnd w:id="2465"/>
      <w:bookmarkEnd w:id="2466"/>
      <w:bookmarkEnd w:id="2467"/>
      <w:bookmarkEnd w:id="2468"/>
      <w:bookmarkEnd w:id="2469"/>
      <w:bookmarkEnd w:id="2470"/>
      <w:bookmarkEnd w:id="2471"/>
      <w:bookmarkEnd w:id="2472"/>
      <w:bookmarkEnd w:id="2473"/>
      <w:bookmarkEnd w:id="2474"/>
      <w:bookmarkEnd w:id="2475"/>
      <w:bookmarkEnd w:id="2476"/>
      <w:bookmarkEnd w:id="2477"/>
      <w:bookmarkEnd w:id="2478"/>
      <w:bookmarkEnd w:id="2479"/>
      <w:bookmarkEnd w:id="2480"/>
      <w:bookmarkEnd w:id="2481"/>
      <w:bookmarkEnd w:id="2482"/>
      <w:bookmarkEnd w:id="2483"/>
      <w:bookmarkEnd w:id="2484"/>
      <w:bookmarkEnd w:id="2485"/>
      <w:bookmarkEnd w:id="2486"/>
      <w:bookmarkEnd w:id="2487"/>
      <w:bookmarkEnd w:id="2488"/>
      <w:bookmarkEnd w:id="2489"/>
      <w:bookmarkEnd w:id="2490"/>
      <w:bookmarkEnd w:id="2491"/>
      <w:bookmarkEnd w:id="2492"/>
      <w:bookmarkEnd w:id="2493"/>
      <w:bookmarkEnd w:id="2494"/>
      <w:bookmarkEnd w:id="2495"/>
      <w:bookmarkEnd w:id="2496"/>
      <w:bookmarkEnd w:id="2497"/>
      <w:bookmarkEnd w:id="2498"/>
      <w:bookmarkEnd w:id="2499"/>
      <w:bookmarkEnd w:id="2500"/>
      <w:bookmarkEnd w:id="2501"/>
      <w:bookmarkEnd w:id="2502"/>
      <w:bookmarkEnd w:id="2503"/>
      <w:bookmarkEnd w:id="2504"/>
      <w:bookmarkEnd w:id="2505"/>
      <w:bookmarkEnd w:id="2506"/>
      <w:bookmarkEnd w:id="2507"/>
      <w:bookmarkEnd w:id="2508"/>
      <w:bookmarkEnd w:id="2509"/>
      <w:bookmarkEnd w:id="2510"/>
      <w:bookmarkEnd w:id="2511"/>
      <w:bookmarkEnd w:id="2512"/>
      <w:r w:rsidR="0081679B">
        <w:t>Specifications</w:t>
      </w:r>
      <w:bookmarkEnd w:id="2513"/>
      <w:bookmarkEnd w:id="2514"/>
      <w:bookmarkEnd w:id="2515"/>
      <w:bookmarkEnd w:id="2516"/>
      <w:bookmarkEnd w:id="2517"/>
      <w:bookmarkEnd w:id="2518"/>
      <w:bookmarkEnd w:id="2519"/>
      <w:bookmarkEnd w:id="2520"/>
      <w:bookmarkEnd w:id="2521"/>
      <w:bookmarkEnd w:id="2522"/>
      <w:bookmarkEnd w:id="2523"/>
      <w:bookmarkEnd w:id="2524"/>
      <w:bookmarkEnd w:id="2525"/>
      <w:bookmarkEnd w:id="2526"/>
      <w:bookmarkEnd w:id="2527"/>
      <w:bookmarkEnd w:id="2528"/>
      <w:bookmarkEnd w:id="2529"/>
      <w:bookmarkEnd w:id="2530"/>
      <w:bookmarkEnd w:id="2531"/>
      <w:bookmarkEnd w:id="2532"/>
      <w:bookmarkEnd w:id="2533"/>
      <w:bookmarkEnd w:id="2534"/>
      <w:bookmarkEnd w:id="2535"/>
      <w:bookmarkEnd w:id="2536"/>
      <w:bookmarkEnd w:id="2537"/>
      <w:bookmarkEnd w:id="2538"/>
    </w:p>
    <w:p w14:paraId="5A0DDA7C" w14:textId="77777777" w:rsidR="0081679B" w:rsidRDefault="0081679B" w:rsidP="0081679B">
      <w:pPr>
        <w:rPr>
          <w:lang w:val="en-AU"/>
        </w:rPr>
      </w:pPr>
      <w:r>
        <w:rPr>
          <w:lang w:val="en-AU"/>
        </w:rPr>
        <w:t xml:space="preserve">The specifications of a matrix file are illustrated by example. </w:t>
      </w:r>
      <w:r w:rsidRPr="00832110">
        <w:rPr>
          <w:lang w:val="en-AU"/>
        </w:rPr>
        <w:t xml:space="preserve">A </w:t>
      </w:r>
      <w:r>
        <w:rPr>
          <w:lang w:val="en-AU"/>
        </w:rPr>
        <w:t xml:space="preserve">PEST-compatible </w:t>
      </w:r>
      <w:r w:rsidRPr="00832110">
        <w:rPr>
          <w:lang w:val="en-AU"/>
        </w:rPr>
        <w:t xml:space="preserve">matrix file holding a matrix with </w:t>
      </w:r>
      <w:r>
        <w:rPr>
          <w:lang w:val="en-AU"/>
        </w:rPr>
        <w:t>three</w:t>
      </w:r>
      <w:r w:rsidRPr="00832110">
        <w:rPr>
          <w:lang w:val="en-AU"/>
        </w:rPr>
        <w:t xml:space="preserve"> rows and four columns is illustrated </w:t>
      </w:r>
      <w:r>
        <w:rPr>
          <w:lang w:val="en-AU"/>
        </w:rPr>
        <w:t xml:space="preserve">in </w:t>
      </w:r>
      <w:r w:rsidR="00852E73">
        <w:rPr>
          <w:lang w:val="en-AU"/>
        </w:rPr>
        <w:t>f</w:t>
      </w:r>
      <w:r>
        <w:rPr>
          <w:lang w:val="en-AU"/>
        </w:rPr>
        <w:t xml:space="preserve">igure </w:t>
      </w:r>
      <w:r w:rsidR="00852E73">
        <w:rPr>
          <w:lang w:val="en-AU"/>
        </w:rPr>
        <w:t>B</w:t>
      </w:r>
      <w:r>
        <w:rPr>
          <w:lang w:val="en-AU"/>
        </w:rPr>
        <w:t>.</w:t>
      </w:r>
      <w:r w:rsidR="00852E73">
        <w:rPr>
          <w:lang w:val="en-AU"/>
        </w:rPr>
        <w:t>1</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6"/>
      </w:tblGrid>
      <w:tr w:rsidR="0081679B" w:rsidRPr="00C506B5" w14:paraId="4308BA98" w14:textId="77777777" w:rsidTr="00E03C12">
        <w:trPr>
          <w:cantSplit/>
        </w:trPr>
        <w:tc>
          <w:tcPr>
            <w:tcW w:w="9242" w:type="dxa"/>
          </w:tcPr>
          <w:p w14:paraId="6083AE99" w14:textId="77777777" w:rsidR="0081679B" w:rsidRPr="00C81EAB" w:rsidRDefault="0081679B" w:rsidP="00E03C12">
            <w:pPr>
              <w:pStyle w:val="PlainText"/>
              <w:rPr>
                <w:sz w:val="18"/>
                <w:lang w:val="en-AU"/>
              </w:rPr>
            </w:pPr>
            <w:r w:rsidRPr="00C81EAB">
              <w:rPr>
                <w:sz w:val="18"/>
                <w:lang w:val="en-AU"/>
              </w:rPr>
              <w:t xml:space="preserve">   3   4   2</w:t>
            </w:r>
          </w:p>
          <w:p w14:paraId="36CDFE79" w14:textId="77777777" w:rsidR="0081679B" w:rsidRPr="00C81EAB" w:rsidRDefault="0081679B" w:rsidP="00E03C12">
            <w:pPr>
              <w:pStyle w:val="PlainText"/>
              <w:rPr>
                <w:sz w:val="18"/>
                <w:lang w:val="en-AU"/>
              </w:rPr>
            </w:pPr>
            <w:r w:rsidRPr="00C81EAB">
              <w:rPr>
                <w:sz w:val="18"/>
                <w:lang w:val="en-AU"/>
              </w:rPr>
              <w:t>3.4423    23.323    2.3232   1.3232</w:t>
            </w:r>
          </w:p>
          <w:p w14:paraId="17A82819" w14:textId="77777777" w:rsidR="0081679B" w:rsidRPr="00C81EAB" w:rsidRDefault="0081679B" w:rsidP="00E03C12">
            <w:pPr>
              <w:pStyle w:val="PlainText"/>
              <w:rPr>
                <w:sz w:val="18"/>
                <w:lang w:val="en-AU"/>
              </w:rPr>
            </w:pPr>
            <w:r w:rsidRPr="00C81EAB">
              <w:rPr>
                <w:sz w:val="18"/>
                <w:lang w:val="en-AU"/>
              </w:rPr>
              <w:t>5.4231    3.3124    4.4331   3.4442</w:t>
            </w:r>
          </w:p>
          <w:p w14:paraId="29170D24" w14:textId="77777777" w:rsidR="0081679B" w:rsidRPr="00C81EAB" w:rsidRDefault="0081679B" w:rsidP="00E03C12">
            <w:pPr>
              <w:pStyle w:val="PlainText"/>
              <w:rPr>
                <w:sz w:val="18"/>
                <w:lang w:val="en-AU"/>
              </w:rPr>
            </w:pPr>
            <w:r w:rsidRPr="00C81EAB">
              <w:rPr>
                <w:sz w:val="18"/>
                <w:lang w:val="en-AU"/>
              </w:rPr>
              <w:t>7.4233    5.4432    7.5362   8.4232</w:t>
            </w:r>
          </w:p>
          <w:p w14:paraId="745FF18C" w14:textId="77777777" w:rsidR="0081679B" w:rsidRPr="00C81EAB" w:rsidRDefault="0081679B" w:rsidP="00E03C12">
            <w:pPr>
              <w:pStyle w:val="PlainText"/>
              <w:rPr>
                <w:sz w:val="18"/>
                <w:lang w:val="en-AU"/>
              </w:rPr>
            </w:pPr>
            <w:r w:rsidRPr="00C81EAB">
              <w:rPr>
                <w:sz w:val="18"/>
                <w:lang w:val="en-AU"/>
              </w:rPr>
              <w:t>* row names</w:t>
            </w:r>
          </w:p>
          <w:p w14:paraId="1FC26F0A" w14:textId="77777777" w:rsidR="0081679B" w:rsidRPr="00C81EAB" w:rsidRDefault="0081679B" w:rsidP="00E03C12">
            <w:pPr>
              <w:pStyle w:val="PlainText"/>
              <w:rPr>
                <w:sz w:val="18"/>
                <w:lang w:val="en-AU"/>
              </w:rPr>
            </w:pPr>
            <w:r w:rsidRPr="00C81EAB">
              <w:rPr>
                <w:sz w:val="18"/>
                <w:lang w:val="en-AU"/>
              </w:rPr>
              <w:t xml:space="preserve">apar1 </w:t>
            </w:r>
          </w:p>
          <w:p w14:paraId="012A8AC2" w14:textId="77777777" w:rsidR="0081679B" w:rsidRPr="00C81EAB" w:rsidRDefault="0081679B" w:rsidP="00E03C12">
            <w:pPr>
              <w:pStyle w:val="PlainText"/>
              <w:rPr>
                <w:sz w:val="18"/>
                <w:lang w:val="en-AU"/>
              </w:rPr>
            </w:pPr>
            <w:r w:rsidRPr="00C81EAB">
              <w:rPr>
                <w:sz w:val="18"/>
                <w:lang w:val="en-AU"/>
              </w:rPr>
              <w:t xml:space="preserve">apar2 </w:t>
            </w:r>
          </w:p>
          <w:p w14:paraId="5819E9D3" w14:textId="77777777" w:rsidR="0081679B" w:rsidRPr="00C81EAB" w:rsidRDefault="0081679B" w:rsidP="00E03C12">
            <w:pPr>
              <w:pStyle w:val="PlainText"/>
              <w:rPr>
                <w:sz w:val="18"/>
                <w:lang w:val="en-AU"/>
              </w:rPr>
            </w:pPr>
            <w:r w:rsidRPr="00C81EAB">
              <w:rPr>
                <w:sz w:val="18"/>
                <w:lang w:val="en-AU"/>
              </w:rPr>
              <w:t>apar3</w:t>
            </w:r>
          </w:p>
          <w:p w14:paraId="752C2A14" w14:textId="77777777" w:rsidR="0081679B" w:rsidRPr="00C81EAB" w:rsidRDefault="0081679B" w:rsidP="00E03C12">
            <w:pPr>
              <w:pStyle w:val="PlainText"/>
              <w:rPr>
                <w:sz w:val="18"/>
                <w:lang w:val="en-AU"/>
              </w:rPr>
            </w:pPr>
            <w:r w:rsidRPr="00C81EAB">
              <w:rPr>
                <w:sz w:val="18"/>
                <w:lang w:val="en-AU"/>
              </w:rPr>
              <w:t>* column names</w:t>
            </w:r>
          </w:p>
          <w:p w14:paraId="3A57322F" w14:textId="77777777" w:rsidR="0081679B" w:rsidRPr="00C81EAB" w:rsidRDefault="0081679B" w:rsidP="00E03C12">
            <w:pPr>
              <w:pStyle w:val="PlainText"/>
              <w:rPr>
                <w:sz w:val="18"/>
                <w:lang w:val="en-AU"/>
              </w:rPr>
            </w:pPr>
            <w:r w:rsidRPr="00C81EAB">
              <w:rPr>
                <w:sz w:val="18"/>
                <w:lang w:val="en-AU"/>
              </w:rPr>
              <w:t>aobs1</w:t>
            </w:r>
          </w:p>
          <w:p w14:paraId="3E2D04B9" w14:textId="77777777" w:rsidR="0081679B" w:rsidRPr="00C81EAB" w:rsidRDefault="0081679B" w:rsidP="00E03C12">
            <w:pPr>
              <w:pStyle w:val="PlainText"/>
              <w:rPr>
                <w:sz w:val="18"/>
                <w:lang w:val="en-AU"/>
              </w:rPr>
            </w:pPr>
            <w:r w:rsidRPr="00C81EAB">
              <w:rPr>
                <w:sz w:val="18"/>
                <w:lang w:val="en-AU"/>
              </w:rPr>
              <w:t>aobs2</w:t>
            </w:r>
          </w:p>
          <w:p w14:paraId="601B0A44" w14:textId="77777777" w:rsidR="0081679B" w:rsidRPr="00C81EAB" w:rsidRDefault="0081679B" w:rsidP="00E03C12">
            <w:pPr>
              <w:pStyle w:val="PlainText"/>
              <w:rPr>
                <w:sz w:val="18"/>
                <w:lang w:val="en-AU"/>
              </w:rPr>
            </w:pPr>
            <w:r w:rsidRPr="00C81EAB">
              <w:rPr>
                <w:sz w:val="18"/>
                <w:lang w:val="en-AU"/>
              </w:rPr>
              <w:t>aobs3</w:t>
            </w:r>
          </w:p>
          <w:p w14:paraId="0865C379" w14:textId="77777777" w:rsidR="0081679B" w:rsidRPr="00C506B5" w:rsidRDefault="0081679B" w:rsidP="00E03C12">
            <w:pPr>
              <w:pStyle w:val="PlainText"/>
              <w:rPr>
                <w:lang w:val="en-AU"/>
              </w:rPr>
            </w:pPr>
            <w:r w:rsidRPr="00C81EAB">
              <w:rPr>
                <w:sz w:val="18"/>
              </w:rPr>
              <w:t>aobs4</w:t>
            </w:r>
          </w:p>
        </w:tc>
      </w:tr>
    </w:tbl>
    <w:p w14:paraId="40EB378E" w14:textId="77777777" w:rsidR="0081679B" w:rsidRPr="00832110" w:rsidRDefault="0081679B" w:rsidP="0081679B">
      <w:pPr>
        <w:pStyle w:val="Caption1"/>
      </w:pPr>
      <w:r>
        <w:t xml:space="preserve">Figure </w:t>
      </w:r>
      <w:r w:rsidR="00852E73">
        <w:t>B</w:t>
      </w:r>
      <w:r>
        <w:t>.</w:t>
      </w:r>
      <w:r w:rsidR="00852E73">
        <w:t>1</w:t>
      </w:r>
      <w:r>
        <w:t xml:space="preserve"> </w:t>
      </w:r>
      <w:r w:rsidRPr="00832110">
        <w:t>An example of a matrix file.</w:t>
      </w:r>
    </w:p>
    <w:p w14:paraId="1ABF105D" w14:textId="77777777" w:rsidR="0081679B" w:rsidRPr="00832110" w:rsidRDefault="0081679B" w:rsidP="0081679B">
      <w:pPr>
        <w:rPr>
          <w:lang w:val="en-AU"/>
        </w:rPr>
      </w:pPr>
      <w:r w:rsidRPr="00832110">
        <w:rPr>
          <w:lang w:val="en-AU"/>
        </w:rPr>
        <w:t>The first line of a matrix file contains 3 integers. The first two</w:t>
      </w:r>
      <w:r>
        <w:rPr>
          <w:lang w:val="en-AU"/>
        </w:rPr>
        <w:t xml:space="preserve"> integers (NROW and NCOL)</w:t>
      </w:r>
      <w:r w:rsidRPr="00832110">
        <w:rPr>
          <w:lang w:val="en-AU"/>
        </w:rPr>
        <w:t xml:space="preserve"> </w:t>
      </w:r>
      <w:r>
        <w:rPr>
          <w:lang w:val="en-AU"/>
        </w:rPr>
        <w:t>indicate</w:t>
      </w:r>
      <w:r w:rsidRPr="00832110">
        <w:rPr>
          <w:lang w:val="en-AU"/>
        </w:rPr>
        <w:t xml:space="preserve"> the number of rows and</w:t>
      </w:r>
      <w:r>
        <w:rPr>
          <w:lang w:val="en-AU"/>
        </w:rPr>
        <w:t xml:space="preserve"> the number of</w:t>
      </w:r>
      <w:r w:rsidRPr="00832110">
        <w:rPr>
          <w:lang w:val="en-AU"/>
        </w:rPr>
        <w:t xml:space="preserve"> columns in the following matrix. The next integer</w:t>
      </w:r>
      <w:r>
        <w:rPr>
          <w:lang w:val="en-AU"/>
        </w:rPr>
        <w:t xml:space="preserve"> (named ICODE)</w:t>
      </w:r>
      <w:r w:rsidRPr="00832110">
        <w:rPr>
          <w:lang w:val="en-AU"/>
        </w:rPr>
        <w:t xml:space="preserve"> is a code, the role of which </w:t>
      </w:r>
      <w:r>
        <w:rPr>
          <w:lang w:val="en-AU"/>
        </w:rPr>
        <w:t>is</w:t>
      </w:r>
      <w:r w:rsidRPr="00832110">
        <w:rPr>
          <w:lang w:val="en-AU"/>
        </w:rPr>
        <w:t xml:space="preserve"> discussed shortly.</w:t>
      </w:r>
    </w:p>
    <w:p w14:paraId="2EE38818" w14:textId="77777777" w:rsidR="0081679B" w:rsidRPr="00832110" w:rsidRDefault="0081679B" w:rsidP="00852E73">
      <w:pPr>
        <w:rPr>
          <w:lang w:val="en-AU"/>
        </w:rPr>
      </w:pPr>
      <w:r w:rsidRPr="00832110">
        <w:rPr>
          <w:lang w:val="en-AU"/>
        </w:rPr>
        <w:t xml:space="preserve">Following the </w:t>
      </w:r>
      <w:r>
        <w:rPr>
          <w:lang w:val="en-AU"/>
        </w:rPr>
        <w:t>header</w:t>
      </w:r>
      <w:r w:rsidRPr="00832110">
        <w:rPr>
          <w:lang w:val="en-AU"/>
        </w:rPr>
        <w:t xml:space="preserve"> lin</w:t>
      </w:r>
      <w:r>
        <w:rPr>
          <w:lang w:val="en-AU"/>
        </w:rPr>
        <w:t xml:space="preserve">e is the matrix itself. The matrix is read row by row, with each row beginning on a new line. </w:t>
      </w:r>
    </w:p>
    <w:p w14:paraId="69E8BF0F" w14:textId="77777777" w:rsidR="0081679B" w:rsidRPr="00832110" w:rsidRDefault="0081679B" w:rsidP="0081679B">
      <w:pPr>
        <w:rPr>
          <w:lang w:val="en-AU"/>
        </w:rPr>
      </w:pPr>
      <w:r>
        <w:rPr>
          <w:lang w:val="en-AU"/>
        </w:rPr>
        <w:t>I</w:t>
      </w:r>
      <w:r w:rsidRPr="00832110">
        <w:rPr>
          <w:lang w:val="en-AU"/>
        </w:rPr>
        <w:t xml:space="preserve">f </w:t>
      </w:r>
      <w:r>
        <w:rPr>
          <w:lang w:val="en-AU"/>
        </w:rPr>
        <w:t>ICODE</w:t>
      </w:r>
      <w:r w:rsidRPr="00832110">
        <w:rPr>
          <w:lang w:val="en-AU"/>
        </w:rPr>
        <w:t xml:space="preserve"> is set to 2, the string “</w:t>
      </w:r>
      <w:r>
        <w:rPr>
          <w:lang w:val="en-AU"/>
        </w:rPr>
        <w:t xml:space="preserve">* </w:t>
      </w:r>
      <w:r w:rsidRPr="00832110">
        <w:rPr>
          <w:lang w:val="en-AU"/>
        </w:rPr>
        <w:t>row names”</w:t>
      </w:r>
      <w:r>
        <w:rPr>
          <w:lang w:val="en-AU"/>
        </w:rPr>
        <w:t xml:space="preserve"> must follow the matrix. This string must be recorded on the line immediately after the last line of the matrix</w:t>
      </w:r>
      <w:r w:rsidRPr="00832110">
        <w:rPr>
          <w:lang w:val="en-AU"/>
        </w:rPr>
        <w:t xml:space="preserve">. </w:t>
      </w:r>
      <w:r>
        <w:rPr>
          <w:lang w:val="en-AU"/>
        </w:rPr>
        <w:t xml:space="preserve">On the following and ensuing NROW lines must be recorded </w:t>
      </w:r>
      <w:r w:rsidRPr="00832110">
        <w:rPr>
          <w:lang w:val="en-AU"/>
        </w:rPr>
        <w:t xml:space="preserve">NROW </w:t>
      </w:r>
      <w:r>
        <w:rPr>
          <w:lang w:val="en-AU"/>
        </w:rPr>
        <w:t>character strings; each of these strings is the name associated with the respective row</w:t>
      </w:r>
      <w:r w:rsidRPr="00832110">
        <w:rPr>
          <w:lang w:val="en-AU"/>
        </w:rPr>
        <w:t xml:space="preserve"> of the matrix.</w:t>
      </w:r>
      <w:r>
        <w:rPr>
          <w:lang w:val="en-AU"/>
        </w:rPr>
        <w:t xml:space="preserve"> Names must be 20 characters or less in length. The string “* column names” must follow that. </w:t>
      </w:r>
      <w:r w:rsidRPr="00832110">
        <w:rPr>
          <w:lang w:val="en-AU"/>
        </w:rPr>
        <w:t>NCOL column names</w:t>
      </w:r>
      <w:r>
        <w:rPr>
          <w:lang w:val="en-AU"/>
        </w:rPr>
        <w:t xml:space="preserve"> must then</w:t>
      </w:r>
      <w:r w:rsidRPr="00832110">
        <w:rPr>
          <w:lang w:val="en-AU"/>
        </w:rPr>
        <w:t xml:space="preserve"> follow in a similar format.</w:t>
      </w:r>
      <w:r>
        <w:rPr>
          <w:lang w:val="en-AU"/>
        </w:rPr>
        <w:t xml:space="preserve"> </w:t>
      </w:r>
    </w:p>
    <w:p w14:paraId="20F68116" w14:textId="5D164F67" w:rsidR="0081679B" w:rsidRDefault="0081679B" w:rsidP="0081679B">
      <w:pPr>
        <w:rPr>
          <w:lang w:val="en-AU"/>
        </w:rPr>
      </w:pPr>
      <w:r w:rsidRPr="00832110">
        <w:rPr>
          <w:lang w:val="en-AU"/>
        </w:rPr>
        <w:t xml:space="preserve">For a square matrix </w:t>
      </w:r>
      <w:r>
        <w:rPr>
          <w:lang w:val="en-AU"/>
        </w:rPr>
        <w:t>ICODE</w:t>
      </w:r>
      <w:r w:rsidRPr="00832110">
        <w:rPr>
          <w:lang w:val="en-AU"/>
        </w:rPr>
        <w:t xml:space="preserve"> can be set to “1”. This indicates that rows and columns are </w:t>
      </w:r>
      <w:r w:rsidR="009E0797">
        <w:rPr>
          <w:lang w:val="en-AU"/>
        </w:rPr>
        <w:t>assigned</w:t>
      </w:r>
      <w:r w:rsidRPr="00832110">
        <w:rPr>
          <w:lang w:val="en-AU"/>
        </w:rPr>
        <w:t xml:space="preserve"> the same names (as is the case for a</w:t>
      </w:r>
      <w:r>
        <w:rPr>
          <w:lang w:val="en-AU"/>
        </w:rPr>
        <w:t xml:space="preserve"> covariance matrix</w:t>
      </w:r>
      <w:r w:rsidRPr="00832110">
        <w:rPr>
          <w:lang w:val="en-AU"/>
        </w:rPr>
        <w:t xml:space="preserve">). In this case the </w:t>
      </w:r>
      <w:r>
        <w:rPr>
          <w:lang w:val="en-AU"/>
        </w:rPr>
        <w:t>string</w:t>
      </w:r>
      <w:r w:rsidRPr="00832110">
        <w:rPr>
          <w:lang w:val="en-AU"/>
        </w:rPr>
        <w:t xml:space="preserve"> “</w:t>
      </w:r>
      <w:r>
        <w:rPr>
          <w:lang w:val="en-AU"/>
        </w:rPr>
        <w:t xml:space="preserve">* </w:t>
      </w:r>
      <w:r w:rsidRPr="00832110">
        <w:rPr>
          <w:lang w:val="en-AU"/>
        </w:rPr>
        <w:t>row and c</w:t>
      </w:r>
      <w:r>
        <w:rPr>
          <w:lang w:val="en-AU"/>
        </w:rPr>
        <w:t>olumn names” follows the matrix.</w:t>
      </w:r>
      <w:r w:rsidRPr="00832110">
        <w:rPr>
          <w:lang w:val="en-AU"/>
        </w:rPr>
        <w:t xml:space="preserve"> </w:t>
      </w:r>
      <w:r>
        <w:rPr>
          <w:lang w:val="en-AU"/>
        </w:rPr>
        <w:t xml:space="preserve">The pertinent names are listed on the NROW lines </w:t>
      </w:r>
      <w:r>
        <w:rPr>
          <w:lang w:val="en-AU"/>
        </w:rPr>
        <w:lastRenderedPageBreak/>
        <w:t>following that.</w:t>
      </w:r>
    </w:p>
    <w:p w14:paraId="2BC2EC48" w14:textId="3BF1022D" w:rsidR="0081679B" w:rsidRDefault="0081679B" w:rsidP="0081679B">
      <w:pPr>
        <w:rPr>
          <w:lang w:val="en-AU"/>
        </w:rPr>
      </w:pPr>
      <w:r>
        <w:rPr>
          <w:lang w:val="en-AU"/>
        </w:rPr>
        <w:t xml:space="preserve">A special ICODE value is reserved for diagonal matrices. If NCOL is equal to NROW, then ICODE may be set to “-1”. In this case only the diagonal elements of the matrix need to be presented following the integer header line; these should be listed one to a line as illustrated in figure </w:t>
      </w:r>
      <w:r w:rsidR="00852E73">
        <w:rPr>
          <w:lang w:val="en-AU"/>
        </w:rPr>
        <w:t>B</w:t>
      </w:r>
      <w:r>
        <w:rPr>
          <w:lang w:val="en-AU"/>
        </w:rPr>
        <w:t>.</w:t>
      </w:r>
      <w:r w:rsidR="00852E73">
        <w:rPr>
          <w:lang w:val="en-AU"/>
        </w:rPr>
        <w:t>2</w:t>
      </w:r>
      <w:r>
        <w:rPr>
          <w:lang w:val="en-AU"/>
        </w:rPr>
        <w:t>. Following that should be the string “* row and column names” (for if ICODE is set to “-1” it is assumed that these are the same), followed by the names themselves.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6"/>
      </w:tblGrid>
      <w:tr w:rsidR="0081679B" w:rsidRPr="00C506B5" w14:paraId="591A5907" w14:textId="77777777" w:rsidTr="00E03C12">
        <w:trPr>
          <w:cantSplit/>
        </w:trPr>
        <w:tc>
          <w:tcPr>
            <w:tcW w:w="9242" w:type="dxa"/>
          </w:tcPr>
          <w:p w14:paraId="6FEF3DFA" w14:textId="77777777" w:rsidR="0081679B" w:rsidRPr="00C81EAB" w:rsidRDefault="0081679B" w:rsidP="00E03C12">
            <w:pPr>
              <w:pStyle w:val="PlainText"/>
              <w:rPr>
                <w:sz w:val="18"/>
              </w:rPr>
            </w:pPr>
            <w:r w:rsidRPr="00C81EAB">
              <w:rPr>
                <w:sz w:val="18"/>
              </w:rPr>
              <w:t>5  5  -1</w:t>
            </w:r>
          </w:p>
          <w:p w14:paraId="48298606" w14:textId="77777777" w:rsidR="0081679B" w:rsidRPr="00C81EAB" w:rsidRDefault="0081679B" w:rsidP="00E03C12">
            <w:pPr>
              <w:pStyle w:val="PlainText"/>
              <w:rPr>
                <w:sz w:val="18"/>
              </w:rPr>
            </w:pPr>
            <w:r w:rsidRPr="00C81EAB">
              <w:rPr>
                <w:sz w:val="18"/>
              </w:rPr>
              <w:t>4.5</w:t>
            </w:r>
          </w:p>
          <w:p w14:paraId="7C0764B9" w14:textId="77777777" w:rsidR="0081679B" w:rsidRPr="00C81EAB" w:rsidRDefault="0081679B" w:rsidP="00E03C12">
            <w:pPr>
              <w:pStyle w:val="PlainText"/>
              <w:rPr>
                <w:sz w:val="18"/>
              </w:rPr>
            </w:pPr>
            <w:r w:rsidRPr="00C81EAB">
              <w:rPr>
                <w:sz w:val="18"/>
              </w:rPr>
              <w:t>4.5</w:t>
            </w:r>
          </w:p>
          <w:p w14:paraId="42B01786" w14:textId="77777777" w:rsidR="0081679B" w:rsidRPr="00C81EAB" w:rsidRDefault="0081679B" w:rsidP="00E03C12">
            <w:pPr>
              <w:pStyle w:val="PlainText"/>
              <w:rPr>
                <w:sz w:val="18"/>
              </w:rPr>
            </w:pPr>
            <w:r w:rsidRPr="00C81EAB">
              <w:rPr>
                <w:sz w:val="18"/>
              </w:rPr>
              <w:t>2.4</w:t>
            </w:r>
          </w:p>
          <w:p w14:paraId="78835581" w14:textId="77777777" w:rsidR="0081679B" w:rsidRPr="00C81EAB" w:rsidRDefault="0081679B" w:rsidP="00E03C12">
            <w:pPr>
              <w:pStyle w:val="PlainText"/>
              <w:rPr>
                <w:sz w:val="18"/>
              </w:rPr>
            </w:pPr>
            <w:r w:rsidRPr="00C81EAB">
              <w:rPr>
                <w:sz w:val="18"/>
              </w:rPr>
              <w:t>7.53</w:t>
            </w:r>
          </w:p>
          <w:p w14:paraId="6174304B" w14:textId="77777777" w:rsidR="0081679B" w:rsidRPr="00C81EAB" w:rsidRDefault="0081679B" w:rsidP="00E03C12">
            <w:pPr>
              <w:pStyle w:val="PlainText"/>
              <w:rPr>
                <w:sz w:val="18"/>
              </w:rPr>
            </w:pPr>
            <w:r w:rsidRPr="00C81EAB">
              <w:rPr>
                <w:sz w:val="18"/>
              </w:rPr>
              <w:t>5.32</w:t>
            </w:r>
          </w:p>
          <w:p w14:paraId="416DA5F5" w14:textId="77777777" w:rsidR="0081679B" w:rsidRPr="00C81EAB" w:rsidRDefault="0081679B" w:rsidP="00E03C12">
            <w:pPr>
              <w:pStyle w:val="PlainText"/>
              <w:rPr>
                <w:sz w:val="18"/>
              </w:rPr>
            </w:pPr>
            <w:r w:rsidRPr="00C81EAB">
              <w:rPr>
                <w:sz w:val="18"/>
              </w:rPr>
              <w:t>* row and column names</w:t>
            </w:r>
          </w:p>
          <w:p w14:paraId="26847362" w14:textId="77777777" w:rsidR="0081679B" w:rsidRPr="00C81EAB" w:rsidRDefault="0081679B" w:rsidP="00E03C12">
            <w:pPr>
              <w:pStyle w:val="PlainText"/>
              <w:rPr>
                <w:sz w:val="18"/>
              </w:rPr>
            </w:pPr>
            <w:r w:rsidRPr="00C81EAB">
              <w:rPr>
                <w:sz w:val="18"/>
              </w:rPr>
              <w:t>par1</w:t>
            </w:r>
          </w:p>
          <w:p w14:paraId="424B461A" w14:textId="77777777" w:rsidR="0081679B" w:rsidRPr="00C81EAB" w:rsidRDefault="0081679B" w:rsidP="00E03C12">
            <w:pPr>
              <w:pStyle w:val="PlainText"/>
              <w:rPr>
                <w:sz w:val="18"/>
              </w:rPr>
            </w:pPr>
            <w:r w:rsidRPr="00C81EAB">
              <w:rPr>
                <w:sz w:val="18"/>
              </w:rPr>
              <w:t>par2</w:t>
            </w:r>
          </w:p>
          <w:p w14:paraId="5CCD2291" w14:textId="77777777" w:rsidR="0081679B" w:rsidRPr="00C81EAB" w:rsidRDefault="0081679B" w:rsidP="00E03C12">
            <w:pPr>
              <w:pStyle w:val="PlainText"/>
              <w:rPr>
                <w:sz w:val="18"/>
              </w:rPr>
            </w:pPr>
            <w:r w:rsidRPr="00C81EAB">
              <w:rPr>
                <w:sz w:val="18"/>
              </w:rPr>
              <w:t>par3</w:t>
            </w:r>
          </w:p>
          <w:p w14:paraId="44B40DAF" w14:textId="77777777" w:rsidR="0081679B" w:rsidRPr="00C81EAB" w:rsidRDefault="0081679B" w:rsidP="00E03C12">
            <w:pPr>
              <w:pStyle w:val="PlainText"/>
              <w:rPr>
                <w:sz w:val="18"/>
              </w:rPr>
            </w:pPr>
            <w:r w:rsidRPr="00C81EAB">
              <w:rPr>
                <w:sz w:val="18"/>
              </w:rPr>
              <w:t>par4</w:t>
            </w:r>
          </w:p>
          <w:p w14:paraId="4A7DD9D3" w14:textId="77777777" w:rsidR="0081679B" w:rsidRPr="00E50CAA" w:rsidRDefault="0081679B" w:rsidP="00E03C12">
            <w:pPr>
              <w:pStyle w:val="PlainText"/>
            </w:pPr>
            <w:r w:rsidRPr="00C81EAB">
              <w:rPr>
                <w:sz w:val="18"/>
              </w:rPr>
              <w:t>par5</w:t>
            </w:r>
          </w:p>
        </w:tc>
      </w:tr>
    </w:tbl>
    <w:p w14:paraId="62D65887" w14:textId="77777777" w:rsidR="0081679B" w:rsidRPr="00832110" w:rsidRDefault="0081679B" w:rsidP="0081679B">
      <w:pPr>
        <w:pStyle w:val="Caption1"/>
      </w:pPr>
      <w:r>
        <w:t xml:space="preserve">Figure </w:t>
      </w:r>
      <w:r w:rsidR="00852E73">
        <w:t>B</w:t>
      </w:r>
      <w:r>
        <w:t>.</w:t>
      </w:r>
      <w:r w:rsidR="00852E73">
        <w:t>2</w:t>
      </w:r>
      <w:r>
        <w:t xml:space="preserve"> A matrix file containing a diagonal matrix.</w:t>
      </w:r>
    </w:p>
    <w:p w14:paraId="540F1DF7" w14:textId="77777777" w:rsidR="0081679B" w:rsidRDefault="00852E73" w:rsidP="0081679B">
      <w:pPr>
        <w:pStyle w:val="Heading2"/>
      </w:pPr>
      <w:bookmarkStart w:id="2539" w:name="_Toc445909838"/>
      <w:bookmarkStart w:id="2540" w:name="_Toc480282354"/>
      <w:bookmarkStart w:id="2541" w:name="_Toc482783382"/>
      <w:bookmarkStart w:id="2542" w:name="_Toc488660884"/>
      <w:bookmarkStart w:id="2543" w:name="_Toc500684922"/>
      <w:bookmarkStart w:id="2544" w:name="_Toc501466220"/>
      <w:bookmarkStart w:id="2545" w:name="_Toc501710533"/>
      <w:bookmarkStart w:id="2546" w:name="_Toc501778429"/>
      <w:bookmarkStart w:id="2547" w:name="_Toc501885839"/>
      <w:bookmarkStart w:id="2548" w:name="_Toc502033604"/>
      <w:bookmarkStart w:id="2549" w:name="_Toc502045035"/>
      <w:bookmarkStart w:id="2550" w:name="_Toc502143343"/>
      <w:bookmarkStart w:id="2551" w:name="_Toc502403329"/>
      <w:bookmarkStart w:id="2552" w:name="_Toc502480183"/>
      <w:bookmarkStart w:id="2553" w:name="_Toc502563978"/>
      <w:bookmarkStart w:id="2554" w:name="_Toc502581212"/>
      <w:bookmarkStart w:id="2555" w:name="_Toc502667517"/>
      <w:bookmarkStart w:id="2556" w:name="_Toc502745123"/>
      <w:bookmarkStart w:id="2557" w:name="_Toc502997035"/>
      <w:bookmarkStart w:id="2558" w:name="_Toc503686638"/>
      <w:bookmarkStart w:id="2559" w:name="_Toc503694962"/>
      <w:bookmarkStart w:id="2560" w:name="_Toc503727982"/>
      <w:bookmarkStart w:id="2561" w:name="_Toc505080270"/>
      <w:bookmarkStart w:id="2562" w:name="_Toc506014399"/>
      <w:bookmarkStart w:id="2563" w:name="_Toc506542621"/>
      <w:bookmarkStart w:id="2564" w:name="_Toc520535339"/>
      <w:r>
        <w:t>B</w:t>
      </w:r>
      <w:r w:rsidR="0081679B">
        <w:t>.</w:t>
      </w:r>
      <w:r>
        <w:t>3</w:t>
      </w:r>
      <w:r w:rsidR="0081679B">
        <w:t xml:space="preserve"> Uncertainty Files</w:t>
      </w:r>
      <w:bookmarkEnd w:id="2539"/>
      <w:bookmarkEnd w:id="2540"/>
      <w:bookmarkEnd w:id="2541"/>
      <w:bookmarkEnd w:id="2542"/>
      <w:bookmarkEnd w:id="2543"/>
      <w:bookmarkEnd w:id="2544"/>
      <w:bookmarkEnd w:id="2545"/>
      <w:bookmarkEnd w:id="2546"/>
      <w:bookmarkEnd w:id="2547"/>
      <w:bookmarkEnd w:id="2548"/>
      <w:bookmarkEnd w:id="2549"/>
      <w:bookmarkEnd w:id="2550"/>
      <w:bookmarkEnd w:id="2551"/>
      <w:bookmarkEnd w:id="2552"/>
      <w:bookmarkEnd w:id="2553"/>
      <w:bookmarkEnd w:id="2554"/>
      <w:bookmarkEnd w:id="2555"/>
      <w:bookmarkEnd w:id="2556"/>
      <w:bookmarkEnd w:id="2557"/>
      <w:bookmarkEnd w:id="2558"/>
      <w:bookmarkEnd w:id="2559"/>
      <w:bookmarkEnd w:id="2560"/>
      <w:bookmarkEnd w:id="2561"/>
      <w:bookmarkEnd w:id="2562"/>
      <w:bookmarkEnd w:id="2563"/>
      <w:bookmarkEnd w:id="2564"/>
    </w:p>
    <w:p w14:paraId="62FD6E49" w14:textId="77777777" w:rsidR="0081679B" w:rsidRDefault="00852E73" w:rsidP="0081679B">
      <w:pPr>
        <w:pStyle w:val="Heading3"/>
      </w:pPr>
      <w:bookmarkStart w:id="2565" w:name="_Toc95921383"/>
      <w:bookmarkStart w:id="2566" w:name="_Toc98169254"/>
      <w:bookmarkStart w:id="2567" w:name="_Toc99464795"/>
      <w:bookmarkStart w:id="2568" w:name="_Toc100992761"/>
      <w:bookmarkStart w:id="2569" w:name="_Toc105522965"/>
      <w:bookmarkStart w:id="2570" w:name="_Toc105523405"/>
      <w:bookmarkStart w:id="2571" w:name="_Toc105524445"/>
      <w:bookmarkStart w:id="2572" w:name="_Toc106549130"/>
      <w:bookmarkStart w:id="2573" w:name="_Toc106904568"/>
      <w:bookmarkStart w:id="2574" w:name="_Toc109115260"/>
      <w:bookmarkStart w:id="2575" w:name="_Toc109220462"/>
      <w:bookmarkStart w:id="2576" w:name="_Toc109743951"/>
      <w:bookmarkStart w:id="2577" w:name="_Toc109744036"/>
      <w:bookmarkStart w:id="2578" w:name="_Toc110573606"/>
      <w:bookmarkStart w:id="2579" w:name="_Toc110938790"/>
      <w:bookmarkStart w:id="2580" w:name="_Toc111043743"/>
      <w:bookmarkStart w:id="2581" w:name="_Toc111138227"/>
      <w:bookmarkStart w:id="2582" w:name="_Toc111176780"/>
      <w:bookmarkStart w:id="2583" w:name="_Toc111211966"/>
      <w:bookmarkStart w:id="2584" w:name="_Toc111516369"/>
      <w:bookmarkStart w:id="2585" w:name="_Toc111705779"/>
      <w:bookmarkStart w:id="2586" w:name="_Toc111710406"/>
      <w:bookmarkStart w:id="2587" w:name="_Toc112553506"/>
      <w:bookmarkStart w:id="2588" w:name="_Toc112553614"/>
      <w:bookmarkStart w:id="2589" w:name="_Toc112925036"/>
      <w:bookmarkStart w:id="2590" w:name="_Toc113341184"/>
      <w:bookmarkStart w:id="2591" w:name="_Toc113382185"/>
      <w:bookmarkStart w:id="2592" w:name="_Toc114890975"/>
      <w:bookmarkStart w:id="2593" w:name="_Toc115937289"/>
      <w:bookmarkStart w:id="2594" w:name="_Toc115942989"/>
      <w:bookmarkStart w:id="2595" w:name="_Toc116681756"/>
      <w:bookmarkStart w:id="2596" w:name="_Toc118188630"/>
      <w:bookmarkStart w:id="2597" w:name="_Toc118631093"/>
      <w:bookmarkStart w:id="2598" w:name="_Toc119122610"/>
      <w:bookmarkStart w:id="2599" w:name="_Toc120608449"/>
      <w:bookmarkStart w:id="2600" w:name="_Toc121849310"/>
      <w:bookmarkStart w:id="2601" w:name="_Toc121938102"/>
      <w:bookmarkStart w:id="2602" w:name="_Toc122517725"/>
      <w:bookmarkStart w:id="2603" w:name="_Toc126428792"/>
      <w:bookmarkStart w:id="2604" w:name="_Toc127210140"/>
      <w:bookmarkStart w:id="2605" w:name="_Toc127210300"/>
      <w:bookmarkStart w:id="2606" w:name="_Toc128980789"/>
      <w:bookmarkStart w:id="2607" w:name="_Toc141197319"/>
      <w:bookmarkStart w:id="2608" w:name="_Toc141197510"/>
      <w:bookmarkStart w:id="2609" w:name="_Toc142390170"/>
      <w:bookmarkStart w:id="2610" w:name="_Toc142503331"/>
      <w:bookmarkStart w:id="2611" w:name="_Toc143970178"/>
      <w:bookmarkStart w:id="2612" w:name="_Toc147358552"/>
      <w:bookmarkStart w:id="2613" w:name="_Toc147358713"/>
      <w:bookmarkStart w:id="2614" w:name="_Toc147358874"/>
      <w:bookmarkStart w:id="2615" w:name="_Toc154212570"/>
      <w:bookmarkStart w:id="2616" w:name="_Toc154391470"/>
      <w:bookmarkStart w:id="2617" w:name="_Toc154726975"/>
      <w:bookmarkStart w:id="2618" w:name="_Toc154972488"/>
      <w:bookmarkStart w:id="2619" w:name="_Toc154984479"/>
      <w:bookmarkStart w:id="2620" w:name="_Toc155085789"/>
      <w:bookmarkStart w:id="2621" w:name="_Toc155626512"/>
      <w:bookmarkStart w:id="2622" w:name="_Toc157070290"/>
      <w:bookmarkStart w:id="2623" w:name="_Toc158170521"/>
      <w:bookmarkStart w:id="2624" w:name="_Toc159778951"/>
      <w:bookmarkStart w:id="2625" w:name="_Toc167892364"/>
      <w:bookmarkStart w:id="2626" w:name="_Toc168160310"/>
      <w:bookmarkStart w:id="2627" w:name="_Toc168160525"/>
      <w:bookmarkStart w:id="2628" w:name="_Toc168680255"/>
      <w:bookmarkStart w:id="2629" w:name="_Toc169683492"/>
      <w:bookmarkStart w:id="2630" w:name="_Toc169683708"/>
      <w:bookmarkStart w:id="2631" w:name="_Toc169683924"/>
      <w:bookmarkStart w:id="2632" w:name="_Toc170817548"/>
      <w:bookmarkStart w:id="2633" w:name="_Toc170832465"/>
      <w:bookmarkStart w:id="2634" w:name="_Toc171489472"/>
      <w:bookmarkStart w:id="2635" w:name="_Toc171699153"/>
      <w:bookmarkStart w:id="2636" w:name="_Toc171836800"/>
      <w:bookmarkStart w:id="2637" w:name="_Toc172041588"/>
      <w:bookmarkStart w:id="2638" w:name="_Toc172107154"/>
      <w:bookmarkStart w:id="2639" w:name="_Toc172179846"/>
      <w:bookmarkStart w:id="2640" w:name="_Toc174421786"/>
      <w:bookmarkStart w:id="2641" w:name="_Toc175324806"/>
      <w:bookmarkStart w:id="2642" w:name="_Toc175325155"/>
      <w:bookmarkStart w:id="2643" w:name="_Toc179412479"/>
      <w:bookmarkStart w:id="2644" w:name="_Toc180429811"/>
      <w:bookmarkStart w:id="2645" w:name="_Toc180479260"/>
      <w:bookmarkStart w:id="2646" w:name="_Toc180911841"/>
      <w:bookmarkStart w:id="2647" w:name="_Toc181521568"/>
      <w:bookmarkStart w:id="2648" w:name="_Toc181710960"/>
      <w:bookmarkStart w:id="2649" w:name="_Toc182327204"/>
      <w:bookmarkStart w:id="2650" w:name="_Toc182723134"/>
      <w:bookmarkStart w:id="2651" w:name="_Toc183542281"/>
      <w:bookmarkStart w:id="2652" w:name="_Toc183600931"/>
      <w:bookmarkStart w:id="2653" w:name="_Toc190165670"/>
      <w:bookmarkStart w:id="2654" w:name="_Toc197161164"/>
      <w:bookmarkStart w:id="2655" w:name="_Toc199079231"/>
      <w:bookmarkStart w:id="2656" w:name="_Toc203106973"/>
      <w:bookmarkStart w:id="2657" w:name="_Toc203109601"/>
      <w:bookmarkStart w:id="2658" w:name="_Toc203304631"/>
      <w:bookmarkStart w:id="2659" w:name="_Toc204091228"/>
      <w:bookmarkStart w:id="2660" w:name="_Toc204355577"/>
      <w:bookmarkStart w:id="2661" w:name="_Toc226761472"/>
      <w:bookmarkStart w:id="2662" w:name="_Toc226761902"/>
      <w:bookmarkStart w:id="2663" w:name="_Toc226762205"/>
      <w:bookmarkStart w:id="2664" w:name="_Toc226763308"/>
      <w:bookmarkStart w:id="2665" w:name="_Toc227401165"/>
      <w:bookmarkStart w:id="2666" w:name="_Toc227869091"/>
      <w:bookmarkStart w:id="2667" w:name="_Toc227895532"/>
      <w:bookmarkStart w:id="2668" w:name="_Toc230504329"/>
      <w:bookmarkStart w:id="2669" w:name="_Toc230504637"/>
      <w:bookmarkStart w:id="2670" w:name="_Toc237250492"/>
      <w:bookmarkStart w:id="2671" w:name="_Toc237590399"/>
      <w:bookmarkStart w:id="2672" w:name="_Toc241769786"/>
      <w:bookmarkStart w:id="2673" w:name="_Toc241770105"/>
      <w:bookmarkStart w:id="2674" w:name="_Toc243071912"/>
      <w:bookmarkStart w:id="2675" w:name="_Toc243072237"/>
      <w:bookmarkStart w:id="2676" w:name="_Toc246201546"/>
      <w:bookmarkStart w:id="2677" w:name="_Toc246208465"/>
      <w:bookmarkStart w:id="2678" w:name="_Toc248959604"/>
      <w:bookmarkStart w:id="2679" w:name="_Toc249370407"/>
      <w:bookmarkStart w:id="2680" w:name="_Toc264830609"/>
      <w:bookmarkStart w:id="2681" w:name="_Toc265007364"/>
      <w:bookmarkStart w:id="2682" w:name="_Toc265277053"/>
      <w:bookmarkStart w:id="2683" w:name="_Toc266993574"/>
      <w:bookmarkStart w:id="2684" w:name="_Toc270150381"/>
      <w:bookmarkStart w:id="2685" w:name="_Toc270150725"/>
      <w:bookmarkStart w:id="2686" w:name="_Toc271662450"/>
      <w:bookmarkStart w:id="2687" w:name="_Toc278192785"/>
      <w:bookmarkStart w:id="2688" w:name="_Toc295080153"/>
      <w:bookmarkStart w:id="2689" w:name="_Toc302837741"/>
      <w:bookmarkStart w:id="2690" w:name="_Toc307131083"/>
      <w:bookmarkStart w:id="2691" w:name="_Toc321982348"/>
      <w:bookmarkStart w:id="2692" w:name="_Toc322935276"/>
      <w:bookmarkStart w:id="2693" w:name="_Toc323558105"/>
      <w:bookmarkStart w:id="2694" w:name="_Toc325399226"/>
      <w:bookmarkStart w:id="2695" w:name="_Toc327250996"/>
      <w:bookmarkStart w:id="2696" w:name="_Toc327251359"/>
      <w:bookmarkStart w:id="2697" w:name="_Toc349908679"/>
      <w:bookmarkStart w:id="2698" w:name="_Toc351894886"/>
      <w:bookmarkStart w:id="2699" w:name="_Toc352135628"/>
      <w:bookmarkStart w:id="2700" w:name="_Toc352923123"/>
      <w:bookmarkStart w:id="2701" w:name="_Toc353023647"/>
      <w:bookmarkStart w:id="2702" w:name="_Toc365005470"/>
      <w:bookmarkStart w:id="2703" w:name="_Toc365608198"/>
      <w:bookmarkStart w:id="2704" w:name="_Toc366525458"/>
      <w:bookmarkStart w:id="2705" w:name="_Toc366525844"/>
      <w:bookmarkStart w:id="2706" w:name="_Toc366872468"/>
      <w:bookmarkStart w:id="2707" w:name="_Toc368321781"/>
      <w:bookmarkStart w:id="2708" w:name="_Toc371856348"/>
      <w:bookmarkStart w:id="2709" w:name="_Toc371857773"/>
      <w:bookmarkStart w:id="2710" w:name="_Toc375911372"/>
      <w:bookmarkStart w:id="2711" w:name="_Toc392084570"/>
      <w:bookmarkStart w:id="2712" w:name="_Toc392084950"/>
      <w:bookmarkStart w:id="2713" w:name="_Toc408032022"/>
      <w:bookmarkStart w:id="2714" w:name="_Toc408557860"/>
      <w:bookmarkStart w:id="2715" w:name="_Toc434826910"/>
      <w:bookmarkStart w:id="2716" w:name="_Toc434827304"/>
      <w:bookmarkStart w:id="2717" w:name="_Toc435627641"/>
      <w:bookmarkStart w:id="2718" w:name="_Toc445909839"/>
      <w:bookmarkStart w:id="2719" w:name="_Toc480282355"/>
      <w:bookmarkStart w:id="2720" w:name="_Toc482783383"/>
      <w:bookmarkStart w:id="2721" w:name="_Toc488660885"/>
      <w:bookmarkStart w:id="2722" w:name="_Toc500684923"/>
      <w:bookmarkStart w:id="2723" w:name="_Toc501466221"/>
      <w:bookmarkStart w:id="2724" w:name="_Toc501710534"/>
      <w:bookmarkStart w:id="2725" w:name="_Toc501778430"/>
      <w:bookmarkStart w:id="2726" w:name="_Toc501885840"/>
      <w:bookmarkStart w:id="2727" w:name="_Toc502033605"/>
      <w:bookmarkStart w:id="2728" w:name="_Toc502045036"/>
      <w:bookmarkStart w:id="2729" w:name="_Toc502143344"/>
      <w:bookmarkStart w:id="2730" w:name="_Toc502403330"/>
      <w:bookmarkStart w:id="2731" w:name="_Toc502480184"/>
      <w:bookmarkStart w:id="2732" w:name="_Toc502563979"/>
      <w:bookmarkStart w:id="2733" w:name="_Toc502581213"/>
      <w:bookmarkStart w:id="2734" w:name="_Toc502667518"/>
      <w:bookmarkStart w:id="2735" w:name="_Toc502745124"/>
      <w:bookmarkStart w:id="2736" w:name="_Toc502997036"/>
      <w:bookmarkStart w:id="2737" w:name="_Toc503686639"/>
      <w:bookmarkStart w:id="2738" w:name="_Toc503694963"/>
      <w:bookmarkStart w:id="2739" w:name="_Toc503727983"/>
      <w:bookmarkStart w:id="2740" w:name="_Toc505080271"/>
      <w:bookmarkStart w:id="2741" w:name="_Toc506014400"/>
      <w:bookmarkStart w:id="2742" w:name="_Toc506542622"/>
      <w:bookmarkStart w:id="2743" w:name="_Toc520535340"/>
      <w:r>
        <w:t>B</w:t>
      </w:r>
      <w:r w:rsidR="0081679B">
        <w:t>.</w:t>
      </w:r>
      <w:r>
        <w:t>3</w:t>
      </w:r>
      <w:r w:rsidR="0081679B">
        <w:t xml:space="preserve">.1 </w:t>
      </w:r>
      <w:bookmarkEnd w:id="2565"/>
      <w:bookmarkEnd w:id="2566"/>
      <w:bookmarkEnd w:id="2567"/>
      <w:bookmarkEnd w:id="2568"/>
      <w:bookmarkEnd w:id="2569"/>
      <w:bookmarkEnd w:id="2570"/>
      <w:bookmarkEnd w:id="2571"/>
      <w:bookmarkEnd w:id="2572"/>
      <w:bookmarkEnd w:id="2573"/>
      <w:bookmarkEnd w:id="2574"/>
      <w:bookmarkEnd w:id="2575"/>
      <w:bookmarkEnd w:id="2576"/>
      <w:bookmarkEnd w:id="2577"/>
      <w:bookmarkEnd w:id="2578"/>
      <w:bookmarkEnd w:id="2579"/>
      <w:bookmarkEnd w:id="2580"/>
      <w:bookmarkEnd w:id="2581"/>
      <w:bookmarkEnd w:id="2582"/>
      <w:bookmarkEnd w:id="2583"/>
      <w:bookmarkEnd w:id="2584"/>
      <w:bookmarkEnd w:id="2585"/>
      <w:bookmarkEnd w:id="2586"/>
      <w:bookmarkEnd w:id="2587"/>
      <w:bookmarkEnd w:id="2588"/>
      <w:bookmarkEnd w:id="2589"/>
      <w:bookmarkEnd w:id="2590"/>
      <w:bookmarkEnd w:id="2591"/>
      <w:bookmarkEnd w:id="2592"/>
      <w:bookmarkEnd w:id="2593"/>
      <w:bookmarkEnd w:id="2594"/>
      <w:bookmarkEnd w:id="2595"/>
      <w:bookmarkEnd w:id="2596"/>
      <w:bookmarkEnd w:id="2597"/>
      <w:bookmarkEnd w:id="2598"/>
      <w:bookmarkEnd w:id="2599"/>
      <w:bookmarkEnd w:id="2600"/>
      <w:bookmarkEnd w:id="2601"/>
      <w:bookmarkEnd w:id="2602"/>
      <w:bookmarkEnd w:id="2603"/>
      <w:bookmarkEnd w:id="2604"/>
      <w:bookmarkEnd w:id="2605"/>
      <w:bookmarkEnd w:id="2606"/>
      <w:bookmarkEnd w:id="2607"/>
      <w:bookmarkEnd w:id="2608"/>
      <w:bookmarkEnd w:id="2609"/>
      <w:bookmarkEnd w:id="2610"/>
      <w:bookmarkEnd w:id="2611"/>
      <w:bookmarkEnd w:id="2612"/>
      <w:bookmarkEnd w:id="2613"/>
      <w:bookmarkEnd w:id="2614"/>
      <w:bookmarkEnd w:id="2615"/>
      <w:bookmarkEnd w:id="2616"/>
      <w:bookmarkEnd w:id="2617"/>
      <w:bookmarkEnd w:id="2618"/>
      <w:bookmarkEnd w:id="2619"/>
      <w:bookmarkEnd w:id="2620"/>
      <w:bookmarkEnd w:id="2621"/>
      <w:bookmarkEnd w:id="2622"/>
      <w:bookmarkEnd w:id="2623"/>
      <w:bookmarkEnd w:id="2624"/>
      <w:bookmarkEnd w:id="2625"/>
      <w:bookmarkEnd w:id="2626"/>
      <w:bookmarkEnd w:id="2627"/>
      <w:bookmarkEnd w:id="2628"/>
      <w:bookmarkEnd w:id="2629"/>
      <w:bookmarkEnd w:id="2630"/>
      <w:bookmarkEnd w:id="2631"/>
      <w:bookmarkEnd w:id="2632"/>
      <w:bookmarkEnd w:id="2633"/>
      <w:bookmarkEnd w:id="2634"/>
      <w:bookmarkEnd w:id="2635"/>
      <w:bookmarkEnd w:id="2636"/>
      <w:bookmarkEnd w:id="2637"/>
      <w:bookmarkEnd w:id="2638"/>
      <w:bookmarkEnd w:id="2639"/>
      <w:bookmarkEnd w:id="2640"/>
      <w:bookmarkEnd w:id="2641"/>
      <w:bookmarkEnd w:id="2642"/>
      <w:bookmarkEnd w:id="2643"/>
      <w:bookmarkEnd w:id="2644"/>
      <w:bookmarkEnd w:id="2645"/>
      <w:bookmarkEnd w:id="2646"/>
      <w:bookmarkEnd w:id="2647"/>
      <w:bookmarkEnd w:id="2648"/>
      <w:bookmarkEnd w:id="2649"/>
      <w:bookmarkEnd w:id="2650"/>
      <w:bookmarkEnd w:id="2651"/>
      <w:bookmarkEnd w:id="2652"/>
      <w:bookmarkEnd w:id="2653"/>
      <w:bookmarkEnd w:id="2654"/>
      <w:bookmarkEnd w:id="2655"/>
      <w:bookmarkEnd w:id="2656"/>
      <w:bookmarkEnd w:id="2657"/>
      <w:bookmarkEnd w:id="2658"/>
      <w:bookmarkEnd w:id="2659"/>
      <w:bookmarkEnd w:id="2660"/>
      <w:bookmarkEnd w:id="2661"/>
      <w:bookmarkEnd w:id="2662"/>
      <w:bookmarkEnd w:id="2663"/>
      <w:bookmarkEnd w:id="2664"/>
      <w:bookmarkEnd w:id="2665"/>
      <w:bookmarkEnd w:id="2666"/>
      <w:bookmarkEnd w:id="2667"/>
      <w:bookmarkEnd w:id="2668"/>
      <w:bookmarkEnd w:id="2669"/>
      <w:bookmarkEnd w:id="2670"/>
      <w:bookmarkEnd w:id="2671"/>
      <w:bookmarkEnd w:id="2672"/>
      <w:bookmarkEnd w:id="2673"/>
      <w:bookmarkEnd w:id="2674"/>
      <w:bookmarkEnd w:id="2675"/>
      <w:bookmarkEnd w:id="2676"/>
      <w:bookmarkEnd w:id="2677"/>
      <w:bookmarkEnd w:id="2678"/>
      <w:bookmarkEnd w:id="2679"/>
      <w:bookmarkEnd w:id="2680"/>
      <w:bookmarkEnd w:id="2681"/>
      <w:bookmarkEnd w:id="2682"/>
      <w:bookmarkEnd w:id="2683"/>
      <w:bookmarkEnd w:id="2684"/>
      <w:bookmarkEnd w:id="2685"/>
      <w:bookmarkEnd w:id="2686"/>
      <w:bookmarkEnd w:id="2687"/>
      <w:bookmarkEnd w:id="2688"/>
      <w:bookmarkEnd w:id="2689"/>
      <w:bookmarkEnd w:id="2690"/>
      <w:bookmarkEnd w:id="2691"/>
      <w:bookmarkEnd w:id="2692"/>
      <w:bookmarkEnd w:id="2693"/>
      <w:bookmarkEnd w:id="2694"/>
      <w:bookmarkEnd w:id="2695"/>
      <w:bookmarkEnd w:id="2696"/>
      <w:bookmarkEnd w:id="2697"/>
      <w:bookmarkEnd w:id="2698"/>
      <w:bookmarkEnd w:id="2699"/>
      <w:bookmarkEnd w:id="2700"/>
      <w:bookmarkEnd w:id="2701"/>
      <w:bookmarkEnd w:id="2702"/>
      <w:bookmarkEnd w:id="2703"/>
      <w:bookmarkEnd w:id="2704"/>
      <w:bookmarkEnd w:id="2705"/>
      <w:bookmarkEnd w:id="2706"/>
      <w:bookmarkEnd w:id="2707"/>
      <w:bookmarkEnd w:id="2708"/>
      <w:bookmarkEnd w:id="2709"/>
      <w:bookmarkEnd w:id="2710"/>
      <w:bookmarkEnd w:id="2711"/>
      <w:bookmarkEnd w:id="2712"/>
      <w:bookmarkEnd w:id="2713"/>
      <w:bookmarkEnd w:id="2714"/>
      <w:bookmarkEnd w:id="2715"/>
      <w:bookmarkEnd w:id="2716"/>
      <w:bookmarkEnd w:id="2717"/>
      <w:r w:rsidR="0081679B">
        <w:t>Introduction</w:t>
      </w:r>
      <w:bookmarkEnd w:id="2718"/>
      <w:bookmarkEnd w:id="2719"/>
      <w:bookmarkEnd w:id="2720"/>
      <w:bookmarkEnd w:id="2721"/>
      <w:bookmarkEnd w:id="2722"/>
      <w:bookmarkEnd w:id="2723"/>
      <w:bookmarkEnd w:id="2724"/>
      <w:bookmarkEnd w:id="2725"/>
      <w:bookmarkEnd w:id="2726"/>
      <w:bookmarkEnd w:id="2727"/>
      <w:bookmarkEnd w:id="2728"/>
      <w:bookmarkEnd w:id="2729"/>
      <w:bookmarkEnd w:id="2730"/>
      <w:bookmarkEnd w:id="2731"/>
      <w:bookmarkEnd w:id="2732"/>
      <w:bookmarkEnd w:id="2733"/>
      <w:bookmarkEnd w:id="2734"/>
      <w:bookmarkEnd w:id="2735"/>
      <w:bookmarkEnd w:id="2736"/>
      <w:bookmarkEnd w:id="2737"/>
      <w:bookmarkEnd w:id="2738"/>
      <w:bookmarkEnd w:id="2739"/>
      <w:bookmarkEnd w:id="2740"/>
      <w:bookmarkEnd w:id="2741"/>
      <w:bookmarkEnd w:id="2742"/>
      <w:bookmarkEnd w:id="2743"/>
      <w:r w:rsidR="0081679B">
        <w:t xml:space="preserve"> </w:t>
      </w:r>
    </w:p>
    <w:p w14:paraId="2F7CD364" w14:textId="77777777" w:rsidR="00246E03" w:rsidRDefault="00C81EAB" w:rsidP="0081679B">
      <w:pPr>
        <w:rPr>
          <w:lang w:val="en-AU"/>
        </w:rPr>
      </w:pPr>
      <w:r>
        <w:rPr>
          <w:lang w:val="en-AU"/>
        </w:rPr>
        <w:t>The PEST++</w:t>
      </w:r>
      <w:r w:rsidR="00246E03">
        <w:rPr>
          <w:lang w:val="en-AU"/>
        </w:rPr>
        <w:t xml:space="preserve"> </w:t>
      </w:r>
      <w:r w:rsidR="00246E03">
        <w:rPr>
          <w:i/>
          <w:lang w:val="en-AU"/>
        </w:rPr>
        <w:t>parcov()</w:t>
      </w:r>
      <w:r w:rsidR="00246E03">
        <w:rPr>
          <w:lang w:val="en-AU"/>
        </w:rPr>
        <w:t xml:space="preserve"> control variable can accept the name of a parameter uncertainty file as its argument. Programs of the PEST++ suite recognize this type of file by an extension of </w:t>
      </w:r>
      <w:r w:rsidR="00246E03" w:rsidRPr="00246E03">
        <w:rPr>
          <w:i/>
          <w:lang w:val="en-AU"/>
        </w:rPr>
        <w:t>.unc</w:t>
      </w:r>
      <w:r w:rsidR="00246E03">
        <w:rPr>
          <w:lang w:val="en-AU"/>
        </w:rPr>
        <w:t xml:space="preserve">. A parameter uncertainty file gives these programs access to a number of covariance matrices that specify prior uncertainties for subsets of parameters. Individual uncertainties can also be provided for parameters that have no statistical correlation with other parameters. </w:t>
      </w:r>
    </w:p>
    <w:p w14:paraId="62C67A3E" w14:textId="1886FFF7" w:rsidR="00852E73" w:rsidRPr="00246E03" w:rsidRDefault="00246E03" w:rsidP="0081679B">
      <w:pPr>
        <w:rPr>
          <w:lang w:val="en-AU"/>
        </w:rPr>
      </w:pPr>
      <w:r>
        <w:rPr>
          <w:lang w:val="en-AU"/>
        </w:rPr>
        <w:t>Note that specifications provided herein for a parameter uncertainty file differ slightly from those provided in section 2.5 of Part II of the PEST manual. Certain options that are not used by programs of the PEST++ suite are omitted from the</w:t>
      </w:r>
      <w:r w:rsidR="00C81EAB">
        <w:rPr>
          <w:lang w:val="en-AU"/>
        </w:rPr>
        <w:t xml:space="preserve"> </w:t>
      </w:r>
      <w:r w:rsidR="009E0797">
        <w:rPr>
          <w:lang w:val="en-AU"/>
        </w:rPr>
        <w:t>following</w:t>
      </w:r>
      <w:r>
        <w:rPr>
          <w:lang w:val="en-AU"/>
        </w:rPr>
        <w:t xml:space="preserve"> specifications. </w:t>
      </w:r>
    </w:p>
    <w:p w14:paraId="734C9155" w14:textId="77777777" w:rsidR="0081679B" w:rsidRDefault="00246E03" w:rsidP="0081679B">
      <w:pPr>
        <w:pStyle w:val="Heading3"/>
      </w:pPr>
      <w:bookmarkStart w:id="2744" w:name="_Toc445909840"/>
      <w:bookmarkStart w:id="2745" w:name="_Toc480282356"/>
      <w:bookmarkStart w:id="2746" w:name="_Toc482783384"/>
      <w:bookmarkStart w:id="2747" w:name="_Toc488660886"/>
      <w:bookmarkStart w:id="2748" w:name="_Toc500684924"/>
      <w:bookmarkStart w:id="2749" w:name="_Toc501466222"/>
      <w:bookmarkStart w:id="2750" w:name="_Toc501710535"/>
      <w:bookmarkStart w:id="2751" w:name="_Toc501778431"/>
      <w:bookmarkStart w:id="2752" w:name="_Toc501885841"/>
      <w:bookmarkStart w:id="2753" w:name="_Toc502033606"/>
      <w:bookmarkStart w:id="2754" w:name="_Toc502045037"/>
      <w:bookmarkStart w:id="2755" w:name="_Toc502143345"/>
      <w:bookmarkStart w:id="2756" w:name="_Toc502403331"/>
      <w:bookmarkStart w:id="2757" w:name="_Toc502480185"/>
      <w:bookmarkStart w:id="2758" w:name="_Toc502563980"/>
      <w:bookmarkStart w:id="2759" w:name="_Toc502581214"/>
      <w:bookmarkStart w:id="2760" w:name="_Toc502667519"/>
      <w:bookmarkStart w:id="2761" w:name="_Toc502745125"/>
      <w:bookmarkStart w:id="2762" w:name="_Toc502997037"/>
      <w:bookmarkStart w:id="2763" w:name="_Toc503686640"/>
      <w:bookmarkStart w:id="2764" w:name="_Toc503694964"/>
      <w:bookmarkStart w:id="2765" w:name="_Toc503727984"/>
      <w:bookmarkStart w:id="2766" w:name="_Toc505080272"/>
      <w:bookmarkStart w:id="2767" w:name="_Toc506014401"/>
      <w:bookmarkStart w:id="2768" w:name="_Toc506542623"/>
      <w:bookmarkStart w:id="2769" w:name="_Toc520535341"/>
      <w:r>
        <w:t>B</w:t>
      </w:r>
      <w:r w:rsidR="0081679B">
        <w:t>.</w:t>
      </w:r>
      <w:r>
        <w:t>3</w:t>
      </w:r>
      <w:r w:rsidR="0081679B">
        <w:t>.2 Specifications</w:t>
      </w:r>
      <w:bookmarkEnd w:id="2744"/>
      <w:bookmarkEnd w:id="2745"/>
      <w:bookmarkEnd w:id="2746"/>
      <w:bookmarkEnd w:id="2747"/>
      <w:bookmarkEnd w:id="2748"/>
      <w:bookmarkEnd w:id="2749"/>
      <w:bookmarkEnd w:id="2750"/>
      <w:bookmarkEnd w:id="2751"/>
      <w:bookmarkEnd w:id="2752"/>
      <w:bookmarkEnd w:id="2753"/>
      <w:bookmarkEnd w:id="2754"/>
      <w:bookmarkEnd w:id="2755"/>
      <w:bookmarkEnd w:id="2756"/>
      <w:bookmarkEnd w:id="2757"/>
      <w:bookmarkEnd w:id="2758"/>
      <w:bookmarkEnd w:id="2759"/>
      <w:bookmarkEnd w:id="2760"/>
      <w:bookmarkEnd w:id="2761"/>
      <w:bookmarkEnd w:id="2762"/>
      <w:bookmarkEnd w:id="2763"/>
      <w:bookmarkEnd w:id="2764"/>
      <w:bookmarkEnd w:id="2765"/>
      <w:bookmarkEnd w:id="2766"/>
      <w:bookmarkEnd w:id="2767"/>
      <w:bookmarkEnd w:id="2768"/>
      <w:bookmarkEnd w:id="2769"/>
    </w:p>
    <w:p w14:paraId="5B7070E6" w14:textId="77777777" w:rsidR="0081679B" w:rsidRDefault="0081679B" w:rsidP="0081679B">
      <w:pPr>
        <w:rPr>
          <w:lang w:val="en-AU"/>
        </w:rPr>
      </w:pPr>
      <w:r>
        <w:rPr>
          <w:lang w:val="en-AU"/>
        </w:rPr>
        <w:t xml:space="preserve">Figure </w:t>
      </w:r>
      <w:r w:rsidR="00246E03">
        <w:rPr>
          <w:lang w:val="en-AU"/>
        </w:rPr>
        <w:t>B</w:t>
      </w:r>
      <w:r>
        <w:rPr>
          <w:lang w:val="en-AU"/>
        </w:rPr>
        <w:t>.</w:t>
      </w:r>
      <w:r w:rsidR="00246E03">
        <w:rPr>
          <w:lang w:val="en-AU"/>
        </w:rPr>
        <w:t>3</w:t>
      </w:r>
      <w:r>
        <w:rPr>
          <w:lang w:val="en-AU"/>
        </w:rPr>
        <w:t xml:space="preserve"> illustrates an uncertainty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6"/>
      </w:tblGrid>
      <w:tr w:rsidR="0081679B" w:rsidRPr="00C506B5" w14:paraId="0370A501" w14:textId="77777777" w:rsidTr="00E03C12">
        <w:trPr>
          <w:cantSplit/>
        </w:trPr>
        <w:tc>
          <w:tcPr>
            <w:tcW w:w="9242" w:type="dxa"/>
          </w:tcPr>
          <w:p w14:paraId="03A80DB0" w14:textId="77777777" w:rsidR="0081679B" w:rsidRPr="00C81EAB" w:rsidRDefault="0081679B" w:rsidP="00E03C12">
            <w:pPr>
              <w:pStyle w:val="PlainText"/>
              <w:rPr>
                <w:sz w:val="18"/>
              </w:rPr>
            </w:pPr>
            <w:r w:rsidRPr="00C81EAB">
              <w:rPr>
                <w:sz w:val="18"/>
              </w:rPr>
              <w:lastRenderedPageBreak/>
              <w:t># An example of an uncertainty file</w:t>
            </w:r>
          </w:p>
          <w:p w14:paraId="6121BC27" w14:textId="77777777" w:rsidR="0081679B" w:rsidRPr="00C81EAB" w:rsidRDefault="0081679B" w:rsidP="00E03C12">
            <w:pPr>
              <w:pStyle w:val="PlainText"/>
              <w:rPr>
                <w:sz w:val="18"/>
              </w:rPr>
            </w:pPr>
          </w:p>
          <w:p w14:paraId="663C0C3E" w14:textId="77777777" w:rsidR="0081679B" w:rsidRPr="00C81EAB" w:rsidRDefault="0081679B" w:rsidP="00E03C12">
            <w:pPr>
              <w:pStyle w:val="PlainText"/>
              <w:rPr>
                <w:sz w:val="18"/>
              </w:rPr>
            </w:pPr>
            <w:r w:rsidRPr="00C81EAB">
              <w:rPr>
                <w:sz w:val="18"/>
              </w:rPr>
              <w:t>START STANDARD_DEVIATION</w:t>
            </w:r>
          </w:p>
          <w:p w14:paraId="28AE8BD4" w14:textId="77777777" w:rsidR="0081679B" w:rsidRPr="00C81EAB" w:rsidRDefault="0081679B" w:rsidP="00E03C12">
            <w:pPr>
              <w:pStyle w:val="PlainText"/>
              <w:rPr>
                <w:sz w:val="18"/>
              </w:rPr>
            </w:pPr>
            <w:r w:rsidRPr="00C81EAB">
              <w:rPr>
                <w:sz w:val="18"/>
              </w:rPr>
              <w:t xml:space="preserve">  std_multiplier 3.0  </w:t>
            </w:r>
          </w:p>
          <w:p w14:paraId="4B370DAB" w14:textId="77777777" w:rsidR="0081679B" w:rsidRPr="00C81EAB" w:rsidRDefault="0081679B" w:rsidP="00E03C12">
            <w:pPr>
              <w:pStyle w:val="PlainText"/>
              <w:rPr>
                <w:sz w:val="18"/>
              </w:rPr>
            </w:pPr>
            <w:r w:rsidRPr="00C81EAB">
              <w:rPr>
                <w:sz w:val="18"/>
              </w:rPr>
              <w:t xml:space="preserve">  ro9  1.0</w:t>
            </w:r>
          </w:p>
          <w:p w14:paraId="1A14482B" w14:textId="77777777" w:rsidR="0081679B" w:rsidRPr="00C81EAB" w:rsidRDefault="0081679B" w:rsidP="00E03C12">
            <w:pPr>
              <w:pStyle w:val="PlainText"/>
              <w:rPr>
                <w:sz w:val="18"/>
              </w:rPr>
            </w:pPr>
            <w:r w:rsidRPr="00C81EAB">
              <w:rPr>
                <w:sz w:val="18"/>
              </w:rPr>
              <w:t xml:space="preserve">  ro10 1.0</w:t>
            </w:r>
          </w:p>
          <w:p w14:paraId="17215471" w14:textId="77777777" w:rsidR="0081679B" w:rsidRPr="00C81EAB" w:rsidRDefault="0081679B" w:rsidP="00E03C12">
            <w:pPr>
              <w:pStyle w:val="PlainText"/>
              <w:rPr>
                <w:sz w:val="18"/>
              </w:rPr>
            </w:pPr>
            <w:r w:rsidRPr="00C81EAB">
              <w:rPr>
                <w:sz w:val="18"/>
              </w:rPr>
              <w:t xml:space="preserve">  ro4  1.0</w:t>
            </w:r>
          </w:p>
          <w:p w14:paraId="74B13D14" w14:textId="77777777" w:rsidR="0081679B" w:rsidRPr="00C81EAB" w:rsidRDefault="0081679B" w:rsidP="00E03C12">
            <w:pPr>
              <w:pStyle w:val="PlainText"/>
              <w:rPr>
                <w:sz w:val="18"/>
              </w:rPr>
            </w:pPr>
            <w:r w:rsidRPr="00C81EAB">
              <w:rPr>
                <w:sz w:val="18"/>
              </w:rPr>
              <w:t>END STANDARD_DEVIATION</w:t>
            </w:r>
          </w:p>
          <w:p w14:paraId="4E8113CA" w14:textId="77777777" w:rsidR="0081679B" w:rsidRPr="00C81EAB" w:rsidRDefault="0081679B" w:rsidP="00E03C12">
            <w:pPr>
              <w:pStyle w:val="PlainText"/>
              <w:rPr>
                <w:sz w:val="18"/>
              </w:rPr>
            </w:pPr>
          </w:p>
          <w:p w14:paraId="48E0F909" w14:textId="77777777" w:rsidR="0081679B" w:rsidRPr="00C81EAB" w:rsidRDefault="0081679B" w:rsidP="00E03C12">
            <w:pPr>
              <w:pStyle w:val="PlainText"/>
              <w:rPr>
                <w:sz w:val="18"/>
              </w:rPr>
            </w:pPr>
            <w:r w:rsidRPr="00C81EAB">
              <w:rPr>
                <w:sz w:val="18"/>
              </w:rPr>
              <w:t>START COVARIANCE_MATRIX</w:t>
            </w:r>
          </w:p>
          <w:p w14:paraId="79BEA123" w14:textId="77777777" w:rsidR="0081679B" w:rsidRPr="00C81EAB" w:rsidRDefault="0081679B" w:rsidP="00E03C12">
            <w:pPr>
              <w:pStyle w:val="PlainText"/>
              <w:rPr>
                <w:sz w:val="18"/>
              </w:rPr>
            </w:pPr>
            <w:r w:rsidRPr="00C81EAB">
              <w:rPr>
                <w:sz w:val="18"/>
              </w:rPr>
              <w:t xml:space="preserve">  file "mat.dat"</w:t>
            </w:r>
          </w:p>
          <w:p w14:paraId="2138B7E0" w14:textId="77777777" w:rsidR="0081679B" w:rsidRPr="00C81EAB" w:rsidRDefault="0081679B" w:rsidP="00E03C12">
            <w:pPr>
              <w:pStyle w:val="PlainText"/>
              <w:rPr>
                <w:sz w:val="18"/>
              </w:rPr>
            </w:pPr>
            <w:r w:rsidRPr="00C81EAB">
              <w:rPr>
                <w:sz w:val="18"/>
              </w:rPr>
              <w:t xml:space="preserve">  variance_multiplier 1e-2</w:t>
            </w:r>
          </w:p>
          <w:p w14:paraId="17F2BF1B" w14:textId="77777777" w:rsidR="0081679B" w:rsidRPr="00C81EAB" w:rsidRDefault="0081679B" w:rsidP="00E03C12">
            <w:pPr>
              <w:pStyle w:val="PlainText"/>
              <w:rPr>
                <w:sz w:val="18"/>
              </w:rPr>
            </w:pPr>
            <w:r w:rsidRPr="00C81EAB">
              <w:rPr>
                <w:sz w:val="18"/>
              </w:rPr>
              <w:t>END COVARIANCE_MATRIX</w:t>
            </w:r>
          </w:p>
          <w:p w14:paraId="569A2129" w14:textId="77777777" w:rsidR="0081679B" w:rsidRPr="00C81EAB" w:rsidRDefault="0081679B" w:rsidP="00E03C12">
            <w:pPr>
              <w:pStyle w:val="PlainText"/>
              <w:rPr>
                <w:sz w:val="18"/>
              </w:rPr>
            </w:pPr>
          </w:p>
          <w:p w14:paraId="71F6FE21" w14:textId="77777777" w:rsidR="0081679B" w:rsidRPr="00C81EAB" w:rsidRDefault="0081679B" w:rsidP="00E03C12">
            <w:pPr>
              <w:pStyle w:val="PlainText"/>
              <w:rPr>
                <w:sz w:val="18"/>
              </w:rPr>
            </w:pPr>
            <w:r w:rsidRPr="00C81EAB">
              <w:rPr>
                <w:sz w:val="18"/>
              </w:rPr>
              <w:t>START COVARIANCE_MATRIX</w:t>
            </w:r>
          </w:p>
          <w:p w14:paraId="2B8028D5" w14:textId="77777777" w:rsidR="0081679B" w:rsidRPr="00C81EAB" w:rsidRDefault="0081679B" w:rsidP="00E03C12">
            <w:pPr>
              <w:pStyle w:val="PlainText"/>
              <w:rPr>
                <w:sz w:val="18"/>
              </w:rPr>
            </w:pPr>
            <w:r w:rsidRPr="00C81EAB">
              <w:rPr>
                <w:sz w:val="18"/>
              </w:rPr>
              <w:t xml:space="preserve">  file "cov.mat"</w:t>
            </w:r>
          </w:p>
          <w:p w14:paraId="6EAB3C22" w14:textId="77777777" w:rsidR="0081679B" w:rsidRPr="00C81EAB" w:rsidRDefault="0081679B" w:rsidP="00E03C12">
            <w:pPr>
              <w:pStyle w:val="PlainText"/>
              <w:rPr>
                <w:sz w:val="18"/>
              </w:rPr>
            </w:pPr>
            <w:r w:rsidRPr="00C81EAB">
              <w:rPr>
                <w:sz w:val="18"/>
              </w:rPr>
              <w:t xml:space="preserve">  variance_multiplier 1.0</w:t>
            </w:r>
          </w:p>
          <w:p w14:paraId="3A2ECC81" w14:textId="77777777" w:rsidR="0081679B" w:rsidRPr="00C81EAB" w:rsidRDefault="0081679B" w:rsidP="00E03C12">
            <w:pPr>
              <w:pStyle w:val="PlainText"/>
              <w:rPr>
                <w:sz w:val="18"/>
              </w:rPr>
            </w:pPr>
            <w:r w:rsidRPr="00C81EAB">
              <w:rPr>
                <w:sz w:val="18"/>
              </w:rPr>
              <w:t xml:space="preserve">  parameter_list_file “list.dat”</w:t>
            </w:r>
          </w:p>
          <w:p w14:paraId="306836EC" w14:textId="77777777" w:rsidR="0081679B" w:rsidRPr="00C81EAB" w:rsidRDefault="0081679B" w:rsidP="00E03C12">
            <w:pPr>
              <w:pStyle w:val="PlainText"/>
              <w:rPr>
                <w:sz w:val="18"/>
              </w:rPr>
            </w:pPr>
            <w:r w:rsidRPr="00C81EAB">
              <w:rPr>
                <w:sz w:val="18"/>
              </w:rPr>
              <w:t>END COVARIANCE_MATRIX</w:t>
            </w:r>
          </w:p>
          <w:p w14:paraId="290FCF35" w14:textId="77777777" w:rsidR="0081679B" w:rsidRPr="00C81EAB" w:rsidRDefault="0081679B" w:rsidP="00E03C12">
            <w:pPr>
              <w:pStyle w:val="PlainText"/>
              <w:rPr>
                <w:sz w:val="18"/>
              </w:rPr>
            </w:pPr>
          </w:p>
          <w:p w14:paraId="5E8CE511" w14:textId="77777777" w:rsidR="0081679B" w:rsidRPr="00C81EAB" w:rsidRDefault="0081679B" w:rsidP="00E03C12">
            <w:pPr>
              <w:pStyle w:val="PlainText"/>
              <w:rPr>
                <w:sz w:val="18"/>
              </w:rPr>
            </w:pPr>
            <w:r w:rsidRPr="00C81EAB">
              <w:rPr>
                <w:sz w:val="18"/>
              </w:rPr>
              <w:t>START COVARIANCE_MATRIX</w:t>
            </w:r>
          </w:p>
          <w:p w14:paraId="5E3C9B95" w14:textId="77777777" w:rsidR="0081679B" w:rsidRPr="00C81EAB" w:rsidRDefault="0081679B" w:rsidP="00E03C12">
            <w:pPr>
              <w:pStyle w:val="PlainText"/>
              <w:rPr>
                <w:sz w:val="18"/>
              </w:rPr>
            </w:pPr>
            <w:r w:rsidRPr="00C81EAB">
              <w:rPr>
                <w:sz w:val="18"/>
              </w:rPr>
              <w:t xml:space="preserve">  file "cov1.mat"</w:t>
            </w:r>
          </w:p>
          <w:p w14:paraId="56299E3C" w14:textId="77777777" w:rsidR="0081679B" w:rsidRPr="00C81EAB" w:rsidRDefault="0081679B" w:rsidP="00E03C12">
            <w:pPr>
              <w:pStyle w:val="PlainText"/>
              <w:rPr>
                <w:sz w:val="18"/>
              </w:rPr>
            </w:pPr>
            <w:r w:rsidRPr="00C81EAB">
              <w:rPr>
                <w:sz w:val="18"/>
              </w:rPr>
              <w:t xml:space="preserve">  first_parameter kpp1</w:t>
            </w:r>
          </w:p>
          <w:p w14:paraId="15A84E59" w14:textId="77777777" w:rsidR="0081679B" w:rsidRPr="00C81EAB" w:rsidRDefault="0081679B" w:rsidP="00E03C12">
            <w:pPr>
              <w:pStyle w:val="PlainText"/>
              <w:rPr>
                <w:sz w:val="18"/>
              </w:rPr>
            </w:pPr>
            <w:r w:rsidRPr="00C81EAB">
              <w:rPr>
                <w:sz w:val="18"/>
              </w:rPr>
              <w:t xml:space="preserve">  last_parameter kpp129</w:t>
            </w:r>
          </w:p>
          <w:p w14:paraId="74D26B0B" w14:textId="77777777" w:rsidR="0081679B" w:rsidRPr="00C81EAB" w:rsidRDefault="0081679B" w:rsidP="00E03C12">
            <w:pPr>
              <w:pStyle w:val="PlainText"/>
              <w:rPr>
                <w:sz w:val="18"/>
              </w:rPr>
            </w:pPr>
            <w:r w:rsidRPr="00C81EAB">
              <w:rPr>
                <w:sz w:val="18"/>
              </w:rPr>
              <w:t>END COVARIANCE_MATRIX</w:t>
            </w:r>
          </w:p>
          <w:p w14:paraId="47618679" w14:textId="77777777" w:rsidR="0081679B" w:rsidRPr="003E34D5" w:rsidRDefault="0081679B" w:rsidP="00E03C12">
            <w:pPr>
              <w:pStyle w:val="PlainText"/>
            </w:pPr>
          </w:p>
        </w:tc>
      </w:tr>
    </w:tbl>
    <w:p w14:paraId="1376D110" w14:textId="77777777" w:rsidR="0081679B" w:rsidRDefault="0081679B" w:rsidP="0081679B">
      <w:pPr>
        <w:pStyle w:val="Caption1"/>
      </w:pPr>
      <w:r>
        <w:t xml:space="preserve">Figure </w:t>
      </w:r>
      <w:r w:rsidR="00246E03">
        <w:t>B</w:t>
      </w:r>
      <w:r>
        <w:t>.</w:t>
      </w:r>
      <w:r w:rsidR="00246E03">
        <w:t>3</w:t>
      </w:r>
      <w:r>
        <w:t xml:space="preserve"> Example of an uncertainty file.</w:t>
      </w:r>
    </w:p>
    <w:p w14:paraId="503F010B" w14:textId="77777777" w:rsidR="0081679B" w:rsidRDefault="00C81EAB" w:rsidP="00C81EAB">
      <w:pPr>
        <w:rPr>
          <w:lang w:val="en-AU"/>
        </w:rPr>
      </w:pPr>
      <w:r>
        <w:rPr>
          <w:lang w:val="en-AU"/>
        </w:rPr>
        <w:t xml:space="preserve">An uncertainty files provides two options for characterizing the uncertainties of subsets of a random vector </w:t>
      </w:r>
      <w:r w:rsidRPr="00C81EAB">
        <w:rPr>
          <w:b/>
          <w:lang w:val="en-AU"/>
        </w:rPr>
        <w:t>k</w:t>
      </w:r>
      <w:r>
        <w:rPr>
          <w:lang w:val="en-AU"/>
        </w:rPr>
        <w:t>. These are</w:t>
      </w:r>
    </w:p>
    <w:p w14:paraId="1C17DF9C" w14:textId="77777777" w:rsidR="0081679B" w:rsidRDefault="0081679B" w:rsidP="0081679B">
      <w:pPr>
        <w:pStyle w:val="ListParagraph"/>
        <w:numPr>
          <w:ilvl w:val="0"/>
          <w:numId w:val="37"/>
        </w:numPr>
        <w:rPr>
          <w:lang w:val="en-AU"/>
        </w:rPr>
      </w:pPr>
      <w:r w:rsidRPr="006A40F4">
        <w:rPr>
          <w:lang w:val="en-AU"/>
        </w:rPr>
        <w:t>a list of indivi</w:t>
      </w:r>
      <w:r>
        <w:rPr>
          <w:lang w:val="en-AU"/>
        </w:rPr>
        <w:t>dual entity standard deviations;</w:t>
      </w:r>
      <w:r w:rsidRPr="006A40F4">
        <w:rPr>
          <w:lang w:val="en-AU"/>
        </w:rPr>
        <w:t xml:space="preserve"> </w:t>
      </w:r>
      <w:r w:rsidR="00246E03">
        <w:rPr>
          <w:lang w:val="en-AU"/>
        </w:rPr>
        <w:t>and</w:t>
      </w:r>
    </w:p>
    <w:p w14:paraId="5AEA2AA1" w14:textId="77777777" w:rsidR="0081679B" w:rsidRDefault="0081679B" w:rsidP="0081679B">
      <w:pPr>
        <w:pStyle w:val="ListParagraph"/>
        <w:numPr>
          <w:ilvl w:val="0"/>
          <w:numId w:val="37"/>
        </w:numPr>
        <w:rPr>
          <w:lang w:val="en-AU"/>
        </w:rPr>
      </w:pPr>
      <w:r w:rsidRPr="006A40F4">
        <w:rPr>
          <w:lang w:val="en-AU"/>
        </w:rPr>
        <w:t>a covariance</w:t>
      </w:r>
      <w:r>
        <w:rPr>
          <w:lang w:val="en-AU"/>
        </w:rPr>
        <w:t xml:space="preserve"> matrix</w:t>
      </w:r>
      <w:r w:rsidRPr="006A40F4">
        <w:rPr>
          <w:lang w:val="en-AU"/>
        </w:rPr>
        <w:t xml:space="preserve"> fil</w:t>
      </w:r>
      <w:r>
        <w:rPr>
          <w:lang w:val="en-AU"/>
        </w:rPr>
        <w:t>e</w:t>
      </w:r>
      <w:r w:rsidR="00C81EAB">
        <w:rPr>
          <w:lang w:val="en-AU"/>
        </w:rPr>
        <w:t>.</w:t>
      </w:r>
      <w:r w:rsidRPr="006A40F4">
        <w:rPr>
          <w:lang w:val="en-AU"/>
        </w:rPr>
        <w:t xml:space="preserve"> </w:t>
      </w:r>
    </w:p>
    <w:p w14:paraId="64723CDA" w14:textId="77777777" w:rsidR="0081679B" w:rsidRPr="006A40F4" w:rsidRDefault="00C81EAB" w:rsidP="0081679B">
      <w:pPr>
        <w:ind w:left="64"/>
        <w:rPr>
          <w:lang w:val="en-AU"/>
        </w:rPr>
      </w:pPr>
      <w:r>
        <w:rPr>
          <w:lang w:val="en-AU"/>
        </w:rPr>
        <w:t>If desired, a</w:t>
      </w:r>
      <w:r w:rsidR="0081679B" w:rsidRPr="006A40F4">
        <w:rPr>
          <w:lang w:val="en-AU"/>
        </w:rPr>
        <w:t xml:space="preserve"> single</w:t>
      </w:r>
      <w:r w:rsidR="0081679B">
        <w:rPr>
          <w:lang w:val="en-AU"/>
        </w:rPr>
        <w:t xml:space="preserve"> one of these </w:t>
      </w:r>
      <w:r w:rsidR="0081679B" w:rsidRPr="006A40F4">
        <w:rPr>
          <w:lang w:val="en-AU"/>
        </w:rPr>
        <w:t>option</w:t>
      </w:r>
      <w:r w:rsidR="0081679B">
        <w:rPr>
          <w:lang w:val="en-AU"/>
        </w:rPr>
        <w:t>s</w:t>
      </w:r>
      <w:r w:rsidR="0081679B" w:rsidRPr="006A40F4">
        <w:rPr>
          <w:lang w:val="en-AU"/>
        </w:rPr>
        <w:t xml:space="preserve"> can be used to specify the entirety of</w:t>
      </w:r>
      <w:r>
        <w:rPr>
          <w:lang w:val="en-AU"/>
        </w:rPr>
        <w:t xml:space="preserve"> the</w:t>
      </w:r>
      <w:r w:rsidR="0081679B">
        <w:rPr>
          <w:lang w:val="en-AU"/>
        </w:rPr>
        <w:t xml:space="preserve"> </w:t>
      </w:r>
      <w:r w:rsidR="0081679B" w:rsidRPr="006A40F4">
        <w:rPr>
          <w:lang w:val="en-AU"/>
        </w:rPr>
        <w:t>covariance matrix</w:t>
      </w:r>
      <w:r>
        <w:rPr>
          <w:lang w:val="en-AU"/>
        </w:rPr>
        <w:t xml:space="preserve"> of </w:t>
      </w:r>
      <w:r w:rsidRPr="00C81EAB">
        <w:rPr>
          <w:b/>
          <w:lang w:val="en-AU"/>
        </w:rPr>
        <w:t>k</w:t>
      </w:r>
      <w:r>
        <w:rPr>
          <w:lang w:val="en-AU"/>
        </w:rPr>
        <w:t>, symbolized by C(</w:t>
      </w:r>
      <w:r w:rsidRPr="00C81EAB">
        <w:rPr>
          <w:b/>
          <w:lang w:val="en-AU"/>
        </w:rPr>
        <w:t>k</w:t>
      </w:r>
      <w:r>
        <w:rPr>
          <w:lang w:val="en-AU"/>
        </w:rPr>
        <w:t>)</w:t>
      </w:r>
      <w:r w:rsidR="0081679B">
        <w:rPr>
          <w:lang w:val="en-AU"/>
        </w:rPr>
        <w:t>. Alternatively</w:t>
      </w:r>
      <w:r w:rsidR="0081679B" w:rsidRPr="006A40F4">
        <w:rPr>
          <w:lang w:val="en-AU"/>
        </w:rPr>
        <w:t>, different mechanisms can be used</w:t>
      </w:r>
      <w:r w:rsidR="0081679B">
        <w:rPr>
          <w:lang w:val="en-AU"/>
        </w:rPr>
        <w:t xml:space="preserve"> within the same uncertainty file</w:t>
      </w:r>
      <w:r w:rsidR="0081679B" w:rsidRPr="006A40F4">
        <w:rPr>
          <w:lang w:val="en-AU"/>
        </w:rPr>
        <w:t xml:space="preserve"> to characterise different parts of the total covariance matrix.</w:t>
      </w:r>
    </w:p>
    <w:p w14:paraId="0D955349" w14:textId="77777777" w:rsidR="00C81EAB" w:rsidRDefault="00C81EAB" w:rsidP="0081679B">
      <w:pPr>
        <w:rPr>
          <w:lang w:val="en-AU"/>
        </w:rPr>
      </w:pPr>
      <w:r>
        <w:rPr>
          <w:lang w:val="en-AU"/>
        </w:rPr>
        <w:t xml:space="preserve">In the following discussion it is assumed that </w:t>
      </w:r>
      <w:r w:rsidRPr="00C81EAB">
        <w:rPr>
          <w:b/>
          <w:lang w:val="en-AU"/>
        </w:rPr>
        <w:t>k</w:t>
      </w:r>
      <w:r>
        <w:rPr>
          <w:lang w:val="en-AU"/>
        </w:rPr>
        <w:t xml:space="preserve"> holds a set of model parameters. However this is not integral to its specifications.</w:t>
      </w:r>
    </w:p>
    <w:p w14:paraId="34A8D410" w14:textId="77777777" w:rsidR="0081679B" w:rsidRDefault="0081679B" w:rsidP="0081679B">
      <w:pPr>
        <w:rPr>
          <w:lang w:val="en-AU"/>
        </w:rPr>
      </w:pPr>
      <w:r>
        <w:rPr>
          <w:lang w:val="en-AU"/>
        </w:rPr>
        <w:t xml:space="preserve">An uncertainty file is subdivided into blocks. Each block implements one of the mechanisms of uncertainty characterisation described above. An uncertainty file can have as many blocks as desired. However the following </w:t>
      </w:r>
      <w:r w:rsidR="00246E03">
        <w:rPr>
          <w:lang w:val="en-AU"/>
        </w:rPr>
        <w:t>protocols</w:t>
      </w:r>
      <w:r>
        <w:rPr>
          <w:lang w:val="en-AU"/>
        </w:rPr>
        <w:t xml:space="preserve"> must be observed.</w:t>
      </w:r>
    </w:p>
    <w:p w14:paraId="4BDC3AA9" w14:textId="77777777" w:rsidR="0081679B" w:rsidRDefault="0081679B" w:rsidP="0081679B">
      <w:pPr>
        <w:numPr>
          <w:ilvl w:val="0"/>
          <w:numId w:val="35"/>
        </w:numPr>
        <w:rPr>
          <w:lang w:val="en-AU"/>
        </w:rPr>
      </w:pPr>
      <w:r>
        <w:rPr>
          <w:lang w:val="en-AU"/>
        </w:rPr>
        <w:t xml:space="preserve">Parameters cited in an uncertainty file, and the files cited therein, are matched by name to those featured in a PEST control file which defines a particular inverse problem. </w:t>
      </w:r>
    </w:p>
    <w:p w14:paraId="5AC33EDC" w14:textId="0322DD28" w:rsidR="0081679B" w:rsidRPr="00823F49" w:rsidRDefault="0081679B" w:rsidP="0081679B">
      <w:pPr>
        <w:numPr>
          <w:ilvl w:val="0"/>
          <w:numId w:val="35"/>
        </w:numPr>
        <w:rPr>
          <w:lang w:val="en-AU"/>
        </w:rPr>
      </w:pPr>
      <w:r>
        <w:rPr>
          <w:lang w:val="en-AU"/>
        </w:rPr>
        <w:t xml:space="preserve">The uncertainty of an individual element of an overall </w:t>
      </w:r>
      <w:r>
        <w:rPr>
          <w:b/>
          <w:bCs/>
          <w:lang w:val="en-AU"/>
        </w:rPr>
        <w:t>k</w:t>
      </w:r>
      <w:r>
        <w:rPr>
          <w:lang w:val="en-AU"/>
        </w:rPr>
        <w:t xml:space="preserve"> vector can be </w:t>
      </w:r>
      <w:r w:rsidR="009E0797">
        <w:rPr>
          <w:lang w:val="en-AU"/>
        </w:rPr>
        <w:t>specified only once</w:t>
      </w:r>
      <w:r>
        <w:rPr>
          <w:lang w:val="en-AU"/>
        </w:rPr>
        <w:t xml:space="preserve">. Thus, for example, any particular element of a </w:t>
      </w:r>
      <w:r w:rsidRPr="004F71C6">
        <w:rPr>
          <w:b/>
          <w:lang w:val="en-AU"/>
        </w:rPr>
        <w:t>k</w:t>
      </w:r>
      <w:r>
        <w:rPr>
          <w:lang w:val="en-AU"/>
        </w:rPr>
        <w:t xml:space="preserve"> vector cannot be cited in a </w:t>
      </w:r>
      <w:r>
        <w:rPr>
          <w:iCs/>
          <w:lang w:val="en-AU"/>
        </w:rPr>
        <w:t>STANDARD_DEVIATION</w:t>
      </w:r>
      <w:r>
        <w:rPr>
          <w:lang w:val="en-AU"/>
        </w:rPr>
        <w:t xml:space="preserve"> block of an uncertainty file if it is also cited in a matrix provided through a COVARIANCE_MATRIX block of the same uncertainty file.</w:t>
      </w:r>
    </w:p>
    <w:p w14:paraId="0F4F531E" w14:textId="77777777" w:rsidR="0081679B" w:rsidRDefault="0081679B" w:rsidP="0081679B">
      <w:pPr>
        <w:numPr>
          <w:ilvl w:val="0"/>
          <w:numId w:val="35"/>
        </w:numPr>
        <w:rPr>
          <w:lang w:val="en-AU"/>
        </w:rPr>
      </w:pPr>
      <w:r>
        <w:rPr>
          <w:lang w:val="en-AU"/>
        </w:rPr>
        <w:t xml:space="preserve">If a parameter is log-transformed in the current inverse or uncertainty analysis problem (as specified in the PEST control file which governs that problem), then specifications of variance, covariance or standard deviation provided in </w:t>
      </w:r>
      <w:r w:rsidR="00C81EAB">
        <w:rPr>
          <w:lang w:val="en-AU"/>
        </w:rPr>
        <w:t>an</w:t>
      </w:r>
      <w:r>
        <w:rPr>
          <w:lang w:val="en-AU"/>
        </w:rPr>
        <w:t xml:space="preserve"> uncertainty file must pertain to the log (to base 10) of the parameter. </w:t>
      </w:r>
    </w:p>
    <w:p w14:paraId="71346D87" w14:textId="083D02B8" w:rsidR="0081679B" w:rsidRDefault="0081679B" w:rsidP="0081679B">
      <w:pPr>
        <w:rPr>
          <w:lang w:val="en-AU"/>
        </w:rPr>
      </w:pPr>
      <w:r>
        <w:rPr>
          <w:lang w:val="en-AU"/>
        </w:rPr>
        <w:t xml:space="preserve">Each block of an uncertainty file must begin with a START line and finish with an END line </w:t>
      </w:r>
      <w:r w:rsidR="009E0797">
        <w:rPr>
          <w:lang w:val="en-AU"/>
        </w:rPr>
        <w:t>as</w:t>
      </w:r>
      <w:r>
        <w:rPr>
          <w:lang w:val="en-AU"/>
        </w:rPr>
        <w:t xml:space="preserve"> illustrated in figure </w:t>
      </w:r>
      <w:r w:rsidR="00DD5D76">
        <w:rPr>
          <w:lang w:val="en-AU"/>
        </w:rPr>
        <w:t>B</w:t>
      </w:r>
      <w:r>
        <w:rPr>
          <w:lang w:val="en-AU"/>
        </w:rPr>
        <w:t>.</w:t>
      </w:r>
      <w:r w:rsidR="00DD5D76">
        <w:rPr>
          <w:lang w:val="en-AU"/>
        </w:rPr>
        <w:t>3</w:t>
      </w:r>
      <w:r>
        <w:rPr>
          <w:lang w:val="en-AU"/>
        </w:rPr>
        <w:t xml:space="preserve">; in both cases the type of block must be correctly characterised </w:t>
      </w:r>
      <w:r>
        <w:rPr>
          <w:lang w:val="en-AU"/>
        </w:rPr>
        <w:lastRenderedPageBreak/>
        <w:t xml:space="preserve">following the START and END designators. Within each block, data entry must follow the keyword protocol. Thus each line must comprise a keyword, followed by the value (numerical or text) associated with that keyword. Filenames must be surrounded by quotes if they contain spaces. With one exception (the </w:t>
      </w:r>
      <w:r w:rsidRPr="00CA2283">
        <w:rPr>
          <w:i/>
          <w:iCs/>
          <w:lang w:val="en-AU"/>
        </w:rPr>
        <w:t>std_multiplier</w:t>
      </w:r>
      <w:r>
        <w:rPr>
          <w:lang w:val="en-AU"/>
        </w:rPr>
        <w:t xml:space="preserve"> keyword in the STANDARD_DEVIATION block), keywords within a block can be supplied in any order; some can be omitted if desired. Keywords and block names are case insensitive.</w:t>
      </w:r>
    </w:p>
    <w:p w14:paraId="035AC6C3" w14:textId="77777777" w:rsidR="0081679B" w:rsidRDefault="0081679B" w:rsidP="0081679B">
      <w:pPr>
        <w:rPr>
          <w:lang w:val="en-AU"/>
        </w:rPr>
      </w:pPr>
      <w:r>
        <w:rPr>
          <w:lang w:val="en-AU"/>
        </w:rPr>
        <w:t>Blank lines can appear anywhere within an uncertainty file. So too can comment lines; these are recognised through the fact that their first character is “#”.</w:t>
      </w:r>
    </w:p>
    <w:p w14:paraId="4C87DDE9" w14:textId="77777777" w:rsidR="0081679B" w:rsidRDefault="0081679B" w:rsidP="0081679B">
      <w:pPr>
        <w:rPr>
          <w:lang w:val="en-AU"/>
        </w:rPr>
      </w:pPr>
      <w:r>
        <w:rPr>
          <w:lang w:val="en-AU"/>
        </w:rPr>
        <w:t>Each of the blocks appearing in an uncertainty file is now discussed in detail.</w:t>
      </w:r>
    </w:p>
    <w:p w14:paraId="135920E5" w14:textId="77777777" w:rsidR="0081679B" w:rsidRDefault="00DD5D76" w:rsidP="0081679B">
      <w:pPr>
        <w:pStyle w:val="Heading4"/>
        <w:rPr>
          <w:lang w:val="en-AU"/>
        </w:rPr>
      </w:pPr>
      <w:r>
        <w:rPr>
          <w:lang w:val="en-AU"/>
        </w:rPr>
        <w:t>B.3</w:t>
      </w:r>
      <w:r w:rsidR="0081679B">
        <w:rPr>
          <w:lang w:val="en-AU"/>
        </w:rPr>
        <w:t>.2.1 The STANDARD_DEVIATION Block</w:t>
      </w:r>
    </w:p>
    <w:p w14:paraId="5D4F9E39" w14:textId="77777777" w:rsidR="0081679B" w:rsidRDefault="0081679B" w:rsidP="0081679B">
      <w:pPr>
        <w:rPr>
          <w:lang w:val="en-AU"/>
        </w:rPr>
      </w:pPr>
      <w:r>
        <w:rPr>
          <w:lang w:val="en-AU"/>
        </w:rPr>
        <w:t>In a STANDARD_DEVIATION block, entity names (</w:t>
      </w:r>
      <w:r w:rsidR="00DD5D76">
        <w:rPr>
          <w:lang w:val="en-AU"/>
        </w:rPr>
        <w:t xml:space="preserve">i.e. </w:t>
      </w:r>
      <w:r>
        <w:rPr>
          <w:lang w:val="en-AU"/>
        </w:rPr>
        <w:t xml:space="preserve">individual parameters) are listed one to a line followed by their standard deviations. As stated above, if a parameter is log-transformed in </w:t>
      </w:r>
      <w:r w:rsidR="00DD5D76">
        <w:rPr>
          <w:lang w:val="en-AU"/>
        </w:rPr>
        <w:t>a</w:t>
      </w:r>
      <w:r>
        <w:rPr>
          <w:lang w:val="en-AU"/>
        </w:rPr>
        <w:t xml:space="preserve"> parameter estimation </w:t>
      </w:r>
      <w:r w:rsidR="00DD5D76">
        <w:rPr>
          <w:lang w:val="en-AU"/>
        </w:rPr>
        <w:t xml:space="preserve">or uncertainty analysis </w:t>
      </w:r>
      <w:r>
        <w:rPr>
          <w:lang w:val="en-AU"/>
        </w:rPr>
        <w:t xml:space="preserve">process, then this standard deviation should pertain to the log (to base 10) of the parameter. Parameters can be supplied in any order. Optionally a </w:t>
      </w:r>
      <w:r w:rsidRPr="00BC4AFE">
        <w:rPr>
          <w:i/>
          <w:iCs/>
          <w:lang w:val="en-AU"/>
        </w:rPr>
        <w:t>std_multiplier</w:t>
      </w:r>
      <w:r>
        <w:rPr>
          <w:lang w:val="en-AU"/>
        </w:rPr>
        <w:t xml:space="preserve"> keyword can be supplied in the STANDARD_DEVIATION block; if so, it must be the first item in the block. All standard deviations supplied on ensuing lines are multiplied by this factor (the default value of which is 1.0).</w:t>
      </w:r>
    </w:p>
    <w:p w14:paraId="5275D0EA" w14:textId="77777777" w:rsidR="0081679B" w:rsidRDefault="0081679B" w:rsidP="0081679B">
      <w:pPr>
        <w:rPr>
          <w:lang w:val="en-AU"/>
        </w:rPr>
      </w:pPr>
      <w:r>
        <w:rPr>
          <w:lang w:val="en-AU"/>
        </w:rPr>
        <w:t xml:space="preserve">Parameters cited in a STANDARD_DEVIATION block are assumed to be uncorrelated with other parameters/observations. Thus off-diagonal elements of </w:t>
      </w:r>
      <w:r w:rsidR="00DD5D76">
        <w:rPr>
          <w:lang w:val="en-AU"/>
        </w:rPr>
        <w:t>the covariance matrix</w:t>
      </w:r>
      <w:r>
        <w:rPr>
          <w:lang w:val="en-AU"/>
        </w:rPr>
        <w:t xml:space="preserve"> corresponding to these items are zero. Pertinent diagonal elements of</w:t>
      </w:r>
      <w:r w:rsidR="00DD5D76">
        <w:rPr>
          <w:lang w:val="en-AU"/>
        </w:rPr>
        <w:t xml:space="preserve"> the covariance matrix</w:t>
      </w:r>
      <w:r>
        <w:rPr>
          <w:lang w:val="en-AU"/>
        </w:rPr>
        <w:t xml:space="preserve"> are calculated by squaring standard deviations (after multiplication by the </w:t>
      </w:r>
      <w:r w:rsidRPr="00764579">
        <w:rPr>
          <w:i/>
          <w:iCs/>
          <w:lang w:val="en-AU"/>
        </w:rPr>
        <w:t>std_multiplier</w:t>
      </w:r>
      <w:r>
        <w:rPr>
          <w:lang w:val="en-AU"/>
        </w:rPr>
        <w:t>).</w:t>
      </w:r>
    </w:p>
    <w:p w14:paraId="0CDC838B" w14:textId="77777777" w:rsidR="0081679B" w:rsidRDefault="0081679B" w:rsidP="0081679B">
      <w:pPr>
        <w:rPr>
          <w:lang w:val="en-AU"/>
        </w:rPr>
      </w:pPr>
      <w:r>
        <w:rPr>
          <w:lang w:val="en-AU"/>
        </w:rPr>
        <w:t>If a parameter is featured in a STANDARD_DEVIATION block but is not featured in the PEST control file which</w:t>
      </w:r>
      <w:r w:rsidR="00DD5D76">
        <w:rPr>
          <w:lang w:val="en-AU"/>
        </w:rPr>
        <w:t xml:space="preserve"> defines an inverse, optimization of uncertainty analysis problem, programs of the PEST++ suite ignore it.</w:t>
      </w:r>
    </w:p>
    <w:p w14:paraId="02AF1982" w14:textId="77777777" w:rsidR="0081679B" w:rsidRDefault="00DD5D76" w:rsidP="0081679B">
      <w:pPr>
        <w:pStyle w:val="Heading4"/>
        <w:rPr>
          <w:lang w:val="en-AU"/>
        </w:rPr>
      </w:pPr>
      <w:r>
        <w:rPr>
          <w:lang w:val="en-AU"/>
        </w:rPr>
        <w:t>B</w:t>
      </w:r>
      <w:r w:rsidR="0081679B">
        <w:rPr>
          <w:lang w:val="en-AU"/>
        </w:rPr>
        <w:t>.</w:t>
      </w:r>
      <w:r>
        <w:rPr>
          <w:lang w:val="en-AU"/>
        </w:rPr>
        <w:t>3</w:t>
      </w:r>
      <w:r w:rsidR="0081679B">
        <w:rPr>
          <w:lang w:val="en-AU"/>
        </w:rPr>
        <w:t>.2.</w:t>
      </w:r>
      <w:r>
        <w:rPr>
          <w:lang w:val="en-AU"/>
        </w:rPr>
        <w:t>2</w:t>
      </w:r>
      <w:r w:rsidR="0081679B">
        <w:rPr>
          <w:lang w:val="en-AU"/>
        </w:rPr>
        <w:t xml:space="preserve"> The COVARIANCE_MATRIX Block</w:t>
      </w:r>
    </w:p>
    <w:p w14:paraId="12723193" w14:textId="557A3F9E" w:rsidR="0081679B" w:rsidRDefault="0081679B" w:rsidP="0081679B">
      <w:pPr>
        <w:rPr>
          <w:lang w:val="en-AU"/>
        </w:rPr>
      </w:pPr>
      <w:r>
        <w:rPr>
          <w:lang w:val="en-AU"/>
        </w:rPr>
        <w:t xml:space="preserve">Where a parameter uncertainty file provides one or more covariance matrices, each for a subgroup of </w:t>
      </w:r>
      <w:r>
        <w:rPr>
          <w:b/>
          <w:bCs/>
          <w:lang w:val="en-AU"/>
        </w:rPr>
        <w:t>k</w:t>
      </w:r>
      <w:r>
        <w:rPr>
          <w:lang w:val="en-AU"/>
        </w:rPr>
        <w:t xml:space="preserve"> which shows within-group parameter correlation, all of these matrices are collectively included in </w:t>
      </w:r>
      <w:r w:rsidR="009E0797">
        <w:rPr>
          <w:lang w:val="en-AU"/>
        </w:rPr>
        <w:t>the</w:t>
      </w:r>
      <w:r>
        <w:rPr>
          <w:lang w:val="en-AU"/>
        </w:rPr>
        <w:t xml:space="preserve"> larger C(</w:t>
      </w:r>
      <w:r>
        <w:rPr>
          <w:b/>
          <w:bCs/>
          <w:lang w:val="en-AU"/>
        </w:rPr>
        <w:t>k</w:t>
      </w:r>
      <w:r>
        <w:rPr>
          <w:lang w:val="en-AU"/>
        </w:rPr>
        <w:t xml:space="preserve">) </w:t>
      </w:r>
      <w:r w:rsidR="00DD5D76">
        <w:rPr>
          <w:lang w:val="en-AU"/>
        </w:rPr>
        <w:t xml:space="preserve">covariance </w:t>
      </w:r>
      <w:r>
        <w:rPr>
          <w:lang w:val="en-AU"/>
        </w:rPr>
        <w:t xml:space="preserve">matrix, together with variances calculated from parameter standard deviations supplied in one or more </w:t>
      </w:r>
      <w:r>
        <w:rPr>
          <w:iCs/>
          <w:lang w:val="en-AU"/>
        </w:rPr>
        <w:t>STANDARD_DEVIATION</w:t>
      </w:r>
      <w:r>
        <w:rPr>
          <w:lang w:val="en-AU"/>
        </w:rPr>
        <w:t xml:space="preserve"> blocks which may also be featured in the parameter uncertainty file. Optionally, all elements of a user-supplied covariance matrix provided through a COVARIANCE_MATRIX block can be multiplied by a factor. This factor (for which the default value is 1.0) is supplied following the </w:t>
      </w:r>
      <w:r w:rsidRPr="00764579">
        <w:rPr>
          <w:i/>
          <w:iCs/>
          <w:lang w:val="en-AU"/>
        </w:rPr>
        <w:t>variance_multiplier</w:t>
      </w:r>
      <w:r>
        <w:rPr>
          <w:lang w:val="en-AU"/>
        </w:rPr>
        <w:t xml:space="preserve"> keyword.</w:t>
      </w:r>
    </w:p>
    <w:p w14:paraId="41E4815D" w14:textId="1EBCE22D" w:rsidR="0081679B" w:rsidRDefault="00C81EAB" w:rsidP="0081679B">
      <w:pPr>
        <w:rPr>
          <w:lang w:val="en-AU"/>
        </w:rPr>
      </w:pPr>
      <w:r>
        <w:rPr>
          <w:lang w:val="en-AU"/>
        </w:rPr>
        <w:t>A number of</w:t>
      </w:r>
      <w:r w:rsidR="0081679B">
        <w:rPr>
          <w:lang w:val="en-AU"/>
        </w:rPr>
        <w:t xml:space="preserve"> options are available for storage of the matrix housed in the covariance matrix file cited in a COVARIANCE_MATRIX block. Matrix storage may follow the PEST matrix file protocol described in </w:t>
      </w:r>
      <w:r w:rsidR="009E0797">
        <w:rPr>
          <w:lang w:val="en-AU"/>
        </w:rPr>
        <w:t>section B.2</w:t>
      </w:r>
      <w:r w:rsidR="0081679B">
        <w:rPr>
          <w:lang w:val="en-AU"/>
        </w:rPr>
        <w:t xml:space="preserve">. If this is the case, then the first line of this file must include 3 integers, the first two of which (specifying the number of rows and columns in the matrix) must be identical. The third integer must be “1” or “-1”. The matrix itself must follow this integer header line. Elements within this matrix must be space-delimited; rows can be wrapped onto consecutive lines, but each new matrix row must start on a new line. This matrix must be followed by </w:t>
      </w:r>
      <w:r w:rsidR="009E0797">
        <w:rPr>
          <w:lang w:val="en-AU"/>
        </w:rPr>
        <w:t>a line containing the</w:t>
      </w:r>
      <w:r w:rsidR="0081679B">
        <w:rPr>
          <w:lang w:val="en-AU"/>
        </w:rPr>
        <w:t xml:space="preserve"> “* row and column names”</w:t>
      </w:r>
      <w:r w:rsidR="009E0797">
        <w:rPr>
          <w:lang w:val="en-AU"/>
        </w:rPr>
        <w:t xml:space="preserve"> string</w:t>
      </w:r>
      <w:r w:rsidR="0081679B">
        <w:rPr>
          <w:lang w:val="en-AU"/>
        </w:rPr>
        <w:t xml:space="preserve">. Following this must be the names of the parameters to which the matrix pertains. If the matrix file follows this protocol then the COVARIANCE_MATRIX block </w:t>
      </w:r>
      <w:r w:rsidR="009E0797">
        <w:rPr>
          <w:lang w:val="en-AU"/>
        </w:rPr>
        <w:t xml:space="preserve">provided in the parameter uncertainty file </w:t>
      </w:r>
      <w:r w:rsidR="0081679B">
        <w:rPr>
          <w:lang w:val="en-AU"/>
        </w:rPr>
        <w:lastRenderedPageBreak/>
        <w:t xml:space="preserve">must be identical in format to the first of the COVARIANCE_MATRIX blocks shown in figure </w:t>
      </w:r>
      <w:r w:rsidR="00627CDF">
        <w:rPr>
          <w:lang w:val="en-AU"/>
        </w:rPr>
        <w:t>B</w:t>
      </w:r>
      <w:r w:rsidR="0081679B">
        <w:rPr>
          <w:lang w:val="en-AU"/>
        </w:rPr>
        <w:t>.</w:t>
      </w:r>
      <w:r w:rsidR="00627CDF">
        <w:rPr>
          <w:lang w:val="en-AU"/>
        </w:rPr>
        <w:t>3</w:t>
      </w:r>
      <w:r w:rsidR="0081679B">
        <w:rPr>
          <w:lang w:val="en-AU"/>
        </w:rPr>
        <w:t xml:space="preserve">; it can only feature a </w:t>
      </w:r>
      <w:r w:rsidR="0081679B" w:rsidRPr="00C42A65">
        <w:rPr>
          <w:i/>
          <w:lang w:val="en-AU"/>
        </w:rPr>
        <w:t>file</w:t>
      </w:r>
      <w:r w:rsidR="0081679B">
        <w:rPr>
          <w:lang w:val="en-AU"/>
        </w:rPr>
        <w:t xml:space="preserve"> keyword and an optional </w:t>
      </w:r>
      <w:r w:rsidR="0081679B">
        <w:rPr>
          <w:i/>
          <w:lang w:val="en-AU"/>
        </w:rPr>
        <w:t>variance_</w:t>
      </w:r>
      <w:r w:rsidR="0081679B" w:rsidRPr="00C42A65">
        <w:rPr>
          <w:i/>
          <w:lang w:val="en-AU"/>
        </w:rPr>
        <w:t>multiplier</w:t>
      </w:r>
      <w:r w:rsidR="0081679B">
        <w:rPr>
          <w:lang w:val="en-AU"/>
        </w:rPr>
        <w:t xml:space="preserve"> keyword. </w:t>
      </w:r>
    </w:p>
    <w:p w14:paraId="764396A9" w14:textId="4D451B51" w:rsidR="0081679B" w:rsidRDefault="0081679B" w:rsidP="0081679B">
      <w:pPr>
        <w:rPr>
          <w:lang w:val="en-AU"/>
        </w:rPr>
      </w:pPr>
      <w:r>
        <w:rPr>
          <w:lang w:val="en-AU"/>
        </w:rPr>
        <w:t xml:space="preserve">The PLPROC parameterization utility supplied with PEST writes matrix files whose format is slightly different from that described in section </w:t>
      </w:r>
      <w:r w:rsidR="00627CDF">
        <w:rPr>
          <w:lang w:val="en-AU"/>
        </w:rPr>
        <w:t>B</w:t>
      </w:r>
      <w:r>
        <w:rPr>
          <w:lang w:val="en-AU"/>
        </w:rPr>
        <w:t>.</w:t>
      </w:r>
      <w:r w:rsidR="00627CDF">
        <w:rPr>
          <w:lang w:val="en-AU"/>
        </w:rPr>
        <w:t>2</w:t>
      </w:r>
      <w:r w:rsidR="00C81EAB">
        <w:rPr>
          <w:lang w:val="en-AU"/>
        </w:rPr>
        <w:t xml:space="preserve"> of this </w:t>
      </w:r>
      <w:r w:rsidR="009E0797">
        <w:rPr>
          <w:lang w:val="en-AU"/>
        </w:rPr>
        <w:t>manual</w:t>
      </w:r>
      <w:r>
        <w:rPr>
          <w:lang w:val="en-AU"/>
        </w:rPr>
        <w:t xml:space="preserve">. This format retains a three-integer header. The first two numbers in this header must specify the number of rows and number of columns in the matrix. The third number must be 1 or -1; 1 indicates that the matrix is non-diagonal while -1 specifies a diagonal matrix. The matrix itself follows this header line. However the matrix is not followed by a list of row and column names; instead the end of the file coincides with the end of the matrix. In this case the COVARIANCE_MATRIX block must adopt either the second or third protocols illustrated in figure </w:t>
      </w:r>
      <w:r w:rsidR="00627CDF">
        <w:rPr>
          <w:lang w:val="en-AU"/>
        </w:rPr>
        <w:t>B</w:t>
      </w:r>
      <w:r>
        <w:rPr>
          <w:lang w:val="en-AU"/>
        </w:rPr>
        <w:t>.</w:t>
      </w:r>
      <w:r w:rsidR="00627CDF">
        <w:rPr>
          <w:lang w:val="en-AU"/>
        </w:rPr>
        <w:t>3</w:t>
      </w:r>
      <w:r w:rsidR="00C81EAB">
        <w:rPr>
          <w:lang w:val="en-AU"/>
        </w:rPr>
        <w:t xml:space="preserve"> for linking matrix rows and columns to the names of parameters cited in the “parameter data” section of a PEST control file</w:t>
      </w:r>
      <w:r>
        <w:rPr>
          <w:lang w:val="en-AU"/>
        </w:rPr>
        <w:t xml:space="preserve">. For the second option the user provides a file in which parameters are listed one to a line. There must be as many such lines are there are rows/columns in the covariance matrix. Alternatively, the third protocol can be followed. In this case the COVARIANCE_MATRIX block must contain both of the </w:t>
      </w:r>
      <w:r>
        <w:rPr>
          <w:i/>
          <w:lang w:val="en-AU"/>
        </w:rPr>
        <w:t>first_parameter</w:t>
      </w:r>
      <w:r>
        <w:rPr>
          <w:lang w:val="en-AU"/>
        </w:rPr>
        <w:t xml:space="preserve"> and </w:t>
      </w:r>
      <w:r>
        <w:rPr>
          <w:i/>
          <w:lang w:val="en-AU"/>
        </w:rPr>
        <w:t>last_parameter</w:t>
      </w:r>
      <w:r>
        <w:rPr>
          <w:lang w:val="en-AU"/>
        </w:rPr>
        <w:t xml:space="preserve"> keywords. These refer back to the PEST control file which defines the current problem. Parameters within this PEST control file between and including the user-nominated </w:t>
      </w:r>
      <w:r>
        <w:rPr>
          <w:i/>
          <w:lang w:val="en-AU"/>
        </w:rPr>
        <w:t>first_parameter</w:t>
      </w:r>
      <w:r>
        <w:rPr>
          <w:lang w:val="en-AU"/>
        </w:rPr>
        <w:t xml:space="preserve"> and </w:t>
      </w:r>
      <w:r>
        <w:rPr>
          <w:i/>
          <w:lang w:val="en-AU"/>
        </w:rPr>
        <w:t>last_parameter</w:t>
      </w:r>
      <w:r>
        <w:rPr>
          <w:lang w:val="en-AU"/>
        </w:rPr>
        <w:t xml:space="preserve"> parameters are then associated with rows and columns of the covariance matrix, with the ordering of parameters in the matrix file being the same as that in the PEST control file. Naturally, the number of parameters in this implied parameter list must be the same as the number of rows and columns in the covariance matrix. </w:t>
      </w:r>
    </w:p>
    <w:p w14:paraId="19F7D559" w14:textId="77777777" w:rsidR="0081679B" w:rsidRPr="003471E0" w:rsidRDefault="0081679B" w:rsidP="0081679B">
      <w:pPr>
        <w:rPr>
          <w:lang w:val="en-AU"/>
        </w:rPr>
      </w:pPr>
      <w:r>
        <w:rPr>
          <w:lang w:val="en-AU"/>
        </w:rPr>
        <w:t xml:space="preserve">In all of the above cases the </w:t>
      </w:r>
      <w:r>
        <w:rPr>
          <w:i/>
          <w:lang w:val="en-AU"/>
        </w:rPr>
        <w:t>variance_multiplier</w:t>
      </w:r>
      <w:r>
        <w:rPr>
          <w:lang w:val="en-AU"/>
        </w:rPr>
        <w:t xml:space="preserve"> keyword is optional. If omitted, it is assumed to be 1.0.</w:t>
      </w:r>
    </w:p>
    <w:p w14:paraId="53C065DD" w14:textId="77777777" w:rsidR="0081679B" w:rsidRDefault="0081679B" w:rsidP="0081679B">
      <w:pPr>
        <w:rPr>
          <w:lang w:val="en-AU"/>
        </w:rPr>
      </w:pPr>
      <w:r>
        <w:rPr>
          <w:lang w:val="en-AU"/>
        </w:rPr>
        <w:t>The following should be noted.</w:t>
      </w:r>
    </w:p>
    <w:p w14:paraId="1710A169" w14:textId="77777777" w:rsidR="0081679B" w:rsidRDefault="0081679B" w:rsidP="0081679B">
      <w:pPr>
        <w:numPr>
          <w:ilvl w:val="0"/>
          <w:numId w:val="36"/>
        </w:numPr>
        <w:rPr>
          <w:lang w:val="en-AU"/>
        </w:rPr>
      </w:pPr>
      <w:r>
        <w:rPr>
          <w:lang w:val="en-AU"/>
        </w:rPr>
        <w:t>A covariance matrix must be positive definite.</w:t>
      </w:r>
    </w:p>
    <w:p w14:paraId="740CEF9D" w14:textId="6F35D21B" w:rsidR="0081679B" w:rsidRDefault="0081679B" w:rsidP="0081679B">
      <w:pPr>
        <w:numPr>
          <w:ilvl w:val="0"/>
          <w:numId w:val="36"/>
        </w:numPr>
        <w:rPr>
          <w:lang w:val="en-AU"/>
        </w:rPr>
      </w:pPr>
      <w:r>
        <w:rPr>
          <w:lang w:val="en-AU"/>
        </w:rPr>
        <w:t xml:space="preserve">If the first or second of the above COVARIANCE_MATRIX block protocols </w:t>
      </w:r>
      <w:r w:rsidR="00627CDF">
        <w:rPr>
          <w:lang w:val="en-AU"/>
        </w:rPr>
        <w:t>is</w:t>
      </w:r>
      <w:r>
        <w:rPr>
          <w:lang w:val="en-AU"/>
        </w:rPr>
        <w:t xml:space="preserve"> adopted, then the order of rows and columns of the covariance matrix (which corresponds to the order of parameters listed either within the matrix file itself or in a user-supplied parameter list file) is arbitrary. </w:t>
      </w:r>
      <w:r w:rsidR="00627CDF">
        <w:rPr>
          <w:lang w:val="en-AU"/>
        </w:rPr>
        <w:t>The PEST++ program</w:t>
      </w:r>
      <w:r>
        <w:rPr>
          <w:lang w:val="en-AU"/>
        </w:rPr>
        <w:t xml:space="preserve"> which reads a parameter uncertainty file will re-arrange matrix rows and columns so that they correspond to the order of adjustable parameters supplied in the PEST control file on which the current inverse</w:t>
      </w:r>
      <w:r w:rsidR="00627CDF">
        <w:rPr>
          <w:lang w:val="en-AU"/>
        </w:rPr>
        <w:t xml:space="preserve"> or uncertainty analysis</w:t>
      </w:r>
      <w:r>
        <w:rPr>
          <w:lang w:val="en-AU"/>
        </w:rPr>
        <w:t xml:space="preserve"> problem is based.</w:t>
      </w:r>
    </w:p>
    <w:p w14:paraId="2F515C43" w14:textId="7ECA5449" w:rsidR="0081679B" w:rsidRDefault="0081679B" w:rsidP="0081679B">
      <w:pPr>
        <w:numPr>
          <w:ilvl w:val="0"/>
          <w:numId w:val="36"/>
        </w:numPr>
        <w:rPr>
          <w:lang w:val="en-AU"/>
        </w:rPr>
      </w:pPr>
      <w:r>
        <w:rPr>
          <w:lang w:val="en-AU"/>
        </w:rPr>
        <w:t>A covariance matrix</w:t>
      </w:r>
      <w:r w:rsidR="00627CDF">
        <w:rPr>
          <w:lang w:val="en-AU"/>
        </w:rPr>
        <w:t xml:space="preserve"> that is cited in a parameter uncertainty file</w:t>
      </w:r>
      <w:r>
        <w:rPr>
          <w:lang w:val="en-AU"/>
        </w:rPr>
        <w:t xml:space="preserve"> need not describe all of the parameters associated with the current inverse problem, for it need only pertain to a subset of these. Other parameters can be associated with other COVARIANCE_MATRIX blocks and/or can be cited in one or more STANDARD_DEVIATION blocks supplied in the same uncertainty file. However a covariance matrix must not be associated with any parameters which do NOT pertain to the current inverse</w:t>
      </w:r>
      <w:r w:rsidR="00627CDF">
        <w:rPr>
          <w:lang w:val="en-AU"/>
        </w:rPr>
        <w:t xml:space="preserve"> or uncertainty analysis</w:t>
      </w:r>
      <w:r>
        <w:rPr>
          <w:lang w:val="en-AU"/>
        </w:rPr>
        <w:t xml:space="preserve"> problem.</w:t>
      </w:r>
    </w:p>
    <w:p w14:paraId="5F4D447D" w14:textId="1C11C759" w:rsidR="0081679B" w:rsidRDefault="0081679B" w:rsidP="0081679B">
      <w:pPr>
        <w:numPr>
          <w:ilvl w:val="0"/>
          <w:numId w:val="36"/>
        </w:numPr>
        <w:rPr>
          <w:lang w:val="en-AU"/>
        </w:rPr>
      </w:pPr>
      <w:r>
        <w:rPr>
          <w:lang w:val="en-AU"/>
        </w:rPr>
        <w:t>If a parameter is log-transformed</w:t>
      </w:r>
      <w:r w:rsidR="009E0797">
        <w:rPr>
          <w:lang w:val="en-AU"/>
        </w:rPr>
        <w:t xml:space="preserve"> in the PEST control file</w:t>
      </w:r>
      <w:r>
        <w:rPr>
          <w:lang w:val="en-AU"/>
        </w:rPr>
        <w:t>, the variance and covariances pertaining to that parameter as supplied in a covariance matrix file must in fact pertain to the log of that parameter.</w:t>
      </w:r>
    </w:p>
    <w:p w14:paraId="32495A8F" w14:textId="77777777" w:rsidR="0079191B" w:rsidRPr="0079191B" w:rsidRDefault="0079191B" w:rsidP="0079191B">
      <w:pPr>
        <w:rPr>
          <w:lang w:val="en-AU"/>
        </w:rPr>
      </w:pPr>
    </w:p>
    <w:sectPr w:rsidR="0079191B" w:rsidRPr="0079191B" w:rsidSect="00EF7F08">
      <w:headerReference w:type="default" r:id="rId43"/>
      <w:endnotePr>
        <w:numFmt w:val="decimal"/>
      </w:endnotePr>
      <w:pgSz w:w="11906" w:h="16838" w:code="9"/>
      <w:pgMar w:top="1440" w:right="1440" w:bottom="1440" w:left="1440" w:header="1296" w:footer="864" w:gutter="0"/>
      <w:cols w:space="720"/>
      <w:noEndnote/>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D01A12" w14:textId="77777777" w:rsidR="005B0600" w:rsidRDefault="005B0600">
      <w:pPr>
        <w:spacing w:line="20" w:lineRule="exact"/>
      </w:pPr>
    </w:p>
  </w:endnote>
  <w:endnote w:type="continuationSeparator" w:id="0">
    <w:p w14:paraId="18A7EB68" w14:textId="77777777" w:rsidR="005B0600" w:rsidRDefault="005B0600">
      <w:r>
        <w:t xml:space="preserve"> </w:t>
      </w:r>
    </w:p>
  </w:endnote>
  <w:endnote w:type="continuationNotice" w:id="1">
    <w:p w14:paraId="4FC086B3" w14:textId="77777777" w:rsidR="005B0600" w:rsidRDefault="005B0600">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w:panose1 w:val="02000500000000000000"/>
    <w:charset w:val="00"/>
    <w:family w:val="roma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Univers 47 CondensedLight">
    <w:altName w:val="Univers 47 CondensedLight"/>
    <w:panose1 w:val="00000000000000000000"/>
    <w:charset w:val="00"/>
    <w:family w:val="swiss"/>
    <w:notTrueType/>
    <w:pitch w:val="variable"/>
    <w:sig w:usb0="00000003" w:usb1="00000000" w:usb2="00000000" w:usb3="00000000" w:csb0="00000001" w:csb1="00000000"/>
  </w:font>
  <w:font w:name="Univers 57 Condensed">
    <w:altName w:val="Arial"/>
    <w:panose1 w:val="00000000000000000000"/>
    <w:charset w:val="00"/>
    <w:family w:val="modern"/>
    <w:notTrueType/>
    <w:pitch w:val="variable"/>
    <w:sig w:usb0="00000001" w:usb1="4000004A" w:usb2="00000000" w:usb3="00000000" w:csb0="00000111" w:csb1="00000000"/>
  </w:font>
  <w:font w:name="Times">
    <w:panose1 w:val="020005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Univers">
    <w:charset w:val="00"/>
    <w:family w:val="swiss"/>
    <w:pitch w:val="variable"/>
    <w:sig w:usb0="80000287" w:usb1="00000000" w:usb2="00000000" w:usb3="00000000" w:csb0="0000000F" w:csb1="00000000"/>
  </w:font>
  <w:font w:name="&amp;quot">
    <w:altName w:val="Cambria"/>
    <w:panose1 w:val="00000000000000000000"/>
    <w:charset w:val="00"/>
    <w:family w:val="roman"/>
    <w:notTrueType/>
    <w:pitch w:val="default"/>
  </w:font>
  <w:font w:name="Bookman">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AdvPS44A44B">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3A58CC" w14:textId="77777777" w:rsidR="007769D5" w:rsidRDefault="007769D5">
    <w:pPr>
      <w:pStyle w:val="Footer"/>
      <w:framePr w:wrap="auto" w:vAnchor="text" w:hAnchor="margin" w:xAlign="right" w:y="1"/>
      <w:rPr>
        <w:rStyle w:val="PageNumber"/>
      </w:rPr>
    </w:pPr>
  </w:p>
  <w:p w14:paraId="056D5890" w14:textId="77777777" w:rsidR="007769D5" w:rsidRDefault="007769D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DDD63F" w14:textId="77777777" w:rsidR="007769D5" w:rsidRDefault="007769D5">
    <w:pPr>
      <w:pStyle w:val="Footer"/>
      <w:framePr w:wrap="auto" w:vAnchor="text" w:hAnchor="margin" w:xAlign="right" w:y="1"/>
      <w:rPr>
        <w:rStyle w:val="PageNumber"/>
      </w:rPr>
    </w:pPr>
  </w:p>
  <w:p w14:paraId="0271116C" w14:textId="77777777" w:rsidR="007769D5" w:rsidRDefault="007769D5">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7E6637" w14:textId="77777777" w:rsidR="005B0600" w:rsidRDefault="005B0600">
      <w:r>
        <w:separator/>
      </w:r>
    </w:p>
  </w:footnote>
  <w:footnote w:type="continuationSeparator" w:id="0">
    <w:p w14:paraId="446C3130" w14:textId="77777777" w:rsidR="005B0600" w:rsidRDefault="005B060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0948E0" w14:textId="77777777" w:rsidR="007769D5" w:rsidRDefault="007769D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13D9AEF" w14:textId="77777777" w:rsidR="007769D5" w:rsidRDefault="007769D5">
    <w:pPr>
      <w:pStyle w:val="Header"/>
      <w:ind w:right="360"/>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CCF9A8" w14:textId="77777777" w:rsidR="007769D5" w:rsidRDefault="007769D5"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sidR="00C37CCC">
      <w:rPr>
        <w:rStyle w:val="PageNumber"/>
        <w:noProof/>
      </w:rPr>
      <w:t>91</w:t>
    </w:r>
    <w:r>
      <w:rPr>
        <w:rStyle w:val="PageNumber"/>
      </w:rPr>
      <w:fldChar w:fldCharType="end"/>
    </w:r>
  </w:p>
  <w:p w14:paraId="6C929D10" w14:textId="0F3DDF61" w:rsidR="007769D5" w:rsidRDefault="007769D5">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63872" behindDoc="0" locked="0" layoutInCell="0" allowOverlap="1" wp14:anchorId="79976739" wp14:editId="470B1553">
              <wp:simplePos x="0" y="0"/>
              <wp:positionH relativeFrom="column">
                <wp:posOffset>-64135</wp:posOffset>
              </wp:positionH>
              <wp:positionV relativeFrom="paragraph">
                <wp:posOffset>217169</wp:posOffset>
              </wp:positionV>
              <wp:extent cx="5852160" cy="0"/>
              <wp:effectExtent l="0" t="0" r="15240" b="25400"/>
              <wp:wrapTopAndBottom/>
              <wp:docPr id="11" name="Line 2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485B6D39" id="Line 212" o:spid="_x0000_s1026" style="position:absolute;z-index:251663872;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" o:allowincell="f">
              <w10:wrap type="topAndBottom"/>
            </v:line>
          </w:pict>
        </mc:Fallback>
      </mc:AlternateContent>
    </w:r>
    <w:r>
      <w:rPr>
        <w:noProof/>
        <w:lang w:val="en-GB" w:eastAsia="en-GB"/>
      </w:rPr>
      <mc:AlternateContent>
        <mc:Choice Requires="wps">
          <w:drawing>
            <wp:anchor distT="0" distB="0" distL="114300" distR="114300" simplePos="0" relativeHeight="251662848" behindDoc="0" locked="0" layoutInCell="0" allowOverlap="1" wp14:anchorId="405FF4DD" wp14:editId="4E7E926A">
              <wp:simplePos x="0" y="0"/>
              <wp:positionH relativeFrom="page">
                <wp:posOffset>914400</wp:posOffset>
              </wp:positionH>
              <wp:positionV relativeFrom="paragraph">
                <wp:posOffset>0</wp:posOffset>
              </wp:positionV>
              <wp:extent cx="5731510" cy="152400"/>
              <wp:effectExtent l="0" t="0" r="8890" b="0"/>
              <wp:wrapNone/>
              <wp:docPr id="10" name="Rectangle 2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123E2BEC" w14:textId="77777777" w:rsidR="007769D5" w:rsidRDefault="007769D5">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5FF4DD" id="Rectangle 211" o:spid="_x0000_s1032" style="position:absolute;left:0;text-align:left;margin-left:1in;margin-top:0;width:451.3pt;height:12pt;z-index:2516628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" o:allowincell="f" filled="f" stroked="f" strokeweight="0">
              <v:textbox inset="0,0,0,0">
                <w:txbxContent>
                  <w:p w14:paraId="123E2BEC" w14:textId="77777777" w:rsidR="007769D5" w:rsidRDefault="007769D5">
                    <w:pPr>
                      <w:tabs>
                        <w:tab w:val="center" w:pos="4513"/>
                        <w:tab w:val="right" w:pos="9026"/>
                      </w:tabs>
                    </w:pPr>
                  </w:p>
                </w:txbxContent>
              </v:textbox>
              <w10:wrap anchorx="page"/>
            </v:rect>
          </w:pict>
        </mc:Fallback>
      </mc:AlternateContent>
    </w:r>
    <w:r>
      <w:rPr>
        <w:noProof/>
      </w:rPr>
      <w:t>PESTPP</w:t>
    </w:r>
    <w:r>
      <w:rPr>
        <w:noProof/>
      </w:rPr>
      <w:tab/>
    </w: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85AF9A" w14:textId="77777777" w:rsidR="007769D5" w:rsidRDefault="007769D5"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sidR="00C37CCC">
      <w:rPr>
        <w:rStyle w:val="PageNumber"/>
        <w:noProof/>
      </w:rPr>
      <w:t>98</w:t>
    </w:r>
    <w:r>
      <w:rPr>
        <w:rStyle w:val="PageNumber"/>
      </w:rPr>
      <w:fldChar w:fldCharType="end"/>
    </w:r>
  </w:p>
  <w:p w14:paraId="27AE88A7" w14:textId="53F2F2CC" w:rsidR="007769D5" w:rsidRDefault="007769D5">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65920" behindDoc="0" locked="0" layoutInCell="0" allowOverlap="1" wp14:anchorId="3C418D97" wp14:editId="2C97BB23">
              <wp:simplePos x="0" y="0"/>
              <wp:positionH relativeFrom="column">
                <wp:posOffset>-64135</wp:posOffset>
              </wp:positionH>
              <wp:positionV relativeFrom="paragraph">
                <wp:posOffset>217169</wp:posOffset>
              </wp:positionV>
              <wp:extent cx="5852160" cy="0"/>
              <wp:effectExtent l="0" t="0" r="15240" b="25400"/>
              <wp:wrapTopAndBottom/>
              <wp:docPr id="9" name="Line 2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4D2123DC" id="Line 221" o:spid="_x0000_s1026" style="position:absolute;z-index:251665920;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" o:allowincell="f">
              <w10:wrap type="topAndBottom"/>
            </v:line>
          </w:pict>
        </mc:Fallback>
      </mc:AlternateContent>
    </w:r>
    <w:r>
      <w:rPr>
        <w:noProof/>
        <w:lang w:val="en-GB" w:eastAsia="en-GB"/>
      </w:rPr>
      <mc:AlternateContent>
        <mc:Choice Requires="wps">
          <w:drawing>
            <wp:anchor distT="0" distB="0" distL="114300" distR="114300" simplePos="0" relativeHeight="251664896" behindDoc="0" locked="0" layoutInCell="0" allowOverlap="1" wp14:anchorId="39E1A263" wp14:editId="5506229B">
              <wp:simplePos x="0" y="0"/>
              <wp:positionH relativeFrom="page">
                <wp:posOffset>914400</wp:posOffset>
              </wp:positionH>
              <wp:positionV relativeFrom="paragraph">
                <wp:posOffset>0</wp:posOffset>
              </wp:positionV>
              <wp:extent cx="5731510" cy="152400"/>
              <wp:effectExtent l="0" t="0" r="8890" b="0"/>
              <wp:wrapNone/>
              <wp:docPr id="8" name="Rectangle 2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6AD6A257" w14:textId="77777777" w:rsidR="007769D5" w:rsidRDefault="007769D5">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E1A263" id="Rectangle 220" o:spid="_x0000_s1033" style="position:absolute;left:0;text-align:left;margin-left:1in;margin-top:0;width:451.3pt;height:12pt;z-index:2516648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" o:allowincell="f" filled="f" stroked="f" strokeweight="0">
              <v:textbox inset="0,0,0,0">
                <w:txbxContent>
                  <w:p w14:paraId="6AD6A257" w14:textId="77777777" w:rsidR="007769D5" w:rsidRDefault="007769D5">
                    <w:pPr>
                      <w:tabs>
                        <w:tab w:val="center" w:pos="4513"/>
                        <w:tab w:val="right" w:pos="9026"/>
                      </w:tabs>
                    </w:pPr>
                  </w:p>
                </w:txbxContent>
              </v:textbox>
              <w10:wrap anchorx="page"/>
            </v:rect>
          </w:pict>
        </mc:Fallback>
      </mc:AlternateContent>
    </w:r>
    <w:r>
      <w:rPr>
        <w:noProof/>
      </w:rPr>
      <w:t>PESTPP-GSA</w:t>
    </w:r>
    <w:r>
      <w:rPr>
        <w:noProof/>
      </w:rPr>
      <w:tab/>
    </w: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C47E37" w14:textId="77777777" w:rsidR="007769D5" w:rsidRDefault="007769D5"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sidR="00C37CCC">
      <w:rPr>
        <w:rStyle w:val="PageNumber"/>
        <w:noProof/>
      </w:rPr>
      <w:t>113</w:t>
    </w:r>
    <w:r>
      <w:rPr>
        <w:rStyle w:val="PageNumber"/>
      </w:rPr>
      <w:fldChar w:fldCharType="end"/>
    </w:r>
  </w:p>
  <w:p w14:paraId="5D2AACF7" w14:textId="2C6E0384" w:rsidR="007769D5" w:rsidRDefault="007769D5">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67968" behindDoc="0" locked="0" layoutInCell="0" allowOverlap="1" wp14:anchorId="201F8336" wp14:editId="4354EF52">
              <wp:simplePos x="0" y="0"/>
              <wp:positionH relativeFrom="column">
                <wp:posOffset>-64135</wp:posOffset>
              </wp:positionH>
              <wp:positionV relativeFrom="paragraph">
                <wp:posOffset>217169</wp:posOffset>
              </wp:positionV>
              <wp:extent cx="5852160" cy="0"/>
              <wp:effectExtent l="0" t="0" r="15240" b="25400"/>
              <wp:wrapTopAndBottom/>
              <wp:docPr id="7" name="Line 2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2318C530" id="Line 223" o:spid="_x0000_s1026" style="position:absolute;z-index:25166796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" o:allowincell="f">
              <w10:wrap type="topAndBottom"/>
            </v:line>
          </w:pict>
        </mc:Fallback>
      </mc:AlternateContent>
    </w:r>
    <w:r>
      <w:rPr>
        <w:noProof/>
        <w:lang w:val="en-GB" w:eastAsia="en-GB"/>
      </w:rPr>
      <mc:AlternateContent>
        <mc:Choice Requires="wps">
          <w:drawing>
            <wp:anchor distT="0" distB="0" distL="114300" distR="114300" simplePos="0" relativeHeight="251666944" behindDoc="0" locked="0" layoutInCell="0" allowOverlap="1" wp14:anchorId="73F980E3" wp14:editId="22B5DD98">
              <wp:simplePos x="0" y="0"/>
              <wp:positionH relativeFrom="page">
                <wp:posOffset>914400</wp:posOffset>
              </wp:positionH>
              <wp:positionV relativeFrom="paragraph">
                <wp:posOffset>0</wp:posOffset>
              </wp:positionV>
              <wp:extent cx="5731510" cy="152400"/>
              <wp:effectExtent l="0" t="0" r="8890" b="0"/>
              <wp:wrapNone/>
              <wp:docPr id="6" name="Rectangle 2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0441EE8A" w14:textId="77777777" w:rsidR="007769D5" w:rsidRDefault="007769D5">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F980E3" id="Rectangle 222" o:spid="_x0000_s1034" style="position:absolute;left:0;text-align:left;margin-left:1in;margin-top:0;width:451.3pt;height:12pt;z-index:2516669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" o:allowincell="f" filled="f" stroked="f" strokeweight="0">
              <v:textbox inset="0,0,0,0">
                <w:txbxContent>
                  <w:p w14:paraId="0441EE8A" w14:textId="77777777" w:rsidR="007769D5" w:rsidRDefault="007769D5">
                    <w:pPr>
                      <w:tabs>
                        <w:tab w:val="center" w:pos="4513"/>
                        <w:tab w:val="right" w:pos="9026"/>
                      </w:tabs>
                    </w:pPr>
                  </w:p>
                </w:txbxContent>
              </v:textbox>
              <w10:wrap anchorx="page"/>
            </v:rect>
          </w:pict>
        </mc:Fallback>
      </mc:AlternateContent>
    </w:r>
    <w:r>
      <w:rPr>
        <w:noProof/>
      </w:rPr>
      <w:t>PESTPP-OPT</w:t>
    </w:r>
    <w:r>
      <w:rPr>
        <w:noProof/>
      </w:rPr>
      <w:tab/>
    </w: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99100B" w14:textId="77777777" w:rsidR="007769D5" w:rsidRDefault="007769D5"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sidR="00C37CCC">
      <w:rPr>
        <w:rStyle w:val="PageNumber"/>
        <w:noProof/>
      </w:rPr>
      <w:t>121</w:t>
    </w:r>
    <w:r>
      <w:rPr>
        <w:rStyle w:val="PageNumber"/>
      </w:rPr>
      <w:fldChar w:fldCharType="end"/>
    </w:r>
  </w:p>
  <w:p w14:paraId="6B095C7F" w14:textId="059AECB1" w:rsidR="007769D5" w:rsidRDefault="007769D5">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70016" behindDoc="0" locked="0" layoutInCell="0" allowOverlap="1" wp14:anchorId="45D26F3D" wp14:editId="0AB2BA1F">
              <wp:simplePos x="0" y="0"/>
              <wp:positionH relativeFrom="column">
                <wp:posOffset>-64135</wp:posOffset>
              </wp:positionH>
              <wp:positionV relativeFrom="paragraph">
                <wp:posOffset>217169</wp:posOffset>
              </wp:positionV>
              <wp:extent cx="5852160" cy="0"/>
              <wp:effectExtent l="0" t="0" r="15240" b="25400"/>
              <wp:wrapTopAndBottom/>
              <wp:docPr id="5" name="Line 2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1F417686" id="Line 234" o:spid="_x0000_s1026" style="position:absolute;z-index:25167001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" o:allowincell="f">
              <w10:wrap type="topAndBottom"/>
            </v:line>
          </w:pict>
        </mc:Fallback>
      </mc:AlternateContent>
    </w:r>
    <w:r>
      <w:rPr>
        <w:noProof/>
        <w:lang w:val="en-GB" w:eastAsia="en-GB"/>
      </w:rPr>
      <mc:AlternateContent>
        <mc:Choice Requires="wps">
          <w:drawing>
            <wp:anchor distT="0" distB="0" distL="114300" distR="114300" simplePos="0" relativeHeight="251668992" behindDoc="0" locked="0" layoutInCell="0" allowOverlap="1" wp14:anchorId="35024ADB" wp14:editId="11D6CD04">
              <wp:simplePos x="0" y="0"/>
              <wp:positionH relativeFrom="page">
                <wp:posOffset>914400</wp:posOffset>
              </wp:positionH>
              <wp:positionV relativeFrom="paragraph">
                <wp:posOffset>0</wp:posOffset>
              </wp:positionV>
              <wp:extent cx="5731510" cy="152400"/>
              <wp:effectExtent l="0" t="0" r="8890" b="0"/>
              <wp:wrapNone/>
              <wp:docPr id="4" name="Rectangle 2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0285DD71" w14:textId="77777777" w:rsidR="007769D5" w:rsidRDefault="007769D5">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024ADB" id="Rectangle 233" o:spid="_x0000_s1035" style="position:absolute;left:0;text-align:left;margin-left:1in;margin-top:0;width:451.3pt;height:12pt;z-index:2516689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" o:allowincell="f" filled="f" stroked="f" strokeweight="0">
              <v:textbox inset="0,0,0,0">
                <w:txbxContent>
                  <w:p w14:paraId="0285DD71" w14:textId="77777777" w:rsidR="007769D5" w:rsidRDefault="007769D5">
                    <w:pPr>
                      <w:tabs>
                        <w:tab w:val="center" w:pos="4513"/>
                        <w:tab w:val="right" w:pos="9026"/>
                      </w:tabs>
                    </w:pPr>
                  </w:p>
                </w:txbxContent>
              </v:textbox>
              <w10:wrap anchorx="page"/>
            </v:rect>
          </w:pict>
        </mc:Fallback>
      </mc:AlternateContent>
    </w:r>
    <w:r>
      <w:rPr>
        <w:noProof/>
      </w:rPr>
      <w:t>PESTPP-IES</w:t>
    </w:r>
    <w:r>
      <w:rPr>
        <w:noProof/>
      </w:rPr>
      <w:tab/>
    </w: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3B217E" w14:textId="77777777" w:rsidR="007769D5" w:rsidRDefault="007769D5" w:rsidP="00B258E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37CCC">
      <w:rPr>
        <w:rStyle w:val="PageNumber"/>
        <w:noProof/>
      </w:rPr>
      <w:t>137</w:t>
    </w:r>
    <w:r>
      <w:rPr>
        <w:rStyle w:val="PageNumber"/>
      </w:rPr>
      <w:fldChar w:fldCharType="end"/>
    </w:r>
  </w:p>
  <w:p w14:paraId="3680CCEB" w14:textId="3840D8BF" w:rsidR="007769D5" w:rsidRDefault="007769D5" w:rsidP="00C70D49">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6704" behindDoc="0" locked="0" layoutInCell="0" allowOverlap="1" wp14:anchorId="33FE8947" wp14:editId="59FC1F12">
              <wp:simplePos x="0" y="0"/>
              <wp:positionH relativeFrom="column">
                <wp:posOffset>-64135</wp:posOffset>
              </wp:positionH>
              <wp:positionV relativeFrom="paragraph">
                <wp:posOffset>274319</wp:posOffset>
              </wp:positionV>
              <wp:extent cx="5852160" cy="0"/>
              <wp:effectExtent l="0" t="0" r="15240" b="25400"/>
              <wp:wrapTopAndBottom/>
              <wp:docPr id="3" name="Line 1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2363E7B9" id="Line 151" o:spid="_x0000_s1026" style="position:absolute;z-index:25165670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" o:allowincell="f">
              <w10:wrap type="topAndBottom"/>
            </v:line>
          </w:pict>
        </mc:Fallback>
      </mc:AlternateContent>
    </w:r>
    <w:r>
      <w:rPr>
        <w:noProof/>
      </w:rPr>
      <w:t>PESTPP-SWP</w:t>
    </w:r>
    <w:r>
      <w:rPr>
        <w:noProof/>
      </w:rPr>
      <w:tab/>
    </w: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DE8184" w14:textId="77777777" w:rsidR="007769D5" w:rsidRDefault="007769D5" w:rsidP="00B258E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37CCC">
      <w:rPr>
        <w:rStyle w:val="PageNumber"/>
        <w:noProof/>
      </w:rPr>
      <w:t>140</w:t>
    </w:r>
    <w:r>
      <w:rPr>
        <w:rStyle w:val="PageNumber"/>
      </w:rPr>
      <w:fldChar w:fldCharType="end"/>
    </w:r>
  </w:p>
  <w:p w14:paraId="7A1B659D" w14:textId="55C6F357" w:rsidR="007769D5" w:rsidRDefault="007769D5" w:rsidP="00C70D49">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5680" behindDoc="0" locked="0" layoutInCell="0" allowOverlap="1" wp14:anchorId="46E53AD7" wp14:editId="3FA5C6C3">
              <wp:simplePos x="0" y="0"/>
              <wp:positionH relativeFrom="column">
                <wp:posOffset>-64135</wp:posOffset>
              </wp:positionH>
              <wp:positionV relativeFrom="paragraph">
                <wp:posOffset>274319</wp:posOffset>
              </wp:positionV>
              <wp:extent cx="5852160" cy="0"/>
              <wp:effectExtent l="0" t="0" r="15240" b="25400"/>
              <wp:wrapTopAndBottom/>
              <wp:docPr id="2" name="Line 1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7C2D5EDC" id="Line 148" o:spid="_x0000_s1026" style="position:absolute;z-index:251655680;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" o:allowincell="f">
              <w10:wrap type="topAndBottom"/>
            </v:line>
          </w:pict>
        </mc:Fallback>
      </mc:AlternateContent>
    </w:r>
    <w:r>
      <w:rPr>
        <w:noProof/>
      </w:rPr>
      <w:t>References</w:t>
    </w:r>
    <w:r>
      <w:rPr>
        <w:noProof/>
      </w:rPr>
      <w:tab/>
    </w: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10FE26" w14:textId="354896AC" w:rsidR="007769D5" w:rsidRDefault="007769D5" w:rsidP="004A72EC">
    <w:pPr>
      <w:pStyle w:val="Header"/>
      <w:tabs>
        <w:tab w:val="clear" w:pos="4320"/>
        <w:tab w:val="clear" w:pos="8640"/>
        <w:tab w:val="left" w:pos="8505"/>
      </w:tabs>
      <w:spacing w:after="180"/>
      <w:ind w:right="95"/>
      <w:rPr>
        <w:rFonts w:ascii="Bookman" w:hAnsi="Bookman"/>
        <w:spacing w:val="-3"/>
        <w:lang w:val="en-AU"/>
      </w:rPr>
    </w:pPr>
    <w:r>
      <w:rPr>
        <w:noProof/>
        <w:lang w:val="en-GB" w:eastAsia="en-GB"/>
      </w:rPr>
      <mc:AlternateContent>
        <mc:Choice Requires="wps">
          <w:drawing>
            <wp:anchor distT="4294967295" distB="4294967295" distL="114300" distR="114300" simplePos="0" relativeHeight="251652608" behindDoc="0" locked="0" layoutInCell="0" allowOverlap="1" wp14:anchorId="630F1FF9" wp14:editId="26A57A11">
              <wp:simplePos x="0" y="0"/>
              <wp:positionH relativeFrom="column">
                <wp:posOffset>-64135</wp:posOffset>
              </wp:positionH>
              <wp:positionV relativeFrom="paragraph">
                <wp:posOffset>274319</wp:posOffset>
              </wp:positionV>
              <wp:extent cx="5852160" cy="0"/>
              <wp:effectExtent l="0" t="0" r="15240" b="25400"/>
              <wp:wrapTopAndBottom/>
              <wp:docPr id="1" name="Lin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284E5017" id="Line 86" o:spid="_x0000_s1026" style="position:absolute;z-index:25165260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" o:allowincell="f">
              <w10:wrap type="topAndBottom"/>
            </v:line>
          </w:pict>
        </mc:Fallback>
      </mc:AlternateContent>
    </w:r>
    <w:r>
      <w:rPr>
        <w:noProof/>
      </w:rPr>
      <w:t>PEST Control File Specifications</w:t>
    </w:r>
    <w:r>
      <w:rPr>
        <w:noProof/>
      </w:rPr>
      <w:tab/>
    </w:r>
    <w:r>
      <w:rPr>
        <w:noProof/>
      </w:rPr>
      <w:fldChar w:fldCharType="begin"/>
    </w:r>
    <w:r>
      <w:rPr>
        <w:noProof/>
      </w:rPr>
      <w:instrText xml:space="preserve"> PAGE   \* MERGEFORMAT </w:instrText>
    </w:r>
    <w:r>
      <w:rPr>
        <w:noProof/>
      </w:rPr>
      <w:fldChar w:fldCharType="separate"/>
    </w:r>
    <w:r w:rsidR="00C37CCC">
      <w:rPr>
        <w:noProof/>
      </w:rPr>
      <w:t>157</w:t>
    </w:r>
    <w:r>
      <w:rPr>
        <w:noProof/>
      </w:rPr>
      <w:fldChar w:fldCharType="end"/>
    </w: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1CA73A" w14:textId="11D85BC4" w:rsidR="007769D5" w:rsidRDefault="007769D5" w:rsidP="004A72EC">
    <w:pPr>
      <w:pStyle w:val="Header"/>
      <w:tabs>
        <w:tab w:val="clear" w:pos="4320"/>
        <w:tab w:val="clear" w:pos="8640"/>
        <w:tab w:val="left" w:pos="8505"/>
      </w:tabs>
      <w:spacing w:after="180"/>
      <w:ind w:right="95"/>
      <w:rPr>
        <w:rFonts w:ascii="Bookman" w:hAnsi="Bookman"/>
        <w:spacing w:val="-3"/>
        <w:lang w:val="en-AU"/>
      </w:rPr>
    </w:pPr>
    <w:r>
      <w:rPr>
        <w:noProof/>
        <w:lang w:val="en-GB" w:eastAsia="en-GB"/>
      </w:rPr>
      <mc:AlternateContent>
        <mc:Choice Requires="wps">
          <w:drawing>
            <wp:anchor distT="4294967295" distB="4294967295" distL="114300" distR="114300" simplePos="0" relativeHeight="251672064" behindDoc="0" locked="0" layoutInCell="0" allowOverlap="1" wp14:anchorId="564A7370" wp14:editId="522C8ADF">
              <wp:simplePos x="0" y="0"/>
              <wp:positionH relativeFrom="column">
                <wp:posOffset>-64135</wp:posOffset>
              </wp:positionH>
              <wp:positionV relativeFrom="paragraph">
                <wp:posOffset>274319</wp:posOffset>
              </wp:positionV>
              <wp:extent cx="5852160" cy="0"/>
              <wp:effectExtent l="0" t="0" r="15240" b="25400"/>
              <wp:wrapTopAndBottom/>
              <wp:docPr id="26" name="Lin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5B025F32" id="Line 86" o:spid="_x0000_s1026" style="position:absolute;z-index:25167206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" o:allowincell="f">
              <w10:wrap type="topAndBottom"/>
            </v:line>
          </w:pict>
        </mc:Fallback>
      </mc:AlternateContent>
    </w:r>
    <w:r>
      <w:rPr>
        <w:noProof/>
      </w:rPr>
      <w:t>Some File Formats</w:t>
    </w:r>
    <w:r>
      <w:rPr>
        <w:noProof/>
      </w:rPr>
      <w:tab/>
    </w:r>
    <w:r>
      <w:rPr>
        <w:noProof/>
      </w:rPr>
      <w:fldChar w:fldCharType="begin"/>
    </w:r>
    <w:r>
      <w:rPr>
        <w:noProof/>
      </w:rPr>
      <w:instrText xml:space="preserve"> PAGE   \* MERGEFORMAT </w:instrText>
    </w:r>
    <w:r>
      <w:rPr>
        <w:noProof/>
      </w:rPr>
      <w:fldChar w:fldCharType="separate"/>
    </w:r>
    <w:r>
      <w:rPr>
        <w:noProof/>
      </w:rPr>
      <w:t>162</w:t>
    </w:r>
    <w:r>
      <w:rPr>
        <w:noProof/>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008E4A" w14:textId="1FDE149F" w:rsidR="007769D5" w:rsidRDefault="007769D5" w:rsidP="00A32169">
    <w:pPr>
      <w:pStyle w:val="Header"/>
      <w:tabs>
        <w:tab w:val="clear" w:pos="4320"/>
        <w:tab w:val="clear" w:pos="8640"/>
        <w:tab w:val="left" w:pos="8460"/>
      </w:tabs>
      <w:spacing w:after="180"/>
      <w:ind w:right="360"/>
      <w:rPr>
        <w:lang w:val="en-AU"/>
      </w:rPr>
    </w:pPr>
    <w:r>
      <w:rPr>
        <w:noProof/>
        <w:lang w:val="en-GB" w:eastAsia="en-GB"/>
      </w:rPr>
      <mc:AlternateContent>
        <mc:Choice Requires="wps">
          <w:drawing>
            <wp:anchor distT="4294967295" distB="4294967295" distL="114300" distR="114300" simplePos="0" relativeHeight="251645440" behindDoc="0" locked="0" layoutInCell="0" allowOverlap="1" wp14:anchorId="4F0BC8B5" wp14:editId="7D221720">
              <wp:simplePos x="0" y="0"/>
              <wp:positionH relativeFrom="column">
                <wp:posOffset>-106045</wp:posOffset>
              </wp:positionH>
              <wp:positionV relativeFrom="paragraph">
                <wp:posOffset>321944</wp:posOffset>
              </wp:positionV>
              <wp:extent cx="5852160" cy="0"/>
              <wp:effectExtent l="0" t="0" r="15240" b="25400"/>
              <wp:wrapTopAndBottom/>
              <wp:docPr id="25"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5BE54BD5" id="Line 72" o:spid="_x0000_s1026" style="position:absolute;z-index:251645440;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8.35pt,25.35pt" to="452.45pt,25.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" o:allowincell="f">
              <w10:wrap type="topAndBottom"/>
            </v:line>
          </w:pict>
        </mc:Fallback>
      </mc:AlternateContent>
    </w:r>
    <w:r>
      <w:rPr>
        <w:lang w:val="en-AU"/>
      </w:rPr>
      <w:t>Acknowledgements</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39CCFF" w14:textId="6ED0D9EC" w:rsidR="007769D5" w:rsidRDefault="007769D5" w:rsidP="00A32169">
    <w:pPr>
      <w:pStyle w:val="Header"/>
      <w:tabs>
        <w:tab w:val="clear" w:pos="4320"/>
        <w:tab w:val="clear" w:pos="8640"/>
        <w:tab w:val="left" w:pos="8460"/>
      </w:tabs>
      <w:spacing w:after="180"/>
      <w:ind w:right="360"/>
      <w:rPr>
        <w:lang w:val="en-AU"/>
      </w:rPr>
    </w:pPr>
    <w:r>
      <w:rPr>
        <w:noProof/>
        <w:lang w:val="en-GB" w:eastAsia="en-GB"/>
      </w:rPr>
      <mc:AlternateContent>
        <mc:Choice Requires="wps">
          <w:drawing>
            <wp:anchor distT="4294967295" distB="4294967295" distL="114300" distR="114300" simplePos="0" relativeHeight="251657728" behindDoc="0" locked="0" layoutInCell="0" allowOverlap="1" wp14:anchorId="121FAE55" wp14:editId="5A970612">
              <wp:simplePos x="0" y="0"/>
              <wp:positionH relativeFrom="column">
                <wp:posOffset>-106045</wp:posOffset>
              </wp:positionH>
              <wp:positionV relativeFrom="paragraph">
                <wp:posOffset>321944</wp:posOffset>
              </wp:positionV>
              <wp:extent cx="5852160" cy="0"/>
              <wp:effectExtent l="0" t="0" r="15240" b="25400"/>
              <wp:wrapTopAndBottom/>
              <wp:docPr id="24" name="Line 1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670C13B6" id="Line 195" o:spid="_x0000_s1026" style="position:absolute;z-index:25165772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8.35pt,25.35pt" to="452.45pt,25.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" o:allowincell="f">
              <w10:wrap type="topAndBottom"/>
            </v:line>
          </w:pict>
        </mc:Fallback>
      </mc:AlternateContent>
    </w:r>
    <w:r>
      <w:rPr>
        <w:lang w:val="en-AU"/>
      </w:rPr>
      <w:t>Preface</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A42380" w14:textId="7CF02458" w:rsidR="007769D5" w:rsidRDefault="007769D5">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47488" behindDoc="0" locked="0" layoutInCell="0" allowOverlap="1" wp14:anchorId="646FBFE7" wp14:editId="7E401EF2">
              <wp:simplePos x="0" y="0"/>
              <wp:positionH relativeFrom="column">
                <wp:posOffset>-64135</wp:posOffset>
              </wp:positionH>
              <wp:positionV relativeFrom="paragraph">
                <wp:posOffset>274319</wp:posOffset>
              </wp:positionV>
              <wp:extent cx="5852160" cy="0"/>
              <wp:effectExtent l="0" t="0" r="15240" b="25400"/>
              <wp:wrapTopAndBottom/>
              <wp:docPr id="23" name="Lin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406791F2" id="Line 79" o:spid="_x0000_s1026" style="position:absolute;z-index:25164748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" o:allowincell="f">
              <w10:wrap type="topAndBottom"/>
            </v:line>
          </w:pict>
        </mc:Fallback>
      </mc:AlternateContent>
    </w:r>
    <w:r>
      <w:rPr>
        <w:noProof/>
        <w:lang w:val="en-GB" w:eastAsia="en-GB"/>
      </w:rPr>
      <mc:AlternateContent>
        <mc:Choice Requires="wps">
          <w:drawing>
            <wp:anchor distT="0" distB="0" distL="114300" distR="114300" simplePos="0" relativeHeight="251646464" behindDoc="0" locked="0" layoutInCell="0" allowOverlap="1" wp14:anchorId="2E21F6A2" wp14:editId="44C59437">
              <wp:simplePos x="0" y="0"/>
              <wp:positionH relativeFrom="page">
                <wp:posOffset>914400</wp:posOffset>
              </wp:positionH>
              <wp:positionV relativeFrom="paragraph">
                <wp:posOffset>0</wp:posOffset>
              </wp:positionV>
              <wp:extent cx="5731510" cy="152400"/>
              <wp:effectExtent l="0" t="0" r="8890" b="0"/>
              <wp:wrapNone/>
              <wp:docPr id="22" name="Rectangl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013B83AE" w14:textId="77777777" w:rsidR="007769D5" w:rsidRDefault="007769D5">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21F6A2" id="Rectangle 78" o:spid="_x0000_s1026" style="position:absolute;left:0;text-align:left;margin-left:1in;margin-top:0;width:451.3pt;height:12pt;z-index:2516464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" o:allowincell="f" filled="f" stroked="f" strokeweight="0">
              <v:textbox inset="0,0,0,0">
                <w:txbxContent>
                  <w:p w14:paraId="013B83AE" w14:textId="77777777" w:rsidR="007769D5" w:rsidRDefault="007769D5">
                    <w:pPr>
                      <w:tabs>
                        <w:tab w:val="center" w:pos="4513"/>
                        <w:tab w:val="right" w:pos="9026"/>
                      </w:tabs>
                    </w:pPr>
                  </w:p>
                </w:txbxContent>
              </v:textbox>
              <w10:wrap anchorx="page"/>
            </v:rect>
          </w:pict>
        </mc:Fallback>
      </mc:AlternateContent>
    </w:r>
    <w:r>
      <w:rPr>
        <w:noProof/>
      </w:rPr>
      <w:t>Table of Contents</w:t>
    </w:r>
    <w:r>
      <w:rPr>
        <w:noProof/>
      </w:rPr>
      <w:tab/>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7E36FA" w14:textId="77777777" w:rsidR="007769D5" w:rsidRDefault="007769D5"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sidR="00C37CCC">
      <w:rPr>
        <w:rStyle w:val="PageNumber"/>
        <w:noProof/>
      </w:rPr>
      <w:t>6</w:t>
    </w:r>
    <w:r>
      <w:rPr>
        <w:rStyle w:val="PageNumber"/>
      </w:rPr>
      <w:fldChar w:fldCharType="end"/>
    </w:r>
  </w:p>
  <w:p w14:paraId="5A100211" w14:textId="34F34358" w:rsidR="007769D5" w:rsidRDefault="007769D5">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49536" behindDoc="0" locked="0" layoutInCell="0" allowOverlap="1" wp14:anchorId="67FF6609" wp14:editId="0634DC47">
              <wp:simplePos x="0" y="0"/>
              <wp:positionH relativeFrom="column">
                <wp:posOffset>-64135</wp:posOffset>
              </wp:positionH>
              <wp:positionV relativeFrom="paragraph">
                <wp:posOffset>217169</wp:posOffset>
              </wp:positionV>
              <wp:extent cx="5852160" cy="0"/>
              <wp:effectExtent l="0" t="0" r="15240" b="25400"/>
              <wp:wrapTopAndBottom/>
              <wp:docPr id="21" name="Lin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6A65C35F" id="Line 81" o:spid="_x0000_s1026" style="position:absolute;z-index:25164953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" o:allowincell="f">
              <w10:wrap type="topAndBottom"/>
            </v:line>
          </w:pict>
        </mc:Fallback>
      </mc:AlternateContent>
    </w:r>
    <w:r>
      <w:rPr>
        <w:noProof/>
        <w:lang w:val="en-GB" w:eastAsia="en-GB"/>
      </w:rPr>
      <mc:AlternateContent>
        <mc:Choice Requires="wps">
          <w:drawing>
            <wp:anchor distT="0" distB="0" distL="114300" distR="114300" simplePos="0" relativeHeight="251648512" behindDoc="0" locked="0" layoutInCell="0" allowOverlap="1" wp14:anchorId="4BFA6885" wp14:editId="4AF5C6B8">
              <wp:simplePos x="0" y="0"/>
              <wp:positionH relativeFrom="page">
                <wp:posOffset>914400</wp:posOffset>
              </wp:positionH>
              <wp:positionV relativeFrom="paragraph">
                <wp:posOffset>0</wp:posOffset>
              </wp:positionV>
              <wp:extent cx="5731510" cy="152400"/>
              <wp:effectExtent l="0" t="0" r="8890" b="0"/>
              <wp:wrapNone/>
              <wp:docPr id="20"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5F1A6EB6" w14:textId="77777777" w:rsidR="007769D5" w:rsidRDefault="007769D5">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FA6885" id="Rectangle 80" o:spid="_x0000_s1027" style="position:absolute;left:0;text-align:left;margin-left:1in;margin-top:0;width:451.3pt;height:12pt;z-index:2516485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" o:allowincell="f" filled="f" stroked="f" strokeweight="0">
              <v:textbox inset="0,0,0,0">
                <w:txbxContent>
                  <w:p w14:paraId="5F1A6EB6" w14:textId="77777777" w:rsidR="007769D5" w:rsidRDefault="007769D5">
                    <w:pPr>
                      <w:tabs>
                        <w:tab w:val="center" w:pos="4513"/>
                        <w:tab w:val="right" w:pos="9026"/>
                      </w:tabs>
                    </w:pPr>
                  </w:p>
                </w:txbxContent>
              </v:textbox>
              <w10:wrap anchorx="page"/>
            </v:rect>
          </w:pict>
        </mc:Fallback>
      </mc:AlternateContent>
    </w:r>
    <w:r>
      <w:rPr>
        <w:noProof/>
      </w:rPr>
      <w:t>Introduction</w:t>
    </w:r>
    <w:r>
      <w:rPr>
        <w:noProof/>
      </w:rPr>
      <w:tab/>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B3B43B" w14:textId="77777777" w:rsidR="007769D5" w:rsidRDefault="007769D5"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sidR="00C37CCC">
      <w:rPr>
        <w:rStyle w:val="PageNumber"/>
        <w:noProof/>
      </w:rPr>
      <w:t>26</w:t>
    </w:r>
    <w:r>
      <w:rPr>
        <w:rStyle w:val="PageNumber"/>
      </w:rPr>
      <w:fldChar w:fldCharType="end"/>
    </w:r>
  </w:p>
  <w:p w14:paraId="191625C2" w14:textId="701DBA4C" w:rsidR="007769D5" w:rsidRDefault="007769D5">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1584" behindDoc="0" locked="0" layoutInCell="0" allowOverlap="1" wp14:anchorId="60889CD1" wp14:editId="1E38478D">
              <wp:simplePos x="0" y="0"/>
              <wp:positionH relativeFrom="column">
                <wp:posOffset>-64135</wp:posOffset>
              </wp:positionH>
              <wp:positionV relativeFrom="paragraph">
                <wp:posOffset>217169</wp:posOffset>
              </wp:positionV>
              <wp:extent cx="5852160" cy="0"/>
              <wp:effectExtent l="0" t="0" r="15240" b="25400"/>
              <wp:wrapTopAndBottom/>
              <wp:docPr id="19" name="Lin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505DAEF0" id="Line 83" o:spid="_x0000_s1026" style="position:absolute;z-index:25165158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" o:allowincell="f">
              <w10:wrap type="topAndBottom"/>
            </v:line>
          </w:pict>
        </mc:Fallback>
      </mc:AlternateContent>
    </w:r>
    <w:r>
      <w:rPr>
        <w:noProof/>
        <w:lang w:val="en-GB" w:eastAsia="en-GB"/>
      </w:rPr>
      <mc:AlternateContent>
        <mc:Choice Requires="wps">
          <w:drawing>
            <wp:anchor distT="0" distB="0" distL="114300" distR="114300" simplePos="0" relativeHeight="251650560" behindDoc="0" locked="0" layoutInCell="0" allowOverlap="1" wp14:anchorId="73F4EA58" wp14:editId="2FFEAE1D">
              <wp:simplePos x="0" y="0"/>
              <wp:positionH relativeFrom="page">
                <wp:posOffset>914400</wp:posOffset>
              </wp:positionH>
              <wp:positionV relativeFrom="paragraph">
                <wp:posOffset>0</wp:posOffset>
              </wp:positionV>
              <wp:extent cx="5731510" cy="152400"/>
              <wp:effectExtent l="0" t="0" r="8890" b="0"/>
              <wp:wrapNone/>
              <wp:docPr id="18"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30A82EE8" w14:textId="77777777" w:rsidR="007769D5" w:rsidRDefault="007769D5">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F4EA58" id="Rectangle 82" o:spid="_x0000_s1028" style="position:absolute;left:0;text-align:left;margin-left:1in;margin-top:0;width:451.3pt;height:12pt;z-index:2516505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" o:allowincell="f" filled="f" stroked="f" strokeweight="0">
              <v:textbox inset="0,0,0,0">
                <w:txbxContent>
                  <w:p w14:paraId="30A82EE8" w14:textId="77777777" w:rsidR="007769D5" w:rsidRDefault="007769D5">
                    <w:pPr>
                      <w:tabs>
                        <w:tab w:val="center" w:pos="4513"/>
                        <w:tab w:val="right" w:pos="9026"/>
                      </w:tabs>
                    </w:pPr>
                  </w:p>
                </w:txbxContent>
              </v:textbox>
              <w10:wrap anchorx="page"/>
            </v:rect>
          </w:pict>
        </mc:Fallback>
      </mc:AlternateContent>
    </w:r>
    <w:r>
      <w:rPr>
        <w:noProof/>
      </w:rPr>
      <w:t>The PEST(</w:t>
    </w:r>
    <w:r w:rsidRPr="00A25B30">
      <w:rPr>
        <w:noProof/>
      </w:rPr>
      <w:t>++</w:t>
    </w:r>
    <w:r>
      <w:rPr>
        <w:noProof/>
      </w:rPr>
      <w:t>) Model Interface</w:t>
    </w:r>
    <w:r>
      <w:rPr>
        <w:noProof/>
      </w:rPr>
      <w:tab/>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9CEEC8" w14:textId="77777777" w:rsidR="007769D5" w:rsidRDefault="007769D5"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sidR="00C37CCC">
      <w:rPr>
        <w:rStyle w:val="PageNumber"/>
        <w:noProof/>
      </w:rPr>
      <w:t>37</w:t>
    </w:r>
    <w:r>
      <w:rPr>
        <w:rStyle w:val="PageNumber"/>
      </w:rPr>
      <w:fldChar w:fldCharType="end"/>
    </w:r>
  </w:p>
  <w:p w14:paraId="3A814294" w14:textId="490BD09B" w:rsidR="007769D5" w:rsidRDefault="007769D5">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9776" behindDoc="0" locked="0" layoutInCell="0" allowOverlap="1" wp14:anchorId="15CF2BCE" wp14:editId="045B9911">
              <wp:simplePos x="0" y="0"/>
              <wp:positionH relativeFrom="column">
                <wp:posOffset>-64135</wp:posOffset>
              </wp:positionH>
              <wp:positionV relativeFrom="paragraph">
                <wp:posOffset>217169</wp:posOffset>
              </wp:positionV>
              <wp:extent cx="5852160" cy="0"/>
              <wp:effectExtent l="0" t="0" r="15240" b="25400"/>
              <wp:wrapTopAndBottom/>
              <wp:docPr id="17" name="Line 2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4034D213" id="Line 202" o:spid="_x0000_s1026" style="position:absolute;z-index:25165977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" o:allowincell="f">
              <w10:wrap type="topAndBottom"/>
            </v:line>
          </w:pict>
        </mc:Fallback>
      </mc:AlternateContent>
    </w:r>
    <w:r>
      <w:rPr>
        <w:noProof/>
        <w:lang w:val="en-GB" w:eastAsia="en-GB"/>
      </w:rPr>
      <mc:AlternateContent>
        <mc:Choice Requires="wps">
          <w:drawing>
            <wp:anchor distT="0" distB="0" distL="114300" distR="114300" simplePos="0" relativeHeight="251658752" behindDoc="0" locked="0" layoutInCell="0" allowOverlap="1" wp14:anchorId="47D03ECC" wp14:editId="57C82F28">
              <wp:simplePos x="0" y="0"/>
              <wp:positionH relativeFrom="page">
                <wp:posOffset>914400</wp:posOffset>
              </wp:positionH>
              <wp:positionV relativeFrom="paragraph">
                <wp:posOffset>0</wp:posOffset>
              </wp:positionV>
              <wp:extent cx="5731510" cy="152400"/>
              <wp:effectExtent l="0" t="0" r="8890" b="0"/>
              <wp:wrapNone/>
              <wp:docPr id="16" name="Rectangle 2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3B66EB5C" w14:textId="77777777" w:rsidR="007769D5" w:rsidRPr="005F65CE" w:rsidRDefault="007769D5">
                          <w:pPr>
                            <w:tabs>
                              <w:tab w:val="center" w:pos="4513"/>
                              <w:tab w:val="right" w:pos="9026"/>
                            </w:tabs>
                            <w:rPr>
                              <w:lang w:val="en-AU"/>
                            </w:rPr>
                          </w:pPr>
                          <w:r>
                            <w:rPr>
                              <w:lang w:val="en-AU"/>
                            </w:rPr>
                            <w:t>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D03ECC" id="Rectangle 201" o:spid="_x0000_s1029" style="position:absolute;left:0;text-align:left;margin-left:1in;margin-top:0;width:451.3pt;height:12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" o:allowincell="f" filled="f" stroked="f" strokeweight="0">
              <v:textbox inset="0,0,0,0">
                <w:txbxContent>
                  <w:p w14:paraId="3B66EB5C" w14:textId="77777777" w:rsidR="007769D5" w:rsidRPr="005F65CE" w:rsidRDefault="007769D5">
                    <w:pPr>
                      <w:tabs>
                        <w:tab w:val="center" w:pos="4513"/>
                        <w:tab w:val="right" w:pos="9026"/>
                      </w:tabs>
                      <w:rPr>
                        <w:lang w:val="en-AU"/>
                      </w:rPr>
                    </w:pPr>
                    <w:r>
                      <w:rPr>
                        <w:lang w:val="en-AU"/>
                      </w:rPr>
                      <w:t>r</w:t>
                    </w:r>
                  </w:p>
                </w:txbxContent>
              </v:textbox>
              <w10:wrap anchorx="page"/>
            </v:rect>
          </w:pict>
        </mc:Fallback>
      </mc:AlternateContent>
    </w:r>
    <w:r>
      <w:rPr>
        <w:noProof/>
      </w:rPr>
      <w:t xml:space="preserve">Some Important PEST++ Features </w:t>
    </w:r>
    <w:r>
      <w:rPr>
        <w:noProof/>
      </w:rPr>
      <w:tab/>
    </w: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550686" w14:textId="77777777" w:rsidR="007769D5" w:rsidRDefault="007769D5"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sidR="00C37CCC">
      <w:rPr>
        <w:rStyle w:val="PageNumber"/>
        <w:noProof/>
      </w:rPr>
      <w:t>64</w:t>
    </w:r>
    <w:r>
      <w:rPr>
        <w:rStyle w:val="PageNumber"/>
      </w:rPr>
      <w:fldChar w:fldCharType="end"/>
    </w:r>
  </w:p>
  <w:p w14:paraId="69E81A7E" w14:textId="328924C8" w:rsidR="007769D5" w:rsidRDefault="007769D5">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4656" behindDoc="0" locked="0" layoutInCell="0" allowOverlap="1" wp14:anchorId="1B060475" wp14:editId="668FB7C0">
              <wp:simplePos x="0" y="0"/>
              <wp:positionH relativeFrom="column">
                <wp:posOffset>-64135</wp:posOffset>
              </wp:positionH>
              <wp:positionV relativeFrom="paragraph">
                <wp:posOffset>217169</wp:posOffset>
              </wp:positionV>
              <wp:extent cx="5852160" cy="0"/>
              <wp:effectExtent l="0" t="0" r="15240" b="25400"/>
              <wp:wrapTopAndBottom/>
              <wp:docPr id="15" name="Lin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5BD171AA" id="Line 93" o:spid="_x0000_s1026" style="position:absolute;z-index:25165465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" o:allowincell="f">
              <w10:wrap type="topAndBottom"/>
            </v:line>
          </w:pict>
        </mc:Fallback>
      </mc:AlternateContent>
    </w:r>
    <w:r>
      <w:rPr>
        <w:noProof/>
        <w:lang w:val="en-GB" w:eastAsia="en-GB"/>
      </w:rPr>
      <mc:AlternateContent>
        <mc:Choice Requires="wps">
          <w:drawing>
            <wp:anchor distT="0" distB="0" distL="114300" distR="114300" simplePos="0" relativeHeight="251653632" behindDoc="0" locked="0" layoutInCell="0" allowOverlap="1" wp14:anchorId="50E5C901" wp14:editId="57632DED">
              <wp:simplePos x="0" y="0"/>
              <wp:positionH relativeFrom="page">
                <wp:posOffset>914400</wp:posOffset>
              </wp:positionH>
              <wp:positionV relativeFrom="paragraph">
                <wp:posOffset>0</wp:posOffset>
              </wp:positionV>
              <wp:extent cx="5731510" cy="152400"/>
              <wp:effectExtent l="0" t="0" r="8890" b="0"/>
              <wp:wrapNone/>
              <wp:docPr id="14" name="Rectangle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5A244E74" w14:textId="77777777" w:rsidR="007769D5" w:rsidRDefault="007769D5">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E5C901" id="Rectangle 92" o:spid="_x0000_s1030" style="position:absolute;left:0;text-align:left;margin-left:1in;margin-top:0;width:451.3pt;height:12pt;z-index:2516536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" o:allowincell="f" filled="f" stroked="f" strokeweight="0">
              <v:textbox inset="0,0,0,0">
                <w:txbxContent>
                  <w:p w14:paraId="5A244E74" w14:textId="77777777" w:rsidR="007769D5" w:rsidRDefault="007769D5">
                    <w:pPr>
                      <w:tabs>
                        <w:tab w:val="center" w:pos="4513"/>
                        <w:tab w:val="right" w:pos="9026"/>
                      </w:tabs>
                    </w:pPr>
                  </w:p>
                </w:txbxContent>
              </v:textbox>
              <w10:wrap anchorx="page"/>
            </v:rect>
          </w:pict>
        </mc:Fallback>
      </mc:AlternateContent>
    </w:r>
    <w:r>
      <w:rPr>
        <w:noProof/>
      </w:rPr>
      <w:t>The PEST Control File</w:t>
    </w:r>
    <w:r>
      <w:rPr>
        <w:noProof/>
      </w:rPr>
      <w:tab/>
    </w: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EEF741" w14:textId="77777777" w:rsidR="007769D5" w:rsidRDefault="007769D5"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sidR="00C37CCC">
      <w:rPr>
        <w:rStyle w:val="PageNumber"/>
        <w:noProof/>
      </w:rPr>
      <w:t>70</w:t>
    </w:r>
    <w:r>
      <w:rPr>
        <w:rStyle w:val="PageNumber"/>
      </w:rPr>
      <w:fldChar w:fldCharType="end"/>
    </w:r>
  </w:p>
  <w:p w14:paraId="22903CBA" w14:textId="2E1A2CE7" w:rsidR="007769D5" w:rsidRDefault="007769D5">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61824" behindDoc="0" locked="0" layoutInCell="0" allowOverlap="1" wp14:anchorId="1A5D16AA" wp14:editId="1238F4F6">
              <wp:simplePos x="0" y="0"/>
              <wp:positionH relativeFrom="column">
                <wp:posOffset>-64135</wp:posOffset>
              </wp:positionH>
              <wp:positionV relativeFrom="paragraph">
                <wp:posOffset>217169</wp:posOffset>
              </wp:positionV>
              <wp:extent cx="5852160" cy="0"/>
              <wp:effectExtent l="0" t="0" r="15240" b="25400"/>
              <wp:wrapTopAndBottom/>
              <wp:docPr id="13" name="Line 2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5C026EE7" id="Line 204" o:spid="_x0000_s1026" style="position:absolute;z-index:25166182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" o:allowincell="f">
              <w10:wrap type="topAndBottom"/>
            </v:line>
          </w:pict>
        </mc:Fallback>
      </mc:AlternateContent>
    </w:r>
    <w:r>
      <w:rPr>
        <w:noProof/>
        <w:lang w:val="en-GB" w:eastAsia="en-GB"/>
      </w:rPr>
      <mc:AlternateContent>
        <mc:Choice Requires="wps">
          <w:drawing>
            <wp:anchor distT="0" distB="0" distL="114300" distR="114300" simplePos="0" relativeHeight="251660800" behindDoc="0" locked="0" layoutInCell="0" allowOverlap="1" wp14:anchorId="003B2F6F" wp14:editId="26CAF3DF">
              <wp:simplePos x="0" y="0"/>
              <wp:positionH relativeFrom="page">
                <wp:posOffset>914400</wp:posOffset>
              </wp:positionH>
              <wp:positionV relativeFrom="paragraph">
                <wp:posOffset>0</wp:posOffset>
              </wp:positionV>
              <wp:extent cx="5731510" cy="152400"/>
              <wp:effectExtent l="0" t="0" r="8890" b="0"/>
              <wp:wrapNone/>
              <wp:docPr id="12" name="Rectangl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39B64875" w14:textId="77777777" w:rsidR="007769D5" w:rsidRDefault="007769D5">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3B2F6F" id="Rectangle 203" o:spid="_x0000_s1031" style="position:absolute;left:0;text-align:left;margin-left:1in;margin-top:0;width:451.3pt;height:12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" o:allowincell="f" filled="f" stroked="f" strokeweight="0">
              <v:textbox inset="0,0,0,0">
                <w:txbxContent>
                  <w:p w14:paraId="39B64875" w14:textId="77777777" w:rsidR="007769D5" w:rsidRDefault="007769D5">
                    <w:pPr>
                      <w:tabs>
                        <w:tab w:val="center" w:pos="4513"/>
                        <w:tab w:val="right" w:pos="9026"/>
                      </w:tabs>
                    </w:pPr>
                  </w:p>
                </w:txbxContent>
              </v:textbox>
              <w10:wrap anchorx="page"/>
            </v:rect>
          </w:pict>
        </mc:Fallback>
      </mc:AlternateContent>
    </w:r>
    <w:r>
      <w:rPr>
        <w:noProof/>
      </w:rPr>
      <w:t>Running PEST++ Programs</w:t>
    </w:r>
    <w:r>
      <w:rPr>
        <w:noProof/>
      </w:rP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FFFFFFF"/>
    <w:lvl w:ilvl="0">
      <w:numFmt w:val="decimal"/>
      <w:lvlText w:val="*"/>
      <w:lvlJc w:val="left"/>
    </w:lvl>
  </w:abstractNum>
  <w:abstractNum w:abstractNumId="1">
    <w:nsid w:val="01164756"/>
    <w:multiLevelType w:val="hybridMultilevel"/>
    <w:tmpl w:val="F2424C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DDC539A"/>
    <w:multiLevelType w:val="hybridMultilevel"/>
    <w:tmpl w:val="2400870A"/>
    <w:lvl w:ilvl="0" w:tplc="0C09000F">
      <w:start w:val="1"/>
      <w:numFmt w:val="decimal"/>
      <w:lvlText w:val="%1."/>
      <w:lvlJc w:val="left"/>
      <w:pPr>
        <w:ind w:left="780" w:hanging="360"/>
      </w:p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3">
    <w:nsid w:val="110F1670"/>
    <w:multiLevelType w:val="hybridMultilevel"/>
    <w:tmpl w:val="D10E7D7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11F817F9"/>
    <w:multiLevelType w:val="hybridMultilevel"/>
    <w:tmpl w:val="CD4C7C6E"/>
    <w:lvl w:ilvl="0" w:tplc="04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5">
    <w:nsid w:val="139C7118"/>
    <w:multiLevelType w:val="hybridMultilevel"/>
    <w:tmpl w:val="E6A62CB2"/>
    <w:lvl w:ilvl="0" w:tplc="0C09000F">
      <w:start w:val="1"/>
      <w:numFmt w:val="decimal"/>
      <w:lvlText w:val="%1."/>
      <w:lvlJc w:val="left"/>
      <w:pPr>
        <w:ind w:left="780" w:hanging="360"/>
      </w:p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6">
    <w:nsid w:val="13E01C13"/>
    <w:multiLevelType w:val="hybridMultilevel"/>
    <w:tmpl w:val="7C4031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16590119"/>
    <w:multiLevelType w:val="hybridMultilevel"/>
    <w:tmpl w:val="83D85AA6"/>
    <w:lvl w:ilvl="0" w:tplc="04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8">
    <w:nsid w:val="181216D5"/>
    <w:multiLevelType w:val="hybridMultilevel"/>
    <w:tmpl w:val="1728A2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18B46076"/>
    <w:multiLevelType w:val="hybridMultilevel"/>
    <w:tmpl w:val="D27A5196"/>
    <w:lvl w:ilvl="0" w:tplc="0C09000F">
      <w:start w:val="1"/>
      <w:numFmt w:val="decimal"/>
      <w:lvlText w:val="%1."/>
      <w:lvlJc w:val="left"/>
      <w:pPr>
        <w:ind w:left="780" w:hanging="360"/>
      </w:p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10">
    <w:nsid w:val="19F05308"/>
    <w:multiLevelType w:val="hybridMultilevel"/>
    <w:tmpl w:val="3E9EBB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1DFE5EBA"/>
    <w:multiLevelType w:val="hybridMultilevel"/>
    <w:tmpl w:val="AF2E0AAE"/>
    <w:lvl w:ilvl="0" w:tplc="0C09000F">
      <w:start w:val="1"/>
      <w:numFmt w:val="decimal"/>
      <w:lvlText w:val="%1."/>
      <w:lvlJc w:val="left"/>
      <w:pPr>
        <w:ind w:left="784" w:hanging="360"/>
      </w:pPr>
    </w:lvl>
    <w:lvl w:ilvl="1" w:tplc="0C090019" w:tentative="1">
      <w:start w:val="1"/>
      <w:numFmt w:val="lowerLetter"/>
      <w:lvlText w:val="%2."/>
      <w:lvlJc w:val="left"/>
      <w:pPr>
        <w:ind w:left="1504" w:hanging="360"/>
      </w:pPr>
    </w:lvl>
    <w:lvl w:ilvl="2" w:tplc="0C09001B" w:tentative="1">
      <w:start w:val="1"/>
      <w:numFmt w:val="lowerRoman"/>
      <w:lvlText w:val="%3."/>
      <w:lvlJc w:val="right"/>
      <w:pPr>
        <w:ind w:left="2224" w:hanging="180"/>
      </w:pPr>
    </w:lvl>
    <w:lvl w:ilvl="3" w:tplc="0C09000F" w:tentative="1">
      <w:start w:val="1"/>
      <w:numFmt w:val="decimal"/>
      <w:lvlText w:val="%4."/>
      <w:lvlJc w:val="left"/>
      <w:pPr>
        <w:ind w:left="2944" w:hanging="360"/>
      </w:pPr>
    </w:lvl>
    <w:lvl w:ilvl="4" w:tplc="0C090019" w:tentative="1">
      <w:start w:val="1"/>
      <w:numFmt w:val="lowerLetter"/>
      <w:lvlText w:val="%5."/>
      <w:lvlJc w:val="left"/>
      <w:pPr>
        <w:ind w:left="3664" w:hanging="360"/>
      </w:pPr>
    </w:lvl>
    <w:lvl w:ilvl="5" w:tplc="0C09001B" w:tentative="1">
      <w:start w:val="1"/>
      <w:numFmt w:val="lowerRoman"/>
      <w:lvlText w:val="%6."/>
      <w:lvlJc w:val="right"/>
      <w:pPr>
        <w:ind w:left="4384" w:hanging="180"/>
      </w:pPr>
    </w:lvl>
    <w:lvl w:ilvl="6" w:tplc="0C09000F" w:tentative="1">
      <w:start w:val="1"/>
      <w:numFmt w:val="decimal"/>
      <w:lvlText w:val="%7."/>
      <w:lvlJc w:val="left"/>
      <w:pPr>
        <w:ind w:left="5104" w:hanging="360"/>
      </w:pPr>
    </w:lvl>
    <w:lvl w:ilvl="7" w:tplc="0C090019" w:tentative="1">
      <w:start w:val="1"/>
      <w:numFmt w:val="lowerLetter"/>
      <w:lvlText w:val="%8."/>
      <w:lvlJc w:val="left"/>
      <w:pPr>
        <w:ind w:left="5824" w:hanging="360"/>
      </w:pPr>
    </w:lvl>
    <w:lvl w:ilvl="8" w:tplc="0C09001B" w:tentative="1">
      <w:start w:val="1"/>
      <w:numFmt w:val="lowerRoman"/>
      <w:lvlText w:val="%9."/>
      <w:lvlJc w:val="right"/>
      <w:pPr>
        <w:ind w:left="6544" w:hanging="180"/>
      </w:pPr>
    </w:lvl>
  </w:abstractNum>
  <w:abstractNum w:abstractNumId="12">
    <w:nsid w:val="1EC06838"/>
    <w:multiLevelType w:val="hybridMultilevel"/>
    <w:tmpl w:val="80CEF43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21377975"/>
    <w:multiLevelType w:val="hybridMultilevel"/>
    <w:tmpl w:val="96A81C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264F51DE"/>
    <w:multiLevelType w:val="hybridMultilevel"/>
    <w:tmpl w:val="CDE687BC"/>
    <w:lvl w:ilvl="0" w:tplc="0C09000F">
      <w:start w:val="1"/>
      <w:numFmt w:val="decimal"/>
      <w:lvlText w:val="%1."/>
      <w:lvlJc w:val="left"/>
      <w:pPr>
        <w:ind w:left="780" w:hanging="360"/>
      </w:p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15">
    <w:nsid w:val="28017694"/>
    <w:multiLevelType w:val="hybridMultilevel"/>
    <w:tmpl w:val="CB9821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2AF2336D"/>
    <w:multiLevelType w:val="hybridMultilevel"/>
    <w:tmpl w:val="EEA6FE1C"/>
    <w:lvl w:ilvl="0" w:tplc="47D635CA">
      <w:start w:val="1"/>
      <w:numFmt w:val="decimal"/>
      <w:lvlText w:val="%1)"/>
      <w:lvlJc w:val="left"/>
      <w:pPr>
        <w:ind w:left="492" w:hanging="360"/>
      </w:pPr>
      <w:rPr>
        <w:rFonts w:hint="default"/>
      </w:rPr>
    </w:lvl>
    <w:lvl w:ilvl="1" w:tplc="04090019" w:tentative="1">
      <w:start w:val="1"/>
      <w:numFmt w:val="lowerLetter"/>
      <w:lvlText w:val="%2."/>
      <w:lvlJc w:val="left"/>
      <w:pPr>
        <w:ind w:left="1212" w:hanging="360"/>
      </w:pPr>
    </w:lvl>
    <w:lvl w:ilvl="2" w:tplc="0409001B" w:tentative="1">
      <w:start w:val="1"/>
      <w:numFmt w:val="lowerRoman"/>
      <w:lvlText w:val="%3."/>
      <w:lvlJc w:val="right"/>
      <w:pPr>
        <w:ind w:left="1932" w:hanging="180"/>
      </w:pPr>
    </w:lvl>
    <w:lvl w:ilvl="3" w:tplc="0409000F" w:tentative="1">
      <w:start w:val="1"/>
      <w:numFmt w:val="decimal"/>
      <w:lvlText w:val="%4."/>
      <w:lvlJc w:val="left"/>
      <w:pPr>
        <w:ind w:left="2652" w:hanging="360"/>
      </w:pPr>
    </w:lvl>
    <w:lvl w:ilvl="4" w:tplc="04090019" w:tentative="1">
      <w:start w:val="1"/>
      <w:numFmt w:val="lowerLetter"/>
      <w:lvlText w:val="%5."/>
      <w:lvlJc w:val="left"/>
      <w:pPr>
        <w:ind w:left="3372" w:hanging="360"/>
      </w:pPr>
    </w:lvl>
    <w:lvl w:ilvl="5" w:tplc="0409001B" w:tentative="1">
      <w:start w:val="1"/>
      <w:numFmt w:val="lowerRoman"/>
      <w:lvlText w:val="%6."/>
      <w:lvlJc w:val="right"/>
      <w:pPr>
        <w:ind w:left="4092" w:hanging="180"/>
      </w:pPr>
    </w:lvl>
    <w:lvl w:ilvl="6" w:tplc="0409000F" w:tentative="1">
      <w:start w:val="1"/>
      <w:numFmt w:val="decimal"/>
      <w:lvlText w:val="%7."/>
      <w:lvlJc w:val="left"/>
      <w:pPr>
        <w:ind w:left="4812" w:hanging="360"/>
      </w:pPr>
    </w:lvl>
    <w:lvl w:ilvl="7" w:tplc="04090019" w:tentative="1">
      <w:start w:val="1"/>
      <w:numFmt w:val="lowerLetter"/>
      <w:lvlText w:val="%8."/>
      <w:lvlJc w:val="left"/>
      <w:pPr>
        <w:ind w:left="5532" w:hanging="360"/>
      </w:pPr>
    </w:lvl>
    <w:lvl w:ilvl="8" w:tplc="0409001B" w:tentative="1">
      <w:start w:val="1"/>
      <w:numFmt w:val="lowerRoman"/>
      <w:lvlText w:val="%9."/>
      <w:lvlJc w:val="right"/>
      <w:pPr>
        <w:ind w:left="6252" w:hanging="180"/>
      </w:pPr>
    </w:lvl>
  </w:abstractNum>
  <w:abstractNum w:abstractNumId="17">
    <w:nsid w:val="2DC81B56"/>
    <w:multiLevelType w:val="hybridMultilevel"/>
    <w:tmpl w:val="B39AA4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30375DB2"/>
    <w:multiLevelType w:val="hybridMultilevel"/>
    <w:tmpl w:val="A4BEB7A0"/>
    <w:lvl w:ilvl="0" w:tplc="FFFFFFFF">
      <w:start w:val="1"/>
      <w:numFmt w:val="bullet"/>
      <w:lvlText w:val=""/>
      <w:legacy w:legacy="1" w:legacySpace="0" w:legacyIndent="360"/>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3DD7176B"/>
    <w:multiLevelType w:val="hybridMultilevel"/>
    <w:tmpl w:val="42CC15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3E91027F"/>
    <w:multiLevelType w:val="hybridMultilevel"/>
    <w:tmpl w:val="787A5290"/>
    <w:lvl w:ilvl="0" w:tplc="48E6298E">
      <w:start w:val="1"/>
      <w:numFmt w:val="decimal"/>
      <w:lvlText w:val="%1."/>
      <w:lvlJc w:val="left"/>
      <w:pPr>
        <w:ind w:left="786" w:hanging="360"/>
      </w:pPr>
      <w:rPr>
        <w:rFonts w:hint="default"/>
        <w:i w:val="0"/>
      </w:rPr>
    </w:lvl>
    <w:lvl w:ilvl="1" w:tplc="0C090019" w:tentative="1">
      <w:start w:val="1"/>
      <w:numFmt w:val="lowerLetter"/>
      <w:lvlText w:val="%2."/>
      <w:lvlJc w:val="left"/>
      <w:pPr>
        <w:ind w:left="1506" w:hanging="360"/>
      </w:pPr>
    </w:lvl>
    <w:lvl w:ilvl="2" w:tplc="0C09001B" w:tentative="1">
      <w:start w:val="1"/>
      <w:numFmt w:val="lowerRoman"/>
      <w:lvlText w:val="%3."/>
      <w:lvlJc w:val="right"/>
      <w:pPr>
        <w:ind w:left="2226" w:hanging="180"/>
      </w:pPr>
    </w:lvl>
    <w:lvl w:ilvl="3" w:tplc="0C09000F" w:tentative="1">
      <w:start w:val="1"/>
      <w:numFmt w:val="decimal"/>
      <w:lvlText w:val="%4."/>
      <w:lvlJc w:val="left"/>
      <w:pPr>
        <w:ind w:left="2946" w:hanging="360"/>
      </w:pPr>
    </w:lvl>
    <w:lvl w:ilvl="4" w:tplc="0C090019" w:tentative="1">
      <w:start w:val="1"/>
      <w:numFmt w:val="lowerLetter"/>
      <w:lvlText w:val="%5."/>
      <w:lvlJc w:val="left"/>
      <w:pPr>
        <w:ind w:left="3666" w:hanging="360"/>
      </w:pPr>
    </w:lvl>
    <w:lvl w:ilvl="5" w:tplc="0C09001B" w:tentative="1">
      <w:start w:val="1"/>
      <w:numFmt w:val="lowerRoman"/>
      <w:lvlText w:val="%6."/>
      <w:lvlJc w:val="right"/>
      <w:pPr>
        <w:ind w:left="4386" w:hanging="180"/>
      </w:pPr>
    </w:lvl>
    <w:lvl w:ilvl="6" w:tplc="0C09000F" w:tentative="1">
      <w:start w:val="1"/>
      <w:numFmt w:val="decimal"/>
      <w:lvlText w:val="%7."/>
      <w:lvlJc w:val="left"/>
      <w:pPr>
        <w:ind w:left="5106" w:hanging="360"/>
      </w:pPr>
    </w:lvl>
    <w:lvl w:ilvl="7" w:tplc="0C090019" w:tentative="1">
      <w:start w:val="1"/>
      <w:numFmt w:val="lowerLetter"/>
      <w:lvlText w:val="%8."/>
      <w:lvlJc w:val="left"/>
      <w:pPr>
        <w:ind w:left="5826" w:hanging="360"/>
      </w:pPr>
    </w:lvl>
    <w:lvl w:ilvl="8" w:tplc="0C09001B" w:tentative="1">
      <w:start w:val="1"/>
      <w:numFmt w:val="lowerRoman"/>
      <w:lvlText w:val="%9."/>
      <w:lvlJc w:val="right"/>
      <w:pPr>
        <w:ind w:left="6546" w:hanging="180"/>
      </w:pPr>
    </w:lvl>
  </w:abstractNum>
  <w:abstractNum w:abstractNumId="21">
    <w:nsid w:val="43740E78"/>
    <w:multiLevelType w:val="hybridMultilevel"/>
    <w:tmpl w:val="64E040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471370AC"/>
    <w:multiLevelType w:val="hybridMultilevel"/>
    <w:tmpl w:val="A4280B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4BC6249B"/>
    <w:multiLevelType w:val="hybridMultilevel"/>
    <w:tmpl w:val="F4366918"/>
    <w:lvl w:ilvl="0" w:tplc="0C090001">
      <w:start w:val="1"/>
      <w:numFmt w:val="bullet"/>
      <w:lvlText w:val=""/>
      <w:lvlJc w:val="left"/>
      <w:pPr>
        <w:ind w:left="776" w:hanging="360"/>
      </w:pPr>
      <w:rPr>
        <w:rFonts w:ascii="Symbol" w:hAnsi="Symbol" w:hint="default"/>
      </w:rPr>
    </w:lvl>
    <w:lvl w:ilvl="1" w:tplc="0C090003" w:tentative="1">
      <w:start w:val="1"/>
      <w:numFmt w:val="bullet"/>
      <w:lvlText w:val="o"/>
      <w:lvlJc w:val="left"/>
      <w:pPr>
        <w:ind w:left="1496" w:hanging="360"/>
      </w:pPr>
      <w:rPr>
        <w:rFonts w:ascii="Courier New" w:hAnsi="Courier New" w:cs="Courier New" w:hint="default"/>
      </w:rPr>
    </w:lvl>
    <w:lvl w:ilvl="2" w:tplc="0C090005" w:tentative="1">
      <w:start w:val="1"/>
      <w:numFmt w:val="bullet"/>
      <w:lvlText w:val=""/>
      <w:lvlJc w:val="left"/>
      <w:pPr>
        <w:ind w:left="2216" w:hanging="360"/>
      </w:pPr>
      <w:rPr>
        <w:rFonts w:ascii="Wingdings" w:hAnsi="Wingdings" w:hint="default"/>
      </w:rPr>
    </w:lvl>
    <w:lvl w:ilvl="3" w:tplc="0C090001" w:tentative="1">
      <w:start w:val="1"/>
      <w:numFmt w:val="bullet"/>
      <w:lvlText w:val=""/>
      <w:lvlJc w:val="left"/>
      <w:pPr>
        <w:ind w:left="2936" w:hanging="360"/>
      </w:pPr>
      <w:rPr>
        <w:rFonts w:ascii="Symbol" w:hAnsi="Symbol" w:hint="default"/>
      </w:rPr>
    </w:lvl>
    <w:lvl w:ilvl="4" w:tplc="0C090003" w:tentative="1">
      <w:start w:val="1"/>
      <w:numFmt w:val="bullet"/>
      <w:lvlText w:val="o"/>
      <w:lvlJc w:val="left"/>
      <w:pPr>
        <w:ind w:left="3656" w:hanging="360"/>
      </w:pPr>
      <w:rPr>
        <w:rFonts w:ascii="Courier New" w:hAnsi="Courier New" w:cs="Courier New" w:hint="default"/>
      </w:rPr>
    </w:lvl>
    <w:lvl w:ilvl="5" w:tplc="0C090005" w:tentative="1">
      <w:start w:val="1"/>
      <w:numFmt w:val="bullet"/>
      <w:lvlText w:val=""/>
      <w:lvlJc w:val="left"/>
      <w:pPr>
        <w:ind w:left="4376" w:hanging="360"/>
      </w:pPr>
      <w:rPr>
        <w:rFonts w:ascii="Wingdings" w:hAnsi="Wingdings" w:hint="default"/>
      </w:rPr>
    </w:lvl>
    <w:lvl w:ilvl="6" w:tplc="0C090001" w:tentative="1">
      <w:start w:val="1"/>
      <w:numFmt w:val="bullet"/>
      <w:lvlText w:val=""/>
      <w:lvlJc w:val="left"/>
      <w:pPr>
        <w:ind w:left="5096" w:hanging="360"/>
      </w:pPr>
      <w:rPr>
        <w:rFonts w:ascii="Symbol" w:hAnsi="Symbol" w:hint="default"/>
      </w:rPr>
    </w:lvl>
    <w:lvl w:ilvl="7" w:tplc="0C090003" w:tentative="1">
      <w:start w:val="1"/>
      <w:numFmt w:val="bullet"/>
      <w:lvlText w:val="o"/>
      <w:lvlJc w:val="left"/>
      <w:pPr>
        <w:ind w:left="5816" w:hanging="360"/>
      </w:pPr>
      <w:rPr>
        <w:rFonts w:ascii="Courier New" w:hAnsi="Courier New" w:cs="Courier New" w:hint="default"/>
      </w:rPr>
    </w:lvl>
    <w:lvl w:ilvl="8" w:tplc="0C090005" w:tentative="1">
      <w:start w:val="1"/>
      <w:numFmt w:val="bullet"/>
      <w:lvlText w:val=""/>
      <w:lvlJc w:val="left"/>
      <w:pPr>
        <w:ind w:left="6536" w:hanging="360"/>
      </w:pPr>
      <w:rPr>
        <w:rFonts w:ascii="Wingdings" w:hAnsi="Wingdings" w:hint="default"/>
      </w:rPr>
    </w:lvl>
  </w:abstractNum>
  <w:abstractNum w:abstractNumId="24">
    <w:nsid w:val="4BD02C8B"/>
    <w:multiLevelType w:val="hybridMultilevel"/>
    <w:tmpl w:val="0B8A16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50F4642D"/>
    <w:multiLevelType w:val="hybridMultilevel"/>
    <w:tmpl w:val="B268D9BA"/>
    <w:lvl w:ilvl="0" w:tplc="0C09000F">
      <w:start w:val="1"/>
      <w:numFmt w:val="decimal"/>
      <w:lvlText w:val="%1."/>
      <w:lvlJc w:val="left"/>
      <w:pPr>
        <w:ind w:left="810" w:hanging="375"/>
      </w:pPr>
      <w:rPr>
        <w:rFonts w:hint="default"/>
      </w:rPr>
    </w:lvl>
    <w:lvl w:ilvl="1" w:tplc="0C090019" w:tentative="1">
      <w:start w:val="1"/>
      <w:numFmt w:val="lowerLetter"/>
      <w:lvlText w:val="%2."/>
      <w:lvlJc w:val="left"/>
      <w:pPr>
        <w:ind w:left="1515" w:hanging="360"/>
      </w:pPr>
    </w:lvl>
    <w:lvl w:ilvl="2" w:tplc="0C09001B" w:tentative="1">
      <w:start w:val="1"/>
      <w:numFmt w:val="lowerRoman"/>
      <w:lvlText w:val="%3."/>
      <w:lvlJc w:val="right"/>
      <w:pPr>
        <w:ind w:left="2235" w:hanging="180"/>
      </w:pPr>
    </w:lvl>
    <w:lvl w:ilvl="3" w:tplc="0C09000F" w:tentative="1">
      <w:start w:val="1"/>
      <w:numFmt w:val="decimal"/>
      <w:lvlText w:val="%4."/>
      <w:lvlJc w:val="left"/>
      <w:pPr>
        <w:ind w:left="2955" w:hanging="360"/>
      </w:pPr>
    </w:lvl>
    <w:lvl w:ilvl="4" w:tplc="0C090019" w:tentative="1">
      <w:start w:val="1"/>
      <w:numFmt w:val="lowerLetter"/>
      <w:lvlText w:val="%5."/>
      <w:lvlJc w:val="left"/>
      <w:pPr>
        <w:ind w:left="3675" w:hanging="360"/>
      </w:pPr>
    </w:lvl>
    <w:lvl w:ilvl="5" w:tplc="0C09001B" w:tentative="1">
      <w:start w:val="1"/>
      <w:numFmt w:val="lowerRoman"/>
      <w:lvlText w:val="%6."/>
      <w:lvlJc w:val="right"/>
      <w:pPr>
        <w:ind w:left="4395" w:hanging="180"/>
      </w:pPr>
    </w:lvl>
    <w:lvl w:ilvl="6" w:tplc="0C09000F" w:tentative="1">
      <w:start w:val="1"/>
      <w:numFmt w:val="decimal"/>
      <w:lvlText w:val="%7."/>
      <w:lvlJc w:val="left"/>
      <w:pPr>
        <w:ind w:left="5115" w:hanging="360"/>
      </w:pPr>
    </w:lvl>
    <w:lvl w:ilvl="7" w:tplc="0C090019" w:tentative="1">
      <w:start w:val="1"/>
      <w:numFmt w:val="lowerLetter"/>
      <w:lvlText w:val="%8."/>
      <w:lvlJc w:val="left"/>
      <w:pPr>
        <w:ind w:left="5835" w:hanging="360"/>
      </w:pPr>
    </w:lvl>
    <w:lvl w:ilvl="8" w:tplc="0C09001B" w:tentative="1">
      <w:start w:val="1"/>
      <w:numFmt w:val="lowerRoman"/>
      <w:lvlText w:val="%9."/>
      <w:lvlJc w:val="right"/>
      <w:pPr>
        <w:ind w:left="6555" w:hanging="180"/>
      </w:pPr>
    </w:lvl>
  </w:abstractNum>
  <w:abstractNum w:abstractNumId="26">
    <w:nsid w:val="531B00AB"/>
    <w:multiLevelType w:val="hybridMultilevel"/>
    <w:tmpl w:val="9E92DA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nsid w:val="574365F5"/>
    <w:multiLevelType w:val="hybridMultilevel"/>
    <w:tmpl w:val="8398E2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nsid w:val="5DE14DBB"/>
    <w:multiLevelType w:val="hybridMultilevel"/>
    <w:tmpl w:val="7AC67A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nsid w:val="62121CBC"/>
    <w:multiLevelType w:val="hybridMultilevel"/>
    <w:tmpl w:val="06A655E0"/>
    <w:lvl w:ilvl="0" w:tplc="0C09000F">
      <w:start w:val="1"/>
      <w:numFmt w:val="decimal"/>
      <w:lvlText w:val="%1."/>
      <w:lvlJc w:val="left"/>
      <w:pPr>
        <w:ind w:left="778" w:hanging="360"/>
      </w:pPr>
    </w:lvl>
    <w:lvl w:ilvl="1" w:tplc="0C090019" w:tentative="1">
      <w:start w:val="1"/>
      <w:numFmt w:val="lowerLetter"/>
      <w:lvlText w:val="%2."/>
      <w:lvlJc w:val="left"/>
      <w:pPr>
        <w:ind w:left="1498" w:hanging="360"/>
      </w:pPr>
    </w:lvl>
    <w:lvl w:ilvl="2" w:tplc="0C09001B" w:tentative="1">
      <w:start w:val="1"/>
      <w:numFmt w:val="lowerRoman"/>
      <w:lvlText w:val="%3."/>
      <w:lvlJc w:val="right"/>
      <w:pPr>
        <w:ind w:left="2218" w:hanging="180"/>
      </w:pPr>
    </w:lvl>
    <w:lvl w:ilvl="3" w:tplc="0C09000F" w:tentative="1">
      <w:start w:val="1"/>
      <w:numFmt w:val="decimal"/>
      <w:lvlText w:val="%4."/>
      <w:lvlJc w:val="left"/>
      <w:pPr>
        <w:ind w:left="2938" w:hanging="360"/>
      </w:pPr>
    </w:lvl>
    <w:lvl w:ilvl="4" w:tplc="0C090019" w:tentative="1">
      <w:start w:val="1"/>
      <w:numFmt w:val="lowerLetter"/>
      <w:lvlText w:val="%5."/>
      <w:lvlJc w:val="left"/>
      <w:pPr>
        <w:ind w:left="3658" w:hanging="360"/>
      </w:pPr>
    </w:lvl>
    <w:lvl w:ilvl="5" w:tplc="0C09001B" w:tentative="1">
      <w:start w:val="1"/>
      <w:numFmt w:val="lowerRoman"/>
      <w:lvlText w:val="%6."/>
      <w:lvlJc w:val="right"/>
      <w:pPr>
        <w:ind w:left="4378" w:hanging="180"/>
      </w:pPr>
    </w:lvl>
    <w:lvl w:ilvl="6" w:tplc="0C09000F" w:tentative="1">
      <w:start w:val="1"/>
      <w:numFmt w:val="decimal"/>
      <w:lvlText w:val="%7."/>
      <w:lvlJc w:val="left"/>
      <w:pPr>
        <w:ind w:left="5098" w:hanging="360"/>
      </w:pPr>
    </w:lvl>
    <w:lvl w:ilvl="7" w:tplc="0C090019" w:tentative="1">
      <w:start w:val="1"/>
      <w:numFmt w:val="lowerLetter"/>
      <w:lvlText w:val="%8."/>
      <w:lvlJc w:val="left"/>
      <w:pPr>
        <w:ind w:left="5818" w:hanging="360"/>
      </w:pPr>
    </w:lvl>
    <w:lvl w:ilvl="8" w:tplc="0C09001B" w:tentative="1">
      <w:start w:val="1"/>
      <w:numFmt w:val="lowerRoman"/>
      <w:lvlText w:val="%9."/>
      <w:lvlJc w:val="right"/>
      <w:pPr>
        <w:ind w:left="6538" w:hanging="180"/>
      </w:pPr>
    </w:lvl>
  </w:abstractNum>
  <w:abstractNum w:abstractNumId="30">
    <w:nsid w:val="63587427"/>
    <w:multiLevelType w:val="hybridMultilevel"/>
    <w:tmpl w:val="B62896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nsid w:val="64531DA5"/>
    <w:multiLevelType w:val="hybridMultilevel"/>
    <w:tmpl w:val="D7B0209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nsid w:val="6D505A01"/>
    <w:multiLevelType w:val="hybridMultilevel"/>
    <w:tmpl w:val="5DFCF9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nsid w:val="6F5A241C"/>
    <w:multiLevelType w:val="hybridMultilevel"/>
    <w:tmpl w:val="1730C9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nsid w:val="776E174D"/>
    <w:multiLevelType w:val="hybridMultilevel"/>
    <w:tmpl w:val="C4CA196C"/>
    <w:lvl w:ilvl="0" w:tplc="A352105A">
      <w:start w:val="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777E6A07"/>
    <w:multiLevelType w:val="hybridMultilevel"/>
    <w:tmpl w:val="F01ABA86"/>
    <w:lvl w:ilvl="0" w:tplc="83F85742">
      <w:start w:val="1"/>
      <w:numFmt w:val="decimal"/>
      <w:lvlText w:val="(%1)"/>
      <w:lvlJc w:val="left"/>
      <w:pPr>
        <w:ind w:left="435" w:hanging="375"/>
      </w:pPr>
      <w:rPr>
        <w:rFonts w:hint="default"/>
      </w:rPr>
    </w:lvl>
    <w:lvl w:ilvl="1" w:tplc="0C090019" w:tentative="1">
      <w:start w:val="1"/>
      <w:numFmt w:val="lowerLetter"/>
      <w:lvlText w:val="%2."/>
      <w:lvlJc w:val="left"/>
      <w:pPr>
        <w:ind w:left="1140" w:hanging="360"/>
      </w:pPr>
    </w:lvl>
    <w:lvl w:ilvl="2" w:tplc="0C09001B" w:tentative="1">
      <w:start w:val="1"/>
      <w:numFmt w:val="lowerRoman"/>
      <w:lvlText w:val="%3."/>
      <w:lvlJc w:val="right"/>
      <w:pPr>
        <w:ind w:left="1860" w:hanging="180"/>
      </w:pPr>
    </w:lvl>
    <w:lvl w:ilvl="3" w:tplc="0C09000F" w:tentative="1">
      <w:start w:val="1"/>
      <w:numFmt w:val="decimal"/>
      <w:lvlText w:val="%4."/>
      <w:lvlJc w:val="left"/>
      <w:pPr>
        <w:ind w:left="2580" w:hanging="360"/>
      </w:pPr>
    </w:lvl>
    <w:lvl w:ilvl="4" w:tplc="0C090019" w:tentative="1">
      <w:start w:val="1"/>
      <w:numFmt w:val="lowerLetter"/>
      <w:lvlText w:val="%5."/>
      <w:lvlJc w:val="left"/>
      <w:pPr>
        <w:ind w:left="3300" w:hanging="360"/>
      </w:pPr>
    </w:lvl>
    <w:lvl w:ilvl="5" w:tplc="0C09001B" w:tentative="1">
      <w:start w:val="1"/>
      <w:numFmt w:val="lowerRoman"/>
      <w:lvlText w:val="%6."/>
      <w:lvlJc w:val="right"/>
      <w:pPr>
        <w:ind w:left="4020" w:hanging="180"/>
      </w:pPr>
    </w:lvl>
    <w:lvl w:ilvl="6" w:tplc="0C09000F" w:tentative="1">
      <w:start w:val="1"/>
      <w:numFmt w:val="decimal"/>
      <w:lvlText w:val="%7."/>
      <w:lvlJc w:val="left"/>
      <w:pPr>
        <w:ind w:left="4740" w:hanging="360"/>
      </w:pPr>
    </w:lvl>
    <w:lvl w:ilvl="7" w:tplc="0C090019" w:tentative="1">
      <w:start w:val="1"/>
      <w:numFmt w:val="lowerLetter"/>
      <w:lvlText w:val="%8."/>
      <w:lvlJc w:val="left"/>
      <w:pPr>
        <w:ind w:left="5460" w:hanging="360"/>
      </w:pPr>
    </w:lvl>
    <w:lvl w:ilvl="8" w:tplc="0C09001B" w:tentative="1">
      <w:start w:val="1"/>
      <w:numFmt w:val="lowerRoman"/>
      <w:lvlText w:val="%9."/>
      <w:lvlJc w:val="right"/>
      <w:pPr>
        <w:ind w:left="6180" w:hanging="180"/>
      </w:pPr>
    </w:lvl>
  </w:abstractNum>
  <w:abstractNum w:abstractNumId="36">
    <w:nsid w:val="79ED57A3"/>
    <w:multiLevelType w:val="hybridMultilevel"/>
    <w:tmpl w:val="9B8E27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nsid w:val="7A915426"/>
    <w:multiLevelType w:val="hybridMultilevel"/>
    <w:tmpl w:val="EF9E0A4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nsid w:val="7DD94E95"/>
    <w:multiLevelType w:val="hybridMultilevel"/>
    <w:tmpl w:val="C3F2A7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2">
    <w:abstractNumId w:val="12"/>
  </w:num>
  <w:num w:numId="3">
    <w:abstractNumId w:val="15"/>
  </w:num>
  <w:num w:numId="4">
    <w:abstractNumId w:val="38"/>
  </w:num>
  <w:num w:numId="5">
    <w:abstractNumId w:val="17"/>
  </w:num>
  <w:num w:numId="6">
    <w:abstractNumId w:val="19"/>
  </w:num>
  <w:num w:numId="7">
    <w:abstractNumId w:val="3"/>
  </w:num>
  <w:num w:numId="8">
    <w:abstractNumId w:val="18"/>
  </w:num>
  <w:num w:numId="9">
    <w:abstractNumId w:val="6"/>
  </w:num>
  <w:num w:numId="10">
    <w:abstractNumId w:val="13"/>
  </w:num>
  <w:num w:numId="11">
    <w:abstractNumId w:val="36"/>
  </w:num>
  <w:num w:numId="12">
    <w:abstractNumId w:val="22"/>
  </w:num>
  <w:num w:numId="13">
    <w:abstractNumId w:val="26"/>
  </w:num>
  <w:num w:numId="14">
    <w:abstractNumId w:val="33"/>
  </w:num>
  <w:num w:numId="15">
    <w:abstractNumId w:val="8"/>
  </w:num>
  <w:num w:numId="16">
    <w:abstractNumId w:val="16"/>
  </w:num>
  <w:num w:numId="17">
    <w:abstractNumId w:val="37"/>
  </w:num>
  <w:num w:numId="18">
    <w:abstractNumId w:val="29"/>
  </w:num>
  <w:num w:numId="19">
    <w:abstractNumId w:val="9"/>
  </w:num>
  <w:num w:numId="20">
    <w:abstractNumId w:val="2"/>
  </w:num>
  <w:num w:numId="21">
    <w:abstractNumId w:val="35"/>
  </w:num>
  <w:num w:numId="22">
    <w:abstractNumId w:val="25"/>
  </w:num>
  <w:num w:numId="23">
    <w:abstractNumId w:val="14"/>
  </w:num>
  <w:num w:numId="24">
    <w:abstractNumId w:val="20"/>
  </w:num>
  <w:num w:numId="25">
    <w:abstractNumId w:val="24"/>
  </w:num>
  <w:num w:numId="26">
    <w:abstractNumId w:val="30"/>
  </w:num>
  <w:num w:numId="27">
    <w:abstractNumId w:val="1"/>
  </w:num>
  <w:num w:numId="28">
    <w:abstractNumId w:val="23"/>
  </w:num>
  <w:num w:numId="29">
    <w:abstractNumId w:val="31"/>
  </w:num>
  <w:num w:numId="30">
    <w:abstractNumId w:val="5"/>
  </w:num>
  <w:num w:numId="31">
    <w:abstractNumId w:val="28"/>
  </w:num>
  <w:num w:numId="32">
    <w:abstractNumId w:val="10"/>
  </w:num>
  <w:num w:numId="33">
    <w:abstractNumId w:val="32"/>
  </w:num>
  <w:num w:numId="34">
    <w:abstractNumId w:val="34"/>
  </w:num>
  <w:num w:numId="35">
    <w:abstractNumId w:val="7"/>
  </w:num>
  <w:num w:numId="36">
    <w:abstractNumId w:val="4"/>
  </w:num>
  <w:num w:numId="37">
    <w:abstractNumId w:val="11"/>
  </w:num>
  <w:num w:numId="38">
    <w:abstractNumId w:val="27"/>
  </w:num>
  <w:num w:numId="39">
    <w:abstractNumId w:val="21"/>
  </w:num>
  <w:numIdMacAtCleanup w:val="12"/>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eremy White">
    <w15:presenceInfo w15:providerId="None" w15:userId="Jeremy Whit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hideSpellingErrors/>
  <w:activeWritingStyle w:appName="MSWord" w:lang="en-AU" w:vendorID="8" w:dllVersion="513" w:checkStyle="1"/>
  <w:activeWritingStyle w:appName="MSWord" w:lang="en-US" w:vendorID="8" w:dllVersion="513" w:checkStyle="1"/>
  <w:activeWritingStyle w:appName="MSWord" w:lang="en-GB" w:vendorID="8" w:dllVersion="513" w:checkStyle="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hyphenationZone w:val="916"/>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5837"/>
    <w:rsid w:val="000003DE"/>
    <w:rsid w:val="000008D2"/>
    <w:rsid w:val="00000D19"/>
    <w:rsid w:val="00000FA7"/>
    <w:rsid w:val="00001319"/>
    <w:rsid w:val="00001444"/>
    <w:rsid w:val="000016F4"/>
    <w:rsid w:val="000019C9"/>
    <w:rsid w:val="000021BE"/>
    <w:rsid w:val="000026F4"/>
    <w:rsid w:val="00002751"/>
    <w:rsid w:val="0000296D"/>
    <w:rsid w:val="00002BBD"/>
    <w:rsid w:val="00003092"/>
    <w:rsid w:val="00003146"/>
    <w:rsid w:val="000031FB"/>
    <w:rsid w:val="000033DD"/>
    <w:rsid w:val="000035F2"/>
    <w:rsid w:val="0000388C"/>
    <w:rsid w:val="0000389F"/>
    <w:rsid w:val="00003B15"/>
    <w:rsid w:val="00003B82"/>
    <w:rsid w:val="00003D45"/>
    <w:rsid w:val="000045A2"/>
    <w:rsid w:val="00004BD6"/>
    <w:rsid w:val="00004C38"/>
    <w:rsid w:val="00004D0C"/>
    <w:rsid w:val="00005026"/>
    <w:rsid w:val="000050F7"/>
    <w:rsid w:val="00005107"/>
    <w:rsid w:val="00005465"/>
    <w:rsid w:val="000058EC"/>
    <w:rsid w:val="000058FC"/>
    <w:rsid w:val="00005CDE"/>
    <w:rsid w:val="00005D27"/>
    <w:rsid w:val="00006E76"/>
    <w:rsid w:val="00006FD3"/>
    <w:rsid w:val="000071FF"/>
    <w:rsid w:val="000073E4"/>
    <w:rsid w:val="00007506"/>
    <w:rsid w:val="000076A9"/>
    <w:rsid w:val="000076BA"/>
    <w:rsid w:val="00007A5B"/>
    <w:rsid w:val="00007CCA"/>
    <w:rsid w:val="00007EA3"/>
    <w:rsid w:val="000102B2"/>
    <w:rsid w:val="000102FA"/>
    <w:rsid w:val="0001037B"/>
    <w:rsid w:val="00010392"/>
    <w:rsid w:val="000106D4"/>
    <w:rsid w:val="00010733"/>
    <w:rsid w:val="000109AD"/>
    <w:rsid w:val="00010FB6"/>
    <w:rsid w:val="00010FEB"/>
    <w:rsid w:val="0001115D"/>
    <w:rsid w:val="00011197"/>
    <w:rsid w:val="00011A4C"/>
    <w:rsid w:val="00011AA2"/>
    <w:rsid w:val="00011D07"/>
    <w:rsid w:val="00011E33"/>
    <w:rsid w:val="00011E3E"/>
    <w:rsid w:val="000124D6"/>
    <w:rsid w:val="00012C37"/>
    <w:rsid w:val="00012C9B"/>
    <w:rsid w:val="00012CC2"/>
    <w:rsid w:val="00012DF0"/>
    <w:rsid w:val="0001325E"/>
    <w:rsid w:val="000135E1"/>
    <w:rsid w:val="000136E6"/>
    <w:rsid w:val="00013719"/>
    <w:rsid w:val="000139B3"/>
    <w:rsid w:val="00013AFF"/>
    <w:rsid w:val="00013E6E"/>
    <w:rsid w:val="00013EBD"/>
    <w:rsid w:val="00013EE1"/>
    <w:rsid w:val="00013F35"/>
    <w:rsid w:val="000141DE"/>
    <w:rsid w:val="0001423B"/>
    <w:rsid w:val="000142A3"/>
    <w:rsid w:val="000146F9"/>
    <w:rsid w:val="000148C3"/>
    <w:rsid w:val="000151DF"/>
    <w:rsid w:val="00015255"/>
    <w:rsid w:val="0001532F"/>
    <w:rsid w:val="00015B86"/>
    <w:rsid w:val="000168F5"/>
    <w:rsid w:val="00016C8C"/>
    <w:rsid w:val="00017089"/>
    <w:rsid w:val="000170BC"/>
    <w:rsid w:val="0001785B"/>
    <w:rsid w:val="0001787C"/>
    <w:rsid w:val="000178BB"/>
    <w:rsid w:val="00017EE8"/>
    <w:rsid w:val="00017F32"/>
    <w:rsid w:val="00020566"/>
    <w:rsid w:val="00020B6E"/>
    <w:rsid w:val="00020BFA"/>
    <w:rsid w:val="00021401"/>
    <w:rsid w:val="0002182D"/>
    <w:rsid w:val="00021AB8"/>
    <w:rsid w:val="00021E03"/>
    <w:rsid w:val="00021EE4"/>
    <w:rsid w:val="000221DE"/>
    <w:rsid w:val="00022355"/>
    <w:rsid w:val="000226B0"/>
    <w:rsid w:val="000227EA"/>
    <w:rsid w:val="000228CC"/>
    <w:rsid w:val="00022CDA"/>
    <w:rsid w:val="00022F93"/>
    <w:rsid w:val="0002335D"/>
    <w:rsid w:val="000236A2"/>
    <w:rsid w:val="00023DA8"/>
    <w:rsid w:val="00023E54"/>
    <w:rsid w:val="00023EC2"/>
    <w:rsid w:val="0002444E"/>
    <w:rsid w:val="000244A6"/>
    <w:rsid w:val="000247E5"/>
    <w:rsid w:val="00024DF6"/>
    <w:rsid w:val="0002532B"/>
    <w:rsid w:val="00025926"/>
    <w:rsid w:val="00025B8A"/>
    <w:rsid w:val="0002663C"/>
    <w:rsid w:val="000266B8"/>
    <w:rsid w:val="000267B0"/>
    <w:rsid w:val="00026A33"/>
    <w:rsid w:val="00026AB3"/>
    <w:rsid w:val="00026B29"/>
    <w:rsid w:val="00026B5C"/>
    <w:rsid w:val="00026F96"/>
    <w:rsid w:val="00027014"/>
    <w:rsid w:val="0002797C"/>
    <w:rsid w:val="00027B04"/>
    <w:rsid w:val="00027BF0"/>
    <w:rsid w:val="00027D44"/>
    <w:rsid w:val="00027E0C"/>
    <w:rsid w:val="00027E44"/>
    <w:rsid w:val="0003000D"/>
    <w:rsid w:val="00030016"/>
    <w:rsid w:val="000301A1"/>
    <w:rsid w:val="000303F7"/>
    <w:rsid w:val="00030436"/>
    <w:rsid w:val="0003061E"/>
    <w:rsid w:val="0003070E"/>
    <w:rsid w:val="0003079B"/>
    <w:rsid w:val="000307C6"/>
    <w:rsid w:val="00030B79"/>
    <w:rsid w:val="00030BDA"/>
    <w:rsid w:val="00030CE5"/>
    <w:rsid w:val="000314AE"/>
    <w:rsid w:val="00031AA3"/>
    <w:rsid w:val="00031B3C"/>
    <w:rsid w:val="00031C2A"/>
    <w:rsid w:val="0003200B"/>
    <w:rsid w:val="00032B5D"/>
    <w:rsid w:val="00032F59"/>
    <w:rsid w:val="0003317C"/>
    <w:rsid w:val="00033674"/>
    <w:rsid w:val="00033FA6"/>
    <w:rsid w:val="00034327"/>
    <w:rsid w:val="000343DB"/>
    <w:rsid w:val="00034516"/>
    <w:rsid w:val="000346CF"/>
    <w:rsid w:val="000348FF"/>
    <w:rsid w:val="000349AD"/>
    <w:rsid w:val="00034A25"/>
    <w:rsid w:val="00035007"/>
    <w:rsid w:val="000350DD"/>
    <w:rsid w:val="000352CC"/>
    <w:rsid w:val="00035480"/>
    <w:rsid w:val="00035756"/>
    <w:rsid w:val="000358F0"/>
    <w:rsid w:val="00035C7B"/>
    <w:rsid w:val="00035E03"/>
    <w:rsid w:val="00035E7F"/>
    <w:rsid w:val="000361B1"/>
    <w:rsid w:val="00036250"/>
    <w:rsid w:val="0003630C"/>
    <w:rsid w:val="000364D5"/>
    <w:rsid w:val="00036546"/>
    <w:rsid w:val="0003669A"/>
    <w:rsid w:val="000367BF"/>
    <w:rsid w:val="00036C84"/>
    <w:rsid w:val="00036CF1"/>
    <w:rsid w:val="00037304"/>
    <w:rsid w:val="0003749D"/>
    <w:rsid w:val="0003753F"/>
    <w:rsid w:val="00037777"/>
    <w:rsid w:val="00037896"/>
    <w:rsid w:val="00037AEE"/>
    <w:rsid w:val="00037C54"/>
    <w:rsid w:val="00037D0C"/>
    <w:rsid w:val="00037D71"/>
    <w:rsid w:val="00037DEA"/>
    <w:rsid w:val="00040C13"/>
    <w:rsid w:val="00040CBB"/>
    <w:rsid w:val="00041234"/>
    <w:rsid w:val="00041363"/>
    <w:rsid w:val="000416D6"/>
    <w:rsid w:val="00041AC4"/>
    <w:rsid w:val="00041C41"/>
    <w:rsid w:val="00041DB2"/>
    <w:rsid w:val="00042089"/>
    <w:rsid w:val="00042952"/>
    <w:rsid w:val="000429E4"/>
    <w:rsid w:val="0004324B"/>
    <w:rsid w:val="00043354"/>
    <w:rsid w:val="00043534"/>
    <w:rsid w:val="00043DC4"/>
    <w:rsid w:val="00043F73"/>
    <w:rsid w:val="00044057"/>
    <w:rsid w:val="00044129"/>
    <w:rsid w:val="00044367"/>
    <w:rsid w:val="0004455E"/>
    <w:rsid w:val="000445F4"/>
    <w:rsid w:val="000446B4"/>
    <w:rsid w:val="00044EC1"/>
    <w:rsid w:val="0004587B"/>
    <w:rsid w:val="00045C05"/>
    <w:rsid w:val="000460A2"/>
    <w:rsid w:val="00046248"/>
    <w:rsid w:val="00046424"/>
    <w:rsid w:val="0004689C"/>
    <w:rsid w:val="00046B92"/>
    <w:rsid w:val="00046F0B"/>
    <w:rsid w:val="00046FB5"/>
    <w:rsid w:val="00047972"/>
    <w:rsid w:val="00050057"/>
    <w:rsid w:val="00050688"/>
    <w:rsid w:val="000509EC"/>
    <w:rsid w:val="00051242"/>
    <w:rsid w:val="0005169C"/>
    <w:rsid w:val="00051886"/>
    <w:rsid w:val="00051C39"/>
    <w:rsid w:val="00051F2D"/>
    <w:rsid w:val="0005298E"/>
    <w:rsid w:val="00052F86"/>
    <w:rsid w:val="00053305"/>
    <w:rsid w:val="0005381B"/>
    <w:rsid w:val="00053D29"/>
    <w:rsid w:val="00054690"/>
    <w:rsid w:val="000548BA"/>
    <w:rsid w:val="000549B3"/>
    <w:rsid w:val="00055016"/>
    <w:rsid w:val="000559C9"/>
    <w:rsid w:val="00055A02"/>
    <w:rsid w:val="00055A8C"/>
    <w:rsid w:val="00055D7C"/>
    <w:rsid w:val="00055E26"/>
    <w:rsid w:val="00055F89"/>
    <w:rsid w:val="0005604E"/>
    <w:rsid w:val="0005647F"/>
    <w:rsid w:val="000566AD"/>
    <w:rsid w:val="00056D13"/>
    <w:rsid w:val="0005700B"/>
    <w:rsid w:val="00057130"/>
    <w:rsid w:val="00057150"/>
    <w:rsid w:val="00057341"/>
    <w:rsid w:val="000574FF"/>
    <w:rsid w:val="00057A5B"/>
    <w:rsid w:val="00057B96"/>
    <w:rsid w:val="00057CCD"/>
    <w:rsid w:val="00057E55"/>
    <w:rsid w:val="000604A5"/>
    <w:rsid w:val="00060EBD"/>
    <w:rsid w:val="00061562"/>
    <w:rsid w:val="0006160A"/>
    <w:rsid w:val="0006192A"/>
    <w:rsid w:val="000619A1"/>
    <w:rsid w:val="00061B15"/>
    <w:rsid w:val="00061BA9"/>
    <w:rsid w:val="00061DC6"/>
    <w:rsid w:val="000629BD"/>
    <w:rsid w:val="00062BA1"/>
    <w:rsid w:val="00063BDA"/>
    <w:rsid w:val="00063CA4"/>
    <w:rsid w:val="00063D68"/>
    <w:rsid w:val="0006429B"/>
    <w:rsid w:val="00064659"/>
    <w:rsid w:val="00064B06"/>
    <w:rsid w:val="000654AF"/>
    <w:rsid w:val="000656A8"/>
    <w:rsid w:val="0006624A"/>
    <w:rsid w:val="000664DD"/>
    <w:rsid w:val="000670F7"/>
    <w:rsid w:val="00067143"/>
    <w:rsid w:val="00067275"/>
    <w:rsid w:val="0006729E"/>
    <w:rsid w:val="0006752F"/>
    <w:rsid w:val="00067777"/>
    <w:rsid w:val="0006796C"/>
    <w:rsid w:val="0006796D"/>
    <w:rsid w:val="000679A3"/>
    <w:rsid w:val="0007003D"/>
    <w:rsid w:val="0007021E"/>
    <w:rsid w:val="00070F22"/>
    <w:rsid w:val="0007111A"/>
    <w:rsid w:val="000711C6"/>
    <w:rsid w:val="00071AB6"/>
    <w:rsid w:val="00071D37"/>
    <w:rsid w:val="00072395"/>
    <w:rsid w:val="000724A2"/>
    <w:rsid w:val="00072BE0"/>
    <w:rsid w:val="00072C26"/>
    <w:rsid w:val="00072D9B"/>
    <w:rsid w:val="00073432"/>
    <w:rsid w:val="000735AF"/>
    <w:rsid w:val="00073929"/>
    <w:rsid w:val="00073A99"/>
    <w:rsid w:val="00073B10"/>
    <w:rsid w:val="00073F67"/>
    <w:rsid w:val="00074008"/>
    <w:rsid w:val="0007472C"/>
    <w:rsid w:val="00074BF6"/>
    <w:rsid w:val="00074D98"/>
    <w:rsid w:val="00075032"/>
    <w:rsid w:val="00075058"/>
    <w:rsid w:val="00075172"/>
    <w:rsid w:val="000758E0"/>
    <w:rsid w:val="0007594C"/>
    <w:rsid w:val="00075973"/>
    <w:rsid w:val="00075E92"/>
    <w:rsid w:val="00076226"/>
    <w:rsid w:val="000762F6"/>
    <w:rsid w:val="0007643D"/>
    <w:rsid w:val="00076507"/>
    <w:rsid w:val="0007661A"/>
    <w:rsid w:val="0007661F"/>
    <w:rsid w:val="000766A8"/>
    <w:rsid w:val="0007675C"/>
    <w:rsid w:val="000767BB"/>
    <w:rsid w:val="000771D8"/>
    <w:rsid w:val="000800D3"/>
    <w:rsid w:val="000801AF"/>
    <w:rsid w:val="00080244"/>
    <w:rsid w:val="0008052D"/>
    <w:rsid w:val="00080C22"/>
    <w:rsid w:val="00080E98"/>
    <w:rsid w:val="00081084"/>
    <w:rsid w:val="00081176"/>
    <w:rsid w:val="00081689"/>
    <w:rsid w:val="0008172A"/>
    <w:rsid w:val="00081ADA"/>
    <w:rsid w:val="00081ADC"/>
    <w:rsid w:val="00081CCB"/>
    <w:rsid w:val="00081ECC"/>
    <w:rsid w:val="00081F22"/>
    <w:rsid w:val="00082982"/>
    <w:rsid w:val="00082B7F"/>
    <w:rsid w:val="00082E8D"/>
    <w:rsid w:val="0008341F"/>
    <w:rsid w:val="00083872"/>
    <w:rsid w:val="00083E8E"/>
    <w:rsid w:val="00084227"/>
    <w:rsid w:val="00084458"/>
    <w:rsid w:val="00084E14"/>
    <w:rsid w:val="00084E3B"/>
    <w:rsid w:val="00084F4F"/>
    <w:rsid w:val="00084F71"/>
    <w:rsid w:val="00085254"/>
    <w:rsid w:val="00085430"/>
    <w:rsid w:val="000856B3"/>
    <w:rsid w:val="0008628F"/>
    <w:rsid w:val="000862B4"/>
    <w:rsid w:val="00086D8E"/>
    <w:rsid w:val="00086FC1"/>
    <w:rsid w:val="00087167"/>
    <w:rsid w:val="000878CD"/>
    <w:rsid w:val="00090044"/>
    <w:rsid w:val="000902DE"/>
    <w:rsid w:val="00090453"/>
    <w:rsid w:val="000905B8"/>
    <w:rsid w:val="00090954"/>
    <w:rsid w:val="00091406"/>
    <w:rsid w:val="00091A4C"/>
    <w:rsid w:val="00091C95"/>
    <w:rsid w:val="00091CEE"/>
    <w:rsid w:val="00091DA2"/>
    <w:rsid w:val="00091EAA"/>
    <w:rsid w:val="00092A52"/>
    <w:rsid w:val="00092B2F"/>
    <w:rsid w:val="00092FCE"/>
    <w:rsid w:val="0009394D"/>
    <w:rsid w:val="00093B0F"/>
    <w:rsid w:val="00093B60"/>
    <w:rsid w:val="0009403E"/>
    <w:rsid w:val="0009482E"/>
    <w:rsid w:val="000948F7"/>
    <w:rsid w:val="00094D84"/>
    <w:rsid w:val="00095174"/>
    <w:rsid w:val="000951CA"/>
    <w:rsid w:val="00095446"/>
    <w:rsid w:val="0009569D"/>
    <w:rsid w:val="00095B98"/>
    <w:rsid w:val="00095C94"/>
    <w:rsid w:val="00095FF8"/>
    <w:rsid w:val="0009616A"/>
    <w:rsid w:val="0009652A"/>
    <w:rsid w:val="00096B06"/>
    <w:rsid w:val="00096C4E"/>
    <w:rsid w:val="00097586"/>
    <w:rsid w:val="00097B3B"/>
    <w:rsid w:val="00097B8E"/>
    <w:rsid w:val="00097D15"/>
    <w:rsid w:val="00097DF3"/>
    <w:rsid w:val="00097E64"/>
    <w:rsid w:val="000A08B0"/>
    <w:rsid w:val="000A09B2"/>
    <w:rsid w:val="000A0DA3"/>
    <w:rsid w:val="000A1149"/>
    <w:rsid w:val="000A11B8"/>
    <w:rsid w:val="000A1D4C"/>
    <w:rsid w:val="000A1D61"/>
    <w:rsid w:val="000A21E0"/>
    <w:rsid w:val="000A24D7"/>
    <w:rsid w:val="000A2573"/>
    <w:rsid w:val="000A2E2E"/>
    <w:rsid w:val="000A3EAC"/>
    <w:rsid w:val="000A4019"/>
    <w:rsid w:val="000A414D"/>
    <w:rsid w:val="000A43DF"/>
    <w:rsid w:val="000A4529"/>
    <w:rsid w:val="000A486F"/>
    <w:rsid w:val="000A510C"/>
    <w:rsid w:val="000A539F"/>
    <w:rsid w:val="000A54D8"/>
    <w:rsid w:val="000A5A28"/>
    <w:rsid w:val="000A6112"/>
    <w:rsid w:val="000A61AE"/>
    <w:rsid w:val="000A62AF"/>
    <w:rsid w:val="000A64AA"/>
    <w:rsid w:val="000A6B6A"/>
    <w:rsid w:val="000A7008"/>
    <w:rsid w:val="000A74BA"/>
    <w:rsid w:val="000A7580"/>
    <w:rsid w:val="000A7828"/>
    <w:rsid w:val="000A7E5A"/>
    <w:rsid w:val="000B00A2"/>
    <w:rsid w:val="000B03AB"/>
    <w:rsid w:val="000B06C1"/>
    <w:rsid w:val="000B071E"/>
    <w:rsid w:val="000B0B8C"/>
    <w:rsid w:val="000B0EA3"/>
    <w:rsid w:val="000B0FDB"/>
    <w:rsid w:val="000B1072"/>
    <w:rsid w:val="000B1150"/>
    <w:rsid w:val="000B13DD"/>
    <w:rsid w:val="000B159F"/>
    <w:rsid w:val="000B16EE"/>
    <w:rsid w:val="000B1BD4"/>
    <w:rsid w:val="000B1D74"/>
    <w:rsid w:val="000B1E44"/>
    <w:rsid w:val="000B1E8C"/>
    <w:rsid w:val="000B21AD"/>
    <w:rsid w:val="000B22BE"/>
    <w:rsid w:val="000B2778"/>
    <w:rsid w:val="000B2E5D"/>
    <w:rsid w:val="000B302B"/>
    <w:rsid w:val="000B3870"/>
    <w:rsid w:val="000B414B"/>
    <w:rsid w:val="000B45E9"/>
    <w:rsid w:val="000B4679"/>
    <w:rsid w:val="000B473A"/>
    <w:rsid w:val="000B4A15"/>
    <w:rsid w:val="000B4BB0"/>
    <w:rsid w:val="000B4FB4"/>
    <w:rsid w:val="000B502F"/>
    <w:rsid w:val="000B53BC"/>
    <w:rsid w:val="000B54C9"/>
    <w:rsid w:val="000B55FC"/>
    <w:rsid w:val="000B5746"/>
    <w:rsid w:val="000B57F1"/>
    <w:rsid w:val="000B5FBF"/>
    <w:rsid w:val="000B678D"/>
    <w:rsid w:val="000B6B9E"/>
    <w:rsid w:val="000B6C6C"/>
    <w:rsid w:val="000B6EC6"/>
    <w:rsid w:val="000B6EFF"/>
    <w:rsid w:val="000B704D"/>
    <w:rsid w:val="000B728A"/>
    <w:rsid w:val="000B72F8"/>
    <w:rsid w:val="000B73FB"/>
    <w:rsid w:val="000B74F0"/>
    <w:rsid w:val="000B754C"/>
    <w:rsid w:val="000B790E"/>
    <w:rsid w:val="000B7EB4"/>
    <w:rsid w:val="000C0660"/>
    <w:rsid w:val="000C0A69"/>
    <w:rsid w:val="000C0AC0"/>
    <w:rsid w:val="000C13FC"/>
    <w:rsid w:val="000C1D6B"/>
    <w:rsid w:val="000C1F1F"/>
    <w:rsid w:val="000C2038"/>
    <w:rsid w:val="000C23E1"/>
    <w:rsid w:val="000C28B4"/>
    <w:rsid w:val="000C294C"/>
    <w:rsid w:val="000C2AFA"/>
    <w:rsid w:val="000C3001"/>
    <w:rsid w:val="000C3217"/>
    <w:rsid w:val="000C379C"/>
    <w:rsid w:val="000C3B0F"/>
    <w:rsid w:val="000C429D"/>
    <w:rsid w:val="000C4363"/>
    <w:rsid w:val="000C4572"/>
    <w:rsid w:val="000C47E5"/>
    <w:rsid w:val="000C4BA8"/>
    <w:rsid w:val="000C4F5A"/>
    <w:rsid w:val="000C5096"/>
    <w:rsid w:val="000C522A"/>
    <w:rsid w:val="000C53EA"/>
    <w:rsid w:val="000C5401"/>
    <w:rsid w:val="000C575A"/>
    <w:rsid w:val="000C5878"/>
    <w:rsid w:val="000C5DD8"/>
    <w:rsid w:val="000C5DF1"/>
    <w:rsid w:val="000C5E70"/>
    <w:rsid w:val="000C5F81"/>
    <w:rsid w:val="000C6078"/>
    <w:rsid w:val="000C647D"/>
    <w:rsid w:val="000C667C"/>
    <w:rsid w:val="000C69FC"/>
    <w:rsid w:val="000C6A02"/>
    <w:rsid w:val="000C6B27"/>
    <w:rsid w:val="000C6BF0"/>
    <w:rsid w:val="000C6D97"/>
    <w:rsid w:val="000C73F2"/>
    <w:rsid w:val="000C75C3"/>
    <w:rsid w:val="000D01F4"/>
    <w:rsid w:val="000D05B5"/>
    <w:rsid w:val="000D0B2D"/>
    <w:rsid w:val="000D1029"/>
    <w:rsid w:val="000D104E"/>
    <w:rsid w:val="000D17DF"/>
    <w:rsid w:val="000D1D03"/>
    <w:rsid w:val="000D1E14"/>
    <w:rsid w:val="000D2063"/>
    <w:rsid w:val="000D25D9"/>
    <w:rsid w:val="000D2ABF"/>
    <w:rsid w:val="000D2C5F"/>
    <w:rsid w:val="000D2DAC"/>
    <w:rsid w:val="000D30F3"/>
    <w:rsid w:val="000D35D7"/>
    <w:rsid w:val="000D3724"/>
    <w:rsid w:val="000D388E"/>
    <w:rsid w:val="000D4066"/>
    <w:rsid w:val="000D40EF"/>
    <w:rsid w:val="000D46A6"/>
    <w:rsid w:val="000D46C5"/>
    <w:rsid w:val="000D49E0"/>
    <w:rsid w:val="000D49EC"/>
    <w:rsid w:val="000D4BAC"/>
    <w:rsid w:val="000D4E67"/>
    <w:rsid w:val="000D4E91"/>
    <w:rsid w:val="000D4FB1"/>
    <w:rsid w:val="000D5121"/>
    <w:rsid w:val="000D5178"/>
    <w:rsid w:val="000D5772"/>
    <w:rsid w:val="000D5813"/>
    <w:rsid w:val="000D5993"/>
    <w:rsid w:val="000D5DC8"/>
    <w:rsid w:val="000D645A"/>
    <w:rsid w:val="000D6655"/>
    <w:rsid w:val="000D689F"/>
    <w:rsid w:val="000D6C9C"/>
    <w:rsid w:val="000D6CFB"/>
    <w:rsid w:val="000D7059"/>
    <w:rsid w:val="000D71A7"/>
    <w:rsid w:val="000D71AF"/>
    <w:rsid w:val="000D7F1F"/>
    <w:rsid w:val="000E0016"/>
    <w:rsid w:val="000E03B6"/>
    <w:rsid w:val="000E042D"/>
    <w:rsid w:val="000E070E"/>
    <w:rsid w:val="000E0716"/>
    <w:rsid w:val="000E0A28"/>
    <w:rsid w:val="000E0B57"/>
    <w:rsid w:val="000E0D19"/>
    <w:rsid w:val="000E0DFD"/>
    <w:rsid w:val="000E1398"/>
    <w:rsid w:val="000E188A"/>
    <w:rsid w:val="000E18E0"/>
    <w:rsid w:val="000E1C05"/>
    <w:rsid w:val="000E21AE"/>
    <w:rsid w:val="000E2526"/>
    <w:rsid w:val="000E28D2"/>
    <w:rsid w:val="000E33C5"/>
    <w:rsid w:val="000E34E8"/>
    <w:rsid w:val="000E3671"/>
    <w:rsid w:val="000E3B90"/>
    <w:rsid w:val="000E437A"/>
    <w:rsid w:val="000E449D"/>
    <w:rsid w:val="000E44F1"/>
    <w:rsid w:val="000E4786"/>
    <w:rsid w:val="000E4935"/>
    <w:rsid w:val="000E4E19"/>
    <w:rsid w:val="000E523B"/>
    <w:rsid w:val="000E57D8"/>
    <w:rsid w:val="000E5EF3"/>
    <w:rsid w:val="000E6057"/>
    <w:rsid w:val="000E6480"/>
    <w:rsid w:val="000E6542"/>
    <w:rsid w:val="000E7009"/>
    <w:rsid w:val="000E7270"/>
    <w:rsid w:val="000E75F1"/>
    <w:rsid w:val="000E76CF"/>
    <w:rsid w:val="000F0C89"/>
    <w:rsid w:val="000F0EED"/>
    <w:rsid w:val="000F106F"/>
    <w:rsid w:val="000F12FE"/>
    <w:rsid w:val="000F1627"/>
    <w:rsid w:val="000F16D2"/>
    <w:rsid w:val="000F177C"/>
    <w:rsid w:val="000F19B1"/>
    <w:rsid w:val="000F1AA3"/>
    <w:rsid w:val="000F2186"/>
    <w:rsid w:val="000F2333"/>
    <w:rsid w:val="000F2898"/>
    <w:rsid w:val="000F28FE"/>
    <w:rsid w:val="000F2C3D"/>
    <w:rsid w:val="000F2DCD"/>
    <w:rsid w:val="000F2EFF"/>
    <w:rsid w:val="000F36BB"/>
    <w:rsid w:val="000F36C9"/>
    <w:rsid w:val="000F3743"/>
    <w:rsid w:val="000F4513"/>
    <w:rsid w:val="000F46F1"/>
    <w:rsid w:val="000F4706"/>
    <w:rsid w:val="000F492F"/>
    <w:rsid w:val="000F568D"/>
    <w:rsid w:val="000F59FA"/>
    <w:rsid w:val="000F5A4A"/>
    <w:rsid w:val="000F61D9"/>
    <w:rsid w:val="000F626A"/>
    <w:rsid w:val="000F69DE"/>
    <w:rsid w:val="000F6CA2"/>
    <w:rsid w:val="000F6CC9"/>
    <w:rsid w:val="000F768F"/>
    <w:rsid w:val="000F7B2C"/>
    <w:rsid w:val="000F7D21"/>
    <w:rsid w:val="00100182"/>
    <w:rsid w:val="00100299"/>
    <w:rsid w:val="001002BC"/>
    <w:rsid w:val="001003EC"/>
    <w:rsid w:val="00100461"/>
    <w:rsid w:val="001008FC"/>
    <w:rsid w:val="001009D8"/>
    <w:rsid w:val="001015A5"/>
    <w:rsid w:val="001018AE"/>
    <w:rsid w:val="0010195D"/>
    <w:rsid w:val="00101AE2"/>
    <w:rsid w:val="00101F1E"/>
    <w:rsid w:val="001025F6"/>
    <w:rsid w:val="00102931"/>
    <w:rsid w:val="001030D2"/>
    <w:rsid w:val="0010369B"/>
    <w:rsid w:val="0010373B"/>
    <w:rsid w:val="00103945"/>
    <w:rsid w:val="00103A6F"/>
    <w:rsid w:val="00103FCD"/>
    <w:rsid w:val="001043BD"/>
    <w:rsid w:val="0010488C"/>
    <w:rsid w:val="00104A49"/>
    <w:rsid w:val="00104B2B"/>
    <w:rsid w:val="001051CB"/>
    <w:rsid w:val="00105618"/>
    <w:rsid w:val="0010583F"/>
    <w:rsid w:val="00105A1D"/>
    <w:rsid w:val="00105C05"/>
    <w:rsid w:val="00105FB8"/>
    <w:rsid w:val="00106019"/>
    <w:rsid w:val="0010618D"/>
    <w:rsid w:val="00106547"/>
    <w:rsid w:val="001066ED"/>
    <w:rsid w:val="00106A5A"/>
    <w:rsid w:val="001070D4"/>
    <w:rsid w:val="0010761A"/>
    <w:rsid w:val="00107C23"/>
    <w:rsid w:val="00107F2C"/>
    <w:rsid w:val="00107F9C"/>
    <w:rsid w:val="001101B2"/>
    <w:rsid w:val="001104F5"/>
    <w:rsid w:val="0011060E"/>
    <w:rsid w:val="00110AB2"/>
    <w:rsid w:val="00110B9C"/>
    <w:rsid w:val="00110BB4"/>
    <w:rsid w:val="00110FC9"/>
    <w:rsid w:val="00111104"/>
    <w:rsid w:val="001115F4"/>
    <w:rsid w:val="00111DC0"/>
    <w:rsid w:val="00112849"/>
    <w:rsid w:val="0011291C"/>
    <w:rsid w:val="00112C5E"/>
    <w:rsid w:val="00113220"/>
    <w:rsid w:val="001133A3"/>
    <w:rsid w:val="00113EA3"/>
    <w:rsid w:val="001145FB"/>
    <w:rsid w:val="00114677"/>
    <w:rsid w:val="00114AF3"/>
    <w:rsid w:val="00114BF1"/>
    <w:rsid w:val="00115128"/>
    <w:rsid w:val="00115F56"/>
    <w:rsid w:val="00115FA4"/>
    <w:rsid w:val="001162FD"/>
    <w:rsid w:val="00116525"/>
    <w:rsid w:val="00116532"/>
    <w:rsid w:val="00116AA0"/>
    <w:rsid w:val="00116C16"/>
    <w:rsid w:val="00116C95"/>
    <w:rsid w:val="00116CBF"/>
    <w:rsid w:val="00117BFE"/>
    <w:rsid w:val="0012033D"/>
    <w:rsid w:val="001204AF"/>
    <w:rsid w:val="001207FD"/>
    <w:rsid w:val="001209CE"/>
    <w:rsid w:val="0012129D"/>
    <w:rsid w:val="00121450"/>
    <w:rsid w:val="00121800"/>
    <w:rsid w:val="00121C6E"/>
    <w:rsid w:val="00121C75"/>
    <w:rsid w:val="00121E11"/>
    <w:rsid w:val="00121E3E"/>
    <w:rsid w:val="0012238C"/>
    <w:rsid w:val="001223A8"/>
    <w:rsid w:val="001223BD"/>
    <w:rsid w:val="001223E2"/>
    <w:rsid w:val="001225FB"/>
    <w:rsid w:val="00122776"/>
    <w:rsid w:val="00122A79"/>
    <w:rsid w:val="00122BDB"/>
    <w:rsid w:val="00122BF8"/>
    <w:rsid w:val="00122CB5"/>
    <w:rsid w:val="00122D18"/>
    <w:rsid w:val="00122E24"/>
    <w:rsid w:val="0012360A"/>
    <w:rsid w:val="00123F41"/>
    <w:rsid w:val="00124009"/>
    <w:rsid w:val="001243F8"/>
    <w:rsid w:val="001248BA"/>
    <w:rsid w:val="00124BD9"/>
    <w:rsid w:val="00124FA0"/>
    <w:rsid w:val="00125501"/>
    <w:rsid w:val="001257F6"/>
    <w:rsid w:val="0012584E"/>
    <w:rsid w:val="0012587F"/>
    <w:rsid w:val="00125A2B"/>
    <w:rsid w:val="00125AD6"/>
    <w:rsid w:val="001261FF"/>
    <w:rsid w:val="00126C4B"/>
    <w:rsid w:val="00126CAC"/>
    <w:rsid w:val="00126CB1"/>
    <w:rsid w:val="00126EF4"/>
    <w:rsid w:val="00127337"/>
    <w:rsid w:val="00127669"/>
    <w:rsid w:val="00127724"/>
    <w:rsid w:val="001277E4"/>
    <w:rsid w:val="0012789C"/>
    <w:rsid w:val="00127A28"/>
    <w:rsid w:val="00127CCD"/>
    <w:rsid w:val="00127F4F"/>
    <w:rsid w:val="0013016A"/>
    <w:rsid w:val="00130348"/>
    <w:rsid w:val="00131564"/>
    <w:rsid w:val="0013166E"/>
    <w:rsid w:val="0013194B"/>
    <w:rsid w:val="00131DC3"/>
    <w:rsid w:val="001324CA"/>
    <w:rsid w:val="00132616"/>
    <w:rsid w:val="0013279E"/>
    <w:rsid w:val="00132865"/>
    <w:rsid w:val="00132BE7"/>
    <w:rsid w:val="0013380F"/>
    <w:rsid w:val="00133F88"/>
    <w:rsid w:val="00134114"/>
    <w:rsid w:val="0013485F"/>
    <w:rsid w:val="001348D2"/>
    <w:rsid w:val="00134CCE"/>
    <w:rsid w:val="00134D78"/>
    <w:rsid w:val="00134E06"/>
    <w:rsid w:val="00135413"/>
    <w:rsid w:val="001354CC"/>
    <w:rsid w:val="00135748"/>
    <w:rsid w:val="00136235"/>
    <w:rsid w:val="00136237"/>
    <w:rsid w:val="001363B7"/>
    <w:rsid w:val="00136796"/>
    <w:rsid w:val="0013685A"/>
    <w:rsid w:val="001376DE"/>
    <w:rsid w:val="00137738"/>
    <w:rsid w:val="00137778"/>
    <w:rsid w:val="00137AE9"/>
    <w:rsid w:val="00137C3D"/>
    <w:rsid w:val="00137C9D"/>
    <w:rsid w:val="00137CD6"/>
    <w:rsid w:val="00137E04"/>
    <w:rsid w:val="00140256"/>
    <w:rsid w:val="0014052C"/>
    <w:rsid w:val="0014055D"/>
    <w:rsid w:val="00140D68"/>
    <w:rsid w:val="0014143A"/>
    <w:rsid w:val="0014157C"/>
    <w:rsid w:val="00141699"/>
    <w:rsid w:val="001417A5"/>
    <w:rsid w:val="0014198A"/>
    <w:rsid w:val="00141C8F"/>
    <w:rsid w:val="001421FB"/>
    <w:rsid w:val="0014233B"/>
    <w:rsid w:val="00142527"/>
    <w:rsid w:val="0014273C"/>
    <w:rsid w:val="00142BBE"/>
    <w:rsid w:val="00142D0B"/>
    <w:rsid w:val="00142DFA"/>
    <w:rsid w:val="00142FB4"/>
    <w:rsid w:val="00142FCF"/>
    <w:rsid w:val="00143347"/>
    <w:rsid w:val="0014341C"/>
    <w:rsid w:val="0014350E"/>
    <w:rsid w:val="001436CA"/>
    <w:rsid w:val="00143840"/>
    <w:rsid w:val="00143C09"/>
    <w:rsid w:val="00143D97"/>
    <w:rsid w:val="00144096"/>
    <w:rsid w:val="001440DE"/>
    <w:rsid w:val="00144860"/>
    <w:rsid w:val="001449E0"/>
    <w:rsid w:val="00144B3D"/>
    <w:rsid w:val="00144D0B"/>
    <w:rsid w:val="00145110"/>
    <w:rsid w:val="00145794"/>
    <w:rsid w:val="00145A7E"/>
    <w:rsid w:val="00145EF8"/>
    <w:rsid w:val="00146957"/>
    <w:rsid w:val="001469CE"/>
    <w:rsid w:val="00146B08"/>
    <w:rsid w:val="0014791D"/>
    <w:rsid w:val="00147D89"/>
    <w:rsid w:val="0015000D"/>
    <w:rsid w:val="00150137"/>
    <w:rsid w:val="00150167"/>
    <w:rsid w:val="001507C5"/>
    <w:rsid w:val="001507EB"/>
    <w:rsid w:val="00150C03"/>
    <w:rsid w:val="00150CDD"/>
    <w:rsid w:val="0015128D"/>
    <w:rsid w:val="001514FA"/>
    <w:rsid w:val="001515A7"/>
    <w:rsid w:val="0015168E"/>
    <w:rsid w:val="0015179E"/>
    <w:rsid w:val="00151B78"/>
    <w:rsid w:val="00151B88"/>
    <w:rsid w:val="001526CA"/>
    <w:rsid w:val="00152C38"/>
    <w:rsid w:val="001539FB"/>
    <w:rsid w:val="00153A06"/>
    <w:rsid w:val="00153D75"/>
    <w:rsid w:val="00153FBE"/>
    <w:rsid w:val="0015434E"/>
    <w:rsid w:val="001543C7"/>
    <w:rsid w:val="0015457C"/>
    <w:rsid w:val="001546FB"/>
    <w:rsid w:val="001547A9"/>
    <w:rsid w:val="0015489E"/>
    <w:rsid w:val="00154A26"/>
    <w:rsid w:val="001556B5"/>
    <w:rsid w:val="001558C4"/>
    <w:rsid w:val="00156125"/>
    <w:rsid w:val="00156E10"/>
    <w:rsid w:val="00157179"/>
    <w:rsid w:val="00157199"/>
    <w:rsid w:val="00157366"/>
    <w:rsid w:val="0015745D"/>
    <w:rsid w:val="001576E8"/>
    <w:rsid w:val="00157DB6"/>
    <w:rsid w:val="00157EEB"/>
    <w:rsid w:val="001602CA"/>
    <w:rsid w:val="0016050F"/>
    <w:rsid w:val="001606B2"/>
    <w:rsid w:val="001607C1"/>
    <w:rsid w:val="00160817"/>
    <w:rsid w:val="00160A0A"/>
    <w:rsid w:val="00160D21"/>
    <w:rsid w:val="001610B9"/>
    <w:rsid w:val="00161440"/>
    <w:rsid w:val="00161449"/>
    <w:rsid w:val="00161782"/>
    <w:rsid w:val="0016192C"/>
    <w:rsid w:val="00161A90"/>
    <w:rsid w:val="00161B4A"/>
    <w:rsid w:val="00161C52"/>
    <w:rsid w:val="001621BE"/>
    <w:rsid w:val="00162254"/>
    <w:rsid w:val="0016240A"/>
    <w:rsid w:val="0016257B"/>
    <w:rsid w:val="0016262C"/>
    <w:rsid w:val="00162BDF"/>
    <w:rsid w:val="00163174"/>
    <w:rsid w:val="001631AC"/>
    <w:rsid w:val="0016406C"/>
    <w:rsid w:val="00164125"/>
    <w:rsid w:val="00164A01"/>
    <w:rsid w:val="00164A36"/>
    <w:rsid w:val="00164B2E"/>
    <w:rsid w:val="00164D62"/>
    <w:rsid w:val="001658DE"/>
    <w:rsid w:val="001658EC"/>
    <w:rsid w:val="001659C0"/>
    <w:rsid w:val="00165E78"/>
    <w:rsid w:val="00166216"/>
    <w:rsid w:val="00166439"/>
    <w:rsid w:val="00166B73"/>
    <w:rsid w:val="00167B09"/>
    <w:rsid w:val="00167CC8"/>
    <w:rsid w:val="00167D1E"/>
    <w:rsid w:val="00167E8E"/>
    <w:rsid w:val="001700C1"/>
    <w:rsid w:val="00170A6D"/>
    <w:rsid w:val="00170A79"/>
    <w:rsid w:val="0017111C"/>
    <w:rsid w:val="0017145A"/>
    <w:rsid w:val="001714B3"/>
    <w:rsid w:val="00171565"/>
    <w:rsid w:val="001717CF"/>
    <w:rsid w:val="00171A86"/>
    <w:rsid w:val="00171F13"/>
    <w:rsid w:val="001720F0"/>
    <w:rsid w:val="0017220D"/>
    <w:rsid w:val="00172488"/>
    <w:rsid w:val="00172A96"/>
    <w:rsid w:val="00172C06"/>
    <w:rsid w:val="00172C09"/>
    <w:rsid w:val="001731A1"/>
    <w:rsid w:val="00173232"/>
    <w:rsid w:val="00173333"/>
    <w:rsid w:val="00173435"/>
    <w:rsid w:val="001734B9"/>
    <w:rsid w:val="0017355E"/>
    <w:rsid w:val="0017375B"/>
    <w:rsid w:val="001738FA"/>
    <w:rsid w:val="00173BAE"/>
    <w:rsid w:val="0017400B"/>
    <w:rsid w:val="00174103"/>
    <w:rsid w:val="001741A1"/>
    <w:rsid w:val="001743FE"/>
    <w:rsid w:val="00174601"/>
    <w:rsid w:val="0017497C"/>
    <w:rsid w:val="00174F88"/>
    <w:rsid w:val="001753E3"/>
    <w:rsid w:val="00175561"/>
    <w:rsid w:val="00175CDA"/>
    <w:rsid w:val="00175D4E"/>
    <w:rsid w:val="00175FEF"/>
    <w:rsid w:val="001761F5"/>
    <w:rsid w:val="00176A9D"/>
    <w:rsid w:val="00176AC3"/>
    <w:rsid w:val="00176F9D"/>
    <w:rsid w:val="001774FD"/>
    <w:rsid w:val="001776AC"/>
    <w:rsid w:val="001802CF"/>
    <w:rsid w:val="001805A3"/>
    <w:rsid w:val="0018077A"/>
    <w:rsid w:val="001808DA"/>
    <w:rsid w:val="00180C1A"/>
    <w:rsid w:val="00180C40"/>
    <w:rsid w:val="00181088"/>
    <w:rsid w:val="00181764"/>
    <w:rsid w:val="0018192E"/>
    <w:rsid w:val="00181A78"/>
    <w:rsid w:val="00181D32"/>
    <w:rsid w:val="00182648"/>
    <w:rsid w:val="00182A1B"/>
    <w:rsid w:val="00182A4E"/>
    <w:rsid w:val="001830A0"/>
    <w:rsid w:val="001835BE"/>
    <w:rsid w:val="00183AA5"/>
    <w:rsid w:val="00183ADB"/>
    <w:rsid w:val="00183D1E"/>
    <w:rsid w:val="00183E2F"/>
    <w:rsid w:val="00183F2D"/>
    <w:rsid w:val="001841D1"/>
    <w:rsid w:val="001844DA"/>
    <w:rsid w:val="00184598"/>
    <w:rsid w:val="00184A68"/>
    <w:rsid w:val="00184BFF"/>
    <w:rsid w:val="00184C5C"/>
    <w:rsid w:val="00185229"/>
    <w:rsid w:val="00185316"/>
    <w:rsid w:val="0018553A"/>
    <w:rsid w:val="00185947"/>
    <w:rsid w:val="00185982"/>
    <w:rsid w:val="00185AA2"/>
    <w:rsid w:val="001861D1"/>
    <w:rsid w:val="001866B5"/>
    <w:rsid w:val="00186911"/>
    <w:rsid w:val="00186B37"/>
    <w:rsid w:val="00186C09"/>
    <w:rsid w:val="00186D69"/>
    <w:rsid w:val="00187063"/>
    <w:rsid w:val="00187237"/>
    <w:rsid w:val="001877DE"/>
    <w:rsid w:val="00187BA6"/>
    <w:rsid w:val="00187FA9"/>
    <w:rsid w:val="001901EF"/>
    <w:rsid w:val="00190476"/>
    <w:rsid w:val="00191742"/>
    <w:rsid w:val="00191EE3"/>
    <w:rsid w:val="0019219B"/>
    <w:rsid w:val="001921D6"/>
    <w:rsid w:val="00192853"/>
    <w:rsid w:val="00192AC6"/>
    <w:rsid w:val="00192C5F"/>
    <w:rsid w:val="00192C6B"/>
    <w:rsid w:val="00192D36"/>
    <w:rsid w:val="00192E9D"/>
    <w:rsid w:val="001930A7"/>
    <w:rsid w:val="001931A6"/>
    <w:rsid w:val="001934CC"/>
    <w:rsid w:val="00193BD5"/>
    <w:rsid w:val="00193E5C"/>
    <w:rsid w:val="00194125"/>
    <w:rsid w:val="00194138"/>
    <w:rsid w:val="0019418A"/>
    <w:rsid w:val="00194A88"/>
    <w:rsid w:val="00194CA3"/>
    <w:rsid w:val="00194CE7"/>
    <w:rsid w:val="00194E4A"/>
    <w:rsid w:val="00194FE6"/>
    <w:rsid w:val="0019526A"/>
    <w:rsid w:val="001952B7"/>
    <w:rsid w:val="00195407"/>
    <w:rsid w:val="0019585E"/>
    <w:rsid w:val="00195DA8"/>
    <w:rsid w:val="0019611F"/>
    <w:rsid w:val="00196350"/>
    <w:rsid w:val="001964FF"/>
    <w:rsid w:val="001968F1"/>
    <w:rsid w:val="00196AEE"/>
    <w:rsid w:val="00196BAF"/>
    <w:rsid w:val="00196D2E"/>
    <w:rsid w:val="0019737E"/>
    <w:rsid w:val="001975DB"/>
    <w:rsid w:val="001977BC"/>
    <w:rsid w:val="00197A7C"/>
    <w:rsid w:val="00197BDF"/>
    <w:rsid w:val="00197EDD"/>
    <w:rsid w:val="001A030E"/>
    <w:rsid w:val="001A0511"/>
    <w:rsid w:val="001A07D5"/>
    <w:rsid w:val="001A0F3C"/>
    <w:rsid w:val="001A11BC"/>
    <w:rsid w:val="001A1311"/>
    <w:rsid w:val="001A14D0"/>
    <w:rsid w:val="001A154C"/>
    <w:rsid w:val="001A1730"/>
    <w:rsid w:val="001A1B37"/>
    <w:rsid w:val="001A1D95"/>
    <w:rsid w:val="001A200B"/>
    <w:rsid w:val="001A24B6"/>
    <w:rsid w:val="001A25ED"/>
    <w:rsid w:val="001A26A8"/>
    <w:rsid w:val="001A2A2E"/>
    <w:rsid w:val="001A2B31"/>
    <w:rsid w:val="001A2CFA"/>
    <w:rsid w:val="001A4032"/>
    <w:rsid w:val="001A50A8"/>
    <w:rsid w:val="001A54F6"/>
    <w:rsid w:val="001A5561"/>
    <w:rsid w:val="001A57C1"/>
    <w:rsid w:val="001A5BF5"/>
    <w:rsid w:val="001A5DEB"/>
    <w:rsid w:val="001A60D4"/>
    <w:rsid w:val="001A6279"/>
    <w:rsid w:val="001A63B9"/>
    <w:rsid w:val="001A66B1"/>
    <w:rsid w:val="001A6841"/>
    <w:rsid w:val="001A69FA"/>
    <w:rsid w:val="001A6A33"/>
    <w:rsid w:val="001A6BC6"/>
    <w:rsid w:val="001A6D61"/>
    <w:rsid w:val="001A71C4"/>
    <w:rsid w:val="001A7491"/>
    <w:rsid w:val="001A79D5"/>
    <w:rsid w:val="001A7B3A"/>
    <w:rsid w:val="001A7B63"/>
    <w:rsid w:val="001A7BF5"/>
    <w:rsid w:val="001A7DE6"/>
    <w:rsid w:val="001A7EBA"/>
    <w:rsid w:val="001A7FDA"/>
    <w:rsid w:val="001B09D5"/>
    <w:rsid w:val="001B0A2D"/>
    <w:rsid w:val="001B0A39"/>
    <w:rsid w:val="001B164E"/>
    <w:rsid w:val="001B2135"/>
    <w:rsid w:val="001B28B5"/>
    <w:rsid w:val="001B295E"/>
    <w:rsid w:val="001B2AC8"/>
    <w:rsid w:val="001B33BF"/>
    <w:rsid w:val="001B3524"/>
    <w:rsid w:val="001B35D4"/>
    <w:rsid w:val="001B36FA"/>
    <w:rsid w:val="001B3790"/>
    <w:rsid w:val="001B3F89"/>
    <w:rsid w:val="001B3FF0"/>
    <w:rsid w:val="001B486E"/>
    <w:rsid w:val="001B4963"/>
    <w:rsid w:val="001B4AF5"/>
    <w:rsid w:val="001B4F3C"/>
    <w:rsid w:val="001B4F3F"/>
    <w:rsid w:val="001B4FC4"/>
    <w:rsid w:val="001B4FED"/>
    <w:rsid w:val="001B5046"/>
    <w:rsid w:val="001B573D"/>
    <w:rsid w:val="001B5837"/>
    <w:rsid w:val="001B60B9"/>
    <w:rsid w:val="001B62A3"/>
    <w:rsid w:val="001B63F6"/>
    <w:rsid w:val="001B6448"/>
    <w:rsid w:val="001B6B5F"/>
    <w:rsid w:val="001B6CE8"/>
    <w:rsid w:val="001B6DC9"/>
    <w:rsid w:val="001B753B"/>
    <w:rsid w:val="001B75D0"/>
    <w:rsid w:val="001B7708"/>
    <w:rsid w:val="001B77CB"/>
    <w:rsid w:val="001B7C9E"/>
    <w:rsid w:val="001B7D7C"/>
    <w:rsid w:val="001C0283"/>
    <w:rsid w:val="001C08A2"/>
    <w:rsid w:val="001C0A54"/>
    <w:rsid w:val="001C0D5B"/>
    <w:rsid w:val="001C118B"/>
    <w:rsid w:val="001C13D1"/>
    <w:rsid w:val="001C14A0"/>
    <w:rsid w:val="001C1E92"/>
    <w:rsid w:val="001C1EA7"/>
    <w:rsid w:val="001C1F29"/>
    <w:rsid w:val="001C2266"/>
    <w:rsid w:val="001C2484"/>
    <w:rsid w:val="001C2A3D"/>
    <w:rsid w:val="001C2ABF"/>
    <w:rsid w:val="001C2C7F"/>
    <w:rsid w:val="001C2CA3"/>
    <w:rsid w:val="001C2F60"/>
    <w:rsid w:val="001C2FF3"/>
    <w:rsid w:val="001C3112"/>
    <w:rsid w:val="001C3A77"/>
    <w:rsid w:val="001C41FE"/>
    <w:rsid w:val="001C423B"/>
    <w:rsid w:val="001C444E"/>
    <w:rsid w:val="001C4476"/>
    <w:rsid w:val="001C4826"/>
    <w:rsid w:val="001C49C2"/>
    <w:rsid w:val="001C4B34"/>
    <w:rsid w:val="001C4CB5"/>
    <w:rsid w:val="001C5393"/>
    <w:rsid w:val="001C56F4"/>
    <w:rsid w:val="001C602E"/>
    <w:rsid w:val="001C60B5"/>
    <w:rsid w:val="001C6509"/>
    <w:rsid w:val="001C6537"/>
    <w:rsid w:val="001C6D93"/>
    <w:rsid w:val="001C725F"/>
    <w:rsid w:val="001C7446"/>
    <w:rsid w:val="001C75DC"/>
    <w:rsid w:val="001C763D"/>
    <w:rsid w:val="001D09B1"/>
    <w:rsid w:val="001D09B2"/>
    <w:rsid w:val="001D0B27"/>
    <w:rsid w:val="001D0F7F"/>
    <w:rsid w:val="001D15A9"/>
    <w:rsid w:val="001D1755"/>
    <w:rsid w:val="001D1A8D"/>
    <w:rsid w:val="001D24C2"/>
    <w:rsid w:val="001D2728"/>
    <w:rsid w:val="001D2892"/>
    <w:rsid w:val="001D2A0E"/>
    <w:rsid w:val="001D2B3F"/>
    <w:rsid w:val="001D33BF"/>
    <w:rsid w:val="001D3C2D"/>
    <w:rsid w:val="001D3FFD"/>
    <w:rsid w:val="001D4340"/>
    <w:rsid w:val="001D45A5"/>
    <w:rsid w:val="001D47D3"/>
    <w:rsid w:val="001D48D6"/>
    <w:rsid w:val="001D4A44"/>
    <w:rsid w:val="001D4E70"/>
    <w:rsid w:val="001D4FC1"/>
    <w:rsid w:val="001D51A6"/>
    <w:rsid w:val="001D5336"/>
    <w:rsid w:val="001D53B4"/>
    <w:rsid w:val="001D5556"/>
    <w:rsid w:val="001D55B2"/>
    <w:rsid w:val="001D5847"/>
    <w:rsid w:val="001D5CC4"/>
    <w:rsid w:val="001D62EE"/>
    <w:rsid w:val="001D634F"/>
    <w:rsid w:val="001D6365"/>
    <w:rsid w:val="001D6454"/>
    <w:rsid w:val="001D67F6"/>
    <w:rsid w:val="001D6CA4"/>
    <w:rsid w:val="001D6EC0"/>
    <w:rsid w:val="001D73A3"/>
    <w:rsid w:val="001D77DD"/>
    <w:rsid w:val="001D7821"/>
    <w:rsid w:val="001D7CC6"/>
    <w:rsid w:val="001E0423"/>
    <w:rsid w:val="001E0FBE"/>
    <w:rsid w:val="001E0FD4"/>
    <w:rsid w:val="001E10EF"/>
    <w:rsid w:val="001E12A3"/>
    <w:rsid w:val="001E130F"/>
    <w:rsid w:val="001E18A9"/>
    <w:rsid w:val="001E1AEE"/>
    <w:rsid w:val="001E1B62"/>
    <w:rsid w:val="001E1E92"/>
    <w:rsid w:val="001E20E1"/>
    <w:rsid w:val="001E2113"/>
    <w:rsid w:val="001E250B"/>
    <w:rsid w:val="001E2898"/>
    <w:rsid w:val="001E28C9"/>
    <w:rsid w:val="001E2BCC"/>
    <w:rsid w:val="001E2EC4"/>
    <w:rsid w:val="001E2F74"/>
    <w:rsid w:val="001E32C0"/>
    <w:rsid w:val="001E37CB"/>
    <w:rsid w:val="001E38C9"/>
    <w:rsid w:val="001E3952"/>
    <w:rsid w:val="001E3AFE"/>
    <w:rsid w:val="001E3D9A"/>
    <w:rsid w:val="001E4139"/>
    <w:rsid w:val="001E4779"/>
    <w:rsid w:val="001E48F9"/>
    <w:rsid w:val="001E4A51"/>
    <w:rsid w:val="001E4EBD"/>
    <w:rsid w:val="001E51EA"/>
    <w:rsid w:val="001E53C3"/>
    <w:rsid w:val="001E56CC"/>
    <w:rsid w:val="001E5818"/>
    <w:rsid w:val="001E5D49"/>
    <w:rsid w:val="001E5DD3"/>
    <w:rsid w:val="001E60DE"/>
    <w:rsid w:val="001E6151"/>
    <w:rsid w:val="001E64C4"/>
    <w:rsid w:val="001E6672"/>
    <w:rsid w:val="001E66B3"/>
    <w:rsid w:val="001E66C3"/>
    <w:rsid w:val="001E6770"/>
    <w:rsid w:val="001E68B2"/>
    <w:rsid w:val="001E6E97"/>
    <w:rsid w:val="001E73D2"/>
    <w:rsid w:val="001E74B6"/>
    <w:rsid w:val="001E7978"/>
    <w:rsid w:val="001E7DB2"/>
    <w:rsid w:val="001E7E0F"/>
    <w:rsid w:val="001F0051"/>
    <w:rsid w:val="001F0283"/>
    <w:rsid w:val="001F0862"/>
    <w:rsid w:val="001F0CC0"/>
    <w:rsid w:val="001F0D79"/>
    <w:rsid w:val="001F0DBB"/>
    <w:rsid w:val="001F0F5F"/>
    <w:rsid w:val="001F121A"/>
    <w:rsid w:val="001F129B"/>
    <w:rsid w:val="001F1472"/>
    <w:rsid w:val="001F14C5"/>
    <w:rsid w:val="001F157E"/>
    <w:rsid w:val="001F1BE7"/>
    <w:rsid w:val="001F29E5"/>
    <w:rsid w:val="001F2A2E"/>
    <w:rsid w:val="001F34EE"/>
    <w:rsid w:val="001F358A"/>
    <w:rsid w:val="001F37A4"/>
    <w:rsid w:val="001F3C18"/>
    <w:rsid w:val="001F3D4F"/>
    <w:rsid w:val="001F41F7"/>
    <w:rsid w:val="001F43B7"/>
    <w:rsid w:val="001F47C6"/>
    <w:rsid w:val="001F4BB2"/>
    <w:rsid w:val="001F4D57"/>
    <w:rsid w:val="001F53E1"/>
    <w:rsid w:val="001F5700"/>
    <w:rsid w:val="001F57DF"/>
    <w:rsid w:val="001F5AD7"/>
    <w:rsid w:val="001F5BFB"/>
    <w:rsid w:val="001F6005"/>
    <w:rsid w:val="001F61BB"/>
    <w:rsid w:val="001F6362"/>
    <w:rsid w:val="001F666D"/>
    <w:rsid w:val="001F68B4"/>
    <w:rsid w:val="001F70D5"/>
    <w:rsid w:val="001F71E1"/>
    <w:rsid w:val="001F7558"/>
    <w:rsid w:val="001F75B4"/>
    <w:rsid w:val="001F7788"/>
    <w:rsid w:val="001F7C90"/>
    <w:rsid w:val="001F7E75"/>
    <w:rsid w:val="002005A3"/>
    <w:rsid w:val="002005D1"/>
    <w:rsid w:val="002005E8"/>
    <w:rsid w:val="002006FF"/>
    <w:rsid w:val="00200A81"/>
    <w:rsid w:val="00200AB9"/>
    <w:rsid w:val="00200B4D"/>
    <w:rsid w:val="00200F63"/>
    <w:rsid w:val="00201080"/>
    <w:rsid w:val="00201094"/>
    <w:rsid w:val="00201138"/>
    <w:rsid w:val="0020120F"/>
    <w:rsid w:val="00201637"/>
    <w:rsid w:val="0020187C"/>
    <w:rsid w:val="0020205C"/>
    <w:rsid w:val="0020236E"/>
    <w:rsid w:val="002032E3"/>
    <w:rsid w:val="0020389A"/>
    <w:rsid w:val="00203C33"/>
    <w:rsid w:val="002040A5"/>
    <w:rsid w:val="0020443F"/>
    <w:rsid w:val="002049B5"/>
    <w:rsid w:val="00204A39"/>
    <w:rsid w:val="00204AE8"/>
    <w:rsid w:val="00204EBF"/>
    <w:rsid w:val="00204FB7"/>
    <w:rsid w:val="002050FB"/>
    <w:rsid w:val="0020513F"/>
    <w:rsid w:val="002053B2"/>
    <w:rsid w:val="0020541C"/>
    <w:rsid w:val="002054A0"/>
    <w:rsid w:val="0020579F"/>
    <w:rsid w:val="00205A19"/>
    <w:rsid w:val="00205C71"/>
    <w:rsid w:val="00206028"/>
    <w:rsid w:val="002063FA"/>
    <w:rsid w:val="0020681E"/>
    <w:rsid w:val="0020698E"/>
    <w:rsid w:val="00206CB5"/>
    <w:rsid w:val="00206FEF"/>
    <w:rsid w:val="00207186"/>
    <w:rsid w:val="002071AA"/>
    <w:rsid w:val="00207218"/>
    <w:rsid w:val="00207334"/>
    <w:rsid w:val="002073AC"/>
    <w:rsid w:val="002075A2"/>
    <w:rsid w:val="0020762F"/>
    <w:rsid w:val="002078D6"/>
    <w:rsid w:val="00207B6C"/>
    <w:rsid w:val="00207CE6"/>
    <w:rsid w:val="00207D68"/>
    <w:rsid w:val="00210759"/>
    <w:rsid w:val="002107CE"/>
    <w:rsid w:val="00210BFA"/>
    <w:rsid w:val="00210DB7"/>
    <w:rsid w:val="00211252"/>
    <w:rsid w:val="002113A1"/>
    <w:rsid w:val="0021144A"/>
    <w:rsid w:val="00211519"/>
    <w:rsid w:val="00211855"/>
    <w:rsid w:val="0021192C"/>
    <w:rsid w:val="00211E25"/>
    <w:rsid w:val="00211E84"/>
    <w:rsid w:val="0021209F"/>
    <w:rsid w:val="002126AD"/>
    <w:rsid w:val="00212B87"/>
    <w:rsid w:val="00212D1A"/>
    <w:rsid w:val="00212E5B"/>
    <w:rsid w:val="0021389A"/>
    <w:rsid w:val="00213959"/>
    <w:rsid w:val="00213965"/>
    <w:rsid w:val="00213974"/>
    <w:rsid w:val="00213B8A"/>
    <w:rsid w:val="00213D9A"/>
    <w:rsid w:val="00213DE9"/>
    <w:rsid w:val="0021457A"/>
    <w:rsid w:val="002146BB"/>
    <w:rsid w:val="00214711"/>
    <w:rsid w:val="00214AC8"/>
    <w:rsid w:val="00214BD4"/>
    <w:rsid w:val="00215101"/>
    <w:rsid w:val="002156AE"/>
    <w:rsid w:val="00215DB3"/>
    <w:rsid w:val="00215E33"/>
    <w:rsid w:val="00216402"/>
    <w:rsid w:val="00216703"/>
    <w:rsid w:val="00216A62"/>
    <w:rsid w:val="00216BE6"/>
    <w:rsid w:val="00216C90"/>
    <w:rsid w:val="00216D5E"/>
    <w:rsid w:val="00216E54"/>
    <w:rsid w:val="00216FE6"/>
    <w:rsid w:val="002175B2"/>
    <w:rsid w:val="002177C7"/>
    <w:rsid w:val="002178EE"/>
    <w:rsid w:val="00217992"/>
    <w:rsid w:val="00217E1E"/>
    <w:rsid w:val="00217EC5"/>
    <w:rsid w:val="00217FA0"/>
    <w:rsid w:val="00220301"/>
    <w:rsid w:val="002206DE"/>
    <w:rsid w:val="002208A7"/>
    <w:rsid w:val="002208AF"/>
    <w:rsid w:val="00220BBA"/>
    <w:rsid w:val="00221425"/>
    <w:rsid w:val="0022152E"/>
    <w:rsid w:val="00221550"/>
    <w:rsid w:val="002219B2"/>
    <w:rsid w:val="00222566"/>
    <w:rsid w:val="00222607"/>
    <w:rsid w:val="00222720"/>
    <w:rsid w:val="00222BCB"/>
    <w:rsid w:val="002230F6"/>
    <w:rsid w:val="00223226"/>
    <w:rsid w:val="0022440F"/>
    <w:rsid w:val="0022495A"/>
    <w:rsid w:val="002249D2"/>
    <w:rsid w:val="00224AE5"/>
    <w:rsid w:val="00224BD4"/>
    <w:rsid w:val="00224EDE"/>
    <w:rsid w:val="002250D3"/>
    <w:rsid w:val="002251B3"/>
    <w:rsid w:val="00225546"/>
    <w:rsid w:val="002255D6"/>
    <w:rsid w:val="002258B9"/>
    <w:rsid w:val="00225B87"/>
    <w:rsid w:val="00225C03"/>
    <w:rsid w:val="00226752"/>
    <w:rsid w:val="00226996"/>
    <w:rsid w:val="00226EAA"/>
    <w:rsid w:val="00226F0F"/>
    <w:rsid w:val="0022728D"/>
    <w:rsid w:val="0022785D"/>
    <w:rsid w:val="00227AAE"/>
    <w:rsid w:val="00230265"/>
    <w:rsid w:val="002303EE"/>
    <w:rsid w:val="00230688"/>
    <w:rsid w:val="002308CA"/>
    <w:rsid w:val="0023093E"/>
    <w:rsid w:val="002309F9"/>
    <w:rsid w:val="00230DCB"/>
    <w:rsid w:val="0023127B"/>
    <w:rsid w:val="00231C2F"/>
    <w:rsid w:val="00231C8A"/>
    <w:rsid w:val="00231C9F"/>
    <w:rsid w:val="002321CF"/>
    <w:rsid w:val="00232632"/>
    <w:rsid w:val="00232AFF"/>
    <w:rsid w:val="00232C94"/>
    <w:rsid w:val="00232E0B"/>
    <w:rsid w:val="002330B1"/>
    <w:rsid w:val="002335D9"/>
    <w:rsid w:val="00233824"/>
    <w:rsid w:val="00233DC6"/>
    <w:rsid w:val="0023428B"/>
    <w:rsid w:val="00234863"/>
    <w:rsid w:val="00234C4E"/>
    <w:rsid w:val="00234EC1"/>
    <w:rsid w:val="0023500C"/>
    <w:rsid w:val="00235330"/>
    <w:rsid w:val="0023591F"/>
    <w:rsid w:val="00235A56"/>
    <w:rsid w:val="00235C4F"/>
    <w:rsid w:val="00235C98"/>
    <w:rsid w:val="00235CD0"/>
    <w:rsid w:val="00235E4A"/>
    <w:rsid w:val="00235ECD"/>
    <w:rsid w:val="00236613"/>
    <w:rsid w:val="002366D3"/>
    <w:rsid w:val="00236998"/>
    <w:rsid w:val="002370E5"/>
    <w:rsid w:val="0023722B"/>
    <w:rsid w:val="00237A54"/>
    <w:rsid w:val="00240827"/>
    <w:rsid w:val="002412C7"/>
    <w:rsid w:val="0024151D"/>
    <w:rsid w:val="002419AB"/>
    <w:rsid w:val="00241CE6"/>
    <w:rsid w:val="00241D7A"/>
    <w:rsid w:val="00241DA6"/>
    <w:rsid w:val="00241E09"/>
    <w:rsid w:val="002420A7"/>
    <w:rsid w:val="00242437"/>
    <w:rsid w:val="00242800"/>
    <w:rsid w:val="0024312A"/>
    <w:rsid w:val="00243610"/>
    <w:rsid w:val="00243E44"/>
    <w:rsid w:val="002440E3"/>
    <w:rsid w:val="002449E1"/>
    <w:rsid w:val="00244E91"/>
    <w:rsid w:val="0024533F"/>
    <w:rsid w:val="0024566A"/>
    <w:rsid w:val="00245C3A"/>
    <w:rsid w:val="00246013"/>
    <w:rsid w:val="002461E6"/>
    <w:rsid w:val="0024624B"/>
    <w:rsid w:val="0024686D"/>
    <w:rsid w:val="00246AA5"/>
    <w:rsid w:val="00246DD0"/>
    <w:rsid w:val="00246E03"/>
    <w:rsid w:val="00247A5B"/>
    <w:rsid w:val="00247A70"/>
    <w:rsid w:val="00247BBF"/>
    <w:rsid w:val="00247F18"/>
    <w:rsid w:val="0025035C"/>
    <w:rsid w:val="0025055C"/>
    <w:rsid w:val="00250761"/>
    <w:rsid w:val="00250E1D"/>
    <w:rsid w:val="00251111"/>
    <w:rsid w:val="00251353"/>
    <w:rsid w:val="002518AD"/>
    <w:rsid w:val="00251BB3"/>
    <w:rsid w:val="00251C4E"/>
    <w:rsid w:val="00251EF4"/>
    <w:rsid w:val="00252791"/>
    <w:rsid w:val="002529DE"/>
    <w:rsid w:val="00252BB3"/>
    <w:rsid w:val="00252EC7"/>
    <w:rsid w:val="00252F36"/>
    <w:rsid w:val="002534C2"/>
    <w:rsid w:val="00253510"/>
    <w:rsid w:val="00253B32"/>
    <w:rsid w:val="00253C90"/>
    <w:rsid w:val="00253CB1"/>
    <w:rsid w:val="00253D56"/>
    <w:rsid w:val="00254696"/>
    <w:rsid w:val="00254ADA"/>
    <w:rsid w:val="00254D2F"/>
    <w:rsid w:val="00255E5F"/>
    <w:rsid w:val="00255F57"/>
    <w:rsid w:val="00256351"/>
    <w:rsid w:val="00256630"/>
    <w:rsid w:val="00256824"/>
    <w:rsid w:val="0025696F"/>
    <w:rsid w:val="00256CE7"/>
    <w:rsid w:val="00256DEC"/>
    <w:rsid w:val="002570C4"/>
    <w:rsid w:val="00257547"/>
    <w:rsid w:val="002578FA"/>
    <w:rsid w:val="00257DDE"/>
    <w:rsid w:val="00257FD1"/>
    <w:rsid w:val="00257FEE"/>
    <w:rsid w:val="002600AB"/>
    <w:rsid w:val="00260290"/>
    <w:rsid w:val="002606D5"/>
    <w:rsid w:val="00260BAB"/>
    <w:rsid w:val="00260CCD"/>
    <w:rsid w:val="00260CE6"/>
    <w:rsid w:val="00261576"/>
    <w:rsid w:val="00261686"/>
    <w:rsid w:val="002617A9"/>
    <w:rsid w:val="00261FFE"/>
    <w:rsid w:val="00262180"/>
    <w:rsid w:val="00262C68"/>
    <w:rsid w:val="00262FD3"/>
    <w:rsid w:val="00263023"/>
    <w:rsid w:val="00263429"/>
    <w:rsid w:val="00263468"/>
    <w:rsid w:val="0026374A"/>
    <w:rsid w:val="00263750"/>
    <w:rsid w:val="002638F3"/>
    <w:rsid w:val="00263995"/>
    <w:rsid w:val="00263B03"/>
    <w:rsid w:val="00263BC0"/>
    <w:rsid w:val="00263E1D"/>
    <w:rsid w:val="00263F00"/>
    <w:rsid w:val="0026412F"/>
    <w:rsid w:val="0026451F"/>
    <w:rsid w:val="002645E4"/>
    <w:rsid w:val="00264AD5"/>
    <w:rsid w:val="00264AF1"/>
    <w:rsid w:val="00264C7C"/>
    <w:rsid w:val="0026539E"/>
    <w:rsid w:val="0026581D"/>
    <w:rsid w:val="00265827"/>
    <w:rsid w:val="0026597F"/>
    <w:rsid w:val="00265ABC"/>
    <w:rsid w:val="00265AC6"/>
    <w:rsid w:val="00265B57"/>
    <w:rsid w:val="00265BD8"/>
    <w:rsid w:val="00265F4B"/>
    <w:rsid w:val="00266023"/>
    <w:rsid w:val="002663E9"/>
    <w:rsid w:val="002664D3"/>
    <w:rsid w:val="00266B0F"/>
    <w:rsid w:val="00266C9E"/>
    <w:rsid w:val="002671D9"/>
    <w:rsid w:val="002675EA"/>
    <w:rsid w:val="00267626"/>
    <w:rsid w:val="002677CF"/>
    <w:rsid w:val="0026781F"/>
    <w:rsid w:val="00267891"/>
    <w:rsid w:val="00267D07"/>
    <w:rsid w:val="002705A2"/>
    <w:rsid w:val="0027080F"/>
    <w:rsid w:val="0027088E"/>
    <w:rsid w:val="002709B3"/>
    <w:rsid w:val="00270BF7"/>
    <w:rsid w:val="00270E0D"/>
    <w:rsid w:val="00270FA6"/>
    <w:rsid w:val="00271268"/>
    <w:rsid w:val="0027129A"/>
    <w:rsid w:val="00271867"/>
    <w:rsid w:val="002721DE"/>
    <w:rsid w:val="00272540"/>
    <w:rsid w:val="00272679"/>
    <w:rsid w:val="002726B6"/>
    <w:rsid w:val="00272832"/>
    <w:rsid w:val="00272B83"/>
    <w:rsid w:val="00272CF1"/>
    <w:rsid w:val="00272D41"/>
    <w:rsid w:val="00273250"/>
    <w:rsid w:val="00273BD4"/>
    <w:rsid w:val="00273FAE"/>
    <w:rsid w:val="00274061"/>
    <w:rsid w:val="002743A6"/>
    <w:rsid w:val="002747CC"/>
    <w:rsid w:val="00274A1B"/>
    <w:rsid w:val="00274BEC"/>
    <w:rsid w:val="00274D59"/>
    <w:rsid w:val="00275248"/>
    <w:rsid w:val="002752AD"/>
    <w:rsid w:val="00275542"/>
    <w:rsid w:val="002756A2"/>
    <w:rsid w:val="00275D3F"/>
    <w:rsid w:val="00275E9D"/>
    <w:rsid w:val="002770C7"/>
    <w:rsid w:val="00277601"/>
    <w:rsid w:val="002776AB"/>
    <w:rsid w:val="00277C1B"/>
    <w:rsid w:val="00277C77"/>
    <w:rsid w:val="00277FD8"/>
    <w:rsid w:val="00280560"/>
    <w:rsid w:val="00280ABC"/>
    <w:rsid w:val="00280C97"/>
    <w:rsid w:val="00281422"/>
    <w:rsid w:val="00281560"/>
    <w:rsid w:val="00281783"/>
    <w:rsid w:val="0028179A"/>
    <w:rsid w:val="00281A23"/>
    <w:rsid w:val="00281D9F"/>
    <w:rsid w:val="00282392"/>
    <w:rsid w:val="002823AE"/>
    <w:rsid w:val="0028276A"/>
    <w:rsid w:val="00282F78"/>
    <w:rsid w:val="002839E7"/>
    <w:rsid w:val="00283A6A"/>
    <w:rsid w:val="00283B83"/>
    <w:rsid w:val="00283FD8"/>
    <w:rsid w:val="002846CA"/>
    <w:rsid w:val="002847A7"/>
    <w:rsid w:val="00284BC8"/>
    <w:rsid w:val="00284CB3"/>
    <w:rsid w:val="00284CF1"/>
    <w:rsid w:val="0028503B"/>
    <w:rsid w:val="0028517D"/>
    <w:rsid w:val="002854AD"/>
    <w:rsid w:val="002856DB"/>
    <w:rsid w:val="002859F2"/>
    <w:rsid w:val="00286BA6"/>
    <w:rsid w:val="00286BB6"/>
    <w:rsid w:val="00287041"/>
    <w:rsid w:val="00287145"/>
    <w:rsid w:val="00287493"/>
    <w:rsid w:val="002875C3"/>
    <w:rsid w:val="00287AD6"/>
    <w:rsid w:val="00290129"/>
    <w:rsid w:val="002909BD"/>
    <w:rsid w:val="00290A7D"/>
    <w:rsid w:val="00290C41"/>
    <w:rsid w:val="00290CB7"/>
    <w:rsid w:val="00290ED7"/>
    <w:rsid w:val="00290EF4"/>
    <w:rsid w:val="00290F9D"/>
    <w:rsid w:val="002915D6"/>
    <w:rsid w:val="002916C7"/>
    <w:rsid w:val="00291825"/>
    <w:rsid w:val="002919EE"/>
    <w:rsid w:val="00291CEA"/>
    <w:rsid w:val="00291CFA"/>
    <w:rsid w:val="00291F69"/>
    <w:rsid w:val="00292195"/>
    <w:rsid w:val="0029233E"/>
    <w:rsid w:val="00292430"/>
    <w:rsid w:val="00292522"/>
    <w:rsid w:val="00292BCC"/>
    <w:rsid w:val="00292C66"/>
    <w:rsid w:val="00292D1C"/>
    <w:rsid w:val="00292F25"/>
    <w:rsid w:val="00292FE1"/>
    <w:rsid w:val="002936BF"/>
    <w:rsid w:val="00293836"/>
    <w:rsid w:val="0029393C"/>
    <w:rsid w:val="00293C81"/>
    <w:rsid w:val="00294162"/>
    <w:rsid w:val="00294A27"/>
    <w:rsid w:val="00294C2A"/>
    <w:rsid w:val="00294EBB"/>
    <w:rsid w:val="00295335"/>
    <w:rsid w:val="00295419"/>
    <w:rsid w:val="0029556D"/>
    <w:rsid w:val="00295AC2"/>
    <w:rsid w:val="00295B18"/>
    <w:rsid w:val="00295C41"/>
    <w:rsid w:val="00295CBD"/>
    <w:rsid w:val="00295E51"/>
    <w:rsid w:val="00296309"/>
    <w:rsid w:val="0029631B"/>
    <w:rsid w:val="00296D3F"/>
    <w:rsid w:val="00296F5C"/>
    <w:rsid w:val="00296FEB"/>
    <w:rsid w:val="002979EC"/>
    <w:rsid w:val="002A0181"/>
    <w:rsid w:val="002A0873"/>
    <w:rsid w:val="002A0A74"/>
    <w:rsid w:val="002A1105"/>
    <w:rsid w:val="002A1194"/>
    <w:rsid w:val="002A1400"/>
    <w:rsid w:val="002A1712"/>
    <w:rsid w:val="002A2014"/>
    <w:rsid w:val="002A2597"/>
    <w:rsid w:val="002A295A"/>
    <w:rsid w:val="002A29AB"/>
    <w:rsid w:val="002A2A03"/>
    <w:rsid w:val="002A2A42"/>
    <w:rsid w:val="002A2ABF"/>
    <w:rsid w:val="002A33DE"/>
    <w:rsid w:val="002A33EF"/>
    <w:rsid w:val="002A3445"/>
    <w:rsid w:val="002A351A"/>
    <w:rsid w:val="002A3B7B"/>
    <w:rsid w:val="002A3E7D"/>
    <w:rsid w:val="002A43E5"/>
    <w:rsid w:val="002A48AE"/>
    <w:rsid w:val="002A48BE"/>
    <w:rsid w:val="002A4AE7"/>
    <w:rsid w:val="002A4CE4"/>
    <w:rsid w:val="002A4CF7"/>
    <w:rsid w:val="002A501B"/>
    <w:rsid w:val="002A5134"/>
    <w:rsid w:val="002A549C"/>
    <w:rsid w:val="002A58E4"/>
    <w:rsid w:val="002A65F2"/>
    <w:rsid w:val="002A69E1"/>
    <w:rsid w:val="002A6B53"/>
    <w:rsid w:val="002A7395"/>
    <w:rsid w:val="002A73A8"/>
    <w:rsid w:val="002A76EE"/>
    <w:rsid w:val="002A78AF"/>
    <w:rsid w:val="002B0F67"/>
    <w:rsid w:val="002B157F"/>
    <w:rsid w:val="002B1743"/>
    <w:rsid w:val="002B1750"/>
    <w:rsid w:val="002B1ACE"/>
    <w:rsid w:val="002B1BF0"/>
    <w:rsid w:val="002B1F42"/>
    <w:rsid w:val="002B1FE1"/>
    <w:rsid w:val="002B2246"/>
    <w:rsid w:val="002B2494"/>
    <w:rsid w:val="002B2815"/>
    <w:rsid w:val="002B2881"/>
    <w:rsid w:val="002B2926"/>
    <w:rsid w:val="002B2EFE"/>
    <w:rsid w:val="002B2F7C"/>
    <w:rsid w:val="002B397B"/>
    <w:rsid w:val="002B3C2F"/>
    <w:rsid w:val="002B3EC3"/>
    <w:rsid w:val="002B3FCA"/>
    <w:rsid w:val="002B3FF6"/>
    <w:rsid w:val="002B412B"/>
    <w:rsid w:val="002B4497"/>
    <w:rsid w:val="002B4920"/>
    <w:rsid w:val="002B4A9C"/>
    <w:rsid w:val="002B5009"/>
    <w:rsid w:val="002B5576"/>
    <w:rsid w:val="002B57F2"/>
    <w:rsid w:val="002B5A4B"/>
    <w:rsid w:val="002B5B44"/>
    <w:rsid w:val="002B5B8D"/>
    <w:rsid w:val="002B5D66"/>
    <w:rsid w:val="002B662B"/>
    <w:rsid w:val="002B6AE5"/>
    <w:rsid w:val="002B6B34"/>
    <w:rsid w:val="002B712B"/>
    <w:rsid w:val="002B75BA"/>
    <w:rsid w:val="002B7760"/>
    <w:rsid w:val="002B7E8E"/>
    <w:rsid w:val="002C0049"/>
    <w:rsid w:val="002C0225"/>
    <w:rsid w:val="002C03A2"/>
    <w:rsid w:val="002C03A8"/>
    <w:rsid w:val="002C0427"/>
    <w:rsid w:val="002C0952"/>
    <w:rsid w:val="002C0F03"/>
    <w:rsid w:val="002C1290"/>
    <w:rsid w:val="002C14AE"/>
    <w:rsid w:val="002C1683"/>
    <w:rsid w:val="002C1C12"/>
    <w:rsid w:val="002C21D7"/>
    <w:rsid w:val="002C223B"/>
    <w:rsid w:val="002C228F"/>
    <w:rsid w:val="002C234A"/>
    <w:rsid w:val="002C244A"/>
    <w:rsid w:val="002C261F"/>
    <w:rsid w:val="002C2970"/>
    <w:rsid w:val="002C2CDF"/>
    <w:rsid w:val="002C2FCD"/>
    <w:rsid w:val="002C344B"/>
    <w:rsid w:val="002C39E7"/>
    <w:rsid w:val="002C3BE0"/>
    <w:rsid w:val="002C4002"/>
    <w:rsid w:val="002C41AE"/>
    <w:rsid w:val="002C42EA"/>
    <w:rsid w:val="002C4317"/>
    <w:rsid w:val="002C4772"/>
    <w:rsid w:val="002C4804"/>
    <w:rsid w:val="002C4D0D"/>
    <w:rsid w:val="002C4EA2"/>
    <w:rsid w:val="002C4FA0"/>
    <w:rsid w:val="002C5110"/>
    <w:rsid w:val="002C5694"/>
    <w:rsid w:val="002C5AB0"/>
    <w:rsid w:val="002C5C81"/>
    <w:rsid w:val="002C5D84"/>
    <w:rsid w:val="002C5DC8"/>
    <w:rsid w:val="002C5FFB"/>
    <w:rsid w:val="002C640E"/>
    <w:rsid w:val="002C6470"/>
    <w:rsid w:val="002C6946"/>
    <w:rsid w:val="002C6ACB"/>
    <w:rsid w:val="002C6DF4"/>
    <w:rsid w:val="002C7159"/>
    <w:rsid w:val="002C71C5"/>
    <w:rsid w:val="002C787A"/>
    <w:rsid w:val="002C79BF"/>
    <w:rsid w:val="002C79D5"/>
    <w:rsid w:val="002C7F2D"/>
    <w:rsid w:val="002D01CA"/>
    <w:rsid w:val="002D0374"/>
    <w:rsid w:val="002D0C92"/>
    <w:rsid w:val="002D0EB6"/>
    <w:rsid w:val="002D12FF"/>
    <w:rsid w:val="002D144B"/>
    <w:rsid w:val="002D165D"/>
    <w:rsid w:val="002D17FD"/>
    <w:rsid w:val="002D20EE"/>
    <w:rsid w:val="002D2920"/>
    <w:rsid w:val="002D2B89"/>
    <w:rsid w:val="002D2E21"/>
    <w:rsid w:val="002D30DC"/>
    <w:rsid w:val="002D32F5"/>
    <w:rsid w:val="002D409A"/>
    <w:rsid w:val="002D41A8"/>
    <w:rsid w:val="002D4223"/>
    <w:rsid w:val="002D448C"/>
    <w:rsid w:val="002D46F7"/>
    <w:rsid w:val="002D485E"/>
    <w:rsid w:val="002D4EB4"/>
    <w:rsid w:val="002D4EE1"/>
    <w:rsid w:val="002D4F0F"/>
    <w:rsid w:val="002D5136"/>
    <w:rsid w:val="002D5297"/>
    <w:rsid w:val="002D57F4"/>
    <w:rsid w:val="002D5872"/>
    <w:rsid w:val="002D5C75"/>
    <w:rsid w:val="002D5F71"/>
    <w:rsid w:val="002D60CD"/>
    <w:rsid w:val="002D6278"/>
    <w:rsid w:val="002D6B5D"/>
    <w:rsid w:val="002D6C82"/>
    <w:rsid w:val="002D6E3F"/>
    <w:rsid w:val="002D6F84"/>
    <w:rsid w:val="002D72F1"/>
    <w:rsid w:val="002D747B"/>
    <w:rsid w:val="002D74CC"/>
    <w:rsid w:val="002D77B7"/>
    <w:rsid w:val="002D7826"/>
    <w:rsid w:val="002D7A02"/>
    <w:rsid w:val="002E01D7"/>
    <w:rsid w:val="002E0358"/>
    <w:rsid w:val="002E0562"/>
    <w:rsid w:val="002E091E"/>
    <w:rsid w:val="002E0A98"/>
    <w:rsid w:val="002E0D6E"/>
    <w:rsid w:val="002E0F32"/>
    <w:rsid w:val="002E21AC"/>
    <w:rsid w:val="002E22C4"/>
    <w:rsid w:val="002E279F"/>
    <w:rsid w:val="002E28C8"/>
    <w:rsid w:val="002E29DF"/>
    <w:rsid w:val="002E2CE9"/>
    <w:rsid w:val="002E2D39"/>
    <w:rsid w:val="002E3582"/>
    <w:rsid w:val="002E37A2"/>
    <w:rsid w:val="002E3A9A"/>
    <w:rsid w:val="002E40CE"/>
    <w:rsid w:val="002E43C9"/>
    <w:rsid w:val="002E4E70"/>
    <w:rsid w:val="002E532D"/>
    <w:rsid w:val="002E577A"/>
    <w:rsid w:val="002E5B43"/>
    <w:rsid w:val="002E5E78"/>
    <w:rsid w:val="002E6BCA"/>
    <w:rsid w:val="002E6FCE"/>
    <w:rsid w:val="002E7038"/>
    <w:rsid w:val="002E716F"/>
    <w:rsid w:val="002E71A2"/>
    <w:rsid w:val="002E7948"/>
    <w:rsid w:val="002E79D3"/>
    <w:rsid w:val="002E7BF2"/>
    <w:rsid w:val="002E7EDE"/>
    <w:rsid w:val="002E7F1D"/>
    <w:rsid w:val="002F0205"/>
    <w:rsid w:val="002F02AF"/>
    <w:rsid w:val="002F03CB"/>
    <w:rsid w:val="002F05CD"/>
    <w:rsid w:val="002F08A9"/>
    <w:rsid w:val="002F08D2"/>
    <w:rsid w:val="002F0A3C"/>
    <w:rsid w:val="002F0F34"/>
    <w:rsid w:val="002F144B"/>
    <w:rsid w:val="002F155D"/>
    <w:rsid w:val="002F1AE9"/>
    <w:rsid w:val="002F1CFD"/>
    <w:rsid w:val="002F1D76"/>
    <w:rsid w:val="002F1E51"/>
    <w:rsid w:val="002F1E88"/>
    <w:rsid w:val="002F20BA"/>
    <w:rsid w:val="002F21A7"/>
    <w:rsid w:val="002F24E2"/>
    <w:rsid w:val="002F2969"/>
    <w:rsid w:val="002F2CB4"/>
    <w:rsid w:val="002F3766"/>
    <w:rsid w:val="002F4395"/>
    <w:rsid w:val="002F45F6"/>
    <w:rsid w:val="002F478D"/>
    <w:rsid w:val="002F4914"/>
    <w:rsid w:val="002F4927"/>
    <w:rsid w:val="002F493A"/>
    <w:rsid w:val="002F5806"/>
    <w:rsid w:val="002F580B"/>
    <w:rsid w:val="002F5923"/>
    <w:rsid w:val="002F598F"/>
    <w:rsid w:val="002F609D"/>
    <w:rsid w:val="002F6388"/>
    <w:rsid w:val="002F64D8"/>
    <w:rsid w:val="002F650D"/>
    <w:rsid w:val="002F6753"/>
    <w:rsid w:val="002F71D5"/>
    <w:rsid w:val="002F7866"/>
    <w:rsid w:val="002F7974"/>
    <w:rsid w:val="002F7A22"/>
    <w:rsid w:val="00300232"/>
    <w:rsid w:val="00300514"/>
    <w:rsid w:val="003005F4"/>
    <w:rsid w:val="00300987"/>
    <w:rsid w:val="00300B46"/>
    <w:rsid w:val="00300CAC"/>
    <w:rsid w:val="00300D7D"/>
    <w:rsid w:val="0030135B"/>
    <w:rsid w:val="00301DF1"/>
    <w:rsid w:val="00302162"/>
    <w:rsid w:val="0030257B"/>
    <w:rsid w:val="003025BD"/>
    <w:rsid w:val="00302677"/>
    <w:rsid w:val="00302851"/>
    <w:rsid w:val="00302911"/>
    <w:rsid w:val="00302941"/>
    <w:rsid w:val="0030298B"/>
    <w:rsid w:val="00302D07"/>
    <w:rsid w:val="00302D20"/>
    <w:rsid w:val="003033B3"/>
    <w:rsid w:val="00303A9C"/>
    <w:rsid w:val="00303F16"/>
    <w:rsid w:val="00303FC1"/>
    <w:rsid w:val="00304007"/>
    <w:rsid w:val="00304021"/>
    <w:rsid w:val="003040EC"/>
    <w:rsid w:val="003043DC"/>
    <w:rsid w:val="003045C3"/>
    <w:rsid w:val="00304690"/>
    <w:rsid w:val="003046F0"/>
    <w:rsid w:val="00305381"/>
    <w:rsid w:val="00305426"/>
    <w:rsid w:val="00305594"/>
    <w:rsid w:val="003055CA"/>
    <w:rsid w:val="0030599D"/>
    <w:rsid w:val="003059D5"/>
    <w:rsid w:val="00305D4F"/>
    <w:rsid w:val="00305D50"/>
    <w:rsid w:val="00305EC8"/>
    <w:rsid w:val="00306095"/>
    <w:rsid w:val="00306187"/>
    <w:rsid w:val="003062B8"/>
    <w:rsid w:val="00306475"/>
    <w:rsid w:val="003066DA"/>
    <w:rsid w:val="00306E26"/>
    <w:rsid w:val="00306E7C"/>
    <w:rsid w:val="00307505"/>
    <w:rsid w:val="00307545"/>
    <w:rsid w:val="003077B3"/>
    <w:rsid w:val="00307973"/>
    <w:rsid w:val="00307AF0"/>
    <w:rsid w:val="00307C84"/>
    <w:rsid w:val="00307D01"/>
    <w:rsid w:val="00307F17"/>
    <w:rsid w:val="00310231"/>
    <w:rsid w:val="00310385"/>
    <w:rsid w:val="00310D54"/>
    <w:rsid w:val="0031124E"/>
    <w:rsid w:val="00311496"/>
    <w:rsid w:val="0031151D"/>
    <w:rsid w:val="003117B9"/>
    <w:rsid w:val="003119D2"/>
    <w:rsid w:val="00311DAD"/>
    <w:rsid w:val="00311E0D"/>
    <w:rsid w:val="00312144"/>
    <w:rsid w:val="00312237"/>
    <w:rsid w:val="003125A2"/>
    <w:rsid w:val="00312768"/>
    <w:rsid w:val="00312A57"/>
    <w:rsid w:val="0031337B"/>
    <w:rsid w:val="0031359C"/>
    <w:rsid w:val="00313B6A"/>
    <w:rsid w:val="00313BB0"/>
    <w:rsid w:val="00313C90"/>
    <w:rsid w:val="00313F60"/>
    <w:rsid w:val="00314029"/>
    <w:rsid w:val="00314287"/>
    <w:rsid w:val="0031450F"/>
    <w:rsid w:val="00314868"/>
    <w:rsid w:val="00314AD2"/>
    <w:rsid w:val="00314BE2"/>
    <w:rsid w:val="003150F3"/>
    <w:rsid w:val="003151D2"/>
    <w:rsid w:val="003152BC"/>
    <w:rsid w:val="0031538D"/>
    <w:rsid w:val="00315688"/>
    <w:rsid w:val="00315C83"/>
    <w:rsid w:val="00315DDA"/>
    <w:rsid w:val="00316542"/>
    <w:rsid w:val="00316757"/>
    <w:rsid w:val="00316C1D"/>
    <w:rsid w:val="003172EC"/>
    <w:rsid w:val="003173CC"/>
    <w:rsid w:val="0031756A"/>
    <w:rsid w:val="0031771F"/>
    <w:rsid w:val="00317E34"/>
    <w:rsid w:val="00317F81"/>
    <w:rsid w:val="00320130"/>
    <w:rsid w:val="0032066B"/>
    <w:rsid w:val="003207E8"/>
    <w:rsid w:val="00320A96"/>
    <w:rsid w:val="00320B02"/>
    <w:rsid w:val="003210D6"/>
    <w:rsid w:val="003216E0"/>
    <w:rsid w:val="00321A68"/>
    <w:rsid w:val="00321A98"/>
    <w:rsid w:val="00321FFA"/>
    <w:rsid w:val="00322677"/>
    <w:rsid w:val="00322867"/>
    <w:rsid w:val="003228E3"/>
    <w:rsid w:val="003228FE"/>
    <w:rsid w:val="00322E6D"/>
    <w:rsid w:val="0032331A"/>
    <w:rsid w:val="00323500"/>
    <w:rsid w:val="003237A6"/>
    <w:rsid w:val="003239DC"/>
    <w:rsid w:val="00323B56"/>
    <w:rsid w:val="00323CBC"/>
    <w:rsid w:val="00324176"/>
    <w:rsid w:val="003243F4"/>
    <w:rsid w:val="00325465"/>
    <w:rsid w:val="00325639"/>
    <w:rsid w:val="003256F6"/>
    <w:rsid w:val="00325E27"/>
    <w:rsid w:val="00325E56"/>
    <w:rsid w:val="00325F16"/>
    <w:rsid w:val="00326115"/>
    <w:rsid w:val="00326272"/>
    <w:rsid w:val="00326337"/>
    <w:rsid w:val="00326DBE"/>
    <w:rsid w:val="003272E5"/>
    <w:rsid w:val="003274D8"/>
    <w:rsid w:val="00327962"/>
    <w:rsid w:val="00327BB2"/>
    <w:rsid w:val="00327E92"/>
    <w:rsid w:val="00327F11"/>
    <w:rsid w:val="00327FD1"/>
    <w:rsid w:val="00330181"/>
    <w:rsid w:val="0033099D"/>
    <w:rsid w:val="00330AFA"/>
    <w:rsid w:val="00330B5D"/>
    <w:rsid w:val="00330BB8"/>
    <w:rsid w:val="003313F5"/>
    <w:rsid w:val="003314D9"/>
    <w:rsid w:val="003317FA"/>
    <w:rsid w:val="00331CBE"/>
    <w:rsid w:val="003321B1"/>
    <w:rsid w:val="00332316"/>
    <w:rsid w:val="00332792"/>
    <w:rsid w:val="00332C36"/>
    <w:rsid w:val="00332DF6"/>
    <w:rsid w:val="00332E28"/>
    <w:rsid w:val="003332E2"/>
    <w:rsid w:val="00333704"/>
    <w:rsid w:val="00333796"/>
    <w:rsid w:val="00333C0F"/>
    <w:rsid w:val="00333C42"/>
    <w:rsid w:val="00333E5D"/>
    <w:rsid w:val="00334162"/>
    <w:rsid w:val="0033422D"/>
    <w:rsid w:val="00334DF0"/>
    <w:rsid w:val="00334EE9"/>
    <w:rsid w:val="003354B8"/>
    <w:rsid w:val="00335615"/>
    <w:rsid w:val="00335764"/>
    <w:rsid w:val="003357DA"/>
    <w:rsid w:val="003358AD"/>
    <w:rsid w:val="00336034"/>
    <w:rsid w:val="003366EF"/>
    <w:rsid w:val="003369C4"/>
    <w:rsid w:val="003372DE"/>
    <w:rsid w:val="0033769F"/>
    <w:rsid w:val="0033779A"/>
    <w:rsid w:val="00337A55"/>
    <w:rsid w:val="00337DC9"/>
    <w:rsid w:val="00337FFA"/>
    <w:rsid w:val="003401B0"/>
    <w:rsid w:val="003402A8"/>
    <w:rsid w:val="00340629"/>
    <w:rsid w:val="00340656"/>
    <w:rsid w:val="003408F3"/>
    <w:rsid w:val="00340A31"/>
    <w:rsid w:val="00340D76"/>
    <w:rsid w:val="00341D74"/>
    <w:rsid w:val="00342AE7"/>
    <w:rsid w:val="00342D12"/>
    <w:rsid w:val="00342E1E"/>
    <w:rsid w:val="00343002"/>
    <w:rsid w:val="0034317C"/>
    <w:rsid w:val="0034356A"/>
    <w:rsid w:val="003438AD"/>
    <w:rsid w:val="00343AD6"/>
    <w:rsid w:val="00343E03"/>
    <w:rsid w:val="0034421B"/>
    <w:rsid w:val="003449C5"/>
    <w:rsid w:val="00344AEB"/>
    <w:rsid w:val="00344CAC"/>
    <w:rsid w:val="0034515D"/>
    <w:rsid w:val="003454A6"/>
    <w:rsid w:val="003455C7"/>
    <w:rsid w:val="00345752"/>
    <w:rsid w:val="00345AA1"/>
    <w:rsid w:val="00345C25"/>
    <w:rsid w:val="00345CA8"/>
    <w:rsid w:val="00346264"/>
    <w:rsid w:val="003463A8"/>
    <w:rsid w:val="00346792"/>
    <w:rsid w:val="00346817"/>
    <w:rsid w:val="0034694B"/>
    <w:rsid w:val="00346DA2"/>
    <w:rsid w:val="003471D9"/>
    <w:rsid w:val="003471E0"/>
    <w:rsid w:val="00347224"/>
    <w:rsid w:val="0034729F"/>
    <w:rsid w:val="0034739F"/>
    <w:rsid w:val="003475F8"/>
    <w:rsid w:val="00347773"/>
    <w:rsid w:val="00347C57"/>
    <w:rsid w:val="00347C9D"/>
    <w:rsid w:val="00347CDF"/>
    <w:rsid w:val="00347F70"/>
    <w:rsid w:val="003506AC"/>
    <w:rsid w:val="0035073A"/>
    <w:rsid w:val="00350890"/>
    <w:rsid w:val="00350F41"/>
    <w:rsid w:val="003510E8"/>
    <w:rsid w:val="00351457"/>
    <w:rsid w:val="0035195B"/>
    <w:rsid w:val="00351D11"/>
    <w:rsid w:val="00352551"/>
    <w:rsid w:val="003528BD"/>
    <w:rsid w:val="003528C5"/>
    <w:rsid w:val="00352994"/>
    <w:rsid w:val="00352B53"/>
    <w:rsid w:val="00352FCC"/>
    <w:rsid w:val="00353210"/>
    <w:rsid w:val="003532A6"/>
    <w:rsid w:val="003533EE"/>
    <w:rsid w:val="00353496"/>
    <w:rsid w:val="00353A06"/>
    <w:rsid w:val="00353BB7"/>
    <w:rsid w:val="00353FF1"/>
    <w:rsid w:val="0035404F"/>
    <w:rsid w:val="00354387"/>
    <w:rsid w:val="00354976"/>
    <w:rsid w:val="00354D90"/>
    <w:rsid w:val="00354FAC"/>
    <w:rsid w:val="0035520D"/>
    <w:rsid w:val="0035552C"/>
    <w:rsid w:val="0035585F"/>
    <w:rsid w:val="00355A28"/>
    <w:rsid w:val="00355B25"/>
    <w:rsid w:val="00355DD2"/>
    <w:rsid w:val="0035607E"/>
    <w:rsid w:val="003560D2"/>
    <w:rsid w:val="0035610E"/>
    <w:rsid w:val="00356307"/>
    <w:rsid w:val="003565DD"/>
    <w:rsid w:val="0035664E"/>
    <w:rsid w:val="003573DF"/>
    <w:rsid w:val="003573F9"/>
    <w:rsid w:val="00357BD9"/>
    <w:rsid w:val="00357CA4"/>
    <w:rsid w:val="00357DBA"/>
    <w:rsid w:val="00360232"/>
    <w:rsid w:val="003609F6"/>
    <w:rsid w:val="00360A24"/>
    <w:rsid w:val="00360A96"/>
    <w:rsid w:val="00360CF5"/>
    <w:rsid w:val="00360D5E"/>
    <w:rsid w:val="00360EAD"/>
    <w:rsid w:val="00360EAE"/>
    <w:rsid w:val="00360F97"/>
    <w:rsid w:val="0036117D"/>
    <w:rsid w:val="0036162A"/>
    <w:rsid w:val="00361665"/>
    <w:rsid w:val="003616C6"/>
    <w:rsid w:val="00361855"/>
    <w:rsid w:val="003618CA"/>
    <w:rsid w:val="0036192B"/>
    <w:rsid w:val="00361B7E"/>
    <w:rsid w:val="00362336"/>
    <w:rsid w:val="0036234A"/>
    <w:rsid w:val="003623A8"/>
    <w:rsid w:val="00362A6A"/>
    <w:rsid w:val="00363267"/>
    <w:rsid w:val="00363352"/>
    <w:rsid w:val="003633D0"/>
    <w:rsid w:val="0036376A"/>
    <w:rsid w:val="00363AD7"/>
    <w:rsid w:val="00363EA4"/>
    <w:rsid w:val="003641A9"/>
    <w:rsid w:val="0036439C"/>
    <w:rsid w:val="00364415"/>
    <w:rsid w:val="003644A9"/>
    <w:rsid w:val="00364698"/>
    <w:rsid w:val="00364A17"/>
    <w:rsid w:val="00364CE4"/>
    <w:rsid w:val="00364EEC"/>
    <w:rsid w:val="0036509C"/>
    <w:rsid w:val="00365289"/>
    <w:rsid w:val="0036578E"/>
    <w:rsid w:val="00365956"/>
    <w:rsid w:val="00365BA5"/>
    <w:rsid w:val="00365ED0"/>
    <w:rsid w:val="003664D7"/>
    <w:rsid w:val="00366DD9"/>
    <w:rsid w:val="003675C1"/>
    <w:rsid w:val="00367909"/>
    <w:rsid w:val="00367C93"/>
    <w:rsid w:val="00367EAA"/>
    <w:rsid w:val="00367FC7"/>
    <w:rsid w:val="00370E4F"/>
    <w:rsid w:val="00370EB1"/>
    <w:rsid w:val="00371224"/>
    <w:rsid w:val="0037131C"/>
    <w:rsid w:val="0037164B"/>
    <w:rsid w:val="003717F3"/>
    <w:rsid w:val="00371BAF"/>
    <w:rsid w:val="0037330C"/>
    <w:rsid w:val="0037340E"/>
    <w:rsid w:val="0037362E"/>
    <w:rsid w:val="00373817"/>
    <w:rsid w:val="00373858"/>
    <w:rsid w:val="00373941"/>
    <w:rsid w:val="00373A15"/>
    <w:rsid w:val="00373A93"/>
    <w:rsid w:val="00373AA6"/>
    <w:rsid w:val="00373C8C"/>
    <w:rsid w:val="00374501"/>
    <w:rsid w:val="0037495B"/>
    <w:rsid w:val="00374977"/>
    <w:rsid w:val="00374AD2"/>
    <w:rsid w:val="00374F8B"/>
    <w:rsid w:val="00374FF8"/>
    <w:rsid w:val="003752A4"/>
    <w:rsid w:val="00375614"/>
    <w:rsid w:val="003756A5"/>
    <w:rsid w:val="00375FA5"/>
    <w:rsid w:val="003763FF"/>
    <w:rsid w:val="00376767"/>
    <w:rsid w:val="00376CD4"/>
    <w:rsid w:val="00376CE8"/>
    <w:rsid w:val="00376DCE"/>
    <w:rsid w:val="00376F01"/>
    <w:rsid w:val="0037725F"/>
    <w:rsid w:val="00377322"/>
    <w:rsid w:val="00377619"/>
    <w:rsid w:val="00377F61"/>
    <w:rsid w:val="003800F3"/>
    <w:rsid w:val="00380713"/>
    <w:rsid w:val="00380A7D"/>
    <w:rsid w:val="00380D29"/>
    <w:rsid w:val="00381210"/>
    <w:rsid w:val="00381234"/>
    <w:rsid w:val="00381305"/>
    <w:rsid w:val="00381407"/>
    <w:rsid w:val="00381F42"/>
    <w:rsid w:val="0038205A"/>
    <w:rsid w:val="00382085"/>
    <w:rsid w:val="003820E6"/>
    <w:rsid w:val="003822A3"/>
    <w:rsid w:val="003829EA"/>
    <w:rsid w:val="00382A4A"/>
    <w:rsid w:val="00382AB6"/>
    <w:rsid w:val="00382C81"/>
    <w:rsid w:val="00382D03"/>
    <w:rsid w:val="00382DDF"/>
    <w:rsid w:val="00382E04"/>
    <w:rsid w:val="00383078"/>
    <w:rsid w:val="003839A7"/>
    <w:rsid w:val="00383C44"/>
    <w:rsid w:val="00383DDB"/>
    <w:rsid w:val="00384091"/>
    <w:rsid w:val="003844F8"/>
    <w:rsid w:val="00384538"/>
    <w:rsid w:val="00384574"/>
    <w:rsid w:val="0038464D"/>
    <w:rsid w:val="0038472B"/>
    <w:rsid w:val="00384995"/>
    <w:rsid w:val="00384C88"/>
    <w:rsid w:val="00385894"/>
    <w:rsid w:val="003858D9"/>
    <w:rsid w:val="00385D8C"/>
    <w:rsid w:val="00386938"/>
    <w:rsid w:val="00386978"/>
    <w:rsid w:val="00386B58"/>
    <w:rsid w:val="0038726F"/>
    <w:rsid w:val="0038741F"/>
    <w:rsid w:val="0038744B"/>
    <w:rsid w:val="00387546"/>
    <w:rsid w:val="003877EF"/>
    <w:rsid w:val="00387A84"/>
    <w:rsid w:val="00387AB7"/>
    <w:rsid w:val="003904F2"/>
    <w:rsid w:val="003907CB"/>
    <w:rsid w:val="00390A0C"/>
    <w:rsid w:val="00390AE6"/>
    <w:rsid w:val="00390FC0"/>
    <w:rsid w:val="00390FF2"/>
    <w:rsid w:val="00391112"/>
    <w:rsid w:val="00391911"/>
    <w:rsid w:val="003919BF"/>
    <w:rsid w:val="003919FD"/>
    <w:rsid w:val="003922A3"/>
    <w:rsid w:val="00392338"/>
    <w:rsid w:val="00392443"/>
    <w:rsid w:val="00392495"/>
    <w:rsid w:val="003924C1"/>
    <w:rsid w:val="003924E4"/>
    <w:rsid w:val="00392C25"/>
    <w:rsid w:val="00392EFA"/>
    <w:rsid w:val="00392F9D"/>
    <w:rsid w:val="003931DC"/>
    <w:rsid w:val="00393948"/>
    <w:rsid w:val="00393968"/>
    <w:rsid w:val="00393B6F"/>
    <w:rsid w:val="00393BA7"/>
    <w:rsid w:val="00393D9C"/>
    <w:rsid w:val="00393DA4"/>
    <w:rsid w:val="00393FD7"/>
    <w:rsid w:val="00394359"/>
    <w:rsid w:val="0039435B"/>
    <w:rsid w:val="003947E0"/>
    <w:rsid w:val="00394934"/>
    <w:rsid w:val="00394A5F"/>
    <w:rsid w:val="00394EE9"/>
    <w:rsid w:val="00395001"/>
    <w:rsid w:val="00396513"/>
    <w:rsid w:val="0039654F"/>
    <w:rsid w:val="00396787"/>
    <w:rsid w:val="00396D47"/>
    <w:rsid w:val="0039717E"/>
    <w:rsid w:val="0039766B"/>
    <w:rsid w:val="00397CBD"/>
    <w:rsid w:val="003A0846"/>
    <w:rsid w:val="003A087C"/>
    <w:rsid w:val="003A0AC2"/>
    <w:rsid w:val="003A0C61"/>
    <w:rsid w:val="003A1210"/>
    <w:rsid w:val="003A1842"/>
    <w:rsid w:val="003A18A0"/>
    <w:rsid w:val="003A1991"/>
    <w:rsid w:val="003A22F7"/>
    <w:rsid w:val="003A25CE"/>
    <w:rsid w:val="003A2C11"/>
    <w:rsid w:val="003A2C69"/>
    <w:rsid w:val="003A3351"/>
    <w:rsid w:val="003A362A"/>
    <w:rsid w:val="003A369C"/>
    <w:rsid w:val="003A36B7"/>
    <w:rsid w:val="003A3751"/>
    <w:rsid w:val="003A3A59"/>
    <w:rsid w:val="003A40D0"/>
    <w:rsid w:val="003A46E5"/>
    <w:rsid w:val="003A4CFB"/>
    <w:rsid w:val="003A4EC4"/>
    <w:rsid w:val="003A5035"/>
    <w:rsid w:val="003A5405"/>
    <w:rsid w:val="003A592A"/>
    <w:rsid w:val="003A5A51"/>
    <w:rsid w:val="003A5B06"/>
    <w:rsid w:val="003A60DF"/>
    <w:rsid w:val="003A6AB7"/>
    <w:rsid w:val="003A6B31"/>
    <w:rsid w:val="003A6BA0"/>
    <w:rsid w:val="003A71AA"/>
    <w:rsid w:val="003A7290"/>
    <w:rsid w:val="003A75F9"/>
    <w:rsid w:val="003A791E"/>
    <w:rsid w:val="003A7B3D"/>
    <w:rsid w:val="003A7C89"/>
    <w:rsid w:val="003B0A38"/>
    <w:rsid w:val="003B0ABC"/>
    <w:rsid w:val="003B0C87"/>
    <w:rsid w:val="003B0CDC"/>
    <w:rsid w:val="003B100A"/>
    <w:rsid w:val="003B10B8"/>
    <w:rsid w:val="003B11C2"/>
    <w:rsid w:val="003B23ED"/>
    <w:rsid w:val="003B2D71"/>
    <w:rsid w:val="003B30F0"/>
    <w:rsid w:val="003B31A9"/>
    <w:rsid w:val="003B3869"/>
    <w:rsid w:val="003B3E04"/>
    <w:rsid w:val="003B3ECD"/>
    <w:rsid w:val="003B4266"/>
    <w:rsid w:val="003B44DE"/>
    <w:rsid w:val="003B4B3F"/>
    <w:rsid w:val="003B4B7A"/>
    <w:rsid w:val="003B4BBC"/>
    <w:rsid w:val="003B4BCE"/>
    <w:rsid w:val="003B4E6A"/>
    <w:rsid w:val="003B4E7B"/>
    <w:rsid w:val="003B4F14"/>
    <w:rsid w:val="003B5321"/>
    <w:rsid w:val="003B53E2"/>
    <w:rsid w:val="003B57BB"/>
    <w:rsid w:val="003B5C0A"/>
    <w:rsid w:val="003B619E"/>
    <w:rsid w:val="003B632D"/>
    <w:rsid w:val="003B661C"/>
    <w:rsid w:val="003B6BD4"/>
    <w:rsid w:val="003B6DA6"/>
    <w:rsid w:val="003B6F98"/>
    <w:rsid w:val="003B70A9"/>
    <w:rsid w:val="003B70B5"/>
    <w:rsid w:val="003B72DC"/>
    <w:rsid w:val="003B73E0"/>
    <w:rsid w:val="003B7482"/>
    <w:rsid w:val="003B7A32"/>
    <w:rsid w:val="003B7B4E"/>
    <w:rsid w:val="003C073F"/>
    <w:rsid w:val="003C0744"/>
    <w:rsid w:val="003C07CD"/>
    <w:rsid w:val="003C0A19"/>
    <w:rsid w:val="003C0D63"/>
    <w:rsid w:val="003C15C8"/>
    <w:rsid w:val="003C1629"/>
    <w:rsid w:val="003C1A57"/>
    <w:rsid w:val="003C1FA8"/>
    <w:rsid w:val="003C29B0"/>
    <w:rsid w:val="003C324E"/>
    <w:rsid w:val="003C34F2"/>
    <w:rsid w:val="003C3A55"/>
    <w:rsid w:val="003C3E1A"/>
    <w:rsid w:val="003C4030"/>
    <w:rsid w:val="003C4813"/>
    <w:rsid w:val="003C4B58"/>
    <w:rsid w:val="003C4D7B"/>
    <w:rsid w:val="003C52C2"/>
    <w:rsid w:val="003C534B"/>
    <w:rsid w:val="003C5794"/>
    <w:rsid w:val="003C5931"/>
    <w:rsid w:val="003C65FD"/>
    <w:rsid w:val="003C73CA"/>
    <w:rsid w:val="003C74B8"/>
    <w:rsid w:val="003C795B"/>
    <w:rsid w:val="003D00DF"/>
    <w:rsid w:val="003D02CA"/>
    <w:rsid w:val="003D03F8"/>
    <w:rsid w:val="003D0746"/>
    <w:rsid w:val="003D087E"/>
    <w:rsid w:val="003D09E2"/>
    <w:rsid w:val="003D0C0A"/>
    <w:rsid w:val="003D10BC"/>
    <w:rsid w:val="003D129F"/>
    <w:rsid w:val="003D1489"/>
    <w:rsid w:val="003D1543"/>
    <w:rsid w:val="003D1822"/>
    <w:rsid w:val="003D1A64"/>
    <w:rsid w:val="003D1FAE"/>
    <w:rsid w:val="003D21C7"/>
    <w:rsid w:val="003D289E"/>
    <w:rsid w:val="003D2982"/>
    <w:rsid w:val="003D2AEA"/>
    <w:rsid w:val="003D2C0B"/>
    <w:rsid w:val="003D2C32"/>
    <w:rsid w:val="003D2E4F"/>
    <w:rsid w:val="003D3074"/>
    <w:rsid w:val="003D3800"/>
    <w:rsid w:val="003D39AA"/>
    <w:rsid w:val="003D3E25"/>
    <w:rsid w:val="003D3EF6"/>
    <w:rsid w:val="003D4070"/>
    <w:rsid w:val="003D41D6"/>
    <w:rsid w:val="003D4411"/>
    <w:rsid w:val="003D44B4"/>
    <w:rsid w:val="003D45A6"/>
    <w:rsid w:val="003D48FA"/>
    <w:rsid w:val="003D4CC8"/>
    <w:rsid w:val="003D4D53"/>
    <w:rsid w:val="003D4EAD"/>
    <w:rsid w:val="003D50A6"/>
    <w:rsid w:val="003D5142"/>
    <w:rsid w:val="003D51EF"/>
    <w:rsid w:val="003D545E"/>
    <w:rsid w:val="003D5764"/>
    <w:rsid w:val="003D595A"/>
    <w:rsid w:val="003D59A2"/>
    <w:rsid w:val="003D5B51"/>
    <w:rsid w:val="003D5D11"/>
    <w:rsid w:val="003D5F74"/>
    <w:rsid w:val="003D6367"/>
    <w:rsid w:val="003D6592"/>
    <w:rsid w:val="003D6634"/>
    <w:rsid w:val="003D69D1"/>
    <w:rsid w:val="003D6A82"/>
    <w:rsid w:val="003D6E73"/>
    <w:rsid w:val="003D6EBF"/>
    <w:rsid w:val="003D78AC"/>
    <w:rsid w:val="003D793E"/>
    <w:rsid w:val="003D7B8E"/>
    <w:rsid w:val="003D7BDE"/>
    <w:rsid w:val="003E0768"/>
    <w:rsid w:val="003E0842"/>
    <w:rsid w:val="003E0C73"/>
    <w:rsid w:val="003E0CE0"/>
    <w:rsid w:val="003E0D07"/>
    <w:rsid w:val="003E1042"/>
    <w:rsid w:val="003E10ED"/>
    <w:rsid w:val="003E131F"/>
    <w:rsid w:val="003E1453"/>
    <w:rsid w:val="003E18E0"/>
    <w:rsid w:val="003E1A66"/>
    <w:rsid w:val="003E1C97"/>
    <w:rsid w:val="003E22C0"/>
    <w:rsid w:val="003E261C"/>
    <w:rsid w:val="003E2641"/>
    <w:rsid w:val="003E29B6"/>
    <w:rsid w:val="003E2B15"/>
    <w:rsid w:val="003E2E01"/>
    <w:rsid w:val="003E3274"/>
    <w:rsid w:val="003E3280"/>
    <w:rsid w:val="003E34D5"/>
    <w:rsid w:val="003E3B8B"/>
    <w:rsid w:val="003E3BD3"/>
    <w:rsid w:val="003E3CF3"/>
    <w:rsid w:val="003E4547"/>
    <w:rsid w:val="003E502F"/>
    <w:rsid w:val="003E50C3"/>
    <w:rsid w:val="003E52D4"/>
    <w:rsid w:val="003E5376"/>
    <w:rsid w:val="003E586D"/>
    <w:rsid w:val="003E6418"/>
    <w:rsid w:val="003E642F"/>
    <w:rsid w:val="003E6430"/>
    <w:rsid w:val="003E6461"/>
    <w:rsid w:val="003E6809"/>
    <w:rsid w:val="003E6877"/>
    <w:rsid w:val="003E6DF7"/>
    <w:rsid w:val="003E6DFE"/>
    <w:rsid w:val="003E6F05"/>
    <w:rsid w:val="003E7116"/>
    <w:rsid w:val="003E71FE"/>
    <w:rsid w:val="003E7342"/>
    <w:rsid w:val="003E744C"/>
    <w:rsid w:val="003E768E"/>
    <w:rsid w:val="003E7765"/>
    <w:rsid w:val="003E7B6D"/>
    <w:rsid w:val="003E7B9D"/>
    <w:rsid w:val="003E7C98"/>
    <w:rsid w:val="003F044C"/>
    <w:rsid w:val="003F05E7"/>
    <w:rsid w:val="003F06C4"/>
    <w:rsid w:val="003F07D4"/>
    <w:rsid w:val="003F0CB2"/>
    <w:rsid w:val="003F0EEB"/>
    <w:rsid w:val="003F1962"/>
    <w:rsid w:val="003F1A4F"/>
    <w:rsid w:val="003F28AD"/>
    <w:rsid w:val="003F29D7"/>
    <w:rsid w:val="003F29E8"/>
    <w:rsid w:val="003F2A10"/>
    <w:rsid w:val="003F2C4F"/>
    <w:rsid w:val="003F2CCD"/>
    <w:rsid w:val="003F2D0B"/>
    <w:rsid w:val="003F2EA4"/>
    <w:rsid w:val="003F30DD"/>
    <w:rsid w:val="003F32A0"/>
    <w:rsid w:val="003F37C6"/>
    <w:rsid w:val="003F399D"/>
    <w:rsid w:val="003F3F71"/>
    <w:rsid w:val="003F42DF"/>
    <w:rsid w:val="003F463C"/>
    <w:rsid w:val="003F4762"/>
    <w:rsid w:val="003F501C"/>
    <w:rsid w:val="003F50D7"/>
    <w:rsid w:val="003F570D"/>
    <w:rsid w:val="003F57F4"/>
    <w:rsid w:val="003F5895"/>
    <w:rsid w:val="003F621A"/>
    <w:rsid w:val="003F6265"/>
    <w:rsid w:val="003F6295"/>
    <w:rsid w:val="003F63A5"/>
    <w:rsid w:val="003F6871"/>
    <w:rsid w:val="003F6DDD"/>
    <w:rsid w:val="003F6E0E"/>
    <w:rsid w:val="003F72BF"/>
    <w:rsid w:val="003F7497"/>
    <w:rsid w:val="003F79C0"/>
    <w:rsid w:val="003F7BFD"/>
    <w:rsid w:val="003F7C44"/>
    <w:rsid w:val="003F7EAE"/>
    <w:rsid w:val="00400726"/>
    <w:rsid w:val="0040074F"/>
    <w:rsid w:val="0040089D"/>
    <w:rsid w:val="004009B8"/>
    <w:rsid w:val="00400A29"/>
    <w:rsid w:val="00400A92"/>
    <w:rsid w:val="00400BC6"/>
    <w:rsid w:val="00400DA8"/>
    <w:rsid w:val="00401210"/>
    <w:rsid w:val="0040160F"/>
    <w:rsid w:val="004016B3"/>
    <w:rsid w:val="00401F89"/>
    <w:rsid w:val="00402035"/>
    <w:rsid w:val="0040211C"/>
    <w:rsid w:val="004025EA"/>
    <w:rsid w:val="00402A00"/>
    <w:rsid w:val="00402B79"/>
    <w:rsid w:val="00403067"/>
    <w:rsid w:val="0040323D"/>
    <w:rsid w:val="004034AD"/>
    <w:rsid w:val="00403812"/>
    <w:rsid w:val="00403B99"/>
    <w:rsid w:val="00404DF2"/>
    <w:rsid w:val="00405029"/>
    <w:rsid w:val="00405651"/>
    <w:rsid w:val="00405696"/>
    <w:rsid w:val="00405E49"/>
    <w:rsid w:val="00405F33"/>
    <w:rsid w:val="004060AD"/>
    <w:rsid w:val="00406381"/>
    <w:rsid w:val="00406A78"/>
    <w:rsid w:val="00406BF4"/>
    <w:rsid w:val="00406C14"/>
    <w:rsid w:val="00406C51"/>
    <w:rsid w:val="00406CAB"/>
    <w:rsid w:val="00406DC4"/>
    <w:rsid w:val="004070D3"/>
    <w:rsid w:val="00407247"/>
    <w:rsid w:val="00407529"/>
    <w:rsid w:val="0040755D"/>
    <w:rsid w:val="004077AE"/>
    <w:rsid w:val="00407839"/>
    <w:rsid w:val="004078E6"/>
    <w:rsid w:val="004100CF"/>
    <w:rsid w:val="004103BB"/>
    <w:rsid w:val="00410A3D"/>
    <w:rsid w:val="004110AC"/>
    <w:rsid w:val="004110D0"/>
    <w:rsid w:val="00411301"/>
    <w:rsid w:val="004113C4"/>
    <w:rsid w:val="0041186A"/>
    <w:rsid w:val="00411985"/>
    <w:rsid w:val="00411D27"/>
    <w:rsid w:val="0041225D"/>
    <w:rsid w:val="004123A2"/>
    <w:rsid w:val="00412AF8"/>
    <w:rsid w:val="00412C1E"/>
    <w:rsid w:val="00412F02"/>
    <w:rsid w:val="00412F7F"/>
    <w:rsid w:val="00413393"/>
    <w:rsid w:val="004141DB"/>
    <w:rsid w:val="00414752"/>
    <w:rsid w:val="00414AE0"/>
    <w:rsid w:val="00414C30"/>
    <w:rsid w:val="00414D26"/>
    <w:rsid w:val="00414E4A"/>
    <w:rsid w:val="004150F1"/>
    <w:rsid w:val="00415204"/>
    <w:rsid w:val="00415452"/>
    <w:rsid w:val="00415590"/>
    <w:rsid w:val="00415939"/>
    <w:rsid w:val="0041593F"/>
    <w:rsid w:val="004160A1"/>
    <w:rsid w:val="00416A1E"/>
    <w:rsid w:val="0041796E"/>
    <w:rsid w:val="00417ABF"/>
    <w:rsid w:val="00420221"/>
    <w:rsid w:val="00420A7E"/>
    <w:rsid w:val="00420B41"/>
    <w:rsid w:val="00421014"/>
    <w:rsid w:val="0042101F"/>
    <w:rsid w:val="00421308"/>
    <w:rsid w:val="00421341"/>
    <w:rsid w:val="00421369"/>
    <w:rsid w:val="0042176C"/>
    <w:rsid w:val="00421839"/>
    <w:rsid w:val="0042190B"/>
    <w:rsid w:val="00421AC9"/>
    <w:rsid w:val="0042235C"/>
    <w:rsid w:val="00422669"/>
    <w:rsid w:val="0042269A"/>
    <w:rsid w:val="00422C18"/>
    <w:rsid w:val="00422F02"/>
    <w:rsid w:val="00424185"/>
    <w:rsid w:val="004243BE"/>
    <w:rsid w:val="0042450D"/>
    <w:rsid w:val="004246AB"/>
    <w:rsid w:val="004246E0"/>
    <w:rsid w:val="00424C63"/>
    <w:rsid w:val="00425341"/>
    <w:rsid w:val="004255A0"/>
    <w:rsid w:val="00425624"/>
    <w:rsid w:val="004259A0"/>
    <w:rsid w:val="00425D6C"/>
    <w:rsid w:val="00425F15"/>
    <w:rsid w:val="00425FD1"/>
    <w:rsid w:val="0042661C"/>
    <w:rsid w:val="004266A4"/>
    <w:rsid w:val="00426E2B"/>
    <w:rsid w:val="00426EC2"/>
    <w:rsid w:val="0042759D"/>
    <w:rsid w:val="0042764F"/>
    <w:rsid w:val="004277D5"/>
    <w:rsid w:val="00427A14"/>
    <w:rsid w:val="00427C95"/>
    <w:rsid w:val="00430620"/>
    <w:rsid w:val="00430861"/>
    <w:rsid w:val="00430925"/>
    <w:rsid w:val="00430B95"/>
    <w:rsid w:val="00430C9C"/>
    <w:rsid w:val="00430CDA"/>
    <w:rsid w:val="00430DBB"/>
    <w:rsid w:val="00431374"/>
    <w:rsid w:val="00431507"/>
    <w:rsid w:val="00432381"/>
    <w:rsid w:val="00432AEF"/>
    <w:rsid w:val="004330AF"/>
    <w:rsid w:val="004330B1"/>
    <w:rsid w:val="00433194"/>
    <w:rsid w:val="00433461"/>
    <w:rsid w:val="00433600"/>
    <w:rsid w:val="00434082"/>
    <w:rsid w:val="004355D1"/>
    <w:rsid w:val="00435D44"/>
    <w:rsid w:val="0043607B"/>
    <w:rsid w:val="004362F8"/>
    <w:rsid w:val="00436BA0"/>
    <w:rsid w:val="004377D7"/>
    <w:rsid w:val="004378A4"/>
    <w:rsid w:val="00437A58"/>
    <w:rsid w:val="00437C9F"/>
    <w:rsid w:val="00437E92"/>
    <w:rsid w:val="00437EA9"/>
    <w:rsid w:val="004403F6"/>
    <w:rsid w:val="004413FE"/>
    <w:rsid w:val="0044149C"/>
    <w:rsid w:val="0044161F"/>
    <w:rsid w:val="0044162D"/>
    <w:rsid w:val="0044184A"/>
    <w:rsid w:val="00441980"/>
    <w:rsid w:val="00441B22"/>
    <w:rsid w:val="00441B7F"/>
    <w:rsid w:val="00441DAF"/>
    <w:rsid w:val="004421C3"/>
    <w:rsid w:val="004421DF"/>
    <w:rsid w:val="004428D1"/>
    <w:rsid w:val="00442AA2"/>
    <w:rsid w:val="00442C23"/>
    <w:rsid w:val="00442C5B"/>
    <w:rsid w:val="00443299"/>
    <w:rsid w:val="0044342E"/>
    <w:rsid w:val="004435B9"/>
    <w:rsid w:val="00443A10"/>
    <w:rsid w:val="00443A6E"/>
    <w:rsid w:val="00444043"/>
    <w:rsid w:val="00444478"/>
    <w:rsid w:val="004444E0"/>
    <w:rsid w:val="00444818"/>
    <w:rsid w:val="00444ACD"/>
    <w:rsid w:val="00444B72"/>
    <w:rsid w:val="00444E83"/>
    <w:rsid w:val="00445A1A"/>
    <w:rsid w:val="00445D89"/>
    <w:rsid w:val="00445EFB"/>
    <w:rsid w:val="00445F39"/>
    <w:rsid w:val="004461A2"/>
    <w:rsid w:val="00446406"/>
    <w:rsid w:val="00446474"/>
    <w:rsid w:val="00446540"/>
    <w:rsid w:val="00446778"/>
    <w:rsid w:val="00446832"/>
    <w:rsid w:val="00446E2A"/>
    <w:rsid w:val="00447108"/>
    <w:rsid w:val="00447204"/>
    <w:rsid w:val="0044765F"/>
    <w:rsid w:val="00447D08"/>
    <w:rsid w:val="00450014"/>
    <w:rsid w:val="0045130D"/>
    <w:rsid w:val="00451F00"/>
    <w:rsid w:val="00452246"/>
    <w:rsid w:val="00452312"/>
    <w:rsid w:val="0045235C"/>
    <w:rsid w:val="004523F0"/>
    <w:rsid w:val="0045277E"/>
    <w:rsid w:val="00452B04"/>
    <w:rsid w:val="00452F12"/>
    <w:rsid w:val="00452F14"/>
    <w:rsid w:val="00452F8F"/>
    <w:rsid w:val="00453128"/>
    <w:rsid w:val="004533DB"/>
    <w:rsid w:val="00453C03"/>
    <w:rsid w:val="00453D16"/>
    <w:rsid w:val="00453F8B"/>
    <w:rsid w:val="004540D5"/>
    <w:rsid w:val="00454214"/>
    <w:rsid w:val="00454304"/>
    <w:rsid w:val="00454648"/>
    <w:rsid w:val="00454ED3"/>
    <w:rsid w:val="00454F77"/>
    <w:rsid w:val="00455CD0"/>
    <w:rsid w:val="00455F9A"/>
    <w:rsid w:val="00456425"/>
    <w:rsid w:val="00456760"/>
    <w:rsid w:val="004567AF"/>
    <w:rsid w:val="00456A65"/>
    <w:rsid w:val="00456A9C"/>
    <w:rsid w:val="00456AA9"/>
    <w:rsid w:val="00456CE7"/>
    <w:rsid w:val="00456E04"/>
    <w:rsid w:val="00456E17"/>
    <w:rsid w:val="00456ED6"/>
    <w:rsid w:val="00457743"/>
    <w:rsid w:val="004577A5"/>
    <w:rsid w:val="00457828"/>
    <w:rsid w:val="00457ADA"/>
    <w:rsid w:val="0046009C"/>
    <w:rsid w:val="00460105"/>
    <w:rsid w:val="00460244"/>
    <w:rsid w:val="004602F2"/>
    <w:rsid w:val="00460342"/>
    <w:rsid w:val="004605DB"/>
    <w:rsid w:val="00460A22"/>
    <w:rsid w:val="004612D5"/>
    <w:rsid w:val="00462539"/>
    <w:rsid w:val="004625A7"/>
    <w:rsid w:val="00462919"/>
    <w:rsid w:val="004629FD"/>
    <w:rsid w:val="00462DC1"/>
    <w:rsid w:val="00462FF3"/>
    <w:rsid w:val="00463063"/>
    <w:rsid w:val="0046369E"/>
    <w:rsid w:val="004637D6"/>
    <w:rsid w:val="004638E4"/>
    <w:rsid w:val="00463A0D"/>
    <w:rsid w:val="00463C91"/>
    <w:rsid w:val="00463D6E"/>
    <w:rsid w:val="00463F73"/>
    <w:rsid w:val="00463FC8"/>
    <w:rsid w:val="00464110"/>
    <w:rsid w:val="00464212"/>
    <w:rsid w:val="004643B7"/>
    <w:rsid w:val="004644B6"/>
    <w:rsid w:val="004647E6"/>
    <w:rsid w:val="0046494A"/>
    <w:rsid w:val="00464C95"/>
    <w:rsid w:val="0046548B"/>
    <w:rsid w:val="004655B5"/>
    <w:rsid w:val="004655CD"/>
    <w:rsid w:val="00465689"/>
    <w:rsid w:val="0046576D"/>
    <w:rsid w:val="004659AE"/>
    <w:rsid w:val="004659C7"/>
    <w:rsid w:val="00465E50"/>
    <w:rsid w:val="00465E5D"/>
    <w:rsid w:val="00466061"/>
    <w:rsid w:val="0046656D"/>
    <w:rsid w:val="00466A09"/>
    <w:rsid w:val="00466C9C"/>
    <w:rsid w:val="00466CA9"/>
    <w:rsid w:val="00466CC5"/>
    <w:rsid w:val="00466D28"/>
    <w:rsid w:val="00466D40"/>
    <w:rsid w:val="00466F74"/>
    <w:rsid w:val="004670CB"/>
    <w:rsid w:val="00467584"/>
    <w:rsid w:val="00467C10"/>
    <w:rsid w:val="00470011"/>
    <w:rsid w:val="004703E5"/>
    <w:rsid w:val="004708EA"/>
    <w:rsid w:val="0047133F"/>
    <w:rsid w:val="004718F9"/>
    <w:rsid w:val="00471C5F"/>
    <w:rsid w:val="004722A3"/>
    <w:rsid w:val="0047265B"/>
    <w:rsid w:val="004729B9"/>
    <w:rsid w:val="00472F4D"/>
    <w:rsid w:val="004730BB"/>
    <w:rsid w:val="00473308"/>
    <w:rsid w:val="004736C9"/>
    <w:rsid w:val="0047374E"/>
    <w:rsid w:val="004738DF"/>
    <w:rsid w:val="00473C80"/>
    <w:rsid w:val="00473E80"/>
    <w:rsid w:val="00474497"/>
    <w:rsid w:val="0047484E"/>
    <w:rsid w:val="00474B45"/>
    <w:rsid w:val="00474E83"/>
    <w:rsid w:val="004754AE"/>
    <w:rsid w:val="004756F8"/>
    <w:rsid w:val="00475810"/>
    <w:rsid w:val="004758AC"/>
    <w:rsid w:val="00475B24"/>
    <w:rsid w:val="004760C1"/>
    <w:rsid w:val="0047614D"/>
    <w:rsid w:val="0047637E"/>
    <w:rsid w:val="004764A3"/>
    <w:rsid w:val="0047659A"/>
    <w:rsid w:val="00476618"/>
    <w:rsid w:val="0047696B"/>
    <w:rsid w:val="00476AEA"/>
    <w:rsid w:val="00476D46"/>
    <w:rsid w:val="0047731B"/>
    <w:rsid w:val="00477672"/>
    <w:rsid w:val="00477C02"/>
    <w:rsid w:val="00477E55"/>
    <w:rsid w:val="004801E6"/>
    <w:rsid w:val="0048047B"/>
    <w:rsid w:val="00480497"/>
    <w:rsid w:val="004804D0"/>
    <w:rsid w:val="00480675"/>
    <w:rsid w:val="004807C2"/>
    <w:rsid w:val="00480856"/>
    <w:rsid w:val="0048099F"/>
    <w:rsid w:val="004811B2"/>
    <w:rsid w:val="00481262"/>
    <w:rsid w:val="0048131F"/>
    <w:rsid w:val="0048162C"/>
    <w:rsid w:val="004817F4"/>
    <w:rsid w:val="004818D8"/>
    <w:rsid w:val="00481CB5"/>
    <w:rsid w:val="004821FD"/>
    <w:rsid w:val="004826F2"/>
    <w:rsid w:val="0048354E"/>
    <w:rsid w:val="00483C98"/>
    <w:rsid w:val="004841AE"/>
    <w:rsid w:val="0048425C"/>
    <w:rsid w:val="00484314"/>
    <w:rsid w:val="0048496C"/>
    <w:rsid w:val="00484A25"/>
    <w:rsid w:val="004850E5"/>
    <w:rsid w:val="00485561"/>
    <w:rsid w:val="00485650"/>
    <w:rsid w:val="004856BC"/>
    <w:rsid w:val="004858DC"/>
    <w:rsid w:val="00485E38"/>
    <w:rsid w:val="00486004"/>
    <w:rsid w:val="00486121"/>
    <w:rsid w:val="00486345"/>
    <w:rsid w:val="0048679C"/>
    <w:rsid w:val="00486E36"/>
    <w:rsid w:val="0048725C"/>
    <w:rsid w:val="0048738B"/>
    <w:rsid w:val="00487574"/>
    <w:rsid w:val="00487932"/>
    <w:rsid w:val="00487BB3"/>
    <w:rsid w:val="00487EF8"/>
    <w:rsid w:val="00487F6C"/>
    <w:rsid w:val="0049015A"/>
    <w:rsid w:val="004904B2"/>
    <w:rsid w:val="00490A2E"/>
    <w:rsid w:val="00490AF7"/>
    <w:rsid w:val="00490FBC"/>
    <w:rsid w:val="004913EF"/>
    <w:rsid w:val="0049150F"/>
    <w:rsid w:val="0049170B"/>
    <w:rsid w:val="004918DB"/>
    <w:rsid w:val="00492685"/>
    <w:rsid w:val="00492B18"/>
    <w:rsid w:val="00493843"/>
    <w:rsid w:val="00493862"/>
    <w:rsid w:val="004941F0"/>
    <w:rsid w:val="004944D7"/>
    <w:rsid w:val="0049465D"/>
    <w:rsid w:val="00494A06"/>
    <w:rsid w:val="00494D67"/>
    <w:rsid w:val="0049506D"/>
    <w:rsid w:val="0049520D"/>
    <w:rsid w:val="0049538A"/>
    <w:rsid w:val="0049545A"/>
    <w:rsid w:val="004954AA"/>
    <w:rsid w:val="00495656"/>
    <w:rsid w:val="0049581A"/>
    <w:rsid w:val="004959B2"/>
    <w:rsid w:val="00495BAB"/>
    <w:rsid w:val="00495CA8"/>
    <w:rsid w:val="00495DFF"/>
    <w:rsid w:val="00496070"/>
    <w:rsid w:val="0049607F"/>
    <w:rsid w:val="004960AE"/>
    <w:rsid w:val="00496293"/>
    <w:rsid w:val="0049635B"/>
    <w:rsid w:val="00496B05"/>
    <w:rsid w:val="00496D4C"/>
    <w:rsid w:val="0049701A"/>
    <w:rsid w:val="0049720E"/>
    <w:rsid w:val="0049725C"/>
    <w:rsid w:val="00497323"/>
    <w:rsid w:val="004973F2"/>
    <w:rsid w:val="0049742F"/>
    <w:rsid w:val="0049781C"/>
    <w:rsid w:val="00497894"/>
    <w:rsid w:val="00497C9A"/>
    <w:rsid w:val="00497F47"/>
    <w:rsid w:val="004A0511"/>
    <w:rsid w:val="004A05CD"/>
    <w:rsid w:val="004A0C4B"/>
    <w:rsid w:val="004A0E31"/>
    <w:rsid w:val="004A1B07"/>
    <w:rsid w:val="004A1B29"/>
    <w:rsid w:val="004A21A7"/>
    <w:rsid w:val="004A21AB"/>
    <w:rsid w:val="004A22C8"/>
    <w:rsid w:val="004A2616"/>
    <w:rsid w:val="004A2653"/>
    <w:rsid w:val="004A2818"/>
    <w:rsid w:val="004A2980"/>
    <w:rsid w:val="004A2D77"/>
    <w:rsid w:val="004A2F22"/>
    <w:rsid w:val="004A31CE"/>
    <w:rsid w:val="004A3384"/>
    <w:rsid w:val="004A343B"/>
    <w:rsid w:val="004A383E"/>
    <w:rsid w:val="004A38D1"/>
    <w:rsid w:val="004A3CA8"/>
    <w:rsid w:val="004A3D37"/>
    <w:rsid w:val="004A3E8D"/>
    <w:rsid w:val="004A3F85"/>
    <w:rsid w:val="004A4020"/>
    <w:rsid w:val="004A405D"/>
    <w:rsid w:val="004A4110"/>
    <w:rsid w:val="004A41DC"/>
    <w:rsid w:val="004A423C"/>
    <w:rsid w:val="004A43AF"/>
    <w:rsid w:val="004A48D0"/>
    <w:rsid w:val="004A48F2"/>
    <w:rsid w:val="004A53B6"/>
    <w:rsid w:val="004A5C2A"/>
    <w:rsid w:val="004A5C85"/>
    <w:rsid w:val="004A5E5C"/>
    <w:rsid w:val="004A5E6F"/>
    <w:rsid w:val="004A604C"/>
    <w:rsid w:val="004A60DD"/>
    <w:rsid w:val="004A6386"/>
    <w:rsid w:val="004A642C"/>
    <w:rsid w:val="004A6470"/>
    <w:rsid w:val="004A6930"/>
    <w:rsid w:val="004A6DEE"/>
    <w:rsid w:val="004A72EC"/>
    <w:rsid w:val="004A7464"/>
    <w:rsid w:val="004A77BB"/>
    <w:rsid w:val="004A79E5"/>
    <w:rsid w:val="004A7A3C"/>
    <w:rsid w:val="004A7D60"/>
    <w:rsid w:val="004A7F97"/>
    <w:rsid w:val="004A7F99"/>
    <w:rsid w:val="004B00BA"/>
    <w:rsid w:val="004B08B5"/>
    <w:rsid w:val="004B0CC2"/>
    <w:rsid w:val="004B1131"/>
    <w:rsid w:val="004B114A"/>
    <w:rsid w:val="004B1677"/>
    <w:rsid w:val="004B1732"/>
    <w:rsid w:val="004B177E"/>
    <w:rsid w:val="004B17B8"/>
    <w:rsid w:val="004B17C1"/>
    <w:rsid w:val="004B2468"/>
    <w:rsid w:val="004B24DF"/>
    <w:rsid w:val="004B29E8"/>
    <w:rsid w:val="004B2B60"/>
    <w:rsid w:val="004B2DBA"/>
    <w:rsid w:val="004B33E1"/>
    <w:rsid w:val="004B3548"/>
    <w:rsid w:val="004B3B17"/>
    <w:rsid w:val="004B3C35"/>
    <w:rsid w:val="004B419A"/>
    <w:rsid w:val="004B43FC"/>
    <w:rsid w:val="004B4AB6"/>
    <w:rsid w:val="004B4B76"/>
    <w:rsid w:val="004B54B1"/>
    <w:rsid w:val="004B5FD5"/>
    <w:rsid w:val="004B60B4"/>
    <w:rsid w:val="004B61FB"/>
    <w:rsid w:val="004B62B4"/>
    <w:rsid w:val="004B6BE2"/>
    <w:rsid w:val="004B707D"/>
    <w:rsid w:val="004B7105"/>
    <w:rsid w:val="004B7625"/>
    <w:rsid w:val="004B77C0"/>
    <w:rsid w:val="004B793C"/>
    <w:rsid w:val="004C0349"/>
    <w:rsid w:val="004C0628"/>
    <w:rsid w:val="004C06B3"/>
    <w:rsid w:val="004C0717"/>
    <w:rsid w:val="004C0E32"/>
    <w:rsid w:val="004C16D5"/>
    <w:rsid w:val="004C1D18"/>
    <w:rsid w:val="004C1D1C"/>
    <w:rsid w:val="004C1F09"/>
    <w:rsid w:val="004C1FE8"/>
    <w:rsid w:val="004C20AE"/>
    <w:rsid w:val="004C21F5"/>
    <w:rsid w:val="004C23F8"/>
    <w:rsid w:val="004C2546"/>
    <w:rsid w:val="004C25BD"/>
    <w:rsid w:val="004C2835"/>
    <w:rsid w:val="004C2A14"/>
    <w:rsid w:val="004C2DE6"/>
    <w:rsid w:val="004C31D7"/>
    <w:rsid w:val="004C38C4"/>
    <w:rsid w:val="004C3AF9"/>
    <w:rsid w:val="004C3C3B"/>
    <w:rsid w:val="004C3E05"/>
    <w:rsid w:val="004C3E20"/>
    <w:rsid w:val="004C3E27"/>
    <w:rsid w:val="004C3FDA"/>
    <w:rsid w:val="004C45F4"/>
    <w:rsid w:val="004C4764"/>
    <w:rsid w:val="004C4823"/>
    <w:rsid w:val="004C51A5"/>
    <w:rsid w:val="004C5207"/>
    <w:rsid w:val="004C52BC"/>
    <w:rsid w:val="004C53F6"/>
    <w:rsid w:val="004C6ACD"/>
    <w:rsid w:val="004C6E8B"/>
    <w:rsid w:val="004C70AC"/>
    <w:rsid w:val="004C721C"/>
    <w:rsid w:val="004C7C95"/>
    <w:rsid w:val="004D0755"/>
    <w:rsid w:val="004D0A7C"/>
    <w:rsid w:val="004D0C71"/>
    <w:rsid w:val="004D0C9E"/>
    <w:rsid w:val="004D0CCB"/>
    <w:rsid w:val="004D112E"/>
    <w:rsid w:val="004D13B6"/>
    <w:rsid w:val="004D1934"/>
    <w:rsid w:val="004D1AAD"/>
    <w:rsid w:val="004D1B8C"/>
    <w:rsid w:val="004D1B9B"/>
    <w:rsid w:val="004D1DA0"/>
    <w:rsid w:val="004D2147"/>
    <w:rsid w:val="004D2297"/>
    <w:rsid w:val="004D25F9"/>
    <w:rsid w:val="004D261F"/>
    <w:rsid w:val="004D28AB"/>
    <w:rsid w:val="004D3730"/>
    <w:rsid w:val="004D3DD6"/>
    <w:rsid w:val="004D410D"/>
    <w:rsid w:val="004D4488"/>
    <w:rsid w:val="004D45F5"/>
    <w:rsid w:val="004D4754"/>
    <w:rsid w:val="004D49DD"/>
    <w:rsid w:val="004D4A27"/>
    <w:rsid w:val="004D4C18"/>
    <w:rsid w:val="004D4F1C"/>
    <w:rsid w:val="004D5028"/>
    <w:rsid w:val="004D515A"/>
    <w:rsid w:val="004D552B"/>
    <w:rsid w:val="004D5582"/>
    <w:rsid w:val="004D5771"/>
    <w:rsid w:val="004D587F"/>
    <w:rsid w:val="004D5932"/>
    <w:rsid w:val="004D5968"/>
    <w:rsid w:val="004D598E"/>
    <w:rsid w:val="004D5A7E"/>
    <w:rsid w:val="004D5C06"/>
    <w:rsid w:val="004D5D20"/>
    <w:rsid w:val="004D5FFA"/>
    <w:rsid w:val="004D63B8"/>
    <w:rsid w:val="004D6B47"/>
    <w:rsid w:val="004D6DB4"/>
    <w:rsid w:val="004D6DBC"/>
    <w:rsid w:val="004D6F38"/>
    <w:rsid w:val="004D7222"/>
    <w:rsid w:val="004D74BE"/>
    <w:rsid w:val="004D7595"/>
    <w:rsid w:val="004D7C68"/>
    <w:rsid w:val="004E0418"/>
    <w:rsid w:val="004E06F7"/>
    <w:rsid w:val="004E0B29"/>
    <w:rsid w:val="004E0CFD"/>
    <w:rsid w:val="004E0E61"/>
    <w:rsid w:val="004E109F"/>
    <w:rsid w:val="004E1266"/>
    <w:rsid w:val="004E1306"/>
    <w:rsid w:val="004E130B"/>
    <w:rsid w:val="004E144D"/>
    <w:rsid w:val="004E14C5"/>
    <w:rsid w:val="004E1A2E"/>
    <w:rsid w:val="004E1D9D"/>
    <w:rsid w:val="004E1DBC"/>
    <w:rsid w:val="004E1F90"/>
    <w:rsid w:val="004E200A"/>
    <w:rsid w:val="004E2164"/>
    <w:rsid w:val="004E22EC"/>
    <w:rsid w:val="004E2341"/>
    <w:rsid w:val="004E2343"/>
    <w:rsid w:val="004E244C"/>
    <w:rsid w:val="004E2470"/>
    <w:rsid w:val="004E2925"/>
    <w:rsid w:val="004E2BCF"/>
    <w:rsid w:val="004E2F28"/>
    <w:rsid w:val="004E3026"/>
    <w:rsid w:val="004E30F1"/>
    <w:rsid w:val="004E323B"/>
    <w:rsid w:val="004E35B0"/>
    <w:rsid w:val="004E36F6"/>
    <w:rsid w:val="004E37BF"/>
    <w:rsid w:val="004E3B32"/>
    <w:rsid w:val="004E4688"/>
    <w:rsid w:val="004E4950"/>
    <w:rsid w:val="004E4DC2"/>
    <w:rsid w:val="004E545F"/>
    <w:rsid w:val="004E5501"/>
    <w:rsid w:val="004E6101"/>
    <w:rsid w:val="004E6468"/>
    <w:rsid w:val="004E6991"/>
    <w:rsid w:val="004E6DC2"/>
    <w:rsid w:val="004E6DFE"/>
    <w:rsid w:val="004E7029"/>
    <w:rsid w:val="004E70FD"/>
    <w:rsid w:val="004E737A"/>
    <w:rsid w:val="004E7750"/>
    <w:rsid w:val="004E7799"/>
    <w:rsid w:val="004E79E8"/>
    <w:rsid w:val="004F0054"/>
    <w:rsid w:val="004F0529"/>
    <w:rsid w:val="004F0799"/>
    <w:rsid w:val="004F0943"/>
    <w:rsid w:val="004F0CB0"/>
    <w:rsid w:val="004F162A"/>
    <w:rsid w:val="004F1635"/>
    <w:rsid w:val="004F1CB6"/>
    <w:rsid w:val="004F1CF2"/>
    <w:rsid w:val="004F1E20"/>
    <w:rsid w:val="004F2078"/>
    <w:rsid w:val="004F2B16"/>
    <w:rsid w:val="004F2DA2"/>
    <w:rsid w:val="004F2ED1"/>
    <w:rsid w:val="004F2F1B"/>
    <w:rsid w:val="004F342B"/>
    <w:rsid w:val="004F3454"/>
    <w:rsid w:val="004F3694"/>
    <w:rsid w:val="004F3755"/>
    <w:rsid w:val="004F37D9"/>
    <w:rsid w:val="004F3864"/>
    <w:rsid w:val="004F3BCF"/>
    <w:rsid w:val="004F3C3B"/>
    <w:rsid w:val="004F3D76"/>
    <w:rsid w:val="004F3F52"/>
    <w:rsid w:val="004F474A"/>
    <w:rsid w:val="004F491A"/>
    <w:rsid w:val="004F4939"/>
    <w:rsid w:val="004F4D28"/>
    <w:rsid w:val="004F5784"/>
    <w:rsid w:val="004F58F4"/>
    <w:rsid w:val="004F5A9D"/>
    <w:rsid w:val="004F5C7C"/>
    <w:rsid w:val="004F60FE"/>
    <w:rsid w:val="004F629E"/>
    <w:rsid w:val="004F6936"/>
    <w:rsid w:val="004F6AFE"/>
    <w:rsid w:val="004F6DEA"/>
    <w:rsid w:val="004F6F43"/>
    <w:rsid w:val="004F733A"/>
    <w:rsid w:val="004F73D5"/>
    <w:rsid w:val="004F7C0F"/>
    <w:rsid w:val="004F7E98"/>
    <w:rsid w:val="00500277"/>
    <w:rsid w:val="0050045A"/>
    <w:rsid w:val="0050079C"/>
    <w:rsid w:val="00500B74"/>
    <w:rsid w:val="00500EEB"/>
    <w:rsid w:val="0050106F"/>
    <w:rsid w:val="005013F1"/>
    <w:rsid w:val="00501467"/>
    <w:rsid w:val="005017A4"/>
    <w:rsid w:val="005018A4"/>
    <w:rsid w:val="00501A38"/>
    <w:rsid w:val="00501A9A"/>
    <w:rsid w:val="00501C04"/>
    <w:rsid w:val="00501D6E"/>
    <w:rsid w:val="00501E8D"/>
    <w:rsid w:val="00502748"/>
    <w:rsid w:val="0050275A"/>
    <w:rsid w:val="00502AC9"/>
    <w:rsid w:val="00502B11"/>
    <w:rsid w:val="00503126"/>
    <w:rsid w:val="005031A1"/>
    <w:rsid w:val="005031CC"/>
    <w:rsid w:val="00503B1C"/>
    <w:rsid w:val="00503BCF"/>
    <w:rsid w:val="00503E1D"/>
    <w:rsid w:val="0050445E"/>
    <w:rsid w:val="005045FA"/>
    <w:rsid w:val="005046F1"/>
    <w:rsid w:val="0050479E"/>
    <w:rsid w:val="005049A2"/>
    <w:rsid w:val="00504DFA"/>
    <w:rsid w:val="00504F24"/>
    <w:rsid w:val="00505C95"/>
    <w:rsid w:val="00505CB7"/>
    <w:rsid w:val="00505CD4"/>
    <w:rsid w:val="00505FBB"/>
    <w:rsid w:val="0050630E"/>
    <w:rsid w:val="005065E7"/>
    <w:rsid w:val="005067E4"/>
    <w:rsid w:val="005068AD"/>
    <w:rsid w:val="00506DB2"/>
    <w:rsid w:val="0050721D"/>
    <w:rsid w:val="0050738E"/>
    <w:rsid w:val="005073E7"/>
    <w:rsid w:val="0050747D"/>
    <w:rsid w:val="00507936"/>
    <w:rsid w:val="00507E0D"/>
    <w:rsid w:val="00510070"/>
    <w:rsid w:val="005100A3"/>
    <w:rsid w:val="005103FB"/>
    <w:rsid w:val="00510496"/>
    <w:rsid w:val="00510A67"/>
    <w:rsid w:val="00510A8D"/>
    <w:rsid w:val="005110AD"/>
    <w:rsid w:val="0051119D"/>
    <w:rsid w:val="00511524"/>
    <w:rsid w:val="0051163D"/>
    <w:rsid w:val="0051166E"/>
    <w:rsid w:val="005118DF"/>
    <w:rsid w:val="00512307"/>
    <w:rsid w:val="005123C1"/>
    <w:rsid w:val="005124AF"/>
    <w:rsid w:val="0051250C"/>
    <w:rsid w:val="005128B0"/>
    <w:rsid w:val="00512959"/>
    <w:rsid w:val="0051304A"/>
    <w:rsid w:val="005139B5"/>
    <w:rsid w:val="00513B1F"/>
    <w:rsid w:val="00513EC1"/>
    <w:rsid w:val="00514669"/>
    <w:rsid w:val="005147AE"/>
    <w:rsid w:val="00514DF1"/>
    <w:rsid w:val="00515014"/>
    <w:rsid w:val="00515176"/>
    <w:rsid w:val="00515355"/>
    <w:rsid w:val="00515A94"/>
    <w:rsid w:val="00515F96"/>
    <w:rsid w:val="00515FCA"/>
    <w:rsid w:val="005160C4"/>
    <w:rsid w:val="0051641B"/>
    <w:rsid w:val="00516617"/>
    <w:rsid w:val="00516770"/>
    <w:rsid w:val="00517108"/>
    <w:rsid w:val="0051717B"/>
    <w:rsid w:val="0051725F"/>
    <w:rsid w:val="00517A59"/>
    <w:rsid w:val="00520081"/>
    <w:rsid w:val="00520118"/>
    <w:rsid w:val="00520407"/>
    <w:rsid w:val="005205E5"/>
    <w:rsid w:val="00520903"/>
    <w:rsid w:val="00520929"/>
    <w:rsid w:val="005209AB"/>
    <w:rsid w:val="00520B0D"/>
    <w:rsid w:val="00520BE1"/>
    <w:rsid w:val="00520DA7"/>
    <w:rsid w:val="00520F6C"/>
    <w:rsid w:val="00521341"/>
    <w:rsid w:val="005217A4"/>
    <w:rsid w:val="00521BC2"/>
    <w:rsid w:val="00521D6D"/>
    <w:rsid w:val="005229AD"/>
    <w:rsid w:val="00522D43"/>
    <w:rsid w:val="00522E41"/>
    <w:rsid w:val="00523047"/>
    <w:rsid w:val="00523357"/>
    <w:rsid w:val="0052371E"/>
    <w:rsid w:val="0052389A"/>
    <w:rsid w:val="00523E95"/>
    <w:rsid w:val="005241FF"/>
    <w:rsid w:val="005244F3"/>
    <w:rsid w:val="00524C52"/>
    <w:rsid w:val="0052518A"/>
    <w:rsid w:val="005251F6"/>
    <w:rsid w:val="005258CB"/>
    <w:rsid w:val="00525A92"/>
    <w:rsid w:val="00525DFA"/>
    <w:rsid w:val="00525E29"/>
    <w:rsid w:val="00525E43"/>
    <w:rsid w:val="00526321"/>
    <w:rsid w:val="0052633D"/>
    <w:rsid w:val="0052663E"/>
    <w:rsid w:val="005268DB"/>
    <w:rsid w:val="0052787C"/>
    <w:rsid w:val="00527E70"/>
    <w:rsid w:val="00527FEF"/>
    <w:rsid w:val="0053012E"/>
    <w:rsid w:val="00530160"/>
    <w:rsid w:val="00530245"/>
    <w:rsid w:val="0053099D"/>
    <w:rsid w:val="0053139D"/>
    <w:rsid w:val="0053184C"/>
    <w:rsid w:val="00531A14"/>
    <w:rsid w:val="00531A30"/>
    <w:rsid w:val="0053233D"/>
    <w:rsid w:val="00532408"/>
    <w:rsid w:val="0053244E"/>
    <w:rsid w:val="005326F8"/>
    <w:rsid w:val="0053289B"/>
    <w:rsid w:val="00532D93"/>
    <w:rsid w:val="005333B6"/>
    <w:rsid w:val="005338E6"/>
    <w:rsid w:val="00533A8D"/>
    <w:rsid w:val="00533CE7"/>
    <w:rsid w:val="00533E95"/>
    <w:rsid w:val="0053408F"/>
    <w:rsid w:val="005342A6"/>
    <w:rsid w:val="005343A8"/>
    <w:rsid w:val="0053469C"/>
    <w:rsid w:val="00534870"/>
    <w:rsid w:val="00534881"/>
    <w:rsid w:val="00534DB2"/>
    <w:rsid w:val="00534F3E"/>
    <w:rsid w:val="00535078"/>
    <w:rsid w:val="0053513D"/>
    <w:rsid w:val="00535438"/>
    <w:rsid w:val="00535464"/>
    <w:rsid w:val="00535B24"/>
    <w:rsid w:val="00535F27"/>
    <w:rsid w:val="00535FAE"/>
    <w:rsid w:val="005360F1"/>
    <w:rsid w:val="00536261"/>
    <w:rsid w:val="00536350"/>
    <w:rsid w:val="00536491"/>
    <w:rsid w:val="00536501"/>
    <w:rsid w:val="00536574"/>
    <w:rsid w:val="00536767"/>
    <w:rsid w:val="005367F2"/>
    <w:rsid w:val="00536867"/>
    <w:rsid w:val="00536899"/>
    <w:rsid w:val="005369F4"/>
    <w:rsid w:val="00536A8E"/>
    <w:rsid w:val="00536E42"/>
    <w:rsid w:val="0053725E"/>
    <w:rsid w:val="005372FB"/>
    <w:rsid w:val="00537589"/>
    <w:rsid w:val="0053762D"/>
    <w:rsid w:val="005377B8"/>
    <w:rsid w:val="00537921"/>
    <w:rsid w:val="00537C00"/>
    <w:rsid w:val="00537C84"/>
    <w:rsid w:val="00537F6B"/>
    <w:rsid w:val="00540AC8"/>
    <w:rsid w:val="00540C3F"/>
    <w:rsid w:val="00540D5B"/>
    <w:rsid w:val="00540F8D"/>
    <w:rsid w:val="005416F2"/>
    <w:rsid w:val="005417EB"/>
    <w:rsid w:val="00541850"/>
    <w:rsid w:val="0054190D"/>
    <w:rsid w:val="00541AB6"/>
    <w:rsid w:val="00542A36"/>
    <w:rsid w:val="00542B92"/>
    <w:rsid w:val="00542D2A"/>
    <w:rsid w:val="00542E5E"/>
    <w:rsid w:val="00543100"/>
    <w:rsid w:val="0054325E"/>
    <w:rsid w:val="005435E1"/>
    <w:rsid w:val="00543E75"/>
    <w:rsid w:val="00543F14"/>
    <w:rsid w:val="005440A4"/>
    <w:rsid w:val="0054422B"/>
    <w:rsid w:val="0054431B"/>
    <w:rsid w:val="005445A1"/>
    <w:rsid w:val="00544A0D"/>
    <w:rsid w:val="00544BAE"/>
    <w:rsid w:val="00544CE3"/>
    <w:rsid w:val="00545823"/>
    <w:rsid w:val="00545C99"/>
    <w:rsid w:val="0054627D"/>
    <w:rsid w:val="00546800"/>
    <w:rsid w:val="00546B73"/>
    <w:rsid w:val="005471E8"/>
    <w:rsid w:val="005472D8"/>
    <w:rsid w:val="0054742D"/>
    <w:rsid w:val="0054762B"/>
    <w:rsid w:val="00547958"/>
    <w:rsid w:val="00547971"/>
    <w:rsid w:val="00547E16"/>
    <w:rsid w:val="00547E85"/>
    <w:rsid w:val="00547EBD"/>
    <w:rsid w:val="00550247"/>
    <w:rsid w:val="005506DD"/>
    <w:rsid w:val="005507D3"/>
    <w:rsid w:val="00550B72"/>
    <w:rsid w:val="00550E5C"/>
    <w:rsid w:val="0055113A"/>
    <w:rsid w:val="005511B3"/>
    <w:rsid w:val="00551653"/>
    <w:rsid w:val="0055185E"/>
    <w:rsid w:val="005518E5"/>
    <w:rsid w:val="00551CCB"/>
    <w:rsid w:val="00551E73"/>
    <w:rsid w:val="00551F09"/>
    <w:rsid w:val="0055204B"/>
    <w:rsid w:val="0055276B"/>
    <w:rsid w:val="005528C7"/>
    <w:rsid w:val="00552999"/>
    <w:rsid w:val="00552DEE"/>
    <w:rsid w:val="0055322C"/>
    <w:rsid w:val="005532BA"/>
    <w:rsid w:val="00553660"/>
    <w:rsid w:val="00553C85"/>
    <w:rsid w:val="00553EBE"/>
    <w:rsid w:val="00553FED"/>
    <w:rsid w:val="00554195"/>
    <w:rsid w:val="0055427C"/>
    <w:rsid w:val="005546A4"/>
    <w:rsid w:val="00554775"/>
    <w:rsid w:val="005547F1"/>
    <w:rsid w:val="00554909"/>
    <w:rsid w:val="00554EDE"/>
    <w:rsid w:val="00554F47"/>
    <w:rsid w:val="00554FCC"/>
    <w:rsid w:val="0055500F"/>
    <w:rsid w:val="005550D0"/>
    <w:rsid w:val="005552DC"/>
    <w:rsid w:val="0055576B"/>
    <w:rsid w:val="0055576C"/>
    <w:rsid w:val="00555876"/>
    <w:rsid w:val="00555894"/>
    <w:rsid w:val="005559DD"/>
    <w:rsid w:val="00555DAC"/>
    <w:rsid w:val="00556001"/>
    <w:rsid w:val="0055600E"/>
    <w:rsid w:val="0055648D"/>
    <w:rsid w:val="00556AB2"/>
    <w:rsid w:val="005574F0"/>
    <w:rsid w:val="005575F1"/>
    <w:rsid w:val="0055774F"/>
    <w:rsid w:val="00557CAD"/>
    <w:rsid w:val="0056034E"/>
    <w:rsid w:val="00560482"/>
    <w:rsid w:val="005608F0"/>
    <w:rsid w:val="00560FBE"/>
    <w:rsid w:val="0056103F"/>
    <w:rsid w:val="0056109F"/>
    <w:rsid w:val="005610B1"/>
    <w:rsid w:val="005615F5"/>
    <w:rsid w:val="00561672"/>
    <w:rsid w:val="0056192C"/>
    <w:rsid w:val="0056197A"/>
    <w:rsid w:val="0056200B"/>
    <w:rsid w:val="00562BFD"/>
    <w:rsid w:val="00562D05"/>
    <w:rsid w:val="00562FCF"/>
    <w:rsid w:val="00562FF5"/>
    <w:rsid w:val="00563266"/>
    <w:rsid w:val="0056362C"/>
    <w:rsid w:val="00563785"/>
    <w:rsid w:val="005645F5"/>
    <w:rsid w:val="0056466B"/>
    <w:rsid w:val="00564B94"/>
    <w:rsid w:val="00564BC7"/>
    <w:rsid w:val="00564EC1"/>
    <w:rsid w:val="0056508B"/>
    <w:rsid w:val="005650C1"/>
    <w:rsid w:val="00565450"/>
    <w:rsid w:val="005655C5"/>
    <w:rsid w:val="00565749"/>
    <w:rsid w:val="00565B2B"/>
    <w:rsid w:val="00565BB5"/>
    <w:rsid w:val="00565E1E"/>
    <w:rsid w:val="00565F47"/>
    <w:rsid w:val="00566A2F"/>
    <w:rsid w:val="00566E13"/>
    <w:rsid w:val="005671D1"/>
    <w:rsid w:val="00567353"/>
    <w:rsid w:val="00567F83"/>
    <w:rsid w:val="00570695"/>
    <w:rsid w:val="00570852"/>
    <w:rsid w:val="005709C4"/>
    <w:rsid w:val="00570C20"/>
    <w:rsid w:val="00570CC4"/>
    <w:rsid w:val="00570DB8"/>
    <w:rsid w:val="0057149A"/>
    <w:rsid w:val="005718B3"/>
    <w:rsid w:val="005719EC"/>
    <w:rsid w:val="00571E76"/>
    <w:rsid w:val="0057216C"/>
    <w:rsid w:val="005721E7"/>
    <w:rsid w:val="0057252C"/>
    <w:rsid w:val="00572976"/>
    <w:rsid w:val="00572A55"/>
    <w:rsid w:val="00572AE7"/>
    <w:rsid w:val="00572D76"/>
    <w:rsid w:val="00572E10"/>
    <w:rsid w:val="00573166"/>
    <w:rsid w:val="0057325D"/>
    <w:rsid w:val="00573431"/>
    <w:rsid w:val="00573566"/>
    <w:rsid w:val="00573747"/>
    <w:rsid w:val="00573878"/>
    <w:rsid w:val="00573A6E"/>
    <w:rsid w:val="00573AA9"/>
    <w:rsid w:val="00573C9A"/>
    <w:rsid w:val="00573D05"/>
    <w:rsid w:val="00573D27"/>
    <w:rsid w:val="0057434D"/>
    <w:rsid w:val="00574452"/>
    <w:rsid w:val="00574E8B"/>
    <w:rsid w:val="005753F6"/>
    <w:rsid w:val="0057569F"/>
    <w:rsid w:val="005756FF"/>
    <w:rsid w:val="00575E49"/>
    <w:rsid w:val="005764BF"/>
    <w:rsid w:val="00576944"/>
    <w:rsid w:val="00576966"/>
    <w:rsid w:val="005769C3"/>
    <w:rsid w:val="00576DCD"/>
    <w:rsid w:val="005772CD"/>
    <w:rsid w:val="0057779D"/>
    <w:rsid w:val="005777C6"/>
    <w:rsid w:val="005778DD"/>
    <w:rsid w:val="0057796D"/>
    <w:rsid w:val="00577ADF"/>
    <w:rsid w:val="00577BB3"/>
    <w:rsid w:val="00577DAC"/>
    <w:rsid w:val="00577DB8"/>
    <w:rsid w:val="00577F73"/>
    <w:rsid w:val="005800C8"/>
    <w:rsid w:val="005803E6"/>
    <w:rsid w:val="0058072E"/>
    <w:rsid w:val="005807E4"/>
    <w:rsid w:val="00580822"/>
    <w:rsid w:val="005809CC"/>
    <w:rsid w:val="00580A8F"/>
    <w:rsid w:val="00580EDB"/>
    <w:rsid w:val="00581112"/>
    <w:rsid w:val="00581125"/>
    <w:rsid w:val="00581735"/>
    <w:rsid w:val="005817A0"/>
    <w:rsid w:val="005817FB"/>
    <w:rsid w:val="0058185F"/>
    <w:rsid w:val="005819AC"/>
    <w:rsid w:val="00581AEB"/>
    <w:rsid w:val="005821C5"/>
    <w:rsid w:val="00582380"/>
    <w:rsid w:val="00582789"/>
    <w:rsid w:val="005829D1"/>
    <w:rsid w:val="00582A4C"/>
    <w:rsid w:val="00582F87"/>
    <w:rsid w:val="0058330A"/>
    <w:rsid w:val="0058353C"/>
    <w:rsid w:val="00583603"/>
    <w:rsid w:val="00584275"/>
    <w:rsid w:val="00584C45"/>
    <w:rsid w:val="00584F33"/>
    <w:rsid w:val="0058522A"/>
    <w:rsid w:val="00585898"/>
    <w:rsid w:val="00585A5C"/>
    <w:rsid w:val="00585BAC"/>
    <w:rsid w:val="0058615D"/>
    <w:rsid w:val="005864E1"/>
    <w:rsid w:val="00586BD8"/>
    <w:rsid w:val="00586E9B"/>
    <w:rsid w:val="00587591"/>
    <w:rsid w:val="005875E8"/>
    <w:rsid w:val="005876D3"/>
    <w:rsid w:val="00587A41"/>
    <w:rsid w:val="00587C2A"/>
    <w:rsid w:val="00587D55"/>
    <w:rsid w:val="00587EEB"/>
    <w:rsid w:val="00587EEF"/>
    <w:rsid w:val="005900F5"/>
    <w:rsid w:val="00590B2E"/>
    <w:rsid w:val="00590B67"/>
    <w:rsid w:val="00590BCA"/>
    <w:rsid w:val="00590C36"/>
    <w:rsid w:val="00590E00"/>
    <w:rsid w:val="00590F3A"/>
    <w:rsid w:val="005912FC"/>
    <w:rsid w:val="005915BF"/>
    <w:rsid w:val="00591D72"/>
    <w:rsid w:val="00591E00"/>
    <w:rsid w:val="00591E28"/>
    <w:rsid w:val="00591E45"/>
    <w:rsid w:val="00591ECE"/>
    <w:rsid w:val="005920B2"/>
    <w:rsid w:val="005924D2"/>
    <w:rsid w:val="0059259C"/>
    <w:rsid w:val="00592A6E"/>
    <w:rsid w:val="00592B90"/>
    <w:rsid w:val="00592C6D"/>
    <w:rsid w:val="0059311A"/>
    <w:rsid w:val="005934B9"/>
    <w:rsid w:val="00593EF8"/>
    <w:rsid w:val="00593F0D"/>
    <w:rsid w:val="00594278"/>
    <w:rsid w:val="0059430B"/>
    <w:rsid w:val="00594993"/>
    <w:rsid w:val="005949BE"/>
    <w:rsid w:val="00594B39"/>
    <w:rsid w:val="00594C0A"/>
    <w:rsid w:val="00594F36"/>
    <w:rsid w:val="00595055"/>
    <w:rsid w:val="005950B2"/>
    <w:rsid w:val="00595195"/>
    <w:rsid w:val="005957FC"/>
    <w:rsid w:val="0059588A"/>
    <w:rsid w:val="005959F9"/>
    <w:rsid w:val="00595B14"/>
    <w:rsid w:val="00595CDD"/>
    <w:rsid w:val="00595F94"/>
    <w:rsid w:val="00595FA7"/>
    <w:rsid w:val="00595FC2"/>
    <w:rsid w:val="00596139"/>
    <w:rsid w:val="0059620F"/>
    <w:rsid w:val="00596268"/>
    <w:rsid w:val="0059626A"/>
    <w:rsid w:val="005962E0"/>
    <w:rsid w:val="00596604"/>
    <w:rsid w:val="00596F13"/>
    <w:rsid w:val="00597395"/>
    <w:rsid w:val="00597AD5"/>
    <w:rsid w:val="005A0022"/>
    <w:rsid w:val="005A00DA"/>
    <w:rsid w:val="005A01B9"/>
    <w:rsid w:val="005A0599"/>
    <w:rsid w:val="005A0B34"/>
    <w:rsid w:val="005A0EE7"/>
    <w:rsid w:val="005A1149"/>
    <w:rsid w:val="005A1229"/>
    <w:rsid w:val="005A127C"/>
    <w:rsid w:val="005A12C7"/>
    <w:rsid w:val="005A12EC"/>
    <w:rsid w:val="005A1340"/>
    <w:rsid w:val="005A1758"/>
    <w:rsid w:val="005A19B2"/>
    <w:rsid w:val="005A1ACC"/>
    <w:rsid w:val="005A1B99"/>
    <w:rsid w:val="005A1E15"/>
    <w:rsid w:val="005A23BD"/>
    <w:rsid w:val="005A24B1"/>
    <w:rsid w:val="005A284E"/>
    <w:rsid w:val="005A2A5A"/>
    <w:rsid w:val="005A2C8D"/>
    <w:rsid w:val="005A3021"/>
    <w:rsid w:val="005A30E3"/>
    <w:rsid w:val="005A358F"/>
    <w:rsid w:val="005A391E"/>
    <w:rsid w:val="005A3A60"/>
    <w:rsid w:val="005A3BB6"/>
    <w:rsid w:val="005A3BF0"/>
    <w:rsid w:val="005A3C0F"/>
    <w:rsid w:val="005A3DEA"/>
    <w:rsid w:val="005A4056"/>
    <w:rsid w:val="005A4AF3"/>
    <w:rsid w:val="005A4B26"/>
    <w:rsid w:val="005A4B75"/>
    <w:rsid w:val="005A4B78"/>
    <w:rsid w:val="005A503B"/>
    <w:rsid w:val="005A50B3"/>
    <w:rsid w:val="005A55BA"/>
    <w:rsid w:val="005A5674"/>
    <w:rsid w:val="005A579E"/>
    <w:rsid w:val="005A5811"/>
    <w:rsid w:val="005A583B"/>
    <w:rsid w:val="005A5881"/>
    <w:rsid w:val="005A5985"/>
    <w:rsid w:val="005A5A4C"/>
    <w:rsid w:val="005A6193"/>
    <w:rsid w:val="005A624E"/>
    <w:rsid w:val="005A62ED"/>
    <w:rsid w:val="005A62EF"/>
    <w:rsid w:val="005A65F7"/>
    <w:rsid w:val="005A6A11"/>
    <w:rsid w:val="005A6B22"/>
    <w:rsid w:val="005A6D9D"/>
    <w:rsid w:val="005A6DA8"/>
    <w:rsid w:val="005A7737"/>
    <w:rsid w:val="005A77B4"/>
    <w:rsid w:val="005A7CC1"/>
    <w:rsid w:val="005A7FC9"/>
    <w:rsid w:val="005B0600"/>
    <w:rsid w:val="005B0A54"/>
    <w:rsid w:val="005B0EAC"/>
    <w:rsid w:val="005B0EB0"/>
    <w:rsid w:val="005B0EB1"/>
    <w:rsid w:val="005B10BA"/>
    <w:rsid w:val="005B17CE"/>
    <w:rsid w:val="005B1A9D"/>
    <w:rsid w:val="005B21C1"/>
    <w:rsid w:val="005B2E07"/>
    <w:rsid w:val="005B308D"/>
    <w:rsid w:val="005B316D"/>
    <w:rsid w:val="005B31C4"/>
    <w:rsid w:val="005B3782"/>
    <w:rsid w:val="005B3984"/>
    <w:rsid w:val="005B3DFA"/>
    <w:rsid w:val="005B4101"/>
    <w:rsid w:val="005B4667"/>
    <w:rsid w:val="005B48C8"/>
    <w:rsid w:val="005B4FFC"/>
    <w:rsid w:val="005B53BD"/>
    <w:rsid w:val="005B56E2"/>
    <w:rsid w:val="005B5AB9"/>
    <w:rsid w:val="005B5B7B"/>
    <w:rsid w:val="005B5DA7"/>
    <w:rsid w:val="005B613B"/>
    <w:rsid w:val="005B6333"/>
    <w:rsid w:val="005B63C0"/>
    <w:rsid w:val="005B645F"/>
    <w:rsid w:val="005B649C"/>
    <w:rsid w:val="005B717E"/>
    <w:rsid w:val="005B71CF"/>
    <w:rsid w:val="005B73D0"/>
    <w:rsid w:val="005B7446"/>
    <w:rsid w:val="005B7753"/>
    <w:rsid w:val="005B796A"/>
    <w:rsid w:val="005B796B"/>
    <w:rsid w:val="005B79B0"/>
    <w:rsid w:val="005B7C6B"/>
    <w:rsid w:val="005C072B"/>
    <w:rsid w:val="005C07BE"/>
    <w:rsid w:val="005C0CB0"/>
    <w:rsid w:val="005C0E85"/>
    <w:rsid w:val="005C1042"/>
    <w:rsid w:val="005C1122"/>
    <w:rsid w:val="005C144F"/>
    <w:rsid w:val="005C150E"/>
    <w:rsid w:val="005C1AD4"/>
    <w:rsid w:val="005C1BF9"/>
    <w:rsid w:val="005C1DB9"/>
    <w:rsid w:val="005C1F4C"/>
    <w:rsid w:val="005C21B2"/>
    <w:rsid w:val="005C256A"/>
    <w:rsid w:val="005C260F"/>
    <w:rsid w:val="005C266B"/>
    <w:rsid w:val="005C29E2"/>
    <w:rsid w:val="005C2B16"/>
    <w:rsid w:val="005C2EC9"/>
    <w:rsid w:val="005C3106"/>
    <w:rsid w:val="005C314B"/>
    <w:rsid w:val="005C325B"/>
    <w:rsid w:val="005C35F7"/>
    <w:rsid w:val="005C401F"/>
    <w:rsid w:val="005C4486"/>
    <w:rsid w:val="005C4DE9"/>
    <w:rsid w:val="005C4EFC"/>
    <w:rsid w:val="005C4F6A"/>
    <w:rsid w:val="005C537F"/>
    <w:rsid w:val="005C54F4"/>
    <w:rsid w:val="005C56B2"/>
    <w:rsid w:val="005C58E8"/>
    <w:rsid w:val="005C5F07"/>
    <w:rsid w:val="005C5FA4"/>
    <w:rsid w:val="005C66B8"/>
    <w:rsid w:val="005C7412"/>
    <w:rsid w:val="005C7B7B"/>
    <w:rsid w:val="005C7C1F"/>
    <w:rsid w:val="005C7F20"/>
    <w:rsid w:val="005D0907"/>
    <w:rsid w:val="005D0D9E"/>
    <w:rsid w:val="005D0E9D"/>
    <w:rsid w:val="005D0FCF"/>
    <w:rsid w:val="005D1C9F"/>
    <w:rsid w:val="005D1D03"/>
    <w:rsid w:val="005D2284"/>
    <w:rsid w:val="005D2314"/>
    <w:rsid w:val="005D2460"/>
    <w:rsid w:val="005D283C"/>
    <w:rsid w:val="005D294A"/>
    <w:rsid w:val="005D2A6C"/>
    <w:rsid w:val="005D2A8D"/>
    <w:rsid w:val="005D2AE7"/>
    <w:rsid w:val="005D30ED"/>
    <w:rsid w:val="005D36AD"/>
    <w:rsid w:val="005D3D3D"/>
    <w:rsid w:val="005D3F1F"/>
    <w:rsid w:val="005D4156"/>
    <w:rsid w:val="005D41BC"/>
    <w:rsid w:val="005D433F"/>
    <w:rsid w:val="005D4486"/>
    <w:rsid w:val="005D44B9"/>
    <w:rsid w:val="005D4B35"/>
    <w:rsid w:val="005D4E47"/>
    <w:rsid w:val="005D5132"/>
    <w:rsid w:val="005D5474"/>
    <w:rsid w:val="005D59B8"/>
    <w:rsid w:val="005D5ABC"/>
    <w:rsid w:val="005D5D1C"/>
    <w:rsid w:val="005D5E87"/>
    <w:rsid w:val="005D5EBC"/>
    <w:rsid w:val="005D69E9"/>
    <w:rsid w:val="005D6D23"/>
    <w:rsid w:val="005D6ED6"/>
    <w:rsid w:val="005D7010"/>
    <w:rsid w:val="005D767E"/>
    <w:rsid w:val="005E0148"/>
    <w:rsid w:val="005E11A9"/>
    <w:rsid w:val="005E1909"/>
    <w:rsid w:val="005E1B9D"/>
    <w:rsid w:val="005E1EDA"/>
    <w:rsid w:val="005E1FE0"/>
    <w:rsid w:val="005E2105"/>
    <w:rsid w:val="005E2326"/>
    <w:rsid w:val="005E2520"/>
    <w:rsid w:val="005E2595"/>
    <w:rsid w:val="005E270A"/>
    <w:rsid w:val="005E2BBC"/>
    <w:rsid w:val="005E2F00"/>
    <w:rsid w:val="005E3494"/>
    <w:rsid w:val="005E37C8"/>
    <w:rsid w:val="005E38D4"/>
    <w:rsid w:val="005E3F68"/>
    <w:rsid w:val="005E42C5"/>
    <w:rsid w:val="005E47C4"/>
    <w:rsid w:val="005E4EE7"/>
    <w:rsid w:val="005E500E"/>
    <w:rsid w:val="005E559A"/>
    <w:rsid w:val="005E5BF9"/>
    <w:rsid w:val="005E5C3E"/>
    <w:rsid w:val="005E5DAF"/>
    <w:rsid w:val="005E5DEC"/>
    <w:rsid w:val="005E5F13"/>
    <w:rsid w:val="005E6176"/>
    <w:rsid w:val="005E641B"/>
    <w:rsid w:val="005E64C5"/>
    <w:rsid w:val="005E65D6"/>
    <w:rsid w:val="005E661F"/>
    <w:rsid w:val="005E683D"/>
    <w:rsid w:val="005E6DFB"/>
    <w:rsid w:val="005E706C"/>
    <w:rsid w:val="005E7523"/>
    <w:rsid w:val="005E7736"/>
    <w:rsid w:val="005E774E"/>
    <w:rsid w:val="005E7EE8"/>
    <w:rsid w:val="005F00FD"/>
    <w:rsid w:val="005F066E"/>
    <w:rsid w:val="005F0EB7"/>
    <w:rsid w:val="005F1900"/>
    <w:rsid w:val="005F2539"/>
    <w:rsid w:val="005F2765"/>
    <w:rsid w:val="005F2B08"/>
    <w:rsid w:val="005F2C60"/>
    <w:rsid w:val="005F2D1B"/>
    <w:rsid w:val="005F317E"/>
    <w:rsid w:val="005F35B9"/>
    <w:rsid w:val="005F3672"/>
    <w:rsid w:val="005F3800"/>
    <w:rsid w:val="005F3CF9"/>
    <w:rsid w:val="005F47E9"/>
    <w:rsid w:val="005F49E9"/>
    <w:rsid w:val="005F4A66"/>
    <w:rsid w:val="005F4BB8"/>
    <w:rsid w:val="005F4D5B"/>
    <w:rsid w:val="005F4DF6"/>
    <w:rsid w:val="005F50FB"/>
    <w:rsid w:val="005F53B9"/>
    <w:rsid w:val="005F53F1"/>
    <w:rsid w:val="005F587A"/>
    <w:rsid w:val="005F65C9"/>
    <w:rsid w:val="005F65CB"/>
    <w:rsid w:val="005F65CE"/>
    <w:rsid w:val="005F68CF"/>
    <w:rsid w:val="005F68FA"/>
    <w:rsid w:val="005F6E58"/>
    <w:rsid w:val="005F72EA"/>
    <w:rsid w:val="005F7C61"/>
    <w:rsid w:val="005F7C8E"/>
    <w:rsid w:val="006002A3"/>
    <w:rsid w:val="0060046B"/>
    <w:rsid w:val="00600914"/>
    <w:rsid w:val="00600D30"/>
    <w:rsid w:val="006011C5"/>
    <w:rsid w:val="00601231"/>
    <w:rsid w:val="00601685"/>
    <w:rsid w:val="00602592"/>
    <w:rsid w:val="0060265E"/>
    <w:rsid w:val="00602854"/>
    <w:rsid w:val="006028CB"/>
    <w:rsid w:val="006029C6"/>
    <w:rsid w:val="00602BCE"/>
    <w:rsid w:val="00602BFA"/>
    <w:rsid w:val="00602F30"/>
    <w:rsid w:val="006033A8"/>
    <w:rsid w:val="00603718"/>
    <w:rsid w:val="00604030"/>
    <w:rsid w:val="00604186"/>
    <w:rsid w:val="00604784"/>
    <w:rsid w:val="00604909"/>
    <w:rsid w:val="00604DDC"/>
    <w:rsid w:val="00605174"/>
    <w:rsid w:val="00605251"/>
    <w:rsid w:val="006056E4"/>
    <w:rsid w:val="00605761"/>
    <w:rsid w:val="0060592E"/>
    <w:rsid w:val="00605C2E"/>
    <w:rsid w:val="00605D68"/>
    <w:rsid w:val="00605FA2"/>
    <w:rsid w:val="00606436"/>
    <w:rsid w:val="00606476"/>
    <w:rsid w:val="00606574"/>
    <w:rsid w:val="0060668D"/>
    <w:rsid w:val="00606DC8"/>
    <w:rsid w:val="006070BD"/>
    <w:rsid w:val="00607290"/>
    <w:rsid w:val="006079B1"/>
    <w:rsid w:val="00607D7C"/>
    <w:rsid w:val="00607E3A"/>
    <w:rsid w:val="00610348"/>
    <w:rsid w:val="00610349"/>
    <w:rsid w:val="00610AE9"/>
    <w:rsid w:val="00610D3E"/>
    <w:rsid w:val="00610E4D"/>
    <w:rsid w:val="00610F38"/>
    <w:rsid w:val="006110BD"/>
    <w:rsid w:val="006112C6"/>
    <w:rsid w:val="006115D3"/>
    <w:rsid w:val="00612058"/>
    <w:rsid w:val="00612177"/>
    <w:rsid w:val="006122CD"/>
    <w:rsid w:val="0061265D"/>
    <w:rsid w:val="006127D2"/>
    <w:rsid w:val="006127FF"/>
    <w:rsid w:val="0061283F"/>
    <w:rsid w:val="006129C7"/>
    <w:rsid w:val="00612C12"/>
    <w:rsid w:val="00612CFF"/>
    <w:rsid w:val="00612DF7"/>
    <w:rsid w:val="00612FEE"/>
    <w:rsid w:val="006131FB"/>
    <w:rsid w:val="00613202"/>
    <w:rsid w:val="006136B3"/>
    <w:rsid w:val="006138FD"/>
    <w:rsid w:val="00613D84"/>
    <w:rsid w:val="006144C1"/>
    <w:rsid w:val="0061471C"/>
    <w:rsid w:val="00614770"/>
    <w:rsid w:val="00614AF7"/>
    <w:rsid w:val="00614E24"/>
    <w:rsid w:val="0061550D"/>
    <w:rsid w:val="00615601"/>
    <w:rsid w:val="006158CC"/>
    <w:rsid w:val="00615BDC"/>
    <w:rsid w:val="00616261"/>
    <w:rsid w:val="00616451"/>
    <w:rsid w:val="0061646D"/>
    <w:rsid w:val="006170DF"/>
    <w:rsid w:val="00617411"/>
    <w:rsid w:val="00617601"/>
    <w:rsid w:val="0061782E"/>
    <w:rsid w:val="00617BB4"/>
    <w:rsid w:val="00617FA4"/>
    <w:rsid w:val="006206CC"/>
    <w:rsid w:val="0062094E"/>
    <w:rsid w:val="006209F6"/>
    <w:rsid w:val="00620B06"/>
    <w:rsid w:val="00620B16"/>
    <w:rsid w:val="00620CE5"/>
    <w:rsid w:val="00620D4A"/>
    <w:rsid w:val="00620EF3"/>
    <w:rsid w:val="0062102D"/>
    <w:rsid w:val="006210E5"/>
    <w:rsid w:val="00621915"/>
    <w:rsid w:val="00621A4D"/>
    <w:rsid w:val="00622032"/>
    <w:rsid w:val="00622120"/>
    <w:rsid w:val="006226F1"/>
    <w:rsid w:val="00622A61"/>
    <w:rsid w:val="00622B72"/>
    <w:rsid w:val="00622CA8"/>
    <w:rsid w:val="00622EC6"/>
    <w:rsid w:val="00623232"/>
    <w:rsid w:val="006236B4"/>
    <w:rsid w:val="00623AED"/>
    <w:rsid w:val="00623AF1"/>
    <w:rsid w:val="00623E1F"/>
    <w:rsid w:val="00623F56"/>
    <w:rsid w:val="00624058"/>
    <w:rsid w:val="006242CD"/>
    <w:rsid w:val="006242F1"/>
    <w:rsid w:val="006247DF"/>
    <w:rsid w:val="006249FA"/>
    <w:rsid w:val="00624C3F"/>
    <w:rsid w:val="00624CBE"/>
    <w:rsid w:val="00624ECE"/>
    <w:rsid w:val="00625086"/>
    <w:rsid w:val="006252E0"/>
    <w:rsid w:val="006256B1"/>
    <w:rsid w:val="00625A79"/>
    <w:rsid w:val="00625B4F"/>
    <w:rsid w:val="00625B73"/>
    <w:rsid w:val="00625C6D"/>
    <w:rsid w:val="00625EC4"/>
    <w:rsid w:val="006263A9"/>
    <w:rsid w:val="00626455"/>
    <w:rsid w:val="00626577"/>
    <w:rsid w:val="006266B3"/>
    <w:rsid w:val="006269D4"/>
    <w:rsid w:val="00626A09"/>
    <w:rsid w:val="00626AB3"/>
    <w:rsid w:val="00626FAB"/>
    <w:rsid w:val="0062732C"/>
    <w:rsid w:val="00627CDF"/>
    <w:rsid w:val="00630951"/>
    <w:rsid w:val="00630C56"/>
    <w:rsid w:val="006314C3"/>
    <w:rsid w:val="0063151B"/>
    <w:rsid w:val="00631925"/>
    <w:rsid w:val="00631A58"/>
    <w:rsid w:val="00631C6E"/>
    <w:rsid w:val="00631FCE"/>
    <w:rsid w:val="0063221F"/>
    <w:rsid w:val="0063280E"/>
    <w:rsid w:val="0063301E"/>
    <w:rsid w:val="0063303F"/>
    <w:rsid w:val="006339A6"/>
    <w:rsid w:val="00633F40"/>
    <w:rsid w:val="00634071"/>
    <w:rsid w:val="00634CD4"/>
    <w:rsid w:val="00634E0F"/>
    <w:rsid w:val="006361D6"/>
    <w:rsid w:val="006363AF"/>
    <w:rsid w:val="00636726"/>
    <w:rsid w:val="00636A3F"/>
    <w:rsid w:val="00636EEF"/>
    <w:rsid w:val="006373EB"/>
    <w:rsid w:val="00637701"/>
    <w:rsid w:val="00637B44"/>
    <w:rsid w:val="00637E37"/>
    <w:rsid w:val="006403F0"/>
    <w:rsid w:val="006404C2"/>
    <w:rsid w:val="00640BC5"/>
    <w:rsid w:val="00641316"/>
    <w:rsid w:val="00641891"/>
    <w:rsid w:val="00641987"/>
    <w:rsid w:val="00641993"/>
    <w:rsid w:val="00641C07"/>
    <w:rsid w:val="00641D66"/>
    <w:rsid w:val="00642303"/>
    <w:rsid w:val="0064258A"/>
    <w:rsid w:val="006425A4"/>
    <w:rsid w:val="00642A6A"/>
    <w:rsid w:val="00642B42"/>
    <w:rsid w:val="00642F18"/>
    <w:rsid w:val="0064316B"/>
    <w:rsid w:val="00643896"/>
    <w:rsid w:val="006438DE"/>
    <w:rsid w:val="0064390F"/>
    <w:rsid w:val="00643B16"/>
    <w:rsid w:val="00644348"/>
    <w:rsid w:val="00644869"/>
    <w:rsid w:val="0064495B"/>
    <w:rsid w:val="00644FEE"/>
    <w:rsid w:val="00645184"/>
    <w:rsid w:val="0064520E"/>
    <w:rsid w:val="00645470"/>
    <w:rsid w:val="0064596D"/>
    <w:rsid w:val="00645B7C"/>
    <w:rsid w:val="00645C6D"/>
    <w:rsid w:val="006460AC"/>
    <w:rsid w:val="006460C4"/>
    <w:rsid w:val="0064610A"/>
    <w:rsid w:val="0064626E"/>
    <w:rsid w:val="006462AC"/>
    <w:rsid w:val="006464B6"/>
    <w:rsid w:val="0064655A"/>
    <w:rsid w:val="006466B9"/>
    <w:rsid w:val="00646917"/>
    <w:rsid w:val="00646B8B"/>
    <w:rsid w:val="00646C5F"/>
    <w:rsid w:val="0064734A"/>
    <w:rsid w:val="00647CFD"/>
    <w:rsid w:val="00647FA0"/>
    <w:rsid w:val="00650040"/>
    <w:rsid w:val="006500FA"/>
    <w:rsid w:val="0065069B"/>
    <w:rsid w:val="00650E79"/>
    <w:rsid w:val="0065119B"/>
    <w:rsid w:val="006516B2"/>
    <w:rsid w:val="006516C4"/>
    <w:rsid w:val="00651870"/>
    <w:rsid w:val="00651BC5"/>
    <w:rsid w:val="00651D14"/>
    <w:rsid w:val="00651D2D"/>
    <w:rsid w:val="0065245C"/>
    <w:rsid w:val="0065258E"/>
    <w:rsid w:val="00652A9A"/>
    <w:rsid w:val="00652FDE"/>
    <w:rsid w:val="006535E3"/>
    <w:rsid w:val="00653642"/>
    <w:rsid w:val="006539D8"/>
    <w:rsid w:val="006540E2"/>
    <w:rsid w:val="006542E9"/>
    <w:rsid w:val="0065436D"/>
    <w:rsid w:val="006548BC"/>
    <w:rsid w:val="00654951"/>
    <w:rsid w:val="006549AC"/>
    <w:rsid w:val="00654DCF"/>
    <w:rsid w:val="00654F31"/>
    <w:rsid w:val="006552A5"/>
    <w:rsid w:val="006557CE"/>
    <w:rsid w:val="00655CDC"/>
    <w:rsid w:val="00655E93"/>
    <w:rsid w:val="00656147"/>
    <w:rsid w:val="006563CD"/>
    <w:rsid w:val="0065646A"/>
    <w:rsid w:val="006564E5"/>
    <w:rsid w:val="0065668E"/>
    <w:rsid w:val="00656727"/>
    <w:rsid w:val="0065696E"/>
    <w:rsid w:val="00656A30"/>
    <w:rsid w:val="00656A65"/>
    <w:rsid w:val="00656A96"/>
    <w:rsid w:val="006572F5"/>
    <w:rsid w:val="006573C1"/>
    <w:rsid w:val="006577BF"/>
    <w:rsid w:val="006577C1"/>
    <w:rsid w:val="006578CA"/>
    <w:rsid w:val="00657AC4"/>
    <w:rsid w:val="00657EDA"/>
    <w:rsid w:val="00660409"/>
    <w:rsid w:val="0066068E"/>
    <w:rsid w:val="006607BD"/>
    <w:rsid w:val="00660A6A"/>
    <w:rsid w:val="0066106E"/>
    <w:rsid w:val="0066146A"/>
    <w:rsid w:val="006614F7"/>
    <w:rsid w:val="006623AE"/>
    <w:rsid w:val="006629BF"/>
    <w:rsid w:val="00662BEC"/>
    <w:rsid w:val="00662BED"/>
    <w:rsid w:val="00662D1D"/>
    <w:rsid w:val="00662F05"/>
    <w:rsid w:val="00662FC8"/>
    <w:rsid w:val="0066481F"/>
    <w:rsid w:val="006649C0"/>
    <w:rsid w:val="00664F15"/>
    <w:rsid w:val="00665512"/>
    <w:rsid w:val="00665634"/>
    <w:rsid w:val="00665C94"/>
    <w:rsid w:val="00665CA0"/>
    <w:rsid w:val="00666318"/>
    <w:rsid w:val="00666A14"/>
    <w:rsid w:val="00666A3F"/>
    <w:rsid w:val="00666E2D"/>
    <w:rsid w:val="00666EA0"/>
    <w:rsid w:val="00666EBB"/>
    <w:rsid w:val="00666F6B"/>
    <w:rsid w:val="00667227"/>
    <w:rsid w:val="0066761E"/>
    <w:rsid w:val="006679B9"/>
    <w:rsid w:val="00667A11"/>
    <w:rsid w:val="006701C4"/>
    <w:rsid w:val="0067030D"/>
    <w:rsid w:val="00670635"/>
    <w:rsid w:val="00670D1B"/>
    <w:rsid w:val="00670D34"/>
    <w:rsid w:val="00670E10"/>
    <w:rsid w:val="00670F93"/>
    <w:rsid w:val="00670FCD"/>
    <w:rsid w:val="00671760"/>
    <w:rsid w:val="00671BB7"/>
    <w:rsid w:val="00671E90"/>
    <w:rsid w:val="00671FB0"/>
    <w:rsid w:val="00672446"/>
    <w:rsid w:val="0067260D"/>
    <w:rsid w:val="006727D2"/>
    <w:rsid w:val="00672850"/>
    <w:rsid w:val="00672A42"/>
    <w:rsid w:val="00672B1D"/>
    <w:rsid w:val="00672C82"/>
    <w:rsid w:val="00672F87"/>
    <w:rsid w:val="0067329D"/>
    <w:rsid w:val="006735E0"/>
    <w:rsid w:val="00673B5E"/>
    <w:rsid w:val="00673D17"/>
    <w:rsid w:val="006740DF"/>
    <w:rsid w:val="00674C6C"/>
    <w:rsid w:val="00676609"/>
    <w:rsid w:val="00676DF1"/>
    <w:rsid w:val="0067711A"/>
    <w:rsid w:val="006773FC"/>
    <w:rsid w:val="006775B3"/>
    <w:rsid w:val="006775E4"/>
    <w:rsid w:val="00677790"/>
    <w:rsid w:val="00677CA5"/>
    <w:rsid w:val="00677D2A"/>
    <w:rsid w:val="00680256"/>
    <w:rsid w:val="0068076D"/>
    <w:rsid w:val="0068091A"/>
    <w:rsid w:val="00680B31"/>
    <w:rsid w:val="00680D13"/>
    <w:rsid w:val="00680EB8"/>
    <w:rsid w:val="00681074"/>
    <w:rsid w:val="00681093"/>
    <w:rsid w:val="006811CF"/>
    <w:rsid w:val="006812B8"/>
    <w:rsid w:val="0068183A"/>
    <w:rsid w:val="00681B43"/>
    <w:rsid w:val="00681C8B"/>
    <w:rsid w:val="00681D44"/>
    <w:rsid w:val="006823C2"/>
    <w:rsid w:val="00682445"/>
    <w:rsid w:val="00682592"/>
    <w:rsid w:val="00682AE9"/>
    <w:rsid w:val="00682F0D"/>
    <w:rsid w:val="00683A92"/>
    <w:rsid w:val="00684613"/>
    <w:rsid w:val="006848C8"/>
    <w:rsid w:val="00684BFF"/>
    <w:rsid w:val="00685347"/>
    <w:rsid w:val="006855BA"/>
    <w:rsid w:val="00685903"/>
    <w:rsid w:val="0068592C"/>
    <w:rsid w:val="00685DAF"/>
    <w:rsid w:val="00685F5C"/>
    <w:rsid w:val="00685FBD"/>
    <w:rsid w:val="006868C7"/>
    <w:rsid w:val="00686F5D"/>
    <w:rsid w:val="00686FDE"/>
    <w:rsid w:val="006873D5"/>
    <w:rsid w:val="006878B9"/>
    <w:rsid w:val="006879E3"/>
    <w:rsid w:val="00687B2B"/>
    <w:rsid w:val="00687B31"/>
    <w:rsid w:val="00687D97"/>
    <w:rsid w:val="00690167"/>
    <w:rsid w:val="006903FB"/>
    <w:rsid w:val="00690502"/>
    <w:rsid w:val="00690504"/>
    <w:rsid w:val="00690814"/>
    <w:rsid w:val="00690A3A"/>
    <w:rsid w:val="006914D1"/>
    <w:rsid w:val="00691A86"/>
    <w:rsid w:val="006925B2"/>
    <w:rsid w:val="00692AB9"/>
    <w:rsid w:val="00692EB5"/>
    <w:rsid w:val="00693373"/>
    <w:rsid w:val="00693505"/>
    <w:rsid w:val="00693563"/>
    <w:rsid w:val="006935B1"/>
    <w:rsid w:val="00693935"/>
    <w:rsid w:val="00693D2F"/>
    <w:rsid w:val="0069449F"/>
    <w:rsid w:val="006946D4"/>
    <w:rsid w:val="00694CEC"/>
    <w:rsid w:val="00694E7E"/>
    <w:rsid w:val="00694F4A"/>
    <w:rsid w:val="006952B3"/>
    <w:rsid w:val="006952D2"/>
    <w:rsid w:val="00695E3B"/>
    <w:rsid w:val="00695E70"/>
    <w:rsid w:val="00695EC5"/>
    <w:rsid w:val="006962D5"/>
    <w:rsid w:val="006968F8"/>
    <w:rsid w:val="00696D37"/>
    <w:rsid w:val="00697293"/>
    <w:rsid w:val="00697646"/>
    <w:rsid w:val="00697B5B"/>
    <w:rsid w:val="00697D24"/>
    <w:rsid w:val="006A04BD"/>
    <w:rsid w:val="006A0523"/>
    <w:rsid w:val="006A0E1F"/>
    <w:rsid w:val="006A0FF3"/>
    <w:rsid w:val="006A15D7"/>
    <w:rsid w:val="006A16CB"/>
    <w:rsid w:val="006A1A0D"/>
    <w:rsid w:val="006A1C61"/>
    <w:rsid w:val="006A1D94"/>
    <w:rsid w:val="006A2894"/>
    <w:rsid w:val="006A2D5A"/>
    <w:rsid w:val="006A2D88"/>
    <w:rsid w:val="006A2F88"/>
    <w:rsid w:val="006A347B"/>
    <w:rsid w:val="006A38BD"/>
    <w:rsid w:val="006A3E67"/>
    <w:rsid w:val="006A3EEA"/>
    <w:rsid w:val="006A4080"/>
    <w:rsid w:val="006A44F4"/>
    <w:rsid w:val="006A4974"/>
    <w:rsid w:val="006A49DD"/>
    <w:rsid w:val="006A52E9"/>
    <w:rsid w:val="006A530A"/>
    <w:rsid w:val="006A55E8"/>
    <w:rsid w:val="006A583C"/>
    <w:rsid w:val="006A5864"/>
    <w:rsid w:val="006A628A"/>
    <w:rsid w:val="006A62C8"/>
    <w:rsid w:val="006A6791"/>
    <w:rsid w:val="006A67CB"/>
    <w:rsid w:val="006A6ACE"/>
    <w:rsid w:val="006A6B97"/>
    <w:rsid w:val="006A6E0E"/>
    <w:rsid w:val="006A71D4"/>
    <w:rsid w:val="006A7216"/>
    <w:rsid w:val="006A74E2"/>
    <w:rsid w:val="006A7A17"/>
    <w:rsid w:val="006A7A9D"/>
    <w:rsid w:val="006A7B79"/>
    <w:rsid w:val="006A7B7F"/>
    <w:rsid w:val="006B0299"/>
    <w:rsid w:val="006B05AE"/>
    <w:rsid w:val="006B0A74"/>
    <w:rsid w:val="006B0FE2"/>
    <w:rsid w:val="006B148B"/>
    <w:rsid w:val="006B1690"/>
    <w:rsid w:val="006B1A01"/>
    <w:rsid w:val="006B222A"/>
    <w:rsid w:val="006B2400"/>
    <w:rsid w:val="006B282B"/>
    <w:rsid w:val="006B32AE"/>
    <w:rsid w:val="006B37CD"/>
    <w:rsid w:val="006B3AD2"/>
    <w:rsid w:val="006B3F02"/>
    <w:rsid w:val="006B3FB1"/>
    <w:rsid w:val="006B41D5"/>
    <w:rsid w:val="006B44BB"/>
    <w:rsid w:val="006B4661"/>
    <w:rsid w:val="006B4ADA"/>
    <w:rsid w:val="006B4C2A"/>
    <w:rsid w:val="006B4E4A"/>
    <w:rsid w:val="006B5193"/>
    <w:rsid w:val="006B52A4"/>
    <w:rsid w:val="006B583D"/>
    <w:rsid w:val="006B591B"/>
    <w:rsid w:val="006B5C06"/>
    <w:rsid w:val="006B5D0D"/>
    <w:rsid w:val="006B6622"/>
    <w:rsid w:val="006B67F3"/>
    <w:rsid w:val="006B6897"/>
    <w:rsid w:val="006B6A06"/>
    <w:rsid w:val="006B6C8C"/>
    <w:rsid w:val="006B6D38"/>
    <w:rsid w:val="006C02E1"/>
    <w:rsid w:val="006C08D4"/>
    <w:rsid w:val="006C0963"/>
    <w:rsid w:val="006C1036"/>
    <w:rsid w:val="006C18F0"/>
    <w:rsid w:val="006C1C37"/>
    <w:rsid w:val="006C1FA1"/>
    <w:rsid w:val="006C21EE"/>
    <w:rsid w:val="006C28A9"/>
    <w:rsid w:val="006C2D14"/>
    <w:rsid w:val="006C3212"/>
    <w:rsid w:val="006C3223"/>
    <w:rsid w:val="006C3336"/>
    <w:rsid w:val="006C37AF"/>
    <w:rsid w:val="006C3A1E"/>
    <w:rsid w:val="006C41CC"/>
    <w:rsid w:val="006C42A5"/>
    <w:rsid w:val="006C42A6"/>
    <w:rsid w:val="006C4566"/>
    <w:rsid w:val="006C456C"/>
    <w:rsid w:val="006C49FD"/>
    <w:rsid w:val="006C5778"/>
    <w:rsid w:val="006C5818"/>
    <w:rsid w:val="006C5FC6"/>
    <w:rsid w:val="006C645B"/>
    <w:rsid w:val="006C65AE"/>
    <w:rsid w:val="006C6A25"/>
    <w:rsid w:val="006C741C"/>
    <w:rsid w:val="006C7546"/>
    <w:rsid w:val="006C7710"/>
    <w:rsid w:val="006C7A05"/>
    <w:rsid w:val="006C7A89"/>
    <w:rsid w:val="006C7C24"/>
    <w:rsid w:val="006C7D67"/>
    <w:rsid w:val="006D0073"/>
    <w:rsid w:val="006D080B"/>
    <w:rsid w:val="006D098E"/>
    <w:rsid w:val="006D1385"/>
    <w:rsid w:val="006D14BC"/>
    <w:rsid w:val="006D154B"/>
    <w:rsid w:val="006D1ECB"/>
    <w:rsid w:val="006D2207"/>
    <w:rsid w:val="006D2273"/>
    <w:rsid w:val="006D2490"/>
    <w:rsid w:val="006D25F5"/>
    <w:rsid w:val="006D273B"/>
    <w:rsid w:val="006D2A9B"/>
    <w:rsid w:val="006D2DA1"/>
    <w:rsid w:val="006D30D3"/>
    <w:rsid w:val="006D31AD"/>
    <w:rsid w:val="006D3245"/>
    <w:rsid w:val="006D3307"/>
    <w:rsid w:val="006D33E2"/>
    <w:rsid w:val="006D37FA"/>
    <w:rsid w:val="006D384D"/>
    <w:rsid w:val="006D3A1D"/>
    <w:rsid w:val="006D3F19"/>
    <w:rsid w:val="006D4195"/>
    <w:rsid w:val="006D4C26"/>
    <w:rsid w:val="006D4C7A"/>
    <w:rsid w:val="006D4CB8"/>
    <w:rsid w:val="006D4D42"/>
    <w:rsid w:val="006D5BB8"/>
    <w:rsid w:val="006D5CF5"/>
    <w:rsid w:val="006D6133"/>
    <w:rsid w:val="006D615F"/>
    <w:rsid w:val="006D70DD"/>
    <w:rsid w:val="006D741F"/>
    <w:rsid w:val="006D7528"/>
    <w:rsid w:val="006D759A"/>
    <w:rsid w:val="006D77C0"/>
    <w:rsid w:val="006D7BDD"/>
    <w:rsid w:val="006D7C05"/>
    <w:rsid w:val="006D7DA2"/>
    <w:rsid w:val="006E07A4"/>
    <w:rsid w:val="006E07E1"/>
    <w:rsid w:val="006E0879"/>
    <w:rsid w:val="006E0C4C"/>
    <w:rsid w:val="006E0F7D"/>
    <w:rsid w:val="006E21ED"/>
    <w:rsid w:val="006E259B"/>
    <w:rsid w:val="006E261E"/>
    <w:rsid w:val="006E2822"/>
    <w:rsid w:val="006E2DD9"/>
    <w:rsid w:val="006E2E54"/>
    <w:rsid w:val="006E30DD"/>
    <w:rsid w:val="006E327B"/>
    <w:rsid w:val="006E3B84"/>
    <w:rsid w:val="006E3F79"/>
    <w:rsid w:val="006E4230"/>
    <w:rsid w:val="006E4A69"/>
    <w:rsid w:val="006E4D5F"/>
    <w:rsid w:val="006E52B6"/>
    <w:rsid w:val="006E541E"/>
    <w:rsid w:val="006E5440"/>
    <w:rsid w:val="006E54AC"/>
    <w:rsid w:val="006E580B"/>
    <w:rsid w:val="006E5DCF"/>
    <w:rsid w:val="006E6202"/>
    <w:rsid w:val="006E68B2"/>
    <w:rsid w:val="006E71A8"/>
    <w:rsid w:val="006E730D"/>
    <w:rsid w:val="006E7B58"/>
    <w:rsid w:val="006E7EDE"/>
    <w:rsid w:val="006F026A"/>
    <w:rsid w:val="006F0773"/>
    <w:rsid w:val="006F082F"/>
    <w:rsid w:val="006F0BFE"/>
    <w:rsid w:val="006F0E8F"/>
    <w:rsid w:val="006F129D"/>
    <w:rsid w:val="006F19DE"/>
    <w:rsid w:val="006F1B0A"/>
    <w:rsid w:val="006F1D15"/>
    <w:rsid w:val="006F26AF"/>
    <w:rsid w:val="006F2771"/>
    <w:rsid w:val="006F286D"/>
    <w:rsid w:val="006F28AB"/>
    <w:rsid w:val="006F29F6"/>
    <w:rsid w:val="006F2A79"/>
    <w:rsid w:val="006F2BED"/>
    <w:rsid w:val="006F2D8A"/>
    <w:rsid w:val="006F2D9D"/>
    <w:rsid w:val="006F2F34"/>
    <w:rsid w:val="006F3659"/>
    <w:rsid w:val="006F38AD"/>
    <w:rsid w:val="006F3942"/>
    <w:rsid w:val="006F3B91"/>
    <w:rsid w:val="006F47A2"/>
    <w:rsid w:val="006F4BCD"/>
    <w:rsid w:val="006F4D67"/>
    <w:rsid w:val="006F55F6"/>
    <w:rsid w:val="006F5B53"/>
    <w:rsid w:val="006F6771"/>
    <w:rsid w:val="006F693D"/>
    <w:rsid w:val="006F70EA"/>
    <w:rsid w:val="006F70F8"/>
    <w:rsid w:val="006F78C6"/>
    <w:rsid w:val="006F7D61"/>
    <w:rsid w:val="00700482"/>
    <w:rsid w:val="00700513"/>
    <w:rsid w:val="00700637"/>
    <w:rsid w:val="0070099A"/>
    <w:rsid w:val="007009AE"/>
    <w:rsid w:val="00700C24"/>
    <w:rsid w:val="00700ED4"/>
    <w:rsid w:val="007010D1"/>
    <w:rsid w:val="007012E0"/>
    <w:rsid w:val="007014C9"/>
    <w:rsid w:val="007019E2"/>
    <w:rsid w:val="00701A21"/>
    <w:rsid w:val="00701A7F"/>
    <w:rsid w:val="00701AF7"/>
    <w:rsid w:val="00702335"/>
    <w:rsid w:val="0070262A"/>
    <w:rsid w:val="007027C1"/>
    <w:rsid w:val="00702877"/>
    <w:rsid w:val="0070288A"/>
    <w:rsid w:val="00702F9D"/>
    <w:rsid w:val="007030D6"/>
    <w:rsid w:val="007032FB"/>
    <w:rsid w:val="00703D21"/>
    <w:rsid w:val="00703EDC"/>
    <w:rsid w:val="00703F3C"/>
    <w:rsid w:val="00703FBD"/>
    <w:rsid w:val="00704282"/>
    <w:rsid w:val="0070462F"/>
    <w:rsid w:val="00704769"/>
    <w:rsid w:val="00704A2C"/>
    <w:rsid w:val="00704A68"/>
    <w:rsid w:val="00704DEC"/>
    <w:rsid w:val="00704FF4"/>
    <w:rsid w:val="007051A2"/>
    <w:rsid w:val="00705240"/>
    <w:rsid w:val="00705474"/>
    <w:rsid w:val="0070568D"/>
    <w:rsid w:val="00705852"/>
    <w:rsid w:val="00705C11"/>
    <w:rsid w:val="00706016"/>
    <w:rsid w:val="0070609E"/>
    <w:rsid w:val="00706100"/>
    <w:rsid w:val="0070654B"/>
    <w:rsid w:val="0070667C"/>
    <w:rsid w:val="00706BAA"/>
    <w:rsid w:val="00706DDA"/>
    <w:rsid w:val="0070706F"/>
    <w:rsid w:val="00707286"/>
    <w:rsid w:val="007079B2"/>
    <w:rsid w:val="007079FB"/>
    <w:rsid w:val="007100F9"/>
    <w:rsid w:val="007103DF"/>
    <w:rsid w:val="0071054A"/>
    <w:rsid w:val="00710729"/>
    <w:rsid w:val="00710A81"/>
    <w:rsid w:val="00710BBE"/>
    <w:rsid w:val="00710F92"/>
    <w:rsid w:val="00711553"/>
    <w:rsid w:val="00711577"/>
    <w:rsid w:val="0071169B"/>
    <w:rsid w:val="00711906"/>
    <w:rsid w:val="00711C6F"/>
    <w:rsid w:val="00711D00"/>
    <w:rsid w:val="0071224E"/>
    <w:rsid w:val="007122F2"/>
    <w:rsid w:val="00712586"/>
    <w:rsid w:val="00712C25"/>
    <w:rsid w:val="0071323A"/>
    <w:rsid w:val="0071348B"/>
    <w:rsid w:val="0071352D"/>
    <w:rsid w:val="00713555"/>
    <w:rsid w:val="00713C5C"/>
    <w:rsid w:val="00713DC7"/>
    <w:rsid w:val="007141D5"/>
    <w:rsid w:val="007144EC"/>
    <w:rsid w:val="00714D57"/>
    <w:rsid w:val="00714E76"/>
    <w:rsid w:val="00714F83"/>
    <w:rsid w:val="007150B0"/>
    <w:rsid w:val="0071524F"/>
    <w:rsid w:val="0071629F"/>
    <w:rsid w:val="007164EA"/>
    <w:rsid w:val="007167B0"/>
    <w:rsid w:val="00716C9B"/>
    <w:rsid w:val="00716F35"/>
    <w:rsid w:val="00717328"/>
    <w:rsid w:val="007176AE"/>
    <w:rsid w:val="00717887"/>
    <w:rsid w:val="00717D6F"/>
    <w:rsid w:val="00720213"/>
    <w:rsid w:val="00720624"/>
    <w:rsid w:val="00720EAA"/>
    <w:rsid w:val="00720FE6"/>
    <w:rsid w:val="00721232"/>
    <w:rsid w:val="00721318"/>
    <w:rsid w:val="00721990"/>
    <w:rsid w:val="00721A0D"/>
    <w:rsid w:val="00721D81"/>
    <w:rsid w:val="00722024"/>
    <w:rsid w:val="007226FF"/>
    <w:rsid w:val="00722778"/>
    <w:rsid w:val="00722922"/>
    <w:rsid w:val="00722C12"/>
    <w:rsid w:val="00722D7E"/>
    <w:rsid w:val="00722DED"/>
    <w:rsid w:val="00722F57"/>
    <w:rsid w:val="00723043"/>
    <w:rsid w:val="0072315E"/>
    <w:rsid w:val="00723A92"/>
    <w:rsid w:val="00723C1F"/>
    <w:rsid w:val="0072415C"/>
    <w:rsid w:val="0072445B"/>
    <w:rsid w:val="0072446D"/>
    <w:rsid w:val="007246EC"/>
    <w:rsid w:val="00724899"/>
    <w:rsid w:val="0072496B"/>
    <w:rsid w:val="00724A52"/>
    <w:rsid w:val="0072555A"/>
    <w:rsid w:val="007259A5"/>
    <w:rsid w:val="00725A30"/>
    <w:rsid w:val="00725B95"/>
    <w:rsid w:val="00725FA8"/>
    <w:rsid w:val="007262C2"/>
    <w:rsid w:val="007264CC"/>
    <w:rsid w:val="0072671E"/>
    <w:rsid w:val="00726AE4"/>
    <w:rsid w:val="00726EED"/>
    <w:rsid w:val="007277A8"/>
    <w:rsid w:val="007277D0"/>
    <w:rsid w:val="00727AF3"/>
    <w:rsid w:val="00727E85"/>
    <w:rsid w:val="00727E87"/>
    <w:rsid w:val="00730344"/>
    <w:rsid w:val="007305D6"/>
    <w:rsid w:val="00731092"/>
    <w:rsid w:val="007310FB"/>
    <w:rsid w:val="0073129E"/>
    <w:rsid w:val="007318FF"/>
    <w:rsid w:val="007319AA"/>
    <w:rsid w:val="00731DE9"/>
    <w:rsid w:val="007320DB"/>
    <w:rsid w:val="00732107"/>
    <w:rsid w:val="007322C8"/>
    <w:rsid w:val="007327A9"/>
    <w:rsid w:val="00732872"/>
    <w:rsid w:val="00733058"/>
    <w:rsid w:val="007330F1"/>
    <w:rsid w:val="00733122"/>
    <w:rsid w:val="007332FE"/>
    <w:rsid w:val="0073351E"/>
    <w:rsid w:val="0073374D"/>
    <w:rsid w:val="007339EF"/>
    <w:rsid w:val="00733E1D"/>
    <w:rsid w:val="00734100"/>
    <w:rsid w:val="007344F4"/>
    <w:rsid w:val="00734567"/>
    <w:rsid w:val="007345B9"/>
    <w:rsid w:val="00734813"/>
    <w:rsid w:val="0073488C"/>
    <w:rsid w:val="007348E4"/>
    <w:rsid w:val="0073493E"/>
    <w:rsid w:val="00734C8C"/>
    <w:rsid w:val="007355B8"/>
    <w:rsid w:val="00735605"/>
    <w:rsid w:val="007358CF"/>
    <w:rsid w:val="007358D4"/>
    <w:rsid w:val="00735E10"/>
    <w:rsid w:val="00735F2D"/>
    <w:rsid w:val="007364CB"/>
    <w:rsid w:val="007367AF"/>
    <w:rsid w:val="007368B4"/>
    <w:rsid w:val="00736906"/>
    <w:rsid w:val="00736BEA"/>
    <w:rsid w:val="00736EA4"/>
    <w:rsid w:val="0073713E"/>
    <w:rsid w:val="0073782E"/>
    <w:rsid w:val="00737D9D"/>
    <w:rsid w:val="00737DFA"/>
    <w:rsid w:val="00737E66"/>
    <w:rsid w:val="0074000F"/>
    <w:rsid w:val="007400A7"/>
    <w:rsid w:val="00740251"/>
    <w:rsid w:val="007406B3"/>
    <w:rsid w:val="007407D1"/>
    <w:rsid w:val="00740997"/>
    <w:rsid w:val="00740CDB"/>
    <w:rsid w:val="00740CF0"/>
    <w:rsid w:val="00740EC5"/>
    <w:rsid w:val="00740EED"/>
    <w:rsid w:val="00741347"/>
    <w:rsid w:val="007419B2"/>
    <w:rsid w:val="00741A03"/>
    <w:rsid w:val="00741CD2"/>
    <w:rsid w:val="00741D74"/>
    <w:rsid w:val="007424AD"/>
    <w:rsid w:val="00742AC2"/>
    <w:rsid w:val="00742C1E"/>
    <w:rsid w:val="00742E3E"/>
    <w:rsid w:val="00742F1C"/>
    <w:rsid w:val="00742F39"/>
    <w:rsid w:val="007434B0"/>
    <w:rsid w:val="00743626"/>
    <w:rsid w:val="007437D0"/>
    <w:rsid w:val="007439D4"/>
    <w:rsid w:val="00743E3C"/>
    <w:rsid w:val="007442D1"/>
    <w:rsid w:val="007447A1"/>
    <w:rsid w:val="00744829"/>
    <w:rsid w:val="00744DD3"/>
    <w:rsid w:val="00744FA1"/>
    <w:rsid w:val="007454B5"/>
    <w:rsid w:val="00745619"/>
    <w:rsid w:val="00745676"/>
    <w:rsid w:val="007458BF"/>
    <w:rsid w:val="00745C7C"/>
    <w:rsid w:val="00745F0E"/>
    <w:rsid w:val="00746276"/>
    <w:rsid w:val="007466C9"/>
    <w:rsid w:val="00746983"/>
    <w:rsid w:val="007471F8"/>
    <w:rsid w:val="0074748F"/>
    <w:rsid w:val="0074750C"/>
    <w:rsid w:val="0074760C"/>
    <w:rsid w:val="0074787C"/>
    <w:rsid w:val="0074790F"/>
    <w:rsid w:val="00747A1B"/>
    <w:rsid w:val="00747DBF"/>
    <w:rsid w:val="00747EBB"/>
    <w:rsid w:val="00750038"/>
    <w:rsid w:val="00750BC8"/>
    <w:rsid w:val="00751494"/>
    <w:rsid w:val="007516E6"/>
    <w:rsid w:val="0075176F"/>
    <w:rsid w:val="0075187F"/>
    <w:rsid w:val="00751B4D"/>
    <w:rsid w:val="00751D9E"/>
    <w:rsid w:val="00752200"/>
    <w:rsid w:val="00752421"/>
    <w:rsid w:val="007525C6"/>
    <w:rsid w:val="007529A7"/>
    <w:rsid w:val="00752E53"/>
    <w:rsid w:val="007533AC"/>
    <w:rsid w:val="007533FF"/>
    <w:rsid w:val="007535E6"/>
    <w:rsid w:val="00753996"/>
    <w:rsid w:val="00753C20"/>
    <w:rsid w:val="00753E9F"/>
    <w:rsid w:val="00754202"/>
    <w:rsid w:val="007545E5"/>
    <w:rsid w:val="0075490E"/>
    <w:rsid w:val="00754C45"/>
    <w:rsid w:val="00754EAE"/>
    <w:rsid w:val="00754ECB"/>
    <w:rsid w:val="00755035"/>
    <w:rsid w:val="00755146"/>
    <w:rsid w:val="007552B3"/>
    <w:rsid w:val="00755437"/>
    <w:rsid w:val="007554C9"/>
    <w:rsid w:val="00755695"/>
    <w:rsid w:val="0075581B"/>
    <w:rsid w:val="00755E31"/>
    <w:rsid w:val="00755EC4"/>
    <w:rsid w:val="00755F6F"/>
    <w:rsid w:val="007561C7"/>
    <w:rsid w:val="007562A8"/>
    <w:rsid w:val="007564F0"/>
    <w:rsid w:val="0075657B"/>
    <w:rsid w:val="00756DBA"/>
    <w:rsid w:val="007571F7"/>
    <w:rsid w:val="007575AF"/>
    <w:rsid w:val="00757735"/>
    <w:rsid w:val="0075790D"/>
    <w:rsid w:val="007579F2"/>
    <w:rsid w:val="00757D47"/>
    <w:rsid w:val="00757DDC"/>
    <w:rsid w:val="00757E6C"/>
    <w:rsid w:val="0076004D"/>
    <w:rsid w:val="0076051F"/>
    <w:rsid w:val="00760756"/>
    <w:rsid w:val="007608EF"/>
    <w:rsid w:val="00760C84"/>
    <w:rsid w:val="00760D7E"/>
    <w:rsid w:val="00760F21"/>
    <w:rsid w:val="007613EB"/>
    <w:rsid w:val="00761750"/>
    <w:rsid w:val="007617CB"/>
    <w:rsid w:val="00761847"/>
    <w:rsid w:val="00761D18"/>
    <w:rsid w:val="00761ECF"/>
    <w:rsid w:val="00762161"/>
    <w:rsid w:val="0076219F"/>
    <w:rsid w:val="00762816"/>
    <w:rsid w:val="007628A0"/>
    <w:rsid w:val="00762A95"/>
    <w:rsid w:val="00762AEE"/>
    <w:rsid w:val="00763719"/>
    <w:rsid w:val="00763AC6"/>
    <w:rsid w:val="00763C7D"/>
    <w:rsid w:val="00763D7E"/>
    <w:rsid w:val="00763E23"/>
    <w:rsid w:val="00764171"/>
    <w:rsid w:val="007642E5"/>
    <w:rsid w:val="00764530"/>
    <w:rsid w:val="00764579"/>
    <w:rsid w:val="0076461A"/>
    <w:rsid w:val="00764765"/>
    <w:rsid w:val="00764D3E"/>
    <w:rsid w:val="00764E23"/>
    <w:rsid w:val="00764FF3"/>
    <w:rsid w:val="007653C9"/>
    <w:rsid w:val="0076541F"/>
    <w:rsid w:val="00765B0D"/>
    <w:rsid w:val="00765B32"/>
    <w:rsid w:val="00765E55"/>
    <w:rsid w:val="0076657E"/>
    <w:rsid w:val="00766C68"/>
    <w:rsid w:val="00766D23"/>
    <w:rsid w:val="007670EF"/>
    <w:rsid w:val="007672FB"/>
    <w:rsid w:val="00767686"/>
    <w:rsid w:val="00767E4B"/>
    <w:rsid w:val="00767E8D"/>
    <w:rsid w:val="00770322"/>
    <w:rsid w:val="007705B8"/>
    <w:rsid w:val="00770B7E"/>
    <w:rsid w:val="00770C96"/>
    <w:rsid w:val="007711C9"/>
    <w:rsid w:val="00771290"/>
    <w:rsid w:val="007713ED"/>
    <w:rsid w:val="00771471"/>
    <w:rsid w:val="0077157D"/>
    <w:rsid w:val="00771FF8"/>
    <w:rsid w:val="007721D5"/>
    <w:rsid w:val="007722ED"/>
    <w:rsid w:val="00772501"/>
    <w:rsid w:val="007725F5"/>
    <w:rsid w:val="0077268C"/>
    <w:rsid w:val="00772827"/>
    <w:rsid w:val="00772D03"/>
    <w:rsid w:val="00772E45"/>
    <w:rsid w:val="00772EB4"/>
    <w:rsid w:val="007730D6"/>
    <w:rsid w:val="007737F8"/>
    <w:rsid w:val="007737FB"/>
    <w:rsid w:val="007740A6"/>
    <w:rsid w:val="00774220"/>
    <w:rsid w:val="00774521"/>
    <w:rsid w:val="0077454D"/>
    <w:rsid w:val="00774713"/>
    <w:rsid w:val="007748E2"/>
    <w:rsid w:val="00774C49"/>
    <w:rsid w:val="00774F49"/>
    <w:rsid w:val="00774F4B"/>
    <w:rsid w:val="007752E9"/>
    <w:rsid w:val="007754FF"/>
    <w:rsid w:val="00775D01"/>
    <w:rsid w:val="00775D0C"/>
    <w:rsid w:val="007763C9"/>
    <w:rsid w:val="00776466"/>
    <w:rsid w:val="007766AC"/>
    <w:rsid w:val="007768B6"/>
    <w:rsid w:val="007769D5"/>
    <w:rsid w:val="00776E29"/>
    <w:rsid w:val="00776FA2"/>
    <w:rsid w:val="007771F7"/>
    <w:rsid w:val="007772DD"/>
    <w:rsid w:val="007775D4"/>
    <w:rsid w:val="007778E2"/>
    <w:rsid w:val="00777BE9"/>
    <w:rsid w:val="00780602"/>
    <w:rsid w:val="00780708"/>
    <w:rsid w:val="00780CF2"/>
    <w:rsid w:val="007814CB"/>
    <w:rsid w:val="007820A7"/>
    <w:rsid w:val="00782694"/>
    <w:rsid w:val="00782753"/>
    <w:rsid w:val="00782943"/>
    <w:rsid w:val="00782A90"/>
    <w:rsid w:val="00782C32"/>
    <w:rsid w:val="00782E15"/>
    <w:rsid w:val="00782ECE"/>
    <w:rsid w:val="007834AF"/>
    <w:rsid w:val="00784380"/>
    <w:rsid w:val="0078470C"/>
    <w:rsid w:val="0078500E"/>
    <w:rsid w:val="0078563F"/>
    <w:rsid w:val="00785C75"/>
    <w:rsid w:val="00785CCB"/>
    <w:rsid w:val="00785D77"/>
    <w:rsid w:val="00786165"/>
    <w:rsid w:val="007862B4"/>
    <w:rsid w:val="00786411"/>
    <w:rsid w:val="0078684F"/>
    <w:rsid w:val="00786A76"/>
    <w:rsid w:val="00786AC4"/>
    <w:rsid w:val="00786AF7"/>
    <w:rsid w:val="00786D9F"/>
    <w:rsid w:val="00786DCC"/>
    <w:rsid w:val="00786E63"/>
    <w:rsid w:val="00787701"/>
    <w:rsid w:val="00787EF1"/>
    <w:rsid w:val="007900B0"/>
    <w:rsid w:val="0079026C"/>
    <w:rsid w:val="007902F9"/>
    <w:rsid w:val="0079053D"/>
    <w:rsid w:val="00790716"/>
    <w:rsid w:val="00790B84"/>
    <w:rsid w:val="00790C65"/>
    <w:rsid w:val="00790FA1"/>
    <w:rsid w:val="00791119"/>
    <w:rsid w:val="0079189D"/>
    <w:rsid w:val="007918DD"/>
    <w:rsid w:val="0079191B"/>
    <w:rsid w:val="00791978"/>
    <w:rsid w:val="00791A8E"/>
    <w:rsid w:val="00791C76"/>
    <w:rsid w:val="00791EDE"/>
    <w:rsid w:val="00791F60"/>
    <w:rsid w:val="00792721"/>
    <w:rsid w:val="00792B02"/>
    <w:rsid w:val="00792DBC"/>
    <w:rsid w:val="00792E5C"/>
    <w:rsid w:val="00792F7B"/>
    <w:rsid w:val="007932ED"/>
    <w:rsid w:val="00793458"/>
    <w:rsid w:val="007936A0"/>
    <w:rsid w:val="007938D8"/>
    <w:rsid w:val="00793B75"/>
    <w:rsid w:val="00793CAA"/>
    <w:rsid w:val="00793F2E"/>
    <w:rsid w:val="007940A5"/>
    <w:rsid w:val="0079435D"/>
    <w:rsid w:val="00794641"/>
    <w:rsid w:val="0079464C"/>
    <w:rsid w:val="00794A5C"/>
    <w:rsid w:val="0079527C"/>
    <w:rsid w:val="007953B3"/>
    <w:rsid w:val="00795B52"/>
    <w:rsid w:val="00796B55"/>
    <w:rsid w:val="00796DCA"/>
    <w:rsid w:val="00796FB7"/>
    <w:rsid w:val="00796FDC"/>
    <w:rsid w:val="007970E1"/>
    <w:rsid w:val="00797504"/>
    <w:rsid w:val="0079759A"/>
    <w:rsid w:val="007979A3"/>
    <w:rsid w:val="007A0EC4"/>
    <w:rsid w:val="007A1072"/>
    <w:rsid w:val="007A127E"/>
    <w:rsid w:val="007A13E4"/>
    <w:rsid w:val="007A1899"/>
    <w:rsid w:val="007A19B3"/>
    <w:rsid w:val="007A1AF8"/>
    <w:rsid w:val="007A1B1B"/>
    <w:rsid w:val="007A2198"/>
    <w:rsid w:val="007A2378"/>
    <w:rsid w:val="007A2445"/>
    <w:rsid w:val="007A26F7"/>
    <w:rsid w:val="007A2865"/>
    <w:rsid w:val="007A30E8"/>
    <w:rsid w:val="007A34E5"/>
    <w:rsid w:val="007A3CC2"/>
    <w:rsid w:val="007A4079"/>
    <w:rsid w:val="007A4376"/>
    <w:rsid w:val="007A4464"/>
    <w:rsid w:val="007A4654"/>
    <w:rsid w:val="007A4755"/>
    <w:rsid w:val="007A4A0E"/>
    <w:rsid w:val="007A4AB6"/>
    <w:rsid w:val="007A4F06"/>
    <w:rsid w:val="007A5642"/>
    <w:rsid w:val="007A5834"/>
    <w:rsid w:val="007A5BC4"/>
    <w:rsid w:val="007A5EBD"/>
    <w:rsid w:val="007A61A7"/>
    <w:rsid w:val="007A6286"/>
    <w:rsid w:val="007A6618"/>
    <w:rsid w:val="007A66A6"/>
    <w:rsid w:val="007A698D"/>
    <w:rsid w:val="007A69CD"/>
    <w:rsid w:val="007A6E6E"/>
    <w:rsid w:val="007A6FE7"/>
    <w:rsid w:val="007A7296"/>
    <w:rsid w:val="007A7523"/>
    <w:rsid w:val="007B0094"/>
    <w:rsid w:val="007B02F1"/>
    <w:rsid w:val="007B097E"/>
    <w:rsid w:val="007B0CD5"/>
    <w:rsid w:val="007B0D19"/>
    <w:rsid w:val="007B0E49"/>
    <w:rsid w:val="007B1181"/>
    <w:rsid w:val="007B1A11"/>
    <w:rsid w:val="007B1C0B"/>
    <w:rsid w:val="007B2281"/>
    <w:rsid w:val="007B258C"/>
    <w:rsid w:val="007B271A"/>
    <w:rsid w:val="007B2817"/>
    <w:rsid w:val="007B29DA"/>
    <w:rsid w:val="007B2DDF"/>
    <w:rsid w:val="007B2DE1"/>
    <w:rsid w:val="007B2EE8"/>
    <w:rsid w:val="007B2F0D"/>
    <w:rsid w:val="007B3C00"/>
    <w:rsid w:val="007B40F3"/>
    <w:rsid w:val="007B4413"/>
    <w:rsid w:val="007B4418"/>
    <w:rsid w:val="007B44B8"/>
    <w:rsid w:val="007B45A6"/>
    <w:rsid w:val="007B4CA7"/>
    <w:rsid w:val="007B4EB4"/>
    <w:rsid w:val="007B51E7"/>
    <w:rsid w:val="007B545D"/>
    <w:rsid w:val="007B55FA"/>
    <w:rsid w:val="007B5A19"/>
    <w:rsid w:val="007B5A1A"/>
    <w:rsid w:val="007B5D38"/>
    <w:rsid w:val="007B5D4D"/>
    <w:rsid w:val="007B615E"/>
    <w:rsid w:val="007B6442"/>
    <w:rsid w:val="007B64B7"/>
    <w:rsid w:val="007B6B89"/>
    <w:rsid w:val="007B708C"/>
    <w:rsid w:val="007B722A"/>
    <w:rsid w:val="007B7EC2"/>
    <w:rsid w:val="007B7F01"/>
    <w:rsid w:val="007C05D1"/>
    <w:rsid w:val="007C0928"/>
    <w:rsid w:val="007C0D3F"/>
    <w:rsid w:val="007C0E80"/>
    <w:rsid w:val="007C13C0"/>
    <w:rsid w:val="007C1493"/>
    <w:rsid w:val="007C1504"/>
    <w:rsid w:val="007C17E0"/>
    <w:rsid w:val="007C181D"/>
    <w:rsid w:val="007C1C3E"/>
    <w:rsid w:val="007C1F48"/>
    <w:rsid w:val="007C2028"/>
    <w:rsid w:val="007C21F5"/>
    <w:rsid w:val="007C288D"/>
    <w:rsid w:val="007C2A18"/>
    <w:rsid w:val="007C2D08"/>
    <w:rsid w:val="007C3405"/>
    <w:rsid w:val="007C39CA"/>
    <w:rsid w:val="007C3CE3"/>
    <w:rsid w:val="007C3DB7"/>
    <w:rsid w:val="007C450F"/>
    <w:rsid w:val="007C471D"/>
    <w:rsid w:val="007C4BB9"/>
    <w:rsid w:val="007C536C"/>
    <w:rsid w:val="007C5384"/>
    <w:rsid w:val="007C559E"/>
    <w:rsid w:val="007C569A"/>
    <w:rsid w:val="007C5EDC"/>
    <w:rsid w:val="007C66D7"/>
    <w:rsid w:val="007C689C"/>
    <w:rsid w:val="007C6C6F"/>
    <w:rsid w:val="007C7AC5"/>
    <w:rsid w:val="007C7BBD"/>
    <w:rsid w:val="007D0075"/>
    <w:rsid w:val="007D070A"/>
    <w:rsid w:val="007D090D"/>
    <w:rsid w:val="007D092E"/>
    <w:rsid w:val="007D0EF6"/>
    <w:rsid w:val="007D18EC"/>
    <w:rsid w:val="007D1BE4"/>
    <w:rsid w:val="007D1C5E"/>
    <w:rsid w:val="007D2097"/>
    <w:rsid w:val="007D231A"/>
    <w:rsid w:val="007D241B"/>
    <w:rsid w:val="007D2C12"/>
    <w:rsid w:val="007D2C78"/>
    <w:rsid w:val="007D2DF3"/>
    <w:rsid w:val="007D2F01"/>
    <w:rsid w:val="007D2F05"/>
    <w:rsid w:val="007D30BF"/>
    <w:rsid w:val="007D3358"/>
    <w:rsid w:val="007D38AC"/>
    <w:rsid w:val="007D3B8E"/>
    <w:rsid w:val="007D40E5"/>
    <w:rsid w:val="007D41DD"/>
    <w:rsid w:val="007D44DC"/>
    <w:rsid w:val="007D46DD"/>
    <w:rsid w:val="007D4709"/>
    <w:rsid w:val="007D4C0D"/>
    <w:rsid w:val="007D4C5F"/>
    <w:rsid w:val="007D4D40"/>
    <w:rsid w:val="007D515E"/>
    <w:rsid w:val="007D51B4"/>
    <w:rsid w:val="007D53A4"/>
    <w:rsid w:val="007D53FE"/>
    <w:rsid w:val="007D598A"/>
    <w:rsid w:val="007D5FF6"/>
    <w:rsid w:val="007D62B0"/>
    <w:rsid w:val="007D638F"/>
    <w:rsid w:val="007D6999"/>
    <w:rsid w:val="007D6CAB"/>
    <w:rsid w:val="007D7005"/>
    <w:rsid w:val="007D73E1"/>
    <w:rsid w:val="007D75BD"/>
    <w:rsid w:val="007D7B05"/>
    <w:rsid w:val="007D7C0A"/>
    <w:rsid w:val="007D7DA0"/>
    <w:rsid w:val="007E03D0"/>
    <w:rsid w:val="007E0508"/>
    <w:rsid w:val="007E0597"/>
    <w:rsid w:val="007E05C4"/>
    <w:rsid w:val="007E0CD5"/>
    <w:rsid w:val="007E0E4A"/>
    <w:rsid w:val="007E1237"/>
    <w:rsid w:val="007E16D0"/>
    <w:rsid w:val="007E189C"/>
    <w:rsid w:val="007E1AB6"/>
    <w:rsid w:val="007E1B0B"/>
    <w:rsid w:val="007E227A"/>
    <w:rsid w:val="007E2694"/>
    <w:rsid w:val="007E2775"/>
    <w:rsid w:val="007E28D2"/>
    <w:rsid w:val="007E2A31"/>
    <w:rsid w:val="007E2AA3"/>
    <w:rsid w:val="007E3205"/>
    <w:rsid w:val="007E329D"/>
    <w:rsid w:val="007E3B39"/>
    <w:rsid w:val="007E3D04"/>
    <w:rsid w:val="007E41C5"/>
    <w:rsid w:val="007E42E1"/>
    <w:rsid w:val="007E445D"/>
    <w:rsid w:val="007E4471"/>
    <w:rsid w:val="007E475F"/>
    <w:rsid w:val="007E48C3"/>
    <w:rsid w:val="007E48F3"/>
    <w:rsid w:val="007E4985"/>
    <w:rsid w:val="007E50D5"/>
    <w:rsid w:val="007E5223"/>
    <w:rsid w:val="007E561C"/>
    <w:rsid w:val="007E5634"/>
    <w:rsid w:val="007E685F"/>
    <w:rsid w:val="007E7655"/>
    <w:rsid w:val="007E7A1F"/>
    <w:rsid w:val="007E7F8B"/>
    <w:rsid w:val="007F03C5"/>
    <w:rsid w:val="007F09C8"/>
    <w:rsid w:val="007F0AAB"/>
    <w:rsid w:val="007F0D01"/>
    <w:rsid w:val="007F1006"/>
    <w:rsid w:val="007F1117"/>
    <w:rsid w:val="007F1201"/>
    <w:rsid w:val="007F1459"/>
    <w:rsid w:val="007F1654"/>
    <w:rsid w:val="007F1B30"/>
    <w:rsid w:val="007F2428"/>
    <w:rsid w:val="007F2480"/>
    <w:rsid w:val="007F253E"/>
    <w:rsid w:val="007F2918"/>
    <w:rsid w:val="007F2A85"/>
    <w:rsid w:val="007F2C16"/>
    <w:rsid w:val="007F3077"/>
    <w:rsid w:val="007F3142"/>
    <w:rsid w:val="007F33C2"/>
    <w:rsid w:val="007F3920"/>
    <w:rsid w:val="007F3A6D"/>
    <w:rsid w:val="007F3D91"/>
    <w:rsid w:val="007F4409"/>
    <w:rsid w:val="007F4678"/>
    <w:rsid w:val="007F488B"/>
    <w:rsid w:val="007F4C42"/>
    <w:rsid w:val="007F503B"/>
    <w:rsid w:val="007F532D"/>
    <w:rsid w:val="007F541A"/>
    <w:rsid w:val="007F5459"/>
    <w:rsid w:val="007F59CA"/>
    <w:rsid w:val="007F5A05"/>
    <w:rsid w:val="007F5A94"/>
    <w:rsid w:val="007F5F9A"/>
    <w:rsid w:val="007F624B"/>
    <w:rsid w:val="007F692F"/>
    <w:rsid w:val="007F69D5"/>
    <w:rsid w:val="007F6C0B"/>
    <w:rsid w:val="007F6E66"/>
    <w:rsid w:val="007F722B"/>
    <w:rsid w:val="007F7998"/>
    <w:rsid w:val="0080021E"/>
    <w:rsid w:val="00800221"/>
    <w:rsid w:val="00800372"/>
    <w:rsid w:val="00800451"/>
    <w:rsid w:val="00800663"/>
    <w:rsid w:val="00800C89"/>
    <w:rsid w:val="00800C98"/>
    <w:rsid w:val="00801419"/>
    <w:rsid w:val="00801B64"/>
    <w:rsid w:val="00801C84"/>
    <w:rsid w:val="00801C8A"/>
    <w:rsid w:val="008021AE"/>
    <w:rsid w:val="00802257"/>
    <w:rsid w:val="00802393"/>
    <w:rsid w:val="00802C36"/>
    <w:rsid w:val="00802DB3"/>
    <w:rsid w:val="00802FF2"/>
    <w:rsid w:val="008031C9"/>
    <w:rsid w:val="0080368D"/>
    <w:rsid w:val="00803BCE"/>
    <w:rsid w:val="00803DC5"/>
    <w:rsid w:val="008047E5"/>
    <w:rsid w:val="00804B38"/>
    <w:rsid w:val="00804CC2"/>
    <w:rsid w:val="00805049"/>
    <w:rsid w:val="008053F2"/>
    <w:rsid w:val="0080559F"/>
    <w:rsid w:val="008059F8"/>
    <w:rsid w:val="00805ABE"/>
    <w:rsid w:val="00805B3E"/>
    <w:rsid w:val="00806084"/>
    <w:rsid w:val="00806136"/>
    <w:rsid w:val="0080628B"/>
    <w:rsid w:val="00806C71"/>
    <w:rsid w:val="00807595"/>
    <w:rsid w:val="00807ABF"/>
    <w:rsid w:val="00807D5E"/>
    <w:rsid w:val="00807E3A"/>
    <w:rsid w:val="008101DA"/>
    <w:rsid w:val="00810223"/>
    <w:rsid w:val="008102A6"/>
    <w:rsid w:val="0081055B"/>
    <w:rsid w:val="008105DD"/>
    <w:rsid w:val="008107E3"/>
    <w:rsid w:val="0081137F"/>
    <w:rsid w:val="008113A8"/>
    <w:rsid w:val="00811B89"/>
    <w:rsid w:val="00811BAE"/>
    <w:rsid w:val="00811BE3"/>
    <w:rsid w:val="00811C2B"/>
    <w:rsid w:val="00812241"/>
    <w:rsid w:val="00812329"/>
    <w:rsid w:val="00812348"/>
    <w:rsid w:val="008126DF"/>
    <w:rsid w:val="00812A12"/>
    <w:rsid w:val="00812E6D"/>
    <w:rsid w:val="00812F3E"/>
    <w:rsid w:val="0081338F"/>
    <w:rsid w:val="00813754"/>
    <w:rsid w:val="00813C55"/>
    <w:rsid w:val="00814455"/>
    <w:rsid w:val="008145AC"/>
    <w:rsid w:val="00814770"/>
    <w:rsid w:val="0081491E"/>
    <w:rsid w:val="00814DBB"/>
    <w:rsid w:val="008152FE"/>
    <w:rsid w:val="008154A8"/>
    <w:rsid w:val="00815578"/>
    <w:rsid w:val="00815753"/>
    <w:rsid w:val="00815A1C"/>
    <w:rsid w:val="00815CA0"/>
    <w:rsid w:val="00816343"/>
    <w:rsid w:val="00816610"/>
    <w:rsid w:val="0081679B"/>
    <w:rsid w:val="00816B76"/>
    <w:rsid w:val="00816C48"/>
    <w:rsid w:val="0081727D"/>
    <w:rsid w:val="00817655"/>
    <w:rsid w:val="00817E63"/>
    <w:rsid w:val="00817E98"/>
    <w:rsid w:val="008201BA"/>
    <w:rsid w:val="00820408"/>
    <w:rsid w:val="0082063D"/>
    <w:rsid w:val="00820A47"/>
    <w:rsid w:val="00820C91"/>
    <w:rsid w:val="00820D95"/>
    <w:rsid w:val="00820F84"/>
    <w:rsid w:val="00821186"/>
    <w:rsid w:val="008215B7"/>
    <w:rsid w:val="008226BF"/>
    <w:rsid w:val="00822A61"/>
    <w:rsid w:val="008233E0"/>
    <w:rsid w:val="008239D8"/>
    <w:rsid w:val="008239F5"/>
    <w:rsid w:val="00823EC5"/>
    <w:rsid w:val="00823F49"/>
    <w:rsid w:val="00824129"/>
    <w:rsid w:val="0082441F"/>
    <w:rsid w:val="008248C3"/>
    <w:rsid w:val="008249F1"/>
    <w:rsid w:val="00824EE9"/>
    <w:rsid w:val="00825478"/>
    <w:rsid w:val="008254F1"/>
    <w:rsid w:val="008257D1"/>
    <w:rsid w:val="00825F42"/>
    <w:rsid w:val="0082684A"/>
    <w:rsid w:val="008269C1"/>
    <w:rsid w:val="00826AE3"/>
    <w:rsid w:val="00826E03"/>
    <w:rsid w:val="0082702E"/>
    <w:rsid w:val="0082724B"/>
    <w:rsid w:val="008272E3"/>
    <w:rsid w:val="008276C4"/>
    <w:rsid w:val="00827794"/>
    <w:rsid w:val="00827976"/>
    <w:rsid w:val="00830389"/>
    <w:rsid w:val="008307BE"/>
    <w:rsid w:val="00830BC3"/>
    <w:rsid w:val="00830C66"/>
    <w:rsid w:val="00830C71"/>
    <w:rsid w:val="00830E70"/>
    <w:rsid w:val="00831249"/>
    <w:rsid w:val="008314D0"/>
    <w:rsid w:val="008319C9"/>
    <w:rsid w:val="00831C83"/>
    <w:rsid w:val="00831F7B"/>
    <w:rsid w:val="00832110"/>
    <w:rsid w:val="00832197"/>
    <w:rsid w:val="008321CE"/>
    <w:rsid w:val="008321E1"/>
    <w:rsid w:val="00832379"/>
    <w:rsid w:val="00832455"/>
    <w:rsid w:val="00832CA1"/>
    <w:rsid w:val="00832E45"/>
    <w:rsid w:val="008332CA"/>
    <w:rsid w:val="0083338D"/>
    <w:rsid w:val="00833721"/>
    <w:rsid w:val="008339F3"/>
    <w:rsid w:val="00833B45"/>
    <w:rsid w:val="008340FB"/>
    <w:rsid w:val="00834142"/>
    <w:rsid w:val="008346DD"/>
    <w:rsid w:val="008346E6"/>
    <w:rsid w:val="00835032"/>
    <w:rsid w:val="00835292"/>
    <w:rsid w:val="00835366"/>
    <w:rsid w:val="0083539F"/>
    <w:rsid w:val="00835665"/>
    <w:rsid w:val="008357BA"/>
    <w:rsid w:val="00835874"/>
    <w:rsid w:val="00835A8C"/>
    <w:rsid w:val="00836229"/>
    <w:rsid w:val="00836496"/>
    <w:rsid w:val="0083697B"/>
    <w:rsid w:val="00836A5E"/>
    <w:rsid w:val="00836EA5"/>
    <w:rsid w:val="00837026"/>
    <w:rsid w:val="00837091"/>
    <w:rsid w:val="00837351"/>
    <w:rsid w:val="00837646"/>
    <w:rsid w:val="0083776A"/>
    <w:rsid w:val="008378CF"/>
    <w:rsid w:val="00837947"/>
    <w:rsid w:val="00837B0F"/>
    <w:rsid w:val="00837DC9"/>
    <w:rsid w:val="0084046C"/>
    <w:rsid w:val="008407ED"/>
    <w:rsid w:val="008409EA"/>
    <w:rsid w:val="00840A7E"/>
    <w:rsid w:val="00840A9A"/>
    <w:rsid w:val="00841178"/>
    <w:rsid w:val="00841784"/>
    <w:rsid w:val="00841860"/>
    <w:rsid w:val="00841DE2"/>
    <w:rsid w:val="00841ED2"/>
    <w:rsid w:val="00842055"/>
    <w:rsid w:val="008423B9"/>
    <w:rsid w:val="00842553"/>
    <w:rsid w:val="008425E0"/>
    <w:rsid w:val="00842786"/>
    <w:rsid w:val="00842926"/>
    <w:rsid w:val="00842940"/>
    <w:rsid w:val="00842972"/>
    <w:rsid w:val="00842C8A"/>
    <w:rsid w:val="00842D2A"/>
    <w:rsid w:val="00842FB7"/>
    <w:rsid w:val="0084348D"/>
    <w:rsid w:val="00843765"/>
    <w:rsid w:val="0084386F"/>
    <w:rsid w:val="00843965"/>
    <w:rsid w:val="008439B3"/>
    <w:rsid w:val="008441C8"/>
    <w:rsid w:val="0084421B"/>
    <w:rsid w:val="0084472E"/>
    <w:rsid w:val="008454F8"/>
    <w:rsid w:val="00845CDC"/>
    <w:rsid w:val="00845DB1"/>
    <w:rsid w:val="00845E65"/>
    <w:rsid w:val="00846A22"/>
    <w:rsid w:val="00846A48"/>
    <w:rsid w:val="0084731C"/>
    <w:rsid w:val="00847EA6"/>
    <w:rsid w:val="00847F27"/>
    <w:rsid w:val="00850B12"/>
    <w:rsid w:val="00850E9B"/>
    <w:rsid w:val="008512D9"/>
    <w:rsid w:val="008514C6"/>
    <w:rsid w:val="0085191F"/>
    <w:rsid w:val="00851A82"/>
    <w:rsid w:val="00851B15"/>
    <w:rsid w:val="00851CEF"/>
    <w:rsid w:val="00851F97"/>
    <w:rsid w:val="008524F2"/>
    <w:rsid w:val="00852709"/>
    <w:rsid w:val="0085274E"/>
    <w:rsid w:val="0085279D"/>
    <w:rsid w:val="00852936"/>
    <w:rsid w:val="008529C6"/>
    <w:rsid w:val="00852A4E"/>
    <w:rsid w:val="00852E73"/>
    <w:rsid w:val="00852FC1"/>
    <w:rsid w:val="00853074"/>
    <w:rsid w:val="00854353"/>
    <w:rsid w:val="00854813"/>
    <w:rsid w:val="00854E82"/>
    <w:rsid w:val="00854F45"/>
    <w:rsid w:val="00855B9E"/>
    <w:rsid w:val="00856003"/>
    <w:rsid w:val="00856198"/>
    <w:rsid w:val="00856671"/>
    <w:rsid w:val="0085675B"/>
    <w:rsid w:val="00857908"/>
    <w:rsid w:val="00857E08"/>
    <w:rsid w:val="0086029A"/>
    <w:rsid w:val="008606BC"/>
    <w:rsid w:val="00860958"/>
    <w:rsid w:val="00860E59"/>
    <w:rsid w:val="00860EF7"/>
    <w:rsid w:val="00860F4A"/>
    <w:rsid w:val="00861016"/>
    <w:rsid w:val="0086195E"/>
    <w:rsid w:val="00861C53"/>
    <w:rsid w:val="00861E0D"/>
    <w:rsid w:val="00862448"/>
    <w:rsid w:val="00862B86"/>
    <w:rsid w:val="00862D97"/>
    <w:rsid w:val="00862EA9"/>
    <w:rsid w:val="00863287"/>
    <w:rsid w:val="008632D8"/>
    <w:rsid w:val="008633F5"/>
    <w:rsid w:val="008634B6"/>
    <w:rsid w:val="0086395E"/>
    <w:rsid w:val="008639FB"/>
    <w:rsid w:val="00863B25"/>
    <w:rsid w:val="00864350"/>
    <w:rsid w:val="00864809"/>
    <w:rsid w:val="00864C20"/>
    <w:rsid w:val="00864CE7"/>
    <w:rsid w:val="008651CA"/>
    <w:rsid w:val="00865576"/>
    <w:rsid w:val="00865B85"/>
    <w:rsid w:val="00865D7F"/>
    <w:rsid w:val="0086617E"/>
    <w:rsid w:val="008661C8"/>
    <w:rsid w:val="008661EF"/>
    <w:rsid w:val="00866798"/>
    <w:rsid w:val="00866914"/>
    <w:rsid w:val="0086698A"/>
    <w:rsid w:val="00866DEA"/>
    <w:rsid w:val="00867048"/>
    <w:rsid w:val="00867275"/>
    <w:rsid w:val="008674BE"/>
    <w:rsid w:val="0086766A"/>
    <w:rsid w:val="00867A28"/>
    <w:rsid w:val="00867A78"/>
    <w:rsid w:val="00867C0C"/>
    <w:rsid w:val="00867FBF"/>
    <w:rsid w:val="00870221"/>
    <w:rsid w:val="008703EC"/>
    <w:rsid w:val="00870523"/>
    <w:rsid w:val="00871178"/>
    <w:rsid w:val="0087167C"/>
    <w:rsid w:val="0087171F"/>
    <w:rsid w:val="00871A2A"/>
    <w:rsid w:val="008727DB"/>
    <w:rsid w:val="00872F56"/>
    <w:rsid w:val="00872FD8"/>
    <w:rsid w:val="008730DA"/>
    <w:rsid w:val="008734C7"/>
    <w:rsid w:val="0087361D"/>
    <w:rsid w:val="008739C5"/>
    <w:rsid w:val="00873EF2"/>
    <w:rsid w:val="00874173"/>
    <w:rsid w:val="00874605"/>
    <w:rsid w:val="00874DC9"/>
    <w:rsid w:val="00874F0A"/>
    <w:rsid w:val="00875860"/>
    <w:rsid w:val="00875A12"/>
    <w:rsid w:val="00875A53"/>
    <w:rsid w:val="00875AFC"/>
    <w:rsid w:val="00876191"/>
    <w:rsid w:val="00876D97"/>
    <w:rsid w:val="00876EC5"/>
    <w:rsid w:val="00877050"/>
    <w:rsid w:val="008772E7"/>
    <w:rsid w:val="00877B84"/>
    <w:rsid w:val="00877E10"/>
    <w:rsid w:val="00877EAC"/>
    <w:rsid w:val="008800D7"/>
    <w:rsid w:val="0088082B"/>
    <w:rsid w:val="00880BE1"/>
    <w:rsid w:val="00880E3C"/>
    <w:rsid w:val="00880EFD"/>
    <w:rsid w:val="00881012"/>
    <w:rsid w:val="0088121E"/>
    <w:rsid w:val="00881462"/>
    <w:rsid w:val="00881A31"/>
    <w:rsid w:val="00881AF7"/>
    <w:rsid w:val="00881ED2"/>
    <w:rsid w:val="00882018"/>
    <w:rsid w:val="00882395"/>
    <w:rsid w:val="0088276F"/>
    <w:rsid w:val="008827F0"/>
    <w:rsid w:val="00882C07"/>
    <w:rsid w:val="00882D10"/>
    <w:rsid w:val="00882DBD"/>
    <w:rsid w:val="0088393C"/>
    <w:rsid w:val="00884019"/>
    <w:rsid w:val="0088459D"/>
    <w:rsid w:val="0088470A"/>
    <w:rsid w:val="00884786"/>
    <w:rsid w:val="00884E6B"/>
    <w:rsid w:val="0088518E"/>
    <w:rsid w:val="00885BE2"/>
    <w:rsid w:val="00885EF2"/>
    <w:rsid w:val="008867C8"/>
    <w:rsid w:val="00886D15"/>
    <w:rsid w:val="00886D5E"/>
    <w:rsid w:val="008870CC"/>
    <w:rsid w:val="00887183"/>
    <w:rsid w:val="0088798F"/>
    <w:rsid w:val="00887A4B"/>
    <w:rsid w:val="00887C4C"/>
    <w:rsid w:val="00890366"/>
    <w:rsid w:val="00890524"/>
    <w:rsid w:val="00890CA2"/>
    <w:rsid w:val="00890D1F"/>
    <w:rsid w:val="00891746"/>
    <w:rsid w:val="00891788"/>
    <w:rsid w:val="00891E94"/>
    <w:rsid w:val="00892136"/>
    <w:rsid w:val="008921B5"/>
    <w:rsid w:val="008922D0"/>
    <w:rsid w:val="0089238A"/>
    <w:rsid w:val="00892BA6"/>
    <w:rsid w:val="00892CFC"/>
    <w:rsid w:val="00892E95"/>
    <w:rsid w:val="00893016"/>
    <w:rsid w:val="0089318F"/>
    <w:rsid w:val="0089332D"/>
    <w:rsid w:val="00893422"/>
    <w:rsid w:val="0089355D"/>
    <w:rsid w:val="00893A39"/>
    <w:rsid w:val="00893BFC"/>
    <w:rsid w:val="00893FDF"/>
    <w:rsid w:val="008940BA"/>
    <w:rsid w:val="008941FF"/>
    <w:rsid w:val="008942D3"/>
    <w:rsid w:val="00894335"/>
    <w:rsid w:val="00894DEE"/>
    <w:rsid w:val="008958D3"/>
    <w:rsid w:val="00895F52"/>
    <w:rsid w:val="00895F8E"/>
    <w:rsid w:val="00895F90"/>
    <w:rsid w:val="0089654A"/>
    <w:rsid w:val="008966F2"/>
    <w:rsid w:val="008968BC"/>
    <w:rsid w:val="00896EFD"/>
    <w:rsid w:val="0089704A"/>
    <w:rsid w:val="008974CA"/>
    <w:rsid w:val="00897FFC"/>
    <w:rsid w:val="008A0070"/>
    <w:rsid w:val="008A0573"/>
    <w:rsid w:val="008A0856"/>
    <w:rsid w:val="008A1A63"/>
    <w:rsid w:val="008A2110"/>
    <w:rsid w:val="008A2702"/>
    <w:rsid w:val="008A29D2"/>
    <w:rsid w:val="008A2CD9"/>
    <w:rsid w:val="008A395C"/>
    <w:rsid w:val="008A3A94"/>
    <w:rsid w:val="008A3CC5"/>
    <w:rsid w:val="008A4020"/>
    <w:rsid w:val="008A4577"/>
    <w:rsid w:val="008A45FC"/>
    <w:rsid w:val="008A4619"/>
    <w:rsid w:val="008A4A59"/>
    <w:rsid w:val="008A4F0A"/>
    <w:rsid w:val="008A5487"/>
    <w:rsid w:val="008A5C32"/>
    <w:rsid w:val="008A5F56"/>
    <w:rsid w:val="008A5F6A"/>
    <w:rsid w:val="008A609B"/>
    <w:rsid w:val="008A6476"/>
    <w:rsid w:val="008A6538"/>
    <w:rsid w:val="008A741D"/>
    <w:rsid w:val="008B03F7"/>
    <w:rsid w:val="008B0570"/>
    <w:rsid w:val="008B0590"/>
    <w:rsid w:val="008B07E8"/>
    <w:rsid w:val="008B0861"/>
    <w:rsid w:val="008B0A3C"/>
    <w:rsid w:val="008B13F2"/>
    <w:rsid w:val="008B1A85"/>
    <w:rsid w:val="008B1C65"/>
    <w:rsid w:val="008B2067"/>
    <w:rsid w:val="008B2120"/>
    <w:rsid w:val="008B2206"/>
    <w:rsid w:val="008B2274"/>
    <w:rsid w:val="008B243A"/>
    <w:rsid w:val="008B2516"/>
    <w:rsid w:val="008B28C4"/>
    <w:rsid w:val="008B29EB"/>
    <w:rsid w:val="008B2B4E"/>
    <w:rsid w:val="008B358E"/>
    <w:rsid w:val="008B3848"/>
    <w:rsid w:val="008B4432"/>
    <w:rsid w:val="008B4437"/>
    <w:rsid w:val="008B4C82"/>
    <w:rsid w:val="008B4DC3"/>
    <w:rsid w:val="008B4F47"/>
    <w:rsid w:val="008B4F99"/>
    <w:rsid w:val="008B50A2"/>
    <w:rsid w:val="008B57CD"/>
    <w:rsid w:val="008B57DC"/>
    <w:rsid w:val="008B5A3E"/>
    <w:rsid w:val="008B5CF8"/>
    <w:rsid w:val="008B5D25"/>
    <w:rsid w:val="008B6205"/>
    <w:rsid w:val="008B628C"/>
    <w:rsid w:val="008B6372"/>
    <w:rsid w:val="008B64BD"/>
    <w:rsid w:val="008B6560"/>
    <w:rsid w:val="008B6811"/>
    <w:rsid w:val="008B6BBE"/>
    <w:rsid w:val="008B6C07"/>
    <w:rsid w:val="008B6C4C"/>
    <w:rsid w:val="008B6DCB"/>
    <w:rsid w:val="008B73C3"/>
    <w:rsid w:val="008B746D"/>
    <w:rsid w:val="008B7DD4"/>
    <w:rsid w:val="008B7FF1"/>
    <w:rsid w:val="008C0E5E"/>
    <w:rsid w:val="008C1231"/>
    <w:rsid w:val="008C19AB"/>
    <w:rsid w:val="008C1C26"/>
    <w:rsid w:val="008C1D52"/>
    <w:rsid w:val="008C2973"/>
    <w:rsid w:val="008C2A54"/>
    <w:rsid w:val="008C2C5C"/>
    <w:rsid w:val="008C2E5A"/>
    <w:rsid w:val="008C2F24"/>
    <w:rsid w:val="008C300A"/>
    <w:rsid w:val="008C3160"/>
    <w:rsid w:val="008C38E0"/>
    <w:rsid w:val="008C3CF1"/>
    <w:rsid w:val="008C3D13"/>
    <w:rsid w:val="008C3D16"/>
    <w:rsid w:val="008C3D95"/>
    <w:rsid w:val="008C3E37"/>
    <w:rsid w:val="008C44C1"/>
    <w:rsid w:val="008C44F9"/>
    <w:rsid w:val="008C4552"/>
    <w:rsid w:val="008C45FA"/>
    <w:rsid w:val="008C47FE"/>
    <w:rsid w:val="008C49F3"/>
    <w:rsid w:val="008C4FE7"/>
    <w:rsid w:val="008C5085"/>
    <w:rsid w:val="008C5224"/>
    <w:rsid w:val="008C5288"/>
    <w:rsid w:val="008C58DC"/>
    <w:rsid w:val="008C5D7D"/>
    <w:rsid w:val="008C6624"/>
    <w:rsid w:val="008C6FF4"/>
    <w:rsid w:val="008C7065"/>
    <w:rsid w:val="008C7588"/>
    <w:rsid w:val="008C7615"/>
    <w:rsid w:val="008C784F"/>
    <w:rsid w:val="008C79A1"/>
    <w:rsid w:val="008C7A97"/>
    <w:rsid w:val="008C7AEE"/>
    <w:rsid w:val="008C7C61"/>
    <w:rsid w:val="008C7FEB"/>
    <w:rsid w:val="008D0019"/>
    <w:rsid w:val="008D0222"/>
    <w:rsid w:val="008D0EA3"/>
    <w:rsid w:val="008D107A"/>
    <w:rsid w:val="008D181F"/>
    <w:rsid w:val="008D19D2"/>
    <w:rsid w:val="008D19EA"/>
    <w:rsid w:val="008D19F1"/>
    <w:rsid w:val="008D1EA6"/>
    <w:rsid w:val="008D232D"/>
    <w:rsid w:val="008D25B9"/>
    <w:rsid w:val="008D284D"/>
    <w:rsid w:val="008D28B6"/>
    <w:rsid w:val="008D2B26"/>
    <w:rsid w:val="008D2B46"/>
    <w:rsid w:val="008D3394"/>
    <w:rsid w:val="008D3410"/>
    <w:rsid w:val="008D354B"/>
    <w:rsid w:val="008D36C9"/>
    <w:rsid w:val="008D3F42"/>
    <w:rsid w:val="008D45F8"/>
    <w:rsid w:val="008D47D8"/>
    <w:rsid w:val="008D47F7"/>
    <w:rsid w:val="008D484C"/>
    <w:rsid w:val="008D48D2"/>
    <w:rsid w:val="008D48F1"/>
    <w:rsid w:val="008D4A41"/>
    <w:rsid w:val="008D4A5B"/>
    <w:rsid w:val="008D4B27"/>
    <w:rsid w:val="008D4BC2"/>
    <w:rsid w:val="008D6191"/>
    <w:rsid w:val="008D66AD"/>
    <w:rsid w:val="008D675F"/>
    <w:rsid w:val="008D6992"/>
    <w:rsid w:val="008D6E7C"/>
    <w:rsid w:val="008D6F64"/>
    <w:rsid w:val="008D6F8D"/>
    <w:rsid w:val="008D7320"/>
    <w:rsid w:val="008D7714"/>
    <w:rsid w:val="008D778A"/>
    <w:rsid w:val="008D77AB"/>
    <w:rsid w:val="008D7B18"/>
    <w:rsid w:val="008D7F49"/>
    <w:rsid w:val="008E032D"/>
    <w:rsid w:val="008E0350"/>
    <w:rsid w:val="008E0750"/>
    <w:rsid w:val="008E08AE"/>
    <w:rsid w:val="008E0B1F"/>
    <w:rsid w:val="008E0B29"/>
    <w:rsid w:val="008E0F86"/>
    <w:rsid w:val="008E13E0"/>
    <w:rsid w:val="008E1400"/>
    <w:rsid w:val="008E146E"/>
    <w:rsid w:val="008E1488"/>
    <w:rsid w:val="008E1F4D"/>
    <w:rsid w:val="008E24C5"/>
    <w:rsid w:val="008E260D"/>
    <w:rsid w:val="008E31B0"/>
    <w:rsid w:val="008E3428"/>
    <w:rsid w:val="008E34A5"/>
    <w:rsid w:val="008E3757"/>
    <w:rsid w:val="008E3F17"/>
    <w:rsid w:val="008E4247"/>
    <w:rsid w:val="008E4277"/>
    <w:rsid w:val="008E43FE"/>
    <w:rsid w:val="008E4805"/>
    <w:rsid w:val="008E4C41"/>
    <w:rsid w:val="008E4CF6"/>
    <w:rsid w:val="008E4FA2"/>
    <w:rsid w:val="008E4FCE"/>
    <w:rsid w:val="008E52F7"/>
    <w:rsid w:val="008E5385"/>
    <w:rsid w:val="008E5539"/>
    <w:rsid w:val="008E5631"/>
    <w:rsid w:val="008E56CB"/>
    <w:rsid w:val="008E5BB4"/>
    <w:rsid w:val="008E5E24"/>
    <w:rsid w:val="008E604E"/>
    <w:rsid w:val="008E6124"/>
    <w:rsid w:val="008E67D3"/>
    <w:rsid w:val="008E67DA"/>
    <w:rsid w:val="008E6B21"/>
    <w:rsid w:val="008E7500"/>
    <w:rsid w:val="008E7540"/>
    <w:rsid w:val="008E758F"/>
    <w:rsid w:val="008E76BB"/>
    <w:rsid w:val="008E7748"/>
    <w:rsid w:val="008E7FD8"/>
    <w:rsid w:val="008F0068"/>
    <w:rsid w:val="008F03D1"/>
    <w:rsid w:val="008F083C"/>
    <w:rsid w:val="008F0935"/>
    <w:rsid w:val="008F0A11"/>
    <w:rsid w:val="008F1FDF"/>
    <w:rsid w:val="008F24A2"/>
    <w:rsid w:val="008F2AEA"/>
    <w:rsid w:val="008F2FB9"/>
    <w:rsid w:val="008F3105"/>
    <w:rsid w:val="008F3216"/>
    <w:rsid w:val="008F39F4"/>
    <w:rsid w:val="008F3C03"/>
    <w:rsid w:val="008F3C81"/>
    <w:rsid w:val="008F3F9B"/>
    <w:rsid w:val="008F407E"/>
    <w:rsid w:val="008F422A"/>
    <w:rsid w:val="008F4421"/>
    <w:rsid w:val="008F44A8"/>
    <w:rsid w:val="008F4711"/>
    <w:rsid w:val="008F4AC8"/>
    <w:rsid w:val="008F50AF"/>
    <w:rsid w:val="008F51C0"/>
    <w:rsid w:val="008F51C9"/>
    <w:rsid w:val="008F5469"/>
    <w:rsid w:val="008F5FF9"/>
    <w:rsid w:val="008F6457"/>
    <w:rsid w:val="008F6773"/>
    <w:rsid w:val="008F6823"/>
    <w:rsid w:val="008F68CB"/>
    <w:rsid w:val="008F6BEC"/>
    <w:rsid w:val="008F72E5"/>
    <w:rsid w:val="008F7485"/>
    <w:rsid w:val="008F7549"/>
    <w:rsid w:val="008F7667"/>
    <w:rsid w:val="008F76E7"/>
    <w:rsid w:val="008F7D2C"/>
    <w:rsid w:val="009002D1"/>
    <w:rsid w:val="00900386"/>
    <w:rsid w:val="009003D3"/>
    <w:rsid w:val="00900491"/>
    <w:rsid w:val="009004AF"/>
    <w:rsid w:val="0090089C"/>
    <w:rsid w:val="009009F7"/>
    <w:rsid w:val="00900AD6"/>
    <w:rsid w:val="00900B02"/>
    <w:rsid w:val="00900B3E"/>
    <w:rsid w:val="00900E64"/>
    <w:rsid w:val="00901AED"/>
    <w:rsid w:val="00901D2A"/>
    <w:rsid w:val="00901E85"/>
    <w:rsid w:val="00902383"/>
    <w:rsid w:val="009033E6"/>
    <w:rsid w:val="00903658"/>
    <w:rsid w:val="009036C1"/>
    <w:rsid w:val="00903E31"/>
    <w:rsid w:val="00903F8C"/>
    <w:rsid w:val="00903FD6"/>
    <w:rsid w:val="0090441B"/>
    <w:rsid w:val="0090445B"/>
    <w:rsid w:val="009044C0"/>
    <w:rsid w:val="009045C0"/>
    <w:rsid w:val="00904A41"/>
    <w:rsid w:val="00904B8C"/>
    <w:rsid w:val="00904C39"/>
    <w:rsid w:val="00904C63"/>
    <w:rsid w:val="00904C6F"/>
    <w:rsid w:val="00905398"/>
    <w:rsid w:val="0090550B"/>
    <w:rsid w:val="0090577F"/>
    <w:rsid w:val="00905B62"/>
    <w:rsid w:val="00905CD3"/>
    <w:rsid w:val="00905E11"/>
    <w:rsid w:val="00905EA9"/>
    <w:rsid w:val="00905FEA"/>
    <w:rsid w:val="00906A97"/>
    <w:rsid w:val="009070A0"/>
    <w:rsid w:val="00907722"/>
    <w:rsid w:val="009078E1"/>
    <w:rsid w:val="00907B45"/>
    <w:rsid w:val="00907C60"/>
    <w:rsid w:val="009106DB"/>
    <w:rsid w:val="009106EC"/>
    <w:rsid w:val="00910D43"/>
    <w:rsid w:val="00910E42"/>
    <w:rsid w:val="00910E90"/>
    <w:rsid w:val="00910F43"/>
    <w:rsid w:val="00911194"/>
    <w:rsid w:val="00911735"/>
    <w:rsid w:val="009117ED"/>
    <w:rsid w:val="00911B6C"/>
    <w:rsid w:val="00911B98"/>
    <w:rsid w:val="00911C6C"/>
    <w:rsid w:val="00911F36"/>
    <w:rsid w:val="00911FAA"/>
    <w:rsid w:val="009124E2"/>
    <w:rsid w:val="0091258D"/>
    <w:rsid w:val="00912E71"/>
    <w:rsid w:val="009133D0"/>
    <w:rsid w:val="009134CB"/>
    <w:rsid w:val="00913698"/>
    <w:rsid w:val="00913866"/>
    <w:rsid w:val="00913EF7"/>
    <w:rsid w:val="00914443"/>
    <w:rsid w:val="009145AE"/>
    <w:rsid w:val="009148AD"/>
    <w:rsid w:val="00914AA6"/>
    <w:rsid w:val="00914CC3"/>
    <w:rsid w:val="00914DDC"/>
    <w:rsid w:val="00914E62"/>
    <w:rsid w:val="00915739"/>
    <w:rsid w:val="00915887"/>
    <w:rsid w:val="009159B5"/>
    <w:rsid w:val="00915B19"/>
    <w:rsid w:val="0091652C"/>
    <w:rsid w:val="009165DD"/>
    <w:rsid w:val="009175A1"/>
    <w:rsid w:val="009177DB"/>
    <w:rsid w:val="00917800"/>
    <w:rsid w:val="0091784F"/>
    <w:rsid w:val="00917FC3"/>
    <w:rsid w:val="00920378"/>
    <w:rsid w:val="009207D3"/>
    <w:rsid w:val="009209B5"/>
    <w:rsid w:val="00920C3C"/>
    <w:rsid w:val="00920EB2"/>
    <w:rsid w:val="009214AA"/>
    <w:rsid w:val="00921B99"/>
    <w:rsid w:val="00921BFB"/>
    <w:rsid w:val="00921D9F"/>
    <w:rsid w:val="00921DF6"/>
    <w:rsid w:val="00921E3F"/>
    <w:rsid w:val="00922051"/>
    <w:rsid w:val="00922E0C"/>
    <w:rsid w:val="00923031"/>
    <w:rsid w:val="009232FA"/>
    <w:rsid w:val="00923D62"/>
    <w:rsid w:val="00923DA2"/>
    <w:rsid w:val="00923E00"/>
    <w:rsid w:val="00924774"/>
    <w:rsid w:val="009248FE"/>
    <w:rsid w:val="00924975"/>
    <w:rsid w:val="00924DD2"/>
    <w:rsid w:val="0092504A"/>
    <w:rsid w:val="00925504"/>
    <w:rsid w:val="00925728"/>
    <w:rsid w:val="0092588B"/>
    <w:rsid w:val="00925A2F"/>
    <w:rsid w:val="00925A85"/>
    <w:rsid w:val="0092612D"/>
    <w:rsid w:val="00926199"/>
    <w:rsid w:val="009264BE"/>
    <w:rsid w:val="0092655E"/>
    <w:rsid w:val="009268C6"/>
    <w:rsid w:val="009268FD"/>
    <w:rsid w:val="00926D64"/>
    <w:rsid w:val="009273C0"/>
    <w:rsid w:val="009273FA"/>
    <w:rsid w:val="009277CB"/>
    <w:rsid w:val="0092799C"/>
    <w:rsid w:val="00927D32"/>
    <w:rsid w:val="00927E8C"/>
    <w:rsid w:val="0093023D"/>
    <w:rsid w:val="009302A3"/>
    <w:rsid w:val="0093044E"/>
    <w:rsid w:val="009308F6"/>
    <w:rsid w:val="00930A77"/>
    <w:rsid w:val="00930BA8"/>
    <w:rsid w:val="00930CD4"/>
    <w:rsid w:val="00930FCE"/>
    <w:rsid w:val="0093102A"/>
    <w:rsid w:val="0093174E"/>
    <w:rsid w:val="009318D7"/>
    <w:rsid w:val="00931C91"/>
    <w:rsid w:val="00931DF8"/>
    <w:rsid w:val="00931F0B"/>
    <w:rsid w:val="00931F60"/>
    <w:rsid w:val="00932A4F"/>
    <w:rsid w:val="00932AC6"/>
    <w:rsid w:val="00932B44"/>
    <w:rsid w:val="00932BD4"/>
    <w:rsid w:val="00932F42"/>
    <w:rsid w:val="009334F0"/>
    <w:rsid w:val="009335A7"/>
    <w:rsid w:val="00933C33"/>
    <w:rsid w:val="00933D64"/>
    <w:rsid w:val="00933DE6"/>
    <w:rsid w:val="00933F9C"/>
    <w:rsid w:val="009342D9"/>
    <w:rsid w:val="00934405"/>
    <w:rsid w:val="00934735"/>
    <w:rsid w:val="00934885"/>
    <w:rsid w:val="00934D38"/>
    <w:rsid w:val="00934D80"/>
    <w:rsid w:val="00934E83"/>
    <w:rsid w:val="009351FB"/>
    <w:rsid w:val="009354A4"/>
    <w:rsid w:val="00935795"/>
    <w:rsid w:val="00936115"/>
    <w:rsid w:val="0093618A"/>
    <w:rsid w:val="00936D7C"/>
    <w:rsid w:val="009373F7"/>
    <w:rsid w:val="0093746D"/>
    <w:rsid w:val="009376F6"/>
    <w:rsid w:val="00937739"/>
    <w:rsid w:val="009378EF"/>
    <w:rsid w:val="00940652"/>
    <w:rsid w:val="00940935"/>
    <w:rsid w:val="00940C6A"/>
    <w:rsid w:val="009410E8"/>
    <w:rsid w:val="0094161A"/>
    <w:rsid w:val="0094206E"/>
    <w:rsid w:val="009424C8"/>
    <w:rsid w:val="00942996"/>
    <w:rsid w:val="00942E20"/>
    <w:rsid w:val="0094355A"/>
    <w:rsid w:val="00943A8F"/>
    <w:rsid w:val="00943C76"/>
    <w:rsid w:val="009444B3"/>
    <w:rsid w:val="009444DC"/>
    <w:rsid w:val="00944863"/>
    <w:rsid w:val="009449B0"/>
    <w:rsid w:val="00944AE8"/>
    <w:rsid w:val="00944C97"/>
    <w:rsid w:val="00944FBA"/>
    <w:rsid w:val="009450A1"/>
    <w:rsid w:val="00945576"/>
    <w:rsid w:val="00945628"/>
    <w:rsid w:val="009458EA"/>
    <w:rsid w:val="00945AE8"/>
    <w:rsid w:val="00945E7B"/>
    <w:rsid w:val="00945EB5"/>
    <w:rsid w:val="00946124"/>
    <w:rsid w:val="00946924"/>
    <w:rsid w:val="00946D2A"/>
    <w:rsid w:val="0094714E"/>
    <w:rsid w:val="0094719B"/>
    <w:rsid w:val="0094756A"/>
    <w:rsid w:val="0094763C"/>
    <w:rsid w:val="00947A8C"/>
    <w:rsid w:val="00947ACE"/>
    <w:rsid w:val="00947EAE"/>
    <w:rsid w:val="009503BB"/>
    <w:rsid w:val="009505F8"/>
    <w:rsid w:val="00950760"/>
    <w:rsid w:val="009515EF"/>
    <w:rsid w:val="00951726"/>
    <w:rsid w:val="0095175E"/>
    <w:rsid w:val="00951F0F"/>
    <w:rsid w:val="00951F20"/>
    <w:rsid w:val="0095201E"/>
    <w:rsid w:val="00952268"/>
    <w:rsid w:val="00952D67"/>
    <w:rsid w:val="00953276"/>
    <w:rsid w:val="009533CD"/>
    <w:rsid w:val="00953710"/>
    <w:rsid w:val="0095376D"/>
    <w:rsid w:val="0095388E"/>
    <w:rsid w:val="00953D41"/>
    <w:rsid w:val="00953E88"/>
    <w:rsid w:val="0095439B"/>
    <w:rsid w:val="009544B9"/>
    <w:rsid w:val="00954777"/>
    <w:rsid w:val="00954A7A"/>
    <w:rsid w:val="00954C25"/>
    <w:rsid w:val="00955406"/>
    <w:rsid w:val="009555EA"/>
    <w:rsid w:val="00955CAA"/>
    <w:rsid w:val="00955FEE"/>
    <w:rsid w:val="00956667"/>
    <w:rsid w:val="009568C6"/>
    <w:rsid w:val="00956FAE"/>
    <w:rsid w:val="009571E1"/>
    <w:rsid w:val="009572B5"/>
    <w:rsid w:val="0095730F"/>
    <w:rsid w:val="009573CC"/>
    <w:rsid w:val="009573DF"/>
    <w:rsid w:val="00957465"/>
    <w:rsid w:val="00957561"/>
    <w:rsid w:val="009577A7"/>
    <w:rsid w:val="00957B76"/>
    <w:rsid w:val="00957C08"/>
    <w:rsid w:val="00957CEC"/>
    <w:rsid w:val="0096004E"/>
    <w:rsid w:val="009600FB"/>
    <w:rsid w:val="00960451"/>
    <w:rsid w:val="0096086F"/>
    <w:rsid w:val="0096094B"/>
    <w:rsid w:val="00960BA9"/>
    <w:rsid w:val="00960E0D"/>
    <w:rsid w:val="00961554"/>
    <w:rsid w:val="00961814"/>
    <w:rsid w:val="00962088"/>
    <w:rsid w:val="00962510"/>
    <w:rsid w:val="009626FE"/>
    <w:rsid w:val="009627D1"/>
    <w:rsid w:val="009627F6"/>
    <w:rsid w:val="00962858"/>
    <w:rsid w:val="00962DD7"/>
    <w:rsid w:val="00963662"/>
    <w:rsid w:val="009638E3"/>
    <w:rsid w:val="00963C97"/>
    <w:rsid w:val="00964362"/>
    <w:rsid w:val="009644A7"/>
    <w:rsid w:val="009647A8"/>
    <w:rsid w:val="00964A2F"/>
    <w:rsid w:val="00964DCA"/>
    <w:rsid w:val="00964E0D"/>
    <w:rsid w:val="0096515A"/>
    <w:rsid w:val="009656A1"/>
    <w:rsid w:val="009656DC"/>
    <w:rsid w:val="0096584E"/>
    <w:rsid w:val="00965995"/>
    <w:rsid w:val="00965A05"/>
    <w:rsid w:val="00965D4F"/>
    <w:rsid w:val="00965D74"/>
    <w:rsid w:val="00965FA5"/>
    <w:rsid w:val="00966606"/>
    <w:rsid w:val="009670DE"/>
    <w:rsid w:val="009674CF"/>
    <w:rsid w:val="0096773E"/>
    <w:rsid w:val="00967D2C"/>
    <w:rsid w:val="00967F55"/>
    <w:rsid w:val="009700A2"/>
    <w:rsid w:val="009700D4"/>
    <w:rsid w:val="00971291"/>
    <w:rsid w:val="00971512"/>
    <w:rsid w:val="00971A8A"/>
    <w:rsid w:val="00971D98"/>
    <w:rsid w:val="009722EA"/>
    <w:rsid w:val="0097252F"/>
    <w:rsid w:val="0097291F"/>
    <w:rsid w:val="00972DF2"/>
    <w:rsid w:val="009745E9"/>
    <w:rsid w:val="00974A9E"/>
    <w:rsid w:val="00974BED"/>
    <w:rsid w:val="0097505E"/>
    <w:rsid w:val="009751DB"/>
    <w:rsid w:val="0097533A"/>
    <w:rsid w:val="00975512"/>
    <w:rsid w:val="0097554A"/>
    <w:rsid w:val="00975615"/>
    <w:rsid w:val="009757FB"/>
    <w:rsid w:val="00975E92"/>
    <w:rsid w:val="00976138"/>
    <w:rsid w:val="0097652F"/>
    <w:rsid w:val="009765C6"/>
    <w:rsid w:val="00976807"/>
    <w:rsid w:val="00976A98"/>
    <w:rsid w:val="00976B8C"/>
    <w:rsid w:val="00976DA7"/>
    <w:rsid w:val="00976E8D"/>
    <w:rsid w:val="00976F86"/>
    <w:rsid w:val="009770D4"/>
    <w:rsid w:val="00977277"/>
    <w:rsid w:val="00977300"/>
    <w:rsid w:val="00977697"/>
    <w:rsid w:val="00977847"/>
    <w:rsid w:val="00977B7C"/>
    <w:rsid w:val="00977B94"/>
    <w:rsid w:val="00980405"/>
    <w:rsid w:val="00980AC9"/>
    <w:rsid w:val="00980CD3"/>
    <w:rsid w:val="00981106"/>
    <w:rsid w:val="0098156B"/>
    <w:rsid w:val="00981A67"/>
    <w:rsid w:val="00981AB5"/>
    <w:rsid w:val="00981AE4"/>
    <w:rsid w:val="00981E9A"/>
    <w:rsid w:val="00981EBC"/>
    <w:rsid w:val="009820A7"/>
    <w:rsid w:val="00982638"/>
    <w:rsid w:val="00982660"/>
    <w:rsid w:val="009826CA"/>
    <w:rsid w:val="00982730"/>
    <w:rsid w:val="009827C8"/>
    <w:rsid w:val="00982CC1"/>
    <w:rsid w:val="009834B0"/>
    <w:rsid w:val="00983736"/>
    <w:rsid w:val="009840B5"/>
    <w:rsid w:val="009841D2"/>
    <w:rsid w:val="00984512"/>
    <w:rsid w:val="009846B5"/>
    <w:rsid w:val="00984821"/>
    <w:rsid w:val="00984CE1"/>
    <w:rsid w:val="0098563F"/>
    <w:rsid w:val="00986652"/>
    <w:rsid w:val="00986707"/>
    <w:rsid w:val="00986DCA"/>
    <w:rsid w:val="009870FF"/>
    <w:rsid w:val="0098714D"/>
    <w:rsid w:val="0098732B"/>
    <w:rsid w:val="00987658"/>
    <w:rsid w:val="00987AFD"/>
    <w:rsid w:val="00987DF5"/>
    <w:rsid w:val="0099026E"/>
    <w:rsid w:val="0099027C"/>
    <w:rsid w:val="0099066F"/>
    <w:rsid w:val="00990ECC"/>
    <w:rsid w:val="009914C8"/>
    <w:rsid w:val="00991960"/>
    <w:rsid w:val="00991990"/>
    <w:rsid w:val="00991C26"/>
    <w:rsid w:val="00991D33"/>
    <w:rsid w:val="00992137"/>
    <w:rsid w:val="00992EDB"/>
    <w:rsid w:val="009930E8"/>
    <w:rsid w:val="00993121"/>
    <w:rsid w:val="00993132"/>
    <w:rsid w:val="00993732"/>
    <w:rsid w:val="00993BC3"/>
    <w:rsid w:val="009940A9"/>
    <w:rsid w:val="00994330"/>
    <w:rsid w:val="009944C6"/>
    <w:rsid w:val="00994783"/>
    <w:rsid w:val="0099493C"/>
    <w:rsid w:val="00994B24"/>
    <w:rsid w:val="00994D83"/>
    <w:rsid w:val="009950DA"/>
    <w:rsid w:val="009952C5"/>
    <w:rsid w:val="009953D8"/>
    <w:rsid w:val="00995466"/>
    <w:rsid w:val="0099573E"/>
    <w:rsid w:val="00995EA0"/>
    <w:rsid w:val="009960C2"/>
    <w:rsid w:val="009962FC"/>
    <w:rsid w:val="0099659E"/>
    <w:rsid w:val="009966AA"/>
    <w:rsid w:val="009969D0"/>
    <w:rsid w:val="00996A24"/>
    <w:rsid w:val="00997643"/>
    <w:rsid w:val="009979CD"/>
    <w:rsid w:val="00997F72"/>
    <w:rsid w:val="009A0109"/>
    <w:rsid w:val="009A0616"/>
    <w:rsid w:val="009A107B"/>
    <w:rsid w:val="009A107C"/>
    <w:rsid w:val="009A16C6"/>
    <w:rsid w:val="009A1F3D"/>
    <w:rsid w:val="009A1FBA"/>
    <w:rsid w:val="009A2409"/>
    <w:rsid w:val="009A28C4"/>
    <w:rsid w:val="009A2AB7"/>
    <w:rsid w:val="009A364D"/>
    <w:rsid w:val="009A3A84"/>
    <w:rsid w:val="009A3E17"/>
    <w:rsid w:val="009A3F12"/>
    <w:rsid w:val="009A3FE6"/>
    <w:rsid w:val="009A409F"/>
    <w:rsid w:val="009A4972"/>
    <w:rsid w:val="009A49E3"/>
    <w:rsid w:val="009A524A"/>
    <w:rsid w:val="009A5330"/>
    <w:rsid w:val="009A545D"/>
    <w:rsid w:val="009A5529"/>
    <w:rsid w:val="009A5C41"/>
    <w:rsid w:val="009A5ED9"/>
    <w:rsid w:val="009A5FC1"/>
    <w:rsid w:val="009A6781"/>
    <w:rsid w:val="009A6D8C"/>
    <w:rsid w:val="009A6EE3"/>
    <w:rsid w:val="009A6F32"/>
    <w:rsid w:val="009A7244"/>
    <w:rsid w:val="009A7823"/>
    <w:rsid w:val="009A7897"/>
    <w:rsid w:val="009B0069"/>
    <w:rsid w:val="009B0606"/>
    <w:rsid w:val="009B0B29"/>
    <w:rsid w:val="009B0BDF"/>
    <w:rsid w:val="009B1430"/>
    <w:rsid w:val="009B17B1"/>
    <w:rsid w:val="009B17EF"/>
    <w:rsid w:val="009B19B8"/>
    <w:rsid w:val="009B1B2F"/>
    <w:rsid w:val="009B1DD3"/>
    <w:rsid w:val="009B244D"/>
    <w:rsid w:val="009B28C0"/>
    <w:rsid w:val="009B2B5B"/>
    <w:rsid w:val="009B2CB5"/>
    <w:rsid w:val="009B2CC7"/>
    <w:rsid w:val="009B2DA3"/>
    <w:rsid w:val="009B3348"/>
    <w:rsid w:val="009B334D"/>
    <w:rsid w:val="009B387B"/>
    <w:rsid w:val="009B38DE"/>
    <w:rsid w:val="009B3B5C"/>
    <w:rsid w:val="009B3C04"/>
    <w:rsid w:val="009B3F33"/>
    <w:rsid w:val="009B4003"/>
    <w:rsid w:val="009B4576"/>
    <w:rsid w:val="009B458A"/>
    <w:rsid w:val="009B4A47"/>
    <w:rsid w:val="009B5004"/>
    <w:rsid w:val="009B55E7"/>
    <w:rsid w:val="009B5664"/>
    <w:rsid w:val="009B5EF7"/>
    <w:rsid w:val="009B6487"/>
    <w:rsid w:val="009B6D60"/>
    <w:rsid w:val="009B6E08"/>
    <w:rsid w:val="009B6F02"/>
    <w:rsid w:val="009B77F0"/>
    <w:rsid w:val="009B7DBE"/>
    <w:rsid w:val="009B7FF7"/>
    <w:rsid w:val="009C000B"/>
    <w:rsid w:val="009C060D"/>
    <w:rsid w:val="009C06CC"/>
    <w:rsid w:val="009C0A84"/>
    <w:rsid w:val="009C0B57"/>
    <w:rsid w:val="009C0C80"/>
    <w:rsid w:val="009C11AC"/>
    <w:rsid w:val="009C16A1"/>
    <w:rsid w:val="009C185D"/>
    <w:rsid w:val="009C18A7"/>
    <w:rsid w:val="009C1B9B"/>
    <w:rsid w:val="009C20E1"/>
    <w:rsid w:val="009C22DC"/>
    <w:rsid w:val="009C2CDF"/>
    <w:rsid w:val="009C2E14"/>
    <w:rsid w:val="009C3841"/>
    <w:rsid w:val="009C3A7B"/>
    <w:rsid w:val="009C4473"/>
    <w:rsid w:val="009C4506"/>
    <w:rsid w:val="009C451A"/>
    <w:rsid w:val="009C4B3F"/>
    <w:rsid w:val="009C4B7F"/>
    <w:rsid w:val="009C4D23"/>
    <w:rsid w:val="009C4E94"/>
    <w:rsid w:val="009C4F1E"/>
    <w:rsid w:val="009C50EA"/>
    <w:rsid w:val="009C51AE"/>
    <w:rsid w:val="009C5400"/>
    <w:rsid w:val="009C55B9"/>
    <w:rsid w:val="009C57ED"/>
    <w:rsid w:val="009C5835"/>
    <w:rsid w:val="009C589D"/>
    <w:rsid w:val="009C60D1"/>
    <w:rsid w:val="009C6113"/>
    <w:rsid w:val="009C626F"/>
    <w:rsid w:val="009C6776"/>
    <w:rsid w:val="009C69D4"/>
    <w:rsid w:val="009C6F89"/>
    <w:rsid w:val="009C77C0"/>
    <w:rsid w:val="009C7870"/>
    <w:rsid w:val="009C799E"/>
    <w:rsid w:val="009C7B41"/>
    <w:rsid w:val="009C7CE3"/>
    <w:rsid w:val="009C7CE4"/>
    <w:rsid w:val="009C7D70"/>
    <w:rsid w:val="009D01C1"/>
    <w:rsid w:val="009D0508"/>
    <w:rsid w:val="009D078A"/>
    <w:rsid w:val="009D110D"/>
    <w:rsid w:val="009D15A4"/>
    <w:rsid w:val="009D183A"/>
    <w:rsid w:val="009D1A07"/>
    <w:rsid w:val="009D1A8E"/>
    <w:rsid w:val="009D1A91"/>
    <w:rsid w:val="009D1D5C"/>
    <w:rsid w:val="009D1E25"/>
    <w:rsid w:val="009D1E69"/>
    <w:rsid w:val="009D20E1"/>
    <w:rsid w:val="009D2111"/>
    <w:rsid w:val="009D2120"/>
    <w:rsid w:val="009D2801"/>
    <w:rsid w:val="009D2B8C"/>
    <w:rsid w:val="009D2C4F"/>
    <w:rsid w:val="009D2DF3"/>
    <w:rsid w:val="009D2F1B"/>
    <w:rsid w:val="009D30F9"/>
    <w:rsid w:val="009D320A"/>
    <w:rsid w:val="009D328B"/>
    <w:rsid w:val="009D369C"/>
    <w:rsid w:val="009D38EE"/>
    <w:rsid w:val="009D4057"/>
    <w:rsid w:val="009D45A2"/>
    <w:rsid w:val="009D489D"/>
    <w:rsid w:val="009D48FA"/>
    <w:rsid w:val="009D4A98"/>
    <w:rsid w:val="009D4B35"/>
    <w:rsid w:val="009D4E21"/>
    <w:rsid w:val="009D5163"/>
    <w:rsid w:val="009D53BD"/>
    <w:rsid w:val="009D54E2"/>
    <w:rsid w:val="009D575A"/>
    <w:rsid w:val="009D575E"/>
    <w:rsid w:val="009D57EF"/>
    <w:rsid w:val="009D58CC"/>
    <w:rsid w:val="009D5E5E"/>
    <w:rsid w:val="009D5F99"/>
    <w:rsid w:val="009D61E3"/>
    <w:rsid w:val="009D6340"/>
    <w:rsid w:val="009D671D"/>
    <w:rsid w:val="009D6E73"/>
    <w:rsid w:val="009D6F28"/>
    <w:rsid w:val="009D7040"/>
    <w:rsid w:val="009D722B"/>
    <w:rsid w:val="009D74B1"/>
    <w:rsid w:val="009D7503"/>
    <w:rsid w:val="009D77BF"/>
    <w:rsid w:val="009D7D53"/>
    <w:rsid w:val="009D7D5E"/>
    <w:rsid w:val="009E0797"/>
    <w:rsid w:val="009E0A29"/>
    <w:rsid w:val="009E0C56"/>
    <w:rsid w:val="009E0F92"/>
    <w:rsid w:val="009E11D4"/>
    <w:rsid w:val="009E2399"/>
    <w:rsid w:val="009E2BD3"/>
    <w:rsid w:val="009E2EB5"/>
    <w:rsid w:val="009E3206"/>
    <w:rsid w:val="009E3311"/>
    <w:rsid w:val="009E3AFC"/>
    <w:rsid w:val="009E3D4A"/>
    <w:rsid w:val="009E3DBD"/>
    <w:rsid w:val="009E3E44"/>
    <w:rsid w:val="009E46D0"/>
    <w:rsid w:val="009E4AC6"/>
    <w:rsid w:val="009E4B93"/>
    <w:rsid w:val="009E4C52"/>
    <w:rsid w:val="009E4FD4"/>
    <w:rsid w:val="009E5181"/>
    <w:rsid w:val="009E5460"/>
    <w:rsid w:val="009E5545"/>
    <w:rsid w:val="009E5670"/>
    <w:rsid w:val="009E5C49"/>
    <w:rsid w:val="009E5CEF"/>
    <w:rsid w:val="009E5F3C"/>
    <w:rsid w:val="009E729E"/>
    <w:rsid w:val="009E7656"/>
    <w:rsid w:val="009E76C9"/>
    <w:rsid w:val="009E7DE9"/>
    <w:rsid w:val="009F0411"/>
    <w:rsid w:val="009F06AB"/>
    <w:rsid w:val="009F07BC"/>
    <w:rsid w:val="009F0990"/>
    <w:rsid w:val="009F0A43"/>
    <w:rsid w:val="009F0BE5"/>
    <w:rsid w:val="009F0BF5"/>
    <w:rsid w:val="009F0D0F"/>
    <w:rsid w:val="009F0D5E"/>
    <w:rsid w:val="009F1402"/>
    <w:rsid w:val="009F1632"/>
    <w:rsid w:val="009F1C05"/>
    <w:rsid w:val="009F1E49"/>
    <w:rsid w:val="009F1F94"/>
    <w:rsid w:val="009F225E"/>
    <w:rsid w:val="009F269E"/>
    <w:rsid w:val="009F2D29"/>
    <w:rsid w:val="009F3234"/>
    <w:rsid w:val="009F336D"/>
    <w:rsid w:val="009F3415"/>
    <w:rsid w:val="009F34C8"/>
    <w:rsid w:val="009F38E1"/>
    <w:rsid w:val="009F40B7"/>
    <w:rsid w:val="009F4318"/>
    <w:rsid w:val="009F443D"/>
    <w:rsid w:val="009F443F"/>
    <w:rsid w:val="009F46A9"/>
    <w:rsid w:val="009F47F0"/>
    <w:rsid w:val="009F496A"/>
    <w:rsid w:val="009F52C9"/>
    <w:rsid w:val="009F52DF"/>
    <w:rsid w:val="009F54C5"/>
    <w:rsid w:val="009F5AEA"/>
    <w:rsid w:val="009F5E43"/>
    <w:rsid w:val="009F608D"/>
    <w:rsid w:val="009F6248"/>
    <w:rsid w:val="009F6534"/>
    <w:rsid w:val="009F6CFF"/>
    <w:rsid w:val="009F7147"/>
    <w:rsid w:val="009F72FB"/>
    <w:rsid w:val="00A0007B"/>
    <w:rsid w:val="00A00087"/>
    <w:rsid w:val="00A0037D"/>
    <w:rsid w:val="00A004F5"/>
    <w:rsid w:val="00A00A0D"/>
    <w:rsid w:val="00A00A3A"/>
    <w:rsid w:val="00A00B62"/>
    <w:rsid w:val="00A00F76"/>
    <w:rsid w:val="00A01158"/>
    <w:rsid w:val="00A0175D"/>
    <w:rsid w:val="00A01B6A"/>
    <w:rsid w:val="00A01FBF"/>
    <w:rsid w:val="00A02067"/>
    <w:rsid w:val="00A02213"/>
    <w:rsid w:val="00A02C28"/>
    <w:rsid w:val="00A02C89"/>
    <w:rsid w:val="00A02CBB"/>
    <w:rsid w:val="00A02D73"/>
    <w:rsid w:val="00A03A1D"/>
    <w:rsid w:val="00A03B7B"/>
    <w:rsid w:val="00A03C35"/>
    <w:rsid w:val="00A03C3A"/>
    <w:rsid w:val="00A03D1B"/>
    <w:rsid w:val="00A0446B"/>
    <w:rsid w:val="00A0499B"/>
    <w:rsid w:val="00A04B16"/>
    <w:rsid w:val="00A04E88"/>
    <w:rsid w:val="00A0502C"/>
    <w:rsid w:val="00A05635"/>
    <w:rsid w:val="00A056E3"/>
    <w:rsid w:val="00A05761"/>
    <w:rsid w:val="00A05ACE"/>
    <w:rsid w:val="00A06822"/>
    <w:rsid w:val="00A069A9"/>
    <w:rsid w:val="00A06D28"/>
    <w:rsid w:val="00A07023"/>
    <w:rsid w:val="00A07324"/>
    <w:rsid w:val="00A07698"/>
    <w:rsid w:val="00A0773E"/>
    <w:rsid w:val="00A079CC"/>
    <w:rsid w:val="00A07F2F"/>
    <w:rsid w:val="00A10277"/>
    <w:rsid w:val="00A1038A"/>
    <w:rsid w:val="00A10A58"/>
    <w:rsid w:val="00A10B42"/>
    <w:rsid w:val="00A10BE2"/>
    <w:rsid w:val="00A111A8"/>
    <w:rsid w:val="00A113BC"/>
    <w:rsid w:val="00A115CB"/>
    <w:rsid w:val="00A11BFA"/>
    <w:rsid w:val="00A11D8E"/>
    <w:rsid w:val="00A11EE5"/>
    <w:rsid w:val="00A12056"/>
    <w:rsid w:val="00A1207F"/>
    <w:rsid w:val="00A121A3"/>
    <w:rsid w:val="00A1285D"/>
    <w:rsid w:val="00A128DB"/>
    <w:rsid w:val="00A12A99"/>
    <w:rsid w:val="00A12AAB"/>
    <w:rsid w:val="00A12D2B"/>
    <w:rsid w:val="00A12E01"/>
    <w:rsid w:val="00A133E0"/>
    <w:rsid w:val="00A13484"/>
    <w:rsid w:val="00A1348E"/>
    <w:rsid w:val="00A13632"/>
    <w:rsid w:val="00A1395A"/>
    <w:rsid w:val="00A13D7F"/>
    <w:rsid w:val="00A140BD"/>
    <w:rsid w:val="00A14189"/>
    <w:rsid w:val="00A143B6"/>
    <w:rsid w:val="00A144E4"/>
    <w:rsid w:val="00A14822"/>
    <w:rsid w:val="00A14DAF"/>
    <w:rsid w:val="00A152B8"/>
    <w:rsid w:val="00A1587A"/>
    <w:rsid w:val="00A158F6"/>
    <w:rsid w:val="00A1591D"/>
    <w:rsid w:val="00A15963"/>
    <w:rsid w:val="00A15B18"/>
    <w:rsid w:val="00A160FB"/>
    <w:rsid w:val="00A1635B"/>
    <w:rsid w:val="00A16D93"/>
    <w:rsid w:val="00A16E2F"/>
    <w:rsid w:val="00A17698"/>
    <w:rsid w:val="00A178E9"/>
    <w:rsid w:val="00A17A41"/>
    <w:rsid w:val="00A17B62"/>
    <w:rsid w:val="00A17C30"/>
    <w:rsid w:val="00A17F1F"/>
    <w:rsid w:val="00A203CE"/>
    <w:rsid w:val="00A203D7"/>
    <w:rsid w:val="00A20759"/>
    <w:rsid w:val="00A209DD"/>
    <w:rsid w:val="00A20C7C"/>
    <w:rsid w:val="00A20FD9"/>
    <w:rsid w:val="00A2106C"/>
    <w:rsid w:val="00A21463"/>
    <w:rsid w:val="00A214DE"/>
    <w:rsid w:val="00A21CEC"/>
    <w:rsid w:val="00A221C0"/>
    <w:rsid w:val="00A229E9"/>
    <w:rsid w:val="00A22B53"/>
    <w:rsid w:val="00A22EF8"/>
    <w:rsid w:val="00A235AF"/>
    <w:rsid w:val="00A235D3"/>
    <w:rsid w:val="00A2386D"/>
    <w:rsid w:val="00A23B79"/>
    <w:rsid w:val="00A23DDF"/>
    <w:rsid w:val="00A24143"/>
    <w:rsid w:val="00A24BEC"/>
    <w:rsid w:val="00A24FF3"/>
    <w:rsid w:val="00A254F6"/>
    <w:rsid w:val="00A25629"/>
    <w:rsid w:val="00A2582D"/>
    <w:rsid w:val="00A2593F"/>
    <w:rsid w:val="00A25B30"/>
    <w:rsid w:val="00A25ECB"/>
    <w:rsid w:val="00A2611A"/>
    <w:rsid w:val="00A2692C"/>
    <w:rsid w:val="00A26ACF"/>
    <w:rsid w:val="00A26B30"/>
    <w:rsid w:val="00A26D3C"/>
    <w:rsid w:val="00A27150"/>
    <w:rsid w:val="00A30597"/>
    <w:rsid w:val="00A309A9"/>
    <w:rsid w:val="00A309AF"/>
    <w:rsid w:val="00A31158"/>
    <w:rsid w:val="00A31359"/>
    <w:rsid w:val="00A31780"/>
    <w:rsid w:val="00A318DA"/>
    <w:rsid w:val="00A31ABD"/>
    <w:rsid w:val="00A32169"/>
    <w:rsid w:val="00A32BBF"/>
    <w:rsid w:val="00A32C2B"/>
    <w:rsid w:val="00A32D6B"/>
    <w:rsid w:val="00A33170"/>
    <w:rsid w:val="00A33266"/>
    <w:rsid w:val="00A33591"/>
    <w:rsid w:val="00A33852"/>
    <w:rsid w:val="00A3393B"/>
    <w:rsid w:val="00A345F0"/>
    <w:rsid w:val="00A34FA3"/>
    <w:rsid w:val="00A356D5"/>
    <w:rsid w:val="00A35875"/>
    <w:rsid w:val="00A35909"/>
    <w:rsid w:val="00A35CDE"/>
    <w:rsid w:val="00A363FE"/>
    <w:rsid w:val="00A36A60"/>
    <w:rsid w:val="00A36DDC"/>
    <w:rsid w:val="00A36F0B"/>
    <w:rsid w:val="00A3704A"/>
    <w:rsid w:val="00A37334"/>
    <w:rsid w:val="00A3739B"/>
    <w:rsid w:val="00A37B59"/>
    <w:rsid w:val="00A37EEA"/>
    <w:rsid w:val="00A400BA"/>
    <w:rsid w:val="00A4029E"/>
    <w:rsid w:val="00A4085B"/>
    <w:rsid w:val="00A4086E"/>
    <w:rsid w:val="00A40A88"/>
    <w:rsid w:val="00A4118D"/>
    <w:rsid w:val="00A4120F"/>
    <w:rsid w:val="00A41391"/>
    <w:rsid w:val="00A413DA"/>
    <w:rsid w:val="00A41D1D"/>
    <w:rsid w:val="00A4220A"/>
    <w:rsid w:val="00A42472"/>
    <w:rsid w:val="00A42673"/>
    <w:rsid w:val="00A4276E"/>
    <w:rsid w:val="00A427E0"/>
    <w:rsid w:val="00A428C9"/>
    <w:rsid w:val="00A43047"/>
    <w:rsid w:val="00A430B9"/>
    <w:rsid w:val="00A43144"/>
    <w:rsid w:val="00A431AB"/>
    <w:rsid w:val="00A431D9"/>
    <w:rsid w:val="00A431F2"/>
    <w:rsid w:val="00A432C0"/>
    <w:rsid w:val="00A4337B"/>
    <w:rsid w:val="00A4361C"/>
    <w:rsid w:val="00A4387E"/>
    <w:rsid w:val="00A444A7"/>
    <w:rsid w:val="00A4494B"/>
    <w:rsid w:val="00A449B2"/>
    <w:rsid w:val="00A44B9F"/>
    <w:rsid w:val="00A44D88"/>
    <w:rsid w:val="00A465E6"/>
    <w:rsid w:val="00A46876"/>
    <w:rsid w:val="00A4727F"/>
    <w:rsid w:val="00A4737D"/>
    <w:rsid w:val="00A47393"/>
    <w:rsid w:val="00A47B7F"/>
    <w:rsid w:val="00A501C4"/>
    <w:rsid w:val="00A50448"/>
    <w:rsid w:val="00A506D5"/>
    <w:rsid w:val="00A509A8"/>
    <w:rsid w:val="00A51436"/>
    <w:rsid w:val="00A515E1"/>
    <w:rsid w:val="00A51699"/>
    <w:rsid w:val="00A51AC5"/>
    <w:rsid w:val="00A524D4"/>
    <w:rsid w:val="00A52698"/>
    <w:rsid w:val="00A52AFA"/>
    <w:rsid w:val="00A5304B"/>
    <w:rsid w:val="00A532CC"/>
    <w:rsid w:val="00A535DD"/>
    <w:rsid w:val="00A53601"/>
    <w:rsid w:val="00A53684"/>
    <w:rsid w:val="00A53DF1"/>
    <w:rsid w:val="00A53E18"/>
    <w:rsid w:val="00A5404B"/>
    <w:rsid w:val="00A5452D"/>
    <w:rsid w:val="00A5455F"/>
    <w:rsid w:val="00A5476F"/>
    <w:rsid w:val="00A54CCE"/>
    <w:rsid w:val="00A54E23"/>
    <w:rsid w:val="00A550C2"/>
    <w:rsid w:val="00A553D3"/>
    <w:rsid w:val="00A5591C"/>
    <w:rsid w:val="00A55BD4"/>
    <w:rsid w:val="00A560C6"/>
    <w:rsid w:val="00A56234"/>
    <w:rsid w:val="00A56401"/>
    <w:rsid w:val="00A56753"/>
    <w:rsid w:val="00A567AF"/>
    <w:rsid w:val="00A568AA"/>
    <w:rsid w:val="00A56BC0"/>
    <w:rsid w:val="00A56C58"/>
    <w:rsid w:val="00A570BC"/>
    <w:rsid w:val="00A571F3"/>
    <w:rsid w:val="00A5726A"/>
    <w:rsid w:val="00A57583"/>
    <w:rsid w:val="00A575B2"/>
    <w:rsid w:val="00A6030E"/>
    <w:rsid w:val="00A60BB7"/>
    <w:rsid w:val="00A60C0D"/>
    <w:rsid w:val="00A60F17"/>
    <w:rsid w:val="00A610FC"/>
    <w:rsid w:val="00A612D2"/>
    <w:rsid w:val="00A6146D"/>
    <w:rsid w:val="00A619E7"/>
    <w:rsid w:val="00A61BC6"/>
    <w:rsid w:val="00A61D0E"/>
    <w:rsid w:val="00A61D51"/>
    <w:rsid w:val="00A61F85"/>
    <w:rsid w:val="00A62411"/>
    <w:rsid w:val="00A624A6"/>
    <w:rsid w:val="00A626CC"/>
    <w:rsid w:val="00A62B15"/>
    <w:rsid w:val="00A62CCB"/>
    <w:rsid w:val="00A6301A"/>
    <w:rsid w:val="00A6301B"/>
    <w:rsid w:val="00A6321C"/>
    <w:rsid w:val="00A635A4"/>
    <w:rsid w:val="00A6387E"/>
    <w:rsid w:val="00A63B98"/>
    <w:rsid w:val="00A63D75"/>
    <w:rsid w:val="00A6401B"/>
    <w:rsid w:val="00A64084"/>
    <w:rsid w:val="00A64853"/>
    <w:rsid w:val="00A649F4"/>
    <w:rsid w:val="00A64CAD"/>
    <w:rsid w:val="00A64DC2"/>
    <w:rsid w:val="00A64DDD"/>
    <w:rsid w:val="00A6572C"/>
    <w:rsid w:val="00A658C4"/>
    <w:rsid w:val="00A65A02"/>
    <w:rsid w:val="00A65AB4"/>
    <w:rsid w:val="00A65C75"/>
    <w:rsid w:val="00A65F12"/>
    <w:rsid w:val="00A660CA"/>
    <w:rsid w:val="00A6625E"/>
    <w:rsid w:val="00A6654D"/>
    <w:rsid w:val="00A6661D"/>
    <w:rsid w:val="00A66707"/>
    <w:rsid w:val="00A66895"/>
    <w:rsid w:val="00A669EE"/>
    <w:rsid w:val="00A66BDE"/>
    <w:rsid w:val="00A66F8E"/>
    <w:rsid w:val="00A676BC"/>
    <w:rsid w:val="00A67BDE"/>
    <w:rsid w:val="00A67CDA"/>
    <w:rsid w:val="00A67E8C"/>
    <w:rsid w:val="00A67ECC"/>
    <w:rsid w:val="00A7049E"/>
    <w:rsid w:val="00A705C2"/>
    <w:rsid w:val="00A705F7"/>
    <w:rsid w:val="00A70F83"/>
    <w:rsid w:val="00A70FB3"/>
    <w:rsid w:val="00A70FD5"/>
    <w:rsid w:val="00A71365"/>
    <w:rsid w:val="00A715A9"/>
    <w:rsid w:val="00A71947"/>
    <w:rsid w:val="00A71B4A"/>
    <w:rsid w:val="00A71C5B"/>
    <w:rsid w:val="00A72142"/>
    <w:rsid w:val="00A72894"/>
    <w:rsid w:val="00A728E0"/>
    <w:rsid w:val="00A73721"/>
    <w:rsid w:val="00A7381F"/>
    <w:rsid w:val="00A73ED4"/>
    <w:rsid w:val="00A74087"/>
    <w:rsid w:val="00A74BA0"/>
    <w:rsid w:val="00A74C06"/>
    <w:rsid w:val="00A74CA9"/>
    <w:rsid w:val="00A7505C"/>
    <w:rsid w:val="00A75252"/>
    <w:rsid w:val="00A755D9"/>
    <w:rsid w:val="00A75BC6"/>
    <w:rsid w:val="00A75C42"/>
    <w:rsid w:val="00A75D08"/>
    <w:rsid w:val="00A75F47"/>
    <w:rsid w:val="00A761FD"/>
    <w:rsid w:val="00A76471"/>
    <w:rsid w:val="00A765DB"/>
    <w:rsid w:val="00A76699"/>
    <w:rsid w:val="00A76A81"/>
    <w:rsid w:val="00A76B70"/>
    <w:rsid w:val="00A76C0B"/>
    <w:rsid w:val="00A76F26"/>
    <w:rsid w:val="00A7700B"/>
    <w:rsid w:val="00A77099"/>
    <w:rsid w:val="00A7712A"/>
    <w:rsid w:val="00A771C7"/>
    <w:rsid w:val="00A772DB"/>
    <w:rsid w:val="00A774C2"/>
    <w:rsid w:val="00A776A2"/>
    <w:rsid w:val="00A77715"/>
    <w:rsid w:val="00A77AC0"/>
    <w:rsid w:val="00A77BB6"/>
    <w:rsid w:val="00A800AE"/>
    <w:rsid w:val="00A8063E"/>
    <w:rsid w:val="00A8075E"/>
    <w:rsid w:val="00A80935"/>
    <w:rsid w:val="00A80AFB"/>
    <w:rsid w:val="00A80BF7"/>
    <w:rsid w:val="00A80D85"/>
    <w:rsid w:val="00A8151C"/>
    <w:rsid w:val="00A81A8E"/>
    <w:rsid w:val="00A81EDA"/>
    <w:rsid w:val="00A820B7"/>
    <w:rsid w:val="00A82192"/>
    <w:rsid w:val="00A82883"/>
    <w:rsid w:val="00A82969"/>
    <w:rsid w:val="00A82E52"/>
    <w:rsid w:val="00A82EE7"/>
    <w:rsid w:val="00A83412"/>
    <w:rsid w:val="00A83A3F"/>
    <w:rsid w:val="00A83C8A"/>
    <w:rsid w:val="00A842D8"/>
    <w:rsid w:val="00A84705"/>
    <w:rsid w:val="00A8489A"/>
    <w:rsid w:val="00A84992"/>
    <w:rsid w:val="00A84A35"/>
    <w:rsid w:val="00A84CE8"/>
    <w:rsid w:val="00A853A6"/>
    <w:rsid w:val="00A85459"/>
    <w:rsid w:val="00A856B6"/>
    <w:rsid w:val="00A8580B"/>
    <w:rsid w:val="00A860B8"/>
    <w:rsid w:val="00A8640D"/>
    <w:rsid w:val="00A86420"/>
    <w:rsid w:val="00A864AA"/>
    <w:rsid w:val="00A86E5C"/>
    <w:rsid w:val="00A87747"/>
    <w:rsid w:val="00A87838"/>
    <w:rsid w:val="00A87B17"/>
    <w:rsid w:val="00A905AB"/>
    <w:rsid w:val="00A909DC"/>
    <w:rsid w:val="00A90BBB"/>
    <w:rsid w:val="00A90EB3"/>
    <w:rsid w:val="00A910A0"/>
    <w:rsid w:val="00A91214"/>
    <w:rsid w:val="00A91447"/>
    <w:rsid w:val="00A91606"/>
    <w:rsid w:val="00A91A59"/>
    <w:rsid w:val="00A91AAB"/>
    <w:rsid w:val="00A92186"/>
    <w:rsid w:val="00A921DC"/>
    <w:rsid w:val="00A92669"/>
    <w:rsid w:val="00A92733"/>
    <w:rsid w:val="00A928EA"/>
    <w:rsid w:val="00A92A7A"/>
    <w:rsid w:val="00A92D53"/>
    <w:rsid w:val="00A92DAD"/>
    <w:rsid w:val="00A9355C"/>
    <w:rsid w:val="00A93A04"/>
    <w:rsid w:val="00A93AC8"/>
    <w:rsid w:val="00A93E83"/>
    <w:rsid w:val="00A9400F"/>
    <w:rsid w:val="00A94873"/>
    <w:rsid w:val="00A94973"/>
    <w:rsid w:val="00A94E34"/>
    <w:rsid w:val="00A955E6"/>
    <w:rsid w:val="00A95767"/>
    <w:rsid w:val="00A95DC3"/>
    <w:rsid w:val="00A95ECD"/>
    <w:rsid w:val="00A95F0A"/>
    <w:rsid w:val="00A95F41"/>
    <w:rsid w:val="00A9773B"/>
    <w:rsid w:val="00A97972"/>
    <w:rsid w:val="00A97A9E"/>
    <w:rsid w:val="00A97CBA"/>
    <w:rsid w:val="00A97FD9"/>
    <w:rsid w:val="00AA013A"/>
    <w:rsid w:val="00AA032B"/>
    <w:rsid w:val="00AA081B"/>
    <w:rsid w:val="00AA0A0A"/>
    <w:rsid w:val="00AA10D4"/>
    <w:rsid w:val="00AA1220"/>
    <w:rsid w:val="00AA1748"/>
    <w:rsid w:val="00AA1A55"/>
    <w:rsid w:val="00AA1C08"/>
    <w:rsid w:val="00AA235D"/>
    <w:rsid w:val="00AA23A2"/>
    <w:rsid w:val="00AA27C2"/>
    <w:rsid w:val="00AA282D"/>
    <w:rsid w:val="00AA2D1A"/>
    <w:rsid w:val="00AA31BB"/>
    <w:rsid w:val="00AA3224"/>
    <w:rsid w:val="00AA326D"/>
    <w:rsid w:val="00AA3518"/>
    <w:rsid w:val="00AA36FB"/>
    <w:rsid w:val="00AA38C3"/>
    <w:rsid w:val="00AA3E4B"/>
    <w:rsid w:val="00AA3E5B"/>
    <w:rsid w:val="00AA3F49"/>
    <w:rsid w:val="00AA3FDE"/>
    <w:rsid w:val="00AA4030"/>
    <w:rsid w:val="00AA4767"/>
    <w:rsid w:val="00AA484C"/>
    <w:rsid w:val="00AA4F18"/>
    <w:rsid w:val="00AA5161"/>
    <w:rsid w:val="00AA526B"/>
    <w:rsid w:val="00AA55DD"/>
    <w:rsid w:val="00AA5740"/>
    <w:rsid w:val="00AA58FE"/>
    <w:rsid w:val="00AA59CE"/>
    <w:rsid w:val="00AA7669"/>
    <w:rsid w:val="00AA7785"/>
    <w:rsid w:val="00AA77CB"/>
    <w:rsid w:val="00AA795C"/>
    <w:rsid w:val="00AA7DD1"/>
    <w:rsid w:val="00AA7E4D"/>
    <w:rsid w:val="00AA7EC7"/>
    <w:rsid w:val="00AB008D"/>
    <w:rsid w:val="00AB00EC"/>
    <w:rsid w:val="00AB0444"/>
    <w:rsid w:val="00AB07D3"/>
    <w:rsid w:val="00AB0F4A"/>
    <w:rsid w:val="00AB1313"/>
    <w:rsid w:val="00AB1354"/>
    <w:rsid w:val="00AB1E6A"/>
    <w:rsid w:val="00AB2141"/>
    <w:rsid w:val="00AB2689"/>
    <w:rsid w:val="00AB27E8"/>
    <w:rsid w:val="00AB2ABA"/>
    <w:rsid w:val="00AB2BED"/>
    <w:rsid w:val="00AB33D5"/>
    <w:rsid w:val="00AB3607"/>
    <w:rsid w:val="00AB3733"/>
    <w:rsid w:val="00AB387F"/>
    <w:rsid w:val="00AB3B63"/>
    <w:rsid w:val="00AB4AEF"/>
    <w:rsid w:val="00AB4CB7"/>
    <w:rsid w:val="00AB4D68"/>
    <w:rsid w:val="00AB4ED1"/>
    <w:rsid w:val="00AB529B"/>
    <w:rsid w:val="00AB54D7"/>
    <w:rsid w:val="00AB54EC"/>
    <w:rsid w:val="00AB5B4B"/>
    <w:rsid w:val="00AB5E27"/>
    <w:rsid w:val="00AB5E67"/>
    <w:rsid w:val="00AB61C0"/>
    <w:rsid w:val="00AB7236"/>
    <w:rsid w:val="00AB75B4"/>
    <w:rsid w:val="00AB7DDC"/>
    <w:rsid w:val="00AB7DDE"/>
    <w:rsid w:val="00AC00F3"/>
    <w:rsid w:val="00AC013C"/>
    <w:rsid w:val="00AC0A09"/>
    <w:rsid w:val="00AC0B39"/>
    <w:rsid w:val="00AC0C5E"/>
    <w:rsid w:val="00AC0F0A"/>
    <w:rsid w:val="00AC1202"/>
    <w:rsid w:val="00AC147D"/>
    <w:rsid w:val="00AC14C6"/>
    <w:rsid w:val="00AC1618"/>
    <w:rsid w:val="00AC166A"/>
    <w:rsid w:val="00AC16AA"/>
    <w:rsid w:val="00AC16D7"/>
    <w:rsid w:val="00AC18F0"/>
    <w:rsid w:val="00AC1A90"/>
    <w:rsid w:val="00AC265A"/>
    <w:rsid w:val="00AC29C5"/>
    <w:rsid w:val="00AC2D16"/>
    <w:rsid w:val="00AC3108"/>
    <w:rsid w:val="00AC3142"/>
    <w:rsid w:val="00AC33E1"/>
    <w:rsid w:val="00AC3637"/>
    <w:rsid w:val="00AC399F"/>
    <w:rsid w:val="00AC3B5F"/>
    <w:rsid w:val="00AC3EDD"/>
    <w:rsid w:val="00AC3F6A"/>
    <w:rsid w:val="00AC497F"/>
    <w:rsid w:val="00AC4CF8"/>
    <w:rsid w:val="00AC4D24"/>
    <w:rsid w:val="00AC4EF3"/>
    <w:rsid w:val="00AC5209"/>
    <w:rsid w:val="00AC563B"/>
    <w:rsid w:val="00AC5C43"/>
    <w:rsid w:val="00AC64C5"/>
    <w:rsid w:val="00AC709C"/>
    <w:rsid w:val="00AC712A"/>
    <w:rsid w:val="00AC768B"/>
    <w:rsid w:val="00AC78D3"/>
    <w:rsid w:val="00AC7B46"/>
    <w:rsid w:val="00AD0067"/>
    <w:rsid w:val="00AD037C"/>
    <w:rsid w:val="00AD04C0"/>
    <w:rsid w:val="00AD1438"/>
    <w:rsid w:val="00AD17CC"/>
    <w:rsid w:val="00AD181D"/>
    <w:rsid w:val="00AD1A29"/>
    <w:rsid w:val="00AD1B02"/>
    <w:rsid w:val="00AD271A"/>
    <w:rsid w:val="00AD27D0"/>
    <w:rsid w:val="00AD2D72"/>
    <w:rsid w:val="00AD2F23"/>
    <w:rsid w:val="00AD31A4"/>
    <w:rsid w:val="00AD36A3"/>
    <w:rsid w:val="00AD3714"/>
    <w:rsid w:val="00AD3A90"/>
    <w:rsid w:val="00AD3B77"/>
    <w:rsid w:val="00AD3FDB"/>
    <w:rsid w:val="00AD4168"/>
    <w:rsid w:val="00AD430A"/>
    <w:rsid w:val="00AD4419"/>
    <w:rsid w:val="00AD46C9"/>
    <w:rsid w:val="00AD4B72"/>
    <w:rsid w:val="00AD4BB1"/>
    <w:rsid w:val="00AD4E93"/>
    <w:rsid w:val="00AD5850"/>
    <w:rsid w:val="00AD5A3A"/>
    <w:rsid w:val="00AD6198"/>
    <w:rsid w:val="00AD62A3"/>
    <w:rsid w:val="00AD62EC"/>
    <w:rsid w:val="00AD63C6"/>
    <w:rsid w:val="00AD644A"/>
    <w:rsid w:val="00AD649B"/>
    <w:rsid w:val="00AD64E5"/>
    <w:rsid w:val="00AD68B3"/>
    <w:rsid w:val="00AD6B7A"/>
    <w:rsid w:val="00AD6B89"/>
    <w:rsid w:val="00AD6EB3"/>
    <w:rsid w:val="00AD7450"/>
    <w:rsid w:val="00AE031C"/>
    <w:rsid w:val="00AE0771"/>
    <w:rsid w:val="00AE0963"/>
    <w:rsid w:val="00AE0D8F"/>
    <w:rsid w:val="00AE0F98"/>
    <w:rsid w:val="00AE0FE3"/>
    <w:rsid w:val="00AE1165"/>
    <w:rsid w:val="00AE1298"/>
    <w:rsid w:val="00AE16B4"/>
    <w:rsid w:val="00AE17B8"/>
    <w:rsid w:val="00AE18A7"/>
    <w:rsid w:val="00AE1D2F"/>
    <w:rsid w:val="00AE24F5"/>
    <w:rsid w:val="00AE33F0"/>
    <w:rsid w:val="00AE35B5"/>
    <w:rsid w:val="00AE3657"/>
    <w:rsid w:val="00AE44C3"/>
    <w:rsid w:val="00AE47FB"/>
    <w:rsid w:val="00AE4F23"/>
    <w:rsid w:val="00AE4F74"/>
    <w:rsid w:val="00AE51B9"/>
    <w:rsid w:val="00AE52B4"/>
    <w:rsid w:val="00AE53F8"/>
    <w:rsid w:val="00AE565E"/>
    <w:rsid w:val="00AE5A7A"/>
    <w:rsid w:val="00AE5B86"/>
    <w:rsid w:val="00AE5C50"/>
    <w:rsid w:val="00AE5E95"/>
    <w:rsid w:val="00AE656E"/>
    <w:rsid w:val="00AE685A"/>
    <w:rsid w:val="00AE699B"/>
    <w:rsid w:val="00AE7144"/>
    <w:rsid w:val="00AE74D5"/>
    <w:rsid w:val="00AE7796"/>
    <w:rsid w:val="00AE77B2"/>
    <w:rsid w:val="00AE782C"/>
    <w:rsid w:val="00AE794B"/>
    <w:rsid w:val="00AE7D38"/>
    <w:rsid w:val="00AF0175"/>
    <w:rsid w:val="00AF064D"/>
    <w:rsid w:val="00AF065C"/>
    <w:rsid w:val="00AF06B3"/>
    <w:rsid w:val="00AF0B44"/>
    <w:rsid w:val="00AF0C30"/>
    <w:rsid w:val="00AF0C69"/>
    <w:rsid w:val="00AF0E76"/>
    <w:rsid w:val="00AF0F87"/>
    <w:rsid w:val="00AF112D"/>
    <w:rsid w:val="00AF1647"/>
    <w:rsid w:val="00AF1DE8"/>
    <w:rsid w:val="00AF1E0E"/>
    <w:rsid w:val="00AF1F8E"/>
    <w:rsid w:val="00AF1FE1"/>
    <w:rsid w:val="00AF261C"/>
    <w:rsid w:val="00AF2658"/>
    <w:rsid w:val="00AF2B68"/>
    <w:rsid w:val="00AF2D6E"/>
    <w:rsid w:val="00AF356A"/>
    <w:rsid w:val="00AF3800"/>
    <w:rsid w:val="00AF3AA4"/>
    <w:rsid w:val="00AF3E28"/>
    <w:rsid w:val="00AF4129"/>
    <w:rsid w:val="00AF422E"/>
    <w:rsid w:val="00AF4394"/>
    <w:rsid w:val="00AF4480"/>
    <w:rsid w:val="00AF46AC"/>
    <w:rsid w:val="00AF4A13"/>
    <w:rsid w:val="00AF4B41"/>
    <w:rsid w:val="00AF4C0D"/>
    <w:rsid w:val="00AF4FD6"/>
    <w:rsid w:val="00AF5137"/>
    <w:rsid w:val="00AF5673"/>
    <w:rsid w:val="00AF579F"/>
    <w:rsid w:val="00AF59C0"/>
    <w:rsid w:val="00AF5B63"/>
    <w:rsid w:val="00AF5FAD"/>
    <w:rsid w:val="00AF6091"/>
    <w:rsid w:val="00AF63BA"/>
    <w:rsid w:val="00AF6452"/>
    <w:rsid w:val="00AF65E0"/>
    <w:rsid w:val="00AF6611"/>
    <w:rsid w:val="00AF6681"/>
    <w:rsid w:val="00AF66C6"/>
    <w:rsid w:val="00AF67D4"/>
    <w:rsid w:val="00AF6AE5"/>
    <w:rsid w:val="00AF6E57"/>
    <w:rsid w:val="00AF70FB"/>
    <w:rsid w:val="00AF73E2"/>
    <w:rsid w:val="00AF74F4"/>
    <w:rsid w:val="00AF7646"/>
    <w:rsid w:val="00AF76C9"/>
    <w:rsid w:val="00AF7815"/>
    <w:rsid w:val="00AF795A"/>
    <w:rsid w:val="00B007BB"/>
    <w:rsid w:val="00B01200"/>
    <w:rsid w:val="00B01693"/>
    <w:rsid w:val="00B01920"/>
    <w:rsid w:val="00B01979"/>
    <w:rsid w:val="00B01A7C"/>
    <w:rsid w:val="00B01BB6"/>
    <w:rsid w:val="00B01C0D"/>
    <w:rsid w:val="00B02056"/>
    <w:rsid w:val="00B02434"/>
    <w:rsid w:val="00B02924"/>
    <w:rsid w:val="00B02C66"/>
    <w:rsid w:val="00B02DB4"/>
    <w:rsid w:val="00B02DC1"/>
    <w:rsid w:val="00B02F58"/>
    <w:rsid w:val="00B0319B"/>
    <w:rsid w:val="00B036CA"/>
    <w:rsid w:val="00B03D6A"/>
    <w:rsid w:val="00B048CA"/>
    <w:rsid w:val="00B04AA4"/>
    <w:rsid w:val="00B04CAB"/>
    <w:rsid w:val="00B04E0C"/>
    <w:rsid w:val="00B054EA"/>
    <w:rsid w:val="00B059E9"/>
    <w:rsid w:val="00B05E8D"/>
    <w:rsid w:val="00B0610D"/>
    <w:rsid w:val="00B0639B"/>
    <w:rsid w:val="00B06B1B"/>
    <w:rsid w:val="00B06EA8"/>
    <w:rsid w:val="00B074BF"/>
    <w:rsid w:val="00B07854"/>
    <w:rsid w:val="00B07A14"/>
    <w:rsid w:val="00B07D59"/>
    <w:rsid w:val="00B07FA5"/>
    <w:rsid w:val="00B10112"/>
    <w:rsid w:val="00B101A6"/>
    <w:rsid w:val="00B108B5"/>
    <w:rsid w:val="00B10A38"/>
    <w:rsid w:val="00B10ED7"/>
    <w:rsid w:val="00B113AB"/>
    <w:rsid w:val="00B113D5"/>
    <w:rsid w:val="00B118B5"/>
    <w:rsid w:val="00B11CB7"/>
    <w:rsid w:val="00B11F54"/>
    <w:rsid w:val="00B12039"/>
    <w:rsid w:val="00B1270C"/>
    <w:rsid w:val="00B12A18"/>
    <w:rsid w:val="00B12CF3"/>
    <w:rsid w:val="00B12D4A"/>
    <w:rsid w:val="00B13606"/>
    <w:rsid w:val="00B13C1E"/>
    <w:rsid w:val="00B13D56"/>
    <w:rsid w:val="00B140E4"/>
    <w:rsid w:val="00B141B9"/>
    <w:rsid w:val="00B146BA"/>
    <w:rsid w:val="00B14728"/>
    <w:rsid w:val="00B148D9"/>
    <w:rsid w:val="00B14CDA"/>
    <w:rsid w:val="00B1524C"/>
    <w:rsid w:val="00B1548D"/>
    <w:rsid w:val="00B15568"/>
    <w:rsid w:val="00B1557F"/>
    <w:rsid w:val="00B155DA"/>
    <w:rsid w:val="00B15CEF"/>
    <w:rsid w:val="00B162EC"/>
    <w:rsid w:val="00B165BE"/>
    <w:rsid w:val="00B168A0"/>
    <w:rsid w:val="00B169FA"/>
    <w:rsid w:val="00B17056"/>
    <w:rsid w:val="00B1717B"/>
    <w:rsid w:val="00B1738A"/>
    <w:rsid w:val="00B17883"/>
    <w:rsid w:val="00B17AA9"/>
    <w:rsid w:val="00B17B52"/>
    <w:rsid w:val="00B20211"/>
    <w:rsid w:val="00B20531"/>
    <w:rsid w:val="00B20E13"/>
    <w:rsid w:val="00B21031"/>
    <w:rsid w:val="00B2119F"/>
    <w:rsid w:val="00B211C6"/>
    <w:rsid w:val="00B21210"/>
    <w:rsid w:val="00B213D2"/>
    <w:rsid w:val="00B2144C"/>
    <w:rsid w:val="00B21522"/>
    <w:rsid w:val="00B21602"/>
    <w:rsid w:val="00B216B4"/>
    <w:rsid w:val="00B21B0A"/>
    <w:rsid w:val="00B21B39"/>
    <w:rsid w:val="00B21EEE"/>
    <w:rsid w:val="00B221CB"/>
    <w:rsid w:val="00B225BB"/>
    <w:rsid w:val="00B22A9A"/>
    <w:rsid w:val="00B22C58"/>
    <w:rsid w:val="00B22D36"/>
    <w:rsid w:val="00B23298"/>
    <w:rsid w:val="00B23467"/>
    <w:rsid w:val="00B23554"/>
    <w:rsid w:val="00B23760"/>
    <w:rsid w:val="00B23DEB"/>
    <w:rsid w:val="00B24094"/>
    <w:rsid w:val="00B2418D"/>
    <w:rsid w:val="00B24205"/>
    <w:rsid w:val="00B24208"/>
    <w:rsid w:val="00B24298"/>
    <w:rsid w:val="00B24C33"/>
    <w:rsid w:val="00B2524A"/>
    <w:rsid w:val="00B25286"/>
    <w:rsid w:val="00B252AA"/>
    <w:rsid w:val="00B25486"/>
    <w:rsid w:val="00B254C0"/>
    <w:rsid w:val="00B25646"/>
    <w:rsid w:val="00B258B9"/>
    <w:rsid w:val="00B258E0"/>
    <w:rsid w:val="00B25C74"/>
    <w:rsid w:val="00B25EF2"/>
    <w:rsid w:val="00B25F4B"/>
    <w:rsid w:val="00B264DE"/>
    <w:rsid w:val="00B26503"/>
    <w:rsid w:val="00B26836"/>
    <w:rsid w:val="00B2689A"/>
    <w:rsid w:val="00B26B38"/>
    <w:rsid w:val="00B26CE4"/>
    <w:rsid w:val="00B2747F"/>
    <w:rsid w:val="00B27944"/>
    <w:rsid w:val="00B27F24"/>
    <w:rsid w:val="00B3002B"/>
    <w:rsid w:val="00B300DE"/>
    <w:rsid w:val="00B3083F"/>
    <w:rsid w:val="00B30869"/>
    <w:rsid w:val="00B30EAD"/>
    <w:rsid w:val="00B312DC"/>
    <w:rsid w:val="00B31602"/>
    <w:rsid w:val="00B31C10"/>
    <w:rsid w:val="00B31FA5"/>
    <w:rsid w:val="00B3238E"/>
    <w:rsid w:val="00B325A2"/>
    <w:rsid w:val="00B32A0E"/>
    <w:rsid w:val="00B32B8F"/>
    <w:rsid w:val="00B33284"/>
    <w:rsid w:val="00B335C8"/>
    <w:rsid w:val="00B33DE6"/>
    <w:rsid w:val="00B3404D"/>
    <w:rsid w:val="00B34611"/>
    <w:rsid w:val="00B346D1"/>
    <w:rsid w:val="00B34781"/>
    <w:rsid w:val="00B34A99"/>
    <w:rsid w:val="00B34EC4"/>
    <w:rsid w:val="00B34F9F"/>
    <w:rsid w:val="00B350E6"/>
    <w:rsid w:val="00B3540B"/>
    <w:rsid w:val="00B355FB"/>
    <w:rsid w:val="00B356B2"/>
    <w:rsid w:val="00B359B8"/>
    <w:rsid w:val="00B35AB3"/>
    <w:rsid w:val="00B35F41"/>
    <w:rsid w:val="00B36142"/>
    <w:rsid w:val="00B36353"/>
    <w:rsid w:val="00B36522"/>
    <w:rsid w:val="00B36614"/>
    <w:rsid w:val="00B36CE8"/>
    <w:rsid w:val="00B374FF"/>
    <w:rsid w:val="00B37EBC"/>
    <w:rsid w:val="00B40681"/>
    <w:rsid w:val="00B40AFD"/>
    <w:rsid w:val="00B40D36"/>
    <w:rsid w:val="00B4128B"/>
    <w:rsid w:val="00B418DB"/>
    <w:rsid w:val="00B41A9E"/>
    <w:rsid w:val="00B41D33"/>
    <w:rsid w:val="00B41F4E"/>
    <w:rsid w:val="00B42089"/>
    <w:rsid w:val="00B42426"/>
    <w:rsid w:val="00B424C4"/>
    <w:rsid w:val="00B4283F"/>
    <w:rsid w:val="00B42AED"/>
    <w:rsid w:val="00B42F89"/>
    <w:rsid w:val="00B43638"/>
    <w:rsid w:val="00B4368F"/>
    <w:rsid w:val="00B43785"/>
    <w:rsid w:val="00B43AD4"/>
    <w:rsid w:val="00B43D6B"/>
    <w:rsid w:val="00B43EBF"/>
    <w:rsid w:val="00B43EDC"/>
    <w:rsid w:val="00B44486"/>
    <w:rsid w:val="00B44590"/>
    <w:rsid w:val="00B4469A"/>
    <w:rsid w:val="00B446D6"/>
    <w:rsid w:val="00B44869"/>
    <w:rsid w:val="00B44EDA"/>
    <w:rsid w:val="00B450B4"/>
    <w:rsid w:val="00B45128"/>
    <w:rsid w:val="00B4529C"/>
    <w:rsid w:val="00B453AB"/>
    <w:rsid w:val="00B453BD"/>
    <w:rsid w:val="00B458CB"/>
    <w:rsid w:val="00B463CB"/>
    <w:rsid w:val="00B46493"/>
    <w:rsid w:val="00B46955"/>
    <w:rsid w:val="00B46EAB"/>
    <w:rsid w:val="00B4759E"/>
    <w:rsid w:val="00B47854"/>
    <w:rsid w:val="00B47B40"/>
    <w:rsid w:val="00B47F3D"/>
    <w:rsid w:val="00B47F72"/>
    <w:rsid w:val="00B505CF"/>
    <w:rsid w:val="00B50873"/>
    <w:rsid w:val="00B50AD0"/>
    <w:rsid w:val="00B50BDB"/>
    <w:rsid w:val="00B50E0B"/>
    <w:rsid w:val="00B50F33"/>
    <w:rsid w:val="00B51011"/>
    <w:rsid w:val="00B51087"/>
    <w:rsid w:val="00B51227"/>
    <w:rsid w:val="00B513A9"/>
    <w:rsid w:val="00B51D24"/>
    <w:rsid w:val="00B52D4E"/>
    <w:rsid w:val="00B53041"/>
    <w:rsid w:val="00B5341C"/>
    <w:rsid w:val="00B53BF0"/>
    <w:rsid w:val="00B541BF"/>
    <w:rsid w:val="00B542B9"/>
    <w:rsid w:val="00B54530"/>
    <w:rsid w:val="00B545F4"/>
    <w:rsid w:val="00B547AD"/>
    <w:rsid w:val="00B54BEC"/>
    <w:rsid w:val="00B54C62"/>
    <w:rsid w:val="00B550C1"/>
    <w:rsid w:val="00B553A6"/>
    <w:rsid w:val="00B556A5"/>
    <w:rsid w:val="00B55806"/>
    <w:rsid w:val="00B55E88"/>
    <w:rsid w:val="00B55EBB"/>
    <w:rsid w:val="00B565A5"/>
    <w:rsid w:val="00B5675F"/>
    <w:rsid w:val="00B56A80"/>
    <w:rsid w:val="00B56C44"/>
    <w:rsid w:val="00B5724D"/>
    <w:rsid w:val="00B57303"/>
    <w:rsid w:val="00B575FC"/>
    <w:rsid w:val="00B577AB"/>
    <w:rsid w:val="00B60243"/>
    <w:rsid w:val="00B60595"/>
    <w:rsid w:val="00B60DBA"/>
    <w:rsid w:val="00B60E42"/>
    <w:rsid w:val="00B60E62"/>
    <w:rsid w:val="00B614F1"/>
    <w:rsid w:val="00B617AD"/>
    <w:rsid w:val="00B61E2A"/>
    <w:rsid w:val="00B61E7A"/>
    <w:rsid w:val="00B61F89"/>
    <w:rsid w:val="00B61FDC"/>
    <w:rsid w:val="00B62634"/>
    <w:rsid w:val="00B626D0"/>
    <w:rsid w:val="00B62C40"/>
    <w:rsid w:val="00B6323A"/>
    <w:rsid w:val="00B63317"/>
    <w:rsid w:val="00B63400"/>
    <w:rsid w:val="00B635D3"/>
    <w:rsid w:val="00B6378B"/>
    <w:rsid w:val="00B637B4"/>
    <w:rsid w:val="00B639F9"/>
    <w:rsid w:val="00B645CF"/>
    <w:rsid w:val="00B647D8"/>
    <w:rsid w:val="00B647EF"/>
    <w:rsid w:val="00B64824"/>
    <w:rsid w:val="00B649C5"/>
    <w:rsid w:val="00B64B6C"/>
    <w:rsid w:val="00B651AB"/>
    <w:rsid w:val="00B65A99"/>
    <w:rsid w:val="00B65B14"/>
    <w:rsid w:val="00B65C26"/>
    <w:rsid w:val="00B65DC3"/>
    <w:rsid w:val="00B66154"/>
    <w:rsid w:val="00B662D6"/>
    <w:rsid w:val="00B66E53"/>
    <w:rsid w:val="00B67523"/>
    <w:rsid w:val="00B675F8"/>
    <w:rsid w:val="00B67627"/>
    <w:rsid w:val="00B6793F"/>
    <w:rsid w:val="00B67C52"/>
    <w:rsid w:val="00B67DD0"/>
    <w:rsid w:val="00B7019B"/>
    <w:rsid w:val="00B70277"/>
    <w:rsid w:val="00B705BC"/>
    <w:rsid w:val="00B70B0F"/>
    <w:rsid w:val="00B7120D"/>
    <w:rsid w:val="00B7144F"/>
    <w:rsid w:val="00B7169A"/>
    <w:rsid w:val="00B71B4B"/>
    <w:rsid w:val="00B723AA"/>
    <w:rsid w:val="00B72767"/>
    <w:rsid w:val="00B729A0"/>
    <w:rsid w:val="00B729C9"/>
    <w:rsid w:val="00B72BA2"/>
    <w:rsid w:val="00B72D0D"/>
    <w:rsid w:val="00B72D30"/>
    <w:rsid w:val="00B73730"/>
    <w:rsid w:val="00B73C2C"/>
    <w:rsid w:val="00B73D49"/>
    <w:rsid w:val="00B74437"/>
    <w:rsid w:val="00B7450F"/>
    <w:rsid w:val="00B749CC"/>
    <w:rsid w:val="00B74CF0"/>
    <w:rsid w:val="00B74CF7"/>
    <w:rsid w:val="00B75291"/>
    <w:rsid w:val="00B756A7"/>
    <w:rsid w:val="00B75927"/>
    <w:rsid w:val="00B75D92"/>
    <w:rsid w:val="00B76066"/>
    <w:rsid w:val="00B760BA"/>
    <w:rsid w:val="00B760DA"/>
    <w:rsid w:val="00B7655A"/>
    <w:rsid w:val="00B766F3"/>
    <w:rsid w:val="00B767A1"/>
    <w:rsid w:val="00B769E3"/>
    <w:rsid w:val="00B76C6E"/>
    <w:rsid w:val="00B76D8A"/>
    <w:rsid w:val="00B76E61"/>
    <w:rsid w:val="00B76E84"/>
    <w:rsid w:val="00B76F8F"/>
    <w:rsid w:val="00B77109"/>
    <w:rsid w:val="00B77351"/>
    <w:rsid w:val="00B773E6"/>
    <w:rsid w:val="00B777D6"/>
    <w:rsid w:val="00B77DED"/>
    <w:rsid w:val="00B77E47"/>
    <w:rsid w:val="00B80251"/>
    <w:rsid w:val="00B808C6"/>
    <w:rsid w:val="00B80B03"/>
    <w:rsid w:val="00B815B7"/>
    <w:rsid w:val="00B81630"/>
    <w:rsid w:val="00B81B05"/>
    <w:rsid w:val="00B82108"/>
    <w:rsid w:val="00B82A29"/>
    <w:rsid w:val="00B82C1E"/>
    <w:rsid w:val="00B82E08"/>
    <w:rsid w:val="00B830B9"/>
    <w:rsid w:val="00B83319"/>
    <w:rsid w:val="00B836E9"/>
    <w:rsid w:val="00B83BC8"/>
    <w:rsid w:val="00B83D38"/>
    <w:rsid w:val="00B83DF4"/>
    <w:rsid w:val="00B84077"/>
    <w:rsid w:val="00B841F3"/>
    <w:rsid w:val="00B84713"/>
    <w:rsid w:val="00B8475A"/>
    <w:rsid w:val="00B848A6"/>
    <w:rsid w:val="00B84B9F"/>
    <w:rsid w:val="00B850E1"/>
    <w:rsid w:val="00B85B34"/>
    <w:rsid w:val="00B85C9B"/>
    <w:rsid w:val="00B85D58"/>
    <w:rsid w:val="00B865BA"/>
    <w:rsid w:val="00B867D4"/>
    <w:rsid w:val="00B8683A"/>
    <w:rsid w:val="00B86C2E"/>
    <w:rsid w:val="00B86F48"/>
    <w:rsid w:val="00B8768F"/>
    <w:rsid w:val="00B876AD"/>
    <w:rsid w:val="00B878C1"/>
    <w:rsid w:val="00B90328"/>
    <w:rsid w:val="00B903D3"/>
    <w:rsid w:val="00B9055C"/>
    <w:rsid w:val="00B90838"/>
    <w:rsid w:val="00B90B86"/>
    <w:rsid w:val="00B90BC8"/>
    <w:rsid w:val="00B9106C"/>
    <w:rsid w:val="00B912DC"/>
    <w:rsid w:val="00B9144D"/>
    <w:rsid w:val="00B9179F"/>
    <w:rsid w:val="00B91D68"/>
    <w:rsid w:val="00B91F1B"/>
    <w:rsid w:val="00B92192"/>
    <w:rsid w:val="00B924D4"/>
    <w:rsid w:val="00B92783"/>
    <w:rsid w:val="00B927F6"/>
    <w:rsid w:val="00B9292C"/>
    <w:rsid w:val="00B92B0E"/>
    <w:rsid w:val="00B92C29"/>
    <w:rsid w:val="00B92CBE"/>
    <w:rsid w:val="00B92CD6"/>
    <w:rsid w:val="00B932BB"/>
    <w:rsid w:val="00B937CF"/>
    <w:rsid w:val="00B93831"/>
    <w:rsid w:val="00B93BB8"/>
    <w:rsid w:val="00B93D98"/>
    <w:rsid w:val="00B948EA"/>
    <w:rsid w:val="00B955F7"/>
    <w:rsid w:val="00B9576E"/>
    <w:rsid w:val="00B95EBC"/>
    <w:rsid w:val="00B96242"/>
    <w:rsid w:val="00B968E4"/>
    <w:rsid w:val="00B96E2B"/>
    <w:rsid w:val="00B97392"/>
    <w:rsid w:val="00B975DD"/>
    <w:rsid w:val="00B975ED"/>
    <w:rsid w:val="00B97766"/>
    <w:rsid w:val="00B97769"/>
    <w:rsid w:val="00B979C3"/>
    <w:rsid w:val="00B97C49"/>
    <w:rsid w:val="00B97CDB"/>
    <w:rsid w:val="00BA00BA"/>
    <w:rsid w:val="00BA0273"/>
    <w:rsid w:val="00BA0367"/>
    <w:rsid w:val="00BA0AF4"/>
    <w:rsid w:val="00BA0DA1"/>
    <w:rsid w:val="00BA12D4"/>
    <w:rsid w:val="00BA13C7"/>
    <w:rsid w:val="00BA147C"/>
    <w:rsid w:val="00BA169A"/>
    <w:rsid w:val="00BA1957"/>
    <w:rsid w:val="00BA1E40"/>
    <w:rsid w:val="00BA2170"/>
    <w:rsid w:val="00BA22D3"/>
    <w:rsid w:val="00BA24C2"/>
    <w:rsid w:val="00BA288E"/>
    <w:rsid w:val="00BA3144"/>
    <w:rsid w:val="00BA373F"/>
    <w:rsid w:val="00BA37E0"/>
    <w:rsid w:val="00BA4220"/>
    <w:rsid w:val="00BA4AC7"/>
    <w:rsid w:val="00BA4FF0"/>
    <w:rsid w:val="00BA5134"/>
    <w:rsid w:val="00BA5BB1"/>
    <w:rsid w:val="00BA5DDE"/>
    <w:rsid w:val="00BA6150"/>
    <w:rsid w:val="00BA617A"/>
    <w:rsid w:val="00BA6261"/>
    <w:rsid w:val="00BA62DD"/>
    <w:rsid w:val="00BA644F"/>
    <w:rsid w:val="00BA66DF"/>
    <w:rsid w:val="00BA67F4"/>
    <w:rsid w:val="00BA6AFC"/>
    <w:rsid w:val="00BA6D01"/>
    <w:rsid w:val="00BA6D10"/>
    <w:rsid w:val="00BA6E4B"/>
    <w:rsid w:val="00BA6F8D"/>
    <w:rsid w:val="00BA7057"/>
    <w:rsid w:val="00BA7121"/>
    <w:rsid w:val="00BA7373"/>
    <w:rsid w:val="00BA73AD"/>
    <w:rsid w:val="00BA7416"/>
    <w:rsid w:val="00BA7A23"/>
    <w:rsid w:val="00BA7D4E"/>
    <w:rsid w:val="00BB0162"/>
    <w:rsid w:val="00BB04BC"/>
    <w:rsid w:val="00BB05F3"/>
    <w:rsid w:val="00BB0D51"/>
    <w:rsid w:val="00BB0D82"/>
    <w:rsid w:val="00BB0F69"/>
    <w:rsid w:val="00BB1187"/>
    <w:rsid w:val="00BB181E"/>
    <w:rsid w:val="00BB18D4"/>
    <w:rsid w:val="00BB190E"/>
    <w:rsid w:val="00BB19C2"/>
    <w:rsid w:val="00BB19CF"/>
    <w:rsid w:val="00BB19D0"/>
    <w:rsid w:val="00BB1B60"/>
    <w:rsid w:val="00BB1F16"/>
    <w:rsid w:val="00BB20CC"/>
    <w:rsid w:val="00BB25DF"/>
    <w:rsid w:val="00BB28F4"/>
    <w:rsid w:val="00BB2AC3"/>
    <w:rsid w:val="00BB2B93"/>
    <w:rsid w:val="00BB2BB1"/>
    <w:rsid w:val="00BB2D83"/>
    <w:rsid w:val="00BB3173"/>
    <w:rsid w:val="00BB36E1"/>
    <w:rsid w:val="00BB36EC"/>
    <w:rsid w:val="00BB3793"/>
    <w:rsid w:val="00BB3868"/>
    <w:rsid w:val="00BB3FB9"/>
    <w:rsid w:val="00BB4061"/>
    <w:rsid w:val="00BB4401"/>
    <w:rsid w:val="00BB474A"/>
    <w:rsid w:val="00BB47C9"/>
    <w:rsid w:val="00BB4AA1"/>
    <w:rsid w:val="00BB4D91"/>
    <w:rsid w:val="00BB4E41"/>
    <w:rsid w:val="00BB53D7"/>
    <w:rsid w:val="00BB540C"/>
    <w:rsid w:val="00BB568F"/>
    <w:rsid w:val="00BB59B9"/>
    <w:rsid w:val="00BB5DD7"/>
    <w:rsid w:val="00BB6790"/>
    <w:rsid w:val="00BB6B57"/>
    <w:rsid w:val="00BB729D"/>
    <w:rsid w:val="00BB7581"/>
    <w:rsid w:val="00BB7A2A"/>
    <w:rsid w:val="00BB7E14"/>
    <w:rsid w:val="00BB7F5D"/>
    <w:rsid w:val="00BB7FFD"/>
    <w:rsid w:val="00BC0124"/>
    <w:rsid w:val="00BC064B"/>
    <w:rsid w:val="00BC0BD7"/>
    <w:rsid w:val="00BC114C"/>
    <w:rsid w:val="00BC1199"/>
    <w:rsid w:val="00BC1887"/>
    <w:rsid w:val="00BC1C68"/>
    <w:rsid w:val="00BC1F91"/>
    <w:rsid w:val="00BC24DB"/>
    <w:rsid w:val="00BC2817"/>
    <w:rsid w:val="00BC2A3A"/>
    <w:rsid w:val="00BC2DE8"/>
    <w:rsid w:val="00BC2E8B"/>
    <w:rsid w:val="00BC3715"/>
    <w:rsid w:val="00BC3A49"/>
    <w:rsid w:val="00BC3AC9"/>
    <w:rsid w:val="00BC3F25"/>
    <w:rsid w:val="00BC3F79"/>
    <w:rsid w:val="00BC4160"/>
    <w:rsid w:val="00BC4192"/>
    <w:rsid w:val="00BC41F0"/>
    <w:rsid w:val="00BC4349"/>
    <w:rsid w:val="00BC4419"/>
    <w:rsid w:val="00BC4AFE"/>
    <w:rsid w:val="00BC4CBD"/>
    <w:rsid w:val="00BC4EF9"/>
    <w:rsid w:val="00BC4FA2"/>
    <w:rsid w:val="00BC56AA"/>
    <w:rsid w:val="00BC5974"/>
    <w:rsid w:val="00BC650F"/>
    <w:rsid w:val="00BC6C8F"/>
    <w:rsid w:val="00BC6CE8"/>
    <w:rsid w:val="00BC75BD"/>
    <w:rsid w:val="00BC793E"/>
    <w:rsid w:val="00BC7FEC"/>
    <w:rsid w:val="00BD008F"/>
    <w:rsid w:val="00BD07E7"/>
    <w:rsid w:val="00BD0A4B"/>
    <w:rsid w:val="00BD0A88"/>
    <w:rsid w:val="00BD0D6E"/>
    <w:rsid w:val="00BD0F09"/>
    <w:rsid w:val="00BD124A"/>
    <w:rsid w:val="00BD13CE"/>
    <w:rsid w:val="00BD17E0"/>
    <w:rsid w:val="00BD197E"/>
    <w:rsid w:val="00BD1A49"/>
    <w:rsid w:val="00BD1C39"/>
    <w:rsid w:val="00BD1D80"/>
    <w:rsid w:val="00BD2683"/>
    <w:rsid w:val="00BD2FBC"/>
    <w:rsid w:val="00BD3253"/>
    <w:rsid w:val="00BD34E4"/>
    <w:rsid w:val="00BD3E57"/>
    <w:rsid w:val="00BD4549"/>
    <w:rsid w:val="00BD48BF"/>
    <w:rsid w:val="00BD49C4"/>
    <w:rsid w:val="00BD4D57"/>
    <w:rsid w:val="00BD4EDA"/>
    <w:rsid w:val="00BD5142"/>
    <w:rsid w:val="00BD57FE"/>
    <w:rsid w:val="00BD5A19"/>
    <w:rsid w:val="00BD5E01"/>
    <w:rsid w:val="00BD5E7C"/>
    <w:rsid w:val="00BD6437"/>
    <w:rsid w:val="00BD6BA3"/>
    <w:rsid w:val="00BD6FF4"/>
    <w:rsid w:val="00BD7753"/>
    <w:rsid w:val="00BD79BF"/>
    <w:rsid w:val="00BD7BCA"/>
    <w:rsid w:val="00BD7CFD"/>
    <w:rsid w:val="00BD7D01"/>
    <w:rsid w:val="00BD7E42"/>
    <w:rsid w:val="00BE057A"/>
    <w:rsid w:val="00BE0647"/>
    <w:rsid w:val="00BE082D"/>
    <w:rsid w:val="00BE0D1C"/>
    <w:rsid w:val="00BE0DEE"/>
    <w:rsid w:val="00BE0E8C"/>
    <w:rsid w:val="00BE0FB4"/>
    <w:rsid w:val="00BE145F"/>
    <w:rsid w:val="00BE1F6C"/>
    <w:rsid w:val="00BE2581"/>
    <w:rsid w:val="00BE25D2"/>
    <w:rsid w:val="00BE26F8"/>
    <w:rsid w:val="00BE33BB"/>
    <w:rsid w:val="00BE3900"/>
    <w:rsid w:val="00BE3F92"/>
    <w:rsid w:val="00BE4333"/>
    <w:rsid w:val="00BE4788"/>
    <w:rsid w:val="00BE4972"/>
    <w:rsid w:val="00BE4B84"/>
    <w:rsid w:val="00BE4D52"/>
    <w:rsid w:val="00BE5141"/>
    <w:rsid w:val="00BE5263"/>
    <w:rsid w:val="00BE52E5"/>
    <w:rsid w:val="00BE5346"/>
    <w:rsid w:val="00BE53AD"/>
    <w:rsid w:val="00BE57AD"/>
    <w:rsid w:val="00BE5878"/>
    <w:rsid w:val="00BE5B02"/>
    <w:rsid w:val="00BE5FF5"/>
    <w:rsid w:val="00BE608D"/>
    <w:rsid w:val="00BE6151"/>
    <w:rsid w:val="00BE62A6"/>
    <w:rsid w:val="00BE6486"/>
    <w:rsid w:val="00BE668E"/>
    <w:rsid w:val="00BE6926"/>
    <w:rsid w:val="00BE6C0B"/>
    <w:rsid w:val="00BE6D28"/>
    <w:rsid w:val="00BE6F20"/>
    <w:rsid w:val="00BE6F41"/>
    <w:rsid w:val="00BE731D"/>
    <w:rsid w:val="00BE75AD"/>
    <w:rsid w:val="00BE7785"/>
    <w:rsid w:val="00BE779C"/>
    <w:rsid w:val="00BE78DA"/>
    <w:rsid w:val="00BE7AAF"/>
    <w:rsid w:val="00BE7E34"/>
    <w:rsid w:val="00BF041B"/>
    <w:rsid w:val="00BF0A15"/>
    <w:rsid w:val="00BF0A31"/>
    <w:rsid w:val="00BF0D43"/>
    <w:rsid w:val="00BF1486"/>
    <w:rsid w:val="00BF1B38"/>
    <w:rsid w:val="00BF1C8D"/>
    <w:rsid w:val="00BF1F38"/>
    <w:rsid w:val="00BF20FF"/>
    <w:rsid w:val="00BF23A5"/>
    <w:rsid w:val="00BF23CE"/>
    <w:rsid w:val="00BF260D"/>
    <w:rsid w:val="00BF27B1"/>
    <w:rsid w:val="00BF2986"/>
    <w:rsid w:val="00BF2AF8"/>
    <w:rsid w:val="00BF2C8E"/>
    <w:rsid w:val="00BF2E45"/>
    <w:rsid w:val="00BF2E4B"/>
    <w:rsid w:val="00BF2F97"/>
    <w:rsid w:val="00BF32B2"/>
    <w:rsid w:val="00BF347B"/>
    <w:rsid w:val="00BF36B3"/>
    <w:rsid w:val="00BF3762"/>
    <w:rsid w:val="00BF398F"/>
    <w:rsid w:val="00BF3A3B"/>
    <w:rsid w:val="00BF3FB9"/>
    <w:rsid w:val="00BF421F"/>
    <w:rsid w:val="00BF43AA"/>
    <w:rsid w:val="00BF476A"/>
    <w:rsid w:val="00BF4B0F"/>
    <w:rsid w:val="00BF4DBA"/>
    <w:rsid w:val="00BF5263"/>
    <w:rsid w:val="00BF5345"/>
    <w:rsid w:val="00BF5658"/>
    <w:rsid w:val="00BF56D5"/>
    <w:rsid w:val="00BF5B79"/>
    <w:rsid w:val="00BF6C41"/>
    <w:rsid w:val="00BF72C2"/>
    <w:rsid w:val="00BF7858"/>
    <w:rsid w:val="00BF78A9"/>
    <w:rsid w:val="00BF7F2F"/>
    <w:rsid w:val="00BF7F8C"/>
    <w:rsid w:val="00C001BA"/>
    <w:rsid w:val="00C00DB6"/>
    <w:rsid w:val="00C01315"/>
    <w:rsid w:val="00C01486"/>
    <w:rsid w:val="00C01589"/>
    <w:rsid w:val="00C01741"/>
    <w:rsid w:val="00C01B88"/>
    <w:rsid w:val="00C01C21"/>
    <w:rsid w:val="00C0246C"/>
    <w:rsid w:val="00C02BF1"/>
    <w:rsid w:val="00C02C68"/>
    <w:rsid w:val="00C02F5B"/>
    <w:rsid w:val="00C03201"/>
    <w:rsid w:val="00C0329D"/>
    <w:rsid w:val="00C032FD"/>
    <w:rsid w:val="00C03447"/>
    <w:rsid w:val="00C03514"/>
    <w:rsid w:val="00C0357C"/>
    <w:rsid w:val="00C05134"/>
    <w:rsid w:val="00C051C0"/>
    <w:rsid w:val="00C05526"/>
    <w:rsid w:val="00C05B0D"/>
    <w:rsid w:val="00C05CD4"/>
    <w:rsid w:val="00C0660C"/>
    <w:rsid w:val="00C06BF4"/>
    <w:rsid w:val="00C06C05"/>
    <w:rsid w:val="00C06CDC"/>
    <w:rsid w:val="00C06E03"/>
    <w:rsid w:val="00C06FC5"/>
    <w:rsid w:val="00C07118"/>
    <w:rsid w:val="00C071F6"/>
    <w:rsid w:val="00C07513"/>
    <w:rsid w:val="00C07AB5"/>
    <w:rsid w:val="00C07B40"/>
    <w:rsid w:val="00C07D34"/>
    <w:rsid w:val="00C07D3D"/>
    <w:rsid w:val="00C07EC6"/>
    <w:rsid w:val="00C07ED1"/>
    <w:rsid w:val="00C10139"/>
    <w:rsid w:val="00C10205"/>
    <w:rsid w:val="00C10875"/>
    <w:rsid w:val="00C10BEE"/>
    <w:rsid w:val="00C10CAE"/>
    <w:rsid w:val="00C10D06"/>
    <w:rsid w:val="00C11217"/>
    <w:rsid w:val="00C1180D"/>
    <w:rsid w:val="00C11C65"/>
    <w:rsid w:val="00C11C75"/>
    <w:rsid w:val="00C11D32"/>
    <w:rsid w:val="00C11E4E"/>
    <w:rsid w:val="00C1215A"/>
    <w:rsid w:val="00C1239F"/>
    <w:rsid w:val="00C123EE"/>
    <w:rsid w:val="00C12845"/>
    <w:rsid w:val="00C12BE1"/>
    <w:rsid w:val="00C12F9A"/>
    <w:rsid w:val="00C1302C"/>
    <w:rsid w:val="00C130D3"/>
    <w:rsid w:val="00C13848"/>
    <w:rsid w:val="00C13D6C"/>
    <w:rsid w:val="00C13F3F"/>
    <w:rsid w:val="00C143CF"/>
    <w:rsid w:val="00C144E4"/>
    <w:rsid w:val="00C14523"/>
    <w:rsid w:val="00C147DF"/>
    <w:rsid w:val="00C148DA"/>
    <w:rsid w:val="00C149C5"/>
    <w:rsid w:val="00C14C9F"/>
    <w:rsid w:val="00C151A5"/>
    <w:rsid w:val="00C152D2"/>
    <w:rsid w:val="00C15333"/>
    <w:rsid w:val="00C1577E"/>
    <w:rsid w:val="00C15A91"/>
    <w:rsid w:val="00C15D2A"/>
    <w:rsid w:val="00C15FB8"/>
    <w:rsid w:val="00C15FC1"/>
    <w:rsid w:val="00C1605F"/>
    <w:rsid w:val="00C160B2"/>
    <w:rsid w:val="00C160EA"/>
    <w:rsid w:val="00C162C3"/>
    <w:rsid w:val="00C16808"/>
    <w:rsid w:val="00C16AF6"/>
    <w:rsid w:val="00C16B0C"/>
    <w:rsid w:val="00C16C62"/>
    <w:rsid w:val="00C17A6D"/>
    <w:rsid w:val="00C17B05"/>
    <w:rsid w:val="00C20101"/>
    <w:rsid w:val="00C20199"/>
    <w:rsid w:val="00C202AD"/>
    <w:rsid w:val="00C20391"/>
    <w:rsid w:val="00C2086D"/>
    <w:rsid w:val="00C20D32"/>
    <w:rsid w:val="00C20E0E"/>
    <w:rsid w:val="00C20F13"/>
    <w:rsid w:val="00C2121D"/>
    <w:rsid w:val="00C2150B"/>
    <w:rsid w:val="00C21521"/>
    <w:rsid w:val="00C21651"/>
    <w:rsid w:val="00C21801"/>
    <w:rsid w:val="00C21FCF"/>
    <w:rsid w:val="00C22001"/>
    <w:rsid w:val="00C2201F"/>
    <w:rsid w:val="00C2214F"/>
    <w:rsid w:val="00C226C4"/>
    <w:rsid w:val="00C22A9A"/>
    <w:rsid w:val="00C22ED9"/>
    <w:rsid w:val="00C23261"/>
    <w:rsid w:val="00C239D7"/>
    <w:rsid w:val="00C23B73"/>
    <w:rsid w:val="00C23DF1"/>
    <w:rsid w:val="00C23F38"/>
    <w:rsid w:val="00C23FAF"/>
    <w:rsid w:val="00C23FF5"/>
    <w:rsid w:val="00C24690"/>
    <w:rsid w:val="00C24876"/>
    <w:rsid w:val="00C25640"/>
    <w:rsid w:val="00C25733"/>
    <w:rsid w:val="00C25812"/>
    <w:rsid w:val="00C25983"/>
    <w:rsid w:val="00C25D5B"/>
    <w:rsid w:val="00C25EE3"/>
    <w:rsid w:val="00C263C5"/>
    <w:rsid w:val="00C26D77"/>
    <w:rsid w:val="00C27197"/>
    <w:rsid w:val="00C27297"/>
    <w:rsid w:val="00C2771C"/>
    <w:rsid w:val="00C27B24"/>
    <w:rsid w:val="00C27CDA"/>
    <w:rsid w:val="00C27DAD"/>
    <w:rsid w:val="00C30134"/>
    <w:rsid w:val="00C3042C"/>
    <w:rsid w:val="00C30AC1"/>
    <w:rsid w:val="00C30FAD"/>
    <w:rsid w:val="00C311CE"/>
    <w:rsid w:val="00C31203"/>
    <w:rsid w:val="00C31E88"/>
    <w:rsid w:val="00C32048"/>
    <w:rsid w:val="00C32628"/>
    <w:rsid w:val="00C33432"/>
    <w:rsid w:val="00C336DA"/>
    <w:rsid w:val="00C341B1"/>
    <w:rsid w:val="00C344E0"/>
    <w:rsid w:val="00C34ACD"/>
    <w:rsid w:val="00C34C88"/>
    <w:rsid w:val="00C34C8F"/>
    <w:rsid w:val="00C34CD5"/>
    <w:rsid w:val="00C35AB4"/>
    <w:rsid w:val="00C35D51"/>
    <w:rsid w:val="00C36071"/>
    <w:rsid w:val="00C36212"/>
    <w:rsid w:val="00C36438"/>
    <w:rsid w:val="00C3689E"/>
    <w:rsid w:val="00C3698D"/>
    <w:rsid w:val="00C36EC6"/>
    <w:rsid w:val="00C373AD"/>
    <w:rsid w:val="00C37716"/>
    <w:rsid w:val="00C37987"/>
    <w:rsid w:val="00C37CCC"/>
    <w:rsid w:val="00C37F3C"/>
    <w:rsid w:val="00C4068C"/>
    <w:rsid w:val="00C40A21"/>
    <w:rsid w:val="00C40D88"/>
    <w:rsid w:val="00C40DAA"/>
    <w:rsid w:val="00C41056"/>
    <w:rsid w:val="00C4119A"/>
    <w:rsid w:val="00C412F2"/>
    <w:rsid w:val="00C416E2"/>
    <w:rsid w:val="00C417E9"/>
    <w:rsid w:val="00C41821"/>
    <w:rsid w:val="00C41E7D"/>
    <w:rsid w:val="00C42392"/>
    <w:rsid w:val="00C42539"/>
    <w:rsid w:val="00C42751"/>
    <w:rsid w:val="00C4277F"/>
    <w:rsid w:val="00C427D2"/>
    <w:rsid w:val="00C42824"/>
    <w:rsid w:val="00C42A65"/>
    <w:rsid w:val="00C42ABE"/>
    <w:rsid w:val="00C42B1F"/>
    <w:rsid w:val="00C42C83"/>
    <w:rsid w:val="00C42D77"/>
    <w:rsid w:val="00C42D89"/>
    <w:rsid w:val="00C42DAF"/>
    <w:rsid w:val="00C42F10"/>
    <w:rsid w:val="00C438B2"/>
    <w:rsid w:val="00C43A63"/>
    <w:rsid w:val="00C43A6E"/>
    <w:rsid w:val="00C43CB7"/>
    <w:rsid w:val="00C43FD1"/>
    <w:rsid w:val="00C44655"/>
    <w:rsid w:val="00C45A52"/>
    <w:rsid w:val="00C45B1D"/>
    <w:rsid w:val="00C45DF4"/>
    <w:rsid w:val="00C4622B"/>
    <w:rsid w:val="00C46232"/>
    <w:rsid w:val="00C4653E"/>
    <w:rsid w:val="00C467A7"/>
    <w:rsid w:val="00C46ADD"/>
    <w:rsid w:val="00C46B2E"/>
    <w:rsid w:val="00C47252"/>
    <w:rsid w:val="00C472F7"/>
    <w:rsid w:val="00C47483"/>
    <w:rsid w:val="00C478B0"/>
    <w:rsid w:val="00C47B46"/>
    <w:rsid w:val="00C47EB3"/>
    <w:rsid w:val="00C50194"/>
    <w:rsid w:val="00C50215"/>
    <w:rsid w:val="00C502F9"/>
    <w:rsid w:val="00C503B9"/>
    <w:rsid w:val="00C506B5"/>
    <w:rsid w:val="00C50850"/>
    <w:rsid w:val="00C509C1"/>
    <w:rsid w:val="00C50A77"/>
    <w:rsid w:val="00C50F8F"/>
    <w:rsid w:val="00C51386"/>
    <w:rsid w:val="00C51AFE"/>
    <w:rsid w:val="00C51B02"/>
    <w:rsid w:val="00C52435"/>
    <w:rsid w:val="00C52D25"/>
    <w:rsid w:val="00C52D5A"/>
    <w:rsid w:val="00C53344"/>
    <w:rsid w:val="00C5363B"/>
    <w:rsid w:val="00C5380F"/>
    <w:rsid w:val="00C53BD5"/>
    <w:rsid w:val="00C53C5B"/>
    <w:rsid w:val="00C53CF4"/>
    <w:rsid w:val="00C54239"/>
    <w:rsid w:val="00C548FC"/>
    <w:rsid w:val="00C548FD"/>
    <w:rsid w:val="00C54946"/>
    <w:rsid w:val="00C54B1F"/>
    <w:rsid w:val="00C54C4B"/>
    <w:rsid w:val="00C553BD"/>
    <w:rsid w:val="00C55817"/>
    <w:rsid w:val="00C55824"/>
    <w:rsid w:val="00C563C7"/>
    <w:rsid w:val="00C5652B"/>
    <w:rsid w:val="00C565FF"/>
    <w:rsid w:val="00C56E5B"/>
    <w:rsid w:val="00C56EA7"/>
    <w:rsid w:val="00C571B4"/>
    <w:rsid w:val="00C57721"/>
    <w:rsid w:val="00C5792B"/>
    <w:rsid w:val="00C57EF8"/>
    <w:rsid w:val="00C6015B"/>
    <w:rsid w:val="00C60AF2"/>
    <w:rsid w:val="00C60BD6"/>
    <w:rsid w:val="00C60E8C"/>
    <w:rsid w:val="00C61833"/>
    <w:rsid w:val="00C61A93"/>
    <w:rsid w:val="00C62655"/>
    <w:rsid w:val="00C626DF"/>
    <w:rsid w:val="00C628C0"/>
    <w:rsid w:val="00C62958"/>
    <w:rsid w:val="00C62AF7"/>
    <w:rsid w:val="00C62BCB"/>
    <w:rsid w:val="00C62BFF"/>
    <w:rsid w:val="00C63071"/>
    <w:rsid w:val="00C63487"/>
    <w:rsid w:val="00C63BC3"/>
    <w:rsid w:val="00C63CF5"/>
    <w:rsid w:val="00C63D96"/>
    <w:rsid w:val="00C644E5"/>
    <w:rsid w:val="00C64BA8"/>
    <w:rsid w:val="00C650D7"/>
    <w:rsid w:val="00C652D0"/>
    <w:rsid w:val="00C66257"/>
    <w:rsid w:val="00C666CB"/>
    <w:rsid w:val="00C67909"/>
    <w:rsid w:val="00C67BD8"/>
    <w:rsid w:val="00C67D68"/>
    <w:rsid w:val="00C67F36"/>
    <w:rsid w:val="00C701E4"/>
    <w:rsid w:val="00C702B2"/>
    <w:rsid w:val="00C7065E"/>
    <w:rsid w:val="00C70D49"/>
    <w:rsid w:val="00C71015"/>
    <w:rsid w:val="00C71073"/>
    <w:rsid w:val="00C71460"/>
    <w:rsid w:val="00C717D8"/>
    <w:rsid w:val="00C71C28"/>
    <w:rsid w:val="00C71C4F"/>
    <w:rsid w:val="00C71EC5"/>
    <w:rsid w:val="00C720C7"/>
    <w:rsid w:val="00C7273B"/>
    <w:rsid w:val="00C72827"/>
    <w:rsid w:val="00C72BF2"/>
    <w:rsid w:val="00C72C20"/>
    <w:rsid w:val="00C72FAC"/>
    <w:rsid w:val="00C73145"/>
    <w:rsid w:val="00C735CF"/>
    <w:rsid w:val="00C7364C"/>
    <w:rsid w:val="00C736DE"/>
    <w:rsid w:val="00C7373B"/>
    <w:rsid w:val="00C73746"/>
    <w:rsid w:val="00C74119"/>
    <w:rsid w:val="00C748FD"/>
    <w:rsid w:val="00C74B4C"/>
    <w:rsid w:val="00C74D92"/>
    <w:rsid w:val="00C74FE1"/>
    <w:rsid w:val="00C750D5"/>
    <w:rsid w:val="00C75442"/>
    <w:rsid w:val="00C754C3"/>
    <w:rsid w:val="00C7577C"/>
    <w:rsid w:val="00C766A1"/>
    <w:rsid w:val="00C766FB"/>
    <w:rsid w:val="00C768A9"/>
    <w:rsid w:val="00C769E3"/>
    <w:rsid w:val="00C76D65"/>
    <w:rsid w:val="00C76E98"/>
    <w:rsid w:val="00C76ED9"/>
    <w:rsid w:val="00C77191"/>
    <w:rsid w:val="00C80B66"/>
    <w:rsid w:val="00C80C4B"/>
    <w:rsid w:val="00C80FD2"/>
    <w:rsid w:val="00C81096"/>
    <w:rsid w:val="00C810AB"/>
    <w:rsid w:val="00C814E2"/>
    <w:rsid w:val="00C817CE"/>
    <w:rsid w:val="00C818DA"/>
    <w:rsid w:val="00C818F4"/>
    <w:rsid w:val="00C81BFA"/>
    <w:rsid w:val="00C81DEC"/>
    <w:rsid w:val="00C81EAB"/>
    <w:rsid w:val="00C81FE0"/>
    <w:rsid w:val="00C82128"/>
    <w:rsid w:val="00C823C6"/>
    <w:rsid w:val="00C8241C"/>
    <w:rsid w:val="00C82A8F"/>
    <w:rsid w:val="00C82F04"/>
    <w:rsid w:val="00C82FD5"/>
    <w:rsid w:val="00C8355A"/>
    <w:rsid w:val="00C8358D"/>
    <w:rsid w:val="00C83696"/>
    <w:rsid w:val="00C83964"/>
    <w:rsid w:val="00C84146"/>
    <w:rsid w:val="00C8504E"/>
    <w:rsid w:val="00C85074"/>
    <w:rsid w:val="00C8618B"/>
    <w:rsid w:val="00C862B7"/>
    <w:rsid w:val="00C8655B"/>
    <w:rsid w:val="00C86713"/>
    <w:rsid w:val="00C8708A"/>
    <w:rsid w:val="00C870D2"/>
    <w:rsid w:val="00C87110"/>
    <w:rsid w:val="00C87391"/>
    <w:rsid w:val="00C874B3"/>
    <w:rsid w:val="00C874F3"/>
    <w:rsid w:val="00C879AA"/>
    <w:rsid w:val="00C87BF2"/>
    <w:rsid w:val="00C87CD1"/>
    <w:rsid w:val="00C87F1C"/>
    <w:rsid w:val="00C9062A"/>
    <w:rsid w:val="00C906C4"/>
    <w:rsid w:val="00C90DB1"/>
    <w:rsid w:val="00C90E81"/>
    <w:rsid w:val="00C90F1E"/>
    <w:rsid w:val="00C91626"/>
    <w:rsid w:val="00C9176E"/>
    <w:rsid w:val="00C9182B"/>
    <w:rsid w:val="00C92DD5"/>
    <w:rsid w:val="00C93409"/>
    <w:rsid w:val="00C93652"/>
    <w:rsid w:val="00C93865"/>
    <w:rsid w:val="00C93B18"/>
    <w:rsid w:val="00C93C0C"/>
    <w:rsid w:val="00C93E35"/>
    <w:rsid w:val="00C942F0"/>
    <w:rsid w:val="00C942F7"/>
    <w:rsid w:val="00C94300"/>
    <w:rsid w:val="00C9442F"/>
    <w:rsid w:val="00C94F4D"/>
    <w:rsid w:val="00C95164"/>
    <w:rsid w:val="00C954C8"/>
    <w:rsid w:val="00C954CE"/>
    <w:rsid w:val="00C95A4F"/>
    <w:rsid w:val="00C95AC8"/>
    <w:rsid w:val="00C95B02"/>
    <w:rsid w:val="00C95DA2"/>
    <w:rsid w:val="00C960E4"/>
    <w:rsid w:val="00C960FC"/>
    <w:rsid w:val="00C96186"/>
    <w:rsid w:val="00C9620B"/>
    <w:rsid w:val="00C96638"/>
    <w:rsid w:val="00C9668D"/>
    <w:rsid w:val="00C96DBD"/>
    <w:rsid w:val="00C972F0"/>
    <w:rsid w:val="00C9755E"/>
    <w:rsid w:val="00C976C4"/>
    <w:rsid w:val="00C97972"/>
    <w:rsid w:val="00C97A24"/>
    <w:rsid w:val="00C97FEC"/>
    <w:rsid w:val="00CA0552"/>
    <w:rsid w:val="00CA0BC9"/>
    <w:rsid w:val="00CA0C6E"/>
    <w:rsid w:val="00CA1051"/>
    <w:rsid w:val="00CA10CE"/>
    <w:rsid w:val="00CA115F"/>
    <w:rsid w:val="00CA13F0"/>
    <w:rsid w:val="00CA1457"/>
    <w:rsid w:val="00CA1464"/>
    <w:rsid w:val="00CA15B6"/>
    <w:rsid w:val="00CA16BE"/>
    <w:rsid w:val="00CA16DF"/>
    <w:rsid w:val="00CA18A4"/>
    <w:rsid w:val="00CA1C28"/>
    <w:rsid w:val="00CA1E61"/>
    <w:rsid w:val="00CA2283"/>
    <w:rsid w:val="00CA306F"/>
    <w:rsid w:val="00CA3320"/>
    <w:rsid w:val="00CA4057"/>
    <w:rsid w:val="00CA457F"/>
    <w:rsid w:val="00CA4BA8"/>
    <w:rsid w:val="00CA4FA8"/>
    <w:rsid w:val="00CA5188"/>
    <w:rsid w:val="00CA55A5"/>
    <w:rsid w:val="00CA57BB"/>
    <w:rsid w:val="00CA5B9B"/>
    <w:rsid w:val="00CA5F07"/>
    <w:rsid w:val="00CA5FA0"/>
    <w:rsid w:val="00CA6018"/>
    <w:rsid w:val="00CA6B57"/>
    <w:rsid w:val="00CA6BD1"/>
    <w:rsid w:val="00CA6CC2"/>
    <w:rsid w:val="00CA6F10"/>
    <w:rsid w:val="00CA74FA"/>
    <w:rsid w:val="00CA75D6"/>
    <w:rsid w:val="00CA75F4"/>
    <w:rsid w:val="00CA77E1"/>
    <w:rsid w:val="00CA7A84"/>
    <w:rsid w:val="00CA7E29"/>
    <w:rsid w:val="00CA7E43"/>
    <w:rsid w:val="00CB003F"/>
    <w:rsid w:val="00CB041C"/>
    <w:rsid w:val="00CB0562"/>
    <w:rsid w:val="00CB11B1"/>
    <w:rsid w:val="00CB139D"/>
    <w:rsid w:val="00CB147D"/>
    <w:rsid w:val="00CB14EA"/>
    <w:rsid w:val="00CB156D"/>
    <w:rsid w:val="00CB18B6"/>
    <w:rsid w:val="00CB1A8D"/>
    <w:rsid w:val="00CB1BA8"/>
    <w:rsid w:val="00CB1E62"/>
    <w:rsid w:val="00CB20DC"/>
    <w:rsid w:val="00CB2559"/>
    <w:rsid w:val="00CB2BF3"/>
    <w:rsid w:val="00CB2C69"/>
    <w:rsid w:val="00CB32FF"/>
    <w:rsid w:val="00CB353D"/>
    <w:rsid w:val="00CB45DE"/>
    <w:rsid w:val="00CB48B1"/>
    <w:rsid w:val="00CB4922"/>
    <w:rsid w:val="00CB4B09"/>
    <w:rsid w:val="00CB4E84"/>
    <w:rsid w:val="00CB4F16"/>
    <w:rsid w:val="00CB54FF"/>
    <w:rsid w:val="00CB557E"/>
    <w:rsid w:val="00CB585A"/>
    <w:rsid w:val="00CB5E9B"/>
    <w:rsid w:val="00CB62CA"/>
    <w:rsid w:val="00CB650A"/>
    <w:rsid w:val="00CB6AC4"/>
    <w:rsid w:val="00CB6DA7"/>
    <w:rsid w:val="00CB749C"/>
    <w:rsid w:val="00CB783E"/>
    <w:rsid w:val="00CB78D5"/>
    <w:rsid w:val="00CC0890"/>
    <w:rsid w:val="00CC08A7"/>
    <w:rsid w:val="00CC0925"/>
    <w:rsid w:val="00CC1469"/>
    <w:rsid w:val="00CC14E7"/>
    <w:rsid w:val="00CC1626"/>
    <w:rsid w:val="00CC1C58"/>
    <w:rsid w:val="00CC1CEF"/>
    <w:rsid w:val="00CC1F73"/>
    <w:rsid w:val="00CC210C"/>
    <w:rsid w:val="00CC28A5"/>
    <w:rsid w:val="00CC28BC"/>
    <w:rsid w:val="00CC297B"/>
    <w:rsid w:val="00CC2992"/>
    <w:rsid w:val="00CC2FBD"/>
    <w:rsid w:val="00CC3ED4"/>
    <w:rsid w:val="00CC42BC"/>
    <w:rsid w:val="00CC436B"/>
    <w:rsid w:val="00CC4503"/>
    <w:rsid w:val="00CC480B"/>
    <w:rsid w:val="00CC489A"/>
    <w:rsid w:val="00CC519B"/>
    <w:rsid w:val="00CC56EF"/>
    <w:rsid w:val="00CC59A9"/>
    <w:rsid w:val="00CC5A61"/>
    <w:rsid w:val="00CC5BA4"/>
    <w:rsid w:val="00CC5DEB"/>
    <w:rsid w:val="00CC5E27"/>
    <w:rsid w:val="00CC61E9"/>
    <w:rsid w:val="00CC631A"/>
    <w:rsid w:val="00CC6626"/>
    <w:rsid w:val="00CC6688"/>
    <w:rsid w:val="00CC66DF"/>
    <w:rsid w:val="00CC687E"/>
    <w:rsid w:val="00CC6B47"/>
    <w:rsid w:val="00CC6DE7"/>
    <w:rsid w:val="00CC773B"/>
    <w:rsid w:val="00CC7B01"/>
    <w:rsid w:val="00CC7D2B"/>
    <w:rsid w:val="00CD038C"/>
    <w:rsid w:val="00CD0413"/>
    <w:rsid w:val="00CD0601"/>
    <w:rsid w:val="00CD0887"/>
    <w:rsid w:val="00CD1009"/>
    <w:rsid w:val="00CD1300"/>
    <w:rsid w:val="00CD1BEF"/>
    <w:rsid w:val="00CD2374"/>
    <w:rsid w:val="00CD24A6"/>
    <w:rsid w:val="00CD2EE2"/>
    <w:rsid w:val="00CD3517"/>
    <w:rsid w:val="00CD3632"/>
    <w:rsid w:val="00CD3651"/>
    <w:rsid w:val="00CD3780"/>
    <w:rsid w:val="00CD3B79"/>
    <w:rsid w:val="00CD3DD2"/>
    <w:rsid w:val="00CD4D4B"/>
    <w:rsid w:val="00CD4F92"/>
    <w:rsid w:val="00CD5019"/>
    <w:rsid w:val="00CD50AC"/>
    <w:rsid w:val="00CD5961"/>
    <w:rsid w:val="00CD5A30"/>
    <w:rsid w:val="00CD5F02"/>
    <w:rsid w:val="00CD622D"/>
    <w:rsid w:val="00CD642E"/>
    <w:rsid w:val="00CD69C7"/>
    <w:rsid w:val="00CD6AD7"/>
    <w:rsid w:val="00CD7534"/>
    <w:rsid w:val="00CD7569"/>
    <w:rsid w:val="00CD772E"/>
    <w:rsid w:val="00CE0062"/>
    <w:rsid w:val="00CE0065"/>
    <w:rsid w:val="00CE013B"/>
    <w:rsid w:val="00CE054B"/>
    <w:rsid w:val="00CE0801"/>
    <w:rsid w:val="00CE094C"/>
    <w:rsid w:val="00CE0C54"/>
    <w:rsid w:val="00CE0D6E"/>
    <w:rsid w:val="00CE0EFC"/>
    <w:rsid w:val="00CE1014"/>
    <w:rsid w:val="00CE1241"/>
    <w:rsid w:val="00CE126F"/>
    <w:rsid w:val="00CE147F"/>
    <w:rsid w:val="00CE1C9D"/>
    <w:rsid w:val="00CE1DFF"/>
    <w:rsid w:val="00CE1E3F"/>
    <w:rsid w:val="00CE2208"/>
    <w:rsid w:val="00CE2489"/>
    <w:rsid w:val="00CE284E"/>
    <w:rsid w:val="00CE2D1C"/>
    <w:rsid w:val="00CE31D0"/>
    <w:rsid w:val="00CE3373"/>
    <w:rsid w:val="00CE374A"/>
    <w:rsid w:val="00CE37CB"/>
    <w:rsid w:val="00CE3863"/>
    <w:rsid w:val="00CE3CA9"/>
    <w:rsid w:val="00CE40CB"/>
    <w:rsid w:val="00CE4556"/>
    <w:rsid w:val="00CE4602"/>
    <w:rsid w:val="00CE4908"/>
    <w:rsid w:val="00CE49F3"/>
    <w:rsid w:val="00CE4A74"/>
    <w:rsid w:val="00CE5163"/>
    <w:rsid w:val="00CE52CF"/>
    <w:rsid w:val="00CE56D8"/>
    <w:rsid w:val="00CE5B4B"/>
    <w:rsid w:val="00CE5BF0"/>
    <w:rsid w:val="00CE5CB1"/>
    <w:rsid w:val="00CE6000"/>
    <w:rsid w:val="00CE621C"/>
    <w:rsid w:val="00CE62FC"/>
    <w:rsid w:val="00CE63C1"/>
    <w:rsid w:val="00CE647E"/>
    <w:rsid w:val="00CE69F4"/>
    <w:rsid w:val="00CE6EC9"/>
    <w:rsid w:val="00CE71DA"/>
    <w:rsid w:val="00CE7287"/>
    <w:rsid w:val="00CE72B9"/>
    <w:rsid w:val="00CE73B9"/>
    <w:rsid w:val="00CE75DD"/>
    <w:rsid w:val="00CE7FCF"/>
    <w:rsid w:val="00CF0174"/>
    <w:rsid w:val="00CF03F0"/>
    <w:rsid w:val="00CF0950"/>
    <w:rsid w:val="00CF0ACC"/>
    <w:rsid w:val="00CF1550"/>
    <w:rsid w:val="00CF1C97"/>
    <w:rsid w:val="00CF1FBB"/>
    <w:rsid w:val="00CF2516"/>
    <w:rsid w:val="00CF26FC"/>
    <w:rsid w:val="00CF2852"/>
    <w:rsid w:val="00CF2AEE"/>
    <w:rsid w:val="00CF305D"/>
    <w:rsid w:val="00CF332E"/>
    <w:rsid w:val="00CF3369"/>
    <w:rsid w:val="00CF39CA"/>
    <w:rsid w:val="00CF3D27"/>
    <w:rsid w:val="00CF40C6"/>
    <w:rsid w:val="00CF44F1"/>
    <w:rsid w:val="00CF4886"/>
    <w:rsid w:val="00CF4CD9"/>
    <w:rsid w:val="00CF4DBA"/>
    <w:rsid w:val="00CF4FD9"/>
    <w:rsid w:val="00CF54AB"/>
    <w:rsid w:val="00CF5BB1"/>
    <w:rsid w:val="00CF639D"/>
    <w:rsid w:val="00CF6749"/>
    <w:rsid w:val="00CF684A"/>
    <w:rsid w:val="00CF76A8"/>
    <w:rsid w:val="00CF77D0"/>
    <w:rsid w:val="00D0012D"/>
    <w:rsid w:val="00D0032A"/>
    <w:rsid w:val="00D00B81"/>
    <w:rsid w:val="00D00BB2"/>
    <w:rsid w:val="00D00C99"/>
    <w:rsid w:val="00D00D6E"/>
    <w:rsid w:val="00D00DD4"/>
    <w:rsid w:val="00D00F35"/>
    <w:rsid w:val="00D00FF1"/>
    <w:rsid w:val="00D016DD"/>
    <w:rsid w:val="00D01B5E"/>
    <w:rsid w:val="00D01C62"/>
    <w:rsid w:val="00D026DC"/>
    <w:rsid w:val="00D029B2"/>
    <w:rsid w:val="00D02B42"/>
    <w:rsid w:val="00D02DD4"/>
    <w:rsid w:val="00D03682"/>
    <w:rsid w:val="00D036EE"/>
    <w:rsid w:val="00D037AE"/>
    <w:rsid w:val="00D04565"/>
    <w:rsid w:val="00D046D9"/>
    <w:rsid w:val="00D04E62"/>
    <w:rsid w:val="00D04E63"/>
    <w:rsid w:val="00D04F87"/>
    <w:rsid w:val="00D052E6"/>
    <w:rsid w:val="00D05742"/>
    <w:rsid w:val="00D057A5"/>
    <w:rsid w:val="00D05B51"/>
    <w:rsid w:val="00D06B89"/>
    <w:rsid w:val="00D06C7D"/>
    <w:rsid w:val="00D06C8D"/>
    <w:rsid w:val="00D06DD8"/>
    <w:rsid w:val="00D070D3"/>
    <w:rsid w:val="00D07479"/>
    <w:rsid w:val="00D074E6"/>
    <w:rsid w:val="00D07547"/>
    <w:rsid w:val="00D07CFA"/>
    <w:rsid w:val="00D1009E"/>
    <w:rsid w:val="00D10303"/>
    <w:rsid w:val="00D10444"/>
    <w:rsid w:val="00D10489"/>
    <w:rsid w:val="00D10704"/>
    <w:rsid w:val="00D108DC"/>
    <w:rsid w:val="00D109E4"/>
    <w:rsid w:val="00D10C71"/>
    <w:rsid w:val="00D10D15"/>
    <w:rsid w:val="00D10E18"/>
    <w:rsid w:val="00D11AE7"/>
    <w:rsid w:val="00D11CF8"/>
    <w:rsid w:val="00D12081"/>
    <w:rsid w:val="00D1264C"/>
    <w:rsid w:val="00D12719"/>
    <w:rsid w:val="00D1283D"/>
    <w:rsid w:val="00D12A87"/>
    <w:rsid w:val="00D131B8"/>
    <w:rsid w:val="00D13A8E"/>
    <w:rsid w:val="00D143BE"/>
    <w:rsid w:val="00D1448F"/>
    <w:rsid w:val="00D148D1"/>
    <w:rsid w:val="00D14FC5"/>
    <w:rsid w:val="00D155DF"/>
    <w:rsid w:val="00D15885"/>
    <w:rsid w:val="00D15A63"/>
    <w:rsid w:val="00D15D3F"/>
    <w:rsid w:val="00D164F5"/>
    <w:rsid w:val="00D1661E"/>
    <w:rsid w:val="00D166BF"/>
    <w:rsid w:val="00D16B4F"/>
    <w:rsid w:val="00D16CA9"/>
    <w:rsid w:val="00D16F89"/>
    <w:rsid w:val="00D1766A"/>
    <w:rsid w:val="00D1767D"/>
    <w:rsid w:val="00D177E8"/>
    <w:rsid w:val="00D20138"/>
    <w:rsid w:val="00D20221"/>
    <w:rsid w:val="00D20448"/>
    <w:rsid w:val="00D20AC7"/>
    <w:rsid w:val="00D21290"/>
    <w:rsid w:val="00D2142C"/>
    <w:rsid w:val="00D214CD"/>
    <w:rsid w:val="00D217F7"/>
    <w:rsid w:val="00D21923"/>
    <w:rsid w:val="00D21953"/>
    <w:rsid w:val="00D21A2D"/>
    <w:rsid w:val="00D21A4D"/>
    <w:rsid w:val="00D222ED"/>
    <w:rsid w:val="00D22486"/>
    <w:rsid w:val="00D22722"/>
    <w:rsid w:val="00D228DC"/>
    <w:rsid w:val="00D228FC"/>
    <w:rsid w:val="00D22BAF"/>
    <w:rsid w:val="00D22C3A"/>
    <w:rsid w:val="00D22EBB"/>
    <w:rsid w:val="00D23010"/>
    <w:rsid w:val="00D23689"/>
    <w:rsid w:val="00D236BD"/>
    <w:rsid w:val="00D23935"/>
    <w:rsid w:val="00D23C10"/>
    <w:rsid w:val="00D23DFB"/>
    <w:rsid w:val="00D2434C"/>
    <w:rsid w:val="00D2458E"/>
    <w:rsid w:val="00D24B92"/>
    <w:rsid w:val="00D258CF"/>
    <w:rsid w:val="00D25E54"/>
    <w:rsid w:val="00D2603C"/>
    <w:rsid w:val="00D2695B"/>
    <w:rsid w:val="00D26A09"/>
    <w:rsid w:val="00D26A3F"/>
    <w:rsid w:val="00D26D2D"/>
    <w:rsid w:val="00D27568"/>
    <w:rsid w:val="00D27594"/>
    <w:rsid w:val="00D275BF"/>
    <w:rsid w:val="00D2764A"/>
    <w:rsid w:val="00D27C30"/>
    <w:rsid w:val="00D27FA2"/>
    <w:rsid w:val="00D30255"/>
    <w:rsid w:val="00D31077"/>
    <w:rsid w:val="00D31097"/>
    <w:rsid w:val="00D314E3"/>
    <w:rsid w:val="00D31613"/>
    <w:rsid w:val="00D3165D"/>
    <w:rsid w:val="00D31B95"/>
    <w:rsid w:val="00D31BC1"/>
    <w:rsid w:val="00D3243C"/>
    <w:rsid w:val="00D3252A"/>
    <w:rsid w:val="00D3256B"/>
    <w:rsid w:val="00D3260E"/>
    <w:rsid w:val="00D328A0"/>
    <w:rsid w:val="00D328C5"/>
    <w:rsid w:val="00D32CE3"/>
    <w:rsid w:val="00D32D6A"/>
    <w:rsid w:val="00D331DD"/>
    <w:rsid w:val="00D3331E"/>
    <w:rsid w:val="00D33BC5"/>
    <w:rsid w:val="00D34640"/>
    <w:rsid w:val="00D3497A"/>
    <w:rsid w:val="00D34989"/>
    <w:rsid w:val="00D3498A"/>
    <w:rsid w:val="00D34F6A"/>
    <w:rsid w:val="00D34FD1"/>
    <w:rsid w:val="00D35076"/>
    <w:rsid w:val="00D35468"/>
    <w:rsid w:val="00D35831"/>
    <w:rsid w:val="00D35DA3"/>
    <w:rsid w:val="00D36185"/>
    <w:rsid w:val="00D361FE"/>
    <w:rsid w:val="00D36ABD"/>
    <w:rsid w:val="00D36B3A"/>
    <w:rsid w:val="00D36C87"/>
    <w:rsid w:val="00D37313"/>
    <w:rsid w:val="00D37D62"/>
    <w:rsid w:val="00D400E3"/>
    <w:rsid w:val="00D408A8"/>
    <w:rsid w:val="00D40B4D"/>
    <w:rsid w:val="00D40B84"/>
    <w:rsid w:val="00D40E8F"/>
    <w:rsid w:val="00D40EC0"/>
    <w:rsid w:val="00D40F09"/>
    <w:rsid w:val="00D40FC0"/>
    <w:rsid w:val="00D4137E"/>
    <w:rsid w:val="00D41662"/>
    <w:rsid w:val="00D41669"/>
    <w:rsid w:val="00D41817"/>
    <w:rsid w:val="00D41EBA"/>
    <w:rsid w:val="00D41F22"/>
    <w:rsid w:val="00D423B7"/>
    <w:rsid w:val="00D423F7"/>
    <w:rsid w:val="00D425B5"/>
    <w:rsid w:val="00D42E4F"/>
    <w:rsid w:val="00D432BA"/>
    <w:rsid w:val="00D433DD"/>
    <w:rsid w:val="00D43661"/>
    <w:rsid w:val="00D437B6"/>
    <w:rsid w:val="00D438D7"/>
    <w:rsid w:val="00D43E03"/>
    <w:rsid w:val="00D441B3"/>
    <w:rsid w:val="00D44CB2"/>
    <w:rsid w:val="00D4501A"/>
    <w:rsid w:val="00D45E79"/>
    <w:rsid w:val="00D46219"/>
    <w:rsid w:val="00D463AC"/>
    <w:rsid w:val="00D46784"/>
    <w:rsid w:val="00D47285"/>
    <w:rsid w:val="00D473C7"/>
    <w:rsid w:val="00D47629"/>
    <w:rsid w:val="00D476E3"/>
    <w:rsid w:val="00D47CD2"/>
    <w:rsid w:val="00D501C4"/>
    <w:rsid w:val="00D50500"/>
    <w:rsid w:val="00D51290"/>
    <w:rsid w:val="00D519B8"/>
    <w:rsid w:val="00D51B93"/>
    <w:rsid w:val="00D51DF7"/>
    <w:rsid w:val="00D521B5"/>
    <w:rsid w:val="00D52A68"/>
    <w:rsid w:val="00D52A9F"/>
    <w:rsid w:val="00D52AA4"/>
    <w:rsid w:val="00D52ECC"/>
    <w:rsid w:val="00D53065"/>
    <w:rsid w:val="00D535C9"/>
    <w:rsid w:val="00D53BCE"/>
    <w:rsid w:val="00D54235"/>
    <w:rsid w:val="00D54897"/>
    <w:rsid w:val="00D55011"/>
    <w:rsid w:val="00D55459"/>
    <w:rsid w:val="00D555F1"/>
    <w:rsid w:val="00D56BDE"/>
    <w:rsid w:val="00D56BDF"/>
    <w:rsid w:val="00D56D81"/>
    <w:rsid w:val="00D570AA"/>
    <w:rsid w:val="00D57557"/>
    <w:rsid w:val="00D57AF8"/>
    <w:rsid w:val="00D60008"/>
    <w:rsid w:val="00D60279"/>
    <w:rsid w:val="00D6094C"/>
    <w:rsid w:val="00D60C70"/>
    <w:rsid w:val="00D60DB6"/>
    <w:rsid w:val="00D61A30"/>
    <w:rsid w:val="00D61EFE"/>
    <w:rsid w:val="00D62417"/>
    <w:rsid w:val="00D624A6"/>
    <w:rsid w:val="00D6256F"/>
    <w:rsid w:val="00D6297A"/>
    <w:rsid w:val="00D62AE1"/>
    <w:rsid w:val="00D62B3E"/>
    <w:rsid w:val="00D62D1C"/>
    <w:rsid w:val="00D63084"/>
    <w:rsid w:val="00D63151"/>
    <w:rsid w:val="00D63192"/>
    <w:rsid w:val="00D633B1"/>
    <w:rsid w:val="00D633D7"/>
    <w:rsid w:val="00D63F98"/>
    <w:rsid w:val="00D642F3"/>
    <w:rsid w:val="00D648FF"/>
    <w:rsid w:val="00D650FC"/>
    <w:rsid w:val="00D651F7"/>
    <w:rsid w:val="00D6533D"/>
    <w:rsid w:val="00D654DB"/>
    <w:rsid w:val="00D6566C"/>
    <w:rsid w:val="00D656D5"/>
    <w:rsid w:val="00D6584A"/>
    <w:rsid w:val="00D65A2F"/>
    <w:rsid w:val="00D65A77"/>
    <w:rsid w:val="00D65D70"/>
    <w:rsid w:val="00D65F3C"/>
    <w:rsid w:val="00D6615E"/>
    <w:rsid w:val="00D66431"/>
    <w:rsid w:val="00D66714"/>
    <w:rsid w:val="00D668A7"/>
    <w:rsid w:val="00D668CE"/>
    <w:rsid w:val="00D66B20"/>
    <w:rsid w:val="00D66C98"/>
    <w:rsid w:val="00D66D0F"/>
    <w:rsid w:val="00D670AA"/>
    <w:rsid w:val="00D672EB"/>
    <w:rsid w:val="00D675C4"/>
    <w:rsid w:val="00D677B0"/>
    <w:rsid w:val="00D67ABE"/>
    <w:rsid w:val="00D67B6E"/>
    <w:rsid w:val="00D70180"/>
    <w:rsid w:val="00D7032B"/>
    <w:rsid w:val="00D70692"/>
    <w:rsid w:val="00D70940"/>
    <w:rsid w:val="00D70A51"/>
    <w:rsid w:val="00D70A6F"/>
    <w:rsid w:val="00D70AB0"/>
    <w:rsid w:val="00D70C64"/>
    <w:rsid w:val="00D70FAA"/>
    <w:rsid w:val="00D71363"/>
    <w:rsid w:val="00D71448"/>
    <w:rsid w:val="00D7169A"/>
    <w:rsid w:val="00D71B75"/>
    <w:rsid w:val="00D71F25"/>
    <w:rsid w:val="00D724FD"/>
    <w:rsid w:val="00D72D24"/>
    <w:rsid w:val="00D738B5"/>
    <w:rsid w:val="00D73A66"/>
    <w:rsid w:val="00D73A7D"/>
    <w:rsid w:val="00D73A82"/>
    <w:rsid w:val="00D73BB1"/>
    <w:rsid w:val="00D7435F"/>
    <w:rsid w:val="00D74411"/>
    <w:rsid w:val="00D74450"/>
    <w:rsid w:val="00D749C6"/>
    <w:rsid w:val="00D74A11"/>
    <w:rsid w:val="00D74A5E"/>
    <w:rsid w:val="00D74D3B"/>
    <w:rsid w:val="00D74D72"/>
    <w:rsid w:val="00D752D6"/>
    <w:rsid w:val="00D753F4"/>
    <w:rsid w:val="00D75C42"/>
    <w:rsid w:val="00D75CA2"/>
    <w:rsid w:val="00D76476"/>
    <w:rsid w:val="00D7664B"/>
    <w:rsid w:val="00D7686C"/>
    <w:rsid w:val="00D76C97"/>
    <w:rsid w:val="00D76E3C"/>
    <w:rsid w:val="00D77014"/>
    <w:rsid w:val="00D77131"/>
    <w:rsid w:val="00D7776E"/>
    <w:rsid w:val="00D77A02"/>
    <w:rsid w:val="00D77A9B"/>
    <w:rsid w:val="00D77D82"/>
    <w:rsid w:val="00D8011D"/>
    <w:rsid w:val="00D80370"/>
    <w:rsid w:val="00D80408"/>
    <w:rsid w:val="00D80DA4"/>
    <w:rsid w:val="00D80DCD"/>
    <w:rsid w:val="00D80E19"/>
    <w:rsid w:val="00D8116D"/>
    <w:rsid w:val="00D81BFE"/>
    <w:rsid w:val="00D81CC9"/>
    <w:rsid w:val="00D81E79"/>
    <w:rsid w:val="00D81F72"/>
    <w:rsid w:val="00D82027"/>
    <w:rsid w:val="00D822A6"/>
    <w:rsid w:val="00D8231A"/>
    <w:rsid w:val="00D826AB"/>
    <w:rsid w:val="00D826D6"/>
    <w:rsid w:val="00D827C7"/>
    <w:rsid w:val="00D82937"/>
    <w:rsid w:val="00D82F52"/>
    <w:rsid w:val="00D831B5"/>
    <w:rsid w:val="00D83C4A"/>
    <w:rsid w:val="00D83C94"/>
    <w:rsid w:val="00D83F09"/>
    <w:rsid w:val="00D83F21"/>
    <w:rsid w:val="00D83F5D"/>
    <w:rsid w:val="00D83FA5"/>
    <w:rsid w:val="00D83FCC"/>
    <w:rsid w:val="00D84782"/>
    <w:rsid w:val="00D84F2D"/>
    <w:rsid w:val="00D85027"/>
    <w:rsid w:val="00D85053"/>
    <w:rsid w:val="00D8522F"/>
    <w:rsid w:val="00D85841"/>
    <w:rsid w:val="00D8594C"/>
    <w:rsid w:val="00D85C71"/>
    <w:rsid w:val="00D85E36"/>
    <w:rsid w:val="00D8605E"/>
    <w:rsid w:val="00D863F8"/>
    <w:rsid w:val="00D86CB0"/>
    <w:rsid w:val="00D86CE3"/>
    <w:rsid w:val="00D86E48"/>
    <w:rsid w:val="00D875DA"/>
    <w:rsid w:val="00D8793E"/>
    <w:rsid w:val="00D87C19"/>
    <w:rsid w:val="00D87C71"/>
    <w:rsid w:val="00D90078"/>
    <w:rsid w:val="00D903FD"/>
    <w:rsid w:val="00D90456"/>
    <w:rsid w:val="00D90668"/>
    <w:rsid w:val="00D909DB"/>
    <w:rsid w:val="00D90A97"/>
    <w:rsid w:val="00D90B7A"/>
    <w:rsid w:val="00D90C72"/>
    <w:rsid w:val="00D90D0B"/>
    <w:rsid w:val="00D90F19"/>
    <w:rsid w:val="00D910E0"/>
    <w:rsid w:val="00D911E6"/>
    <w:rsid w:val="00D9155A"/>
    <w:rsid w:val="00D91648"/>
    <w:rsid w:val="00D91928"/>
    <w:rsid w:val="00D91BE2"/>
    <w:rsid w:val="00D91CAF"/>
    <w:rsid w:val="00D91D58"/>
    <w:rsid w:val="00D91E75"/>
    <w:rsid w:val="00D92465"/>
    <w:rsid w:val="00D925B9"/>
    <w:rsid w:val="00D9262D"/>
    <w:rsid w:val="00D92775"/>
    <w:rsid w:val="00D927F6"/>
    <w:rsid w:val="00D92928"/>
    <w:rsid w:val="00D92C5C"/>
    <w:rsid w:val="00D92F0B"/>
    <w:rsid w:val="00D92FD6"/>
    <w:rsid w:val="00D92FEE"/>
    <w:rsid w:val="00D93165"/>
    <w:rsid w:val="00D931C8"/>
    <w:rsid w:val="00D932E1"/>
    <w:rsid w:val="00D9363B"/>
    <w:rsid w:val="00D944BF"/>
    <w:rsid w:val="00D947F9"/>
    <w:rsid w:val="00D94838"/>
    <w:rsid w:val="00D95316"/>
    <w:rsid w:val="00D956FE"/>
    <w:rsid w:val="00D95723"/>
    <w:rsid w:val="00D95887"/>
    <w:rsid w:val="00D95D3B"/>
    <w:rsid w:val="00D95DE8"/>
    <w:rsid w:val="00D95EB3"/>
    <w:rsid w:val="00D962EA"/>
    <w:rsid w:val="00D966BF"/>
    <w:rsid w:val="00D96860"/>
    <w:rsid w:val="00D96A8B"/>
    <w:rsid w:val="00D96DA5"/>
    <w:rsid w:val="00D96DB6"/>
    <w:rsid w:val="00D96F70"/>
    <w:rsid w:val="00D9725A"/>
    <w:rsid w:val="00D97911"/>
    <w:rsid w:val="00D97AC3"/>
    <w:rsid w:val="00D97B38"/>
    <w:rsid w:val="00D97CB5"/>
    <w:rsid w:val="00DA05A1"/>
    <w:rsid w:val="00DA06F5"/>
    <w:rsid w:val="00DA0ABB"/>
    <w:rsid w:val="00DA0B6E"/>
    <w:rsid w:val="00DA0EF0"/>
    <w:rsid w:val="00DA1068"/>
    <w:rsid w:val="00DA13F2"/>
    <w:rsid w:val="00DA167B"/>
    <w:rsid w:val="00DA19E4"/>
    <w:rsid w:val="00DA1A14"/>
    <w:rsid w:val="00DA1FBE"/>
    <w:rsid w:val="00DA20FB"/>
    <w:rsid w:val="00DA258B"/>
    <w:rsid w:val="00DA262C"/>
    <w:rsid w:val="00DA2A85"/>
    <w:rsid w:val="00DA2AB5"/>
    <w:rsid w:val="00DA2C61"/>
    <w:rsid w:val="00DA2CF2"/>
    <w:rsid w:val="00DA2E75"/>
    <w:rsid w:val="00DA2EF0"/>
    <w:rsid w:val="00DA303E"/>
    <w:rsid w:val="00DA30CA"/>
    <w:rsid w:val="00DA325D"/>
    <w:rsid w:val="00DA3513"/>
    <w:rsid w:val="00DA3660"/>
    <w:rsid w:val="00DA376F"/>
    <w:rsid w:val="00DA3A3D"/>
    <w:rsid w:val="00DA3F49"/>
    <w:rsid w:val="00DA404F"/>
    <w:rsid w:val="00DA4252"/>
    <w:rsid w:val="00DA466E"/>
    <w:rsid w:val="00DA4BD9"/>
    <w:rsid w:val="00DA4DB7"/>
    <w:rsid w:val="00DA52E4"/>
    <w:rsid w:val="00DA5651"/>
    <w:rsid w:val="00DA5D9C"/>
    <w:rsid w:val="00DA5FE8"/>
    <w:rsid w:val="00DA6099"/>
    <w:rsid w:val="00DA6541"/>
    <w:rsid w:val="00DA6A2D"/>
    <w:rsid w:val="00DA6BEA"/>
    <w:rsid w:val="00DA6C4A"/>
    <w:rsid w:val="00DA6D3B"/>
    <w:rsid w:val="00DA7527"/>
    <w:rsid w:val="00DA75FB"/>
    <w:rsid w:val="00DA7812"/>
    <w:rsid w:val="00DA79A2"/>
    <w:rsid w:val="00DB0800"/>
    <w:rsid w:val="00DB0802"/>
    <w:rsid w:val="00DB0985"/>
    <w:rsid w:val="00DB0F09"/>
    <w:rsid w:val="00DB11A9"/>
    <w:rsid w:val="00DB1444"/>
    <w:rsid w:val="00DB1607"/>
    <w:rsid w:val="00DB1A98"/>
    <w:rsid w:val="00DB213D"/>
    <w:rsid w:val="00DB223B"/>
    <w:rsid w:val="00DB22D2"/>
    <w:rsid w:val="00DB262B"/>
    <w:rsid w:val="00DB26BF"/>
    <w:rsid w:val="00DB26CB"/>
    <w:rsid w:val="00DB2A7C"/>
    <w:rsid w:val="00DB2A9C"/>
    <w:rsid w:val="00DB3227"/>
    <w:rsid w:val="00DB3271"/>
    <w:rsid w:val="00DB37B5"/>
    <w:rsid w:val="00DB38EA"/>
    <w:rsid w:val="00DB3ABD"/>
    <w:rsid w:val="00DB446F"/>
    <w:rsid w:val="00DB482D"/>
    <w:rsid w:val="00DB492B"/>
    <w:rsid w:val="00DB4931"/>
    <w:rsid w:val="00DB4E45"/>
    <w:rsid w:val="00DB4F10"/>
    <w:rsid w:val="00DB50EA"/>
    <w:rsid w:val="00DB519C"/>
    <w:rsid w:val="00DB59F4"/>
    <w:rsid w:val="00DB5D5B"/>
    <w:rsid w:val="00DB5D75"/>
    <w:rsid w:val="00DB5DC4"/>
    <w:rsid w:val="00DB5E4C"/>
    <w:rsid w:val="00DB60D5"/>
    <w:rsid w:val="00DB65C2"/>
    <w:rsid w:val="00DB67E4"/>
    <w:rsid w:val="00DB6B34"/>
    <w:rsid w:val="00DB6D9F"/>
    <w:rsid w:val="00DB7002"/>
    <w:rsid w:val="00DB752C"/>
    <w:rsid w:val="00DB757E"/>
    <w:rsid w:val="00DB769A"/>
    <w:rsid w:val="00DB7DBD"/>
    <w:rsid w:val="00DC0152"/>
    <w:rsid w:val="00DC02E0"/>
    <w:rsid w:val="00DC0325"/>
    <w:rsid w:val="00DC06E4"/>
    <w:rsid w:val="00DC0972"/>
    <w:rsid w:val="00DC0A06"/>
    <w:rsid w:val="00DC0A5D"/>
    <w:rsid w:val="00DC0CD5"/>
    <w:rsid w:val="00DC127A"/>
    <w:rsid w:val="00DC1551"/>
    <w:rsid w:val="00DC2B3E"/>
    <w:rsid w:val="00DC3471"/>
    <w:rsid w:val="00DC3653"/>
    <w:rsid w:val="00DC3746"/>
    <w:rsid w:val="00DC38CD"/>
    <w:rsid w:val="00DC5040"/>
    <w:rsid w:val="00DC53FC"/>
    <w:rsid w:val="00DC5F2F"/>
    <w:rsid w:val="00DC61A5"/>
    <w:rsid w:val="00DC68EE"/>
    <w:rsid w:val="00DC6904"/>
    <w:rsid w:val="00DC6A01"/>
    <w:rsid w:val="00DC78E3"/>
    <w:rsid w:val="00DC7B7F"/>
    <w:rsid w:val="00DC7D98"/>
    <w:rsid w:val="00DC7DA1"/>
    <w:rsid w:val="00DC7DCF"/>
    <w:rsid w:val="00DC7F42"/>
    <w:rsid w:val="00DD04D4"/>
    <w:rsid w:val="00DD077D"/>
    <w:rsid w:val="00DD0A9F"/>
    <w:rsid w:val="00DD0BE0"/>
    <w:rsid w:val="00DD0FDE"/>
    <w:rsid w:val="00DD1258"/>
    <w:rsid w:val="00DD12C5"/>
    <w:rsid w:val="00DD146E"/>
    <w:rsid w:val="00DD172E"/>
    <w:rsid w:val="00DD17F6"/>
    <w:rsid w:val="00DD1CFC"/>
    <w:rsid w:val="00DD2B1F"/>
    <w:rsid w:val="00DD2C69"/>
    <w:rsid w:val="00DD31DA"/>
    <w:rsid w:val="00DD3333"/>
    <w:rsid w:val="00DD3633"/>
    <w:rsid w:val="00DD3A13"/>
    <w:rsid w:val="00DD4D83"/>
    <w:rsid w:val="00DD509D"/>
    <w:rsid w:val="00DD5161"/>
    <w:rsid w:val="00DD52B0"/>
    <w:rsid w:val="00DD52EB"/>
    <w:rsid w:val="00DD585F"/>
    <w:rsid w:val="00DD5988"/>
    <w:rsid w:val="00DD59F2"/>
    <w:rsid w:val="00DD5B87"/>
    <w:rsid w:val="00DD5D76"/>
    <w:rsid w:val="00DD6154"/>
    <w:rsid w:val="00DD6302"/>
    <w:rsid w:val="00DD643B"/>
    <w:rsid w:val="00DD6BFC"/>
    <w:rsid w:val="00DD725D"/>
    <w:rsid w:val="00DE0A53"/>
    <w:rsid w:val="00DE0B70"/>
    <w:rsid w:val="00DE0BC3"/>
    <w:rsid w:val="00DE0BE2"/>
    <w:rsid w:val="00DE189C"/>
    <w:rsid w:val="00DE211F"/>
    <w:rsid w:val="00DE228C"/>
    <w:rsid w:val="00DE29C9"/>
    <w:rsid w:val="00DE2E99"/>
    <w:rsid w:val="00DE314B"/>
    <w:rsid w:val="00DE351B"/>
    <w:rsid w:val="00DE3872"/>
    <w:rsid w:val="00DE3F10"/>
    <w:rsid w:val="00DE3FBE"/>
    <w:rsid w:val="00DE41B7"/>
    <w:rsid w:val="00DE4315"/>
    <w:rsid w:val="00DE44B8"/>
    <w:rsid w:val="00DE4615"/>
    <w:rsid w:val="00DE46C7"/>
    <w:rsid w:val="00DE47A5"/>
    <w:rsid w:val="00DE4923"/>
    <w:rsid w:val="00DE4A41"/>
    <w:rsid w:val="00DE4EEF"/>
    <w:rsid w:val="00DE5236"/>
    <w:rsid w:val="00DE57D5"/>
    <w:rsid w:val="00DE582C"/>
    <w:rsid w:val="00DE59FB"/>
    <w:rsid w:val="00DE5B45"/>
    <w:rsid w:val="00DE5BA0"/>
    <w:rsid w:val="00DE5BF5"/>
    <w:rsid w:val="00DE5C68"/>
    <w:rsid w:val="00DE63D2"/>
    <w:rsid w:val="00DE645F"/>
    <w:rsid w:val="00DE646D"/>
    <w:rsid w:val="00DE6523"/>
    <w:rsid w:val="00DE66D3"/>
    <w:rsid w:val="00DE6786"/>
    <w:rsid w:val="00DE68E4"/>
    <w:rsid w:val="00DE6AC3"/>
    <w:rsid w:val="00DE6BE7"/>
    <w:rsid w:val="00DE6EAF"/>
    <w:rsid w:val="00DE7005"/>
    <w:rsid w:val="00DE7102"/>
    <w:rsid w:val="00DE7867"/>
    <w:rsid w:val="00DE7D04"/>
    <w:rsid w:val="00DE7ED0"/>
    <w:rsid w:val="00DE7F28"/>
    <w:rsid w:val="00DF0020"/>
    <w:rsid w:val="00DF009D"/>
    <w:rsid w:val="00DF0250"/>
    <w:rsid w:val="00DF02FE"/>
    <w:rsid w:val="00DF0506"/>
    <w:rsid w:val="00DF0534"/>
    <w:rsid w:val="00DF06ED"/>
    <w:rsid w:val="00DF07CA"/>
    <w:rsid w:val="00DF109B"/>
    <w:rsid w:val="00DF1101"/>
    <w:rsid w:val="00DF1145"/>
    <w:rsid w:val="00DF186E"/>
    <w:rsid w:val="00DF1933"/>
    <w:rsid w:val="00DF2152"/>
    <w:rsid w:val="00DF21D2"/>
    <w:rsid w:val="00DF224F"/>
    <w:rsid w:val="00DF243D"/>
    <w:rsid w:val="00DF28C4"/>
    <w:rsid w:val="00DF2B51"/>
    <w:rsid w:val="00DF2C33"/>
    <w:rsid w:val="00DF2D9E"/>
    <w:rsid w:val="00DF2F54"/>
    <w:rsid w:val="00DF329E"/>
    <w:rsid w:val="00DF3643"/>
    <w:rsid w:val="00DF370A"/>
    <w:rsid w:val="00DF39DF"/>
    <w:rsid w:val="00DF40CE"/>
    <w:rsid w:val="00DF41B6"/>
    <w:rsid w:val="00DF426B"/>
    <w:rsid w:val="00DF444B"/>
    <w:rsid w:val="00DF4467"/>
    <w:rsid w:val="00DF47FB"/>
    <w:rsid w:val="00DF4951"/>
    <w:rsid w:val="00DF4B02"/>
    <w:rsid w:val="00DF4C79"/>
    <w:rsid w:val="00DF5090"/>
    <w:rsid w:val="00DF53E8"/>
    <w:rsid w:val="00DF54F2"/>
    <w:rsid w:val="00DF587C"/>
    <w:rsid w:val="00DF5E1C"/>
    <w:rsid w:val="00DF5E65"/>
    <w:rsid w:val="00DF5F42"/>
    <w:rsid w:val="00DF6031"/>
    <w:rsid w:val="00DF60FB"/>
    <w:rsid w:val="00DF6607"/>
    <w:rsid w:val="00DF6806"/>
    <w:rsid w:val="00DF6B17"/>
    <w:rsid w:val="00DF71DA"/>
    <w:rsid w:val="00DF72F9"/>
    <w:rsid w:val="00DF73D3"/>
    <w:rsid w:val="00DF797A"/>
    <w:rsid w:val="00DF7A5F"/>
    <w:rsid w:val="00DF7BDE"/>
    <w:rsid w:val="00E000F3"/>
    <w:rsid w:val="00E005E2"/>
    <w:rsid w:val="00E00CF8"/>
    <w:rsid w:val="00E00E88"/>
    <w:rsid w:val="00E01321"/>
    <w:rsid w:val="00E01B72"/>
    <w:rsid w:val="00E02308"/>
    <w:rsid w:val="00E02440"/>
    <w:rsid w:val="00E02613"/>
    <w:rsid w:val="00E028CC"/>
    <w:rsid w:val="00E02C81"/>
    <w:rsid w:val="00E02FF7"/>
    <w:rsid w:val="00E030E5"/>
    <w:rsid w:val="00E03A23"/>
    <w:rsid w:val="00E03C12"/>
    <w:rsid w:val="00E04111"/>
    <w:rsid w:val="00E041FD"/>
    <w:rsid w:val="00E042D7"/>
    <w:rsid w:val="00E04458"/>
    <w:rsid w:val="00E04861"/>
    <w:rsid w:val="00E04EF5"/>
    <w:rsid w:val="00E050C5"/>
    <w:rsid w:val="00E05850"/>
    <w:rsid w:val="00E05BD8"/>
    <w:rsid w:val="00E062C2"/>
    <w:rsid w:val="00E06887"/>
    <w:rsid w:val="00E06A7A"/>
    <w:rsid w:val="00E06D81"/>
    <w:rsid w:val="00E0770F"/>
    <w:rsid w:val="00E078DF"/>
    <w:rsid w:val="00E079BA"/>
    <w:rsid w:val="00E10077"/>
    <w:rsid w:val="00E10503"/>
    <w:rsid w:val="00E105FF"/>
    <w:rsid w:val="00E106C2"/>
    <w:rsid w:val="00E114BB"/>
    <w:rsid w:val="00E11555"/>
    <w:rsid w:val="00E11968"/>
    <w:rsid w:val="00E1209D"/>
    <w:rsid w:val="00E12462"/>
    <w:rsid w:val="00E1295D"/>
    <w:rsid w:val="00E12A2A"/>
    <w:rsid w:val="00E12CE8"/>
    <w:rsid w:val="00E12D80"/>
    <w:rsid w:val="00E12E9B"/>
    <w:rsid w:val="00E130E4"/>
    <w:rsid w:val="00E137AD"/>
    <w:rsid w:val="00E139C6"/>
    <w:rsid w:val="00E146B6"/>
    <w:rsid w:val="00E14C88"/>
    <w:rsid w:val="00E150E8"/>
    <w:rsid w:val="00E152C4"/>
    <w:rsid w:val="00E1553A"/>
    <w:rsid w:val="00E15DA9"/>
    <w:rsid w:val="00E15DDA"/>
    <w:rsid w:val="00E16140"/>
    <w:rsid w:val="00E16242"/>
    <w:rsid w:val="00E1626D"/>
    <w:rsid w:val="00E1658C"/>
    <w:rsid w:val="00E166F2"/>
    <w:rsid w:val="00E169B1"/>
    <w:rsid w:val="00E170CA"/>
    <w:rsid w:val="00E1770F"/>
    <w:rsid w:val="00E1783C"/>
    <w:rsid w:val="00E1793D"/>
    <w:rsid w:val="00E17B7D"/>
    <w:rsid w:val="00E17D06"/>
    <w:rsid w:val="00E20208"/>
    <w:rsid w:val="00E20272"/>
    <w:rsid w:val="00E205C6"/>
    <w:rsid w:val="00E20639"/>
    <w:rsid w:val="00E20911"/>
    <w:rsid w:val="00E21BAE"/>
    <w:rsid w:val="00E22228"/>
    <w:rsid w:val="00E23005"/>
    <w:rsid w:val="00E23009"/>
    <w:rsid w:val="00E23037"/>
    <w:rsid w:val="00E23709"/>
    <w:rsid w:val="00E23A72"/>
    <w:rsid w:val="00E24341"/>
    <w:rsid w:val="00E249CE"/>
    <w:rsid w:val="00E24E54"/>
    <w:rsid w:val="00E2534A"/>
    <w:rsid w:val="00E257B7"/>
    <w:rsid w:val="00E25D50"/>
    <w:rsid w:val="00E25EBE"/>
    <w:rsid w:val="00E2666D"/>
    <w:rsid w:val="00E26ADF"/>
    <w:rsid w:val="00E26B65"/>
    <w:rsid w:val="00E26F27"/>
    <w:rsid w:val="00E27598"/>
    <w:rsid w:val="00E278CB"/>
    <w:rsid w:val="00E27A8F"/>
    <w:rsid w:val="00E300B6"/>
    <w:rsid w:val="00E300C2"/>
    <w:rsid w:val="00E30983"/>
    <w:rsid w:val="00E30C14"/>
    <w:rsid w:val="00E30C88"/>
    <w:rsid w:val="00E310EF"/>
    <w:rsid w:val="00E3193D"/>
    <w:rsid w:val="00E31B79"/>
    <w:rsid w:val="00E32083"/>
    <w:rsid w:val="00E320DD"/>
    <w:rsid w:val="00E322C9"/>
    <w:rsid w:val="00E328DE"/>
    <w:rsid w:val="00E32DC1"/>
    <w:rsid w:val="00E33267"/>
    <w:rsid w:val="00E33282"/>
    <w:rsid w:val="00E33295"/>
    <w:rsid w:val="00E33955"/>
    <w:rsid w:val="00E33D27"/>
    <w:rsid w:val="00E33D9E"/>
    <w:rsid w:val="00E33E2C"/>
    <w:rsid w:val="00E34268"/>
    <w:rsid w:val="00E34796"/>
    <w:rsid w:val="00E34B0B"/>
    <w:rsid w:val="00E34FF0"/>
    <w:rsid w:val="00E3578A"/>
    <w:rsid w:val="00E3585A"/>
    <w:rsid w:val="00E35A66"/>
    <w:rsid w:val="00E35A8D"/>
    <w:rsid w:val="00E35F71"/>
    <w:rsid w:val="00E35FE5"/>
    <w:rsid w:val="00E36234"/>
    <w:rsid w:val="00E36898"/>
    <w:rsid w:val="00E36F25"/>
    <w:rsid w:val="00E37451"/>
    <w:rsid w:val="00E37BB5"/>
    <w:rsid w:val="00E37C4B"/>
    <w:rsid w:val="00E37F28"/>
    <w:rsid w:val="00E40095"/>
    <w:rsid w:val="00E40105"/>
    <w:rsid w:val="00E40557"/>
    <w:rsid w:val="00E40FDA"/>
    <w:rsid w:val="00E418D0"/>
    <w:rsid w:val="00E421BB"/>
    <w:rsid w:val="00E422EE"/>
    <w:rsid w:val="00E423F4"/>
    <w:rsid w:val="00E4241F"/>
    <w:rsid w:val="00E428C0"/>
    <w:rsid w:val="00E42956"/>
    <w:rsid w:val="00E42A45"/>
    <w:rsid w:val="00E42F9A"/>
    <w:rsid w:val="00E43094"/>
    <w:rsid w:val="00E43146"/>
    <w:rsid w:val="00E43198"/>
    <w:rsid w:val="00E43778"/>
    <w:rsid w:val="00E43CC1"/>
    <w:rsid w:val="00E440CF"/>
    <w:rsid w:val="00E4410E"/>
    <w:rsid w:val="00E441EC"/>
    <w:rsid w:val="00E4464C"/>
    <w:rsid w:val="00E4489B"/>
    <w:rsid w:val="00E44A29"/>
    <w:rsid w:val="00E45114"/>
    <w:rsid w:val="00E451D9"/>
    <w:rsid w:val="00E456AB"/>
    <w:rsid w:val="00E456D3"/>
    <w:rsid w:val="00E45AFD"/>
    <w:rsid w:val="00E45B96"/>
    <w:rsid w:val="00E45E40"/>
    <w:rsid w:val="00E4600A"/>
    <w:rsid w:val="00E460B0"/>
    <w:rsid w:val="00E46589"/>
    <w:rsid w:val="00E46A6E"/>
    <w:rsid w:val="00E46A7B"/>
    <w:rsid w:val="00E46CB0"/>
    <w:rsid w:val="00E46DE9"/>
    <w:rsid w:val="00E47174"/>
    <w:rsid w:val="00E47B19"/>
    <w:rsid w:val="00E501E9"/>
    <w:rsid w:val="00E501EF"/>
    <w:rsid w:val="00E5073E"/>
    <w:rsid w:val="00E50822"/>
    <w:rsid w:val="00E508FA"/>
    <w:rsid w:val="00E50CAA"/>
    <w:rsid w:val="00E51269"/>
    <w:rsid w:val="00E516A7"/>
    <w:rsid w:val="00E516F8"/>
    <w:rsid w:val="00E519AC"/>
    <w:rsid w:val="00E51D0B"/>
    <w:rsid w:val="00E51DFF"/>
    <w:rsid w:val="00E52204"/>
    <w:rsid w:val="00E5260A"/>
    <w:rsid w:val="00E52DAC"/>
    <w:rsid w:val="00E52E63"/>
    <w:rsid w:val="00E531C8"/>
    <w:rsid w:val="00E53217"/>
    <w:rsid w:val="00E534B4"/>
    <w:rsid w:val="00E53835"/>
    <w:rsid w:val="00E53EE1"/>
    <w:rsid w:val="00E53F35"/>
    <w:rsid w:val="00E54844"/>
    <w:rsid w:val="00E54AC0"/>
    <w:rsid w:val="00E55370"/>
    <w:rsid w:val="00E558B4"/>
    <w:rsid w:val="00E56092"/>
    <w:rsid w:val="00E561C6"/>
    <w:rsid w:val="00E566EF"/>
    <w:rsid w:val="00E567C3"/>
    <w:rsid w:val="00E56928"/>
    <w:rsid w:val="00E56EAC"/>
    <w:rsid w:val="00E5722E"/>
    <w:rsid w:val="00E57911"/>
    <w:rsid w:val="00E5792F"/>
    <w:rsid w:val="00E579BB"/>
    <w:rsid w:val="00E57C3E"/>
    <w:rsid w:val="00E60B92"/>
    <w:rsid w:val="00E60C48"/>
    <w:rsid w:val="00E62285"/>
    <w:rsid w:val="00E62B5F"/>
    <w:rsid w:val="00E63003"/>
    <w:rsid w:val="00E634BB"/>
    <w:rsid w:val="00E63BA0"/>
    <w:rsid w:val="00E63CF0"/>
    <w:rsid w:val="00E6452A"/>
    <w:rsid w:val="00E6454A"/>
    <w:rsid w:val="00E64BD7"/>
    <w:rsid w:val="00E64C49"/>
    <w:rsid w:val="00E64D74"/>
    <w:rsid w:val="00E64FA1"/>
    <w:rsid w:val="00E654C3"/>
    <w:rsid w:val="00E65715"/>
    <w:rsid w:val="00E65867"/>
    <w:rsid w:val="00E65908"/>
    <w:rsid w:val="00E65AF5"/>
    <w:rsid w:val="00E65D4C"/>
    <w:rsid w:val="00E65D9F"/>
    <w:rsid w:val="00E660D0"/>
    <w:rsid w:val="00E6632C"/>
    <w:rsid w:val="00E66845"/>
    <w:rsid w:val="00E66B4F"/>
    <w:rsid w:val="00E66CEC"/>
    <w:rsid w:val="00E67507"/>
    <w:rsid w:val="00E67682"/>
    <w:rsid w:val="00E67AD7"/>
    <w:rsid w:val="00E67E0F"/>
    <w:rsid w:val="00E67FEA"/>
    <w:rsid w:val="00E70453"/>
    <w:rsid w:val="00E704EC"/>
    <w:rsid w:val="00E7092F"/>
    <w:rsid w:val="00E70D7F"/>
    <w:rsid w:val="00E7102A"/>
    <w:rsid w:val="00E710CE"/>
    <w:rsid w:val="00E71552"/>
    <w:rsid w:val="00E7162B"/>
    <w:rsid w:val="00E719E0"/>
    <w:rsid w:val="00E71B05"/>
    <w:rsid w:val="00E71B4E"/>
    <w:rsid w:val="00E71E79"/>
    <w:rsid w:val="00E722B2"/>
    <w:rsid w:val="00E72325"/>
    <w:rsid w:val="00E728E4"/>
    <w:rsid w:val="00E72D46"/>
    <w:rsid w:val="00E72E9C"/>
    <w:rsid w:val="00E7310F"/>
    <w:rsid w:val="00E73140"/>
    <w:rsid w:val="00E73195"/>
    <w:rsid w:val="00E73472"/>
    <w:rsid w:val="00E73885"/>
    <w:rsid w:val="00E73A73"/>
    <w:rsid w:val="00E73AED"/>
    <w:rsid w:val="00E740ED"/>
    <w:rsid w:val="00E74D60"/>
    <w:rsid w:val="00E74E6F"/>
    <w:rsid w:val="00E75067"/>
    <w:rsid w:val="00E753DA"/>
    <w:rsid w:val="00E75419"/>
    <w:rsid w:val="00E756F9"/>
    <w:rsid w:val="00E758A0"/>
    <w:rsid w:val="00E75BC3"/>
    <w:rsid w:val="00E767F0"/>
    <w:rsid w:val="00E76852"/>
    <w:rsid w:val="00E76B83"/>
    <w:rsid w:val="00E76E8D"/>
    <w:rsid w:val="00E770B3"/>
    <w:rsid w:val="00E772F4"/>
    <w:rsid w:val="00E773A2"/>
    <w:rsid w:val="00E776AB"/>
    <w:rsid w:val="00E77CA6"/>
    <w:rsid w:val="00E77D36"/>
    <w:rsid w:val="00E77EAB"/>
    <w:rsid w:val="00E800D8"/>
    <w:rsid w:val="00E8094E"/>
    <w:rsid w:val="00E8105B"/>
    <w:rsid w:val="00E81F6A"/>
    <w:rsid w:val="00E8205F"/>
    <w:rsid w:val="00E823B8"/>
    <w:rsid w:val="00E825D8"/>
    <w:rsid w:val="00E82790"/>
    <w:rsid w:val="00E82834"/>
    <w:rsid w:val="00E82939"/>
    <w:rsid w:val="00E82C22"/>
    <w:rsid w:val="00E82C8D"/>
    <w:rsid w:val="00E82FCA"/>
    <w:rsid w:val="00E83162"/>
    <w:rsid w:val="00E835BE"/>
    <w:rsid w:val="00E83887"/>
    <w:rsid w:val="00E83B78"/>
    <w:rsid w:val="00E83E04"/>
    <w:rsid w:val="00E83F13"/>
    <w:rsid w:val="00E85271"/>
    <w:rsid w:val="00E854B8"/>
    <w:rsid w:val="00E85E62"/>
    <w:rsid w:val="00E85F9B"/>
    <w:rsid w:val="00E85FAE"/>
    <w:rsid w:val="00E86297"/>
    <w:rsid w:val="00E8647A"/>
    <w:rsid w:val="00E8681E"/>
    <w:rsid w:val="00E868D4"/>
    <w:rsid w:val="00E86AC4"/>
    <w:rsid w:val="00E86E6B"/>
    <w:rsid w:val="00E86EA8"/>
    <w:rsid w:val="00E870CA"/>
    <w:rsid w:val="00E8779F"/>
    <w:rsid w:val="00E877AD"/>
    <w:rsid w:val="00E87E14"/>
    <w:rsid w:val="00E87E8D"/>
    <w:rsid w:val="00E87FAF"/>
    <w:rsid w:val="00E90E24"/>
    <w:rsid w:val="00E91258"/>
    <w:rsid w:val="00E912C5"/>
    <w:rsid w:val="00E9131E"/>
    <w:rsid w:val="00E91550"/>
    <w:rsid w:val="00E91F61"/>
    <w:rsid w:val="00E92482"/>
    <w:rsid w:val="00E92611"/>
    <w:rsid w:val="00E92DE5"/>
    <w:rsid w:val="00E9324D"/>
    <w:rsid w:val="00E9349B"/>
    <w:rsid w:val="00E936C4"/>
    <w:rsid w:val="00E9376F"/>
    <w:rsid w:val="00E938F1"/>
    <w:rsid w:val="00E93B65"/>
    <w:rsid w:val="00E93C59"/>
    <w:rsid w:val="00E946B5"/>
    <w:rsid w:val="00E94954"/>
    <w:rsid w:val="00E94BE9"/>
    <w:rsid w:val="00E94EA3"/>
    <w:rsid w:val="00E94F8F"/>
    <w:rsid w:val="00E95114"/>
    <w:rsid w:val="00E958B6"/>
    <w:rsid w:val="00E95974"/>
    <w:rsid w:val="00E95E2D"/>
    <w:rsid w:val="00E95EC3"/>
    <w:rsid w:val="00E96260"/>
    <w:rsid w:val="00E9634C"/>
    <w:rsid w:val="00E964D5"/>
    <w:rsid w:val="00E96673"/>
    <w:rsid w:val="00E96724"/>
    <w:rsid w:val="00E96B6D"/>
    <w:rsid w:val="00E96D80"/>
    <w:rsid w:val="00E97440"/>
    <w:rsid w:val="00E97FFA"/>
    <w:rsid w:val="00EA0004"/>
    <w:rsid w:val="00EA010F"/>
    <w:rsid w:val="00EA0116"/>
    <w:rsid w:val="00EA0641"/>
    <w:rsid w:val="00EA0674"/>
    <w:rsid w:val="00EA0748"/>
    <w:rsid w:val="00EA07DA"/>
    <w:rsid w:val="00EA209B"/>
    <w:rsid w:val="00EA2530"/>
    <w:rsid w:val="00EA255B"/>
    <w:rsid w:val="00EA2829"/>
    <w:rsid w:val="00EA292B"/>
    <w:rsid w:val="00EA29DB"/>
    <w:rsid w:val="00EA2B15"/>
    <w:rsid w:val="00EA2B1A"/>
    <w:rsid w:val="00EA2DD5"/>
    <w:rsid w:val="00EA3F4F"/>
    <w:rsid w:val="00EA409C"/>
    <w:rsid w:val="00EA4436"/>
    <w:rsid w:val="00EA4DD2"/>
    <w:rsid w:val="00EA4F22"/>
    <w:rsid w:val="00EA51DE"/>
    <w:rsid w:val="00EA5890"/>
    <w:rsid w:val="00EA5ACA"/>
    <w:rsid w:val="00EA5ED0"/>
    <w:rsid w:val="00EA648C"/>
    <w:rsid w:val="00EA6876"/>
    <w:rsid w:val="00EA6A16"/>
    <w:rsid w:val="00EA6AB4"/>
    <w:rsid w:val="00EA6C7B"/>
    <w:rsid w:val="00EA6C9D"/>
    <w:rsid w:val="00EA6CCB"/>
    <w:rsid w:val="00EA6E7E"/>
    <w:rsid w:val="00EA6EEC"/>
    <w:rsid w:val="00EA7238"/>
    <w:rsid w:val="00EA7547"/>
    <w:rsid w:val="00EA7599"/>
    <w:rsid w:val="00EA7871"/>
    <w:rsid w:val="00EA7BDC"/>
    <w:rsid w:val="00EB0083"/>
    <w:rsid w:val="00EB0444"/>
    <w:rsid w:val="00EB0BFF"/>
    <w:rsid w:val="00EB0C6F"/>
    <w:rsid w:val="00EB0E19"/>
    <w:rsid w:val="00EB0EF7"/>
    <w:rsid w:val="00EB1126"/>
    <w:rsid w:val="00EB13F4"/>
    <w:rsid w:val="00EB153D"/>
    <w:rsid w:val="00EB1BE1"/>
    <w:rsid w:val="00EB1D61"/>
    <w:rsid w:val="00EB2154"/>
    <w:rsid w:val="00EB2255"/>
    <w:rsid w:val="00EB24C3"/>
    <w:rsid w:val="00EB269F"/>
    <w:rsid w:val="00EB27AE"/>
    <w:rsid w:val="00EB28F5"/>
    <w:rsid w:val="00EB2939"/>
    <w:rsid w:val="00EB2EFC"/>
    <w:rsid w:val="00EB3300"/>
    <w:rsid w:val="00EB349A"/>
    <w:rsid w:val="00EB3A86"/>
    <w:rsid w:val="00EB3DC5"/>
    <w:rsid w:val="00EB3DD3"/>
    <w:rsid w:val="00EB4313"/>
    <w:rsid w:val="00EB433C"/>
    <w:rsid w:val="00EB438C"/>
    <w:rsid w:val="00EB4400"/>
    <w:rsid w:val="00EB44D7"/>
    <w:rsid w:val="00EB4538"/>
    <w:rsid w:val="00EB47DF"/>
    <w:rsid w:val="00EB4B06"/>
    <w:rsid w:val="00EB4B33"/>
    <w:rsid w:val="00EB4CE0"/>
    <w:rsid w:val="00EB4D71"/>
    <w:rsid w:val="00EB4D91"/>
    <w:rsid w:val="00EB4DAE"/>
    <w:rsid w:val="00EB4FE2"/>
    <w:rsid w:val="00EB5284"/>
    <w:rsid w:val="00EB528A"/>
    <w:rsid w:val="00EB5333"/>
    <w:rsid w:val="00EB548F"/>
    <w:rsid w:val="00EB5B5E"/>
    <w:rsid w:val="00EB6028"/>
    <w:rsid w:val="00EB6118"/>
    <w:rsid w:val="00EB617E"/>
    <w:rsid w:val="00EB7196"/>
    <w:rsid w:val="00EB720F"/>
    <w:rsid w:val="00EB7383"/>
    <w:rsid w:val="00EB73CF"/>
    <w:rsid w:val="00EB77FB"/>
    <w:rsid w:val="00EC01CA"/>
    <w:rsid w:val="00EC03C7"/>
    <w:rsid w:val="00EC0ADE"/>
    <w:rsid w:val="00EC0B16"/>
    <w:rsid w:val="00EC127F"/>
    <w:rsid w:val="00EC1660"/>
    <w:rsid w:val="00EC23F0"/>
    <w:rsid w:val="00EC2935"/>
    <w:rsid w:val="00EC2DCA"/>
    <w:rsid w:val="00EC2E81"/>
    <w:rsid w:val="00EC3573"/>
    <w:rsid w:val="00EC35FE"/>
    <w:rsid w:val="00EC398E"/>
    <w:rsid w:val="00EC3ADA"/>
    <w:rsid w:val="00EC3BE1"/>
    <w:rsid w:val="00EC3CF3"/>
    <w:rsid w:val="00EC4527"/>
    <w:rsid w:val="00EC4717"/>
    <w:rsid w:val="00EC480B"/>
    <w:rsid w:val="00EC4F4E"/>
    <w:rsid w:val="00EC528F"/>
    <w:rsid w:val="00EC5E75"/>
    <w:rsid w:val="00EC6016"/>
    <w:rsid w:val="00EC60DE"/>
    <w:rsid w:val="00EC62BB"/>
    <w:rsid w:val="00EC651E"/>
    <w:rsid w:val="00EC67ED"/>
    <w:rsid w:val="00EC6A8E"/>
    <w:rsid w:val="00EC71B3"/>
    <w:rsid w:val="00EC72FF"/>
    <w:rsid w:val="00EC7581"/>
    <w:rsid w:val="00EC7AD5"/>
    <w:rsid w:val="00EC7C42"/>
    <w:rsid w:val="00EC7D8B"/>
    <w:rsid w:val="00EC7F3D"/>
    <w:rsid w:val="00ED0452"/>
    <w:rsid w:val="00ED0951"/>
    <w:rsid w:val="00ED0C49"/>
    <w:rsid w:val="00ED0DE1"/>
    <w:rsid w:val="00ED1015"/>
    <w:rsid w:val="00ED18F9"/>
    <w:rsid w:val="00ED27AD"/>
    <w:rsid w:val="00ED2896"/>
    <w:rsid w:val="00ED2C03"/>
    <w:rsid w:val="00ED2D03"/>
    <w:rsid w:val="00ED3C2F"/>
    <w:rsid w:val="00ED400A"/>
    <w:rsid w:val="00ED42BD"/>
    <w:rsid w:val="00ED4664"/>
    <w:rsid w:val="00ED484E"/>
    <w:rsid w:val="00ED5160"/>
    <w:rsid w:val="00ED5183"/>
    <w:rsid w:val="00ED51D4"/>
    <w:rsid w:val="00ED5738"/>
    <w:rsid w:val="00ED5771"/>
    <w:rsid w:val="00ED5805"/>
    <w:rsid w:val="00ED5A02"/>
    <w:rsid w:val="00ED5AA7"/>
    <w:rsid w:val="00ED5D97"/>
    <w:rsid w:val="00ED6289"/>
    <w:rsid w:val="00ED691E"/>
    <w:rsid w:val="00ED6A63"/>
    <w:rsid w:val="00ED6BBE"/>
    <w:rsid w:val="00ED6E1E"/>
    <w:rsid w:val="00ED6F43"/>
    <w:rsid w:val="00ED6FB7"/>
    <w:rsid w:val="00ED71D0"/>
    <w:rsid w:val="00ED743E"/>
    <w:rsid w:val="00ED7F91"/>
    <w:rsid w:val="00EE02B9"/>
    <w:rsid w:val="00EE02CD"/>
    <w:rsid w:val="00EE05E8"/>
    <w:rsid w:val="00EE08D4"/>
    <w:rsid w:val="00EE0C84"/>
    <w:rsid w:val="00EE0CF0"/>
    <w:rsid w:val="00EE0D0F"/>
    <w:rsid w:val="00EE1050"/>
    <w:rsid w:val="00EE1090"/>
    <w:rsid w:val="00EE10ED"/>
    <w:rsid w:val="00EE123A"/>
    <w:rsid w:val="00EE12C3"/>
    <w:rsid w:val="00EE1711"/>
    <w:rsid w:val="00EE1F87"/>
    <w:rsid w:val="00EE20C7"/>
    <w:rsid w:val="00EE2276"/>
    <w:rsid w:val="00EE22AD"/>
    <w:rsid w:val="00EE2630"/>
    <w:rsid w:val="00EE2775"/>
    <w:rsid w:val="00EE2955"/>
    <w:rsid w:val="00EE2E2B"/>
    <w:rsid w:val="00EE2E8F"/>
    <w:rsid w:val="00EE30C4"/>
    <w:rsid w:val="00EE335D"/>
    <w:rsid w:val="00EE3489"/>
    <w:rsid w:val="00EE371F"/>
    <w:rsid w:val="00EE396D"/>
    <w:rsid w:val="00EE3C04"/>
    <w:rsid w:val="00EE4042"/>
    <w:rsid w:val="00EE4048"/>
    <w:rsid w:val="00EE4266"/>
    <w:rsid w:val="00EE439B"/>
    <w:rsid w:val="00EE55C1"/>
    <w:rsid w:val="00EE5D1A"/>
    <w:rsid w:val="00EE60D8"/>
    <w:rsid w:val="00EE60EB"/>
    <w:rsid w:val="00EE611C"/>
    <w:rsid w:val="00EE653C"/>
    <w:rsid w:val="00EE6B29"/>
    <w:rsid w:val="00EE7065"/>
    <w:rsid w:val="00EE73C9"/>
    <w:rsid w:val="00EE7475"/>
    <w:rsid w:val="00EF0217"/>
    <w:rsid w:val="00EF033E"/>
    <w:rsid w:val="00EF0661"/>
    <w:rsid w:val="00EF0A05"/>
    <w:rsid w:val="00EF1173"/>
    <w:rsid w:val="00EF1333"/>
    <w:rsid w:val="00EF174C"/>
    <w:rsid w:val="00EF18F4"/>
    <w:rsid w:val="00EF1F32"/>
    <w:rsid w:val="00EF2BB3"/>
    <w:rsid w:val="00EF2E65"/>
    <w:rsid w:val="00EF32DD"/>
    <w:rsid w:val="00EF3725"/>
    <w:rsid w:val="00EF37A3"/>
    <w:rsid w:val="00EF37E2"/>
    <w:rsid w:val="00EF3AC2"/>
    <w:rsid w:val="00EF3B70"/>
    <w:rsid w:val="00EF3C51"/>
    <w:rsid w:val="00EF3DE5"/>
    <w:rsid w:val="00EF42EA"/>
    <w:rsid w:val="00EF468D"/>
    <w:rsid w:val="00EF4CF3"/>
    <w:rsid w:val="00EF4D48"/>
    <w:rsid w:val="00EF4FD8"/>
    <w:rsid w:val="00EF52E8"/>
    <w:rsid w:val="00EF5630"/>
    <w:rsid w:val="00EF5770"/>
    <w:rsid w:val="00EF57E9"/>
    <w:rsid w:val="00EF59D5"/>
    <w:rsid w:val="00EF5AE2"/>
    <w:rsid w:val="00EF5F2B"/>
    <w:rsid w:val="00EF6CBC"/>
    <w:rsid w:val="00EF6ED7"/>
    <w:rsid w:val="00EF780A"/>
    <w:rsid w:val="00EF7E77"/>
    <w:rsid w:val="00EF7F08"/>
    <w:rsid w:val="00EF7F36"/>
    <w:rsid w:val="00F00316"/>
    <w:rsid w:val="00F0046F"/>
    <w:rsid w:val="00F00A18"/>
    <w:rsid w:val="00F00FEC"/>
    <w:rsid w:val="00F01328"/>
    <w:rsid w:val="00F0158E"/>
    <w:rsid w:val="00F0174B"/>
    <w:rsid w:val="00F01867"/>
    <w:rsid w:val="00F01B4F"/>
    <w:rsid w:val="00F02449"/>
    <w:rsid w:val="00F024DE"/>
    <w:rsid w:val="00F027FA"/>
    <w:rsid w:val="00F02BA5"/>
    <w:rsid w:val="00F02D73"/>
    <w:rsid w:val="00F037C5"/>
    <w:rsid w:val="00F03AEA"/>
    <w:rsid w:val="00F03C55"/>
    <w:rsid w:val="00F03D9D"/>
    <w:rsid w:val="00F04276"/>
    <w:rsid w:val="00F04638"/>
    <w:rsid w:val="00F04871"/>
    <w:rsid w:val="00F057FF"/>
    <w:rsid w:val="00F059CF"/>
    <w:rsid w:val="00F05BAF"/>
    <w:rsid w:val="00F06345"/>
    <w:rsid w:val="00F0635C"/>
    <w:rsid w:val="00F0647C"/>
    <w:rsid w:val="00F0653F"/>
    <w:rsid w:val="00F06CA3"/>
    <w:rsid w:val="00F06E58"/>
    <w:rsid w:val="00F07632"/>
    <w:rsid w:val="00F0774A"/>
    <w:rsid w:val="00F077E1"/>
    <w:rsid w:val="00F07916"/>
    <w:rsid w:val="00F07BDD"/>
    <w:rsid w:val="00F07DD2"/>
    <w:rsid w:val="00F07F12"/>
    <w:rsid w:val="00F100AB"/>
    <w:rsid w:val="00F100C7"/>
    <w:rsid w:val="00F1011C"/>
    <w:rsid w:val="00F1048D"/>
    <w:rsid w:val="00F10DA6"/>
    <w:rsid w:val="00F112EC"/>
    <w:rsid w:val="00F11635"/>
    <w:rsid w:val="00F11863"/>
    <w:rsid w:val="00F11A0C"/>
    <w:rsid w:val="00F11A19"/>
    <w:rsid w:val="00F11C86"/>
    <w:rsid w:val="00F126D2"/>
    <w:rsid w:val="00F135FF"/>
    <w:rsid w:val="00F1363D"/>
    <w:rsid w:val="00F137E4"/>
    <w:rsid w:val="00F14387"/>
    <w:rsid w:val="00F145D4"/>
    <w:rsid w:val="00F146C0"/>
    <w:rsid w:val="00F1470F"/>
    <w:rsid w:val="00F14F4E"/>
    <w:rsid w:val="00F15499"/>
    <w:rsid w:val="00F15DAC"/>
    <w:rsid w:val="00F15E93"/>
    <w:rsid w:val="00F1676F"/>
    <w:rsid w:val="00F16798"/>
    <w:rsid w:val="00F17215"/>
    <w:rsid w:val="00F17224"/>
    <w:rsid w:val="00F172E1"/>
    <w:rsid w:val="00F17674"/>
    <w:rsid w:val="00F1789E"/>
    <w:rsid w:val="00F17A69"/>
    <w:rsid w:val="00F17D94"/>
    <w:rsid w:val="00F20100"/>
    <w:rsid w:val="00F203A5"/>
    <w:rsid w:val="00F20B19"/>
    <w:rsid w:val="00F20D2C"/>
    <w:rsid w:val="00F20DCB"/>
    <w:rsid w:val="00F211C5"/>
    <w:rsid w:val="00F21335"/>
    <w:rsid w:val="00F21402"/>
    <w:rsid w:val="00F21D52"/>
    <w:rsid w:val="00F21E88"/>
    <w:rsid w:val="00F22525"/>
    <w:rsid w:val="00F225A0"/>
    <w:rsid w:val="00F2273D"/>
    <w:rsid w:val="00F227A8"/>
    <w:rsid w:val="00F22DDF"/>
    <w:rsid w:val="00F23032"/>
    <w:rsid w:val="00F23418"/>
    <w:rsid w:val="00F234B0"/>
    <w:rsid w:val="00F234FA"/>
    <w:rsid w:val="00F243C7"/>
    <w:rsid w:val="00F24EB7"/>
    <w:rsid w:val="00F24F2E"/>
    <w:rsid w:val="00F257D4"/>
    <w:rsid w:val="00F25A9D"/>
    <w:rsid w:val="00F25F3D"/>
    <w:rsid w:val="00F25FED"/>
    <w:rsid w:val="00F2641F"/>
    <w:rsid w:val="00F26990"/>
    <w:rsid w:val="00F26A5C"/>
    <w:rsid w:val="00F26C0B"/>
    <w:rsid w:val="00F26D3B"/>
    <w:rsid w:val="00F26D44"/>
    <w:rsid w:val="00F26D80"/>
    <w:rsid w:val="00F26F74"/>
    <w:rsid w:val="00F27137"/>
    <w:rsid w:val="00F2731B"/>
    <w:rsid w:val="00F2733D"/>
    <w:rsid w:val="00F27A74"/>
    <w:rsid w:val="00F27FD8"/>
    <w:rsid w:val="00F30382"/>
    <w:rsid w:val="00F3093E"/>
    <w:rsid w:val="00F30A2D"/>
    <w:rsid w:val="00F30AE0"/>
    <w:rsid w:val="00F3154E"/>
    <w:rsid w:val="00F31582"/>
    <w:rsid w:val="00F31DB0"/>
    <w:rsid w:val="00F32A2F"/>
    <w:rsid w:val="00F32AD4"/>
    <w:rsid w:val="00F32C4C"/>
    <w:rsid w:val="00F32EAA"/>
    <w:rsid w:val="00F32F53"/>
    <w:rsid w:val="00F3309C"/>
    <w:rsid w:val="00F33129"/>
    <w:rsid w:val="00F33CF1"/>
    <w:rsid w:val="00F34771"/>
    <w:rsid w:val="00F34DB3"/>
    <w:rsid w:val="00F34DE4"/>
    <w:rsid w:val="00F352DB"/>
    <w:rsid w:val="00F35DA5"/>
    <w:rsid w:val="00F36380"/>
    <w:rsid w:val="00F36CA1"/>
    <w:rsid w:val="00F36CD9"/>
    <w:rsid w:val="00F37457"/>
    <w:rsid w:val="00F403F7"/>
    <w:rsid w:val="00F40908"/>
    <w:rsid w:val="00F41030"/>
    <w:rsid w:val="00F413F4"/>
    <w:rsid w:val="00F4171F"/>
    <w:rsid w:val="00F4193C"/>
    <w:rsid w:val="00F41B9F"/>
    <w:rsid w:val="00F41BA8"/>
    <w:rsid w:val="00F427C6"/>
    <w:rsid w:val="00F43929"/>
    <w:rsid w:val="00F43A33"/>
    <w:rsid w:val="00F43C1E"/>
    <w:rsid w:val="00F43D40"/>
    <w:rsid w:val="00F43D51"/>
    <w:rsid w:val="00F445DE"/>
    <w:rsid w:val="00F449A3"/>
    <w:rsid w:val="00F44C19"/>
    <w:rsid w:val="00F44C28"/>
    <w:rsid w:val="00F450F4"/>
    <w:rsid w:val="00F4514F"/>
    <w:rsid w:val="00F45250"/>
    <w:rsid w:val="00F45608"/>
    <w:rsid w:val="00F45710"/>
    <w:rsid w:val="00F45AE8"/>
    <w:rsid w:val="00F45B8D"/>
    <w:rsid w:val="00F45BFA"/>
    <w:rsid w:val="00F45C47"/>
    <w:rsid w:val="00F46045"/>
    <w:rsid w:val="00F4607D"/>
    <w:rsid w:val="00F46727"/>
    <w:rsid w:val="00F4676C"/>
    <w:rsid w:val="00F46830"/>
    <w:rsid w:val="00F46B3A"/>
    <w:rsid w:val="00F46D59"/>
    <w:rsid w:val="00F46E90"/>
    <w:rsid w:val="00F47125"/>
    <w:rsid w:val="00F47266"/>
    <w:rsid w:val="00F47971"/>
    <w:rsid w:val="00F50A64"/>
    <w:rsid w:val="00F50F6E"/>
    <w:rsid w:val="00F50FE1"/>
    <w:rsid w:val="00F5153B"/>
    <w:rsid w:val="00F516A6"/>
    <w:rsid w:val="00F516FA"/>
    <w:rsid w:val="00F517ED"/>
    <w:rsid w:val="00F519EE"/>
    <w:rsid w:val="00F5222A"/>
    <w:rsid w:val="00F5235E"/>
    <w:rsid w:val="00F5245C"/>
    <w:rsid w:val="00F52519"/>
    <w:rsid w:val="00F52D46"/>
    <w:rsid w:val="00F5330F"/>
    <w:rsid w:val="00F537D4"/>
    <w:rsid w:val="00F53AA4"/>
    <w:rsid w:val="00F53BA0"/>
    <w:rsid w:val="00F53CE2"/>
    <w:rsid w:val="00F53ED6"/>
    <w:rsid w:val="00F53F68"/>
    <w:rsid w:val="00F54780"/>
    <w:rsid w:val="00F5490E"/>
    <w:rsid w:val="00F5495B"/>
    <w:rsid w:val="00F549E7"/>
    <w:rsid w:val="00F54E89"/>
    <w:rsid w:val="00F54EC4"/>
    <w:rsid w:val="00F55216"/>
    <w:rsid w:val="00F559B6"/>
    <w:rsid w:val="00F55A73"/>
    <w:rsid w:val="00F56A23"/>
    <w:rsid w:val="00F56D81"/>
    <w:rsid w:val="00F56FD5"/>
    <w:rsid w:val="00F571CB"/>
    <w:rsid w:val="00F57545"/>
    <w:rsid w:val="00F57B84"/>
    <w:rsid w:val="00F57C8B"/>
    <w:rsid w:val="00F57D05"/>
    <w:rsid w:val="00F60297"/>
    <w:rsid w:val="00F602AC"/>
    <w:rsid w:val="00F6049D"/>
    <w:rsid w:val="00F60512"/>
    <w:rsid w:val="00F61078"/>
    <w:rsid w:val="00F6118F"/>
    <w:rsid w:val="00F615EF"/>
    <w:rsid w:val="00F61D6F"/>
    <w:rsid w:val="00F61FA4"/>
    <w:rsid w:val="00F6209A"/>
    <w:rsid w:val="00F623A9"/>
    <w:rsid w:val="00F62437"/>
    <w:rsid w:val="00F626B8"/>
    <w:rsid w:val="00F627B2"/>
    <w:rsid w:val="00F62954"/>
    <w:rsid w:val="00F62CEE"/>
    <w:rsid w:val="00F62CF7"/>
    <w:rsid w:val="00F62DBC"/>
    <w:rsid w:val="00F62E1A"/>
    <w:rsid w:val="00F62FBB"/>
    <w:rsid w:val="00F633E7"/>
    <w:rsid w:val="00F6388F"/>
    <w:rsid w:val="00F641E7"/>
    <w:rsid w:val="00F64A95"/>
    <w:rsid w:val="00F64C94"/>
    <w:rsid w:val="00F65143"/>
    <w:rsid w:val="00F65DD2"/>
    <w:rsid w:val="00F6601A"/>
    <w:rsid w:val="00F66117"/>
    <w:rsid w:val="00F66437"/>
    <w:rsid w:val="00F665CE"/>
    <w:rsid w:val="00F66A07"/>
    <w:rsid w:val="00F66C10"/>
    <w:rsid w:val="00F66CF9"/>
    <w:rsid w:val="00F671FD"/>
    <w:rsid w:val="00F6762B"/>
    <w:rsid w:val="00F67760"/>
    <w:rsid w:val="00F6791E"/>
    <w:rsid w:val="00F67DBF"/>
    <w:rsid w:val="00F701D5"/>
    <w:rsid w:val="00F70A8D"/>
    <w:rsid w:val="00F70BF3"/>
    <w:rsid w:val="00F70DCD"/>
    <w:rsid w:val="00F70F1A"/>
    <w:rsid w:val="00F715F0"/>
    <w:rsid w:val="00F717FD"/>
    <w:rsid w:val="00F718F8"/>
    <w:rsid w:val="00F71A92"/>
    <w:rsid w:val="00F71C6F"/>
    <w:rsid w:val="00F71E3E"/>
    <w:rsid w:val="00F71F2A"/>
    <w:rsid w:val="00F71FA9"/>
    <w:rsid w:val="00F7212E"/>
    <w:rsid w:val="00F72330"/>
    <w:rsid w:val="00F72C57"/>
    <w:rsid w:val="00F72CBB"/>
    <w:rsid w:val="00F72F3E"/>
    <w:rsid w:val="00F73117"/>
    <w:rsid w:val="00F735AE"/>
    <w:rsid w:val="00F7391B"/>
    <w:rsid w:val="00F73B57"/>
    <w:rsid w:val="00F73DD5"/>
    <w:rsid w:val="00F73F11"/>
    <w:rsid w:val="00F73FAD"/>
    <w:rsid w:val="00F7430E"/>
    <w:rsid w:val="00F743EC"/>
    <w:rsid w:val="00F74460"/>
    <w:rsid w:val="00F747C1"/>
    <w:rsid w:val="00F74C6B"/>
    <w:rsid w:val="00F751B2"/>
    <w:rsid w:val="00F75563"/>
    <w:rsid w:val="00F756D5"/>
    <w:rsid w:val="00F756DA"/>
    <w:rsid w:val="00F757A6"/>
    <w:rsid w:val="00F75865"/>
    <w:rsid w:val="00F75A06"/>
    <w:rsid w:val="00F75E90"/>
    <w:rsid w:val="00F75F24"/>
    <w:rsid w:val="00F75F7E"/>
    <w:rsid w:val="00F76972"/>
    <w:rsid w:val="00F76C06"/>
    <w:rsid w:val="00F76F32"/>
    <w:rsid w:val="00F77B84"/>
    <w:rsid w:val="00F77CAF"/>
    <w:rsid w:val="00F77EF9"/>
    <w:rsid w:val="00F804C9"/>
    <w:rsid w:val="00F80882"/>
    <w:rsid w:val="00F80883"/>
    <w:rsid w:val="00F80EA9"/>
    <w:rsid w:val="00F813DB"/>
    <w:rsid w:val="00F81434"/>
    <w:rsid w:val="00F81C66"/>
    <w:rsid w:val="00F81E79"/>
    <w:rsid w:val="00F82175"/>
    <w:rsid w:val="00F821F1"/>
    <w:rsid w:val="00F82497"/>
    <w:rsid w:val="00F8269C"/>
    <w:rsid w:val="00F826A0"/>
    <w:rsid w:val="00F8271B"/>
    <w:rsid w:val="00F82C25"/>
    <w:rsid w:val="00F832CC"/>
    <w:rsid w:val="00F838A5"/>
    <w:rsid w:val="00F83900"/>
    <w:rsid w:val="00F83DC7"/>
    <w:rsid w:val="00F83F2B"/>
    <w:rsid w:val="00F8426F"/>
    <w:rsid w:val="00F8457C"/>
    <w:rsid w:val="00F847F7"/>
    <w:rsid w:val="00F84993"/>
    <w:rsid w:val="00F84D4C"/>
    <w:rsid w:val="00F853E6"/>
    <w:rsid w:val="00F85483"/>
    <w:rsid w:val="00F854A8"/>
    <w:rsid w:val="00F85EB1"/>
    <w:rsid w:val="00F8638C"/>
    <w:rsid w:val="00F863BC"/>
    <w:rsid w:val="00F86965"/>
    <w:rsid w:val="00F869C3"/>
    <w:rsid w:val="00F86CB0"/>
    <w:rsid w:val="00F875D6"/>
    <w:rsid w:val="00F87DEA"/>
    <w:rsid w:val="00F87EA4"/>
    <w:rsid w:val="00F900F3"/>
    <w:rsid w:val="00F9010E"/>
    <w:rsid w:val="00F9056E"/>
    <w:rsid w:val="00F90CDB"/>
    <w:rsid w:val="00F91638"/>
    <w:rsid w:val="00F9163B"/>
    <w:rsid w:val="00F9174C"/>
    <w:rsid w:val="00F91821"/>
    <w:rsid w:val="00F91933"/>
    <w:rsid w:val="00F91FC5"/>
    <w:rsid w:val="00F92103"/>
    <w:rsid w:val="00F9246F"/>
    <w:rsid w:val="00F9283A"/>
    <w:rsid w:val="00F9286B"/>
    <w:rsid w:val="00F928F9"/>
    <w:rsid w:val="00F92A79"/>
    <w:rsid w:val="00F92D89"/>
    <w:rsid w:val="00F92F27"/>
    <w:rsid w:val="00F9336F"/>
    <w:rsid w:val="00F935C3"/>
    <w:rsid w:val="00F9361B"/>
    <w:rsid w:val="00F93A78"/>
    <w:rsid w:val="00F941A7"/>
    <w:rsid w:val="00F942E4"/>
    <w:rsid w:val="00F9449C"/>
    <w:rsid w:val="00F9487F"/>
    <w:rsid w:val="00F948FE"/>
    <w:rsid w:val="00F94A16"/>
    <w:rsid w:val="00F94B0D"/>
    <w:rsid w:val="00F94DA5"/>
    <w:rsid w:val="00F94EC9"/>
    <w:rsid w:val="00F95048"/>
    <w:rsid w:val="00F95158"/>
    <w:rsid w:val="00F955F5"/>
    <w:rsid w:val="00F9570F"/>
    <w:rsid w:val="00F95CB0"/>
    <w:rsid w:val="00F95CED"/>
    <w:rsid w:val="00F95E35"/>
    <w:rsid w:val="00F961E0"/>
    <w:rsid w:val="00F962E0"/>
    <w:rsid w:val="00F964FE"/>
    <w:rsid w:val="00F9678F"/>
    <w:rsid w:val="00F969ED"/>
    <w:rsid w:val="00F96B4D"/>
    <w:rsid w:val="00F96E46"/>
    <w:rsid w:val="00F97003"/>
    <w:rsid w:val="00F97533"/>
    <w:rsid w:val="00F975C7"/>
    <w:rsid w:val="00F97651"/>
    <w:rsid w:val="00F976B5"/>
    <w:rsid w:val="00F978A1"/>
    <w:rsid w:val="00F97A14"/>
    <w:rsid w:val="00F97DF4"/>
    <w:rsid w:val="00FA0279"/>
    <w:rsid w:val="00FA05AC"/>
    <w:rsid w:val="00FA07DF"/>
    <w:rsid w:val="00FA1797"/>
    <w:rsid w:val="00FA1B17"/>
    <w:rsid w:val="00FA1CB3"/>
    <w:rsid w:val="00FA1D73"/>
    <w:rsid w:val="00FA2034"/>
    <w:rsid w:val="00FA23A6"/>
    <w:rsid w:val="00FA2529"/>
    <w:rsid w:val="00FA2755"/>
    <w:rsid w:val="00FA2914"/>
    <w:rsid w:val="00FA2C54"/>
    <w:rsid w:val="00FA2D38"/>
    <w:rsid w:val="00FA2FD0"/>
    <w:rsid w:val="00FA3037"/>
    <w:rsid w:val="00FA35CE"/>
    <w:rsid w:val="00FA3759"/>
    <w:rsid w:val="00FA3BC2"/>
    <w:rsid w:val="00FA3F73"/>
    <w:rsid w:val="00FA4138"/>
    <w:rsid w:val="00FA442E"/>
    <w:rsid w:val="00FA449F"/>
    <w:rsid w:val="00FA46BD"/>
    <w:rsid w:val="00FA4E62"/>
    <w:rsid w:val="00FA4FE1"/>
    <w:rsid w:val="00FA56F5"/>
    <w:rsid w:val="00FA5FF1"/>
    <w:rsid w:val="00FA6513"/>
    <w:rsid w:val="00FA6C5D"/>
    <w:rsid w:val="00FA6D75"/>
    <w:rsid w:val="00FA7C45"/>
    <w:rsid w:val="00FA7CA0"/>
    <w:rsid w:val="00FA7CDA"/>
    <w:rsid w:val="00FB00F0"/>
    <w:rsid w:val="00FB0259"/>
    <w:rsid w:val="00FB059E"/>
    <w:rsid w:val="00FB0D59"/>
    <w:rsid w:val="00FB0FF7"/>
    <w:rsid w:val="00FB10E1"/>
    <w:rsid w:val="00FB11D6"/>
    <w:rsid w:val="00FB131A"/>
    <w:rsid w:val="00FB1569"/>
    <w:rsid w:val="00FB162B"/>
    <w:rsid w:val="00FB17CF"/>
    <w:rsid w:val="00FB1951"/>
    <w:rsid w:val="00FB1AAF"/>
    <w:rsid w:val="00FB1C92"/>
    <w:rsid w:val="00FB1F8A"/>
    <w:rsid w:val="00FB2293"/>
    <w:rsid w:val="00FB23F2"/>
    <w:rsid w:val="00FB24AE"/>
    <w:rsid w:val="00FB2677"/>
    <w:rsid w:val="00FB26A2"/>
    <w:rsid w:val="00FB283B"/>
    <w:rsid w:val="00FB2C67"/>
    <w:rsid w:val="00FB2E5C"/>
    <w:rsid w:val="00FB316D"/>
    <w:rsid w:val="00FB334F"/>
    <w:rsid w:val="00FB38BA"/>
    <w:rsid w:val="00FB393E"/>
    <w:rsid w:val="00FB3B26"/>
    <w:rsid w:val="00FB3B6F"/>
    <w:rsid w:val="00FB3F5C"/>
    <w:rsid w:val="00FB404D"/>
    <w:rsid w:val="00FB4376"/>
    <w:rsid w:val="00FB45F1"/>
    <w:rsid w:val="00FB47CB"/>
    <w:rsid w:val="00FB483B"/>
    <w:rsid w:val="00FB48E5"/>
    <w:rsid w:val="00FB4F86"/>
    <w:rsid w:val="00FB4F8B"/>
    <w:rsid w:val="00FB5559"/>
    <w:rsid w:val="00FB57FB"/>
    <w:rsid w:val="00FB5B73"/>
    <w:rsid w:val="00FB5EA4"/>
    <w:rsid w:val="00FB640C"/>
    <w:rsid w:val="00FB659C"/>
    <w:rsid w:val="00FB7679"/>
    <w:rsid w:val="00FB7902"/>
    <w:rsid w:val="00FB7A55"/>
    <w:rsid w:val="00FB7B72"/>
    <w:rsid w:val="00FB7C33"/>
    <w:rsid w:val="00FB7D7D"/>
    <w:rsid w:val="00FC043A"/>
    <w:rsid w:val="00FC04D6"/>
    <w:rsid w:val="00FC0844"/>
    <w:rsid w:val="00FC08E6"/>
    <w:rsid w:val="00FC0B67"/>
    <w:rsid w:val="00FC0B76"/>
    <w:rsid w:val="00FC0E24"/>
    <w:rsid w:val="00FC0EBE"/>
    <w:rsid w:val="00FC11BF"/>
    <w:rsid w:val="00FC11EE"/>
    <w:rsid w:val="00FC1CC4"/>
    <w:rsid w:val="00FC1E48"/>
    <w:rsid w:val="00FC25D0"/>
    <w:rsid w:val="00FC29E0"/>
    <w:rsid w:val="00FC2EE3"/>
    <w:rsid w:val="00FC3077"/>
    <w:rsid w:val="00FC33F7"/>
    <w:rsid w:val="00FC363E"/>
    <w:rsid w:val="00FC374B"/>
    <w:rsid w:val="00FC37BD"/>
    <w:rsid w:val="00FC383A"/>
    <w:rsid w:val="00FC4359"/>
    <w:rsid w:val="00FC4D9E"/>
    <w:rsid w:val="00FC5581"/>
    <w:rsid w:val="00FC596D"/>
    <w:rsid w:val="00FC5EB7"/>
    <w:rsid w:val="00FC5F39"/>
    <w:rsid w:val="00FC6081"/>
    <w:rsid w:val="00FC6845"/>
    <w:rsid w:val="00FC7092"/>
    <w:rsid w:val="00FC73B7"/>
    <w:rsid w:val="00FC749B"/>
    <w:rsid w:val="00FC7D84"/>
    <w:rsid w:val="00FD058E"/>
    <w:rsid w:val="00FD0788"/>
    <w:rsid w:val="00FD0D43"/>
    <w:rsid w:val="00FD0D52"/>
    <w:rsid w:val="00FD1E5F"/>
    <w:rsid w:val="00FD2046"/>
    <w:rsid w:val="00FD22F2"/>
    <w:rsid w:val="00FD2370"/>
    <w:rsid w:val="00FD2CE7"/>
    <w:rsid w:val="00FD311D"/>
    <w:rsid w:val="00FD3192"/>
    <w:rsid w:val="00FD31F7"/>
    <w:rsid w:val="00FD3F0F"/>
    <w:rsid w:val="00FD431F"/>
    <w:rsid w:val="00FD4472"/>
    <w:rsid w:val="00FD4608"/>
    <w:rsid w:val="00FD481A"/>
    <w:rsid w:val="00FD4A3A"/>
    <w:rsid w:val="00FD4F51"/>
    <w:rsid w:val="00FD50BF"/>
    <w:rsid w:val="00FD5301"/>
    <w:rsid w:val="00FD551E"/>
    <w:rsid w:val="00FD58EB"/>
    <w:rsid w:val="00FD595D"/>
    <w:rsid w:val="00FD5975"/>
    <w:rsid w:val="00FD59A4"/>
    <w:rsid w:val="00FD5A6C"/>
    <w:rsid w:val="00FD5C30"/>
    <w:rsid w:val="00FD5E33"/>
    <w:rsid w:val="00FD631A"/>
    <w:rsid w:val="00FD6387"/>
    <w:rsid w:val="00FD6556"/>
    <w:rsid w:val="00FD674F"/>
    <w:rsid w:val="00FD6958"/>
    <w:rsid w:val="00FD71F2"/>
    <w:rsid w:val="00FD7818"/>
    <w:rsid w:val="00FD796D"/>
    <w:rsid w:val="00FD7980"/>
    <w:rsid w:val="00FD7A34"/>
    <w:rsid w:val="00FD7AA8"/>
    <w:rsid w:val="00FD7E11"/>
    <w:rsid w:val="00FD7EC0"/>
    <w:rsid w:val="00FE03EA"/>
    <w:rsid w:val="00FE06DA"/>
    <w:rsid w:val="00FE0ED8"/>
    <w:rsid w:val="00FE118E"/>
    <w:rsid w:val="00FE13BB"/>
    <w:rsid w:val="00FE1A64"/>
    <w:rsid w:val="00FE1CA7"/>
    <w:rsid w:val="00FE1E07"/>
    <w:rsid w:val="00FE1E81"/>
    <w:rsid w:val="00FE1FCC"/>
    <w:rsid w:val="00FE20E3"/>
    <w:rsid w:val="00FE2B67"/>
    <w:rsid w:val="00FE2C04"/>
    <w:rsid w:val="00FE2E62"/>
    <w:rsid w:val="00FE2F2C"/>
    <w:rsid w:val="00FE3104"/>
    <w:rsid w:val="00FE3120"/>
    <w:rsid w:val="00FE329C"/>
    <w:rsid w:val="00FE34F1"/>
    <w:rsid w:val="00FE361F"/>
    <w:rsid w:val="00FE3787"/>
    <w:rsid w:val="00FE37ED"/>
    <w:rsid w:val="00FE386D"/>
    <w:rsid w:val="00FE3BFA"/>
    <w:rsid w:val="00FE3D7B"/>
    <w:rsid w:val="00FE4291"/>
    <w:rsid w:val="00FE477A"/>
    <w:rsid w:val="00FE49AB"/>
    <w:rsid w:val="00FE4E55"/>
    <w:rsid w:val="00FE4EFB"/>
    <w:rsid w:val="00FE51D4"/>
    <w:rsid w:val="00FE533F"/>
    <w:rsid w:val="00FE5351"/>
    <w:rsid w:val="00FE53AE"/>
    <w:rsid w:val="00FE5605"/>
    <w:rsid w:val="00FE5771"/>
    <w:rsid w:val="00FE5CD4"/>
    <w:rsid w:val="00FE5E22"/>
    <w:rsid w:val="00FE6D5C"/>
    <w:rsid w:val="00FE6D97"/>
    <w:rsid w:val="00FE6F72"/>
    <w:rsid w:val="00FE7853"/>
    <w:rsid w:val="00FE7B3B"/>
    <w:rsid w:val="00FE7DD9"/>
    <w:rsid w:val="00FE7EF9"/>
    <w:rsid w:val="00FF09D1"/>
    <w:rsid w:val="00FF2755"/>
    <w:rsid w:val="00FF298F"/>
    <w:rsid w:val="00FF3517"/>
    <w:rsid w:val="00FF3534"/>
    <w:rsid w:val="00FF3965"/>
    <w:rsid w:val="00FF3D0D"/>
    <w:rsid w:val="00FF40AE"/>
    <w:rsid w:val="00FF4339"/>
    <w:rsid w:val="00FF45F3"/>
    <w:rsid w:val="00FF467B"/>
    <w:rsid w:val="00FF4718"/>
    <w:rsid w:val="00FF4B77"/>
    <w:rsid w:val="00FF4FEE"/>
    <w:rsid w:val="00FF5207"/>
    <w:rsid w:val="00FF5889"/>
    <w:rsid w:val="00FF5A0C"/>
    <w:rsid w:val="00FF5A6F"/>
    <w:rsid w:val="00FF5B7B"/>
    <w:rsid w:val="00FF614E"/>
    <w:rsid w:val="00FF6199"/>
    <w:rsid w:val="00FF6816"/>
    <w:rsid w:val="00FF68D4"/>
    <w:rsid w:val="00FF6AD3"/>
    <w:rsid w:val="00FF7596"/>
    <w:rsid w:val="00FF7601"/>
    <w:rsid w:val="00FF7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4AB0E6B"/>
  <w15:docId w15:val="{AF70A4F0-47D2-4777-91E9-AFDF8759D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272540"/>
    <w:pPr>
      <w:widowControl w:val="0"/>
      <w:spacing w:before="120" w:after="120"/>
      <w:jc w:val="both"/>
    </w:pPr>
    <w:rPr>
      <w:sz w:val="24"/>
      <w:lang w:val="en-US" w:eastAsia="en-AU"/>
    </w:rPr>
  </w:style>
  <w:style w:type="paragraph" w:styleId="Heading1">
    <w:name w:val="heading 1"/>
    <w:basedOn w:val="Normal"/>
    <w:next w:val="Normal"/>
    <w:qFormat/>
    <w:rsid w:val="005C072B"/>
    <w:pPr>
      <w:keepNext/>
      <w:spacing w:before="240" w:after="60"/>
      <w:outlineLvl w:val="0"/>
    </w:pPr>
    <w:rPr>
      <w:b/>
      <w:spacing w:val="-6"/>
      <w:kern w:val="28"/>
      <w:sz w:val="48"/>
      <w:szCs w:val="48"/>
      <w:lang w:val="en-AU"/>
    </w:rPr>
  </w:style>
  <w:style w:type="paragraph" w:styleId="Heading2">
    <w:name w:val="heading 2"/>
    <w:basedOn w:val="Normal"/>
    <w:next w:val="Normal"/>
    <w:autoRedefine/>
    <w:qFormat/>
    <w:rsid w:val="003F2EA4"/>
    <w:pPr>
      <w:keepNext/>
      <w:spacing w:before="240" w:after="60"/>
      <w:jc w:val="left"/>
      <w:outlineLvl w:val="1"/>
    </w:pPr>
    <w:rPr>
      <w:b/>
      <w:sz w:val="36"/>
      <w:lang w:val="en-AU"/>
    </w:rPr>
  </w:style>
  <w:style w:type="paragraph" w:styleId="Heading3">
    <w:name w:val="heading 3"/>
    <w:basedOn w:val="Normal"/>
    <w:next w:val="Normal"/>
    <w:qFormat/>
    <w:rsid w:val="00811C2B"/>
    <w:pPr>
      <w:keepNext/>
      <w:spacing w:before="240" w:after="60"/>
      <w:outlineLvl w:val="2"/>
    </w:pPr>
    <w:rPr>
      <w:b/>
      <w:lang w:val="en-AU"/>
    </w:rPr>
  </w:style>
  <w:style w:type="paragraph" w:styleId="Heading4">
    <w:name w:val="heading 4"/>
    <w:basedOn w:val="Normal"/>
    <w:next w:val="Normal"/>
    <w:qFormat/>
    <w:rsid w:val="00905CD3"/>
    <w:pPr>
      <w:keepNext/>
      <w:spacing w:before="240" w:after="60"/>
      <w:outlineLvl w:val="3"/>
    </w:pPr>
    <w:rPr>
      <w:i/>
    </w:rPr>
  </w:style>
  <w:style w:type="paragraph" w:styleId="Heading5">
    <w:name w:val="heading 5"/>
    <w:basedOn w:val="Normal"/>
    <w:next w:val="Normal"/>
    <w:qFormat/>
    <w:rsid w:val="001C3112"/>
    <w:pPr>
      <w:spacing w:before="240" w:after="60"/>
      <w:outlineLvl w:val="4"/>
    </w:pPr>
    <w:rPr>
      <w:i/>
    </w:rPr>
  </w:style>
  <w:style w:type="paragraph" w:styleId="Heading6">
    <w:name w:val="heading 6"/>
    <w:basedOn w:val="Normal"/>
    <w:next w:val="Normal"/>
    <w:qFormat/>
    <w:rsid w:val="00905CD3"/>
    <w:pPr>
      <w:spacing w:before="240" w:after="60"/>
      <w:outlineLvl w:val="5"/>
    </w:pPr>
    <w:rPr>
      <w:i/>
      <w:sz w:val="22"/>
    </w:rPr>
  </w:style>
  <w:style w:type="paragraph" w:styleId="Heading7">
    <w:name w:val="heading 7"/>
    <w:basedOn w:val="Normal"/>
    <w:next w:val="Normal"/>
    <w:qFormat/>
    <w:rsid w:val="00905CD3"/>
    <w:pPr>
      <w:spacing w:before="240" w:after="60"/>
      <w:outlineLvl w:val="6"/>
    </w:pPr>
    <w:rPr>
      <w:rFonts w:ascii="Arial" w:hAnsi="Arial"/>
      <w:sz w:val="20"/>
    </w:rPr>
  </w:style>
  <w:style w:type="paragraph" w:styleId="Heading8">
    <w:name w:val="heading 8"/>
    <w:basedOn w:val="Normal"/>
    <w:next w:val="Normal"/>
    <w:qFormat/>
    <w:rsid w:val="005C072B"/>
    <w:pPr>
      <w:spacing w:before="240" w:after="60"/>
      <w:outlineLvl w:val="7"/>
    </w:pPr>
    <w:rPr>
      <w:b/>
      <w:sz w:val="48"/>
      <w:szCs w:val="48"/>
    </w:rPr>
  </w:style>
  <w:style w:type="paragraph" w:styleId="Heading9">
    <w:name w:val="heading 9"/>
    <w:basedOn w:val="Normal"/>
    <w:next w:val="Normal"/>
    <w:qFormat/>
    <w:rsid w:val="00A32169"/>
    <w:pPr>
      <w:keepNext/>
      <w:spacing w:before="240" w:after="60"/>
      <w:jc w:val="center"/>
      <w:outlineLvl w:val="8"/>
    </w:pPr>
    <w:rPr>
      <w:rFonts w:ascii="Arial" w:hAnsi="Arial"/>
      <w:b/>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905CD3"/>
  </w:style>
  <w:style w:type="character" w:styleId="EndnoteReference">
    <w:name w:val="endnote reference"/>
    <w:semiHidden/>
    <w:rsid w:val="00905CD3"/>
    <w:rPr>
      <w:vertAlign w:val="superscript"/>
    </w:rPr>
  </w:style>
  <w:style w:type="paragraph" w:styleId="FootnoteText">
    <w:name w:val="footnote text"/>
    <w:basedOn w:val="Normal"/>
    <w:semiHidden/>
    <w:rsid w:val="00905CD3"/>
  </w:style>
  <w:style w:type="character" w:styleId="FootnoteReference">
    <w:name w:val="footnote reference"/>
    <w:semiHidden/>
    <w:rsid w:val="00905CD3"/>
    <w:rPr>
      <w:vertAlign w:val="superscript"/>
    </w:rPr>
  </w:style>
  <w:style w:type="character" w:customStyle="1" w:styleId="Document8">
    <w:name w:val="Document 8"/>
    <w:basedOn w:val="DefaultParagraphFont"/>
    <w:rsid w:val="00905CD3"/>
  </w:style>
  <w:style w:type="character" w:customStyle="1" w:styleId="Document4">
    <w:name w:val="Document 4"/>
    <w:rsid w:val="00905CD3"/>
    <w:rPr>
      <w:b/>
      <w:i/>
      <w:sz w:val="24"/>
    </w:rPr>
  </w:style>
  <w:style w:type="character" w:customStyle="1" w:styleId="Document6">
    <w:name w:val="Document 6"/>
    <w:basedOn w:val="DefaultParagraphFont"/>
    <w:rsid w:val="00905CD3"/>
  </w:style>
  <w:style w:type="character" w:customStyle="1" w:styleId="Document5">
    <w:name w:val="Document 5"/>
    <w:basedOn w:val="DefaultParagraphFont"/>
    <w:rsid w:val="00905CD3"/>
  </w:style>
  <w:style w:type="character" w:customStyle="1" w:styleId="Document2">
    <w:name w:val="Document 2"/>
    <w:rsid w:val="00905CD3"/>
    <w:rPr>
      <w:rFonts w:ascii="Courier" w:hAnsi="Courier"/>
      <w:noProof w:val="0"/>
      <w:sz w:val="24"/>
      <w:lang w:val="en-US"/>
    </w:rPr>
  </w:style>
  <w:style w:type="character" w:customStyle="1" w:styleId="Document7">
    <w:name w:val="Document 7"/>
    <w:basedOn w:val="DefaultParagraphFont"/>
    <w:rsid w:val="00905CD3"/>
  </w:style>
  <w:style w:type="character" w:customStyle="1" w:styleId="Bibliogrphy">
    <w:name w:val="Bibliogrphy"/>
    <w:basedOn w:val="DefaultParagraphFont"/>
    <w:rsid w:val="00905CD3"/>
  </w:style>
  <w:style w:type="character" w:customStyle="1" w:styleId="RightPar1">
    <w:name w:val="Right Par 1"/>
    <w:basedOn w:val="DefaultParagraphFont"/>
    <w:rsid w:val="00905CD3"/>
  </w:style>
  <w:style w:type="character" w:customStyle="1" w:styleId="RightPar2">
    <w:name w:val="Right Par 2"/>
    <w:basedOn w:val="DefaultParagraphFont"/>
    <w:rsid w:val="00905CD3"/>
  </w:style>
  <w:style w:type="character" w:customStyle="1" w:styleId="Document3">
    <w:name w:val="Document 3"/>
    <w:rsid w:val="00905CD3"/>
    <w:rPr>
      <w:rFonts w:ascii="Courier" w:hAnsi="Courier"/>
      <w:noProof w:val="0"/>
      <w:sz w:val="24"/>
      <w:lang w:val="en-US"/>
    </w:rPr>
  </w:style>
  <w:style w:type="character" w:customStyle="1" w:styleId="RightPar3">
    <w:name w:val="Right Par 3"/>
    <w:basedOn w:val="DefaultParagraphFont"/>
    <w:rsid w:val="00905CD3"/>
  </w:style>
  <w:style w:type="character" w:customStyle="1" w:styleId="RightPar4">
    <w:name w:val="Right Par 4"/>
    <w:basedOn w:val="DefaultParagraphFont"/>
    <w:rsid w:val="00905CD3"/>
  </w:style>
  <w:style w:type="character" w:customStyle="1" w:styleId="RightPar5">
    <w:name w:val="Right Par 5"/>
    <w:basedOn w:val="DefaultParagraphFont"/>
    <w:rsid w:val="00905CD3"/>
  </w:style>
  <w:style w:type="character" w:customStyle="1" w:styleId="RightPar6">
    <w:name w:val="Right Par 6"/>
    <w:basedOn w:val="DefaultParagraphFont"/>
    <w:rsid w:val="00905CD3"/>
  </w:style>
  <w:style w:type="character" w:customStyle="1" w:styleId="RightPar7">
    <w:name w:val="Right Par 7"/>
    <w:basedOn w:val="DefaultParagraphFont"/>
    <w:rsid w:val="00905CD3"/>
  </w:style>
  <w:style w:type="character" w:customStyle="1" w:styleId="RightPar8">
    <w:name w:val="Right Par 8"/>
    <w:basedOn w:val="DefaultParagraphFont"/>
    <w:rsid w:val="00905CD3"/>
  </w:style>
  <w:style w:type="character" w:customStyle="1" w:styleId="TechInit">
    <w:name w:val="Tech Init"/>
    <w:rsid w:val="00905CD3"/>
    <w:rPr>
      <w:rFonts w:ascii="Courier" w:hAnsi="Courier"/>
      <w:noProof w:val="0"/>
      <w:sz w:val="24"/>
      <w:lang w:val="en-US"/>
    </w:rPr>
  </w:style>
  <w:style w:type="paragraph" w:customStyle="1" w:styleId="Document1">
    <w:name w:val="Document 1"/>
    <w:rsid w:val="00905CD3"/>
    <w:pPr>
      <w:keepNext/>
      <w:keepLines/>
      <w:widowControl w:val="0"/>
      <w:tabs>
        <w:tab w:val="left" w:pos="-720"/>
      </w:tabs>
      <w:suppressAutoHyphens/>
    </w:pPr>
    <w:rPr>
      <w:rFonts w:ascii="Courier" w:hAnsi="Courier"/>
      <w:sz w:val="24"/>
      <w:lang w:val="en-US" w:eastAsia="en-AU"/>
    </w:rPr>
  </w:style>
  <w:style w:type="character" w:customStyle="1" w:styleId="Technical5">
    <w:name w:val="Technical 5"/>
    <w:basedOn w:val="DefaultParagraphFont"/>
    <w:rsid w:val="00905CD3"/>
  </w:style>
  <w:style w:type="character" w:customStyle="1" w:styleId="Technical6">
    <w:name w:val="Technical 6"/>
    <w:basedOn w:val="DefaultParagraphFont"/>
    <w:rsid w:val="00905CD3"/>
  </w:style>
  <w:style w:type="character" w:customStyle="1" w:styleId="Technical2">
    <w:name w:val="Technical 2"/>
    <w:rsid w:val="00905CD3"/>
    <w:rPr>
      <w:rFonts w:ascii="Courier" w:hAnsi="Courier"/>
      <w:noProof w:val="0"/>
      <w:sz w:val="20"/>
      <w:lang w:val="en-GB"/>
    </w:rPr>
  </w:style>
  <w:style w:type="character" w:customStyle="1" w:styleId="Technical3">
    <w:name w:val="Technical 3"/>
    <w:rsid w:val="00905CD3"/>
    <w:rPr>
      <w:rFonts w:ascii="Courier" w:hAnsi="Courier"/>
      <w:noProof w:val="0"/>
      <w:sz w:val="24"/>
      <w:lang w:val="en-US"/>
    </w:rPr>
  </w:style>
  <w:style w:type="character" w:customStyle="1" w:styleId="Technical4">
    <w:name w:val="Technical 4"/>
    <w:basedOn w:val="DefaultParagraphFont"/>
    <w:rsid w:val="00905CD3"/>
  </w:style>
  <w:style w:type="character" w:customStyle="1" w:styleId="Technical1">
    <w:name w:val="Technical 1"/>
    <w:rsid w:val="00905CD3"/>
    <w:rPr>
      <w:rFonts w:ascii="Courier" w:hAnsi="Courier"/>
      <w:noProof w:val="0"/>
      <w:sz w:val="24"/>
      <w:lang w:val="en-US"/>
    </w:rPr>
  </w:style>
  <w:style w:type="character" w:customStyle="1" w:styleId="Technical7">
    <w:name w:val="Technical 7"/>
    <w:basedOn w:val="DefaultParagraphFont"/>
    <w:rsid w:val="00905CD3"/>
  </w:style>
  <w:style w:type="character" w:customStyle="1" w:styleId="Technical8">
    <w:name w:val="Technical 8"/>
    <w:basedOn w:val="DefaultParagraphFont"/>
    <w:rsid w:val="00905CD3"/>
  </w:style>
  <w:style w:type="character" w:customStyle="1" w:styleId="BulletList">
    <w:name w:val="Bullet List"/>
    <w:basedOn w:val="DefaultParagraphFont"/>
    <w:rsid w:val="00905CD3"/>
  </w:style>
  <w:style w:type="character" w:customStyle="1" w:styleId="DocInit">
    <w:name w:val="Doc Init"/>
    <w:basedOn w:val="DefaultParagraphFont"/>
    <w:rsid w:val="00905CD3"/>
  </w:style>
  <w:style w:type="paragraph" w:styleId="TOC1">
    <w:name w:val="toc 1"/>
    <w:basedOn w:val="Normal"/>
    <w:next w:val="Normal"/>
    <w:uiPriority w:val="39"/>
    <w:rsid w:val="00905CD3"/>
    <w:pPr>
      <w:spacing w:before="20" w:after="20"/>
      <w:jc w:val="left"/>
    </w:pPr>
  </w:style>
  <w:style w:type="paragraph" w:styleId="TOC2">
    <w:name w:val="toc 2"/>
    <w:basedOn w:val="Normal"/>
    <w:next w:val="Normal"/>
    <w:uiPriority w:val="39"/>
    <w:rsid w:val="00905CD3"/>
    <w:pPr>
      <w:spacing w:before="20" w:after="20"/>
      <w:ind w:left="288"/>
      <w:jc w:val="left"/>
    </w:pPr>
  </w:style>
  <w:style w:type="paragraph" w:styleId="TOC3">
    <w:name w:val="toc 3"/>
    <w:basedOn w:val="Normal"/>
    <w:next w:val="Normal"/>
    <w:uiPriority w:val="39"/>
    <w:rsid w:val="00905CD3"/>
    <w:pPr>
      <w:spacing w:before="20" w:after="20"/>
      <w:ind w:left="576"/>
      <w:jc w:val="left"/>
    </w:pPr>
  </w:style>
  <w:style w:type="paragraph" w:styleId="TOC4">
    <w:name w:val="toc 4"/>
    <w:basedOn w:val="Normal"/>
    <w:next w:val="Normal"/>
    <w:uiPriority w:val="39"/>
    <w:rsid w:val="00905CD3"/>
    <w:pPr>
      <w:spacing w:before="0" w:after="0"/>
      <w:ind w:left="480"/>
      <w:jc w:val="left"/>
    </w:pPr>
    <w:rPr>
      <w:sz w:val="20"/>
    </w:rPr>
  </w:style>
  <w:style w:type="paragraph" w:styleId="TOC5">
    <w:name w:val="toc 5"/>
    <w:basedOn w:val="Normal"/>
    <w:next w:val="Normal"/>
    <w:uiPriority w:val="39"/>
    <w:rsid w:val="00905CD3"/>
    <w:pPr>
      <w:spacing w:before="0" w:after="0"/>
      <w:ind w:left="720"/>
      <w:jc w:val="left"/>
    </w:pPr>
    <w:rPr>
      <w:sz w:val="20"/>
    </w:rPr>
  </w:style>
  <w:style w:type="paragraph" w:styleId="TOC6">
    <w:name w:val="toc 6"/>
    <w:basedOn w:val="Normal"/>
    <w:next w:val="Normal"/>
    <w:uiPriority w:val="39"/>
    <w:rsid w:val="00905CD3"/>
    <w:pPr>
      <w:spacing w:before="0" w:after="0"/>
      <w:ind w:left="960"/>
      <w:jc w:val="left"/>
    </w:pPr>
    <w:rPr>
      <w:sz w:val="20"/>
    </w:rPr>
  </w:style>
  <w:style w:type="paragraph" w:styleId="TOC7">
    <w:name w:val="toc 7"/>
    <w:basedOn w:val="Normal"/>
    <w:next w:val="Normal"/>
    <w:uiPriority w:val="39"/>
    <w:rsid w:val="00905CD3"/>
    <w:pPr>
      <w:spacing w:before="0" w:after="0"/>
      <w:ind w:left="1200"/>
      <w:jc w:val="left"/>
    </w:pPr>
    <w:rPr>
      <w:sz w:val="20"/>
    </w:rPr>
  </w:style>
  <w:style w:type="paragraph" w:styleId="TOC8">
    <w:name w:val="toc 8"/>
    <w:basedOn w:val="Normal"/>
    <w:next w:val="Normal"/>
    <w:uiPriority w:val="39"/>
    <w:rsid w:val="00905CD3"/>
    <w:pPr>
      <w:spacing w:before="0" w:after="0"/>
      <w:ind w:left="1440"/>
      <w:jc w:val="left"/>
    </w:pPr>
    <w:rPr>
      <w:sz w:val="20"/>
    </w:rPr>
  </w:style>
  <w:style w:type="paragraph" w:styleId="TOC9">
    <w:name w:val="toc 9"/>
    <w:basedOn w:val="Normal"/>
    <w:next w:val="Normal"/>
    <w:uiPriority w:val="39"/>
    <w:rsid w:val="00905CD3"/>
    <w:pPr>
      <w:spacing w:before="0" w:after="0"/>
      <w:ind w:left="1680"/>
      <w:jc w:val="left"/>
    </w:pPr>
    <w:rPr>
      <w:sz w:val="20"/>
    </w:rPr>
  </w:style>
  <w:style w:type="paragraph" w:styleId="Index1">
    <w:name w:val="index 1"/>
    <w:basedOn w:val="Normal"/>
    <w:next w:val="Normal"/>
    <w:semiHidden/>
    <w:rsid w:val="00905CD3"/>
    <w:pPr>
      <w:spacing w:before="0" w:after="0"/>
      <w:ind w:left="240" w:hanging="240"/>
      <w:jc w:val="left"/>
    </w:pPr>
    <w:rPr>
      <w:sz w:val="18"/>
    </w:rPr>
  </w:style>
  <w:style w:type="paragraph" w:styleId="Index2">
    <w:name w:val="index 2"/>
    <w:basedOn w:val="Normal"/>
    <w:next w:val="Normal"/>
    <w:semiHidden/>
    <w:rsid w:val="00905CD3"/>
    <w:pPr>
      <w:spacing w:before="0" w:after="0"/>
      <w:ind w:left="480" w:hanging="240"/>
      <w:jc w:val="left"/>
    </w:pPr>
    <w:rPr>
      <w:sz w:val="18"/>
    </w:rPr>
  </w:style>
  <w:style w:type="paragraph" w:styleId="TOAHeading">
    <w:name w:val="toa heading"/>
    <w:basedOn w:val="Normal"/>
    <w:next w:val="Normal"/>
    <w:semiHidden/>
    <w:rsid w:val="00905CD3"/>
    <w:pPr>
      <w:tabs>
        <w:tab w:val="right" w:pos="9360"/>
      </w:tabs>
      <w:suppressAutoHyphens/>
    </w:pPr>
  </w:style>
  <w:style w:type="paragraph" w:styleId="Caption">
    <w:name w:val="caption"/>
    <w:basedOn w:val="Normal"/>
    <w:next w:val="Normal"/>
    <w:uiPriority w:val="35"/>
    <w:qFormat/>
    <w:rsid w:val="00905CD3"/>
    <w:rPr>
      <w:b/>
    </w:rPr>
  </w:style>
  <w:style w:type="character" w:customStyle="1" w:styleId="EquationCaption">
    <w:name w:val="_Equation Caption"/>
    <w:rsid w:val="00905CD3"/>
  </w:style>
  <w:style w:type="paragraph" w:styleId="Header">
    <w:name w:val="header"/>
    <w:basedOn w:val="Normal"/>
    <w:link w:val="HeaderChar"/>
    <w:uiPriority w:val="99"/>
    <w:rsid w:val="00905CD3"/>
    <w:pPr>
      <w:tabs>
        <w:tab w:val="center" w:pos="4320"/>
        <w:tab w:val="right" w:pos="8640"/>
      </w:tabs>
    </w:pPr>
    <w:rPr>
      <w:i/>
    </w:rPr>
  </w:style>
  <w:style w:type="character" w:customStyle="1" w:styleId="HeaderChar">
    <w:name w:val="Header Char"/>
    <w:link w:val="Header"/>
    <w:uiPriority w:val="99"/>
    <w:rsid w:val="00A07F2F"/>
    <w:rPr>
      <w:i/>
      <w:sz w:val="24"/>
      <w:lang w:val="en-US"/>
    </w:rPr>
  </w:style>
  <w:style w:type="paragraph" w:styleId="Footer">
    <w:name w:val="footer"/>
    <w:basedOn w:val="Normal"/>
    <w:rsid w:val="00905CD3"/>
    <w:pPr>
      <w:tabs>
        <w:tab w:val="center" w:pos="4320"/>
        <w:tab w:val="right" w:pos="8640"/>
      </w:tabs>
    </w:pPr>
  </w:style>
  <w:style w:type="character" w:styleId="PageNumber">
    <w:name w:val="page number"/>
    <w:basedOn w:val="DefaultParagraphFont"/>
    <w:rsid w:val="00905CD3"/>
  </w:style>
  <w:style w:type="paragraph" w:styleId="Index3">
    <w:name w:val="index 3"/>
    <w:basedOn w:val="Normal"/>
    <w:next w:val="Normal"/>
    <w:semiHidden/>
    <w:rsid w:val="00905CD3"/>
    <w:pPr>
      <w:spacing w:before="0" w:after="0"/>
      <w:ind w:left="720" w:hanging="240"/>
      <w:jc w:val="left"/>
    </w:pPr>
    <w:rPr>
      <w:sz w:val="18"/>
    </w:rPr>
  </w:style>
  <w:style w:type="paragraph" w:customStyle="1" w:styleId="filetyping">
    <w:name w:val="file_typing"/>
    <w:basedOn w:val="Normal"/>
    <w:rsid w:val="00905CD3"/>
    <w:pPr>
      <w:spacing w:before="20" w:after="20"/>
      <w:jc w:val="left"/>
    </w:pPr>
    <w:rPr>
      <w:rFonts w:ascii="Courier New" w:hAnsi="Courier New"/>
      <w:sz w:val="20"/>
    </w:rPr>
  </w:style>
  <w:style w:type="paragraph" w:styleId="Index4">
    <w:name w:val="index 4"/>
    <w:basedOn w:val="Normal"/>
    <w:next w:val="Normal"/>
    <w:semiHidden/>
    <w:rsid w:val="00905CD3"/>
    <w:pPr>
      <w:spacing w:before="0" w:after="0"/>
      <w:ind w:left="960" w:hanging="240"/>
      <w:jc w:val="left"/>
    </w:pPr>
    <w:rPr>
      <w:sz w:val="18"/>
    </w:rPr>
  </w:style>
  <w:style w:type="paragraph" w:styleId="Index5">
    <w:name w:val="index 5"/>
    <w:basedOn w:val="Normal"/>
    <w:next w:val="Normal"/>
    <w:semiHidden/>
    <w:rsid w:val="00905CD3"/>
    <w:pPr>
      <w:spacing w:before="0" w:after="0"/>
      <w:ind w:left="1200" w:hanging="240"/>
      <w:jc w:val="left"/>
    </w:pPr>
    <w:rPr>
      <w:sz w:val="18"/>
    </w:rPr>
  </w:style>
  <w:style w:type="paragraph" w:styleId="Index6">
    <w:name w:val="index 6"/>
    <w:basedOn w:val="Normal"/>
    <w:next w:val="Normal"/>
    <w:semiHidden/>
    <w:rsid w:val="00905CD3"/>
    <w:pPr>
      <w:spacing w:before="0" w:after="0"/>
      <w:ind w:left="1440" w:hanging="240"/>
      <w:jc w:val="left"/>
    </w:pPr>
    <w:rPr>
      <w:sz w:val="18"/>
    </w:rPr>
  </w:style>
  <w:style w:type="paragraph" w:styleId="Index7">
    <w:name w:val="index 7"/>
    <w:basedOn w:val="Normal"/>
    <w:next w:val="Normal"/>
    <w:semiHidden/>
    <w:rsid w:val="00905CD3"/>
    <w:pPr>
      <w:spacing w:before="0" w:after="0"/>
      <w:ind w:left="1680" w:hanging="240"/>
      <w:jc w:val="left"/>
    </w:pPr>
    <w:rPr>
      <w:sz w:val="18"/>
    </w:rPr>
  </w:style>
  <w:style w:type="paragraph" w:styleId="Index8">
    <w:name w:val="index 8"/>
    <w:basedOn w:val="Normal"/>
    <w:next w:val="Normal"/>
    <w:semiHidden/>
    <w:rsid w:val="00905CD3"/>
    <w:pPr>
      <w:spacing w:before="0" w:after="0"/>
      <w:ind w:left="1920" w:hanging="240"/>
      <w:jc w:val="left"/>
    </w:pPr>
    <w:rPr>
      <w:sz w:val="18"/>
    </w:rPr>
  </w:style>
  <w:style w:type="paragraph" w:styleId="Index9">
    <w:name w:val="index 9"/>
    <w:basedOn w:val="Normal"/>
    <w:next w:val="Normal"/>
    <w:semiHidden/>
    <w:rsid w:val="00905CD3"/>
    <w:pPr>
      <w:spacing w:before="0" w:after="0"/>
      <w:ind w:left="2160" w:hanging="240"/>
      <w:jc w:val="left"/>
    </w:pPr>
    <w:rPr>
      <w:sz w:val="18"/>
    </w:rPr>
  </w:style>
  <w:style w:type="paragraph" w:styleId="IndexHeading">
    <w:name w:val="index heading"/>
    <w:basedOn w:val="Normal"/>
    <w:next w:val="Index1"/>
    <w:semiHidden/>
    <w:rsid w:val="00905CD3"/>
    <w:pPr>
      <w:spacing w:before="240"/>
      <w:jc w:val="center"/>
    </w:pPr>
    <w:rPr>
      <w:b/>
      <w:sz w:val="26"/>
    </w:rPr>
  </w:style>
  <w:style w:type="paragraph" w:styleId="DocumentMap">
    <w:name w:val="Document Map"/>
    <w:basedOn w:val="Normal"/>
    <w:semiHidden/>
    <w:rsid w:val="00905CD3"/>
    <w:pPr>
      <w:shd w:val="clear" w:color="auto" w:fill="000080"/>
    </w:pPr>
    <w:rPr>
      <w:rFonts w:ascii="Tahoma" w:hAnsi="Tahoma"/>
    </w:rPr>
  </w:style>
  <w:style w:type="paragraph" w:customStyle="1" w:styleId="computerCharChar">
    <w:name w:val="computer Char Char"/>
    <w:basedOn w:val="Normal"/>
    <w:link w:val="computerCharCharChar"/>
    <w:rsid w:val="00905CD3"/>
    <w:pPr>
      <w:widowControl/>
      <w:spacing w:before="0" w:after="0"/>
    </w:pPr>
    <w:rPr>
      <w:rFonts w:ascii="Courier New" w:hAnsi="Courier New"/>
      <w:sz w:val="20"/>
      <w:lang w:val="en-GB"/>
    </w:rPr>
  </w:style>
  <w:style w:type="character" w:customStyle="1" w:styleId="computerCharCharChar">
    <w:name w:val="computer Char Char Char"/>
    <w:link w:val="computerCharChar"/>
    <w:rsid w:val="00333C42"/>
    <w:rPr>
      <w:rFonts w:ascii="Courier New" w:hAnsi="Courier New"/>
      <w:lang w:val="en-GB" w:eastAsia="en-AU" w:bidi="ar-SA"/>
    </w:rPr>
  </w:style>
  <w:style w:type="paragraph" w:customStyle="1" w:styleId="internalcaption">
    <w:name w:val="internal_caption"/>
    <w:basedOn w:val="Normal"/>
    <w:rsid w:val="00905CD3"/>
    <w:pPr>
      <w:framePr w:w="8712" w:h="5021" w:hSpace="180" w:wrap="auto" w:vAnchor="text" w:hAnchor="text" w:x="-72" w:y="1612"/>
      <w:widowControl/>
      <w:shd w:val="solid" w:color="FFFFFF" w:fill="FFFFFF"/>
      <w:spacing w:before="60"/>
    </w:pPr>
    <w:rPr>
      <w:b/>
      <w:lang w:val="en-GB"/>
    </w:rPr>
  </w:style>
  <w:style w:type="paragraph" w:styleId="BodyText">
    <w:name w:val="Body Text"/>
    <w:basedOn w:val="Normal"/>
    <w:link w:val="BodyTextChar"/>
    <w:rsid w:val="00905CD3"/>
    <w:pPr>
      <w:widowControl/>
    </w:pPr>
    <w:rPr>
      <w:i/>
      <w:lang w:val="en-GB"/>
    </w:rPr>
  </w:style>
  <w:style w:type="character" w:customStyle="1" w:styleId="BodyTextChar">
    <w:name w:val="Body Text Char"/>
    <w:link w:val="BodyText"/>
    <w:rsid w:val="00153D75"/>
    <w:rPr>
      <w:i/>
      <w:sz w:val="24"/>
      <w:lang w:val="en-GB"/>
    </w:rPr>
  </w:style>
  <w:style w:type="paragraph" w:styleId="PlainText">
    <w:name w:val="Plain Text"/>
    <w:basedOn w:val="Normal"/>
    <w:link w:val="PlainTextChar"/>
    <w:rsid w:val="00905CD3"/>
    <w:pPr>
      <w:widowControl/>
      <w:spacing w:before="0" w:after="0"/>
      <w:jc w:val="left"/>
    </w:pPr>
    <w:rPr>
      <w:rFonts w:ascii="Courier New" w:hAnsi="Courier New"/>
      <w:sz w:val="20"/>
      <w:lang w:val="en-GB"/>
    </w:rPr>
  </w:style>
  <w:style w:type="character" w:customStyle="1" w:styleId="PlainTextChar">
    <w:name w:val="Plain Text Char"/>
    <w:link w:val="PlainText"/>
    <w:rsid w:val="00CE1241"/>
    <w:rPr>
      <w:rFonts w:ascii="Courier New" w:hAnsi="Courier New"/>
      <w:lang w:val="en-GB" w:eastAsia="en-AU" w:bidi="ar-SA"/>
    </w:rPr>
  </w:style>
  <w:style w:type="character" w:styleId="Hyperlink">
    <w:name w:val="Hyperlink"/>
    <w:uiPriority w:val="99"/>
    <w:rsid w:val="00905CD3"/>
    <w:rPr>
      <w:color w:val="0000FF"/>
      <w:u w:val="single"/>
    </w:rPr>
  </w:style>
  <w:style w:type="paragraph" w:customStyle="1" w:styleId="prompt">
    <w:name w:val="prompt"/>
    <w:basedOn w:val="Normal"/>
    <w:rsid w:val="00FA442E"/>
    <w:pPr>
      <w:widowControl/>
      <w:jc w:val="left"/>
    </w:pPr>
    <w:rPr>
      <w:rFonts w:ascii="Courier" w:hAnsi="Courier"/>
      <w:lang w:val="en-GB"/>
    </w:rPr>
  </w:style>
  <w:style w:type="paragraph" w:customStyle="1" w:styleId="Style1">
    <w:name w:val="Style1"/>
    <w:basedOn w:val="Normal"/>
    <w:rsid w:val="00FA442E"/>
    <w:pPr>
      <w:widowControl/>
    </w:pPr>
    <w:rPr>
      <w:lang w:val="en-GB"/>
    </w:rPr>
  </w:style>
  <w:style w:type="paragraph" w:customStyle="1" w:styleId="StyleHeading1Left0cmFirstline0cm">
    <w:name w:val="Style Heading 1 + Left:  0 cm First line:  0 cm"/>
    <w:basedOn w:val="Heading1"/>
    <w:rsid w:val="00CE621C"/>
    <w:rPr>
      <w:bCs/>
    </w:rPr>
  </w:style>
  <w:style w:type="paragraph" w:customStyle="1" w:styleId="Caption1">
    <w:name w:val="Caption1"/>
    <w:basedOn w:val="Normal"/>
    <w:next w:val="Normal"/>
    <w:rsid w:val="0092504A"/>
    <w:pPr>
      <w:spacing w:before="0"/>
    </w:pPr>
    <w:rPr>
      <w:b/>
      <w:szCs w:val="24"/>
      <w:lang w:val="en-AU"/>
    </w:rPr>
  </w:style>
  <w:style w:type="paragraph" w:customStyle="1" w:styleId="TableCellHeading">
    <w:name w:val="TableCellHeading"/>
    <w:basedOn w:val="Normal"/>
    <w:rsid w:val="00AE0963"/>
    <w:pPr>
      <w:widowControl/>
      <w:spacing w:before="0" w:after="0" w:line="220" w:lineRule="exact"/>
      <w:jc w:val="center"/>
    </w:pPr>
    <w:rPr>
      <w:rFonts w:ascii="Univers 47 CondensedLight" w:hAnsi="Univers 47 CondensedLight"/>
      <w:b/>
      <w:sz w:val="20"/>
      <w:szCs w:val="18"/>
      <w:lang w:eastAsia="en-US"/>
    </w:rPr>
  </w:style>
  <w:style w:type="paragraph" w:customStyle="1" w:styleId="TableTitle">
    <w:name w:val="TableTitle"/>
    <w:basedOn w:val="Normal"/>
    <w:next w:val="Normal"/>
    <w:rsid w:val="00AE0963"/>
    <w:pPr>
      <w:widowControl/>
      <w:spacing w:before="240" w:after="0" w:line="480" w:lineRule="auto"/>
      <w:jc w:val="left"/>
    </w:pPr>
    <w:rPr>
      <w:rFonts w:ascii="Univers 57 Condensed" w:hAnsi="Univers 57 Condensed"/>
      <w:szCs w:val="18"/>
      <w:lang w:eastAsia="en-US"/>
    </w:rPr>
  </w:style>
  <w:style w:type="paragraph" w:styleId="List">
    <w:name w:val="List"/>
    <w:basedOn w:val="Normal"/>
    <w:rsid w:val="00AE0963"/>
    <w:pPr>
      <w:widowControl/>
      <w:spacing w:before="0" w:after="0" w:line="480" w:lineRule="auto"/>
      <w:ind w:left="360" w:hanging="360"/>
      <w:jc w:val="left"/>
    </w:pPr>
    <w:rPr>
      <w:rFonts w:ascii="Times" w:hAnsi="Times"/>
      <w:sz w:val="20"/>
      <w:lang w:eastAsia="en-US"/>
    </w:rPr>
  </w:style>
  <w:style w:type="paragraph" w:styleId="List2">
    <w:name w:val="List 2"/>
    <w:basedOn w:val="Normal"/>
    <w:rsid w:val="00AE0963"/>
    <w:pPr>
      <w:widowControl/>
      <w:spacing w:before="0" w:after="0" w:line="360" w:lineRule="auto"/>
      <w:ind w:left="720" w:hanging="360"/>
      <w:jc w:val="left"/>
    </w:pPr>
    <w:rPr>
      <w:rFonts w:ascii="Times" w:hAnsi="Times"/>
      <w:sz w:val="20"/>
      <w:lang w:eastAsia="en-US"/>
    </w:rPr>
  </w:style>
  <w:style w:type="character" w:customStyle="1" w:styleId="TableNumber">
    <w:name w:val="TableNumber"/>
    <w:rsid w:val="00AE0963"/>
    <w:rPr>
      <w:rFonts w:ascii="Univers 47 CondensedLight" w:hAnsi="Univers 47 CondensedLight"/>
      <w:b/>
    </w:rPr>
  </w:style>
  <w:style w:type="paragraph" w:customStyle="1" w:styleId="TableCellBody">
    <w:name w:val="TableCellBody"/>
    <w:basedOn w:val="BodyText"/>
    <w:rsid w:val="00AE0963"/>
    <w:pPr>
      <w:spacing w:before="0" w:after="0"/>
      <w:jc w:val="left"/>
    </w:pPr>
    <w:rPr>
      <w:rFonts w:ascii="Times" w:hAnsi="Times"/>
      <w:i w:val="0"/>
      <w:sz w:val="20"/>
      <w:szCs w:val="24"/>
      <w:lang w:val="en-US" w:eastAsia="en-US"/>
    </w:rPr>
  </w:style>
  <w:style w:type="paragraph" w:styleId="BodyText3">
    <w:name w:val="Body Text 3"/>
    <w:basedOn w:val="Normal"/>
    <w:rsid w:val="00AF76C9"/>
    <w:rPr>
      <w:sz w:val="16"/>
      <w:szCs w:val="16"/>
    </w:rPr>
  </w:style>
  <w:style w:type="table" w:styleId="TableGrid">
    <w:name w:val="Table Grid"/>
    <w:basedOn w:val="TableNormal"/>
    <w:uiPriority w:val="39"/>
    <w:rsid w:val="00DE7867"/>
    <w:pPr>
      <w:widowControl w:val="0"/>
      <w:spacing w:before="120" w:after="12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style>
  <w:style w:type="character" w:customStyle="1" w:styleId="ti">
    <w:name w:val="ti"/>
    <w:basedOn w:val="DefaultParagraphFont"/>
    <w:rsid w:val="006C0963"/>
  </w:style>
  <w:style w:type="paragraph" w:customStyle="1" w:styleId="computerChar">
    <w:name w:val="computer Char"/>
    <w:basedOn w:val="Normal"/>
    <w:link w:val="computerCharChar0"/>
    <w:rsid w:val="00B02DC1"/>
    <w:pPr>
      <w:widowControl/>
      <w:spacing w:before="0" w:after="0"/>
    </w:pPr>
    <w:rPr>
      <w:rFonts w:ascii="Courier New" w:hAnsi="Courier New"/>
      <w:sz w:val="20"/>
      <w:lang w:val="en-GB"/>
    </w:rPr>
  </w:style>
  <w:style w:type="character" w:customStyle="1" w:styleId="computerCharChar0">
    <w:name w:val="computer Char Char"/>
    <w:link w:val="computerChar"/>
    <w:rsid w:val="003E22C0"/>
    <w:rPr>
      <w:rFonts w:ascii="Courier New" w:hAnsi="Courier New"/>
      <w:lang w:val="en-GB" w:eastAsia="en-AU" w:bidi="ar-SA"/>
    </w:rPr>
  </w:style>
  <w:style w:type="character" w:customStyle="1" w:styleId="CharChar">
    <w:name w:val="Char Char"/>
    <w:rsid w:val="00B02DC1"/>
    <w:rPr>
      <w:rFonts w:ascii="Courier New" w:hAnsi="Courier New"/>
      <w:lang w:val="en-AU" w:eastAsia="en-AU" w:bidi="ar-SA"/>
    </w:rPr>
  </w:style>
  <w:style w:type="paragraph" w:styleId="CommentText">
    <w:name w:val="annotation text"/>
    <w:basedOn w:val="Normal"/>
    <w:link w:val="CommentTextChar"/>
    <w:rsid w:val="00153D75"/>
    <w:rPr>
      <w:sz w:val="20"/>
    </w:rPr>
  </w:style>
  <w:style w:type="character" w:customStyle="1" w:styleId="CommentTextChar">
    <w:name w:val="Comment Text Char"/>
    <w:link w:val="CommentText"/>
    <w:rsid w:val="00153D75"/>
    <w:rPr>
      <w:lang w:val="en-US"/>
    </w:rPr>
  </w:style>
  <w:style w:type="paragraph" w:styleId="TOCHeading">
    <w:name w:val="TOC Heading"/>
    <w:basedOn w:val="Heading1"/>
    <w:next w:val="Normal"/>
    <w:uiPriority w:val="39"/>
    <w:unhideWhenUsed/>
    <w:qFormat/>
    <w:rsid w:val="00057130"/>
    <w:pPr>
      <w:keepLines/>
      <w:widowControl/>
      <w:spacing w:before="480" w:after="0" w:line="276" w:lineRule="auto"/>
      <w:jc w:val="left"/>
      <w:outlineLvl w:val="9"/>
    </w:pPr>
    <w:rPr>
      <w:rFonts w:ascii="Cambria" w:hAnsi="Cambria"/>
      <w:bCs/>
      <w:color w:val="365F91"/>
      <w:spacing w:val="0"/>
      <w:kern w:val="0"/>
      <w:sz w:val="28"/>
      <w:szCs w:val="28"/>
      <w:lang w:val="en-US" w:eastAsia="en-US"/>
    </w:rPr>
  </w:style>
  <w:style w:type="paragraph" w:styleId="BalloonText">
    <w:name w:val="Balloon Text"/>
    <w:basedOn w:val="Normal"/>
    <w:link w:val="BalloonTextChar"/>
    <w:rsid w:val="00057130"/>
    <w:pPr>
      <w:spacing w:before="0" w:after="0"/>
    </w:pPr>
    <w:rPr>
      <w:rFonts w:ascii="Tahoma" w:hAnsi="Tahoma" w:cs="Tahoma"/>
      <w:sz w:val="16"/>
      <w:szCs w:val="16"/>
    </w:rPr>
  </w:style>
  <w:style w:type="character" w:customStyle="1" w:styleId="BalloonTextChar">
    <w:name w:val="Balloon Text Char"/>
    <w:link w:val="BalloonText"/>
    <w:rsid w:val="00057130"/>
    <w:rPr>
      <w:rFonts w:ascii="Tahoma" w:hAnsi="Tahoma" w:cs="Tahoma"/>
      <w:sz w:val="16"/>
      <w:szCs w:val="16"/>
      <w:lang w:val="en-US"/>
    </w:rPr>
  </w:style>
  <w:style w:type="paragraph" w:styleId="ListParagraph">
    <w:name w:val="List Paragraph"/>
    <w:basedOn w:val="Normal"/>
    <w:uiPriority w:val="34"/>
    <w:qFormat/>
    <w:rsid w:val="00466061"/>
    <w:pPr>
      <w:ind w:left="720"/>
      <w:contextualSpacing/>
    </w:pPr>
  </w:style>
  <w:style w:type="paragraph" w:customStyle="1" w:styleId="Default">
    <w:name w:val="Default"/>
    <w:rsid w:val="00456760"/>
    <w:pPr>
      <w:autoSpaceDE w:val="0"/>
      <w:autoSpaceDN w:val="0"/>
      <w:adjustRightInd w:val="0"/>
    </w:pPr>
    <w:rPr>
      <w:color w:val="000000"/>
      <w:sz w:val="24"/>
      <w:szCs w:val="24"/>
      <w:lang w:val="en-AU" w:eastAsia="en-AU"/>
    </w:rPr>
  </w:style>
  <w:style w:type="table" w:customStyle="1" w:styleId="TableGrid1">
    <w:name w:val="Table Grid1"/>
    <w:basedOn w:val="TableNormal"/>
    <w:next w:val="TableGrid"/>
    <w:uiPriority w:val="59"/>
    <w:rsid w:val="00BC75BD"/>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mputer">
    <w:name w:val="computer"/>
    <w:basedOn w:val="Normal"/>
    <w:rsid w:val="0088082B"/>
    <w:pPr>
      <w:widowControl/>
      <w:spacing w:before="0" w:after="0"/>
    </w:pPr>
    <w:rPr>
      <w:rFonts w:ascii="Courier New" w:hAnsi="Courier New"/>
      <w:sz w:val="20"/>
      <w:lang w:val="en-GB"/>
    </w:rPr>
  </w:style>
  <w:style w:type="paragraph" w:customStyle="1" w:styleId="Caption2">
    <w:name w:val="Caption2"/>
    <w:basedOn w:val="Normal"/>
    <w:next w:val="Normal"/>
    <w:rsid w:val="00C97A24"/>
    <w:pPr>
      <w:spacing w:before="0"/>
    </w:pPr>
    <w:rPr>
      <w:b/>
      <w:szCs w:val="24"/>
      <w:lang w:val="en-AU"/>
    </w:rPr>
  </w:style>
  <w:style w:type="character" w:styleId="PlaceholderText">
    <w:name w:val="Placeholder Text"/>
    <w:uiPriority w:val="99"/>
    <w:semiHidden/>
    <w:rsid w:val="00953E88"/>
    <w:rPr>
      <w:color w:val="808080"/>
    </w:rPr>
  </w:style>
  <w:style w:type="character" w:customStyle="1" w:styleId="UnresolvedMention1">
    <w:name w:val="Unresolved Mention1"/>
    <w:uiPriority w:val="99"/>
    <w:semiHidden/>
    <w:unhideWhenUsed/>
    <w:rsid w:val="004959B2"/>
    <w:rPr>
      <w:color w:val="808080"/>
      <w:shd w:val="clear" w:color="auto" w:fill="E6E6E6"/>
    </w:rPr>
  </w:style>
  <w:style w:type="paragraph" w:customStyle="1" w:styleId="CM41">
    <w:name w:val="CM4+1"/>
    <w:basedOn w:val="Default"/>
    <w:next w:val="Default"/>
    <w:uiPriority w:val="99"/>
    <w:rsid w:val="001003EC"/>
    <w:pPr>
      <w:spacing w:line="488" w:lineRule="atLeast"/>
    </w:pPr>
    <w:rPr>
      <w:rFonts w:ascii="Univers" w:hAnsi="Univers"/>
      <w:color w:val="auto"/>
    </w:rPr>
  </w:style>
  <w:style w:type="character" w:customStyle="1" w:styleId="UnresolvedMention2">
    <w:name w:val="Unresolved Mention2"/>
    <w:uiPriority w:val="99"/>
    <w:semiHidden/>
    <w:unhideWhenUsed/>
    <w:rsid w:val="00260CCD"/>
    <w:rPr>
      <w:color w:val="808080"/>
      <w:shd w:val="clear" w:color="auto" w:fill="E6E6E6"/>
    </w:rPr>
  </w:style>
  <w:style w:type="paragraph" w:customStyle="1" w:styleId="Pa52">
    <w:name w:val="Pa52"/>
    <w:basedOn w:val="Default"/>
    <w:next w:val="Default"/>
    <w:uiPriority w:val="99"/>
    <w:rsid w:val="00DE59FB"/>
    <w:pPr>
      <w:spacing w:line="201" w:lineRule="atLeast"/>
    </w:pPr>
    <w:rPr>
      <w:color w:val="auto"/>
    </w:rPr>
  </w:style>
  <w:style w:type="paragraph" w:customStyle="1" w:styleId="Pa26">
    <w:name w:val="Pa26"/>
    <w:basedOn w:val="Default"/>
    <w:next w:val="Default"/>
    <w:uiPriority w:val="99"/>
    <w:rsid w:val="004A5C2A"/>
    <w:pPr>
      <w:spacing w:line="201" w:lineRule="atLeast"/>
    </w:pPr>
    <w:rPr>
      <w:color w:val="auto"/>
    </w:rPr>
  </w:style>
  <w:style w:type="character" w:customStyle="1" w:styleId="A15">
    <w:name w:val="A15"/>
    <w:uiPriority w:val="99"/>
    <w:rsid w:val="004A5C2A"/>
    <w:rPr>
      <w:i/>
      <w:iCs/>
      <w:color w:val="000000"/>
      <w:sz w:val="11"/>
      <w:szCs w:val="11"/>
    </w:rPr>
  </w:style>
  <w:style w:type="character" w:customStyle="1" w:styleId="A8">
    <w:name w:val="A8"/>
    <w:uiPriority w:val="99"/>
    <w:rsid w:val="004A5C2A"/>
    <w:rPr>
      <w:i/>
      <w:iCs/>
      <w:color w:val="000000"/>
      <w:sz w:val="11"/>
      <w:szCs w:val="11"/>
    </w:rPr>
  </w:style>
  <w:style w:type="paragraph" w:customStyle="1" w:styleId="Pa7">
    <w:name w:val="Pa7"/>
    <w:basedOn w:val="Default"/>
    <w:next w:val="Default"/>
    <w:uiPriority w:val="99"/>
    <w:rsid w:val="004A5C2A"/>
    <w:pPr>
      <w:spacing w:line="201" w:lineRule="atLeast"/>
    </w:pPr>
    <w:rPr>
      <w:color w:val="auto"/>
    </w:rPr>
  </w:style>
  <w:style w:type="paragraph" w:customStyle="1" w:styleId="Pa48">
    <w:name w:val="Pa48"/>
    <w:basedOn w:val="Default"/>
    <w:next w:val="Default"/>
    <w:uiPriority w:val="99"/>
    <w:rsid w:val="004A5C2A"/>
    <w:pPr>
      <w:spacing w:line="201" w:lineRule="atLeast"/>
    </w:pPr>
    <w:rPr>
      <w:color w:val="auto"/>
    </w:rPr>
  </w:style>
  <w:style w:type="character" w:customStyle="1" w:styleId="A29">
    <w:name w:val="A29"/>
    <w:uiPriority w:val="99"/>
    <w:rsid w:val="004A5C2A"/>
    <w:rPr>
      <w:i/>
      <w:iCs/>
      <w:color w:val="000000"/>
      <w:sz w:val="11"/>
      <w:szCs w:val="11"/>
    </w:rPr>
  </w:style>
  <w:style w:type="paragraph" w:customStyle="1" w:styleId="Pa37">
    <w:name w:val="Pa37"/>
    <w:basedOn w:val="Default"/>
    <w:next w:val="Default"/>
    <w:uiPriority w:val="99"/>
    <w:rsid w:val="004A5C2A"/>
    <w:pPr>
      <w:spacing w:line="201" w:lineRule="atLeast"/>
    </w:pPr>
    <w:rPr>
      <w:color w:val="auto"/>
    </w:rPr>
  </w:style>
  <w:style w:type="character" w:customStyle="1" w:styleId="A14">
    <w:name w:val="A14"/>
    <w:uiPriority w:val="99"/>
    <w:rsid w:val="004A5C2A"/>
    <w:rPr>
      <w:color w:val="000000"/>
      <w:sz w:val="20"/>
      <w:szCs w:val="20"/>
    </w:rPr>
  </w:style>
  <w:style w:type="character" w:styleId="Strong">
    <w:name w:val="Strong"/>
    <w:uiPriority w:val="22"/>
    <w:qFormat/>
    <w:rsid w:val="00EF1F32"/>
    <w:rPr>
      <w:b/>
      <w:bCs/>
    </w:rPr>
  </w:style>
  <w:style w:type="character" w:styleId="CommentReference">
    <w:name w:val="annotation reference"/>
    <w:semiHidden/>
    <w:unhideWhenUsed/>
    <w:rsid w:val="00AD63C6"/>
    <w:rPr>
      <w:sz w:val="18"/>
      <w:szCs w:val="18"/>
    </w:rPr>
  </w:style>
  <w:style w:type="paragraph" w:styleId="CommentSubject">
    <w:name w:val="annotation subject"/>
    <w:basedOn w:val="CommentText"/>
    <w:next w:val="CommentText"/>
    <w:link w:val="CommentSubjectChar"/>
    <w:semiHidden/>
    <w:unhideWhenUsed/>
    <w:rsid w:val="00AD63C6"/>
    <w:rPr>
      <w:b/>
      <w:bCs/>
    </w:rPr>
  </w:style>
  <w:style w:type="character" w:customStyle="1" w:styleId="CommentSubjectChar">
    <w:name w:val="Comment Subject Char"/>
    <w:link w:val="CommentSubject"/>
    <w:semiHidden/>
    <w:rsid w:val="00AD63C6"/>
    <w:rPr>
      <w:b/>
      <w:bCs/>
      <w:lang w:val="en-US"/>
    </w:rPr>
  </w:style>
  <w:style w:type="character" w:customStyle="1" w:styleId="UnresolvedMention3">
    <w:name w:val="Unresolved Mention3"/>
    <w:basedOn w:val="DefaultParagraphFont"/>
    <w:uiPriority w:val="99"/>
    <w:semiHidden/>
    <w:unhideWhenUsed/>
    <w:rsid w:val="00ED5183"/>
    <w:rPr>
      <w:color w:val="808080"/>
      <w:shd w:val="clear" w:color="auto" w:fill="E6E6E6"/>
    </w:rPr>
  </w:style>
  <w:style w:type="paragraph" w:styleId="NormalWeb">
    <w:name w:val="Normal (Web)"/>
    <w:basedOn w:val="Normal"/>
    <w:uiPriority w:val="99"/>
    <w:semiHidden/>
    <w:unhideWhenUsed/>
    <w:rsid w:val="008A4F0A"/>
    <w:pPr>
      <w:widowControl/>
      <w:spacing w:before="100" w:beforeAutospacing="1" w:after="100" w:afterAutospacing="1"/>
      <w:jc w:val="left"/>
    </w:pPr>
    <w:rPr>
      <w:szCs w:val="24"/>
      <w:lang w:val="en-AU"/>
    </w:rPr>
  </w:style>
  <w:style w:type="character" w:customStyle="1" w:styleId="UnresolvedMention4">
    <w:name w:val="Unresolved Mention4"/>
    <w:basedOn w:val="DefaultParagraphFont"/>
    <w:uiPriority w:val="99"/>
    <w:unhideWhenUsed/>
    <w:rsid w:val="000F2333"/>
    <w:rPr>
      <w:color w:val="605E5C"/>
      <w:shd w:val="clear" w:color="auto" w:fill="E1DFDD"/>
    </w:rPr>
  </w:style>
  <w:style w:type="character" w:customStyle="1" w:styleId="UnresolvedMention">
    <w:name w:val="Unresolved Mention"/>
    <w:basedOn w:val="DefaultParagraphFont"/>
    <w:rsid w:val="00185A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368963">
      <w:bodyDiv w:val="1"/>
      <w:marLeft w:val="0"/>
      <w:marRight w:val="0"/>
      <w:marTop w:val="0"/>
      <w:marBottom w:val="0"/>
      <w:divBdr>
        <w:top w:val="none" w:sz="0" w:space="0" w:color="auto"/>
        <w:left w:val="none" w:sz="0" w:space="0" w:color="auto"/>
        <w:bottom w:val="none" w:sz="0" w:space="0" w:color="auto"/>
        <w:right w:val="none" w:sz="0" w:space="0" w:color="auto"/>
      </w:divBdr>
      <w:divsChild>
        <w:div w:id="1334063207">
          <w:marLeft w:val="0"/>
          <w:marRight w:val="0"/>
          <w:marTop w:val="0"/>
          <w:marBottom w:val="0"/>
          <w:divBdr>
            <w:top w:val="none" w:sz="0" w:space="0" w:color="auto"/>
            <w:left w:val="none" w:sz="0" w:space="0" w:color="auto"/>
            <w:bottom w:val="none" w:sz="0" w:space="0" w:color="auto"/>
            <w:right w:val="none" w:sz="0" w:space="0" w:color="auto"/>
          </w:divBdr>
          <w:divsChild>
            <w:div w:id="887570325">
              <w:marLeft w:val="0"/>
              <w:marRight w:val="0"/>
              <w:marTop w:val="0"/>
              <w:marBottom w:val="0"/>
              <w:divBdr>
                <w:top w:val="none" w:sz="0" w:space="0" w:color="auto"/>
                <w:left w:val="none" w:sz="0" w:space="0" w:color="auto"/>
                <w:bottom w:val="none" w:sz="0" w:space="0" w:color="auto"/>
                <w:right w:val="none" w:sz="0" w:space="0" w:color="auto"/>
              </w:divBdr>
              <w:divsChild>
                <w:div w:id="95645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06794">
      <w:bodyDiv w:val="1"/>
      <w:marLeft w:val="0"/>
      <w:marRight w:val="0"/>
      <w:marTop w:val="0"/>
      <w:marBottom w:val="0"/>
      <w:divBdr>
        <w:top w:val="none" w:sz="0" w:space="0" w:color="auto"/>
        <w:left w:val="none" w:sz="0" w:space="0" w:color="auto"/>
        <w:bottom w:val="none" w:sz="0" w:space="0" w:color="auto"/>
        <w:right w:val="none" w:sz="0" w:space="0" w:color="auto"/>
      </w:divBdr>
    </w:div>
    <w:div w:id="182671961">
      <w:bodyDiv w:val="1"/>
      <w:marLeft w:val="0"/>
      <w:marRight w:val="0"/>
      <w:marTop w:val="0"/>
      <w:marBottom w:val="0"/>
      <w:divBdr>
        <w:top w:val="none" w:sz="0" w:space="0" w:color="auto"/>
        <w:left w:val="none" w:sz="0" w:space="0" w:color="auto"/>
        <w:bottom w:val="none" w:sz="0" w:space="0" w:color="auto"/>
        <w:right w:val="none" w:sz="0" w:space="0" w:color="auto"/>
      </w:divBdr>
      <w:divsChild>
        <w:div w:id="2008091983">
          <w:marLeft w:val="0"/>
          <w:marRight w:val="0"/>
          <w:marTop w:val="0"/>
          <w:marBottom w:val="0"/>
          <w:divBdr>
            <w:top w:val="none" w:sz="0" w:space="0" w:color="auto"/>
            <w:left w:val="none" w:sz="0" w:space="0" w:color="auto"/>
            <w:bottom w:val="none" w:sz="0" w:space="0" w:color="auto"/>
            <w:right w:val="none" w:sz="0" w:space="0" w:color="auto"/>
          </w:divBdr>
          <w:divsChild>
            <w:div w:id="38518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27689">
      <w:bodyDiv w:val="1"/>
      <w:marLeft w:val="0"/>
      <w:marRight w:val="0"/>
      <w:marTop w:val="0"/>
      <w:marBottom w:val="0"/>
      <w:divBdr>
        <w:top w:val="none" w:sz="0" w:space="0" w:color="auto"/>
        <w:left w:val="none" w:sz="0" w:space="0" w:color="auto"/>
        <w:bottom w:val="none" w:sz="0" w:space="0" w:color="auto"/>
        <w:right w:val="none" w:sz="0" w:space="0" w:color="auto"/>
      </w:divBdr>
    </w:div>
    <w:div w:id="1090469308">
      <w:bodyDiv w:val="1"/>
      <w:marLeft w:val="0"/>
      <w:marRight w:val="0"/>
      <w:marTop w:val="0"/>
      <w:marBottom w:val="0"/>
      <w:divBdr>
        <w:top w:val="none" w:sz="0" w:space="0" w:color="auto"/>
        <w:left w:val="none" w:sz="0" w:space="0" w:color="auto"/>
        <w:bottom w:val="none" w:sz="0" w:space="0" w:color="auto"/>
        <w:right w:val="none" w:sz="0" w:space="0" w:color="auto"/>
      </w:divBdr>
    </w:div>
    <w:div w:id="1128862116">
      <w:bodyDiv w:val="1"/>
      <w:marLeft w:val="0"/>
      <w:marRight w:val="0"/>
      <w:marTop w:val="0"/>
      <w:marBottom w:val="0"/>
      <w:divBdr>
        <w:top w:val="none" w:sz="0" w:space="0" w:color="auto"/>
        <w:left w:val="none" w:sz="0" w:space="0" w:color="auto"/>
        <w:bottom w:val="none" w:sz="0" w:space="0" w:color="auto"/>
        <w:right w:val="none" w:sz="0" w:space="0" w:color="auto"/>
      </w:divBdr>
    </w:div>
    <w:div w:id="1451779315">
      <w:bodyDiv w:val="1"/>
      <w:marLeft w:val="0"/>
      <w:marRight w:val="0"/>
      <w:marTop w:val="0"/>
      <w:marBottom w:val="0"/>
      <w:divBdr>
        <w:top w:val="none" w:sz="0" w:space="0" w:color="auto"/>
        <w:left w:val="none" w:sz="0" w:space="0" w:color="auto"/>
        <w:bottom w:val="none" w:sz="0" w:space="0" w:color="auto"/>
        <w:right w:val="none" w:sz="0" w:space="0" w:color="auto"/>
      </w:divBdr>
      <w:divsChild>
        <w:div w:id="909732170">
          <w:marLeft w:val="0"/>
          <w:marRight w:val="0"/>
          <w:marTop w:val="0"/>
          <w:marBottom w:val="0"/>
          <w:divBdr>
            <w:top w:val="none" w:sz="0" w:space="0" w:color="auto"/>
            <w:left w:val="none" w:sz="0" w:space="0" w:color="auto"/>
            <w:bottom w:val="none" w:sz="0" w:space="0" w:color="auto"/>
            <w:right w:val="none" w:sz="0" w:space="0" w:color="auto"/>
          </w:divBdr>
          <w:divsChild>
            <w:div w:id="1094089145">
              <w:marLeft w:val="0"/>
              <w:marRight w:val="0"/>
              <w:marTop w:val="0"/>
              <w:marBottom w:val="0"/>
              <w:divBdr>
                <w:top w:val="none" w:sz="0" w:space="0" w:color="auto"/>
                <w:left w:val="none" w:sz="0" w:space="0" w:color="auto"/>
                <w:bottom w:val="none" w:sz="0" w:space="0" w:color="auto"/>
                <w:right w:val="none" w:sz="0" w:space="0" w:color="auto"/>
              </w:divBdr>
            </w:div>
            <w:div w:id="154232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theme" Target="theme/theme1.xml"/><Relationship Id="rId20" Type="http://schemas.openxmlformats.org/officeDocument/2006/relationships/image" Target="media/image3.wmf"/><Relationship Id="rId21" Type="http://schemas.openxmlformats.org/officeDocument/2006/relationships/oleObject" Target="embeddings/oleObject2.bin"/><Relationship Id="rId22" Type="http://schemas.openxmlformats.org/officeDocument/2006/relationships/header" Target="header7.xml"/><Relationship Id="rId23" Type="http://schemas.openxmlformats.org/officeDocument/2006/relationships/header" Target="header8.xml"/><Relationship Id="rId24" Type="http://schemas.openxmlformats.org/officeDocument/2006/relationships/header" Target="header9.xml"/><Relationship Id="rId25" Type="http://schemas.openxmlformats.org/officeDocument/2006/relationships/image" Target="media/image4.wmf"/><Relationship Id="rId26" Type="http://schemas.openxmlformats.org/officeDocument/2006/relationships/oleObject" Target="embeddings/oleObject3.bin"/><Relationship Id="rId27" Type="http://schemas.openxmlformats.org/officeDocument/2006/relationships/hyperlink" Target="http://eigen.tuxfamily.org" TargetMode="External"/><Relationship Id="rId28" Type="http://schemas.openxmlformats.org/officeDocument/2006/relationships/hyperlink" Target="http://sun.stanford.edu/~rmunk/PROPACK/" TargetMode="External"/><Relationship Id="rId29" Type="http://schemas.openxmlformats.org/officeDocument/2006/relationships/hyperlink" Target="https://github.com/cequencer/redsvd"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www1.icsi.berkeley.edu/~storn/code.html" TargetMode="External"/><Relationship Id="rId31" Type="http://schemas.openxmlformats.org/officeDocument/2006/relationships/header" Target="header10.xml"/><Relationship Id="rId32" Type="http://schemas.openxmlformats.org/officeDocument/2006/relationships/header" Target="header11.xml"/><Relationship Id="rId9" Type="http://schemas.openxmlformats.org/officeDocument/2006/relationships/header" Target="header1.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header" Target="header12.xml"/><Relationship Id="rId34" Type="http://schemas.openxmlformats.org/officeDocument/2006/relationships/header" Target="header13.xml"/><Relationship Id="rId35" Type="http://schemas.openxmlformats.org/officeDocument/2006/relationships/header" Target="header14.xml"/><Relationship Id="rId36" Type="http://schemas.openxmlformats.org/officeDocument/2006/relationships/hyperlink" Target="http://www.pesthomepage.org" TargetMode="External"/><Relationship Id="rId10" Type="http://schemas.openxmlformats.org/officeDocument/2006/relationships/footer" Target="footer1.xml"/><Relationship Id="rId11" Type="http://schemas.openxmlformats.org/officeDocument/2006/relationships/header" Target="header2.xml"/><Relationship Id="rId12" Type="http://schemas.openxmlformats.org/officeDocument/2006/relationships/hyperlink" Target="https://opensource.org/licenses/MIT" TargetMode="External"/><Relationship Id="rId13" Type="http://schemas.openxmlformats.org/officeDocument/2006/relationships/header" Target="header3.xml"/><Relationship Id="rId14" Type="http://schemas.openxmlformats.org/officeDocument/2006/relationships/header" Target="header4.xml"/><Relationship Id="rId15" Type="http://schemas.openxmlformats.org/officeDocument/2006/relationships/header" Target="header5.xml"/><Relationship Id="rId16" Type="http://schemas.openxmlformats.org/officeDocument/2006/relationships/footer" Target="footer2.xml"/><Relationship Id="rId17" Type="http://schemas.openxmlformats.org/officeDocument/2006/relationships/header" Target="header6.xml"/><Relationship Id="rId18" Type="http://schemas.openxmlformats.org/officeDocument/2006/relationships/image" Target="media/image2.wmf"/><Relationship Id="rId19" Type="http://schemas.openxmlformats.org/officeDocument/2006/relationships/oleObject" Target="embeddings/oleObject1.bin"/><Relationship Id="rId37" Type="http://schemas.openxmlformats.org/officeDocument/2006/relationships/hyperlink" Target="http://www.pesthomepage.org" TargetMode="External"/><Relationship Id="rId38" Type="http://schemas.openxmlformats.org/officeDocument/2006/relationships/hyperlink" Target="http://www.pesthomepage.org" TargetMode="External"/><Relationship Id="rId39" Type="http://schemas.openxmlformats.org/officeDocument/2006/relationships/hyperlink" Target="https://pubs.usgs.gov/tm/tm7c5" TargetMode="External"/><Relationship Id="rId40" Type="http://schemas.openxmlformats.org/officeDocument/2006/relationships/hyperlink" Target="https://pubs.er.usgs.gov/publication/tm7C12" TargetMode="External"/><Relationship Id="rId41" Type="http://schemas.openxmlformats.org/officeDocument/2006/relationships/header" Target="header15.xml"/><Relationship Id="rId42" Type="http://schemas.openxmlformats.org/officeDocument/2006/relationships/header" Target="header16.xml"/><Relationship Id="rId43" Type="http://schemas.openxmlformats.org/officeDocument/2006/relationships/header" Target="header17.xml"/><Relationship Id="rId44" Type="http://schemas.openxmlformats.org/officeDocument/2006/relationships/fontTable" Target="fontTable.xml"/><Relationship Id="rId45"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579714-0119-174D-96ED-3DAA2838DE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171</Pages>
  <Words>75085</Words>
  <Characters>427987</Characters>
  <Application>Microsoft Macintosh Word</Application>
  <DocSecurity>0</DocSecurity>
  <Lines>3566</Lines>
  <Paragraphs>1004</Paragraphs>
  <ScaleCrop>false</ScaleCrop>
  <HeadingPairs>
    <vt:vector size="2" baseType="variant">
      <vt:variant>
        <vt:lpstr>Title</vt:lpstr>
      </vt:variant>
      <vt:variant>
        <vt:i4>1</vt:i4>
      </vt:variant>
    </vt:vector>
  </HeadingPairs>
  <TitlesOfParts>
    <vt:vector size="1" baseType="lpstr">
      <vt:lpstr>Licence</vt:lpstr>
    </vt:vector>
  </TitlesOfParts>
  <Company>Watermark Numerical Computing</Company>
  <LinksUpToDate>false</LinksUpToDate>
  <CharactersWithSpaces>502068</CharactersWithSpaces>
  <SharedDoc>false</SharedDoc>
  <HLinks>
    <vt:vector size="1170" baseType="variant">
      <vt:variant>
        <vt:i4>2228224</vt:i4>
      </vt:variant>
      <vt:variant>
        <vt:i4>1197</vt:i4>
      </vt:variant>
      <vt:variant>
        <vt:i4>0</vt:i4>
      </vt:variant>
      <vt:variant>
        <vt:i4>5</vt:i4>
      </vt:variant>
      <vt:variant>
        <vt:lpwstr>https://pubs.er.usgs.gov/publication/tm7C12</vt:lpwstr>
      </vt:variant>
      <vt:variant>
        <vt:lpwstr/>
      </vt:variant>
      <vt:variant>
        <vt:i4>7340088</vt:i4>
      </vt:variant>
      <vt:variant>
        <vt:i4>1194</vt:i4>
      </vt:variant>
      <vt:variant>
        <vt:i4>0</vt:i4>
      </vt:variant>
      <vt:variant>
        <vt:i4>5</vt:i4>
      </vt:variant>
      <vt:variant>
        <vt:lpwstr>https://pubs.usgs.gov/tm/tm7c5</vt:lpwstr>
      </vt:variant>
      <vt:variant>
        <vt:lpwstr/>
      </vt:variant>
      <vt:variant>
        <vt:i4>4784199</vt:i4>
      </vt:variant>
      <vt:variant>
        <vt:i4>1191</vt:i4>
      </vt:variant>
      <vt:variant>
        <vt:i4>0</vt:i4>
      </vt:variant>
      <vt:variant>
        <vt:i4>5</vt:i4>
      </vt:variant>
      <vt:variant>
        <vt:lpwstr>http://www.pesthomepage.org/</vt:lpwstr>
      </vt:variant>
      <vt:variant>
        <vt:lpwstr/>
      </vt:variant>
      <vt:variant>
        <vt:i4>4784199</vt:i4>
      </vt:variant>
      <vt:variant>
        <vt:i4>1188</vt:i4>
      </vt:variant>
      <vt:variant>
        <vt:i4>0</vt:i4>
      </vt:variant>
      <vt:variant>
        <vt:i4>5</vt:i4>
      </vt:variant>
      <vt:variant>
        <vt:lpwstr>http://www.pesthomepage.org/</vt:lpwstr>
      </vt:variant>
      <vt:variant>
        <vt:lpwstr/>
      </vt:variant>
      <vt:variant>
        <vt:i4>4784199</vt:i4>
      </vt:variant>
      <vt:variant>
        <vt:i4>1185</vt:i4>
      </vt:variant>
      <vt:variant>
        <vt:i4>0</vt:i4>
      </vt:variant>
      <vt:variant>
        <vt:i4>5</vt:i4>
      </vt:variant>
      <vt:variant>
        <vt:lpwstr>http://www.pesthomepage.org/</vt:lpwstr>
      </vt:variant>
      <vt:variant>
        <vt:lpwstr/>
      </vt:variant>
      <vt:variant>
        <vt:i4>3735592</vt:i4>
      </vt:variant>
      <vt:variant>
        <vt:i4>1146</vt:i4>
      </vt:variant>
      <vt:variant>
        <vt:i4>0</vt:i4>
      </vt:variant>
      <vt:variant>
        <vt:i4>5</vt:i4>
      </vt:variant>
      <vt:variant>
        <vt:lpwstr>http://www1.icsi.berkeley.edu/~storn/code.html</vt:lpwstr>
      </vt:variant>
      <vt:variant>
        <vt:lpwstr/>
      </vt:variant>
      <vt:variant>
        <vt:i4>7995406</vt:i4>
      </vt:variant>
      <vt:variant>
        <vt:i4>1140</vt:i4>
      </vt:variant>
      <vt:variant>
        <vt:i4>0</vt:i4>
      </vt:variant>
      <vt:variant>
        <vt:i4>5</vt:i4>
      </vt:variant>
      <vt:variant>
        <vt:lpwstr>https://github.com/cequencer/redsvd</vt:lpwstr>
      </vt:variant>
      <vt:variant>
        <vt:lpwstr/>
      </vt:variant>
      <vt:variant>
        <vt:i4>2883663</vt:i4>
      </vt:variant>
      <vt:variant>
        <vt:i4>1137</vt:i4>
      </vt:variant>
      <vt:variant>
        <vt:i4>0</vt:i4>
      </vt:variant>
      <vt:variant>
        <vt:i4>5</vt:i4>
      </vt:variant>
      <vt:variant>
        <vt:lpwstr>http://sun.stanford.edu/~rmunk/PROPACK/</vt:lpwstr>
      </vt:variant>
      <vt:variant>
        <vt:lpwstr/>
      </vt:variant>
      <vt:variant>
        <vt:i4>3276874</vt:i4>
      </vt:variant>
      <vt:variant>
        <vt:i4>1134</vt:i4>
      </vt:variant>
      <vt:variant>
        <vt:i4>0</vt:i4>
      </vt:variant>
      <vt:variant>
        <vt:i4>5</vt:i4>
      </vt:variant>
      <vt:variant>
        <vt:lpwstr>http://eigen.tuxfamily.org/</vt:lpwstr>
      </vt:variant>
      <vt:variant>
        <vt:lpwstr/>
      </vt:variant>
      <vt:variant>
        <vt:i4>3407916</vt:i4>
      </vt:variant>
      <vt:variant>
        <vt:i4>1113</vt:i4>
      </vt:variant>
      <vt:variant>
        <vt:i4>0</vt:i4>
      </vt:variant>
      <vt:variant>
        <vt:i4>5</vt:i4>
      </vt:variant>
      <vt:variant>
        <vt:lpwstr>https://github.com/jtwhite79/pyemu</vt:lpwstr>
      </vt:variant>
      <vt:variant>
        <vt:lpwstr/>
      </vt:variant>
      <vt:variant>
        <vt:i4>1638402</vt:i4>
      </vt:variant>
      <vt:variant>
        <vt:i4>1106</vt:i4>
      </vt:variant>
      <vt:variant>
        <vt:i4>0</vt:i4>
      </vt:variant>
      <vt:variant>
        <vt:i4>5</vt:i4>
      </vt:variant>
      <vt:variant>
        <vt:lpwstr/>
      </vt:variant>
      <vt:variant>
        <vt:lpwstr>_Toc513790489</vt:lpwstr>
      </vt:variant>
      <vt:variant>
        <vt:i4>1638403</vt:i4>
      </vt:variant>
      <vt:variant>
        <vt:i4>1100</vt:i4>
      </vt:variant>
      <vt:variant>
        <vt:i4>0</vt:i4>
      </vt:variant>
      <vt:variant>
        <vt:i4>5</vt:i4>
      </vt:variant>
      <vt:variant>
        <vt:lpwstr/>
      </vt:variant>
      <vt:variant>
        <vt:lpwstr>_Toc513790488</vt:lpwstr>
      </vt:variant>
      <vt:variant>
        <vt:i4>1638412</vt:i4>
      </vt:variant>
      <vt:variant>
        <vt:i4>1094</vt:i4>
      </vt:variant>
      <vt:variant>
        <vt:i4>0</vt:i4>
      </vt:variant>
      <vt:variant>
        <vt:i4>5</vt:i4>
      </vt:variant>
      <vt:variant>
        <vt:lpwstr/>
      </vt:variant>
      <vt:variant>
        <vt:lpwstr>_Toc513790487</vt:lpwstr>
      </vt:variant>
      <vt:variant>
        <vt:i4>1638413</vt:i4>
      </vt:variant>
      <vt:variant>
        <vt:i4>1088</vt:i4>
      </vt:variant>
      <vt:variant>
        <vt:i4>0</vt:i4>
      </vt:variant>
      <vt:variant>
        <vt:i4>5</vt:i4>
      </vt:variant>
      <vt:variant>
        <vt:lpwstr/>
      </vt:variant>
      <vt:variant>
        <vt:lpwstr>_Toc513790486</vt:lpwstr>
      </vt:variant>
      <vt:variant>
        <vt:i4>1638414</vt:i4>
      </vt:variant>
      <vt:variant>
        <vt:i4>1082</vt:i4>
      </vt:variant>
      <vt:variant>
        <vt:i4>0</vt:i4>
      </vt:variant>
      <vt:variant>
        <vt:i4>5</vt:i4>
      </vt:variant>
      <vt:variant>
        <vt:lpwstr/>
      </vt:variant>
      <vt:variant>
        <vt:lpwstr>_Toc513790485</vt:lpwstr>
      </vt:variant>
      <vt:variant>
        <vt:i4>1638415</vt:i4>
      </vt:variant>
      <vt:variant>
        <vt:i4>1076</vt:i4>
      </vt:variant>
      <vt:variant>
        <vt:i4>0</vt:i4>
      </vt:variant>
      <vt:variant>
        <vt:i4>5</vt:i4>
      </vt:variant>
      <vt:variant>
        <vt:lpwstr/>
      </vt:variant>
      <vt:variant>
        <vt:lpwstr>_Toc513790484</vt:lpwstr>
      </vt:variant>
      <vt:variant>
        <vt:i4>1638408</vt:i4>
      </vt:variant>
      <vt:variant>
        <vt:i4>1070</vt:i4>
      </vt:variant>
      <vt:variant>
        <vt:i4>0</vt:i4>
      </vt:variant>
      <vt:variant>
        <vt:i4>5</vt:i4>
      </vt:variant>
      <vt:variant>
        <vt:lpwstr/>
      </vt:variant>
      <vt:variant>
        <vt:lpwstr>_Toc513790483</vt:lpwstr>
      </vt:variant>
      <vt:variant>
        <vt:i4>1638409</vt:i4>
      </vt:variant>
      <vt:variant>
        <vt:i4>1064</vt:i4>
      </vt:variant>
      <vt:variant>
        <vt:i4>0</vt:i4>
      </vt:variant>
      <vt:variant>
        <vt:i4>5</vt:i4>
      </vt:variant>
      <vt:variant>
        <vt:lpwstr/>
      </vt:variant>
      <vt:variant>
        <vt:lpwstr>_Toc513790482</vt:lpwstr>
      </vt:variant>
      <vt:variant>
        <vt:i4>1638410</vt:i4>
      </vt:variant>
      <vt:variant>
        <vt:i4>1058</vt:i4>
      </vt:variant>
      <vt:variant>
        <vt:i4>0</vt:i4>
      </vt:variant>
      <vt:variant>
        <vt:i4>5</vt:i4>
      </vt:variant>
      <vt:variant>
        <vt:lpwstr/>
      </vt:variant>
      <vt:variant>
        <vt:lpwstr>_Toc513790481</vt:lpwstr>
      </vt:variant>
      <vt:variant>
        <vt:i4>1638411</vt:i4>
      </vt:variant>
      <vt:variant>
        <vt:i4>1052</vt:i4>
      </vt:variant>
      <vt:variant>
        <vt:i4>0</vt:i4>
      </vt:variant>
      <vt:variant>
        <vt:i4>5</vt:i4>
      </vt:variant>
      <vt:variant>
        <vt:lpwstr/>
      </vt:variant>
      <vt:variant>
        <vt:lpwstr>_Toc513790480</vt:lpwstr>
      </vt:variant>
      <vt:variant>
        <vt:i4>1441794</vt:i4>
      </vt:variant>
      <vt:variant>
        <vt:i4>1046</vt:i4>
      </vt:variant>
      <vt:variant>
        <vt:i4>0</vt:i4>
      </vt:variant>
      <vt:variant>
        <vt:i4>5</vt:i4>
      </vt:variant>
      <vt:variant>
        <vt:lpwstr/>
      </vt:variant>
      <vt:variant>
        <vt:lpwstr>_Toc513790479</vt:lpwstr>
      </vt:variant>
      <vt:variant>
        <vt:i4>1441795</vt:i4>
      </vt:variant>
      <vt:variant>
        <vt:i4>1040</vt:i4>
      </vt:variant>
      <vt:variant>
        <vt:i4>0</vt:i4>
      </vt:variant>
      <vt:variant>
        <vt:i4>5</vt:i4>
      </vt:variant>
      <vt:variant>
        <vt:lpwstr/>
      </vt:variant>
      <vt:variant>
        <vt:lpwstr>_Toc513790478</vt:lpwstr>
      </vt:variant>
      <vt:variant>
        <vt:i4>1441804</vt:i4>
      </vt:variant>
      <vt:variant>
        <vt:i4>1034</vt:i4>
      </vt:variant>
      <vt:variant>
        <vt:i4>0</vt:i4>
      </vt:variant>
      <vt:variant>
        <vt:i4>5</vt:i4>
      </vt:variant>
      <vt:variant>
        <vt:lpwstr/>
      </vt:variant>
      <vt:variant>
        <vt:lpwstr>_Toc513790477</vt:lpwstr>
      </vt:variant>
      <vt:variant>
        <vt:i4>1441805</vt:i4>
      </vt:variant>
      <vt:variant>
        <vt:i4>1028</vt:i4>
      </vt:variant>
      <vt:variant>
        <vt:i4>0</vt:i4>
      </vt:variant>
      <vt:variant>
        <vt:i4>5</vt:i4>
      </vt:variant>
      <vt:variant>
        <vt:lpwstr/>
      </vt:variant>
      <vt:variant>
        <vt:lpwstr>_Toc513790476</vt:lpwstr>
      </vt:variant>
      <vt:variant>
        <vt:i4>1441806</vt:i4>
      </vt:variant>
      <vt:variant>
        <vt:i4>1022</vt:i4>
      </vt:variant>
      <vt:variant>
        <vt:i4>0</vt:i4>
      </vt:variant>
      <vt:variant>
        <vt:i4>5</vt:i4>
      </vt:variant>
      <vt:variant>
        <vt:lpwstr/>
      </vt:variant>
      <vt:variant>
        <vt:lpwstr>_Toc513790475</vt:lpwstr>
      </vt:variant>
      <vt:variant>
        <vt:i4>1441807</vt:i4>
      </vt:variant>
      <vt:variant>
        <vt:i4>1016</vt:i4>
      </vt:variant>
      <vt:variant>
        <vt:i4>0</vt:i4>
      </vt:variant>
      <vt:variant>
        <vt:i4>5</vt:i4>
      </vt:variant>
      <vt:variant>
        <vt:lpwstr/>
      </vt:variant>
      <vt:variant>
        <vt:lpwstr>_Toc513790474</vt:lpwstr>
      </vt:variant>
      <vt:variant>
        <vt:i4>1441800</vt:i4>
      </vt:variant>
      <vt:variant>
        <vt:i4>1010</vt:i4>
      </vt:variant>
      <vt:variant>
        <vt:i4>0</vt:i4>
      </vt:variant>
      <vt:variant>
        <vt:i4>5</vt:i4>
      </vt:variant>
      <vt:variant>
        <vt:lpwstr/>
      </vt:variant>
      <vt:variant>
        <vt:lpwstr>_Toc513790473</vt:lpwstr>
      </vt:variant>
      <vt:variant>
        <vt:i4>1441801</vt:i4>
      </vt:variant>
      <vt:variant>
        <vt:i4>1004</vt:i4>
      </vt:variant>
      <vt:variant>
        <vt:i4>0</vt:i4>
      </vt:variant>
      <vt:variant>
        <vt:i4>5</vt:i4>
      </vt:variant>
      <vt:variant>
        <vt:lpwstr/>
      </vt:variant>
      <vt:variant>
        <vt:lpwstr>_Toc513790472</vt:lpwstr>
      </vt:variant>
      <vt:variant>
        <vt:i4>1441802</vt:i4>
      </vt:variant>
      <vt:variant>
        <vt:i4>998</vt:i4>
      </vt:variant>
      <vt:variant>
        <vt:i4>0</vt:i4>
      </vt:variant>
      <vt:variant>
        <vt:i4>5</vt:i4>
      </vt:variant>
      <vt:variant>
        <vt:lpwstr/>
      </vt:variant>
      <vt:variant>
        <vt:lpwstr>_Toc513790471</vt:lpwstr>
      </vt:variant>
      <vt:variant>
        <vt:i4>1441803</vt:i4>
      </vt:variant>
      <vt:variant>
        <vt:i4>992</vt:i4>
      </vt:variant>
      <vt:variant>
        <vt:i4>0</vt:i4>
      </vt:variant>
      <vt:variant>
        <vt:i4>5</vt:i4>
      </vt:variant>
      <vt:variant>
        <vt:lpwstr/>
      </vt:variant>
      <vt:variant>
        <vt:lpwstr>_Toc513790470</vt:lpwstr>
      </vt:variant>
      <vt:variant>
        <vt:i4>1507330</vt:i4>
      </vt:variant>
      <vt:variant>
        <vt:i4>986</vt:i4>
      </vt:variant>
      <vt:variant>
        <vt:i4>0</vt:i4>
      </vt:variant>
      <vt:variant>
        <vt:i4>5</vt:i4>
      </vt:variant>
      <vt:variant>
        <vt:lpwstr/>
      </vt:variant>
      <vt:variant>
        <vt:lpwstr>_Toc513790469</vt:lpwstr>
      </vt:variant>
      <vt:variant>
        <vt:i4>1507331</vt:i4>
      </vt:variant>
      <vt:variant>
        <vt:i4>980</vt:i4>
      </vt:variant>
      <vt:variant>
        <vt:i4>0</vt:i4>
      </vt:variant>
      <vt:variant>
        <vt:i4>5</vt:i4>
      </vt:variant>
      <vt:variant>
        <vt:lpwstr/>
      </vt:variant>
      <vt:variant>
        <vt:lpwstr>_Toc513790468</vt:lpwstr>
      </vt:variant>
      <vt:variant>
        <vt:i4>1507340</vt:i4>
      </vt:variant>
      <vt:variant>
        <vt:i4>974</vt:i4>
      </vt:variant>
      <vt:variant>
        <vt:i4>0</vt:i4>
      </vt:variant>
      <vt:variant>
        <vt:i4>5</vt:i4>
      </vt:variant>
      <vt:variant>
        <vt:lpwstr/>
      </vt:variant>
      <vt:variant>
        <vt:lpwstr>_Toc513790467</vt:lpwstr>
      </vt:variant>
      <vt:variant>
        <vt:i4>1507341</vt:i4>
      </vt:variant>
      <vt:variant>
        <vt:i4>968</vt:i4>
      </vt:variant>
      <vt:variant>
        <vt:i4>0</vt:i4>
      </vt:variant>
      <vt:variant>
        <vt:i4>5</vt:i4>
      </vt:variant>
      <vt:variant>
        <vt:lpwstr/>
      </vt:variant>
      <vt:variant>
        <vt:lpwstr>_Toc513790466</vt:lpwstr>
      </vt:variant>
      <vt:variant>
        <vt:i4>1507342</vt:i4>
      </vt:variant>
      <vt:variant>
        <vt:i4>962</vt:i4>
      </vt:variant>
      <vt:variant>
        <vt:i4>0</vt:i4>
      </vt:variant>
      <vt:variant>
        <vt:i4>5</vt:i4>
      </vt:variant>
      <vt:variant>
        <vt:lpwstr/>
      </vt:variant>
      <vt:variant>
        <vt:lpwstr>_Toc513790465</vt:lpwstr>
      </vt:variant>
      <vt:variant>
        <vt:i4>1507343</vt:i4>
      </vt:variant>
      <vt:variant>
        <vt:i4>956</vt:i4>
      </vt:variant>
      <vt:variant>
        <vt:i4>0</vt:i4>
      </vt:variant>
      <vt:variant>
        <vt:i4>5</vt:i4>
      </vt:variant>
      <vt:variant>
        <vt:lpwstr/>
      </vt:variant>
      <vt:variant>
        <vt:lpwstr>_Toc513790464</vt:lpwstr>
      </vt:variant>
      <vt:variant>
        <vt:i4>1507336</vt:i4>
      </vt:variant>
      <vt:variant>
        <vt:i4>950</vt:i4>
      </vt:variant>
      <vt:variant>
        <vt:i4>0</vt:i4>
      </vt:variant>
      <vt:variant>
        <vt:i4>5</vt:i4>
      </vt:variant>
      <vt:variant>
        <vt:lpwstr/>
      </vt:variant>
      <vt:variant>
        <vt:lpwstr>_Toc513790463</vt:lpwstr>
      </vt:variant>
      <vt:variant>
        <vt:i4>1507337</vt:i4>
      </vt:variant>
      <vt:variant>
        <vt:i4>944</vt:i4>
      </vt:variant>
      <vt:variant>
        <vt:i4>0</vt:i4>
      </vt:variant>
      <vt:variant>
        <vt:i4>5</vt:i4>
      </vt:variant>
      <vt:variant>
        <vt:lpwstr/>
      </vt:variant>
      <vt:variant>
        <vt:lpwstr>_Toc513790462</vt:lpwstr>
      </vt:variant>
      <vt:variant>
        <vt:i4>1507338</vt:i4>
      </vt:variant>
      <vt:variant>
        <vt:i4>938</vt:i4>
      </vt:variant>
      <vt:variant>
        <vt:i4>0</vt:i4>
      </vt:variant>
      <vt:variant>
        <vt:i4>5</vt:i4>
      </vt:variant>
      <vt:variant>
        <vt:lpwstr/>
      </vt:variant>
      <vt:variant>
        <vt:lpwstr>_Toc513790461</vt:lpwstr>
      </vt:variant>
      <vt:variant>
        <vt:i4>1507339</vt:i4>
      </vt:variant>
      <vt:variant>
        <vt:i4>932</vt:i4>
      </vt:variant>
      <vt:variant>
        <vt:i4>0</vt:i4>
      </vt:variant>
      <vt:variant>
        <vt:i4>5</vt:i4>
      </vt:variant>
      <vt:variant>
        <vt:lpwstr/>
      </vt:variant>
      <vt:variant>
        <vt:lpwstr>_Toc513790460</vt:lpwstr>
      </vt:variant>
      <vt:variant>
        <vt:i4>1310722</vt:i4>
      </vt:variant>
      <vt:variant>
        <vt:i4>926</vt:i4>
      </vt:variant>
      <vt:variant>
        <vt:i4>0</vt:i4>
      </vt:variant>
      <vt:variant>
        <vt:i4>5</vt:i4>
      </vt:variant>
      <vt:variant>
        <vt:lpwstr/>
      </vt:variant>
      <vt:variant>
        <vt:lpwstr>_Toc513790459</vt:lpwstr>
      </vt:variant>
      <vt:variant>
        <vt:i4>1310723</vt:i4>
      </vt:variant>
      <vt:variant>
        <vt:i4>920</vt:i4>
      </vt:variant>
      <vt:variant>
        <vt:i4>0</vt:i4>
      </vt:variant>
      <vt:variant>
        <vt:i4>5</vt:i4>
      </vt:variant>
      <vt:variant>
        <vt:lpwstr/>
      </vt:variant>
      <vt:variant>
        <vt:lpwstr>_Toc513790458</vt:lpwstr>
      </vt:variant>
      <vt:variant>
        <vt:i4>1310732</vt:i4>
      </vt:variant>
      <vt:variant>
        <vt:i4>914</vt:i4>
      </vt:variant>
      <vt:variant>
        <vt:i4>0</vt:i4>
      </vt:variant>
      <vt:variant>
        <vt:i4>5</vt:i4>
      </vt:variant>
      <vt:variant>
        <vt:lpwstr/>
      </vt:variant>
      <vt:variant>
        <vt:lpwstr>_Toc513790457</vt:lpwstr>
      </vt:variant>
      <vt:variant>
        <vt:i4>1310733</vt:i4>
      </vt:variant>
      <vt:variant>
        <vt:i4>908</vt:i4>
      </vt:variant>
      <vt:variant>
        <vt:i4>0</vt:i4>
      </vt:variant>
      <vt:variant>
        <vt:i4>5</vt:i4>
      </vt:variant>
      <vt:variant>
        <vt:lpwstr/>
      </vt:variant>
      <vt:variant>
        <vt:lpwstr>_Toc513790456</vt:lpwstr>
      </vt:variant>
      <vt:variant>
        <vt:i4>1310734</vt:i4>
      </vt:variant>
      <vt:variant>
        <vt:i4>902</vt:i4>
      </vt:variant>
      <vt:variant>
        <vt:i4>0</vt:i4>
      </vt:variant>
      <vt:variant>
        <vt:i4>5</vt:i4>
      </vt:variant>
      <vt:variant>
        <vt:lpwstr/>
      </vt:variant>
      <vt:variant>
        <vt:lpwstr>_Toc513790455</vt:lpwstr>
      </vt:variant>
      <vt:variant>
        <vt:i4>1310735</vt:i4>
      </vt:variant>
      <vt:variant>
        <vt:i4>896</vt:i4>
      </vt:variant>
      <vt:variant>
        <vt:i4>0</vt:i4>
      </vt:variant>
      <vt:variant>
        <vt:i4>5</vt:i4>
      </vt:variant>
      <vt:variant>
        <vt:lpwstr/>
      </vt:variant>
      <vt:variant>
        <vt:lpwstr>_Toc513790454</vt:lpwstr>
      </vt:variant>
      <vt:variant>
        <vt:i4>1310728</vt:i4>
      </vt:variant>
      <vt:variant>
        <vt:i4>890</vt:i4>
      </vt:variant>
      <vt:variant>
        <vt:i4>0</vt:i4>
      </vt:variant>
      <vt:variant>
        <vt:i4>5</vt:i4>
      </vt:variant>
      <vt:variant>
        <vt:lpwstr/>
      </vt:variant>
      <vt:variant>
        <vt:lpwstr>_Toc513790453</vt:lpwstr>
      </vt:variant>
      <vt:variant>
        <vt:i4>1310729</vt:i4>
      </vt:variant>
      <vt:variant>
        <vt:i4>884</vt:i4>
      </vt:variant>
      <vt:variant>
        <vt:i4>0</vt:i4>
      </vt:variant>
      <vt:variant>
        <vt:i4>5</vt:i4>
      </vt:variant>
      <vt:variant>
        <vt:lpwstr/>
      </vt:variant>
      <vt:variant>
        <vt:lpwstr>_Toc513790452</vt:lpwstr>
      </vt:variant>
      <vt:variant>
        <vt:i4>1310730</vt:i4>
      </vt:variant>
      <vt:variant>
        <vt:i4>878</vt:i4>
      </vt:variant>
      <vt:variant>
        <vt:i4>0</vt:i4>
      </vt:variant>
      <vt:variant>
        <vt:i4>5</vt:i4>
      </vt:variant>
      <vt:variant>
        <vt:lpwstr/>
      </vt:variant>
      <vt:variant>
        <vt:lpwstr>_Toc513790451</vt:lpwstr>
      </vt:variant>
      <vt:variant>
        <vt:i4>1310731</vt:i4>
      </vt:variant>
      <vt:variant>
        <vt:i4>872</vt:i4>
      </vt:variant>
      <vt:variant>
        <vt:i4>0</vt:i4>
      </vt:variant>
      <vt:variant>
        <vt:i4>5</vt:i4>
      </vt:variant>
      <vt:variant>
        <vt:lpwstr/>
      </vt:variant>
      <vt:variant>
        <vt:lpwstr>_Toc513790450</vt:lpwstr>
      </vt:variant>
      <vt:variant>
        <vt:i4>1376258</vt:i4>
      </vt:variant>
      <vt:variant>
        <vt:i4>866</vt:i4>
      </vt:variant>
      <vt:variant>
        <vt:i4>0</vt:i4>
      </vt:variant>
      <vt:variant>
        <vt:i4>5</vt:i4>
      </vt:variant>
      <vt:variant>
        <vt:lpwstr/>
      </vt:variant>
      <vt:variant>
        <vt:lpwstr>_Toc513790449</vt:lpwstr>
      </vt:variant>
      <vt:variant>
        <vt:i4>1376259</vt:i4>
      </vt:variant>
      <vt:variant>
        <vt:i4>860</vt:i4>
      </vt:variant>
      <vt:variant>
        <vt:i4>0</vt:i4>
      </vt:variant>
      <vt:variant>
        <vt:i4>5</vt:i4>
      </vt:variant>
      <vt:variant>
        <vt:lpwstr/>
      </vt:variant>
      <vt:variant>
        <vt:lpwstr>_Toc513790448</vt:lpwstr>
      </vt:variant>
      <vt:variant>
        <vt:i4>1376268</vt:i4>
      </vt:variant>
      <vt:variant>
        <vt:i4>854</vt:i4>
      </vt:variant>
      <vt:variant>
        <vt:i4>0</vt:i4>
      </vt:variant>
      <vt:variant>
        <vt:i4>5</vt:i4>
      </vt:variant>
      <vt:variant>
        <vt:lpwstr/>
      </vt:variant>
      <vt:variant>
        <vt:lpwstr>_Toc513790447</vt:lpwstr>
      </vt:variant>
      <vt:variant>
        <vt:i4>1376269</vt:i4>
      </vt:variant>
      <vt:variant>
        <vt:i4>848</vt:i4>
      </vt:variant>
      <vt:variant>
        <vt:i4>0</vt:i4>
      </vt:variant>
      <vt:variant>
        <vt:i4>5</vt:i4>
      </vt:variant>
      <vt:variant>
        <vt:lpwstr/>
      </vt:variant>
      <vt:variant>
        <vt:lpwstr>_Toc513790446</vt:lpwstr>
      </vt:variant>
      <vt:variant>
        <vt:i4>1376270</vt:i4>
      </vt:variant>
      <vt:variant>
        <vt:i4>842</vt:i4>
      </vt:variant>
      <vt:variant>
        <vt:i4>0</vt:i4>
      </vt:variant>
      <vt:variant>
        <vt:i4>5</vt:i4>
      </vt:variant>
      <vt:variant>
        <vt:lpwstr/>
      </vt:variant>
      <vt:variant>
        <vt:lpwstr>_Toc513790445</vt:lpwstr>
      </vt:variant>
      <vt:variant>
        <vt:i4>1376271</vt:i4>
      </vt:variant>
      <vt:variant>
        <vt:i4>836</vt:i4>
      </vt:variant>
      <vt:variant>
        <vt:i4>0</vt:i4>
      </vt:variant>
      <vt:variant>
        <vt:i4>5</vt:i4>
      </vt:variant>
      <vt:variant>
        <vt:lpwstr/>
      </vt:variant>
      <vt:variant>
        <vt:lpwstr>_Toc513790444</vt:lpwstr>
      </vt:variant>
      <vt:variant>
        <vt:i4>1376264</vt:i4>
      </vt:variant>
      <vt:variant>
        <vt:i4>830</vt:i4>
      </vt:variant>
      <vt:variant>
        <vt:i4>0</vt:i4>
      </vt:variant>
      <vt:variant>
        <vt:i4>5</vt:i4>
      </vt:variant>
      <vt:variant>
        <vt:lpwstr/>
      </vt:variant>
      <vt:variant>
        <vt:lpwstr>_Toc513790443</vt:lpwstr>
      </vt:variant>
      <vt:variant>
        <vt:i4>1376265</vt:i4>
      </vt:variant>
      <vt:variant>
        <vt:i4>824</vt:i4>
      </vt:variant>
      <vt:variant>
        <vt:i4>0</vt:i4>
      </vt:variant>
      <vt:variant>
        <vt:i4>5</vt:i4>
      </vt:variant>
      <vt:variant>
        <vt:lpwstr/>
      </vt:variant>
      <vt:variant>
        <vt:lpwstr>_Toc513790442</vt:lpwstr>
      </vt:variant>
      <vt:variant>
        <vt:i4>1376266</vt:i4>
      </vt:variant>
      <vt:variant>
        <vt:i4>818</vt:i4>
      </vt:variant>
      <vt:variant>
        <vt:i4>0</vt:i4>
      </vt:variant>
      <vt:variant>
        <vt:i4>5</vt:i4>
      </vt:variant>
      <vt:variant>
        <vt:lpwstr/>
      </vt:variant>
      <vt:variant>
        <vt:lpwstr>_Toc513790441</vt:lpwstr>
      </vt:variant>
      <vt:variant>
        <vt:i4>1376267</vt:i4>
      </vt:variant>
      <vt:variant>
        <vt:i4>812</vt:i4>
      </vt:variant>
      <vt:variant>
        <vt:i4>0</vt:i4>
      </vt:variant>
      <vt:variant>
        <vt:i4>5</vt:i4>
      </vt:variant>
      <vt:variant>
        <vt:lpwstr/>
      </vt:variant>
      <vt:variant>
        <vt:lpwstr>_Toc513790440</vt:lpwstr>
      </vt:variant>
      <vt:variant>
        <vt:i4>1179650</vt:i4>
      </vt:variant>
      <vt:variant>
        <vt:i4>806</vt:i4>
      </vt:variant>
      <vt:variant>
        <vt:i4>0</vt:i4>
      </vt:variant>
      <vt:variant>
        <vt:i4>5</vt:i4>
      </vt:variant>
      <vt:variant>
        <vt:lpwstr/>
      </vt:variant>
      <vt:variant>
        <vt:lpwstr>_Toc513790439</vt:lpwstr>
      </vt:variant>
      <vt:variant>
        <vt:i4>1179651</vt:i4>
      </vt:variant>
      <vt:variant>
        <vt:i4>800</vt:i4>
      </vt:variant>
      <vt:variant>
        <vt:i4>0</vt:i4>
      </vt:variant>
      <vt:variant>
        <vt:i4>5</vt:i4>
      </vt:variant>
      <vt:variant>
        <vt:lpwstr/>
      </vt:variant>
      <vt:variant>
        <vt:lpwstr>_Toc513790438</vt:lpwstr>
      </vt:variant>
      <vt:variant>
        <vt:i4>1179660</vt:i4>
      </vt:variant>
      <vt:variant>
        <vt:i4>794</vt:i4>
      </vt:variant>
      <vt:variant>
        <vt:i4>0</vt:i4>
      </vt:variant>
      <vt:variant>
        <vt:i4>5</vt:i4>
      </vt:variant>
      <vt:variant>
        <vt:lpwstr/>
      </vt:variant>
      <vt:variant>
        <vt:lpwstr>_Toc513790437</vt:lpwstr>
      </vt:variant>
      <vt:variant>
        <vt:i4>1179661</vt:i4>
      </vt:variant>
      <vt:variant>
        <vt:i4>788</vt:i4>
      </vt:variant>
      <vt:variant>
        <vt:i4>0</vt:i4>
      </vt:variant>
      <vt:variant>
        <vt:i4>5</vt:i4>
      </vt:variant>
      <vt:variant>
        <vt:lpwstr/>
      </vt:variant>
      <vt:variant>
        <vt:lpwstr>_Toc513790436</vt:lpwstr>
      </vt:variant>
      <vt:variant>
        <vt:i4>1179662</vt:i4>
      </vt:variant>
      <vt:variant>
        <vt:i4>782</vt:i4>
      </vt:variant>
      <vt:variant>
        <vt:i4>0</vt:i4>
      </vt:variant>
      <vt:variant>
        <vt:i4>5</vt:i4>
      </vt:variant>
      <vt:variant>
        <vt:lpwstr/>
      </vt:variant>
      <vt:variant>
        <vt:lpwstr>_Toc513790435</vt:lpwstr>
      </vt:variant>
      <vt:variant>
        <vt:i4>1179663</vt:i4>
      </vt:variant>
      <vt:variant>
        <vt:i4>776</vt:i4>
      </vt:variant>
      <vt:variant>
        <vt:i4>0</vt:i4>
      </vt:variant>
      <vt:variant>
        <vt:i4>5</vt:i4>
      </vt:variant>
      <vt:variant>
        <vt:lpwstr/>
      </vt:variant>
      <vt:variant>
        <vt:lpwstr>_Toc513790434</vt:lpwstr>
      </vt:variant>
      <vt:variant>
        <vt:i4>1179656</vt:i4>
      </vt:variant>
      <vt:variant>
        <vt:i4>770</vt:i4>
      </vt:variant>
      <vt:variant>
        <vt:i4>0</vt:i4>
      </vt:variant>
      <vt:variant>
        <vt:i4>5</vt:i4>
      </vt:variant>
      <vt:variant>
        <vt:lpwstr/>
      </vt:variant>
      <vt:variant>
        <vt:lpwstr>_Toc513790433</vt:lpwstr>
      </vt:variant>
      <vt:variant>
        <vt:i4>1179657</vt:i4>
      </vt:variant>
      <vt:variant>
        <vt:i4>764</vt:i4>
      </vt:variant>
      <vt:variant>
        <vt:i4>0</vt:i4>
      </vt:variant>
      <vt:variant>
        <vt:i4>5</vt:i4>
      </vt:variant>
      <vt:variant>
        <vt:lpwstr/>
      </vt:variant>
      <vt:variant>
        <vt:lpwstr>_Toc513790432</vt:lpwstr>
      </vt:variant>
      <vt:variant>
        <vt:i4>1179658</vt:i4>
      </vt:variant>
      <vt:variant>
        <vt:i4>758</vt:i4>
      </vt:variant>
      <vt:variant>
        <vt:i4>0</vt:i4>
      </vt:variant>
      <vt:variant>
        <vt:i4>5</vt:i4>
      </vt:variant>
      <vt:variant>
        <vt:lpwstr/>
      </vt:variant>
      <vt:variant>
        <vt:lpwstr>_Toc513790431</vt:lpwstr>
      </vt:variant>
      <vt:variant>
        <vt:i4>1179659</vt:i4>
      </vt:variant>
      <vt:variant>
        <vt:i4>752</vt:i4>
      </vt:variant>
      <vt:variant>
        <vt:i4>0</vt:i4>
      </vt:variant>
      <vt:variant>
        <vt:i4>5</vt:i4>
      </vt:variant>
      <vt:variant>
        <vt:lpwstr/>
      </vt:variant>
      <vt:variant>
        <vt:lpwstr>_Toc513790430</vt:lpwstr>
      </vt:variant>
      <vt:variant>
        <vt:i4>1245186</vt:i4>
      </vt:variant>
      <vt:variant>
        <vt:i4>746</vt:i4>
      </vt:variant>
      <vt:variant>
        <vt:i4>0</vt:i4>
      </vt:variant>
      <vt:variant>
        <vt:i4>5</vt:i4>
      </vt:variant>
      <vt:variant>
        <vt:lpwstr/>
      </vt:variant>
      <vt:variant>
        <vt:lpwstr>_Toc513790429</vt:lpwstr>
      </vt:variant>
      <vt:variant>
        <vt:i4>1245187</vt:i4>
      </vt:variant>
      <vt:variant>
        <vt:i4>740</vt:i4>
      </vt:variant>
      <vt:variant>
        <vt:i4>0</vt:i4>
      </vt:variant>
      <vt:variant>
        <vt:i4>5</vt:i4>
      </vt:variant>
      <vt:variant>
        <vt:lpwstr/>
      </vt:variant>
      <vt:variant>
        <vt:lpwstr>_Toc513790428</vt:lpwstr>
      </vt:variant>
      <vt:variant>
        <vt:i4>1245196</vt:i4>
      </vt:variant>
      <vt:variant>
        <vt:i4>734</vt:i4>
      </vt:variant>
      <vt:variant>
        <vt:i4>0</vt:i4>
      </vt:variant>
      <vt:variant>
        <vt:i4>5</vt:i4>
      </vt:variant>
      <vt:variant>
        <vt:lpwstr/>
      </vt:variant>
      <vt:variant>
        <vt:lpwstr>_Toc513790427</vt:lpwstr>
      </vt:variant>
      <vt:variant>
        <vt:i4>1245197</vt:i4>
      </vt:variant>
      <vt:variant>
        <vt:i4>728</vt:i4>
      </vt:variant>
      <vt:variant>
        <vt:i4>0</vt:i4>
      </vt:variant>
      <vt:variant>
        <vt:i4>5</vt:i4>
      </vt:variant>
      <vt:variant>
        <vt:lpwstr/>
      </vt:variant>
      <vt:variant>
        <vt:lpwstr>_Toc513790426</vt:lpwstr>
      </vt:variant>
      <vt:variant>
        <vt:i4>1245198</vt:i4>
      </vt:variant>
      <vt:variant>
        <vt:i4>722</vt:i4>
      </vt:variant>
      <vt:variant>
        <vt:i4>0</vt:i4>
      </vt:variant>
      <vt:variant>
        <vt:i4>5</vt:i4>
      </vt:variant>
      <vt:variant>
        <vt:lpwstr/>
      </vt:variant>
      <vt:variant>
        <vt:lpwstr>_Toc513790425</vt:lpwstr>
      </vt:variant>
      <vt:variant>
        <vt:i4>1245199</vt:i4>
      </vt:variant>
      <vt:variant>
        <vt:i4>716</vt:i4>
      </vt:variant>
      <vt:variant>
        <vt:i4>0</vt:i4>
      </vt:variant>
      <vt:variant>
        <vt:i4>5</vt:i4>
      </vt:variant>
      <vt:variant>
        <vt:lpwstr/>
      </vt:variant>
      <vt:variant>
        <vt:lpwstr>_Toc513790424</vt:lpwstr>
      </vt:variant>
      <vt:variant>
        <vt:i4>1245192</vt:i4>
      </vt:variant>
      <vt:variant>
        <vt:i4>710</vt:i4>
      </vt:variant>
      <vt:variant>
        <vt:i4>0</vt:i4>
      </vt:variant>
      <vt:variant>
        <vt:i4>5</vt:i4>
      </vt:variant>
      <vt:variant>
        <vt:lpwstr/>
      </vt:variant>
      <vt:variant>
        <vt:lpwstr>_Toc513790423</vt:lpwstr>
      </vt:variant>
      <vt:variant>
        <vt:i4>1245193</vt:i4>
      </vt:variant>
      <vt:variant>
        <vt:i4>704</vt:i4>
      </vt:variant>
      <vt:variant>
        <vt:i4>0</vt:i4>
      </vt:variant>
      <vt:variant>
        <vt:i4>5</vt:i4>
      </vt:variant>
      <vt:variant>
        <vt:lpwstr/>
      </vt:variant>
      <vt:variant>
        <vt:lpwstr>_Toc513790422</vt:lpwstr>
      </vt:variant>
      <vt:variant>
        <vt:i4>1245194</vt:i4>
      </vt:variant>
      <vt:variant>
        <vt:i4>698</vt:i4>
      </vt:variant>
      <vt:variant>
        <vt:i4>0</vt:i4>
      </vt:variant>
      <vt:variant>
        <vt:i4>5</vt:i4>
      </vt:variant>
      <vt:variant>
        <vt:lpwstr/>
      </vt:variant>
      <vt:variant>
        <vt:lpwstr>_Toc513790421</vt:lpwstr>
      </vt:variant>
      <vt:variant>
        <vt:i4>1245195</vt:i4>
      </vt:variant>
      <vt:variant>
        <vt:i4>692</vt:i4>
      </vt:variant>
      <vt:variant>
        <vt:i4>0</vt:i4>
      </vt:variant>
      <vt:variant>
        <vt:i4>5</vt:i4>
      </vt:variant>
      <vt:variant>
        <vt:lpwstr/>
      </vt:variant>
      <vt:variant>
        <vt:lpwstr>_Toc513790420</vt:lpwstr>
      </vt:variant>
      <vt:variant>
        <vt:i4>1048578</vt:i4>
      </vt:variant>
      <vt:variant>
        <vt:i4>686</vt:i4>
      </vt:variant>
      <vt:variant>
        <vt:i4>0</vt:i4>
      </vt:variant>
      <vt:variant>
        <vt:i4>5</vt:i4>
      </vt:variant>
      <vt:variant>
        <vt:lpwstr/>
      </vt:variant>
      <vt:variant>
        <vt:lpwstr>_Toc513790419</vt:lpwstr>
      </vt:variant>
      <vt:variant>
        <vt:i4>1048579</vt:i4>
      </vt:variant>
      <vt:variant>
        <vt:i4>680</vt:i4>
      </vt:variant>
      <vt:variant>
        <vt:i4>0</vt:i4>
      </vt:variant>
      <vt:variant>
        <vt:i4>5</vt:i4>
      </vt:variant>
      <vt:variant>
        <vt:lpwstr/>
      </vt:variant>
      <vt:variant>
        <vt:lpwstr>_Toc513790418</vt:lpwstr>
      </vt:variant>
      <vt:variant>
        <vt:i4>1048588</vt:i4>
      </vt:variant>
      <vt:variant>
        <vt:i4>674</vt:i4>
      </vt:variant>
      <vt:variant>
        <vt:i4>0</vt:i4>
      </vt:variant>
      <vt:variant>
        <vt:i4>5</vt:i4>
      </vt:variant>
      <vt:variant>
        <vt:lpwstr/>
      </vt:variant>
      <vt:variant>
        <vt:lpwstr>_Toc513790417</vt:lpwstr>
      </vt:variant>
      <vt:variant>
        <vt:i4>1048589</vt:i4>
      </vt:variant>
      <vt:variant>
        <vt:i4>668</vt:i4>
      </vt:variant>
      <vt:variant>
        <vt:i4>0</vt:i4>
      </vt:variant>
      <vt:variant>
        <vt:i4>5</vt:i4>
      </vt:variant>
      <vt:variant>
        <vt:lpwstr/>
      </vt:variant>
      <vt:variant>
        <vt:lpwstr>_Toc513790416</vt:lpwstr>
      </vt:variant>
      <vt:variant>
        <vt:i4>1048590</vt:i4>
      </vt:variant>
      <vt:variant>
        <vt:i4>662</vt:i4>
      </vt:variant>
      <vt:variant>
        <vt:i4>0</vt:i4>
      </vt:variant>
      <vt:variant>
        <vt:i4>5</vt:i4>
      </vt:variant>
      <vt:variant>
        <vt:lpwstr/>
      </vt:variant>
      <vt:variant>
        <vt:lpwstr>_Toc513790415</vt:lpwstr>
      </vt:variant>
      <vt:variant>
        <vt:i4>1048591</vt:i4>
      </vt:variant>
      <vt:variant>
        <vt:i4>656</vt:i4>
      </vt:variant>
      <vt:variant>
        <vt:i4>0</vt:i4>
      </vt:variant>
      <vt:variant>
        <vt:i4>5</vt:i4>
      </vt:variant>
      <vt:variant>
        <vt:lpwstr/>
      </vt:variant>
      <vt:variant>
        <vt:lpwstr>_Toc513790414</vt:lpwstr>
      </vt:variant>
      <vt:variant>
        <vt:i4>1048584</vt:i4>
      </vt:variant>
      <vt:variant>
        <vt:i4>650</vt:i4>
      </vt:variant>
      <vt:variant>
        <vt:i4>0</vt:i4>
      </vt:variant>
      <vt:variant>
        <vt:i4>5</vt:i4>
      </vt:variant>
      <vt:variant>
        <vt:lpwstr/>
      </vt:variant>
      <vt:variant>
        <vt:lpwstr>_Toc513790413</vt:lpwstr>
      </vt:variant>
      <vt:variant>
        <vt:i4>1048585</vt:i4>
      </vt:variant>
      <vt:variant>
        <vt:i4>644</vt:i4>
      </vt:variant>
      <vt:variant>
        <vt:i4>0</vt:i4>
      </vt:variant>
      <vt:variant>
        <vt:i4>5</vt:i4>
      </vt:variant>
      <vt:variant>
        <vt:lpwstr/>
      </vt:variant>
      <vt:variant>
        <vt:lpwstr>_Toc513790412</vt:lpwstr>
      </vt:variant>
      <vt:variant>
        <vt:i4>1048586</vt:i4>
      </vt:variant>
      <vt:variant>
        <vt:i4>638</vt:i4>
      </vt:variant>
      <vt:variant>
        <vt:i4>0</vt:i4>
      </vt:variant>
      <vt:variant>
        <vt:i4>5</vt:i4>
      </vt:variant>
      <vt:variant>
        <vt:lpwstr/>
      </vt:variant>
      <vt:variant>
        <vt:lpwstr>_Toc513790411</vt:lpwstr>
      </vt:variant>
      <vt:variant>
        <vt:i4>1048587</vt:i4>
      </vt:variant>
      <vt:variant>
        <vt:i4>632</vt:i4>
      </vt:variant>
      <vt:variant>
        <vt:i4>0</vt:i4>
      </vt:variant>
      <vt:variant>
        <vt:i4>5</vt:i4>
      </vt:variant>
      <vt:variant>
        <vt:lpwstr/>
      </vt:variant>
      <vt:variant>
        <vt:lpwstr>_Toc513790410</vt:lpwstr>
      </vt:variant>
      <vt:variant>
        <vt:i4>1114114</vt:i4>
      </vt:variant>
      <vt:variant>
        <vt:i4>626</vt:i4>
      </vt:variant>
      <vt:variant>
        <vt:i4>0</vt:i4>
      </vt:variant>
      <vt:variant>
        <vt:i4>5</vt:i4>
      </vt:variant>
      <vt:variant>
        <vt:lpwstr/>
      </vt:variant>
      <vt:variant>
        <vt:lpwstr>_Toc513790409</vt:lpwstr>
      </vt:variant>
      <vt:variant>
        <vt:i4>1114115</vt:i4>
      </vt:variant>
      <vt:variant>
        <vt:i4>620</vt:i4>
      </vt:variant>
      <vt:variant>
        <vt:i4>0</vt:i4>
      </vt:variant>
      <vt:variant>
        <vt:i4>5</vt:i4>
      </vt:variant>
      <vt:variant>
        <vt:lpwstr/>
      </vt:variant>
      <vt:variant>
        <vt:lpwstr>_Toc513790408</vt:lpwstr>
      </vt:variant>
      <vt:variant>
        <vt:i4>1114124</vt:i4>
      </vt:variant>
      <vt:variant>
        <vt:i4>614</vt:i4>
      </vt:variant>
      <vt:variant>
        <vt:i4>0</vt:i4>
      </vt:variant>
      <vt:variant>
        <vt:i4>5</vt:i4>
      </vt:variant>
      <vt:variant>
        <vt:lpwstr/>
      </vt:variant>
      <vt:variant>
        <vt:lpwstr>_Toc513790407</vt:lpwstr>
      </vt:variant>
      <vt:variant>
        <vt:i4>1114125</vt:i4>
      </vt:variant>
      <vt:variant>
        <vt:i4>608</vt:i4>
      </vt:variant>
      <vt:variant>
        <vt:i4>0</vt:i4>
      </vt:variant>
      <vt:variant>
        <vt:i4>5</vt:i4>
      </vt:variant>
      <vt:variant>
        <vt:lpwstr/>
      </vt:variant>
      <vt:variant>
        <vt:lpwstr>_Toc513790406</vt:lpwstr>
      </vt:variant>
      <vt:variant>
        <vt:i4>1114126</vt:i4>
      </vt:variant>
      <vt:variant>
        <vt:i4>602</vt:i4>
      </vt:variant>
      <vt:variant>
        <vt:i4>0</vt:i4>
      </vt:variant>
      <vt:variant>
        <vt:i4>5</vt:i4>
      </vt:variant>
      <vt:variant>
        <vt:lpwstr/>
      </vt:variant>
      <vt:variant>
        <vt:lpwstr>_Toc513790405</vt:lpwstr>
      </vt:variant>
      <vt:variant>
        <vt:i4>1114127</vt:i4>
      </vt:variant>
      <vt:variant>
        <vt:i4>596</vt:i4>
      </vt:variant>
      <vt:variant>
        <vt:i4>0</vt:i4>
      </vt:variant>
      <vt:variant>
        <vt:i4>5</vt:i4>
      </vt:variant>
      <vt:variant>
        <vt:lpwstr/>
      </vt:variant>
      <vt:variant>
        <vt:lpwstr>_Toc513790404</vt:lpwstr>
      </vt:variant>
      <vt:variant>
        <vt:i4>1114120</vt:i4>
      </vt:variant>
      <vt:variant>
        <vt:i4>590</vt:i4>
      </vt:variant>
      <vt:variant>
        <vt:i4>0</vt:i4>
      </vt:variant>
      <vt:variant>
        <vt:i4>5</vt:i4>
      </vt:variant>
      <vt:variant>
        <vt:lpwstr/>
      </vt:variant>
      <vt:variant>
        <vt:lpwstr>_Toc513790403</vt:lpwstr>
      </vt:variant>
      <vt:variant>
        <vt:i4>1114121</vt:i4>
      </vt:variant>
      <vt:variant>
        <vt:i4>584</vt:i4>
      </vt:variant>
      <vt:variant>
        <vt:i4>0</vt:i4>
      </vt:variant>
      <vt:variant>
        <vt:i4>5</vt:i4>
      </vt:variant>
      <vt:variant>
        <vt:lpwstr/>
      </vt:variant>
      <vt:variant>
        <vt:lpwstr>_Toc513790402</vt:lpwstr>
      </vt:variant>
      <vt:variant>
        <vt:i4>1114122</vt:i4>
      </vt:variant>
      <vt:variant>
        <vt:i4>578</vt:i4>
      </vt:variant>
      <vt:variant>
        <vt:i4>0</vt:i4>
      </vt:variant>
      <vt:variant>
        <vt:i4>5</vt:i4>
      </vt:variant>
      <vt:variant>
        <vt:lpwstr/>
      </vt:variant>
      <vt:variant>
        <vt:lpwstr>_Toc513790401</vt:lpwstr>
      </vt:variant>
      <vt:variant>
        <vt:i4>1114123</vt:i4>
      </vt:variant>
      <vt:variant>
        <vt:i4>572</vt:i4>
      </vt:variant>
      <vt:variant>
        <vt:i4>0</vt:i4>
      </vt:variant>
      <vt:variant>
        <vt:i4>5</vt:i4>
      </vt:variant>
      <vt:variant>
        <vt:lpwstr/>
      </vt:variant>
      <vt:variant>
        <vt:lpwstr>_Toc513790400</vt:lpwstr>
      </vt:variant>
      <vt:variant>
        <vt:i4>1572869</vt:i4>
      </vt:variant>
      <vt:variant>
        <vt:i4>566</vt:i4>
      </vt:variant>
      <vt:variant>
        <vt:i4>0</vt:i4>
      </vt:variant>
      <vt:variant>
        <vt:i4>5</vt:i4>
      </vt:variant>
      <vt:variant>
        <vt:lpwstr/>
      </vt:variant>
      <vt:variant>
        <vt:lpwstr>_Toc513790399</vt:lpwstr>
      </vt:variant>
      <vt:variant>
        <vt:i4>1572868</vt:i4>
      </vt:variant>
      <vt:variant>
        <vt:i4>560</vt:i4>
      </vt:variant>
      <vt:variant>
        <vt:i4>0</vt:i4>
      </vt:variant>
      <vt:variant>
        <vt:i4>5</vt:i4>
      </vt:variant>
      <vt:variant>
        <vt:lpwstr/>
      </vt:variant>
      <vt:variant>
        <vt:lpwstr>_Toc513790398</vt:lpwstr>
      </vt:variant>
      <vt:variant>
        <vt:i4>1572875</vt:i4>
      </vt:variant>
      <vt:variant>
        <vt:i4>554</vt:i4>
      </vt:variant>
      <vt:variant>
        <vt:i4>0</vt:i4>
      </vt:variant>
      <vt:variant>
        <vt:i4>5</vt:i4>
      </vt:variant>
      <vt:variant>
        <vt:lpwstr/>
      </vt:variant>
      <vt:variant>
        <vt:lpwstr>_Toc513790397</vt:lpwstr>
      </vt:variant>
      <vt:variant>
        <vt:i4>1572874</vt:i4>
      </vt:variant>
      <vt:variant>
        <vt:i4>548</vt:i4>
      </vt:variant>
      <vt:variant>
        <vt:i4>0</vt:i4>
      </vt:variant>
      <vt:variant>
        <vt:i4>5</vt:i4>
      </vt:variant>
      <vt:variant>
        <vt:lpwstr/>
      </vt:variant>
      <vt:variant>
        <vt:lpwstr>_Toc513790396</vt:lpwstr>
      </vt:variant>
      <vt:variant>
        <vt:i4>1572873</vt:i4>
      </vt:variant>
      <vt:variant>
        <vt:i4>542</vt:i4>
      </vt:variant>
      <vt:variant>
        <vt:i4>0</vt:i4>
      </vt:variant>
      <vt:variant>
        <vt:i4>5</vt:i4>
      </vt:variant>
      <vt:variant>
        <vt:lpwstr/>
      </vt:variant>
      <vt:variant>
        <vt:lpwstr>_Toc513790395</vt:lpwstr>
      </vt:variant>
      <vt:variant>
        <vt:i4>1572872</vt:i4>
      </vt:variant>
      <vt:variant>
        <vt:i4>536</vt:i4>
      </vt:variant>
      <vt:variant>
        <vt:i4>0</vt:i4>
      </vt:variant>
      <vt:variant>
        <vt:i4>5</vt:i4>
      </vt:variant>
      <vt:variant>
        <vt:lpwstr/>
      </vt:variant>
      <vt:variant>
        <vt:lpwstr>_Toc513790394</vt:lpwstr>
      </vt:variant>
      <vt:variant>
        <vt:i4>1572879</vt:i4>
      </vt:variant>
      <vt:variant>
        <vt:i4>530</vt:i4>
      </vt:variant>
      <vt:variant>
        <vt:i4>0</vt:i4>
      </vt:variant>
      <vt:variant>
        <vt:i4>5</vt:i4>
      </vt:variant>
      <vt:variant>
        <vt:lpwstr/>
      </vt:variant>
      <vt:variant>
        <vt:lpwstr>_Toc513790393</vt:lpwstr>
      </vt:variant>
      <vt:variant>
        <vt:i4>1572878</vt:i4>
      </vt:variant>
      <vt:variant>
        <vt:i4>524</vt:i4>
      </vt:variant>
      <vt:variant>
        <vt:i4>0</vt:i4>
      </vt:variant>
      <vt:variant>
        <vt:i4>5</vt:i4>
      </vt:variant>
      <vt:variant>
        <vt:lpwstr/>
      </vt:variant>
      <vt:variant>
        <vt:lpwstr>_Toc513790392</vt:lpwstr>
      </vt:variant>
      <vt:variant>
        <vt:i4>1572877</vt:i4>
      </vt:variant>
      <vt:variant>
        <vt:i4>518</vt:i4>
      </vt:variant>
      <vt:variant>
        <vt:i4>0</vt:i4>
      </vt:variant>
      <vt:variant>
        <vt:i4>5</vt:i4>
      </vt:variant>
      <vt:variant>
        <vt:lpwstr/>
      </vt:variant>
      <vt:variant>
        <vt:lpwstr>_Toc513790391</vt:lpwstr>
      </vt:variant>
      <vt:variant>
        <vt:i4>1572876</vt:i4>
      </vt:variant>
      <vt:variant>
        <vt:i4>512</vt:i4>
      </vt:variant>
      <vt:variant>
        <vt:i4>0</vt:i4>
      </vt:variant>
      <vt:variant>
        <vt:i4>5</vt:i4>
      </vt:variant>
      <vt:variant>
        <vt:lpwstr/>
      </vt:variant>
      <vt:variant>
        <vt:lpwstr>_Toc513790390</vt:lpwstr>
      </vt:variant>
      <vt:variant>
        <vt:i4>1638405</vt:i4>
      </vt:variant>
      <vt:variant>
        <vt:i4>506</vt:i4>
      </vt:variant>
      <vt:variant>
        <vt:i4>0</vt:i4>
      </vt:variant>
      <vt:variant>
        <vt:i4>5</vt:i4>
      </vt:variant>
      <vt:variant>
        <vt:lpwstr/>
      </vt:variant>
      <vt:variant>
        <vt:lpwstr>_Toc513790389</vt:lpwstr>
      </vt:variant>
      <vt:variant>
        <vt:i4>1638404</vt:i4>
      </vt:variant>
      <vt:variant>
        <vt:i4>500</vt:i4>
      </vt:variant>
      <vt:variant>
        <vt:i4>0</vt:i4>
      </vt:variant>
      <vt:variant>
        <vt:i4>5</vt:i4>
      </vt:variant>
      <vt:variant>
        <vt:lpwstr/>
      </vt:variant>
      <vt:variant>
        <vt:lpwstr>_Toc513790388</vt:lpwstr>
      </vt:variant>
      <vt:variant>
        <vt:i4>1638411</vt:i4>
      </vt:variant>
      <vt:variant>
        <vt:i4>494</vt:i4>
      </vt:variant>
      <vt:variant>
        <vt:i4>0</vt:i4>
      </vt:variant>
      <vt:variant>
        <vt:i4>5</vt:i4>
      </vt:variant>
      <vt:variant>
        <vt:lpwstr/>
      </vt:variant>
      <vt:variant>
        <vt:lpwstr>_Toc513790387</vt:lpwstr>
      </vt:variant>
      <vt:variant>
        <vt:i4>1638410</vt:i4>
      </vt:variant>
      <vt:variant>
        <vt:i4>488</vt:i4>
      </vt:variant>
      <vt:variant>
        <vt:i4>0</vt:i4>
      </vt:variant>
      <vt:variant>
        <vt:i4>5</vt:i4>
      </vt:variant>
      <vt:variant>
        <vt:lpwstr/>
      </vt:variant>
      <vt:variant>
        <vt:lpwstr>_Toc513790386</vt:lpwstr>
      </vt:variant>
      <vt:variant>
        <vt:i4>1638409</vt:i4>
      </vt:variant>
      <vt:variant>
        <vt:i4>482</vt:i4>
      </vt:variant>
      <vt:variant>
        <vt:i4>0</vt:i4>
      </vt:variant>
      <vt:variant>
        <vt:i4>5</vt:i4>
      </vt:variant>
      <vt:variant>
        <vt:lpwstr/>
      </vt:variant>
      <vt:variant>
        <vt:lpwstr>_Toc513790385</vt:lpwstr>
      </vt:variant>
      <vt:variant>
        <vt:i4>1638408</vt:i4>
      </vt:variant>
      <vt:variant>
        <vt:i4>476</vt:i4>
      </vt:variant>
      <vt:variant>
        <vt:i4>0</vt:i4>
      </vt:variant>
      <vt:variant>
        <vt:i4>5</vt:i4>
      </vt:variant>
      <vt:variant>
        <vt:lpwstr/>
      </vt:variant>
      <vt:variant>
        <vt:lpwstr>_Toc513790384</vt:lpwstr>
      </vt:variant>
      <vt:variant>
        <vt:i4>1638415</vt:i4>
      </vt:variant>
      <vt:variant>
        <vt:i4>470</vt:i4>
      </vt:variant>
      <vt:variant>
        <vt:i4>0</vt:i4>
      </vt:variant>
      <vt:variant>
        <vt:i4>5</vt:i4>
      </vt:variant>
      <vt:variant>
        <vt:lpwstr/>
      </vt:variant>
      <vt:variant>
        <vt:lpwstr>_Toc513790383</vt:lpwstr>
      </vt:variant>
      <vt:variant>
        <vt:i4>1638414</vt:i4>
      </vt:variant>
      <vt:variant>
        <vt:i4>464</vt:i4>
      </vt:variant>
      <vt:variant>
        <vt:i4>0</vt:i4>
      </vt:variant>
      <vt:variant>
        <vt:i4>5</vt:i4>
      </vt:variant>
      <vt:variant>
        <vt:lpwstr/>
      </vt:variant>
      <vt:variant>
        <vt:lpwstr>_Toc513790382</vt:lpwstr>
      </vt:variant>
      <vt:variant>
        <vt:i4>1638413</vt:i4>
      </vt:variant>
      <vt:variant>
        <vt:i4>458</vt:i4>
      </vt:variant>
      <vt:variant>
        <vt:i4>0</vt:i4>
      </vt:variant>
      <vt:variant>
        <vt:i4>5</vt:i4>
      </vt:variant>
      <vt:variant>
        <vt:lpwstr/>
      </vt:variant>
      <vt:variant>
        <vt:lpwstr>_Toc513790381</vt:lpwstr>
      </vt:variant>
      <vt:variant>
        <vt:i4>1638412</vt:i4>
      </vt:variant>
      <vt:variant>
        <vt:i4>452</vt:i4>
      </vt:variant>
      <vt:variant>
        <vt:i4>0</vt:i4>
      </vt:variant>
      <vt:variant>
        <vt:i4>5</vt:i4>
      </vt:variant>
      <vt:variant>
        <vt:lpwstr/>
      </vt:variant>
      <vt:variant>
        <vt:lpwstr>_Toc513790380</vt:lpwstr>
      </vt:variant>
      <vt:variant>
        <vt:i4>1441797</vt:i4>
      </vt:variant>
      <vt:variant>
        <vt:i4>446</vt:i4>
      </vt:variant>
      <vt:variant>
        <vt:i4>0</vt:i4>
      </vt:variant>
      <vt:variant>
        <vt:i4>5</vt:i4>
      </vt:variant>
      <vt:variant>
        <vt:lpwstr/>
      </vt:variant>
      <vt:variant>
        <vt:lpwstr>_Toc513790379</vt:lpwstr>
      </vt:variant>
      <vt:variant>
        <vt:i4>1441796</vt:i4>
      </vt:variant>
      <vt:variant>
        <vt:i4>440</vt:i4>
      </vt:variant>
      <vt:variant>
        <vt:i4>0</vt:i4>
      </vt:variant>
      <vt:variant>
        <vt:i4>5</vt:i4>
      </vt:variant>
      <vt:variant>
        <vt:lpwstr/>
      </vt:variant>
      <vt:variant>
        <vt:lpwstr>_Toc513790378</vt:lpwstr>
      </vt:variant>
      <vt:variant>
        <vt:i4>1441803</vt:i4>
      </vt:variant>
      <vt:variant>
        <vt:i4>434</vt:i4>
      </vt:variant>
      <vt:variant>
        <vt:i4>0</vt:i4>
      </vt:variant>
      <vt:variant>
        <vt:i4>5</vt:i4>
      </vt:variant>
      <vt:variant>
        <vt:lpwstr/>
      </vt:variant>
      <vt:variant>
        <vt:lpwstr>_Toc513790377</vt:lpwstr>
      </vt:variant>
      <vt:variant>
        <vt:i4>1441802</vt:i4>
      </vt:variant>
      <vt:variant>
        <vt:i4>428</vt:i4>
      </vt:variant>
      <vt:variant>
        <vt:i4>0</vt:i4>
      </vt:variant>
      <vt:variant>
        <vt:i4>5</vt:i4>
      </vt:variant>
      <vt:variant>
        <vt:lpwstr/>
      </vt:variant>
      <vt:variant>
        <vt:lpwstr>_Toc513790376</vt:lpwstr>
      </vt:variant>
      <vt:variant>
        <vt:i4>1441801</vt:i4>
      </vt:variant>
      <vt:variant>
        <vt:i4>422</vt:i4>
      </vt:variant>
      <vt:variant>
        <vt:i4>0</vt:i4>
      </vt:variant>
      <vt:variant>
        <vt:i4>5</vt:i4>
      </vt:variant>
      <vt:variant>
        <vt:lpwstr/>
      </vt:variant>
      <vt:variant>
        <vt:lpwstr>_Toc513790375</vt:lpwstr>
      </vt:variant>
      <vt:variant>
        <vt:i4>1441800</vt:i4>
      </vt:variant>
      <vt:variant>
        <vt:i4>416</vt:i4>
      </vt:variant>
      <vt:variant>
        <vt:i4>0</vt:i4>
      </vt:variant>
      <vt:variant>
        <vt:i4>5</vt:i4>
      </vt:variant>
      <vt:variant>
        <vt:lpwstr/>
      </vt:variant>
      <vt:variant>
        <vt:lpwstr>_Toc513790374</vt:lpwstr>
      </vt:variant>
      <vt:variant>
        <vt:i4>1441807</vt:i4>
      </vt:variant>
      <vt:variant>
        <vt:i4>410</vt:i4>
      </vt:variant>
      <vt:variant>
        <vt:i4>0</vt:i4>
      </vt:variant>
      <vt:variant>
        <vt:i4>5</vt:i4>
      </vt:variant>
      <vt:variant>
        <vt:lpwstr/>
      </vt:variant>
      <vt:variant>
        <vt:lpwstr>_Toc513790373</vt:lpwstr>
      </vt:variant>
      <vt:variant>
        <vt:i4>1441806</vt:i4>
      </vt:variant>
      <vt:variant>
        <vt:i4>404</vt:i4>
      </vt:variant>
      <vt:variant>
        <vt:i4>0</vt:i4>
      </vt:variant>
      <vt:variant>
        <vt:i4>5</vt:i4>
      </vt:variant>
      <vt:variant>
        <vt:lpwstr/>
      </vt:variant>
      <vt:variant>
        <vt:lpwstr>_Toc513790372</vt:lpwstr>
      </vt:variant>
      <vt:variant>
        <vt:i4>1441805</vt:i4>
      </vt:variant>
      <vt:variant>
        <vt:i4>398</vt:i4>
      </vt:variant>
      <vt:variant>
        <vt:i4>0</vt:i4>
      </vt:variant>
      <vt:variant>
        <vt:i4>5</vt:i4>
      </vt:variant>
      <vt:variant>
        <vt:lpwstr/>
      </vt:variant>
      <vt:variant>
        <vt:lpwstr>_Toc513790371</vt:lpwstr>
      </vt:variant>
      <vt:variant>
        <vt:i4>1441804</vt:i4>
      </vt:variant>
      <vt:variant>
        <vt:i4>392</vt:i4>
      </vt:variant>
      <vt:variant>
        <vt:i4>0</vt:i4>
      </vt:variant>
      <vt:variant>
        <vt:i4>5</vt:i4>
      </vt:variant>
      <vt:variant>
        <vt:lpwstr/>
      </vt:variant>
      <vt:variant>
        <vt:lpwstr>_Toc513790370</vt:lpwstr>
      </vt:variant>
      <vt:variant>
        <vt:i4>1507333</vt:i4>
      </vt:variant>
      <vt:variant>
        <vt:i4>386</vt:i4>
      </vt:variant>
      <vt:variant>
        <vt:i4>0</vt:i4>
      </vt:variant>
      <vt:variant>
        <vt:i4>5</vt:i4>
      </vt:variant>
      <vt:variant>
        <vt:lpwstr/>
      </vt:variant>
      <vt:variant>
        <vt:lpwstr>_Toc513790369</vt:lpwstr>
      </vt:variant>
      <vt:variant>
        <vt:i4>1507332</vt:i4>
      </vt:variant>
      <vt:variant>
        <vt:i4>380</vt:i4>
      </vt:variant>
      <vt:variant>
        <vt:i4>0</vt:i4>
      </vt:variant>
      <vt:variant>
        <vt:i4>5</vt:i4>
      </vt:variant>
      <vt:variant>
        <vt:lpwstr/>
      </vt:variant>
      <vt:variant>
        <vt:lpwstr>_Toc513790368</vt:lpwstr>
      </vt:variant>
      <vt:variant>
        <vt:i4>1507339</vt:i4>
      </vt:variant>
      <vt:variant>
        <vt:i4>374</vt:i4>
      </vt:variant>
      <vt:variant>
        <vt:i4>0</vt:i4>
      </vt:variant>
      <vt:variant>
        <vt:i4>5</vt:i4>
      </vt:variant>
      <vt:variant>
        <vt:lpwstr/>
      </vt:variant>
      <vt:variant>
        <vt:lpwstr>_Toc513790367</vt:lpwstr>
      </vt:variant>
      <vt:variant>
        <vt:i4>1507338</vt:i4>
      </vt:variant>
      <vt:variant>
        <vt:i4>368</vt:i4>
      </vt:variant>
      <vt:variant>
        <vt:i4>0</vt:i4>
      </vt:variant>
      <vt:variant>
        <vt:i4>5</vt:i4>
      </vt:variant>
      <vt:variant>
        <vt:lpwstr/>
      </vt:variant>
      <vt:variant>
        <vt:lpwstr>_Toc513790366</vt:lpwstr>
      </vt:variant>
      <vt:variant>
        <vt:i4>1507337</vt:i4>
      </vt:variant>
      <vt:variant>
        <vt:i4>362</vt:i4>
      </vt:variant>
      <vt:variant>
        <vt:i4>0</vt:i4>
      </vt:variant>
      <vt:variant>
        <vt:i4>5</vt:i4>
      </vt:variant>
      <vt:variant>
        <vt:lpwstr/>
      </vt:variant>
      <vt:variant>
        <vt:lpwstr>_Toc513790365</vt:lpwstr>
      </vt:variant>
      <vt:variant>
        <vt:i4>1507336</vt:i4>
      </vt:variant>
      <vt:variant>
        <vt:i4>356</vt:i4>
      </vt:variant>
      <vt:variant>
        <vt:i4>0</vt:i4>
      </vt:variant>
      <vt:variant>
        <vt:i4>5</vt:i4>
      </vt:variant>
      <vt:variant>
        <vt:lpwstr/>
      </vt:variant>
      <vt:variant>
        <vt:lpwstr>_Toc513790364</vt:lpwstr>
      </vt:variant>
      <vt:variant>
        <vt:i4>1507343</vt:i4>
      </vt:variant>
      <vt:variant>
        <vt:i4>350</vt:i4>
      </vt:variant>
      <vt:variant>
        <vt:i4>0</vt:i4>
      </vt:variant>
      <vt:variant>
        <vt:i4>5</vt:i4>
      </vt:variant>
      <vt:variant>
        <vt:lpwstr/>
      </vt:variant>
      <vt:variant>
        <vt:lpwstr>_Toc513790363</vt:lpwstr>
      </vt:variant>
      <vt:variant>
        <vt:i4>1507342</vt:i4>
      </vt:variant>
      <vt:variant>
        <vt:i4>344</vt:i4>
      </vt:variant>
      <vt:variant>
        <vt:i4>0</vt:i4>
      </vt:variant>
      <vt:variant>
        <vt:i4>5</vt:i4>
      </vt:variant>
      <vt:variant>
        <vt:lpwstr/>
      </vt:variant>
      <vt:variant>
        <vt:lpwstr>_Toc513790362</vt:lpwstr>
      </vt:variant>
      <vt:variant>
        <vt:i4>1507341</vt:i4>
      </vt:variant>
      <vt:variant>
        <vt:i4>338</vt:i4>
      </vt:variant>
      <vt:variant>
        <vt:i4>0</vt:i4>
      </vt:variant>
      <vt:variant>
        <vt:i4>5</vt:i4>
      </vt:variant>
      <vt:variant>
        <vt:lpwstr/>
      </vt:variant>
      <vt:variant>
        <vt:lpwstr>_Toc513790361</vt:lpwstr>
      </vt:variant>
      <vt:variant>
        <vt:i4>1507340</vt:i4>
      </vt:variant>
      <vt:variant>
        <vt:i4>332</vt:i4>
      </vt:variant>
      <vt:variant>
        <vt:i4>0</vt:i4>
      </vt:variant>
      <vt:variant>
        <vt:i4>5</vt:i4>
      </vt:variant>
      <vt:variant>
        <vt:lpwstr/>
      </vt:variant>
      <vt:variant>
        <vt:lpwstr>_Toc513790360</vt:lpwstr>
      </vt:variant>
      <vt:variant>
        <vt:i4>1310725</vt:i4>
      </vt:variant>
      <vt:variant>
        <vt:i4>326</vt:i4>
      </vt:variant>
      <vt:variant>
        <vt:i4>0</vt:i4>
      </vt:variant>
      <vt:variant>
        <vt:i4>5</vt:i4>
      </vt:variant>
      <vt:variant>
        <vt:lpwstr/>
      </vt:variant>
      <vt:variant>
        <vt:lpwstr>_Toc513790359</vt:lpwstr>
      </vt:variant>
      <vt:variant>
        <vt:i4>1310724</vt:i4>
      </vt:variant>
      <vt:variant>
        <vt:i4>320</vt:i4>
      </vt:variant>
      <vt:variant>
        <vt:i4>0</vt:i4>
      </vt:variant>
      <vt:variant>
        <vt:i4>5</vt:i4>
      </vt:variant>
      <vt:variant>
        <vt:lpwstr/>
      </vt:variant>
      <vt:variant>
        <vt:lpwstr>_Toc513790358</vt:lpwstr>
      </vt:variant>
      <vt:variant>
        <vt:i4>1310731</vt:i4>
      </vt:variant>
      <vt:variant>
        <vt:i4>314</vt:i4>
      </vt:variant>
      <vt:variant>
        <vt:i4>0</vt:i4>
      </vt:variant>
      <vt:variant>
        <vt:i4>5</vt:i4>
      </vt:variant>
      <vt:variant>
        <vt:lpwstr/>
      </vt:variant>
      <vt:variant>
        <vt:lpwstr>_Toc513790357</vt:lpwstr>
      </vt:variant>
      <vt:variant>
        <vt:i4>1310730</vt:i4>
      </vt:variant>
      <vt:variant>
        <vt:i4>308</vt:i4>
      </vt:variant>
      <vt:variant>
        <vt:i4>0</vt:i4>
      </vt:variant>
      <vt:variant>
        <vt:i4>5</vt:i4>
      </vt:variant>
      <vt:variant>
        <vt:lpwstr/>
      </vt:variant>
      <vt:variant>
        <vt:lpwstr>_Toc513790356</vt:lpwstr>
      </vt:variant>
      <vt:variant>
        <vt:i4>1310729</vt:i4>
      </vt:variant>
      <vt:variant>
        <vt:i4>302</vt:i4>
      </vt:variant>
      <vt:variant>
        <vt:i4>0</vt:i4>
      </vt:variant>
      <vt:variant>
        <vt:i4>5</vt:i4>
      </vt:variant>
      <vt:variant>
        <vt:lpwstr/>
      </vt:variant>
      <vt:variant>
        <vt:lpwstr>_Toc513790355</vt:lpwstr>
      </vt:variant>
      <vt:variant>
        <vt:i4>1310728</vt:i4>
      </vt:variant>
      <vt:variant>
        <vt:i4>296</vt:i4>
      </vt:variant>
      <vt:variant>
        <vt:i4>0</vt:i4>
      </vt:variant>
      <vt:variant>
        <vt:i4>5</vt:i4>
      </vt:variant>
      <vt:variant>
        <vt:lpwstr/>
      </vt:variant>
      <vt:variant>
        <vt:lpwstr>_Toc513790354</vt:lpwstr>
      </vt:variant>
      <vt:variant>
        <vt:i4>1310735</vt:i4>
      </vt:variant>
      <vt:variant>
        <vt:i4>290</vt:i4>
      </vt:variant>
      <vt:variant>
        <vt:i4>0</vt:i4>
      </vt:variant>
      <vt:variant>
        <vt:i4>5</vt:i4>
      </vt:variant>
      <vt:variant>
        <vt:lpwstr/>
      </vt:variant>
      <vt:variant>
        <vt:lpwstr>_Toc513790353</vt:lpwstr>
      </vt:variant>
      <vt:variant>
        <vt:i4>1310734</vt:i4>
      </vt:variant>
      <vt:variant>
        <vt:i4>284</vt:i4>
      </vt:variant>
      <vt:variant>
        <vt:i4>0</vt:i4>
      </vt:variant>
      <vt:variant>
        <vt:i4>5</vt:i4>
      </vt:variant>
      <vt:variant>
        <vt:lpwstr/>
      </vt:variant>
      <vt:variant>
        <vt:lpwstr>_Toc513790352</vt:lpwstr>
      </vt:variant>
      <vt:variant>
        <vt:i4>1310733</vt:i4>
      </vt:variant>
      <vt:variant>
        <vt:i4>278</vt:i4>
      </vt:variant>
      <vt:variant>
        <vt:i4>0</vt:i4>
      </vt:variant>
      <vt:variant>
        <vt:i4>5</vt:i4>
      </vt:variant>
      <vt:variant>
        <vt:lpwstr/>
      </vt:variant>
      <vt:variant>
        <vt:lpwstr>_Toc513790351</vt:lpwstr>
      </vt:variant>
      <vt:variant>
        <vt:i4>1310732</vt:i4>
      </vt:variant>
      <vt:variant>
        <vt:i4>272</vt:i4>
      </vt:variant>
      <vt:variant>
        <vt:i4>0</vt:i4>
      </vt:variant>
      <vt:variant>
        <vt:i4>5</vt:i4>
      </vt:variant>
      <vt:variant>
        <vt:lpwstr/>
      </vt:variant>
      <vt:variant>
        <vt:lpwstr>_Toc513790350</vt:lpwstr>
      </vt:variant>
      <vt:variant>
        <vt:i4>1376261</vt:i4>
      </vt:variant>
      <vt:variant>
        <vt:i4>266</vt:i4>
      </vt:variant>
      <vt:variant>
        <vt:i4>0</vt:i4>
      </vt:variant>
      <vt:variant>
        <vt:i4>5</vt:i4>
      </vt:variant>
      <vt:variant>
        <vt:lpwstr/>
      </vt:variant>
      <vt:variant>
        <vt:lpwstr>_Toc513790349</vt:lpwstr>
      </vt:variant>
      <vt:variant>
        <vt:i4>1376260</vt:i4>
      </vt:variant>
      <vt:variant>
        <vt:i4>260</vt:i4>
      </vt:variant>
      <vt:variant>
        <vt:i4>0</vt:i4>
      </vt:variant>
      <vt:variant>
        <vt:i4>5</vt:i4>
      </vt:variant>
      <vt:variant>
        <vt:lpwstr/>
      </vt:variant>
      <vt:variant>
        <vt:lpwstr>_Toc513790348</vt:lpwstr>
      </vt:variant>
      <vt:variant>
        <vt:i4>1376267</vt:i4>
      </vt:variant>
      <vt:variant>
        <vt:i4>254</vt:i4>
      </vt:variant>
      <vt:variant>
        <vt:i4>0</vt:i4>
      </vt:variant>
      <vt:variant>
        <vt:i4>5</vt:i4>
      </vt:variant>
      <vt:variant>
        <vt:lpwstr/>
      </vt:variant>
      <vt:variant>
        <vt:lpwstr>_Toc513790347</vt:lpwstr>
      </vt:variant>
      <vt:variant>
        <vt:i4>1376266</vt:i4>
      </vt:variant>
      <vt:variant>
        <vt:i4>248</vt:i4>
      </vt:variant>
      <vt:variant>
        <vt:i4>0</vt:i4>
      </vt:variant>
      <vt:variant>
        <vt:i4>5</vt:i4>
      </vt:variant>
      <vt:variant>
        <vt:lpwstr/>
      </vt:variant>
      <vt:variant>
        <vt:lpwstr>_Toc513790346</vt:lpwstr>
      </vt:variant>
      <vt:variant>
        <vt:i4>1376265</vt:i4>
      </vt:variant>
      <vt:variant>
        <vt:i4>242</vt:i4>
      </vt:variant>
      <vt:variant>
        <vt:i4>0</vt:i4>
      </vt:variant>
      <vt:variant>
        <vt:i4>5</vt:i4>
      </vt:variant>
      <vt:variant>
        <vt:lpwstr/>
      </vt:variant>
      <vt:variant>
        <vt:lpwstr>_Toc513790345</vt:lpwstr>
      </vt:variant>
      <vt:variant>
        <vt:i4>1376264</vt:i4>
      </vt:variant>
      <vt:variant>
        <vt:i4>236</vt:i4>
      </vt:variant>
      <vt:variant>
        <vt:i4>0</vt:i4>
      </vt:variant>
      <vt:variant>
        <vt:i4>5</vt:i4>
      </vt:variant>
      <vt:variant>
        <vt:lpwstr/>
      </vt:variant>
      <vt:variant>
        <vt:lpwstr>_Toc513790344</vt:lpwstr>
      </vt:variant>
      <vt:variant>
        <vt:i4>1376271</vt:i4>
      </vt:variant>
      <vt:variant>
        <vt:i4>230</vt:i4>
      </vt:variant>
      <vt:variant>
        <vt:i4>0</vt:i4>
      </vt:variant>
      <vt:variant>
        <vt:i4>5</vt:i4>
      </vt:variant>
      <vt:variant>
        <vt:lpwstr/>
      </vt:variant>
      <vt:variant>
        <vt:lpwstr>_Toc513790343</vt:lpwstr>
      </vt:variant>
      <vt:variant>
        <vt:i4>1376270</vt:i4>
      </vt:variant>
      <vt:variant>
        <vt:i4>224</vt:i4>
      </vt:variant>
      <vt:variant>
        <vt:i4>0</vt:i4>
      </vt:variant>
      <vt:variant>
        <vt:i4>5</vt:i4>
      </vt:variant>
      <vt:variant>
        <vt:lpwstr/>
      </vt:variant>
      <vt:variant>
        <vt:lpwstr>_Toc513790342</vt:lpwstr>
      </vt:variant>
      <vt:variant>
        <vt:i4>1376269</vt:i4>
      </vt:variant>
      <vt:variant>
        <vt:i4>218</vt:i4>
      </vt:variant>
      <vt:variant>
        <vt:i4>0</vt:i4>
      </vt:variant>
      <vt:variant>
        <vt:i4>5</vt:i4>
      </vt:variant>
      <vt:variant>
        <vt:lpwstr/>
      </vt:variant>
      <vt:variant>
        <vt:lpwstr>_Toc513790341</vt:lpwstr>
      </vt:variant>
      <vt:variant>
        <vt:i4>1376268</vt:i4>
      </vt:variant>
      <vt:variant>
        <vt:i4>212</vt:i4>
      </vt:variant>
      <vt:variant>
        <vt:i4>0</vt:i4>
      </vt:variant>
      <vt:variant>
        <vt:i4>5</vt:i4>
      </vt:variant>
      <vt:variant>
        <vt:lpwstr/>
      </vt:variant>
      <vt:variant>
        <vt:lpwstr>_Toc513790340</vt:lpwstr>
      </vt:variant>
      <vt:variant>
        <vt:i4>1179653</vt:i4>
      </vt:variant>
      <vt:variant>
        <vt:i4>206</vt:i4>
      </vt:variant>
      <vt:variant>
        <vt:i4>0</vt:i4>
      </vt:variant>
      <vt:variant>
        <vt:i4>5</vt:i4>
      </vt:variant>
      <vt:variant>
        <vt:lpwstr/>
      </vt:variant>
      <vt:variant>
        <vt:lpwstr>_Toc513790339</vt:lpwstr>
      </vt:variant>
      <vt:variant>
        <vt:i4>1179652</vt:i4>
      </vt:variant>
      <vt:variant>
        <vt:i4>200</vt:i4>
      </vt:variant>
      <vt:variant>
        <vt:i4>0</vt:i4>
      </vt:variant>
      <vt:variant>
        <vt:i4>5</vt:i4>
      </vt:variant>
      <vt:variant>
        <vt:lpwstr/>
      </vt:variant>
      <vt:variant>
        <vt:lpwstr>_Toc513790338</vt:lpwstr>
      </vt:variant>
      <vt:variant>
        <vt:i4>1179659</vt:i4>
      </vt:variant>
      <vt:variant>
        <vt:i4>194</vt:i4>
      </vt:variant>
      <vt:variant>
        <vt:i4>0</vt:i4>
      </vt:variant>
      <vt:variant>
        <vt:i4>5</vt:i4>
      </vt:variant>
      <vt:variant>
        <vt:lpwstr/>
      </vt:variant>
      <vt:variant>
        <vt:lpwstr>_Toc513790337</vt:lpwstr>
      </vt:variant>
      <vt:variant>
        <vt:i4>1179658</vt:i4>
      </vt:variant>
      <vt:variant>
        <vt:i4>188</vt:i4>
      </vt:variant>
      <vt:variant>
        <vt:i4>0</vt:i4>
      </vt:variant>
      <vt:variant>
        <vt:i4>5</vt:i4>
      </vt:variant>
      <vt:variant>
        <vt:lpwstr/>
      </vt:variant>
      <vt:variant>
        <vt:lpwstr>_Toc513790336</vt:lpwstr>
      </vt:variant>
      <vt:variant>
        <vt:i4>1179657</vt:i4>
      </vt:variant>
      <vt:variant>
        <vt:i4>182</vt:i4>
      </vt:variant>
      <vt:variant>
        <vt:i4>0</vt:i4>
      </vt:variant>
      <vt:variant>
        <vt:i4>5</vt:i4>
      </vt:variant>
      <vt:variant>
        <vt:lpwstr/>
      </vt:variant>
      <vt:variant>
        <vt:lpwstr>_Toc513790335</vt:lpwstr>
      </vt:variant>
      <vt:variant>
        <vt:i4>1179656</vt:i4>
      </vt:variant>
      <vt:variant>
        <vt:i4>176</vt:i4>
      </vt:variant>
      <vt:variant>
        <vt:i4>0</vt:i4>
      </vt:variant>
      <vt:variant>
        <vt:i4>5</vt:i4>
      </vt:variant>
      <vt:variant>
        <vt:lpwstr/>
      </vt:variant>
      <vt:variant>
        <vt:lpwstr>_Toc513790334</vt:lpwstr>
      </vt:variant>
      <vt:variant>
        <vt:i4>1179663</vt:i4>
      </vt:variant>
      <vt:variant>
        <vt:i4>170</vt:i4>
      </vt:variant>
      <vt:variant>
        <vt:i4>0</vt:i4>
      </vt:variant>
      <vt:variant>
        <vt:i4>5</vt:i4>
      </vt:variant>
      <vt:variant>
        <vt:lpwstr/>
      </vt:variant>
      <vt:variant>
        <vt:lpwstr>_Toc513790333</vt:lpwstr>
      </vt:variant>
      <vt:variant>
        <vt:i4>1179662</vt:i4>
      </vt:variant>
      <vt:variant>
        <vt:i4>164</vt:i4>
      </vt:variant>
      <vt:variant>
        <vt:i4>0</vt:i4>
      </vt:variant>
      <vt:variant>
        <vt:i4>5</vt:i4>
      </vt:variant>
      <vt:variant>
        <vt:lpwstr/>
      </vt:variant>
      <vt:variant>
        <vt:lpwstr>_Toc513790332</vt:lpwstr>
      </vt:variant>
      <vt:variant>
        <vt:i4>1179661</vt:i4>
      </vt:variant>
      <vt:variant>
        <vt:i4>158</vt:i4>
      </vt:variant>
      <vt:variant>
        <vt:i4>0</vt:i4>
      </vt:variant>
      <vt:variant>
        <vt:i4>5</vt:i4>
      </vt:variant>
      <vt:variant>
        <vt:lpwstr/>
      </vt:variant>
      <vt:variant>
        <vt:lpwstr>_Toc513790331</vt:lpwstr>
      </vt:variant>
      <vt:variant>
        <vt:i4>1179660</vt:i4>
      </vt:variant>
      <vt:variant>
        <vt:i4>152</vt:i4>
      </vt:variant>
      <vt:variant>
        <vt:i4>0</vt:i4>
      </vt:variant>
      <vt:variant>
        <vt:i4>5</vt:i4>
      </vt:variant>
      <vt:variant>
        <vt:lpwstr/>
      </vt:variant>
      <vt:variant>
        <vt:lpwstr>_Toc513790330</vt:lpwstr>
      </vt:variant>
      <vt:variant>
        <vt:i4>1245189</vt:i4>
      </vt:variant>
      <vt:variant>
        <vt:i4>146</vt:i4>
      </vt:variant>
      <vt:variant>
        <vt:i4>0</vt:i4>
      </vt:variant>
      <vt:variant>
        <vt:i4>5</vt:i4>
      </vt:variant>
      <vt:variant>
        <vt:lpwstr/>
      </vt:variant>
      <vt:variant>
        <vt:lpwstr>_Toc513790329</vt:lpwstr>
      </vt:variant>
      <vt:variant>
        <vt:i4>1245188</vt:i4>
      </vt:variant>
      <vt:variant>
        <vt:i4>140</vt:i4>
      </vt:variant>
      <vt:variant>
        <vt:i4>0</vt:i4>
      </vt:variant>
      <vt:variant>
        <vt:i4>5</vt:i4>
      </vt:variant>
      <vt:variant>
        <vt:lpwstr/>
      </vt:variant>
      <vt:variant>
        <vt:lpwstr>_Toc513790328</vt:lpwstr>
      </vt:variant>
      <vt:variant>
        <vt:i4>1245195</vt:i4>
      </vt:variant>
      <vt:variant>
        <vt:i4>134</vt:i4>
      </vt:variant>
      <vt:variant>
        <vt:i4>0</vt:i4>
      </vt:variant>
      <vt:variant>
        <vt:i4>5</vt:i4>
      </vt:variant>
      <vt:variant>
        <vt:lpwstr/>
      </vt:variant>
      <vt:variant>
        <vt:lpwstr>_Toc513790327</vt:lpwstr>
      </vt:variant>
      <vt:variant>
        <vt:i4>1245194</vt:i4>
      </vt:variant>
      <vt:variant>
        <vt:i4>128</vt:i4>
      </vt:variant>
      <vt:variant>
        <vt:i4>0</vt:i4>
      </vt:variant>
      <vt:variant>
        <vt:i4>5</vt:i4>
      </vt:variant>
      <vt:variant>
        <vt:lpwstr/>
      </vt:variant>
      <vt:variant>
        <vt:lpwstr>_Toc513790326</vt:lpwstr>
      </vt:variant>
      <vt:variant>
        <vt:i4>1245193</vt:i4>
      </vt:variant>
      <vt:variant>
        <vt:i4>122</vt:i4>
      </vt:variant>
      <vt:variant>
        <vt:i4>0</vt:i4>
      </vt:variant>
      <vt:variant>
        <vt:i4>5</vt:i4>
      </vt:variant>
      <vt:variant>
        <vt:lpwstr/>
      </vt:variant>
      <vt:variant>
        <vt:lpwstr>_Toc513790325</vt:lpwstr>
      </vt:variant>
      <vt:variant>
        <vt:i4>1245192</vt:i4>
      </vt:variant>
      <vt:variant>
        <vt:i4>116</vt:i4>
      </vt:variant>
      <vt:variant>
        <vt:i4>0</vt:i4>
      </vt:variant>
      <vt:variant>
        <vt:i4>5</vt:i4>
      </vt:variant>
      <vt:variant>
        <vt:lpwstr/>
      </vt:variant>
      <vt:variant>
        <vt:lpwstr>_Toc513790324</vt:lpwstr>
      </vt:variant>
      <vt:variant>
        <vt:i4>1245199</vt:i4>
      </vt:variant>
      <vt:variant>
        <vt:i4>110</vt:i4>
      </vt:variant>
      <vt:variant>
        <vt:i4>0</vt:i4>
      </vt:variant>
      <vt:variant>
        <vt:i4>5</vt:i4>
      </vt:variant>
      <vt:variant>
        <vt:lpwstr/>
      </vt:variant>
      <vt:variant>
        <vt:lpwstr>_Toc513790323</vt:lpwstr>
      </vt:variant>
      <vt:variant>
        <vt:i4>1245198</vt:i4>
      </vt:variant>
      <vt:variant>
        <vt:i4>104</vt:i4>
      </vt:variant>
      <vt:variant>
        <vt:i4>0</vt:i4>
      </vt:variant>
      <vt:variant>
        <vt:i4>5</vt:i4>
      </vt:variant>
      <vt:variant>
        <vt:lpwstr/>
      </vt:variant>
      <vt:variant>
        <vt:lpwstr>_Toc513790322</vt:lpwstr>
      </vt:variant>
      <vt:variant>
        <vt:i4>1245197</vt:i4>
      </vt:variant>
      <vt:variant>
        <vt:i4>98</vt:i4>
      </vt:variant>
      <vt:variant>
        <vt:i4>0</vt:i4>
      </vt:variant>
      <vt:variant>
        <vt:i4>5</vt:i4>
      </vt:variant>
      <vt:variant>
        <vt:lpwstr/>
      </vt:variant>
      <vt:variant>
        <vt:lpwstr>_Toc513790321</vt:lpwstr>
      </vt:variant>
      <vt:variant>
        <vt:i4>1245196</vt:i4>
      </vt:variant>
      <vt:variant>
        <vt:i4>92</vt:i4>
      </vt:variant>
      <vt:variant>
        <vt:i4>0</vt:i4>
      </vt:variant>
      <vt:variant>
        <vt:i4>5</vt:i4>
      </vt:variant>
      <vt:variant>
        <vt:lpwstr/>
      </vt:variant>
      <vt:variant>
        <vt:lpwstr>_Toc513790320</vt:lpwstr>
      </vt:variant>
      <vt:variant>
        <vt:i4>1048581</vt:i4>
      </vt:variant>
      <vt:variant>
        <vt:i4>86</vt:i4>
      </vt:variant>
      <vt:variant>
        <vt:i4>0</vt:i4>
      </vt:variant>
      <vt:variant>
        <vt:i4>5</vt:i4>
      </vt:variant>
      <vt:variant>
        <vt:lpwstr/>
      </vt:variant>
      <vt:variant>
        <vt:lpwstr>_Toc513790319</vt:lpwstr>
      </vt:variant>
      <vt:variant>
        <vt:i4>1048580</vt:i4>
      </vt:variant>
      <vt:variant>
        <vt:i4>80</vt:i4>
      </vt:variant>
      <vt:variant>
        <vt:i4>0</vt:i4>
      </vt:variant>
      <vt:variant>
        <vt:i4>5</vt:i4>
      </vt:variant>
      <vt:variant>
        <vt:lpwstr/>
      </vt:variant>
      <vt:variant>
        <vt:lpwstr>_Toc513790318</vt:lpwstr>
      </vt:variant>
      <vt:variant>
        <vt:i4>1048587</vt:i4>
      </vt:variant>
      <vt:variant>
        <vt:i4>74</vt:i4>
      </vt:variant>
      <vt:variant>
        <vt:i4>0</vt:i4>
      </vt:variant>
      <vt:variant>
        <vt:i4>5</vt:i4>
      </vt:variant>
      <vt:variant>
        <vt:lpwstr/>
      </vt:variant>
      <vt:variant>
        <vt:lpwstr>_Toc513790317</vt:lpwstr>
      </vt:variant>
      <vt:variant>
        <vt:i4>1048586</vt:i4>
      </vt:variant>
      <vt:variant>
        <vt:i4>68</vt:i4>
      </vt:variant>
      <vt:variant>
        <vt:i4>0</vt:i4>
      </vt:variant>
      <vt:variant>
        <vt:i4>5</vt:i4>
      </vt:variant>
      <vt:variant>
        <vt:lpwstr/>
      </vt:variant>
      <vt:variant>
        <vt:lpwstr>_Toc513790316</vt:lpwstr>
      </vt:variant>
      <vt:variant>
        <vt:i4>1048585</vt:i4>
      </vt:variant>
      <vt:variant>
        <vt:i4>62</vt:i4>
      </vt:variant>
      <vt:variant>
        <vt:i4>0</vt:i4>
      </vt:variant>
      <vt:variant>
        <vt:i4>5</vt:i4>
      </vt:variant>
      <vt:variant>
        <vt:lpwstr/>
      </vt:variant>
      <vt:variant>
        <vt:lpwstr>_Toc513790315</vt:lpwstr>
      </vt:variant>
      <vt:variant>
        <vt:i4>1048584</vt:i4>
      </vt:variant>
      <vt:variant>
        <vt:i4>56</vt:i4>
      </vt:variant>
      <vt:variant>
        <vt:i4>0</vt:i4>
      </vt:variant>
      <vt:variant>
        <vt:i4>5</vt:i4>
      </vt:variant>
      <vt:variant>
        <vt:lpwstr/>
      </vt:variant>
      <vt:variant>
        <vt:lpwstr>_Toc513790314</vt:lpwstr>
      </vt:variant>
      <vt:variant>
        <vt:i4>1048591</vt:i4>
      </vt:variant>
      <vt:variant>
        <vt:i4>50</vt:i4>
      </vt:variant>
      <vt:variant>
        <vt:i4>0</vt:i4>
      </vt:variant>
      <vt:variant>
        <vt:i4>5</vt:i4>
      </vt:variant>
      <vt:variant>
        <vt:lpwstr/>
      </vt:variant>
      <vt:variant>
        <vt:lpwstr>_Toc513790313</vt:lpwstr>
      </vt:variant>
      <vt:variant>
        <vt:i4>1048590</vt:i4>
      </vt:variant>
      <vt:variant>
        <vt:i4>44</vt:i4>
      </vt:variant>
      <vt:variant>
        <vt:i4>0</vt:i4>
      </vt:variant>
      <vt:variant>
        <vt:i4>5</vt:i4>
      </vt:variant>
      <vt:variant>
        <vt:lpwstr/>
      </vt:variant>
      <vt:variant>
        <vt:lpwstr>_Toc513790312</vt:lpwstr>
      </vt:variant>
      <vt:variant>
        <vt:i4>1048589</vt:i4>
      </vt:variant>
      <vt:variant>
        <vt:i4>38</vt:i4>
      </vt:variant>
      <vt:variant>
        <vt:i4>0</vt:i4>
      </vt:variant>
      <vt:variant>
        <vt:i4>5</vt:i4>
      </vt:variant>
      <vt:variant>
        <vt:lpwstr/>
      </vt:variant>
      <vt:variant>
        <vt:lpwstr>_Toc513790311</vt:lpwstr>
      </vt:variant>
      <vt:variant>
        <vt:i4>1048588</vt:i4>
      </vt:variant>
      <vt:variant>
        <vt:i4>32</vt:i4>
      </vt:variant>
      <vt:variant>
        <vt:i4>0</vt:i4>
      </vt:variant>
      <vt:variant>
        <vt:i4>5</vt:i4>
      </vt:variant>
      <vt:variant>
        <vt:lpwstr/>
      </vt:variant>
      <vt:variant>
        <vt:lpwstr>_Toc513790310</vt:lpwstr>
      </vt:variant>
      <vt:variant>
        <vt:i4>1114117</vt:i4>
      </vt:variant>
      <vt:variant>
        <vt:i4>26</vt:i4>
      </vt:variant>
      <vt:variant>
        <vt:i4>0</vt:i4>
      </vt:variant>
      <vt:variant>
        <vt:i4>5</vt:i4>
      </vt:variant>
      <vt:variant>
        <vt:lpwstr/>
      </vt:variant>
      <vt:variant>
        <vt:lpwstr>_Toc513790309</vt:lpwstr>
      </vt:variant>
      <vt:variant>
        <vt:i4>1114116</vt:i4>
      </vt:variant>
      <vt:variant>
        <vt:i4>20</vt:i4>
      </vt:variant>
      <vt:variant>
        <vt:i4>0</vt:i4>
      </vt:variant>
      <vt:variant>
        <vt:i4>5</vt:i4>
      </vt:variant>
      <vt:variant>
        <vt:lpwstr/>
      </vt:variant>
      <vt:variant>
        <vt:lpwstr>_Toc513790308</vt:lpwstr>
      </vt:variant>
      <vt:variant>
        <vt:i4>1114123</vt:i4>
      </vt:variant>
      <vt:variant>
        <vt:i4>14</vt:i4>
      </vt:variant>
      <vt:variant>
        <vt:i4>0</vt:i4>
      </vt:variant>
      <vt:variant>
        <vt:i4>5</vt:i4>
      </vt:variant>
      <vt:variant>
        <vt:lpwstr/>
      </vt:variant>
      <vt:variant>
        <vt:lpwstr>_Toc513790307</vt:lpwstr>
      </vt:variant>
      <vt:variant>
        <vt:i4>1114122</vt:i4>
      </vt:variant>
      <vt:variant>
        <vt:i4>8</vt:i4>
      </vt:variant>
      <vt:variant>
        <vt:i4>0</vt:i4>
      </vt:variant>
      <vt:variant>
        <vt:i4>5</vt:i4>
      </vt:variant>
      <vt:variant>
        <vt:lpwstr/>
      </vt:variant>
      <vt:variant>
        <vt:lpwstr>_Toc513790306</vt:lpwstr>
      </vt:variant>
      <vt:variant>
        <vt:i4>1114121</vt:i4>
      </vt:variant>
      <vt:variant>
        <vt:i4>2</vt:i4>
      </vt:variant>
      <vt:variant>
        <vt:i4>0</vt:i4>
      </vt:variant>
      <vt:variant>
        <vt:i4>5</vt:i4>
      </vt:variant>
      <vt:variant>
        <vt:lpwstr/>
      </vt:variant>
      <vt:variant>
        <vt:lpwstr>_Toc513790305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Licence</dc:title>
  <dc:creator>John Doherty</dc:creator>
  <cp:lastModifiedBy>Jeremy White</cp:lastModifiedBy>
  <cp:revision>4</cp:revision>
  <cp:lastPrinted>2018-05-19T03:27:00Z</cp:lastPrinted>
  <dcterms:created xsi:type="dcterms:W3CDTF">2018-08-29T04:46:00Z</dcterms:created>
  <dcterms:modified xsi:type="dcterms:W3CDTF">2018-08-30T21:51:00Z</dcterms:modified>
</cp:coreProperties>
</file>