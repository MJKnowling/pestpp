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E42BBEE" w:rsidR="00BA6D10" w:rsidRDefault="00E1209D" w:rsidP="00B34F9F">
      <w:pPr>
        <w:pStyle w:val="BodyText"/>
        <w:jc w:val="center"/>
        <w:rPr>
          <w:b/>
          <w:i w:val="0"/>
          <w:sz w:val="40"/>
          <w:lang w:val="en-AU"/>
        </w:rPr>
      </w:pPr>
      <w:r>
        <w:rPr>
          <w:b/>
          <w:i w:val="0"/>
          <w:sz w:val="40"/>
          <w:lang w:val="en-AU"/>
        </w:rPr>
        <w:t>Version 4</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0B97B56B" w:rsidR="00CE126F" w:rsidRDefault="00CE126F" w:rsidP="00E1209D">
      <w:pPr>
        <w:pStyle w:val="BodyText"/>
        <w:jc w:val="center"/>
        <w:rPr>
          <w:i w:val="0"/>
          <w:noProof/>
          <w:sz w:val="28"/>
          <w:lang w:val="en-AU"/>
        </w:rPr>
      </w:pP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358E2321" w14:textId="3A6E50FB" w:rsidR="00B34F9F" w:rsidRDefault="00CE126F" w:rsidP="00E1209D">
      <w:pPr>
        <w:pStyle w:val="BodyText"/>
        <w:jc w:val="center"/>
        <w:rPr>
          <w:i w:val="0"/>
          <w:noProof/>
          <w:sz w:val="28"/>
          <w:lang w:val="en-AU"/>
        </w:rPr>
      </w:pPr>
      <w:r>
        <w:rPr>
          <w:i w:val="0"/>
          <w:noProof/>
          <w:sz w:val="28"/>
          <w:lang w:val="en-AU"/>
        </w:rPr>
        <w:t>CAELUM</w:t>
      </w:r>
    </w:p>
    <w:p w14:paraId="352578F0" w14:textId="37348FF7" w:rsidR="00CE126F" w:rsidRPr="00CE126F" w:rsidRDefault="00CE126F" w:rsidP="00E1209D">
      <w:pPr>
        <w:pStyle w:val="BodyText"/>
        <w:jc w:val="center"/>
        <w:rPr>
          <w:noProof/>
          <w:sz w:val="22"/>
          <w:lang w:val="en-AU"/>
        </w:rPr>
      </w:pPr>
      <w:r w:rsidRPr="00CE126F">
        <w:rPr>
          <w:noProof/>
          <w:sz w:val="22"/>
          <w:lang w:val="en-AU"/>
        </w:rPr>
        <w:t>Collective for Advancing Environmental Modelling in Decision Support</w:t>
      </w: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5BB51495"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p>
    <w:p w14:paraId="5E96D3DF" w14:textId="4FDC8322"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77777777"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DFBDEA7" w:rsidR="000D645A" w:rsidRDefault="00BB1F16" w:rsidP="00E1209D">
      <w:pPr>
        <w:rPr>
          <w:lang w:val="en-AU"/>
        </w:rPr>
      </w:pPr>
      <w:r>
        <w:rPr>
          <w:lang w:val="en-AU"/>
        </w:rPr>
        <w:t>The term “</w:t>
      </w:r>
      <w:r w:rsidR="000D645A">
        <w:rPr>
          <w:lang w:val="en-AU"/>
        </w:rPr>
        <w:t>PEST++</w:t>
      </w:r>
      <w:r>
        <w:rPr>
          <w:lang w:val="en-AU"/>
        </w:rPr>
        <w:t>” no longer describes</w:t>
      </w:r>
      <w:r w:rsidR="000D645A">
        <w:rPr>
          <w:lang w:val="en-AU"/>
        </w:rPr>
        <w:t xml:space="preserve"> a single program.</w:t>
      </w:r>
      <w:r>
        <w:rPr>
          <w:lang w:val="en-AU"/>
        </w:rPr>
        <w:t xml:space="preserve"> It now</w:t>
      </w:r>
      <w:r w:rsidR="004C45F4">
        <w:rPr>
          <w:lang w:val="en-AU"/>
        </w:rPr>
        <w:t xml:space="preserve"> 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AE17B8">
        <w:rPr>
          <w:lang w:val="en-AU"/>
        </w:rPr>
        <w:t xml:space="preserve"> for details.</w:t>
      </w:r>
    </w:p>
    <w:p w14:paraId="07D42649" w14:textId="6E56159E"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51304A">
        <w:rPr>
          <w:lang w:val="en-AU"/>
        </w:rPr>
        <w:t>modeling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 and</w:t>
      </w:r>
      <w:r w:rsidR="00791C76">
        <w:rPr>
          <w:lang w:val="en-AU"/>
        </w:rPr>
        <w:t xml:space="preserve"> of deploying</w:t>
      </w:r>
      <w:r w:rsidR="00166439">
        <w:rPr>
          <w:lang w:val="en-AU"/>
        </w:rPr>
        <w:t xml:space="preserve"> advanced regularisation </w:t>
      </w:r>
      <w:r w:rsidR="00882DBD">
        <w:rPr>
          <w:lang w:val="en-AU"/>
        </w:rPr>
        <w:t>devices</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51304A">
        <w:rPr>
          <w:lang w:val="en-AU"/>
        </w:rPr>
        <w:t>modeling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BA644F"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30421F0F" w14:textId="615282FD" w:rsidR="000F2333"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520535147" w:history="1">
        <w:r w:rsidR="000F2333" w:rsidRPr="009F4893">
          <w:rPr>
            <w:rStyle w:val="Hyperlink"/>
            <w:noProof/>
          </w:rPr>
          <w:t>1. Introduction</w:t>
        </w:r>
        <w:r w:rsidR="000F2333">
          <w:rPr>
            <w:noProof/>
            <w:webHidden/>
          </w:rPr>
          <w:tab/>
        </w:r>
        <w:r w:rsidR="000F2333">
          <w:rPr>
            <w:noProof/>
            <w:webHidden/>
          </w:rPr>
          <w:fldChar w:fldCharType="begin"/>
        </w:r>
        <w:r w:rsidR="000F2333">
          <w:rPr>
            <w:noProof/>
            <w:webHidden/>
          </w:rPr>
          <w:instrText xml:space="preserve"> PAGEREF _Toc520535147 \h </w:instrText>
        </w:r>
        <w:r w:rsidR="000F2333">
          <w:rPr>
            <w:noProof/>
            <w:webHidden/>
          </w:rPr>
        </w:r>
        <w:r w:rsidR="000F2333">
          <w:rPr>
            <w:noProof/>
            <w:webHidden/>
          </w:rPr>
          <w:fldChar w:fldCharType="separate"/>
        </w:r>
        <w:r w:rsidR="000F2333">
          <w:rPr>
            <w:noProof/>
            <w:webHidden/>
          </w:rPr>
          <w:t>1</w:t>
        </w:r>
        <w:r w:rsidR="000F2333">
          <w:rPr>
            <w:noProof/>
            <w:webHidden/>
          </w:rPr>
          <w:fldChar w:fldCharType="end"/>
        </w:r>
      </w:hyperlink>
    </w:p>
    <w:p w14:paraId="73AE4EA6" w14:textId="672FDE91"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48" w:history="1">
        <w:r w:rsidR="000F2333" w:rsidRPr="009F4893">
          <w:rPr>
            <w:rStyle w:val="Hyperlink"/>
            <w:noProof/>
          </w:rPr>
          <w:t>1.1 PEST++ and PEST</w:t>
        </w:r>
        <w:r w:rsidR="000F2333">
          <w:rPr>
            <w:noProof/>
            <w:webHidden/>
          </w:rPr>
          <w:tab/>
        </w:r>
        <w:r w:rsidR="000F2333">
          <w:rPr>
            <w:noProof/>
            <w:webHidden/>
          </w:rPr>
          <w:fldChar w:fldCharType="begin"/>
        </w:r>
        <w:r w:rsidR="000F2333">
          <w:rPr>
            <w:noProof/>
            <w:webHidden/>
          </w:rPr>
          <w:instrText xml:space="preserve"> PAGEREF _Toc520535148 \h </w:instrText>
        </w:r>
        <w:r w:rsidR="000F2333">
          <w:rPr>
            <w:noProof/>
            <w:webHidden/>
          </w:rPr>
        </w:r>
        <w:r w:rsidR="000F2333">
          <w:rPr>
            <w:noProof/>
            <w:webHidden/>
          </w:rPr>
          <w:fldChar w:fldCharType="separate"/>
        </w:r>
        <w:r w:rsidR="000F2333">
          <w:rPr>
            <w:noProof/>
            <w:webHidden/>
          </w:rPr>
          <w:t>1</w:t>
        </w:r>
        <w:r w:rsidR="000F2333">
          <w:rPr>
            <w:noProof/>
            <w:webHidden/>
          </w:rPr>
          <w:fldChar w:fldCharType="end"/>
        </w:r>
      </w:hyperlink>
    </w:p>
    <w:p w14:paraId="010C2C19" w14:textId="779F87B0"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49" w:history="1">
        <w:r w:rsidR="000F2333" w:rsidRPr="009F4893">
          <w:rPr>
            <w:rStyle w:val="Hyperlink"/>
            <w:noProof/>
          </w:rPr>
          <w:t>1.2 Software Installation</w:t>
        </w:r>
        <w:r w:rsidR="000F2333">
          <w:rPr>
            <w:noProof/>
            <w:webHidden/>
          </w:rPr>
          <w:tab/>
        </w:r>
        <w:r w:rsidR="000F2333">
          <w:rPr>
            <w:noProof/>
            <w:webHidden/>
          </w:rPr>
          <w:fldChar w:fldCharType="begin"/>
        </w:r>
        <w:r w:rsidR="000F2333">
          <w:rPr>
            <w:noProof/>
            <w:webHidden/>
          </w:rPr>
          <w:instrText xml:space="preserve"> PAGEREF _Toc520535149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4B045CE0" w14:textId="54D7E7E0"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50" w:history="1">
        <w:r w:rsidR="000F2333" w:rsidRPr="009F4893">
          <w:rPr>
            <w:rStyle w:val="Hyperlink"/>
            <w:noProof/>
          </w:rPr>
          <w:t>1.3 This Document</w:t>
        </w:r>
        <w:r w:rsidR="000F2333">
          <w:rPr>
            <w:noProof/>
            <w:webHidden/>
          </w:rPr>
          <w:tab/>
        </w:r>
        <w:r w:rsidR="000F2333">
          <w:rPr>
            <w:noProof/>
            <w:webHidden/>
          </w:rPr>
          <w:fldChar w:fldCharType="begin"/>
        </w:r>
        <w:r w:rsidR="000F2333">
          <w:rPr>
            <w:noProof/>
            <w:webHidden/>
          </w:rPr>
          <w:instrText xml:space="preserve"> PAGEREF _Toc520535150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016BD426" w14:textId="032B34EE"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51" w:history="1">
        <w:r w:rsidR="000F2333" w:rsidRPr="009F4893">
          <w:rPr>
            <w:rStyle w:val="Hyperlink"/>
            <w:noProof/>
          </w:rPr>
          <w:t>1.4 A Model: Some Considerations</w:t>
        </w:r>
        <w:r w:rsidR="000F2333">
          <w:rPr>
            <w:noProof/>
            <w:webHidden/>
          </w:rPr>
          <w:tab/>
        </w:r>
        <w:r w:rsidR="000F2333">
          <w:rPr>
            <w:noProof/>
            <w:webHidden/>
          </w:rPr>
          <w:fldChar w:fldCharType="begin"/>
        </w:r>
        <w:r w:rsidR="000F2333">
          <w:rPr>
            <w:noProof/>
            <w:webHidden/>
          </w:rPr>
          <w:instrText xml:space="preserve"> PAGEREF _Toc520535151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20B65B6C" w14:textId="7CD5DD4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52" w:history="1">
        <w:r w:rsidR="000F2333" w:rsidRPr="009F4893">
          <w:rPr>
            <w:rStyle w:val="Hyperlink"/>
            <w:noProof/>
          </w:rPr>
          <w:t>1.4.1 Running a Model</w:t>
        </w:r>
        <w:r w:rsidR="000F2333">
          <w:rPr>
            <w:noProof/>
            <w:webHidden/>
          </w:rPr>
          <w:tab/>
        </w:r>
        <w:r w:rsidR="000F2333">
          <w:rPr>
            <w:noProof/>
            <w:webHidden/>
          </w:rPr>
          <w:fldChar w:fldCharType="begin"/>
        </w:r>
        <w:r w:rsidR="000F2333">
          <w:rPr>
            <w:noProof/>
            <w:webHidden/>
          </w:rPr>
          <w:instrText xml:space="preserve"> PAGEREF _Toc520535152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0EDDF8C2" w14:textId="6E1C538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53" w:history="1">
        <w:r w:rsidR="000F2333" w:rsidRPr="009F4893">
          <w:rPr>
            <w:rStyle w:val="Hyperlink"/>
            <w:noProof/>
          </w:rPr>
          <w:t>1.4.2 Model Input and Output Files</w:t>
        </w:r>
        <w:r w:rsidR="000F2333">
          <w:rPr>
            <w:noProof/>
            <w:webHidden/>
          </w:rPr>
          <w:tab/>
        </w:r>
        <w:r w:rsidR="000F2333">
          <w:rPr>
            <w:noProof/>
            <w:webHidden/>
          </w:rPr>
          <w:fldChar w:fldCharType="begin"/>
        </w:r>
        <w:r w:rsidR="000F2333">
          <w:rPr>
            <w:noProof/>
            <w:webHidden/>
          </w:rPr>
          <w:instrText xml:space="preserve"> PAGEREF _Toc520535153 \h </w:instrText>
        </w:r>
        <w:r w:rsidR="000F2333">
          <w:rPr>
            <w:noProof/>
            <w:webHidden/>
          </w:rPr>
        </w:r>
        <w:r w:rsidR="000F2333">
          <w:rPr>
            <w:noProof/>
            <w:webHidden/>
          </w:rPr>
          <w:fldChar w:fldCharType="separate"/>
        </w:r>
        <w:r w:rsidR="000F2333">
          <w:rPr>
            <w:noProof/>
            <w:webHidden/>
          </w:rPr>
          <w:t>4</w:t>
        </w:r>
        <w:r w:rsidR="000F2333">
          <w:rPr>
            <w:noProof/>
            <w:webHidden/>
          </w:rPr>
          <w:fldChar w:fldCharType="end"/>
        </w:r>
      </w:hyperlink>
    </w:p>
    <w:p w14:paraId="749CE422" w14:textId="22CAF0F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54" w:history="1">
        <w:r w:rsidR="000F2333" w:rsidRPr="009F4893">
          <w:rPr>
            <w:rStyle w:val="Hyperlink"/>
            <w:noProof/>
          </w:rPr>
          <w:t>1.4.3 Differentiability of Model Outputs</w:t>
        </w:r>
        <w:r w:rsidR="000F2333">
          <w:rPr>
            <w:noProof/>
            <w:webHidden/>
          </w:rPr>
          <w:tab/>
        </w:r>
        <w:r w:rsidR="000F2333">
          <w:rPr>
            <w:noProof/>
            <w:webHidden/>
          </w:rPr>
          <w:fldChar w:fldCharType="begin"/>
        </w:r>
        <w:r w:rsidR="000F2333">
          <w:rPr>
            <w:noProof/>
            <w:webHidden/>
          </w:rPr>
          <w:instrText xml:space="preserve"> PAGEREF _Toc520535154 \h </w:instrText>
        </w:r>
        <w:r w:rsidR="000F2333">
          <w:rPr>
            <w:noProof/>
            <w:webHidden/>
          </w:rPr>
        </w:r>
        <w:r w:rsidR="000F2333">
          <w:rPr>
            <w:noProof/>
            <w:webHidden/>
          </w:rPr>
          <w:fldChar w:fldCharType="separate"/>
        </w:r>
        <w:r w:rsidR="000F2333">
          <w:rPr>
            <w:noProof/>
            <w:webHidden/>
          </w:rPr>
          <w:t>5</w:t>
        </w:r>
        <w:r w:rsidR="000F2333">
          <w:rPr>
            <w:noProof/>
            <w:webHidden/>
          </w:rPr>
          <w:fldChar w:fldCharType="end"/>
        </w:r>
      </w:hyperlink>
    </w:p>
    <w:p w14:paraId="41E8D0A5" w14:textId="3C1999F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55" w:history="1">
        <w:r w:rsidR="000F2333" w:rsidRPr="009F4893">
          <w:rPr>
            <w:rStyle w:val="Hyperlink"/>
            <w:noProof/>
          </w:rPr>
          <w:t>1.4.4 Observations and Predictions</w:t>
        </w:r>
        <w:r w:rsidR="000F2333">
          <w:rPr>
            <w:noProof/>
            <w:webHidden/>
          </w:rPr>
          <w:tab/>
        </w:r>
        <w:r w:rsidR="000F2333">
          <w:rPr>
            <w:noProof/>
            <w:webHidden/>
          </w:rPr>
          <w:fldChar w:fldCharType="begin"/>
        </w:r>
        <w:r w:rsidR="000F2333">
          <w:rPr>
            <w:noProof/>
            <w:webHidden/>
          </w:rPr>
          <w:instrText xml:space="preserve"> PAGEREF _Toc520535155 \h </w:instrText>
        </w:r>
        <w:r w:rsidR="000F2333">
          <w:rPr>
            <w:noProof/>
            <w:webHidden/>
          </w:rPr>
        </w:r>
        <w:r w:rsidR="000F2333">
          <w:rPr>
            <w:noProof/>
            <w:webHidden/>
          </w:rPr>
          <w:fldChar w:fldCharType="separate"/>
        </w:r>
        <w:r w:rsidR="000F2333">
          <w:rPr>
            <w:noProof/>
            <w:webHidden/>
          </w:rPr>
          <w:t>6</w:t>
        </w:r>
        <w:r w:rsidR="000F2333">
          <w:rPr>
            <w:noProof/>
            <w:webHidden/>
          </w:rPr>
          <w:fldChar w:fldCharType="end"/>
        </w:r>
      </w:hyperlink>
    </w:p>
    <w:p w14:paraId="1B99158C" w14:textId="2AEF314E"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156" w:history="1">
        <w:r w:rsidR="000F2333" w:rsidRPr="009F4893">
          <w:rPr>
            <w:rStyle w:val="Hyperlink"/>
            <w:noProof/>
          </w:rPr>
          <w:t>2.  The PEST(++) Model Interface</w:t>
        </w:r>
        <w:r w:rsidR="000F2333">
          <w:rPr>
            <w:noProof/>
            <w:webHidden/>
          </w:rPr>
          <w:tab/>
        </w:r>
        <w:r w:rsidR="000F2333">
          <w:rPr>
            <w:noProof/>
            <w:webHidden/>
          </w:rPr>
          <w:fldChar w:fldCharType="begin"/>
        </w:r>
        <w:r w:rsidR="000F2333">
          <w:rPr>
            <w:noProof/>
            <w:webHidden/>
          </w:rPr>
          <w:instrText xml:space="preserve"> PAGEREF _Toc520535156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5ADC59E6" w14:textId="30682A9E"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57" w:history="1">
        <w:r w:rsidR="000F2333" w:rsidRPr="009F4893">
          <w:rPr>
            <w:rStyle w:val="Hyperlink"/>
            <w:noProof/>
          </w:rPr>
          <w:t>2.1 Introduction</w:t>
        </w:r>
        <w:r w:rsidR="000F2333">
          <w:rPr>
            <w:noProof/>
            <w:webHidden/>
          </w:rPr>
          <w:tab/>
        </w:r>
        <w:r w:rsidR="000F2333">
          <w:rPr>
            <w:noProof/>
            <w:webHidden/>
          </w:rPr>
          <w:fldChar w:fldCharType="begin"/>
        </w:r>
        <w:r w:rsidR="000F2333">
          <w:rPr>
            <w:noProof/>
            <w:webHidden/>
          </w:rPr>
          <w:instrText xml:space="preserve"> PAGEREF _Toc520535157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5271B5AE" w14:textId="1777F3F8"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58" w:history="1">
        <w:r w:rsidR="000F2333" w:rsidRPr="009F4893">
          <w:rPr>
            <w:rStyle w:val="Hyperlink"/>
            <w:noProof/>
          </w:rPr>
          <w:t>2.2 PEST++ Input Files</w:t>
        </w:r>
        <w:r w:rsidR="000F2333">
          <w:rPr>
            <w:noProof/>
            <w:webHidden/>
          </w:rPr>
          <w:tab/>
        </w:r>
        <w:r w:rsidR="000F2333">
          <w:rPr>
            <w:noProof/>
            <w:webHidden/>
          </w:rPr>
          <w:fldChar w:fldCharType="begin"/>
        </w:r>
        <w:r w:rsidR="000F2333">
          <w:rPr>
            <w:noProof/>
            <w:webHidden/>
          </w:rPr>
          <w:instrText xml:space="preserve"> PAGEREF _Toc520535158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6F53A7FA" w14:textId="495FA2CD"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59" w:history="1">
        <w:r w:rsidR="000F2333" w:rsidRPr="009F4893">
          <w:rPr>
            <w:rStyle w:val="Hyperlink"/>
            <w:noProof/>
          </w:rPr>
          <w:t>2.3 Template Files</w:t>
        </w:r>
        <w:r w:rsidR="000F2333">
          <w:rPr>
            <w:noProof/>
            <w:webHidden/>
          </w:rPr>
          <w:tab/>
        </w:r>
        <w:r w:rsidR="000F2333">
          <w:rPr>
            <w:noProof/>
            <w:webHidden/>
          </w:rPr>
          <w:fldChar w:fldCharType="begin"/>
        </w:r>
        <w:r w:rsidR="000F2333">
          <w:rPr>
            <w:noProof/>
            <w:webHidden/>
          </w:rPr>
          <w:instrText xml:space="preserve"> PAGEREF _Toc520535159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776024DE" w14:textId="282F0BE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0" w:history="1">
        <w:r w:rsidR="000F2333" w:rsidRPr="009F4893">
          <w:rPr>
            <w:rStyle w:val="Hyperlink"/>
            <w:noProof/>
          </w:rPr>
          <w:t>2.3.1 Model Input Files</w:t>
        </w:r>
        <w:r w:rsidR="000F2333">
          <w:rPr>
            <w:noProof/>
            <w:webHidden/>
          </w:rPr>
          <w:tab/>
        </w:r>
        <w:r w:rsidR="000F2333">
          <w:rPr>
            <w:noProof/>
            <w:webHidden/>
          </w:rPr>
          <w:fldChar w:fldCharType="begin"/>
        </w:r>
        <w:r w:rsidR="000F2333">
          <w:rPr>
            <w:noProof/>
            <w:webHidden/>
          </w:rPr>
          <w:instrText xml:space="preserve"> PAGEREF _Toc520535160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3E734D03" w14:textId="0335851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1" w:history="1">
        <w:r w:rsidR="000F2333" w:rsidRPr="009F4893">
          <w:rPr>
            <w:rStyle w:val="Hyperlink"/>
            <w:noProof/>
          </w:rPr>
          <w:t>2.3.2 An Example</w:t>
        </w:r>
        <w:r w:rsidR="000F2333">
          <w:rPr>
            <w:noProof/>
            <w:webHidden/>
          </w:rPr>
          <w:tab/>
        </w:r>
        <w:r w:rsidR="000F2333">
          <w:rPr>
            <w:noProof/>
            <w:webHidden/>
          </w:rPr>
          <w:fldChar w:fldCharType="begin"/>
        </w:r>
        <w:r w:rsidR="000F2333">
          <w:rPr>
            <w:noProof/>
            <w:webHidden/>
          </w:rPr>
          <w:instrText xml:space="preserve"> PAGEREF _Toc520535161 \h </w:instrText>
        </w:r>
        <w:r w:rsidR="000F2333">
          <w:rPr>
            <w:noProof/>
            <w:webHidden/>
          </w:rPr>
        </w:r>
        <w:r w:rsidR="000F2333">
          <w:rPr>
            <w:noProof/>
            <w:webHidden/>
          </w:rPr>
          <w:fldChar w:fldCharType="separate"/>
        </w:r>
        <w:r w:rsidR="000F2333">
          <w:rPr>
            <w:noProof/>
            <w:webHidden/>
          </w:rPr>
          <w:t>8</w:t>
        </w:r>
        <w:r w:rsidR="000F2333">
          <w:rPr>
            <w:noProof/>
            <w:webHidden/>
          </w:rPr>
          <w:fldChar w:fldCharType="end"/>
        </w:r>
      </w:hyperlink>
    </w:p>
    <w:p w14:paraId="685E4960" w14:textId="12A9270B"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2" w:history="1">
        <w:r w:rsidR="000F2333" w:rsidRPr="009F4893">
          <w:rPr>
            <w:rStyle w:val="Hyperlink"/>
            <w:noProof/>
          </w:rPr>
          <w:t>2.3.3 The Parameter Delimiter</w:t>
        </w:r>
        <w:r w:rsidR="000F2333">
          <w:rPr>
            <w:noProof/>
            <w:webHidden/>
          </w:rPr>
          <w:tab/>
        </w:r>
        <w:r w:rsidR="000F2333">
          <w:rPr>
            <w:noProof/>
            <w:webHidden/>
          </w:rPr>
          <w:fldChar w:fldCharType="begin"/>
        </w:r>
        <w:r w:rsidR="000F2333">
          <w:rPr>
            <w:noProof/>
            <w:webHidden/>
          </w:rPr>
          <w:instrText xml:space="preserve"> PAGEREF _Toc520535162 \h </w:instrText>
        </w:r>
        <w:r w:rsidR="000F2333">
          <w:rPr>
            <w:noProof/>
            <w:webHidden/>
          </w:rPr>
        </w:r>
        <w:r w:rsidR="000F2333">
          <w:rPr>
            <w:noProof/>
            <w:webHidden/>
          </w:rPr>
          <w:fldChar w:fldCharType="separate"/>
        </w:r>
        <w:r w:rsidR="000F2333">
          <w:rPr>
            <w:noProof/>
            <w:webHidden/>
          </w:rPr>
          <w:t>9</w:t>
        </w:r>
        <w:r w:rsidR="000F2333">
          <w:rPr>
            <w:noProof/>
            <w:webHidden/>
          </w:rPr>
          <w:fldChar w:fldCharType="end"/>
        </w:r>
      </w:hyperlink>
    </w:p>
    <w:p w14:paraId="0431C730" w14:textId="4A98FFD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3" w:history="1">
        <w:r w:rsidR="000F2333" w:rsidRPr="009F4893">
          <w:rPr>
            <w:rStyle w:val="Hyperlink"/>
            <w:noProof/>
          </w:rPr>
          <w:t>2.3.4 Parameter Names</w:t>
        </w:r>
        <w:r w:rsidR="000F2333">
          <w:rPr>
            <w:noProof/>
            <w:webHidden/>
          </w:rPr>
          <w:tab/>
        </w:r>
        <w:r w:rsidR="000F2333">
          <w:rPr>
            <w:noProof/>
            <w:webHidden/>
          </w:rPr>
          <w:fldChar w:fldCharType="begin"/>
        </w:r>
        <w:r w:rsidR="000F2333">
          <w:rPr>
            <w:noProof/>
            <w:webHidden/>
          </w:rPr>
          <w:instrText xml:space="preserve"> PAGEREF _Toc520535163 \h </w:instrText>
        </w:r>
        <w:r w:rsidR="000F2333">
          <w:rPr>
            <w:noProof/>
            <w:webHidden/>
          </w:rPr>
        </w:r>
        <w:r w:rsidR="000F2333">
          <w:rPr>
            <w:noProof/>
            <w:webHidden/>
          </w:rPr>
          <w:fldChar w:fldCharType="separate"/>
        </w:r>
        <w:r w:rsidR="000F2333">
          <w:rPr>
            <w:noProof/>
            <w:webHidden/>
          </w:rPr>
          <w:t>9</w:t>
        </w:r>
        <w:r w:rsidR="000F2333">
          <w:rPr>
            <w:noProof/>
            <w:webHidden/>
          </w:rPr>
          <w:fldChar w:fldCharType="end"/>
        </w:r>
      </w:hyperlink>
    </w:p>
    <w:p w14:paraId="04B331B7" w14:textId="2DC8327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4" w:history="1">
        <w:r w:rsidR="000F2333" w:rsidRPr="009F4893">
          <w:rPr>
            <w:rStyle w:val="Hyperlink"/>
            <w:noProof/>
          </w:rPr>
          <w:t>2.3.5 Setting the Parameter Space Width</w:t>
        </w:r>
        <w:r w:rsidR="000F2333">
          <w:rPr>
            <w:noProof/>
            <w:webHidden/>
          </w:rPr>
          <w:tab/>
        </w:r>
        <w:r w:rsidR="000F2333">
          <w:rPr>
            <w:noProof/>
            <w:webHidden/>
          </w:rPr>
          <w:fldChar w:fldCharType="begin"/>
        </w:r>
        <w:r w:rsidR="000F2333">
          <w:rPr>
            <w:noProof/>
            <w:webHidden/>
          </w:rPr>
          <w:instrText xml:space="preserve"> PAGEREF _Toc520535164 \h </w:instrText>
        </w:r>
        <w:r w:rsidR="000F2333">
          <w:rPr>
            <w:noProof/>
            <w:webHidden/>
          </w:rPr>
        </w:r>
        <w:r w:rsidR="000F2333">
          <w:rPr>
            <w:noProof/>
            <w:webHidden/>
          </w:rPr>
          <w:fldChar w:fldCharType="separate"/>
        </w:r>
        <w:r w:rsidR="000F2333">
          <w:rPr>
            <w:noProof/>
            <w:webHidden/>
          </w:rPr>
          <w:t>10</w:t>
        </w:r>
        <w:r w:rsidR="000F2333">
          <w:rPr>
            <w:noProof/>
            <w:webHidden/>
          </w:rPr>
          <w:fldChar w:fldCharType="end"/>
        </w:r>
      </w:hyperlink>
    </w:p>
    <w:p w14:paraId="6986F293" w14:textId="2A3B31FB"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5" w:history="1">
        <w:r w:rsidR="000F2333" w:rsidRPr="009F4893">
          <w:rPr>
            <w:rStyle w:val="Hyperlink"/>
            <w:noProof/>
          </w:rPr>
          <w:t>2.3.6 How a Parameter Space is Filled with a Number</w:t>
        </w:r>
        <w:r w:rsidR="000F2333">
          <w:rPr>
            <w:noProof/>
            <w:webHidden/>
          </w:rPr>
          <w:tab/>
        </w:r>
        <w:r w:rsidR="000F2333">
          <w:rPr>
            <w:noProof/>
            <w:webHidden/>
          </w:rPr>
          <w:fldChar w:fldCharType="begin"/>
        </w:r>
        <w:r w:rsidR="000F2333">
          <w:rPr>
            <w:noProof/>
            <w:webHidden/>
          </w:rPr>
          <w:instrText xml:space="preserve"> PAGEREF _Toc520535165 \h </w:instrText>
        </w:r>
        <w:r w:rsidR="000F2333">
          <w:rPr>
            <w:noProof/>
            <w:webHidden/>
          </w:rPr>
        </w:r>
        <w:r w:rsidR="000F2333">
          <w:rPr>
            <w:noProof/>
            <w:webHidden/>
          </w:rPr>
          <w:fldChar w:fldCharType="separate"/>
        </w:r>
        <w:r w:rsidR="000F2333">
          <w:rPr>
            <w:noProof/>
            <w:webHidden/>
          </w:rPr>
          <w:t>11</w:t>
        </w:r>
        <w:r w:rsidR="000F2333">
          <w:rPr>
            <w:noProof/>
            <w:webHidden/>
          </w:rPr>
          <w:fldChar w:fldCharType="end"/>
        </w:r>
      </w:hyperlink>
    </w:p>
    <w:p w14:paraId="7914DAF9" w14:textId="556E457D"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6" w:history="1">
        <w:r w:rsidR="000F2333" w:rsidRPr="009F4893">
          <w:rPr>
            <w:rStyle w:val="Hyperlink"/>
            <w:noProof/>
          </w:rPr>
          <w:t>2.3.7 Multiple Occurrences of the Same Parameter</w:t>
        </w:r>
        <w:r w:rsidR="000F2333">
          <w:rPr>
            <w:noProof/>
            <w:webHidden/>
          </w:rPr>
          <w:tab/>
        </w:r>
        <w:r w:rsidR="000F2333">
          <w:rPr>
            <w:noProof/>
            <w:webHidden/>
          </w:rPr>
          <w:fldChar w:fldCharType="begin"/>
        </w:r>
        <w:r w:rsidR="000F2333">
          <w:rPr>
            <w:noProof/>
            <w:webHidden/>
          </w:rPr>
          <w:instrText xml:space="preserve"> PAGEREF _Toc520535166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3021800A" w14:textId="55D19ABB"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7" w:history="1">
        <w:r w:rsidR="000F2333" w:rsidRPr="009F4893">
          <w:rPr>
            <w:rStyle w:val="Hyperlink"/>
            <w:noProof/>
          </w:rPr>
          <w:t>2.3.8 Preparing a Template File</w:t>
        </w:r>
        <w:r w:rsidR="000F2333">
          <w:rPr>
            <w:noProof/>
            <w:webHidden/>
          </w:rPr>
          <w:tab/>
        </w:r>
        <w:r w:rsidR="000F2333">
          <w:rPr>
            <w:noProof/>
            <w:webHidden/>
          </w:rPr>
          <w:fldChar w:fldCharType="begin"/>
        </w:r>
        <w:r w:rsidR="000F2333">
          <w:rPr>
            <w:noProof/>
            <w:webHidden/>
          </w:rPr>
          <w:instrText xml:space="preserve"> PAGEREF _Toc520535167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1039C399" w14:textId="47435047"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68" w:history="1">
        <w:r w:rsidR="000F2333" w:rsidRPr="009F4893">
          <w:rPr>
            <w:rStyle w:val="Hyperlink"/>
            <w:noProof/>
          </w:rPr>
          <w:t>2.4 Instruction Files</w:t>
        </w:r>
        <w:r w:rsidR="000F2333">
          <w:rPr>
            <w:noProof/>
            <w:webHidden/>
          </w:rPr>
          <w:tab/>
        </w:r>
        <w:r w:rsidR="000F2333">
          <w:rPr>
            <w:noProof/>
            <w:webHidden/>
          </w:rPr>
          <w:fldChar w:fldCharType="begin"/>
        </w:r>
        <w:r w:rsidR="000F2333">
          <w:rPr>
            <w:noProof/>
            <w:webHidden/>
          </w:rPr>
          <w:instrText xml:space="preserve"> PAGEREF _Toc520535168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13116E65" w14:textId="30728CC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69" w:history="1">
        <w:r w:rsidR="000F2333" w:rsidRPr="009F4893">
          <w:rPr>
            <w:rStyle w:val="Hyperlink"/>
            <w:noProof/>
          </w:rPr>
          <w:t>2.4.1 Precision in Model Output Files</w:t>
        </w:r>
        <w:r w:rsidR="000F2333">
          <w:rPr>
            <w:noProof/>
            <w:webHidden/>
          </w:rPr>
          <w:tab/>
        </w:r>
        <w:r w:rsidR="000F2333">
          <w:rPr>
            <w:noProof/>
            <w:webHidden/>
          </w:rPr>
          <w:fldChar w:fldCharType="begin"/>
        </w:r>
        <w:r w:rsidR="000F2333">
          <w:rPr>
            <w:noProof/>
            <w:webHidden/>
          </w:rPr>
          <w:instrText xml:space="preserve"> PAGEREF _Toc520535169 \h </w:instrText>
        </w:r>
        <w:r w:rsidR="000F2333">
          <w:rPr>
            <w:noProof/>
            <w:webHidden/>
          </w:rPr>
        </w:r>
        <w:r w:rsidR="000F2333">
          <w:rPr>
            <w:noProof/>
            <w:webHidden/>
          </w:rPr>
          <w:fldChar w:fldCharType="separate"/>
        </w:r>
        <w:r w:rsidR="000F2333">
          <w:rPr>
            <w:noProof/>
            <w:webHidden/>
          </w:rPr>
          <w:t>13</w:t>
        </w:r>
        <w:r w:rsidR="000F2333">
          <w:rPr>
            <w:noProof/>
            <w:webHidden/>
          </w:rPr>
          <w:fldChar w:fldCharType="end"/>
        </w:r>
      </w:hyperlink>
    </w:p>
    <w:p w14:paraId="1EC4D9CE" w14:textId="2BAFD2C4"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70" w:history="1">
        <w:r w:rsidR="000F2333" w:rsidRPr="009F4893">
          <w:rPr>
            <w:rStyle w:val="Hyperlink"/>
            <w:noProof/>
          </w:rPr>
          <w:t>2.4.2 How Model Output Files are Read</w:t>
        </w:r>
        <w:r w:rsidR="000F2333">
          <w:rPr>
            <w:noProof/>
            <w:webHidden/>
          </w:rPr>
          <w:tab/>
        </w:r>
        <w:r w:rsidR="000F2333">
          <w:rPr>
            <w:noProof/>
            <w:webHidden/>
          </w:rPr>
          <w:fldChar w:fldCharType="begin"/>
        </w:r>
        <w:r w:rsidR="000F2333">
          <w:rPr>
            <w:noProof/>
            <w:webHidden/>
          </w:rPr>
          <w:instrText xml:space="preserve"> PAGEREF _Toc520535170 \h </w:instrText>
        </w:r>
        <w:r w:rsidR="000F2333">
          <w:rPr>
            <w:noProof/>
            <w:webHidden/>
          </w:rPr>
        </w:r>
        <w:r w:rsidR="000F2333">
          <w:rPr>
            <w:noProof/>
            <w:webHidden/>
          </w:rPr>
          <w:fldChar w:fldCharType="separate"/>
        </w:r>
        <w:r w:rsidR="000F2333">
          <w:rPr>
            <w:noProof/>
            <w:webHidden/>
          </w:rPr>
          <w:t>13</w:t>
        </w:r>
        <w:r w:rsidR="000F2333">
          <w:rPr>
            <w:noProof/>
            <w:webHidden/>
          </w:rPr>
          <w:fldChar w:fldCharType="end"/>
        </w:r>
      </w:hyperlink>
    </w:p>
    <w:p w14:paraId="00E487C3" w14:textId="5A3DDF9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71" w:history="1">
        <w:r w:rsidR="000F2333" w:rsidRPr="009F4893">
          <w:rPr>
            <w:rStyle w:val="Hyperlink"/>
            <w:noProof/>
          </w:rPr>
          <w:t>2.4.3 An Example Instruction File</w:t>
        </w:r>
        <w:r w:rsidR="000F2333">
          <w:rPr>
            <w:noProof/>
            <w:webHidden/>
          </w:rPr>
          <w:tab/>
        </w:r>
        <w:r w:rsidR="000F2333">
          <w:rPr>
            <w:noProof/>
            <w:webHidden/>
          </w:rPr>
          <w:fldChar w:fldCharType="begin"/>
        </w:r>
        <w:r w:rsidR="000F2333">
          <w:rPr>
            <w:noProof/>
            <w:webHidden/>
          </w:rPr>
          <w:instrText xml:space="preserve"> PAGEREF _Toc520535171 \h </w:instrText>
        </w:r>
        <w:r w:rsidR="000F2333">
          <w:rPr>
            <w:noProof/>
            <w:webHidden/>
          </w:rPr>
        </w:r>
        <w:r w:rsidR="000F2333">
          <w:rPr>
            <w:noProof/>
            <w:webHidden/>
          </w:rPr>
          <w:fldChar w:fldCharType="separate"/>
        </w:r>
        <w:r w:rsidR="000F2333">
          <w:rPr>
            <w:noProof/>
            <w:webHidden/>
          </w:rPr>
          <w:t>14</w:t>
        </w:r>
        <w:r w:rsidR="000F2333">
          <w:rPr>
            <w:noProof/>
            <w:webHidden/>
          </w:rPr>
          <w:fldChar w:fldCharType="end"/>
        </w:r>
      </w:hyperlink>
    </w:p>
    <w:p w14:paraId="5A38E1BC" w14:textId="14A516B9"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72" w:history="1">
        <w:r w:rsidR="000F2333" w:rsidRPr="009F4893">
          <w:rPr>
            <w:rStyle w:val="Hyperlink"/>
            <w:noProof/>
          </w:rPr>
          <w:t>2.4.4 The Marker Delimiter</w:t>
        </w:r>
        <w:r w:rsidR="000F2333">
          <w:rPr>
            <w:noProof/>
            <w:webHidden/>
          </w:rPr>
          <w:tab/>
        </w:r>
        <w:r w:rsidR="000F2333">
          <w:rPr>
            <w:noProof/>
            <w:webHidden/>
          </w:rPr>
          <w:fldChar w:fldCharType="begin"/>
        </w:r>
        <w:r w:rsidR="000F2333">
          <w:rPr>
            <w:noProof/>
            <w:webHidden/>
          </w:rPr>
          <w:instrText xml:space="preserve"> PAGEREF _Toc520535172 \h </w:instrText>
        </w:r>
        <w:r w:rsidR="000F2333">
          <w:rPr>
            <w:noProof/>
            <w:webHidden/>
          </w:rPr>
        </w:r>
        <w:r w:rsidR="000F2333">
          <w:rPr>
            <w:noProof/>
            <w:webHidden/>
          </w:rPr>
          <w:fldChar w:fldCharType="separate"/>
        </w:r>
        <w:r w:rsidR="000F2333">
          <w:rPr>
            <w:noProof/>
            <w:webHidden/>
          </w:rPr>
          <w:t>14</w:t>
        </w:r>
        <w:r w:rsidR="000F2333">
          <w:rPr>
            <w:noProof/>
            <w:webHidden/>
          </w:rPr>
          <w:fldChar w:fldCharType="end"/>
        </w:r>
      </w:hyperlink>
    </w:p>
    <w:p w14:paraId="5338D558" w14:textId="370083D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73" w:history="1">
        <w:r w:rsidR="000F2333" w:rsidRPr="009F4893">
          <w:rPr>
            <w:rStyle w:val="Hyperlink"/>
            <w:noProof/>
          </w:rPr>
          <w:t>2.4.5 Observation Names</w:t>
        </w:r>
        <w:r w:rsidR="000F2333">
          <w:rPr>
            <w:noProof/>
            <w:webHidden/>
          </w:rPr>
          <w:tab/>
        </w:r>
        <w:r w:rsidR="000F2333">
          <w:rPr>
            <w:noProof/>
            <w:webHidden/>
          </w:rPr>
          <w:fldChar w:fldCharType="begin"/>
        </w:r>
        <w:r w:rsidR="000F2333">
          <w:rPr>
            <w:noProof/>
            <w:webHidden/>
          </w:rPr>
          <w:instrText xml:space="preserve"> PAGEREF _Toc520535173 \h </w:instrText>
        </w:r>
        <w:r w:rsidR="000F2333">
          <w:rPr>
            <w:noProof/>
            <w:webHidden/>
          </w:rPr>
        </w:r>
        <w:r w:rsidR="000F2333">
          <w:rPr>
            <w:noProof/>
            <w:webHidden/>
          </w:rPr>
          <w:fldChar w:fldCharType="separate"/>
        </w:r>
        <w:r w:rsidR="000F2333">
          <w:rPr>
            <w:noProof/>
            <w:webHidden/>
          </w:rPr>
          <w:t>15</w:t>
        </w:r>
        <w:r w:rsidR="000F2333">
          <w:rPr>
            <w:noProof/>
            <w:webHidden/>
          </w:rPr>
          <w:fldChar w:fldCharType="end"/>
        </w:r>
      </w:hyperlink>
    </w:p>
    <w:p w14:paraId="465D736D" w14:textId="1B010DCA"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74" w:history="1">
        <w:r w:rsidR="000F2333" w:rsidRPr="009F4893">
          <w:rPr>
            <w:rStyle w:val="Hyperlink"/>
            <w:noProof/>
          </w:rPr>
          <w:t>2.4.6 The Instruction Set</w:t>
        </w:r>
        <w:r w:rsidR="000F2333">
          <w:rPr>
            <w:noProof/>
            <w:webHidden/>
          </w:rPr>
          <w:tab/>
        </w:r>
        <w:r w:rsidR="000F2333">
          <w:rPr>
            <w:noProof/>
            <w:webHidden/>
          </w:rPr>
          <w:fldChar w:fldCharType="begin"/>
        </w:r>
        <w:r w:rsidR="000F2333">
          <w:rPr>
            <w:noProof/>
            <w:webHidden/>
          </w:rPr>
          <w:instrText xml:space="preserve"> PAGEREF _Toc520535174 \h </w:instrText>
        </w:r>
        <w:r w:rsidR="000F2333">
          <w:rPr>
            <w:noProof/>
            <w:webHidden/>
          </w:rPr>
        </w:r>
        <w:r w:rsidR="000F2333">
          <w:rPr>
            <w:noProof/>
            <w:webHidden/>
          </w:rPr>
          <w:fldChar w:fldCharType="separate"/>
        </w:r>
        <w:r w:rsidR="000F2333">
          <w:rPr>
            <w:noProof/>
            <w:webHidden/>
          </w:rPr>
          <w:t>15</w:t>
        </w:r>
        <w:r w:rsidR="000F2333">
          <w:rPr>
            <w:noProof/>
            <w:webHidden/>
          </w:rPr>
          <w:fldChar w:fldCharType="end"/>
        </w:r>
      </w:hyperlink>
    </w:p>
    <w:p w14:paraId="0A21EA01" w14:textId="6F857E7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75" w:history="1">
        <w:r w:rsidR="000F2333" w:rsidRPr="009F4893">
          <w:rPr>
            <w:rStyle w:val="Hyperlink"/>
            <w:noProof/>
          </w:rPr>
          <w:t>2.4.7 Making an Instruction File</w:t>
        </w:r>
        <w:r w:rsidR="000F2333">
          <w:rPr>
            <w:noProof/>
            <w:webHidden/>
          </w:rPr>
          <w:tab/>
        </w:r>
        <w:r w:rsidR="000F2333">
          <w:rPr>
            <w:noProof/>
            <w:webHidden/>
          </w:rPr>
          <w:fldChar w:fldCharType="begin"/>
        </w:r>
        <w:r w:rsidR="000F2333">
          <w:rPr>
            <w:noProof/>
            <w:webHidden/>
          </w:rPr>
          <w:instrText xml:space="preserve"> PAGEREF _Toc520535175 \h </w:instrText>
        </w:r>
        <w:r w:rsidR="000F2333">
          <w:rPr>
            <w:noProof/>
            <w:webHidden/>
          </w:rPr>
        </w:r>
        <w:r w:rsidR="000F2333">
          <w:rPr>
            <w:noProof/>
            <w:webHidden/>
          </w:rPr>
          <w:fldChar w:fldCharType="separate"/>
        </w:r>
        <w:r w:rsidR="000F2333">
          <w:rPr>
            <w:noProof/>
            <w:webHidden/>
          </w:rPr>
          <w:t>26</w:t>
        </w:r>
        <w:r w:rsidR="000F2333">
          <w:rPr>
            <w:noProof/>
            <w:webHidden/>
          </w:rPr>
          <w:fldChar w:fldCharType="end"/>
        </w:r>
      </w:hyperlink>
    </w:p>
    <w:p w14:paraId="521ACDD4" w14:textId="5B46F036"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176" w:history="1">
        <w:r w:rsidR="000F2333" w:rsidRPr="009F4893">
          <w:rPr>
            <w:rStyle w:val="Hyperlink"/>
            <w:noProof/>
          </w:rPr>
          <w:t>3. Some Important PEST++ Features</w:t>
        </w:r>
        <w:r w:rsidR="000F2333">
          <w:rPr>
            <w:noProof/>
            <w:webHidden/>
          </w:rPr>
          <w:tab/>
        </w:r>
        <w:r w:rsidR="000F2333">
          <w:rPr>
            <w:noProof/>
            <w:webHidden/>
          </w:rPr>
          <w:fldChar w:fldCharType="begin"/>
        </w:r>
        <w:r w:rsidR="000F2333">
          <w:rPr>
            <w:noProof/>
            <w:webHidden/>
          </w:rPr>
          <w:instrText xml:space="preserve"> PAGEREF _Toc520535176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695710F6" w14:textId="344DFF7E"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77" w:history="1">
        <w:r w:rsidR="000F2333" w:rsidRPr="009F4893">
          <w:rPr>
            <w:rStyle w:val="Hyperlink"/>
            <w:noProof/>
          </w:rPr>
          <w:t>3.1 General</w:t>
        </w:r>
        <w:r w:rsidR="000F2333">
          <w:rPr>
            <w:noProof/>
            <w:webHidden/>
          </w:rPr>
          <w:tab/>
        </w:r>
        <w:r w:rsidR="000F2333">
          <w:rPr>
            <w:noProof/>
            <w:webHidden/>
          </w:rPr>
          <w:fldChar w:fldCharType="begin"/>
        </w:r>
        <w:r w:rsidR="000F2333">
          <w:rPr>
            <w:noProof/>
            <w:webHidden/>
          </w:rPr>
          <w:instrText xml:space="preserve"> PAGEREF _Toc520535177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4C328A21" w14:textId="3D3FCE03"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78" w:history="1">
        <w:r w:rsidR="000F2333" w:rsidRPr="009F4893">
          <w:rPr>
            <w:rStyle w:val="Hyperlink"/>
            <w:noProof/>
          </w:rPr>
          <w:t>3.2 Parameter Adjustment</w:t>
        </w:r>
        <w:r w:rsidR="000F2333">
          <w:rPr>
            <w:noProof/>
            <w:webHidden/>
          </w:rPr>
          <w:tab/>
        </w:r>
        <w:r w:rsidR="000F2333">
          <w:rPr>
            <w:noProof/>
            <w:webHidden/>
          </w:rPr>
          <w:fldChar w:fldCharType="begin"/>
        </w:r>
        <w:r w:rsidR="000F2333">
          <w:rPr>
            <w:noProof/>
            <w:webHidden/>
          </w:rPr>
          <w:instrText xml:space="preserve"> PAGEREF _Toc520535178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49E9E8E2" w14:textId="3CD3848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79" w:history="1">
        <w:r w:rsidR="000F2333" w:rsidRPr="009F4893">
          <w:rPr>
            <w:rStyle w:val="Hyperlink"/>
            <w:noProof/>
          </w:rPr>
          <w:t>3.2.1 Parameter Transformation</w:t>
        </w:r>
        <w:r w:rsidR="000F2333">
          <w:rPr>
            <w:noProof/>
            <w:webHidden/>
          </w:rPr>
          <w:tab/>
        </w:r>
        <w:r w:rsidR="000F2333">
          <w:rPr>
            <w:noProof/>
            <w:webHidden/>
          </w:rPr>
          <w:fldChar w:fldCharType="begin"/>
        </w:r>
        <w:r w:rsidR="000F2333">
          <w:rPr>
            <w:noProof/>
            <w:webHidden/>
          </w:rPr>
          <w:instrText xml:space="preserve"> PAGEREF _Toc520535179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2D97F839" w14:textId="46D182DC"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0" w:history="1">
        <w:r w:rsidR="000F2333" w:rsidRPr="009F4893">
          <w:rPr>
            <w:rStyle w:val="Hyperlink"/>
            <w:noProof/>
          </w:rPr>
          <w:t>3.2.2 Fixed and Tied Parameters</w:t>
        </w:r>
        <w:r w:rsidR="000F2333">
          <w:rPr>
            <w:noProof/>
            <w:webHidden/>
          </w:rPr>
          <w:tab/>
        </w:r>
        <w:r w:rsidR="000F2333">
          <w:rPr>
            <w:noProof/>
            <w:webHidden/>
          </w:rPr>
          <w:fldChar w:fldCharType="begin"/>
        </w:r>
        <w:r w:rsidR="000F2333">
          <w:rPr>
            <w:noProof/>
            <w:webHidden/>
          </w:rPr>
          <w:instrText xml:space="preserve"> PAGEREF _Toc520535180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3A1A7F8B" w14:textId="3FE72414"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1" w:history="1">
        <w:r w:rsidR="000F2333" w:rsidRPr="009F4893">
          <w:rPr>
            <w:rStyle w:val="Hyperlink"/>
            <w:noProof/>
          </w:rPr>
          <w:t>3.2.3 Upper and Lower Parameter Bounds</w:t>
        </w:r>
        <w:r w:rsidR="000F2333">
          <w:rPr>
            <w:noProof/>
            <w:webHidden/>
          </w:rPr>
          <w:tab/>
        </w:r>
        <w:r w:rsidR="000F2333">
          <w:rPr>
            <w:noProof/>
            <w:webHidden/>
          </w:rPr>
          <w:fldChar w:fldCharType="begin"/>
        </w:r>
        <w:r w:rsidR="000F2333">
          <w:rPr>
            <w:noProof/>
            <w:webHidden/>
          </w:rPr>
          <w:instrText xml:space="preserve"> PAGEREF _Toc520535181 \h </w:instrText>
        </w:r>
        <w:r w:rsidR="000F2333">
          <w:rPr>
            <w:noProof/>
            <w:webHidden/>
          </w:rPr>
        </w:r>
        <w:r w:rsidR="000F2333">
          <w:rPr>
            <w:noProof/>
            <w:webHidden/>
          </w:rPr>
          <w:fldChar w:fldCharType="separate"/>
        </w:r>
        <w:r w:rsidR="000F2333">
          <w:rPr>
            <w:noProof/>
            <w:webHidden/>
          </w:rPr>
          <w:t>28</w:t>
        </w:r>
        <w:r w:rsidR="000F2333">
          <w:rPr>
            <w:noProof/>
            <w:webHidden/>
          </w:rPr>
          <w:fldChar w:fldCharType="end"/>
        </w:r>
      </w:hyperlink>
    </w:p>
    <w:p w14:paraId="259BD35C" w14:textId="2BEBFFD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2" w:history="1">
        <w:r w:rsidR="000F2333" w:rsidRPr="009F4893">
          <w:rPr>
            <w:rStyle w:val="Hyperlink"/>
            <w:noProof/>
          </w:rPr>
          <w:t>3.2.4 Scale and Offset</w:t>
        </w:r>
        <w:r w:rsidR="000F2333">
          <w:rPr>
            <w:noProof/>
            <w:webHidden/>
          </w:rPr>
          <w:tab/>
        </w:r>
        <w:r w:rsidR="000F2333">
          <w:rPr>
            <w:noProof/>
            <w:webHidden/>
          </w:rPr>
          <w:fldChar w:fldCharType="begin"/>
        </w:r>
        <w:r w:rsidR="000F2333">
          <w:rPr>
            <w:noProof/>
            <w:webHidden/>
          </w:rPr>
          <w:instrText xml:space="preserve"> PAGEREF _Toc520535182 \h </w:instrText>
        </w:r>
        <w:r w:rsidR="000F2333">
          <w:rPr>
            <w:noProof/>
            <w:webHidden/>
          </w:rPr>
        </w:r>
        <w:r w:rsidR="000F2333">
          <w:rPr>
            <w:noProof/>
            <w:webHidden/>
          </w:rPr>
          <w:fldChar w:fldCharType="separate"/>
        </w:r>
        <w:r w:rsidR="000F2333">
          <w:rPr>
            <w:noProof/>
            <w:webHidden/>
          </w:rPr>
          <w:t>28</w:t>
        </w:r>
        <w:r w:rsidR="000F2333">
          <w:rPr>
            <w:noProof/>
            <w:webHidden/>
          </w:rPr>
          <w:fldChar w:fldCharType="end"/>
        </w:r>
      </w:hyperlink>
    </w:p>
    <w:p w14:paraId="66083E6C" w14:textId="044295F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3" w:history="1">
        <w:r w:rsidR="000F2333" w:rsidRPr="009F4893">
          <w:rPr>
            <w:rStyle w:val="Hyperlink"/>
            <w:noProof/>
          </w:rPr>
          <w:t>3.2.5 Parameter Change Limits</w:t>
        </w:r>
        <w:r w:rsidR="000F2333">
          <w:rPr>
            <w:noProof/>
            <w:webHidden/>
          </w:rPr>
          <w:tab/>
        </w:r>
        <w:r w:rsidR="000F2333">
          <w:rPr>
            <w:noProof/>
            <w:webHidden/>
          </w:rPr>
          <w:fldChar w:fldCharType="begin"/>
        </w:r>
        <w:r w:rsidR="000F2333">
          <w:rPr>
            <w:noProof/>
            <w:webHidden/>
          </w:rPr>
          <w:instrText xml:space="preserve"> PAGEREF _Toc520535183 \h </w:instrText>
        </w:r>
        <w:r w:rsidR="000F2333">
          <w:rPr>
            <w:noProof/>
            <w:webHidden/>
          </w:rPr>
        </w:r>
        <w:r w:rsidR="000F2333">
          <w:rPr>
            <w:noProof/>
            <w:webHidden/>
          </w:rPr>
          <w:fldChar w:fldCharType="separate"/>
        </w:r>
        <w:r w:rsidR="000F2333">
          <w:rPr>
            <w:noProof/>
            <w:webHidden/>
          </w:rPr>
          <w:t>29</w:t>
        </w:r>
        <w:r w:rsidR="000F2333">
          <w:rPr>
            <w:noProof/>
            <w:webHidden/>
          </w:rPr>
          <w:fldChar w:fldCharType="end"/>
        </w:r>
      </w:hyperlink>
    </w:p>
    <w:p w14:paraId="654F9271" w14:textId="2A887B9F"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84" w:history="1">
        <w:r w:rsidR="000F2333" w:rsidRPr="009F4893">
          <w:rPr>
            <w:rStyle w:val="Hyperlink"/>
            <w:noProof/>
          </w:rPr>
          <w:t>3.3 Calculation of Derivatives</w:t>
        </w:r>
        <w:r w:rsidR="000F2333">
          <w:rPr>
            <w:noProof/>
            <w:webHidden/>
          </w:rPr>
          <w:tab/>
        </w:r>
        <w:r w:rsidR="000F2333">
          <w:rPr>
            <w:noProof/>
            <w:webHidden/>
          </w:rPr>
          <w:fldChar w:fldCharType="begin"/>
        </w:r>
        <w:r w:rsidR="000F2333">
          <w:rPr>
            <w:noProof/>
            <w:webHidden/>
          </w:rPr>
          <w:instrText xml:space="preserve"> PAGEREF _Toc520535184 \h </w:instrText>
        </w:r>
        <w:r w:rsidR="000F2333">
          <w:rPr>
            <w:noProof/>
            <w:webHidden/>
          </w:rPr>
        </w:r>
        <w:r w:rsidR="000F2333">
          <w:rPr>
            <w:noProof/>
            <w:webHidden/>
          </w:rPr>
          <w:fldChar w:fldCharType="separate"/>
        </w:r>
        <w:r w:rsidR="000F2333">
          <w:rPr>
            <w:noProof/>
            <w:webHidden/>
          </w:rPr>
          <w:t>30</w:t>
        </w:r>
        <w:r w:rsidR="000F2333">
          <w:rPr>
            <w:noProof/>
            <w:webHidden/>
          </w:rPr>
          <w:fldChar w:fldCharType="end"/>
        </w:r>
      </w:hyperlink>
    </w:p>
    <w:p w14:paraId="38B1F7C1" w14:textId="42E9D8B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5" w:history="1">
        <w:r w:rsidR="000F2333" w:rsidRPr="009F4893">
          <w:rPr>
            <w:rStyle w:val="Hyperlink"/>
            <w:noProof/>
          </w:rPr>
          <w:t>3.3.1 General</w:t>
        </w:r>
        <w:r w:rsidR="000F2333">
          <w:rPr>
            <w:noProof/>
            <w:webHidden/>
          </w:rPr>
          <w:tab/>
        </w:r>
        <w:r w:rsidR="000F2333">
          <w:rPr>
            <w:noProof/>
            <w:webHidden/>
          </w:rPr>
          <w:fldChar w:fldCharType="begin"/>
        </w:r>
        <w:r w:rsidR="000F2333">
          <w:rPr>
            <w:noProof/>
            <w:webHidden/>
          </w:rPr>
          <w:instrText xml:space="preserve"> PAGEREF _Toc520535185 \h </w:instrText>
        </w:r>
        <w:r w:rsidR="000F2333">
          <w:rPr>
            <w:noProof/>
            <w:webHidden/>
          </w:rPr>
        </w:r>
        <w:r w:rsidR="000F2333">
          <w:rPr>
            <w:noProof/>
            <w:webHidden/>
          </w:rPr>
          <w:fldChar w:fldCharType="separate"/>
        </w:r>
        <w:r w:rsidR="000F2333">
          <w:rPr>
            <w:noProof/>
            <w:webHidden/>
          </w:rPr>
          <w:t>30</w:t>
        </w:r>
        <w:r w:rsidR="000F2333">
          <w:rPr>
            <w:noProof/>
            <w:webHidden/>
          </w:rPr>
          <w:fldChar w:fldCharType="end"/>
        </w:r>
      </w:hyperlink>
    </w:p>
    <w:p w14:paraId="1E7A86E0" w14:textId="13A0EB4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6" w:history="1">
        <w:r w:rsidR="000F2333" w:rsidRPr="009F4893">
          <w:rPr>
            <w:rStyle w:val="Hyperlink"/>
            <w:noProof/>
          </w:rPr>
          <w:t>3.3.2 Forward or Central Differences</w:t>
        </w:r>
        <w:r w:rsidR="000F2333">
          <w:rPr>
            <w:noProof/>
            <w:webHidden/>
          </w:rPr>
          <w:tab/>
        </w:r>
        <w:r w:rsidR="000F2333">
          <w:rPr>
            <w:noProof/>
            <w:webHidden/>
          </w:rPr>
          <w:fldChar w:fldCharType="begin"/>
        </w:r>
        <w:r w:rsidR="000F2333">
          <w:rPr>
            <w:noProof/>
            <w:webHidden/>
          </w:rPr>
          <w:instrText xml:space="preserve"> PAGEREF _Toc520535186 \h </w:instrText>
        </w:r>
        <w:r w:rsidR="000F2333">
          <w:rPr>
            <w:noProof/>
            <w:webHidden/>
          </w:rPr>
        </w:r>
        <w:r w:rsidR="000F2333">
          <w:rPr>
            <w:noProof/>
            <w:webHidden/>
          </w:rPr>
          <w:fldChar w:fldCharType="separate"/>
        </w:r>
        <w:r w:rsidR="000F2333">
          <w:rPr>
            <w:noProof/>
            <w:webHidden/>
          </w:rPr>
          <w:t>31</w:t>
        </w:r>
        <w:r w:rsidR="000F2333">
          <w:rPr>
            <w:noProof/>
            <w:webHidden/>
          </w:rPr>
          <w:fldChar w:fldCharType="end"/>
        </w:r>
      </w:hyperlink>
    </w:p>
    <w:p w14:paraId="5D94F818" w14:textId="08AC40A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7" w:history="1">
        <w:r w:rsidR="000F2333" w:rsidRPr="009F4893">
          <w:rPr>
            <w:rStyle w:val="Hyperlink"/>
            <w:noProof/>
          </w:rPr>
          <w:t>3.3.3 Parameter Increments for Two and Three-Point Derivatives</w:t>
        </w:r>
        <w:r w:rsidR="000F2333">
          <w:rPr>
            <w:noProof/>
            <w:webHidden/>
          </w:rPr>
          <w:tab/>
        </w:r>
        <w:r w:rsidR="000F2333">
          <w:rPr>
            <w:noProof/>
            <w:webHidden/>
          </w:rPr>
          <w:fldChar w:fldCharType="begin"/>
        </w:r>
        <w:r w:rsidR="000F2333">
          <w:rPr>
            <w:noProof/>
            <w:webHidden/>
          </w:rPr>
          <w:instrText xml:space="preserve"> PAGEREF _Toc520535187 \h </w:instrText>
        </w:r>
        <w:r w:rsidR="000F2333">
          <w:rPr>
            <w:noProof/>
            <w:webHidden/>
          </w:rPr>
        </w:r>
        <w:r w:rsidR="000F2333">
          <w:rPr>
            <w:noProof/>
            <w:webHidden/>
          </w:rPr>
          <w:fldChar w:fldCharType="separate"/>
        </w:r>
        <w:r w:rsidR="000F2333">
          <w:rPr>
            <w:noProof/>
            <w:webHidden/>
          </w:rPr>
          <w:t>32</w:t>
        </w:r>
        <w:r w:rsidR="000F2333">
          <w:rPr>
            <w:noProof/>
            <w:webHidden/>
          </w:rPr>
          <w:fldChar w:fldCharType="end"/>
        </w:r>
      </w:hyperlink>
    </w:p>
    <w:p w14:paraId="36FE9DD1" w14:textId="328F24B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8" w:history="1">
        <w:r w:rsidR="000F2333" w:rsidRPr="009F4893">
          <w:rPr>
            <w:rStyle w:val="Hyperlink"/>
            <w:noProof/>
          </w:rPr>
          <w:t>3.3.4 Settings for Three-Point Derivatives</w:t>
        </w:r>
        <w:r w:rsidR="000F2333">
          <w:rPr>
            <w:noProof/>
            <w:webHidden/>
          </w:rPr>
          <w:tab/>
        </w:r>
        <w:r w:rsidR="000F2333">
          <w:rPr>
            <w:noProof/>
            <w:webHidden/>
          </w:rPr>
          <w:fldChar w:fldCharType="begin"/>
        </w:r>
        <w:r w:rsidR="000F2333">
          <w:rPr>
            <w:noProof/>
            <w:webHidden/>
          </w:rPr>
          <w:instrText xml:space="preserve"> PAGEREF _Toc520535188 \h </w:instrText>
        </w:r>
        <w:r w:rsidR="000F2333">
          <w:rPr>
            <w:noProof/>
            <w:webHidden/>
          </w:rPr>
        </w:r>
        <w:r w:rsidR="000F2333">
          <w:rPr>
            <w:noProof/>
            <w:webHidden/>
          </w:rPr>
          <w:fldChar w:fldCharType="separate"/>
        </w:r>
        <w:r w:rsidR="000F2333">
          <w:rPr>
            <w:noProof/>
            <w:webHidden/>
          </w:rPr>
          <w:t>34</w:t>
        </w:r>
        <w:r w:rsidR="000F2333">
          <w:rPr>
            <w:noProof/>
            <w:webHidden/>
          </w:rPr>
          <w:fldChar w:fldCharType="end"/>
        </w:r>
      </w:hyperlink>
    </w:p>
    <w:p w14:paraId="60F92062" w14:textId="5409EA1A"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89" w:history="1">
        <w:r w:rsidR="000F2333" w:rsidRPr="009F4893">
          <w:rPr>
            <w:rStyle w:val="Hyperlink"/>
            <w:noProof/>
          </w:rPr>
          <w:t>3.3.5 How to Obtain Derivatives You Can Trust</w:t>
        </w:r>
        <w:r w:rsidR="000F2333">
          <w:rPr>
            <w:noProof/>
            <w:webHidden/>
          </w:rPr>
          <w:tab/>
        </w:r>
        <w:r w:rsidR="000F2333">
          <w:rPr>
            <w:noProof/>
            <w:webHidden/>
          </w:rPr>
          <w:fldChar w:fldCharType="begin"/>
        </w:r>
        <w:r w:rsidR="000F2333">
          <w:rPr>
            <w:noProof/>
            <w:webHidden/>
          </w:rPr>
          <w:instrText xml:space="preserve"> PAGEREF _Toc520535189 \h </w:instrText>
        </w:r>
        <w:r w:rsidR="000F2333">
          <w:rPr>
            <w:noProof/>
            <w:webHidden/>
          </w:rPr>
        </w:r>
        <w:r w:rsidR="000F2333">
          <w:rPr>
            <w:noProof/>
            <w:webHidden/>
          </w:rPr>
          <w:fldChar w:fldCharType="separate"/>
        </w:r>
        <w:r w:rsidR="000F2333">
          <w:rPr>
            <w:noProof/>
            <w:webHidden/>
          </w:rPr>
          <w:t>34</w:t>
        </w:r>
        <w:r w:rsidR="000F2333">
          <w:rPr>
            <w:noProof/>
            <w:webHidden/>
          </w:rPr>
          <w:fldChar w:fldCharType="end"/>
        </w:r>
      </w:hyperlink>
    </w:p>
    <w:p w14:paraId="505C380D" w14:textId="68B9F43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190" w:history="1">
        <w:r w:rsidR="000F2333" w:rsidRPr="009F4893">
          <w:rPr>
            <w:rStyle w:val="Hyperlink"/>
            <w:noProof/>
          </w:rPr>
          <w:t>3.3.6 Looking at Model Outputs under the Magnifying Glass</w:t>
        </w:r>
        <w:r w:rsidR="000F2333">
          <w:rPr>
            <w:noProof/>
            <w:webHidden/>
          </w:rPr>
          <w:tab/>
        </w:r>
        <w:r w:rsidR="000F2333">
          <w:rPr>
            <w:noProof/>
            <w:webHidden/>
          </w:rPr>
          <w:fldChar w:fldCharType="begin"/>
        </w:r>
        <w:r w:rsidR="000F2333">
          <w:rPr>
            <w:noProof/>
            <w:webHidden/>
          </w:rPr>
          <w:instrText xml:space="preserve"> PAGEREF _Toc520535190 \h </w:instrText>
        </w:r>
        <w:r w:rsidR="000F2333">
          <w:rPr>
            <w:noProof/>
            <w:webHidden/>
          </w:rPr>
        </w:r>
        <w:r w:rsidR="000F2333">
          <w:rPr>
            <w:noProof/>
            <w:webHidden/>
          </w:rPr>
          <w:fldChar w:fldCharType="separate"/>
        </w:r>
        <w:r w:rsidR="000F2333">
          <w:rPr>
            <w:noProof/>
            <w:webHidden/>
          </w:rPr>
          <w:t>35</w:t>
        </w:r>
        <w:r w:rsidR="000F2333">
          <w:rPr>
            <w:noProof/>
            <w:webHidden/>
          </w:rPr>
          <w:fldChar w:fldCharType="end"/>
        </w:r>
      </w:hyperlink>
    </w:p>
    <w:p w14:paraId="7CDF2C80" w14:textId="2C6087C4"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91" w:history="1">
        <w:r w:rsidR="000F2333" w:rsidRPr="009F4893">
          <w:rPr>
            <w:rStyle w:val="Hyperlink"/>
            <w:noProof/>
          </w:rPr>
          <w:t>3.4 The Jacobian Matrix File</w:t>
        </w:r>
        <w:r w:rsidR="000F2333">
          <w:rPr>
            <w:noProof/>
            <w:webHidden/>
          </w:rPr>
          <w:tab/>
        </w:r>
        <w:r w:rsidR="000F2333">
          <w:rPr>
            <w:noProof/>
            <w:webHidden/>
          </w:rPr>
          <w:fldChar w:fldCharType="begin"/>
        </w:r>
        <w:r w:rsidR="000F2333">
          <w:rPr>
            <w:noProof/>
            <w:webHidden/>
          </w:rPr>
          <w:instrText xml:space="preserve"> PAGEREF _Toc520535191 \h </w:instrText>
        </w:r>
        <w:r w:rsidR="000F2333">
          <w:rPr>
            <w:noProof/>
            <w:webHidden/>
          </w:rPr>
        </w:r>
        <w:r w:rsidR="000F2333">
          <w:rPr>
            <w:noProof/>
            <w:webHidden/>
          </w:rPr>
          <w:fldChar w:fldCharType="separate"/>
        </w:r>
        <w:r w:rsidR="000F2333">
          <w:rPr>
            <w:noProof/>
            <w:webHidden/>
          </w:rPr>
          <w:t>36</w:t>
        </w:r>
        <w:r w:rsidR="000F2333">
          <w:rPr>
            <w:noProof/>
            <w:webHidden/>
          </w:rPr>
          <w:fldChar w:fldCharType="end"/>
        </w:r>
      </w:hyperlink>
    </w:p>
    <w:p w14:paraId="18BB2C47" w14:textId="4DC30F5A"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92" w:history="1">
        <w:r w:rsidR="000F2333" w:rsidRPr="009F4893">
          <w:rPr>
            <w:rStyle w:val="Hyperlink"/>
            <w:noProof/>
          </w:rPr>
          <w:t>3.5 The Objective Function</w:t>
        </w:r>
        <w:r w:rsidR="000F2333">
          <w:rPr>
            <w:noProof/>
            <w:webHidden/>
          </w:rPr>
          <w:tab/>
        </w:r>
        <w:r w:rsidR="000F2333">
          <w:rPr>
            <w:noProof/>
            <w:webHidden/>
          </w:rPr>
          <w:fldChar w:fldCharType="begin"/>
        </w:r>
        <w:r w:rsidR="000F2333">
          <w:rPr>
            <w:noProof/>
            <w:webHidden/>
          </w:rPr>
          <w:instrText xml:space="preserve"> PAGEREF _Toc520535192 \h </w:instrText>
        </w:r>
        <w:r w:rsidR="000F2333">
          <w:rPr>
            <w:noProof/>
            <w:webHidden/>
          </w:rPr>
        </w:r>
        <w:r w:rsidR="000F2333">
          <w:rPr>
            <w:noProof/>
            <w:webHidden/>
          </w:rPr>
          <w:fldChar w:fldCharType="separate"/>
        </w:r>
        <w:r w:rsidR="000F2333">
          <w:rPr>
            <w:noProof/>
            <w:webHidden/>
          </w:rPr>
          <w:t>37</w:t>
        </w:r>
        <w:r w:rsidR="000F2333">
          <w:rPr>
            <w:noProof/>
            <w:webHidden/>
          </w:rPr>
          <w:fldChar w:fldCharType="end"/>
        </w:r>
      </w:hyperlink>
    </w:p>
    <w:p w14:paraId="5F9E6A58" w14:textId="7DE6A0CC"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193" w:history="1">
        <w:r w:rsidR="000F2333" w:rsidRPr="009F4893">
          <w:rPr>
            <w:rStyle w:val="Hyperlink"/>
            <w:noProof/>
          </w:rPr>
          <w:t>4. The PEST Control File</w:t>
        </w:r>
        <w:r w:rsidR="000F2333">
          <w:rPr>
            <w:noProof/>
            <w:webHidden/>
          </w:rPr>
          <w:tab/>
        </w:r>
        <w:r w:rsidR="000F2333">
          <w:rPr>
            <w:noProof/>
            <w:webHidden/>
          </w:rPr>
          <w:fldChar w:fldCharType="begin"/>
        </w:r>
        <w:r w:rsidR="000F2333">
          <w:rPr>
            <w:noProof/>
            <w:webHidden/>
          </w:rPr>
          <w:instrText xml:space="preserve"> PAGEREF _Toc520535193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5B62A7E8" w14:textId="6F6286DA"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94" w:history="1">
        <w:r w:rsidR="000F2333" w:rsidRPr="009F4893">
          <w:rPr>
            <w:rStyle w:val="Hyperlink"/>
            <w:noProof/>
          </w:rPr>
          <w:t>4.1 General</w:t>
        </w:r>
        <w:r w:rsidR="000F2333">
          <w:rPr>
            <w:noProof/>
            <w:webHidden/>
          </w:rPr>
          <w:tab/>
        </w:r>
        <w:r w:rsidR="000F2333">
          <w:rPr>
            <w:noProof/>
            <w:webHidden/>
          </w:rPr>
          <w:fldChar w:fldCharType="begin"/>
        </w:r>
        <w:r w:rsidR="000F2333">
          <w:rPr>
            <w:noProof/>
            <w:webHidden/>
          </w:rPr>
          <w:instrText xml:space="preserve"> PAGEREF _Toc520535194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72D0455F" w14:textId="6290EAC7"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95" w:history="1">
        <w:r w:rsidR="000F2333" w:rsidRPr="009F4893">
          <w:rPr>
            <w:rStyle w:val="Hyperlink"/>
            <w:noProof/>
          </w:rPr>
          <w:t>4.2 Naming Conventions</w:t>
        </w:r>
        <w:r w:rsidR="000F2333">
          <w:rPr>
            <w:noProof/>
            <w:webHidden/>
          </w:rPr>
          <w:tab/>
        </w:r>
        <w:r w:rsidR="000F2333">
          <w:rPr>
            <w:noProof/>
            <w:webHidden/>
          </w:rPr>
          <w:fldChar w:fldCharType="begin"/>
        </w:r>
        <w:r w:rsidR="000F2333">
          <w:rPr>
            <w:noProof/>
            <w:webHidden/>
          </w:rPr>
          <w:instrText xml:space="preserve"> PAGEREF _Toc520535195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3B024267" w14:textId="7DD7B53B"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96" w:history="1">
        <w:r w:rsidR="000F2333" w:rsidRPr="009F4893">
          <w:rPr>
            <w:rStyle w:val="Hyperlink"/>
            <w:noProof/>
          </w:rPr>
          <w:t>4.3 Sections</w:t>
        </w:r>
        <w:r w:rsidR="000F2333">
          <w:rPr>
            <w:noProof/>
            <w:webHidden/>
          </w:rPr>
          <w:tab/>
        </w:r>
        <w:r w:rsidR="000F2333">
          <w:rPr>
            <w:noProof/>
            <w:webHidden/>
          </w:rPr>
          <w:fldChar w:fldCharType="begin"/>
        </w:r>
        <w:r w:rsidR="000F2333">
          <w:rPr>
            <w:noProof/>
            <w:webHidden/>
          </w:rPr>
          <w:instrText xml:space="preserve"> PAGEREF _Toc520535196 \h </w:instrText>
        </w:r>
        <w:r w:rsidR="000F2333">
          <w:rPr>
            <w:noProof/>
            <w:webHidden/>
          </w:rPr>
        </w:r>
        <w:r w:rsidR="000F2333">
          <w:rPr>
            <w:noProof/>
            <w:webHidden/>
          </w:rPr>
          <w:fldChar w:fldCharType="separate"/>
        </w:r>
        <w:r w:rsidR="000F2333">
          <w:rPr>
            <w:noProof/>
            <w:webHidden/>
          </w:rPr>
          <w:t>40</w:t>
        </w:r>
        <w:r w:rsidR="000F2333">
          <w:rPr>
            <w:noProof/>
            <w:webHidden/>
          </w:rPr>
          <w:fldChar w:fldCharType="end"/>
        </w:r>
      </w:hyperlink>
    </w:p>
    <w:p w14:paraId="60BA2AAE" w14:textId="6847EAB5"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97" w:history="1">
        <w:r w:rsidR="000F2333" w:rsidRPr="009F4893">
          <w:rPr>
            <w:rStyle w:val="Hyperlink"/>
            <w:noProof/>
          </w:rPr>
          <w:t>4.4 Control Variables</w:t>
        </w:r>
        <w:r w:rsidR="000F2333">
          <w:rPr>
            <w:noProof/>
            <w:webHidden/>
          </w:rPr>
          <w:tab/>
        </w:r>
        <w:r w:rsidR="000F2333">
          <w:rPr>
            <w:noProof/>
            <w:webHidden/>
          </w:rPr>
          <w:fldChar w:fldCharType="begin"/>
        </w:r>
        <w:r w:rsidR="000F2333">
          <w:rPr>
            <w:noProof/>
            <w:webHidden/>
          </w:rPr>
          <w:instrText xml:space="preserve"> PAGEREF _Toc520535197 \h </w:instrText>
        </w:r>
        <w:r w:rsidR="000F2333">
          <w:rPr>
            <w:noProof/>
            <w:webHidden/>
          </w:rPr>
        </w:r>
        <w:r w:rsidR="000F2333">
          <w:rPr>
            <w:noProof/>
            <w:webHidden/>
          </w:rPr>
          <w:fldChar w:fldCharType="separate"/>
        </w:r>
        <w:r w:rsidR="000F2333">
          <w:rPr>
            <w:noProof/>
            <w:webHidden/>
          </w:rPr>
          <w:t>41</w:t>
        </w:r>
        <w:r w:rsidR="000F2333">
          <w:rPr>
            <w:noProof/>
            <w:webHidden/>
          </w:rPr>
          <w:fldChar w:fldCharType="end"/>
        </w:r>
      </w:hyperlink>
    </w:p>
    <w:p w14:paraId="61043711" w14:textId="390AD2D8"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98" w:history="1">
        <w:r w:rsidR="000F2333" w:rsidRPr="009F4893">
          <w:rPr>
            <w:rStyle w:val="Hyperlink"/>
            <w:noProof/>
          </w:rPr>
          <w:t>4.5 The PESTCHEK Utility</w:t>
        </w:r>
        <w:r w:rsidR="000F2333">
          <w:rPr>
            <w:noProof/>
            <w:webHidden/>
          </w:rPr>
          <w:tab/>
        </w:r>
        <w:r w:rsidR="000F2333">
          <w:rPr>
            <w:noProof/>
            <w:webHidden/>
          </w:rPr>
          <w:fldChar w:fldCharType="begin"/>
        </w:r>
        <w:r w:rsidR="000F2333">
          <w:rPr>
            <w:noProof/>
            <w:webHidden/>
          </w:rPr>
          <w:instrText xml:space="preserve"> PAGEREF _Toc520535198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79C1698E" w14:textId="117FBA6C"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199" w:history="1">
        <w:r w:rsidR="000F2333" w:rsidRPr="009F4893">
          <w:rPr>
            <w:rStyle w:val="Hyperlink"/>
            <w:noProof/>
          </w:rPr>
          <w:t>4.6 Control Data Section</w:t>
        </w:r>
        <w:r w:rsidR="000F2333">
          <w:rPr>
            <w:noProof/>
            <w:webHidden/>
          </w:rPr>
          <w:tab/>
        </w:r>
        <w:r w:rsidR="000F2333">
          <w:rPr>
            <w:noProof/>
            <w:webHidden/>
          </w:rPr>
          <w:fldChar w:fldCharType="begin"/>
        </w:r>
        <w:r w:rsidR="000F2333">
          <w:rPr>
            <w:noProof/>
            <w:webHidden/>
          </w:rPr>
          <w:instrText xml:space="preserve"> PAGEREF _Toc520535199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0BFB5963" w14:textId="0743D71C"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0" w:history="1">
        <w:r w:rsidR="000F2333" w:rsidRPr="009F4893">
          <w:rPr>
            <w:rStyle w:val="Hyperlink"/>
            <w:noProof/>
          </w:rPr>
          <w:t>4.6.1 General</w:t>
        </w:r>
        <w:r w:rsidR="000F2333">
          <w:rPr>
            <w:noProof/>
            <w:webHidden/>
          </w:rPr>
          <w:tab/>
        </w:r>
        <w:r w:rsidR="000F2333">
          <w:rPr>
            <w:noProof/>
            <w:webHidden/>
          </w:rPr>
          <w:fldChar w:fldCharType="begin"/>
        </w:r>
        <w:r w:rsidR="000F2333">
          <w:rPr>
            <w:noProof/>
            <w:webHidden/>
          </w:rPr>
          <w:instrText xml:space="preserve"> PAGEREF _Toc520535200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44A0D48D" w14:textId="779A563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1" w:history="1">
        <w:r w:rsidR="000F2333" w:rsidRPr="009F4893">
          <w:rPr>
            <w:rStyle w:val="Hyperlink"/>
            <w:noProof/>
          </w:rPr>
          <w:t>4.6.2 First Line</w:t>
        </w:r>
        <w:r w:rsidR="000F2333">
          <w:rPr>
            <w:noProof/>
            <w:webHidden/>
          </w:rPr>
          <w:tab/>
        </w:r>
        <w:r w:rsidR="000F2333">
          <w:rPr>
            <w:noProof/>
            <w:webHidden/>
          </w:rPr>
          <w:fldChar w:fldCharType="begin"/>
        </w:r>
        <w:r w:rsidR="000F2333">
          <w:rPr>
            <w:noProof/>
            <w:webHidden/>
          </w:rPr>
          <w:instrText xml:space="preserve"> PAGEREF _Toc520535201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6906F7CB" w14:textId="73AA18B9"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2" w:history="1">
        <w:r w:rsidR="000F2333" w:rsidRPr="009F4893">
          <w:rPr>
            <w:rStyle w:val="Hyperlink"/>
            <w:noProof/>
          </w:rPr>
          <w:t>4.6.3 Second Line</w:t>
        </w:r>
        <w:r w:rsidR="000F2333">
          <w:rPr>
            <w:noProof/>
            <w:webHidden/>
          </w:rPr>
          <w:tab/>
        </w:r>
        <w:r w:rsidR="000F2333">
          <w:rPr>
            <w:noProof/>
            <w:webHidden/>
          </w:rPr>
          <w:fldChar w:fldCharType="begin"/>
        </w:r>
        <w:r w:rsidR="000F2333">
          <w:rPr>
            <w:noProof/>
            <w:webHidden/>
          </w:rPr>
          <w:instrText xml:space="preserve"> PAGEREF _Toc520535202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4B5D0707" w14:textId="017B7D2D"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3" w:history="1">
        <w:r w:rsidR="000F2333" w:rsidRPr="009F4893">
          <w:rPr>
            <w:rStyle w:val="Hyperlink"/>
            <w:noProof/>
          </w:rPr>
          <w:t>4.6.4 Third Line</w:t>
        </w:r>
        <w:r w:rsidR="000F2333">
          <w:rPr>
            <w:noProof/>
            <w:webHidden/>
          </w:rPr>
          <w:tab/>
        </w:r>
        <w:r w:rsidR="000F2333">
          <w:rPr>
            <w:noProof/>
            <w:webHidden/>
          </w:rPr>
          <w:fldChar w:fldCharType="begin"/>
        </w:r>
        <w:r w:rsidR="000F2333">
          <w:rPr>
            <w:noProof/>
            <w:webHidden/>
          </w:rPr>
          <w:instrText xml:space="preserve"> PAGEREF _Toc520535203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4AE3810B" w14:textId="24D99C8A"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4" w:history="1">
        <w:r w:rsidR="000F2333" w:rsidRPr="009F4893">
          <w:rPr>
            <w:rStyle w:val="Hyperlink"/>
            <w:noProof/>
          </w:rPr>
          <w:t>4.6.5 Fourth Line</w:t>
        </w:r>
        <w:r w:rsidR="000F2333">
          <w:rPr>
            <w:noProof/>
            <w:webHidden/>
          </w:rPr>
          <w:tab/>
        </w:r>
        <w:r w:rsidR="000F2333">
          <w:rPr>
            <w:noProof/>
            <w:webHidden/>
          </w:rPr>
          <w:fldChar w:fldCharType="begin"/>
        </w:r>
        <w:r w:rsidR="000F2333">
          <w:rPr>
            <w:noProof/>
            <w:webHidden/>
          </w:rPr>
          <w:instrText xml:space="preserve"> PAGEREF _Toc520535204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14DA533F" w14:textId="2831820C"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5" w:history="1">
        <w:r w:rsidR="000F2333" w:rsidRPr="009F4893">
          <w:rPr>
            <w:rStyle w:val="Hyperlink"/>
            <w:noProof/>
          </w:rPr>
          <w:t>4.6.6 Fifth Line</w:t>
        </w:r>
        <w:r w:rsidR="000F2333">
          <w:rPr>
            <w:noProof/>
            <w:webHidden/>
          </w:rPr>
          <w:tab/>
        </w:r>
        <w:r w:rsidR="000F2333">
          <w:rPr>
            <w:noProof/>
            <w:webHidden/>
          </w:rPr>
          <w:fldChar w:fldCharType="begin"/>
        </w:r>
        <w:r w:rsidR="000F2333">
          <w:rPr>
            <w:noProof/>
            <w:webHidden/>
          </w:rPr>
          <w:instrText xml:space="preserve"> PAGEREF _Toc520535205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16B85FF8" w14:textId="669655A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6" w:history="1">
        <w:r w:rsidR="000F2333" w:rsidRPr="009F4893">
          <w:rPr>
            <w:rStyle w:val="Hyperlink"/>
            <w:noProof/>
          </w:rPr>
          <w:t>4.6.7 Sixth Line</w:t>
        </w:r>
        <w:r w:rsidR="000F2333">
          <w:rPr>
            <w:noProof/>
            <w:webHidden/>
          </w:rPr>
          <w:tab/>
        </w:r>
        <w:r w:rsidR="000F2333">
          <w:rPr>
            <w:noProof/>
            <w:webHidden/>
          </w:rPr>
          <w:fldChar w:fldCharType="begin"/>
        </w:r>
        <w:r w:rsidR="000F2333">
          <w:rPr>
            <w:noProof/>
            <w:webHidden/>
          </w:rPr>
          <w:instrText xml:space="preserve"> PAGEREF _Toc520535206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3A467CE5" w14:textId="71A450E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7" w:history="1">
        <w:r w:rsidR="000F2333" w:rsidRPr="009F4893">
          <w:rPr>
            <w:rStyle w:val="Hyperlink"/>
            <w:noProof/>
          </w:rPr>
          <w:t>4.6.8 Seventh Line</w:t>
        </w:r>
        <w:r w:rsidR="000F2333">
          <w:rPr>
            <w:noProof/>
            <w:webHidden/>
          </w:rPr>
          <w:tab/>
        </w:r>
        <w:r w:rsidR="000F2333">
          <w:rPr>
            <w:noProof/>
            <w:webHidden/>
          </w:rPr>
          <w:fldChar w:fldCharType="begin"/>
        </w:r>
        <w:r w:rsidR="000F2333">
          <w:rPr>
            <w:noProof/>
            <w:webHidden/>
          </w:rPr>
          <w:instrText xml:space="preserve"> PAGEREF _Toc520535207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3D3221D4" w14:textId="56AD8326"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8" w:history="1">
        <w:r w:rsidR="000F2333" w:rsidRPr="009F4893">
          <w:rPr>
            <w:rStyle w:val="Hyperlink"/>
            <w:noProof/>
          </w:rPr>
          <w:t>4.6.9 Eighth Line</w:t>
        </w:r>
        <w:r w:rsidR="000F2333">
          <w:rPr>
            <w:noProof/>
            <w:webHidden/>
          </w:rPr>
          <w:tab/>
        </w:r>
        <w:r w:rsidR="000F2333">
          <w:rPr>
            <w:noProof/>
            <w:webHidden/>
          </w:rPr>
          <w:fldChar w:fldCharType="begin"/>
        </w:r>
        <w:r w:rsidR="000F2333">
          <w:rPr>
            <w:noProof/>
            <w:webHidden/>
          </w:rPr>
          <w:instrText xml:space="preserve"> PAGEREF _Toc520535208 \h </w:instrText>
        </w:r>
        <w:r w:rsidR="000F2333">
          <w:rPr>
            <w:noProof/>
            <w:webHidden/>
          </w:rPr>
        </w:r>
        <w:r w:rsidR="000F2333">
          <w:rPr>
            <w:noProof/>
            <w:webHidden/>
          </w:rPr>
          <w:fldChar w:fldCharType="separate"/>
        </w:r>
        <w:r w:rsidR="000F2333">
          <w:rPr>
            <w:noProof/>
            <w:webHidden/>
          </w:rPr>
          <w:t>47</w:t>
        </w:r>
        <w:r w:rsidR="000F2333">
          <w:rPr>
            <w:noProof/>
            <w:webHidden/>
          </w:rPr>
          <w:fldChar w:fldCharType="end"/>
        </w:r>
      </w:hyperlink>
    </w:p>
    <w:p w14:paraId="4748842D" w14:textId="61E4C55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09" w:history="1">
        <w:r w:rsidR="000F2333" w:rsidRPr="009F4893">
          <w:rPr>
            <w:rStyle w:val="Hyperlink"/>
            <w:noProof/>
          </w:rPr>
          <w:t>4.6.10 Ninth Line</w:t>
        </w:r>
        <w:r w:rsidR="000F2333">
          <w:rPr>
            <w:noProof/>
            <w:webHidden/>
          </w:rPr>
          <w:tab/>
        </w:r>
        <w:r w:rsidR="000F2333">
          <w:rPr>
            <w:noProof/>
            <w:webHidden/>
          </w:rPr>
          <w:fldChar w:fldCharType="begin"/>
        </w:r>
        <w:r w:rsidR="000F2333">
          <w:rPr>
            <w:noProof/>
            <w:webHidden/>
          </w:rPr>
          <w:instrText xml:space="preserve"> PAGEREF _Toc520535209 \h </w:instrText>
        </w:r>
        <w:r w:rsidR="000F2333">
          <w:rPr>
            <w:noProof/>
            <w:webHidden/>
          </w:rPr>
        </w:r>
        <w:r w:rsidR="000F2333">
          <w:rPr>
            <w:noProof/>
            <w:webHidden/>
          </w:rPr>
          <w:fldChar w:fldCharType="separate"/>
        </w:r>
        <w:r w:rsidR="000F2333">
          <w:rPr>
            <w:noProof/>
            <w:webHidden/>
          </w:rPr>
          <w:t>47</w:t>
        </w:r>
        <w:r w:rsidR="000F2333">
          <w:rPr>
            <w:noProof/>
            <w:webHidden/>
          </w:rPr>
          <w:fldChar w:fldCharType="end"/>
        </w:r>
      </w:hyperlink>
    </w:p>
    <w:p w14:paraId="44039B19" w14:textId="640EE6EA"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10" w:history="1">
        <w:r w:rsidR="000F2333" w:rsidRPr="009F4893">
          <w:rPr>
            <w:rStyle w:val="Hyperlink"/>
            <w:noProof/>
          </w:rPr>
          <w:t>4.7 Singular Value Decomposition Section</w:t>
        </w:r>
        <w:r w:rsidR="000F2333">
          <w:rPr>
            <w:noProof/>
            <w:webHidden/>
          </w:rPr>
          <w:tab/>
        </w:r>
        <w:r w:rsidR="000F2333">
          <w:rPr>
            <w:noProof/>
            <w:webHidden/>
          </w:rPr>
          <w:fldChar w:fldCharType="begin"/>
        </w:r>
        <w:r w:rsidR="000F2333">
          <w:rPr>
            <w:noProof/>
            <w:webHidden/>
          </w:rPr>
          <w:instrText xml:space="preserve"> PAGEREF _Toc520535210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5961E55F" w14:textId="671C83ED"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11" w:history="1">
        <w:r w:rsidR="000F2333" w:rsidRPr="009F4893">
          <w:rPr>
            <w:rStyle w:val="Hyperlink"/>
            <w:noProof/>
          </w:rPr>
          <w:t>4.8 Parameter Groups Section</w:t>
        </w:r>
        <w:r w:rsidR="000F2333">
          <w:rPr>
            <w:noProof/>
            <w:webHidden/>
          </w:rPr>
          <w:tab/>
        </w:r>
        <w:r w:rsidR="000F2333">
          <w:rPr>
            <w:noProof/>
            <w:webHidden/>
          </w:rPr>
          <w:fldChar w:fldCharType="begin"/>
        </w:r>
        <w:r w:rsidR="000F2333">
          <w:rPr>
            <w:noProof/>
            <w:webHidden/>
          </w:rPr>
          <w:instrText xml:space="preserve"> PAGEREF _Toc520535211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1BA95ECE" w14:textId="653DE4A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12" w:history="1">
        <w:r w:rsidR="000F2333" w:rsidRPr="009F4893">
          <w:rPr>
            <w:rStyle w:val="Hyperlink"/>
            <w:noProof/>
          </w:rPr>
          <w:t>4.8.1 General</w:t>
        </w:r>
        <w:r w:rsidR="000F2333">
          <w:rPr>
            <w:noProof/>
            <w:webHidden/>
          </w:rPr>
          <w:tab/>
        </w:r>
        <w:r w:rsidR="000F2333">
          <w:rPr>
            <w:noProof/>
            <w:webHidden/>
          </w:rPr>
          <w:fldChar w:fldCharType="begin"/>
        </w:r>
        <w:r w:rsidR="000F2333">
          <w:rPr>
            <w:noProof/>
            <w:webHidden/>
          </w:rPr>
          <w:instrText xml:space="preserve"> PAGEREF _Toc520535212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4BA6D0E3" w14:textId="60FCCA0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13" w:history="1">
        <w:r w:rsidR="000F2333" w:rsidRPr="009F4893">
          <w:rPr>
            <w:rStyle w:val="Hyperlink"/>
            <w:noProof/>
          </w:rPr>
          <w:t>4.8.2 Parameter Group Variables</w:t>
        </w:r>
        <w:r w:rsidR="000F2333">
          <w:rPr>
            <w:noProof/>
            <w:webHidden/>
          </w:rPr>
          <w:tab/>
        </w:r>
        <w:r w:rsidR="000F2333">
          <w:rPr>
            <w:noProof/>
            <w:webHidden/>
          </w:rPr>
          <w:fldChar w:fldCharType="begin"/>
        </w:r>
        <w:r w:rsidR="000F2333">
          <w:rPr>
            <w:noProof/>
            <w:webHidden/>
          </w:rPr>
          <w:instrText xml:space="preserve"> PAGEREF _Toc520535213 \h </w:instrText>
        </w:r>
        <w:r w:rsidR="000F2333">
          <w:rPr>
            <w:noProof/>
            <w:webHidden/>
          </w:rPr>
        </w:r>
        <w:r w:rsidR="000F2333">
          <w:rPr>
            <w:noProof/>
            <w:webHidden/>
          </w:rPr>
          <w:fldChar w:fldCharType="separate"/>
        </w:r>
        <w:r w:rsidR="000F2333">
          <w:rPr>
            <w:noProof/>
            <w:webHidden/>
          </w:rPr>
          <w:t>49</w:t>
        </w:r>
        <w:r w:rsidR="000F2333">
          <w:rPr>
            <w:noProof/>
            <w:webHidden/>
          </w:rPr>
          <w:fldChar w:fldCharType="end"/>
        </w:r>
      </w:hyperlink>
    </w:p>
    <w:p w14:paraId="59A87C50" w14:textId="79A8E43F"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14" w:history="1">
        <w:r w:rsidR="000F2333" w:rsidRPr="009F4893">
          <w:rPr>
            <w:rStyle w:val="Hyperlink"/>
            <w:noProof/>
          </w:rPr>
          <w:t>4.9 Parameter Data Section</w:t>
        </w:r>
        <w:r w:rsidR="000F2333">
          <w:rPr>
            <w:noProof/>
            <w:webHidden/>
          </w:rPr>
          <w:tab/>
        </w:r>
        <w:r w:rsidR="000F2333">
          <w:rPr>
            <w:noProof/>
            <w:webHidden/>
          </w:rPr>
          <w:fldChar w:fldCharType="begin"/>
        </w:r>
        <w:r w:rsidR="000F2333">
          <w:rPr>
            <w:noProof/>
            <w:webHidden/>
          </w:rPr>
          <w:instrText xml:space="preserve"> PAGEREF _Toc520535214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2FB5FFD3" w14:textId="47DE57A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15" w:history="1">
        <w:r w:rsidR="000F2333" w:rsidRPr="009F4893">
          <w:rPr>
            <w:rStyle w:val="Hyperlink"/>
            <w:noProof/>
          </w:rPr>
          <w:t>4.9.1 General</w:t>
        </w:r>
        <w:r w:rsidR="000F2333">
          <w:rPr>
            <w:noProof/>
            <w:webHidden/>
          </w:rPr>
          <w:tab/>
        </w:r>
        <w:r w:rsidR="000F2333">
          <w:rPr>
            <w:noProof/>
            <w:webHidden/>
          </w:rPr>
          <w:fldChar w:fldCharType="begin"/>
        </w:r>
        <w:r w:rsidR="000F2333">
          <w:rPr>
            <w:noProof/>
            <w:webHidden/>
          </w:rPr>
          <w:instrText xml:space="preserve"> PAGEREF _Toc520535215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742417AB" w14:textId="076A61C6"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16" w:history="1">
        <w:r w:rsidR="000F2333" w:rsidRPr="009F4893">
          <w:rPr>
            <w:rStyle w:val="Hyperlink"/>
            <w:noProof/>
          </w:rPr>
          <w:t>4.9.2 First Part</w:t>
        </w:r>
        <w:r w:rsidR="000F2333">
          <w:rPr>
            <w:noProof/>
            <w:webHidden/>
          </w:rPr>
          <w:tab/>
        </w:r>
        <w:r w:rsidR="000F2333">
          <w:rPr>
            <w:noProof/>
            <w:webHidden/>
          </w:rPr>
          <w:fldChar w:fldCharType="begin"/>
        </w:r>
        <w:r w:rsidR="000F2333">
          <w:rPr>
            <w:noProof/>
            <w:webHidden/>
          </w:rPr>
          <w:instrText xml:space="preserve"> PAGEREF _Toc520535216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27ACE90B" w14:textId="38BAFEEA"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17" w:history="1">
        <w:r w:rsidR="000F2333" w:rsidRPr="009F4893">
          <w:rPr>
            <w:rStyle w:val="Hyperlink"/>
            <w:noProof/>
          </w:rPr>
          <w:t>4.9.3 Second Part</w:t>
        </w:r>
        <w:r w:rsidR="000F2333">
          <w:rPr>
            <w:noProof/>
            <w:webHidden/>
          </w:rPr>
          <w:tab/>
        </w:r>
        <w:r w:rsidR="000F2333">
          <w:rPr>
            <w:noProof/>
            <w:webHidden/>
          </w:rPr>
          <w:fldChar w:fldCharType="begin"/>
        </w:r>
        <w:r w:rsidR="000F2333">
          <w:rPr>
            <w:noProof/>
            <w:webHidden/>
          </w:rPr>
          <w:instrText xml:space="preserve"> PAGEREF _Toc520535217 \h </w:instrText>
        </w:r>
        <w:r w:rsidR="000F2333">
          <w:rPr>
            <w:noProof/>
            <w:webHidden/>
          </w:rPr>
        </w:r>
        <w:r w:rsidR="000F2333">
          <w:rPr>
            <w:noProof/>
            <w:webHidden/>
          </w:rPr>
          <w:fldChar w:fldCharType="separate"/>
        </w:r>
        <w:r w:rsidR="000F2333">
          <w:rPr>
            <w:noProof/>
            <w:webHidden/>
          </w:rPr>
          <w:t>55</w:t>
        </w:r>
        <w:r w:rsidR="000F2333">
          <w:rPr>
            <w:noProof/>
            <w:webHidden/>
          </w:rPr>
          <w:fldChar w:fldCharType="end"/>
        </w:r>
      </w:hyperlink>
    </w:p>
    <w:p w14:paraId="2F751075" w14:textId="161644FE"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18" w:history="1">
        <w:r w:rsidR="000F2333" w:rsidRPr="009F4893">
          <w:rPr>
            <w:rStyle w:val="Hyperlink"/>
            <w:noProof/>
          </w:rPr>
          <w:t>4.10 Observation Groups Section</w:t>
        </w:r>
        <w:r w:rsidR="000F2333">
          <w:rPr>
            <w:noProof/>
            <w:webHidden/>
          </w:rPr>
          <w:tab/>
        </w:r>
        <w:r w:rsidR="000F2333">
          <w:rPr>
            <w:noProof/>
            <w:webHidden/>
          </w:rPr>
          <w:fldChar w:fldCharType="begin"/>
        </w:r>
        <w:r w:rsidR="000F2333">
          <w:rPr>
            <w:noProof/>
            <w:webHidden/>
          </w:rPr>
          <w:instrText xml:space="preserve"> PAGEREF _Toc520535218 \h </w:instrText>
        </w:r>
        <w:r w:rsidR="000F2333">
          <w:rPr>
            <w:noProof/>
            <w:webHidden/>
          </w:rPr>
        </w:r>
        <w:r w:rsidR="000F2333">
          <w:rPr>
            <w:noProof/>
            <w:webHidden/>
          </w:rPr>
          <w:fldChar w:fldCharType="separate"/>
        </w:r>
        <w:r w:rsidR="000F2333">
          <w:rPr>
            <w:noProof/>
            <w:webHidden/>
          </w:rPr>
          <w:t>55</w:t>
        </w:r>
        <w:r w:rsidR="000F2333">
          <w:rPr>
            <w:noProof/>
            <w:webHidden/>
          </w:rPr>
          <w:fldChar w:fldCharType="end"/>
        </w:r>
      </w:hyperlink>
    </w:p>
    <w:p w14:paraId="39051A97" w14:textId="3024B598"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19" w:history="1">
        <w:r w:rsidR="000F2333" w:rsidRPr="009F4893">
          <w:rPr>
            <w:rStyle w:val="Hyperlink"/>
            <w:noProof/>
          </w:rPr>
          <w:t>4.11 Observation Data Section</w:t>
        </w:r>
        <w:r w:rsidR="000F2333">
          <w:rPr>
            <w:noProof/>
            <w:webHidden/>
          </w:rPr>
          <w:tab/>
        </w:r>
        <w:r w:rsidR="000F2333">
          <w:rPr>
            <w:noProof/>
            <w:webHidden/>
          </w:rPr>
          <w:fldChar w:fldCharType="begin"/>
        </w:r>
        <w:r w:rsidR="000F2333">
          <w:rPr>
            <w:noProof/>
            <w:webHidden/>
          </w:rPr>
          <w:instrText xml:space="preserve"> PAGEREF _Toc520535219 \h </w:instrText>
        </w:r>
        <w:r w:rsidR="000F2333">
          <w:rPr>
            <w:noProof/>
            <w:webHidden/>
          </w:rPr>
        </w:r>
        <w:r w:rsidR="000F2333">
          <w:rPr>
            <w:noProof/>
            <w:webHidden/>
          </w:rPr>
          <w:fldChar w:fldCharType="separate"/>
        </w:r>
        <w:r w:rsidR="000F2333">
          <w:rPr>
            <w:noProof/>
            <w:webHidden/>
          </w:rPr>
          <w:t>56</w:t>
        </w:r>
        <w:r w:rsidR="000F2333">
          <w:rPr>
            <w:noProof/>
            <w:webHidden/>
          </w:rPr>
          <w:fldChar w:fldCharType="end"/>
        </w:r>
      </w:hyperlink>
    </w:p>
    <w:p w14:paraId="13D9F4A4" w14:textId="62346E3E"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20" w:history="1">
        <w:r w:rsidR="000F2333" w:rsidRPr="009F4893">
          <w:rPr>
            <w:rStyle w:val="Hyperlink"/>
            <w:noProof/>
          </w:rPr>
          <w:t>4.12 Model Command Line Section</w:t>
        </w:r>
        <w:r w:rsidR="000F2333">
          <w:rPr>
            <w:noProof/>
            <w:webHidden/>
          </w:rPr>
          <w:tab/>
        </w:r>
        <w:r w:rsidR="000F2333">
          <w:rPr>
            <w:noProof/>
            <w:webHidden/>
          </w:rPr>
          <w:fldChar w:fldCharType="begin"/>
        </w:r>
        <w:r w:rsidR="000F2333">
          <w:rPr>
            <w:noProof/>
            <w:webHidden/>
          </w:rPr>
          <w:instrText xml:space="preserve"> PAGEREF _Toc520535220 \h </w:instrText>
        </w:r>
        <w:r w:rsidR="000F2333">
          <w:rPr>
            <w:noProof/>
            <w:webHidden/>
          </w:rPr>
        </w:r>
        <w:r w:rsidR="000F2333">
          <w:rPr>
            <w:noProof/>
            <w:webHidden/>
          </w:rPr>
          <w:fldChar w:fldCharType="separate"/>
        </w:r>
        <w:r w:rsidR="000F2333">
          <w:rPr>
            <w:noProof/>
            <w:webHidden/>
          </w:rPr>
          <w:t>57</w:t>
        </w:r>
        <w:r w:rsidR="000F2333">
          <w:rPr>
            <w:noProof/>
            <w:webHidden/>
          </w:rPr>
          <w:fldChar w:fldCharType="end"/>
        </w:r>
      </w:hyperlink>
    </w:p>
    <w:p w14:paraId="2B8AECA1" w14:textId="7BC458CA"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21" w:history="1">
        <w:r w:rsidR="000F2333" w:rsidRPr="009F4893">
          <w:rPr>
            <w:rStyle w:val="Hyperlink"/>
            <w:noProof/>
          </w:rPr>
          <w:t>4.13 Model Input Section</w:t>
        </w:r>
        <w:r w:rsidR="000F2333">
          <w:rPr>
            <w:noProof/>
            <w:webHidden/>
          </w:rPr>
          <w:tab/>
        </w:r>
        <w:r w:rsidR="000F2333">
          <w:rPr>
            <w:noProof/>
            <w:webHidden/>
          </w:rPr>
          <w:fldChar w:fldCharType="begin"/>
        </w:r>
        <w:r w:rsidR="000F2333">
          <w:rPr>
            <w:noProof/>
            <w:webHidden/>
          </w:rPr>
          <w:instrText xml:space="preserve"> PAGEREF _Toc520535221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0BA4A70C" w14:textId="1F0F47D9"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22" w:history="1">
        <w:r w:rsidR="000F2333" w:rsidRPr="009F4893">
          <w:rPr>
            <w:rStyle w:val="Hyperlink"/>
            <w:noProof/>
          </w:rPr>
          <w:t>4.14 Model Output Section</w:t>
        </w:r>
        <w:r w:rsidR="000F2333">
          <w:rPr>
            <w:noProof/>
            <w:webHidden/>
          </w:rPr>
          <w:tab/>
        </w:r>
        <w:r w:rsidR="000F2333">
          <w:rPr>
            <w:noProof/>
            <w:webHidden/>
          </w:rPr>
          <w:fldChar w:fldCharType="begin"/>
        </w:r>
        <w:r w:rsidR="000F2333">
          <w:rPr>
            <w:noProof/>
            <w:webHidden/>
          </w:rPr>
          <w:instrText xml:space="preserve"> PAGEREF _Toc520535222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46A92092" w14:textId="3A205EC0"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23" w:history="1">
        <w:r w:rsidR="000F2333" w:rsidRPr="009F4893">
          <w:rPr>
            <w:rStyle w:val="Hyperlink"/>
            <w:noProof/>
          </w:rPr>
          <w:t>4.15 Prior Information Section</w:t>
        </w:r>
        <w:r w:rsidR="000F2333">
          <w:rPr>
            <w:noProof/>
            <w:webHidden/>
          </w:rPr>
          <w:tab/>
        </w:r>
        <w:r w:rsidR="000F2333">
          <w:rPr>
            <w:noProof/>
            <w:webHidden/>
          </w:rPr>
          <w:fldChar w:fldCharType="begin"/>
        </w:r>
        <w:r w:rsidR="000F2333">
          <w:rPr>
            <w:noProof/>
            <w:webHidden/>
          </w:rPr>
          <w:instrText xml:space="preserve"> PAGEREF _Toc520535223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61535721" w14:textId="521EA45B"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24" w:history="1">
        <w:r w:rsidR="000F2333" w:rsidRPr="009F4893">
          <w:rPr>
            <w:rStyle w:val="Hyperlink"/>
            <w:noProof/>
          </w:rPr>
          <w:t>4.16 Regularization Section</w:t>
        </w:r>
        <w:r w:rsidR="000F2333">
          <w:rPr>
            <w:noProof/>
            <w:webHidden/>
          </w:rPr>
          <w:tab/>
        </w:r>
        <w:r w:rsidR="000F2333">
          <w:rPr>
            <w:noProof/>
            <w:webHidden/>
          </w:rPr>
          <w:fldChar w:fldCharType="begin"/>
        </w:r>
        <w:r w:rsidR="000F2333">
          <w:rPr>
            <w:noProof/>
            <w:webHidden/>
          </w:rPr>
          <w:instrText xml:space="preserve"> PAGEREF _Toc520535224 \h </w:instrText>
        </w:r>
        <w:r w:rsidR="000F2333">
          <w:rPr>
            <w:noProof/>
            <w:webHidden/>
          </w:rPr>
        </w:r>
        <w:r w:rsidR="000F2333">
          <w:rPr>
            <w:noProof/>
            <w:webHidden/>
          </w:rPr>
          <w:fldChar w:fldCharType="separate"/>
        </w:r>
        <w:r w:rsidR="000F2333">
          <w:rPr>
            <w:noProof/>
            <w:webHidden/>
          </w:rPr>
          <w:t>61</w:t>
        </w:r>
        <w:r w:rsidR="000F2333">
          <w:rPr>
            <w:noProof/>
            <w:webHidden/>
          </w:rPr>
          <w:fldChar w:fldCharType="end"/>
        </w:r>
      </w:hyperlink>
    </w:p>
    <w:p w14:paraId="554281E0" w14:textId="52F8CA8C"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25" w:history="1">
        <w:r w:rsidR="000F2333" w:rsidRPr="009F4893">
          <w:rPr>
            <w:rStyle w:val="Hyperlink"/>
            <w:noProof/>
          </w:rPr>
          <w:t>4.17 Control Variables for PEST++ Programs</w:t>
        </w:r>
        <w:r w:rsidR="000F2333">
          <w:rPr>
            <w:noProof/>
            <w:webHidden/>
          </w:rPr>
          <w:tab/>
        </w:r>
        <w:r w:rsidR="000F2333">
          <w:rPr>
            <w:noProof/>
            <w:webHidden/>
          </w:rPr>
          <w:fldChar w:fldCharType="begin"/>
        </w:r>
        <w:r w:rsidR="000F2333">
          <w:rPr>
            <w:noProof/>
            <w:webHidden/>
          </w:rPr>
          <w:instrText xml:space="preserve"> PAGEREF _Toc520535225 \h </w:instrText>
        </w:r>
        <w:r w:rsidR="000F2333">
          <w:rPr>
            <w:noProof/>
            <w:webHidden/>
          </w:rPr>
        </w:r>
        <w:r w:rsidR="000F2333">
          <w:rPr>
            <w:noProof/>
            <w:webHidden/>
          </w:rPr>
          <w:fldChar w:fldCharType="separate"/>
        </w:r>
        <w:r w:rsidR="000F2333">
          <w:rPr>
            <w:noProof/>
            <w:webHidden/>
          </w:rPr>
          <w:t>63</w:t>
        </w:r>
        <w:r w:rsidR="000F2333">
          <w:rPr>
            <w:noProof/>
            <w:webHidden/>
          </w:rPr>
          <w:fldChar w:fldCharType="end"/>
        </w:r>
      </w:hyperlink>
    </w:p>
    <w:p w14:paraId="737D55FF" w14:textId="1237CF77"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226" w:history="1">
        <w:r w:rsidR="000F2333" w:rsidRPr="009F4893">
          <w:rPr>
            <w:rStyle w:val="Hyperlink"/>
            <w:noProof/>
          </w:rPr>
          <w:t>5. Running PEST++ Programs</w:t>
        </w:r>
        <w:r w:rsidR="000F2333">
          <w:rPr>
            <w:noProof/>
            <w:webHidden/>
          </w:rPr>
          <w:tab/>
        </w:r>
        <w:r w:rsidR="000F2333">
          <w:rPr>
            <w:noProof/>
            <w:webHidden/>
          </w:rPr>
          <w:fldChar w:fldCharType="begin"/>
        </w:r>
        <w:r w:rsidR="000F2333">
          <w:rPr>
            <w:noProof/>
            <w:webHidden/>
          </w:rPr>
          <w:instrText xml:space="preserve"> PAGEREF _Toc520535226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2A591FDC" w14:textId="4C5D15D5"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27" w:history="1">
        <w:r w:rsidR="000F2333" w:rsidRPr="009F4893">
          <w:rPr>
            <w:rStyle w:val="Hyperlink"/>
            <w:noProof/>
          </w:rPr>
          <w:t>5.1 General</w:t>
        </w:r>
        <w:r w:rsidR="000F2333">
          <w:rPr>
            <w:noProof/>
            <w:webHidden/>
          </w:rPr>
          <w:tab/>
        </w:r>
        <w:r w:rsidR="000F2333">
          <w:rPr>
            <w:noProof/>
            <w:webHidden/>
          </w:rPr>
          <w:fldChar w:fldCharType="begin"/>
        </w:r>
        <w:r w:rsidR="000F2333">
          <w:rPr>
            <w:noProof/>
            <w:webHidden/>
          </w:rPr>
          <w:instrText xml:space="preserve"> PAGEREF _Toc520535227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3827F717" w14:textId="69C1B99B"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28" w:history="1">
        <w:r w:rsidR="000F2333" w:rsidRPr="009F4893">
          <w:rPr>
            <w:rStyle w:val="Hyperlink"/>
            <w:noProof/>
          </w:rPr>
          <w:t>5.2 Model Runs in Serial</w:t>
        </w:r>
        <w:r w:rsidR="000F2333">
          <w:rPr>
            <w:noProof/>
            <w:webHidden/>
          </w:rPr>
          <w:tab/>
        </w:r>
        <w:r w:rsidR="000F2333">
          <w:rPr>
            <w:noProof/>
            <w:webHidden/>
          </w:rPr>
          <w:fldChar w:fldCharType="begin"/>
        </w:r>
        <w:r w:rsidR="000F2333">
          <w:rPr>
            <w:noProof/>
            <w:webHidden/>
          </w:rPr>
          <w:instrText xml:space="preserve"> PAGEREF _Toc520535228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703F01B9" w14:textId="3C14E34A"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29" w:history="1">
        <w:r w:rsidR="000F2333" w:rsidRPr="009F4893">
          <w:rPr>
            <w:rStyle w:val="Hyperlink"/>
            <w:noProof/>
          </w:rPr>
          <w:t>5.2.1 Concepts</w:t>
        </w:r>
        <w:r w:rsidR="000F2333">
          <w:rPr>
            <w:noProof/>
            <w:webHidden/>
          </w:rPr>
          <w:tab/>
        </w:r>
        <w:r w:rsidR="000F2333">
          <w:rPr>
            <w:noProof/>
            <w:webHidden/>
          </w:rPr>
          <w:fldChar w:fldCharType="begin"/>
        </w:r>
        <w:r w:rsidR="000F2333">
          <w:rPr>
            <w:noProof/>
            <w:webHidden/>
          </w:rPr>
          <w:instrText xml:space="preserve"> PAGEREF _Toc520535229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3C320447" w14:textId="7BB61E7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30" w:history="1">
        <w:r w:rsidR="000F2333" w:rsidRPr="009F4893">
          <w:rPr>
            <w:rStyle w:val="Hyperlink"/>
            <w:noProof/>
          </w:rPr>
          <w:t>5.2.2 Running PESTPP-XXX</w:t>
        </w:r>
        <w:r w:rsidR="000F2333">
          <w:rPr>
            <w:noProof/>
            <w:webHidden/>
          </w:rPr>
          <w:tab/>
        </w:r>
        <w:r w:rsidR="000F2333">
          <w:rPr>
            <w:noProof/>
            <w:webHidden/>
          </w:rPr>
          <w:fldChar w:fldCharType="begin"/>
        </w:r>
        <w:r w:rsidR="000F2333">
          <w:rPr>
            <w:noProof/>
            <w:webHidden/>
          </w:rPr>
          <w:instrText xml:space="preserve"> PAGEREF _Toc520535230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65DAEB30" w14:textId="152D8E22"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31" w:history="1">
        <w:r w:rsidR="000F2333" w:rsidRPr="009F4893">
          <w:rPr>
            <w:rStyle w:val="Hyperlink"/>
            <w:noProof/>
          </w:rPr>
          <w:t>5.3 Model Runs in Parallel</w:t>
        </w:r>
        <w:r w:rsidR="000F2333">
          <w:rPr>
            <w:noProof/>
            <w:webHidden/>
          </w:rPr>
          <w:tab/>
        </w:r>
        <w:r w:rsidR="000F2333">
          <w:rPr>
            <w:noProof/>
            <w:webHidden/>
          </w:rPr>
          <w:fldChar w:fldCharType="begin"/>
        </w:r>
        <w:r w:rsidR="000F2333">
          <w:rPr>
            <w:noProof/>
            <w:webHidden/>
          </w:rPr>
          <w:instrText xml:space="preserve"> PAGEREF _Toc520535231 \h </w:instrText>
        </w:r>
        <w:r w:rsidR="000F2333">
          <w:rPr>
            <w:noProof/>
            <w:webHidden/>
          </w:rPr>
        </w:r>
        <w:r w:rsidR="000F2333">
          <w:rPr>
            <w:noProof/>
            <w:webHidden/>
          </w:rPr>
          <w:fldChar w:fldCharType="separate"/>
        </w:r>
        <w:r w:rsidR="000F2333">
          <w:rPr>
            <w:noProof/>
            <w:webHidden/>
          </w:rPr>
          <w:t>68</w:t>
        </w:r>
        <w:r w:rsidR="000F2333">
          <w:rPr>
            <w:noProof/>
            <w:webHidden/>
          </w:rPr>
          <w:fldChar w:fldCharType="end"/>
        </w:r>
      </w:hyperlink>
    </w:p>
    <w:p w14:paraId="1A7D70A6" w14:textId="3EF280C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32" w:history="1">
        <w:r w:rsidR="000F2333" w:rsidRPr="009F4893">
          <w:rPr>
            <w:rStyle w:val="Hyperlink"/>
            <w:noProof/>
          </w:rPr>
          <w:t>5.3.1 Concepts</w:t>
        </w:r>
        <w:r w:rsidR="000F2333">
          <w:rPr>
            <w:noProof/>
            <w:webHidden/>
          </w:rPr>
          <w:tab/>
        </w:r>
        <w:r w:rsidR="000F2333">
          <w:rPr>
            <w:noProof/>
            <w:webHidden/>
          </w:rPr>
          <w:fldChar w:fldCharType="begin"/>
        </w:r>
        <w:r w:rsidR="000F2333">
          <w:rPr>
            <w:noProof/>
            <w:webHidden/>
          </w:rPr>
          <w:instrText xml:space="preserve"> PAGEREF _Toc520535232 \h </w:instrText>
        </w:r>
        <w:r w:rsidR="000F2333">
          <w:rPr>
            <w:noProof/>
            <w:webHidden/>
          </w:rPr>
        </w:r>
        <w:r w:rsidR="000F2333">
          <w:rPr>
            <w:noProof/>
            <w:webHidden/>
          </w:rPr>
          <w:fldChar w:fldCharType="separate"/>
        </w:r>
        <w:r w:rsidR="000F2333">
          <w:rPr>
            <w:noProof/>
            <w:webHidden/>
          </w:rPr>
          <w:t>68</w:t>
        </w:r>
        <w:r w:rsidR="000F2333">
          <w:rPr>
            <w:noProof/>
            <w:webHidden/>
          </w:rPr>
          <w:fldChar w:fldCharType="end"/>
        </w:r>
      </w:hyperlink>
    </w:p>
    <w:p w14:paraId="59574C79" w14:textId="2510090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33" w:history="1">
        <w:r w:rsidR="000F2333" w:rsidRPr="009F4893">
          <w:rPr>
            <w:rStyle w:val="Hyperlink"/>
            <w:noProof/>
          </w:rPr>
          <w:t>5.3.2 Manager to Worker Communication</w:t>
        </w:r>
        <w:r w:rsidR="000F2333">
          <w:rPr>
            <w:noProof/>
            <w:webHidden/>
          </w:rPr>
          <w:tab/>
        </w:r>
        <w:r w:rsidR="000F2333">
          <w:rPr>
            <w:noProof/>
            <w:webHidden/>
          </w:rPr>
          <w:fldChar w:fldCharType="begin"/>
        </w:r>
        <w:r w:rsidR="000F2333">
          <w:rPr>
            <w:noProof/>
            <w:webHidden/>
          </w:rPr>
          <w:instrText xml:space="preserve"> PAGEREF _Toc520535233 \h </w:instrText>
        </w:r>
        <w:r w:rsidR="000F2333">
          <w:rPr>
            <w:noProof/>
            <w:webHidden/>
          </w:rPr>
        </w:r>
        <w:r w:rsidR="000F2333">
          <w:rPr>
            <w:noProof/>
            <w:webHidden/>
          </w:rPr>
          <w:fldChar w:fldCharType="separate"/>
        </w:r>
        <w:r w:rsidR="000F2333">
          <w:rPr>
            <w:noProof/>
            <w:webHidden/>
          </w:rPr>
          <w:t>69</w:t>
        </w:r>
        <w:r w:rsidR="000F2333">
          <w:rPr>
            <w:noProof/>
            <w:webHidden/>
          </w:rPr>
          <w:fldChar w:fldCharType="end"/>
        </w:r>
      </w:hyperlink>
    </w:p>
    <w:p w14:paraId="051D9255" w14:textId="464C6B84"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34" w:history="1">
        <w:r w:rsidR="000F2333" w:rsidRPr="009F4893">
          <w:rPr>
            <w:rStyle w:val="Hyperlink"/>
            <w:noProof/>
          </w:rPr>
          <w:t>5.3.3 Running PESTPP-XXX and PESTPP-WRK</w:t>
        </w:r>
        <w:r w:rsidR="000F2333">
          <w:rPr>
            <w:noProof/>
            <w:webHidden/>
          </w:rPr>
          <w:tab/>
        </w:r>
        <w:r w:rsidR="000F2333">
          <w:rPr>
            <w:noProof/>
            <w:webHidden/>
          </w:rPr>
          <w:fldChar w:fldCharType="begin"/>
        </w:r>
        <w:r w:rsidR="000F2333">
          <w:rPr>
            <w:noProof/>
            <w:webHidden/>
          </w:rPr>
          <w:instrText xml:space="preserve"> PAGEREF _Toc520535234 \h </w:instrText>
        </w:r>
        <w:r w:rsidR="000F2333">
          <w:rPr>
            <w:noProof/>
            <w:webHidden/>
          </w:rPr>
        </w:r>
        <w:r w:rsidR="000F2333">
          <w:rPr>
            <w:noProof/>
            <w:webHidden/>
          </w:rPr>
          <w:fldChar w:fldCharType="separate"/>
        </w:r>
        <w:r w:rsidR="000F2333">
          <w:rPr>
            <w:noProof/>
            <w:webHidden/>
          </w:rPr>
          <w:t>69</w:t>
        </w:r>
        <w:r w:rsidR="000F2333">
          <w:rPr>
            <w:noProof/>
            <w:webHidden/>
          </w:rPr>
          <w:fldChar w:fldCharType="end"/>
        </w:r>
      </w:hyperlink>
    </w:p>
    <w:p w14:paraId="5A836839" w14:textId="511731D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35" w:history="1">
        <w:r w:rsidR="000F2333" w:rsidRPr="009F4893">
          <w:rPr>
            <w:rStyle w:val="Hyperlink"/>
            <w:noProof/>
          </w:rPr>
          <w:t>5.3.4 Worker Input File</w:t>
        </w:r>
        <w:r w:rsidR="000F2333">
          <w:rPr>
            <w:noProof/>
            <w:webHidden/>
          </w:rPr>
          <w:tab/>
        </w:r>
        <w:r w:rsidR="000F2333">
          <w:rPr>
            <w:noProof/>
            <w:webHidden/>
          </w:rPr>
          <w:fldChar w:fldCharType="begin"/>
        </w:r>
        <w:r w:rsidR="000F2333">
          <w:rPr>
            <w:noProof/>
            <w:webHidden/>
          </w:rPr>
          <w:instrText xml:space="preserve"> PAGEREF _Toc520535235 \h </w:instrText>
        </w:r>
        <w:r w:rsidR="000F2333">
          <w:rPr>
            <w:noProof/>
            <w:webHidden/>
          </w:rPr>
        </w:r>
        <w:r w:rsidR="000F2333">
          <w:rPr>
            <w:noProof/>
            <w:webHidden/>
          </w:rPr>
          <w:fldChar w:fldCharType="separate"/>
        </w:r>
        <w:r w:rsidR="000F2333">
          <w:rPr>
            <w:noProof/>
            <w:webHidden/>
          </w:rPr>
          <w:t>70</w:t>
        </w:r>
        <w:r w:rsidR="000F2333">
          <w:rPr>
            <w:noProof/>
            <w:webHidden/>
          </w:rPr>
          <w:fldChar w:fldCharType="end"/>
        </w:r>
      </w:hyperlink>
    </w:p>
    <w:p w14:paraId="7E422606" w14:textId="4F635D7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36" w:history="1">
        <w:r w:rsidR="000F2333" w:rsidRPr="009F4893">
          <w:rPr>
            <w:rStyle w:val="Hyperlink"/>
            <w:noProof/>
          </w:rPr>
          <w:t>5.3.5 Run Management Record File</w:t>
        </w:r>
        <w:r w:rsidR="000F2333">
          <w:rPr>
            <w:noProof/>
            <w:webHidden/>
          </w:rPr>
          <w:tab/>
        </w:r>
        <w:r w:rsidR="000F2333">
          <w:rPr>
            <w:noProof/>
            <w:webHidden/>
          </w:rPr>
          <w:fldChar w:fldCharType="begin"/>
        </w:r>
        <w:r w:rsidR="000F2333">
          <w:rPr>
            <w:noProof/>
            <w:webHidden/>
          </w:rPr>
          <w:instrText xml:space="preserve"> PAGEREF _Toc520535236 \h </w:instrText>
        </w:r>
        <w:r w:rsidR="000F2333">
          <w:rPr>
            <w:noProof/>
            <w:webHidden/>
          </w:rPr>
        </w:r>
        <w:r w:rsidR="000F2333">
          <w:rPr>
            <w:noProof/>
            <w:webHidden/>
          </w:rPr>
          <w:fldChar w:fldCharType="separate"/>
        </w:r>
        <w:r w:rsidR="000F2333">
          <w:rPr>
            <w:noProof/>
            <w:webHidden/>
          </w:rPr>
          <w:t>70</w:t>
        </w:r>
        <w:r w:rsidR="000F2333">
          <w:rPr>
            <w:noProof/>
            <w:webHidden/>
          </w:rPr>
          <w:fldChar w:fldCharType="end"/>
        </w:r>
      </w:hyperlink>
    </w:p>
    <w:p w14:paraId="4AB9B3C8" w14:textId="231C196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37" w:history="1">
        <w:r w:rsidR="000F2333" w:rsidRPr="009F4893">
          <w:rPr>
            <w:rStyle w:val="Hyperlink"/>
            <w:noProof/>
          </w:rPr>
          <w:t>5.3.6 Run Management Control Variables</w:t>
        </w:r>
        <w:r w:rsidR="000F2333">
          <w:rPr>
            <w:noProof/>
            <w:webHidden/>
          </w:rPr>
          <w:tab/>
        </w:r>
        <w:r w:rsidR="000F2333">
          <w:rPr>
            <w:noProof/>
            <w:webHidden/>
          </w:rPr>
          <w:fldChar w:fldCharType="begin"/>
        </w:r>
        <w:r w:rsidR="000F2333">
          <w:rPr>
            <w:noProof/>
            <w:webHidden/>
          </w:rPr>
          <w:instrText xml:space="preserve"> PAGEREF _Toc520535237 \h </w:instrText>
        </w:r>
        <w:r w:rsidR="000F2333">
          <w:rPr>
            <w:noProof/>
            <w:webHidden/>
          </w:rPr>
        </w:r>
        <w:r w:rsidR="000F2333">
          <w:rPr>
            <w:noProof/>
            <w:webHidden/>
          </w:rPr>
          <w:fldChar w:fldCharType="separate"/>
        </w:r>
        <w:r w:rsidR="000F2333">
          <w:rPr>
            <w:noProof/>
            <w:webHidden/>
          </w:rPr>
          <w:t>71</w:t>
        </w:r>
        <w:r w:rsidR="000F2333">
          <w:rPr>
            <w:noProof/>
            <w:webHidden/>
          </w:rPr>
          <w:fldChar w:fldCharType="end"/>
        </w:r>
      </w:hyperlink>
    </w:p>
    <w:p w14:paraId="5132E662" w14:textId="0C2CB2E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38" w:history="1">
        <w:r w:rsidR="000F2333" w:rsidRPr="009F4893">
          <w:rPr>
            <w:rStyle w:val="Hyperlink"/>
            <w:noProof/>
          </w:rPr>
          <w:t>5.3.7 An Alternative Worker Option</w:t>
        </w:r>
        <w:r w:rsidR="000F2333">
          <w:rPr>
            <w:noProof/>
            <w:webHidden/>
          </w:rPr>
          <w:tab/>
        </w:r>
        <w:r w:rsidR="000F2333">
          <w:rPr>
            <w:noProof/>
            <w:webHidden/>
          </w:rPr>
          <w:fldChar w:fldCharType="begin"/>
        </w:r>
        <w:r w:rsidR="000F2333">
          <w:rPr>
            <w:noProof/>
            <w:webHidden/>
          </w:rPr>
          <w:instrText xml:space="preserve"> PAGEREF _Toc520535238 \h </w:instrText>
        </w:r>
        <w:r w:rsidR="000F2333">
          <w:rPr>
            <w:noProof/>
            <w:webHidden/>
          </w:rPr>
        </w:r>
        <w:r w:rsidR="000F2333">
          <w:rPr>
            <w:noProof/>
            <w:webHidden/>
          </w:rPr>
          <w:fldChar w:fldCharType="separate"/>
        </w:r>
        <w:r w:rsidR="000F2333">
          <w:rPr>
            <w:noProof/>
            <w:webHidden/>
          </w:rPr>
          <w:t>72</w:t>
        </w:r>
        <w:r w:rsidR="000F2333">
          <w:rPr>
            <w:noProof/>
            <w:webHidden/>
          </w:rPr>
          <w:fldChar w:fldCharType="end"/>
        </w:r>
      </w:hyperlink>
    </w:p>
    <w:p w14:paraId="28BD1891" w14:textId="28827018"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39" w:history="1">
        <w:r w:rsidR="000F2333" w:rsidRPr="009F4893">
          <w:rPr>
            <w:rStyle w:val="Hyperlink"/>
            <w:noProof/>
          </w:rPr>
          <w:t>5.4 Run Book-Keeping Files</w:t>
        </w:r>
        <w:r w:rsidR="000F2333">
          <w:rPr>
            <w:noProof/>
            <w:webHidden/>
          </w:rPr>
          <w:tab/>
        </w:r>
        <w:r w:rsidR="000F2333">
          <w:rPr>
            <w:noProof/>
            <w:webHidden/>
          </w:rPr>
          <w:fldChar w:fldCharType="begin"/>
        </w:r>
        <w:r w:rsidR="000F2333">
          <w:rPr>
            <w:noProof/>
            <w:webHidden/>
          </w:rPr>
          <w:instrText xml:space="preserve"> PAGEREF _Toc520535239 \h </w:instrText>
        </w:r>
        <w:r w:rsidR="000F2333">
          <w:rPr>
            <w:noProof/>
            <w:webHidden/>
          </w:rPr>
        </w:r>
        <w:r w:rsidR="000F2333">
          <w:rPr>
            <w:noProof/>
            <w:webHidden/>
          </w:rPr>
          <w:fldChar w:fldCharType="separate"/>
        </w:r>
        <w:r w:rsidR="000F2333">
          <w:rPr>
            <w:noProof/>
            <w:webHidden/>
          </w:rPr>
          <w:t>72</w:t>
        </w:r>
        <w:r w:rsidR="000F2333">
          <w:rPr>
            <w:noProof/>
            <w:webHidden/>
          </w:rPr>
          <w:fldChar w:fldCharType="end"/>
        </w:r>
      </w:hyperlink>
    </w:p>
    <w:p w14:paraId="796439C8" w14:textId="643B4E44"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240" w:history="1">
        <w:r w:rsidR="000F2333" w:rsidRPr="009F4893">
          <w:rPr>
            <w:rStyle w:val="Hyperlink"/>
            <w:noProof/>
          </w:rPr>
          <w:t>6. PESTPP</w:t>
        </w:r>
        <w:r w:rsidR="000F2333">
          <w:rPr>
            <w:noProof/>
            <w:webHidden/>
          </w:rPr>
          <w:tab/>
        </w:r>
        <w:r w:rsidR="000F2333">
          <w:rPr>
            <w:noProof/>
            <w:webHidden/>
          </w:rPr>
          <w:fldChar w:fldCharType="begin"/>
        </w:r>
        <w:r w:rsidR="000F2333">
          <w:rPr>
            <w:noProof/>
            <w:webHidden/>
          </w:rPr>
          <w:instrText xml:space="preserve"> PAGEREF _Toc520535240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150995F6" w14:textId="36FE2358"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41" w:history="1">
        <w:r w:rsidR="000F2333" w:rsidRPr="009F4893">
          <w:rPr>
            <w:rStyle w:val="Hyperlink"/>
            <w:noProof/>
          </w:rPr>
          <w:t>6.1 Introduction</w:t>
        </w:r>
        <w:r w:rsidR="000F2333">
          <w:rPr>
            <w:noProof/>
            <w:webHidden/>
          </w:rPr>
          <w:tab/>
        </w:r>
        <w:r w:rsidR="000F2333">
          <w:rPr>
            <w:noProof/>
            <w:webHidden/>
          </w:rPr>
          <w:fldChar w:fldCharType="begin"/>
        </w:r>
        <w:r w:rsidR="000F2333">
          <w:rPr>
            <w:noProof/>
            <w:webHidden/>
          </w:rPr>
          <w:instrText xml:space="preserve"> PAGEREF _Toc520535241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2BCAABDA" w14:textId="3A7800F1"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42" w:history="1">
        <w:r w:rsidR="000F2333" w:rsidRPr="009F4893">
          <w:rPr>
            <w:rStyle w:val="Hyperlink"/>
            <w:noProof/>
          </w:rPr>
          <w:t>6.2 Highly Parameterized Inversion</w:t>
        </w:r>
        <w:r w:rsidR="000F2333">
          <w:rPr>
            <w:noProof/>
            <w:webHidden/>
          </w:rPr>
          <w:tab/>
        </w:r>
        <w:r w:rsidR="000F2333">
          <w:rPr>
            <w:noProof/>
            <w:webHidden/>
          </w:rPr>
          <w:fldChar w:fldCharType="begin"/>
        </w:r>
        <w:r w:rsidR="000F2333">
          <w:rPr>
            <w:noProof/>
            <w:webHidden/>
          </w:rPr>
          <w:instrText xml:space="preserve"> PAGEREF _Toc520535242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192F877D" w14:textId="2259B3B4"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43" w:history="1">
        <w:r w:rsidR="000F2333" w:rsidRPr="009F4893">
          <w:rPr>
            <w:rStyle w:val="Hyperlink"/>
            <w:noProof/>
          </w:rPr>
          <w:t>6.2.1 Basic Equations</w:t>
        </w:r>
        <w:r w:rsidR="000F2333">
          <w:rPr>
            <w:noProof/>
            <w:webHidden/>
          </w:rPr>
          <w:tab/>
        </w:r>
        <w:r w:rsidR="000F2333">
          <w:rPr>
            <w:noProof/>
            <w:webHidden/>
          </w:rPr>
          <w:fldChar w:fldCharType="begin"/>
        </w:r>
        <w:r w:rsidR="000F2333">
          <w:rPr>
            <w:noProof/>
            <w:webHidden/>
          </w:rPr>
          <w:instrText xml:space="preserve"> PAGEREF _Toc520535243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4F6D9037" w14:textId="11DB0804"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44" w:history="1">
        <w:r w:rsidR="000F2333" w:rsidRPr="009F4893">
          <w:rPr>
            <w:rStyle w:val="Hyperlink"/>
            <w:noProof/>
          </w:rPr>
          <w:t>6.2.2 Choosing the Regularization Weight Factor</w:t>
        </w:r>
        <w:r w:rsidR="000F2333">
          <w:rPr>
            <w:noProof/>
            <w:webHidden/>
          </w:rPr>
          <w:tab/>
        </w:r>
        <w:r w:rsidR="000F2333">
          <w:rPr>
            <w:noProof/>
            <w:webHidden/>
          </w:rPr>
          <w:fldChar w:fldCharType="begin"/>
        </w:r>
        <w:r w:rsidR="000F2333">
          <w:rPr>
            <w:noProof/>
            <w:webHidden/>
          </w:rPr>
          <w:instrText xml:space="preserve"> PAGEREF _Toc520535244 \h </w:instrText>
        </w:r>
        <w:r w:rsidR="000F2333">
          <w:rPr>
            <w:noProof/>
            <w:webHidden/>
          </w:rPr>
        </w:r>
        <w:r w:rsidR="000F2333">
          <w:rPr>
            <w:noProof/>
            <w:webHidden/>
          </w:rPr>
          <w:fldChar w:fldCharType="separate"/>
        </w:r>
        <w:r w:rsidR="000F2333">
          <w:rPr>
            <w:noProof/>
            <w:webHidden/>
          </w:rPr>
          <w:t>75</w:t>
        </w:r>
        <w:r w:rsidR="000F2333">
          <w:rPr>
            <w:noProof/>
            <w:webHidden/>
          </w:rPr>
          <w:fldChar w:fldCharType="end"/>
        </w:r>
      </w:hyperlink>
    </w:p>
    <w:p w14:paraId="39426499" w14:textId="6A2F4B3C"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45" w:history="1">
        <w:r w:rsidR="000F2333" w:rsidRPr="009F4893">
          <w:rPr>
            <w:rStyle w:val="Hyperlink"/>
            <w:noProof/>
          </w:rPr>
          <w:t>6.2.3 Inter-Regularization Group Weighting</w:t>
        </w:r>
        <w:r w:rsidR="000F2333">
          <w:rPr>
            <w:noProof/>
            <w:webHidden/>
          </w:rPr>
          <w:tab/>
        </w:r>
        <w:r w:rsidR="000F2333">
          <w:rPr>
            <w:noProof/>
            <w:webHidden/>
          </w:rPr>
          <w:fldChar w:fldCharType="begin"/>
        </w:r>
        <w:r w:rsidR="000F2333">
          <w:rPr>
            <w:noProof/>
            <w:webHidden/>
          </w:rPr>
          <w:instrText xml:space="preserve"> PAGEREF _Toc520535245 \h </w:instrText>
        </w:r>
        <w:r w:rsidR="000F2333">
          <w:rPr>
            <w:noProof/>
            <w:webHidden/>
          </w:rPr>
        </w:r>
        <w:r w:rsidR="000F2333">
          <w:rPr>
            <w:noProof/>
            <w:webHidden/>
          </w:rPr>
          <w:fldChar w:fldCharType="separate"/>
        </w:r>
        <w:r w:rsidR="000F2333">
          <w:rPr>
            <w:noProof/>
            <w:webHidden/>
          </w:rPr>
          <w:t>76</w:t>
        </w:r>
        <w:r w:rsidR="000F2333">
          <w:rPr>
            <w:noProof/>
            <w:webHidden/>
          </w:rPr>
          <w:fldChar w:fldCharType="end"/>
        </w:r>
      </w:hyperlink>
    </w:p>
    <w:p w14:paraId="431A1A86" w14:textId="6D39A1E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46" w:history="1">
        <w:r w:rsidR="000F2333" w:rsidRPr="009F4893">
          <w:rPr>
            <w:rStyle w:val="Hyperlink"/>
            <w:noProof/>
          </w:rPr>
          <w:t>6.2.4 Choosing Values for the Marquardt Lambda</w:t>
        </w:r>
        <w:r w:rsidR="000F2333">
          <w:rPr>
            <w:noProof/>
            <w:webHidden/>
          </w:rPr>
          <w:tab/>
        </w:r>
        <w:r w:rsidR="000F2333">
          <w:rPr>
            <w:noProof/>
            <w:webHidden/>
          </w:rPr>
          <w:fldChar w:fldCharType="begin"/>
        </w:r>
        <w:r w:rsidR="000F2333">
          <w:rPr>
            <w:noProof/>
            <w:webHidden/>
          </w:rPr>
          <w:instrText xml:space="preserve"> PAGEREF _Toc520535246 \h </w:instrText>
        </w:r>
        <w:r w:rsidR="000F2333">
          <w:rPr>
            <w:noProof/>
            <w:webHidden/>
          </w:rPr>
        </w:r>
        <w:r w:rsidR="000F2333">
          <w:rPr>
            <w:noProof/>
            <w:webHidden/>
          </w:rPr>
          <w:fldChar w:fldCharType="separate"/>
        </w:r>
        <w:r w:rsidR="000F2333">
          <w:rPr>
            <w:noProof/>
            <w:webHidden/>
          </w:rPr>
          <w:t>76</w:t>
        </w:r>
        <w:r w:rsidR="000F2333">
          <w:rPr>
            <w:noProof/>
            <w:webHidden/>
          </w:rPr>
          <w:fldChar w:fldCharType="end"/>
        </w:r>
      </w:hyperlink>
    </w:p>
    <w:p w14:paraId="5B785175" w14:textId="14D4666B"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47" w:history="1">
        <w:r w:rsidR="000F2333" w:rsidRPr="009F4893">
          <w:rPr>
            <w:rStyle w:val="Hyperlink"/>
            <w:noProof/>
          </w:rPr>
          <w:t>6.2.5 Singular Value Decomposition</w:t>
        </w:r>
        <w:r w:rsidR="000F2333">
          <w:rPr>
            <w:noProof/>
            <w:webHidden/>
          </w:rPr>
          <w:tab/>
        </w:r>
        <w:r w:rsidR="000F2333">
          <w:rPr>
            <w:noProof/>
            <w:webHidden/>
          </w:rPr>
          <w:fldChar w:fldCharType="begin"/>
        </w:r>
        <w:r w:rsidR="000F2333">
          <w:rPr>
            <w:noProof/>
            <w:webHidden/>
          </w:rPr>
          <w:instrText xml:space="preserve"> PAGEREF _Toc520535247 \h </w:instrText>
        </w:r>
        <w:r w:rsidR="000F2333">
          <w:rPr>
            <w:noProof/>
            <w:webHidden/>
          </w:rPr>
        </w:r>
        <w:r w:rsidR="000F2333">
          <w:rPr>
            <w:noProof/>
            <w:webHidden/>
          </w:rPr>
          <w:fldChar w:fldCharType="separate"/>
        </w:r>
        <w:r w:rsidR="000F2333">
          <w:rPr>
            <w:noProof/>
            <w:webHidden/>
          </w:rPr>
          <w:t>77</w:t>
        </w:r>
        <w:r w:rsidR="000F2333">
          <w:rPr>
            <w:noProof/>
            <w:webHidden/>
          </w:rPr>
          <w:fldChar w:fldCharType="end"/>
        </w:r>
      </w:hyperlink>
    </w:p>
    <w:p w14:paraId="31D9D9FC" w14:textId="3797DBB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48" w:history="1">
        <w:r w:rsidR="000F2333" w:rsidRPr="009F4893">
          <w:rPr>
            <w:rStyle w:val="Hyperlink"/>
            <w:noProof/>
          </w:rPr>
          <w:t>6.2.6 SVD-Assist</w:t>
        </w:r>
        <w:r w:rsidR="000F2333">
          <w:rPr>
            <w:noProof/>
            <w:webHidden/>
          </w:rPr>
          <w:tab/>
        </w:r>
        <w:r w:rsidR="000F2333">
          <w:rPr>
            <w:noProof/>
            <w:webHidden/>
          </w:rPr>
          <w:fldChar w:fldCharType="begin"/>
        </w:r>
        <w:r w:rsidR="000F2333">
          <w:rPr>
            <w:noProof/>
            <w:webHidden/>
          </w:rPr>
          <w:instrText xml:space="preserve"> PAGEREF _Toc520535248 \h </w:instrText>
        </w:r>
        <w:r w:rsidR="000F2333">
          <w:rPr>
            <w:noProof/>
            <w:webHidden/>
          </w:rPr>
        </w:r>
        <w:r w:rsidR="000F2333">
          <w:rPr>
            <w:noProof/>
            <w:webHidden/>
          </w:rPr>
          <w:fldChar w:fldCharType="separate"/>
        </w:r>
        <w:r w:rsidR="000F2333">
          <w:rPr>
            <w:noProof/>
            <w:webHidden/>
          </w:rPr>
          <w:t>79</w:t>
        </w:r>
        <w:r w:rsidR="000F2333">
          <w:rPr>
            <w:noProof/>
            <w:webHidden/>
          </w:rPr>
          <w:fldChar w:fldCharType="end"/>
        </w:r>
      </w:hyperlink>
    </w:p>
    <w:p w14:paraId="0D8C6248" w14:textId="4038AC2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49" w:history="1">
        <w:r w:rsidR="000F2333" w:rsidRPr="009F4893">
          <w:rPr>
            <w:rStyle w:val="Hyperlink"/>
            <w:noProof/>
          </w:rPr>
          <w:t>6.2.7 Expediting the First Iteration</w:t>
        </w:r>
        <w:r w:rsidR="000F2333">
          <w:rPr>
            <w:noProof/>
            <w:webHidden/>
          </w:rPr>
          <w:tab/>
        </w:r>
        <w:r w:rsidR="000F2333">
          <w:rPr>
            <w:noProof/>
            <w:webHidden/>
          </w:rPr>
          <w:fldChar w:fldCharType="begin"/>
        </w:r>
        <w:r w:rsidR="000F2333">
          <w:rPr>
            <w:noProof/>
            <w:webHidden/>
          </w:rPr>
          <w:instrText xml:space="preserve"> PAGEREF _Toc520535249 \h </w:instrText>
        </w:r>
        <w:r w:rsidR="000F2333">
          <w:rPr>
            <w:noProof/>
            <w:webHidden/>
          </w:rPr>
        </w:r>
        <w:r w:rsidR="000F2333">
          <w:rPr>
            <w:noProof/>
            <w:webHidden/>
          </w:rPr>
          <w:fldChar w:fldCharType="separate"/>
        </w:r>
        <w:r w:rsidR="000F2333">
          <w:rPr>
            <w:noProof/>
            <w:webHidden/>
          </w:rPr>
          <w:t>81</w:t>
        </w:r>
        <w:r w:rsidR="000F2333">
          <w:rPr>
            <w:noProof/>
            <w:webHidden/>
          </w:rPr>
          <w:fldChar w:fldCharType="end"/>
        </w:r>
      </w:hyperlink>
    </w:p>
    <w:p w14:paraId="5DA30D71" w14:textId="6482D87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0" w:history="1">
        <w:r w:rsidR="000F2333" w:rsidRPr="009F4893">
          <w:rPr>
            <w:rStyle w:val="Hyperlink"/>
            <w:noProof/>
          </w:rPr>
          <w:t>6.2.8 Linear Analysis</w:t>
        </w:r>
        <w:r w:rsidR="000F2333">
          <w:rPr>
            <w:noProof/>
            <w:webHidden/>
          </w:rPr>
          <w:tab/>
        </w:r>
        <w:r w:rsidR="000F2333">
          <w:rPr>
            <w:noProof/>
            <w:webHidden/>
          </w:rPr>
          <w:fldChar w:fldCharType="begin"/>
        </w:r>
        <w:r w:rsidR="000F2333">
          <w:rPr>
            <w:noProof/>
            <w:webHidden/>
          </w:rPr>
          <w:instrText xml:space="preserve"> PAGEREF _Toc520535250 \h </w:instrText>
        </w:r>
        <w:r w:rsidR="000F2333">
          <w:rPr>
            <w:noProof/>
            <w:webHidden/>
          </w:rPr>
        </w:r>
        <w:r w:rsidR="000F2333">
          <w:rPr>
            <w:noProof/>
            <w:webHidden/>
          </w:rPr>
          <w:fldChar w:fldCharType="separate"/>
        </w:r>
        <w:r w:rsidR="000F2333">
          <w:rPr>
            <w:noProof/>
            <w:webHidden/>
          </w:rPr>
          <w:t>82</w:t>
        </w:r>
        <w:r w:rsidR="000F2333">
          <w:rPr>
            <w:noProof/>
            <w:webHidden/>
          </w:rPr>
          <w:fldChar w:fldCharType="end"/>
        </w:r>
      </w:hyperlink>
    </w:p>
    <w:p w14:paraId="5347851C" w14:textId="68AE5E3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1" w:history="1">
        <w:r w:rsidR="000F2333" w:rsidRPr="009F4893">
          <w:rPr>
            <w:rStyle w:val="Hyperlink"/>
            <w:noProof/>
          </w:rPr>
          <w:t>6.2.9 Model Run Failure</w:t>
        </w:r>
        <w:r w:rsidR="000F2333">
          <w:rPr>
            <w:noProof/>
            <w:webHidden/>
          </w:rPr>
          <w:tab/>
        </w:r>
        <w:r w:rsidR="000F2333">
          <w:rPr>
            <w:noProof/>
            <w:webHidden/>
          </w:rPr>
          <w:fldChar w:fldCharType="begin"/>
        </w:r>
        <w:r w:rsidR="000F2333">
          <w:rPr>
            <w:noProof/>
            <w:webHidden/>
          </w:rPr>
          <w:instrText xml:space="preserve"> PAGEREF _Toc520535251 \h </w:instrText>
        </w:r>
        <w:r w:rsidR="000F2333">
          <w:rPr>
            <w:noProof/>
            <w:webHidden/>
          </w:rPr>
        </w:r>
        <w:r w:rsidR="000F2333">
          <w:rPr>
            <w:noProof/>
            <w:webHidden/>
          </w:rPr>
          <w:fldChar w:fldCharType="separate"/>
        </w:r>
        <w:r w:rsidR="000F2333">
          <w:rPr>
            <w:noProof/>
            <w:webHidden/>
          </w:rPr>
          <w:t>84</w:t>
        </w:r>
        <w:r w:rsidR="000F2333">
          <w:rPr>
            <w:noProof/>
            <w:webHidden/>
          </w:rPr>
          <w:fldChar w:fldCharType="end"/>
        </w:r>
      </w:hyperlink>
    </w:p>
    <w:p w14:paraId="79CA73F0" w14:textId="46B95B6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2" w:history="1">
        <w:r w:rsidR="000F2333" w:rsidRPr="009F4893">
          <w:rPr>
            <w:rStyle w:val="Hyperlink"/>
            <w:noProof/>
          </w:rPr>
          <w:t>6.2.10 Composite Parameter Sensitivities</w:t>
        </w:r>
        <w:r w:rsidR="000F2333">
          <w:rPr>
            <w:noProof/>
            <w:webHidden/>
          </w:rPr>
          <w:tab/>
        </w:r>
        <w:r w:rsidR="000F2333">
          <w:rPr>
            <w:noProof/>
            <w:webHidden/>
          </w:rPr>
          <w:fldChar w:fldCharType="begin"/>
        </w:r>
        <w:r w:rsidR="000F2333">
          <w:rPr>
            <w:noProof/>
            <w:webHidden/>
          </w:rPr>
          <w:instrText xml:space="preserve"> PAGEREF _Toc520535252 \h </w:instrText>
        </w:r>
        <w:r w:rsidR="000F2333">
          <w:rPr>
            <w:noProof/>
            <w:webHidden/>
          </w:rPr>
        </w:r>
        <w:r w:rsidR="000F2333">
          <w:rPr>
            <w:noProof/>
            <w:webHidden/>
          </w:rPr>
          <w:fldChar w:fldCharType="separate"/>
        </w:r>
        <w:r w:rsidR="000F2333">
          <w:rPr>
            <w:noProof/>
            <w:webHidden/>
          </w:rPr>
          <w:t>84</w:t>
        </w:r>
        <w:r w:rsidR="000F2333">
          <w:rPr>
            <w:noProof/>
            <w:webHidden/>
          </w:rPr>
          <w:fldChar w:fldCharType="end"/>
        </w:r>
      </w:hyperlink>
    </w:p>
    <w:p w14:paraId="66CEA630" w14:textId="567C6B4D"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3" w:history="1">
        <w:r w:rsidR="000F2333" w:rsidRPr="009F4893">
          <w:rPr>
            <w:rStyle w:val="Hyperlink"/>
            <w:noProof/>
          </w:rPr>
          <w:t>6.2.11 Other Controls</w:t>
        </w:r>
        <w:r w:rsidR="000F2333">
          <w:rPr>
            <w:noProof/>
            <w:webHidden/>
          </w:rPr>
          <w:tab/>
        </w:r>
        <w:r w:rsidR="000F2333">
          <w:rPr>
            <w:noProof/>
            <w:webHidden/>
          </w:rPr>
          <w:fldChar w:fldCharType="begin"/>
        </w:r>
        <w:r w:rsidR="000F2333">
          <w:rPr>
            <w:noProof/>
            <w:webHidden/>
          </w:rPr>
          <w:instrText xml:space="preserve"> PAGEREF _Toc520535253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20CA5DC6" w14:textId="54504D7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4" w:history="1">
        <w:r w:rsidR="000F2333" w:rsidRPr="009F4893">
          <w:rPr>
            <w:rStyle w:val="Hyperlink"/>
            <w:noProof/>
          </w:rPr>
          <w:t>6.2.12 Running PESTPP</w:t>
        </w:r>
        <w:r w:rsidR="000F2333">
          <w:rPr>
            <w:noProof/>
            <w:webHidden/>
          </w:rPr>
          <w:tab/>
        </w:r>
        <w:r w:rsidR="000F2333">
          <w:rPr>
            <w:noProof/>
            <w:webHidden/>
          </w:rPr>
          <w:fldChar w:fldCharType="begin"/>
        </w:r>
        <w:r w:rsidR="000F2333">
          <w:rPr>
            <w:noProof/>
            <w:webHidden/>
          </w:rPr>
          <w:instrText xml:space="preserve"> PAGEREF _Toc520535254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0E7C42B5" w14:textId="41117DFA"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5" w:history="1">
        <w:r w:rsidR="000F2333" w:rsidRPr="009F4893">
          <w:rPr>
            <w:rStyle w:val="Hyperlink"/>
            <w:noProof/>
          </w:rPr>
          <w:t>6.2.13 PESTPP Output Files</w:t>
        </w:r>
        <w:r w:rsidR="000F2333">
          <w:rPr>
            <w:noProof/>
            <w:webHidden/>
          </w:rPr>
          <w:tab/>
        </w:r>
        <w:r w:rsidR="000F2333">
          <w:rPr>
            <w:noProof/>
            <w:webHidden/>
          </w:rPr>
          <w:fldChar w:fldCharType="begin"/>
        </w:r>
        <w:r w:rsidR="000F2333">
          <w:rPr>
            <w:noProof/>
            <w:webHidden/>
          </w:rPr>
          <w:instrText xml:space="preserve"> PAGEREF _Toc520535255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5017E20F" w14:textId="67B8F0A0"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56" w:history="1">
        <w:r w:rsidR="000F2333" w:rsidRPr="009F4893">
          <w:rPr>
            <w:rStyle w:val="Hyperlink"/>
            <w:noProof/>
          </w:rPr>
          <w:t>6.3 Differential Evolution</w:t>
        </w:r>
        <w:r w:rsidR="000F2333">
          <w:rPr>
            <w:noProof/>
            <w:webHidden/>
          </w:rPr>
          <w:tab/>
        </w:r>
        <w:r w:rsidR="000F2333">
          <w:rPr>
            <w:noProof/>
            <w:webHidden/>
          </w:rPr>
          <w:fldChar w:fldCharType="begin"/>
        </w:r>
        <w:r w:rsidR="000F2333">
          <w:rPr>
            <w:noProof/>
            <w:webHidden/>
          </w:rPr>
          <w:instrText xml:space="preserve"> PAGEREF _Toc520535256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3F483E27" w14:textId="4929A01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7" w:history="1">
        <w:r w:rsidR="000F2333" w:rsidRPr="009F4893">
          <w:rPr>
            <w:rStyle w:val="Hyperlink"/>
            <w:noProof/>
          </w:rPr>
          <w:t>6.3.1 General</w:t>
        </w:r>
        <w:r w:rsidR="000F2333">
          <w:rPr>
            <w:noProof/>
            <w:webHidden/>
          </w:rPr>
          <w:tab/>
        </w:r>
        <w:r w:rsidR="000F2333">
          <w:rPr>
            <w:noProof/>
            <w:webHidden/>
          </w:rPr>
          <w:fldChar w:fldCharType="begin"/>
        </w:r>
        <w:r w:rsidR="000F2333">
          <w:rPr>
            <w:noProof/>
            <w:webHidden/>
          </w:rPr>
          <w:instrText xml:space="preserve"> PAGEREF _Toc520535257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51853CCD" w14:textId="6240A00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8" w:history="1">
        <w:r w:rsidR="000F2333" w:rsidRPr="009F4893">
          <w:rPr>
            <w:rStyle w:val="Hyperlink"/>
            <w:noProof/>
          </w:rPr>
          <w:t>6.3.2 The DE Method</w:t>
        </w:r>
        <w:r w:rsidR="000F2333">
          <w:rPr>
            <w:noProof/>
            <w:webHidden/>
          </w:rPr>
          <w:tab/>
        </w:r>
        <w:r w:rsidR="000F2333">
          <w:rPr>
            <w:noProof/>
            <w:webHidden/>
          </w:rPr>
          <w:fldChar w:fldCharType="begin"/>
        </w:r>
        <w:r w:rsidR="000F2333">
          <w:rPr>
            <w:noProof/>
            <w:webHidden/>
          </w:rPr>
          <w:instrText xml:space="preserve"> PAGEREF _Toc520535258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7F7A6E1E" w14:textId="19781EF6"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59" w:history="1">
        <w:r w:rsidR="000F2333" w:rsidRPr="009F4893">
          <w:rPr>
            <w:rStyle w:val="Hyperlink"/>
            <w:noProof/>
          </w:rPr>
          <w:t>6.3.3 Using DE in PESTPP</w:t>
        </w:r>
        <w:r w:rsidR="000F2333">
          <w:rPr>
            <w:noProof/>
            <w:webHidden/>
          </w:rPr>
          <w:tab/>
        </w:r>
        <w:r w:rsidR="000F2333">
          <w:rPr>
            <w:noProof/>
            <w:webHidden/>
          </w:rPr>
          <w:fldChar w:fldCharType="begin"/>
        </w:r>
        <w:r w:rsidR="000F2333">
          <w:rPr>
            <w:noProof/>
            <w:webHidden/>
          </w:rPr>
          <w:instrText xml:space="preserve"> PAGEREF _Toc520535259 \h </w:instrText>
        </w:r>
        <w:r w:rsidR="000F2333">
          <w:rPr>
            <w:noProof/>
            <w:webHidden/>
          </w:rPr>
        </w:r>
        <w:r w:rsidR="000F2333">
          <w:rPr>
            <w:noProof/>
            <w:webHidden/>
          </w:rPr>
          <w:fldChar w:fldCharType="separate"/>
        </w:r>
        <w:r w:rsidR="000F2333">
          <w:rPr>
            <w:noProof/>
            <w:webHidden/>
          </w:rPr>
          <w:t>89</w:t>
        </w:r>
        <w:r w:rsidR="000F2333">
          <w:rPr>
            <w:noProof/>
            <w:webHidden/>
          </w:rPr>
          <w:fldChar w:fldCharType="end"/>
        </w:r>
      </w:hyperlink>
    </w:p>
    <w:p w14:paraId="16DF7973" w14:textId="471F206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60" w:history="1">
        <w:r w:rsidR="000F2333" w:rsidRPr="009F4893">
          <w:rPr>
            <w:rStyle w:val="Hyperlink"/>
            <w:noProof/>
          </w:rPr>
          <w:t>6.3.4 Running PESTPP</w:t>
        </w:r>
        <w:r w:rsidR="000F2333">
          <w:rPr>
            <w:noProof/>
            <w:webHidden/>
          </w:rPr>
          <w:tab/>
        </w:r>
        <w:r w:rsidR="000F2333">
          <w:rPr>
            <w:noProof/>
            <w:webHidden/>
          </w:rPr>
          <w:fldChar w:fldCharType="begin"/>
        </w:r>
        <w:r w:rsidR="000F2333">
          <w:rPr>
            <w:noProof/>
            <w:webHidden/>
          </w:rPr>
          <w:instrText xml:space="preserve"> PAGEREF _Toc520535260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1642F0B2" w14:textId="382627C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61" w:history="1">
        <w:r w:rsidR="000F2333" w:rsidRPr="009F4893">
          <w:rPr>
            <w:rStyle w:val="Hyperlink"/>
            <w:noProof/>
          </w:rPr>
          <w:t>6.3.5 PESTPP Output Files</w:t>
        </w:r>
        <w:r w:rsidR="000F2333">
          <w:rPr>
            <w:noProof/>
            <w:webHidden/>
          </w:rPr>
          <w:tab/>
        </w:r>
        <w:r w:rsidR="000F2333">
          <w:rPr>
            <w:noProof/>
            <w:webHidden/>
          </w:rPr>
          <w:fldChar w:fldCharType="begin"/>
        </w:r>
        <w:r w:rsidR="000F2333">
          <w:rPr>
            <w:noProof/>
            <w:webHidden/>
          </w:rPr>
          <w:instrText xml:space="preserve"> PAGEREF _Toc520535261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21188DD2" w14:textId="1A691A76"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62" w:history="1">
        <w:r w:rsidR="000F2333" w:rsidRPr="009F4893">
          <w:rPr>
            <w:rStyle w:val="Hyperlink"/>
            <w:noProof/>
          </w:rPr>
          <w:t>6.4 Summary of PESTPP Control Variables</w:t>
        </w:r>
        <w:r w:rsidR="000F2333">
          <w:rPr>
            <w:noProof/>
            <w:webHidden/>
          </w:rPr>
          <w:tab/>
        </w:r>
        <w:r w:rsidR="000F2333">
          <w:rPr>
            <w:noProof/>
            <w:webHidden/>
          </w:rPr>
          <w:fldChar w:fldCharType="begin"/>
        </w:r>
        <w:r w:rsidR="000F2333">
          <w:rPr>
            <w:noProof/>
            <w:webHidden/>
          </w:rPr>
          <w:instrText xml:space="preserve"> PAGEREF _Toc520535262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46056AC2" w14:textId="03FAA959"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63" w:history="1">
        <w:r w:rsidR="000F2333" w:rsidRPr="009F4893">
          <w:rPr>
            <w:rStyle w:val="Hyperlink"/>
            <w:noProof/>
          </w:rPr>
          <w:t>6.4.1 General</w:t>
        </w:r>
        <w:r w:rsidR="000F2333">
          <w:rPr>
            <w:noProof/>
            <w:webHidden/>
          </w:rPr>
          <w:tab/>
        </w:r>
        <w:r w:rsidR="000F2333">
          <w:rPr>
            <w:noProof/>
            <w:webHidden/>
          </w:rPr>
          <w:fldChar w:fldCharType="begin"/>
        </w:r>
        <w:r w:rsidR="000F2333">
          <w:rPr>
            <w:noProof/>
            <w:webHidden/>
          </w:rPr>
          <w:instrText xml:space="preserve"> PAGEREF _Toc520535263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58DD7A87" w14:textId="5282EACB"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64" w:history="1">
        <w:r w:rsidR="000F2333" w:rsidRPr="009F4893">
          <w:rPr>
            <w:rStyle w:val="Hyperlink"/>
            <w:noProof/>
          </w:rPr>
          <w:t>6.4.2 Control Variables in the PEST Control File</w:t>
        </w:r>
        <w:r w:rsidR="000F2333">
          <w:rPr>
            <w:noProof/>
            <w:webHidden/>
          </w:rPr>
          <w:tab/>
        </w:r>
        <w:r w:rsidR="000F2333">
          <w:rPr>
            <w:noProof/>
            <w:webHidden/>
          </w:rPr>
          <w:fldChar w:fldCharType="begin"/>
        </w:r>
        <w:r w:rsidR="000F2333">
          <w:rPr>
            <w:noProof/>
            <w:webHidden/>
          </w:rPr>
          <w:instrText xml:space="preserve"> PAGEREF _Toc520535264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43B27605" w14:textId="271A9BC9"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65" w:history="1">
        <w:r w:rsidR="000F2333" w:rsidRPr="009F4893">
          <w:rPr>
            <w:rStyle w:val="Hyperlink"/>
            <w:noProof/>
          </w:rPr>
          <w:t>6.4.3 PEST++ Control Variables</w:t>
        </w:r>
        <w:r w:rsidR="000F2333">
          <w:rPr>
            <w:noProof/>
            <w:webHidden/>
          </w:rPr>
          <w:tab/>
        </w:r>
        <w:r w:rsidR="000F2333">
          <w:rPr>
            <w:noProof/>
            <w:webHidden/>
          </w:rPr>
          <w:fldChar w:fldCharType="begin"/>
        </w:r>
        <w:r w:rsidR="000F2333">
          <w:rPr>
            <w:noProof/>
            <w:webHidden/>
          </w:rPr>
          <w:instrText xml:space="preserve"> PAGEREF _Toc520535265 \h </w:instrText>
        </w:r>
        <w:r w:rsidR="000F2333">
          <w:rPr>
            <w:noProof/>
            <w:webHidden/>
          </w:rPr>
        </w:r>
        <w:r w:rsidR="000F2333">
          <w:rPr>
            <w:noProof/>
            <w:webHidden/>
          </w:rPr>
          <w:fldChar w:fldCharType="separate"/>
        </w:r>
        <w:r w:rsidR="000F2333">
          <w:rPr>
            <w:noProof/>
            <w:webHidden/>
          </w:rPr>
          <w:t>91</w:t>
        </w:r>
        <w:r w:rsidR="000F2333">
          <w:rPr>
            <w:noProof/>
            <w:webHidden/>
          </w:rPr>
          <w:fldChar w:fldCharType="end"/>
        </w:r>
      </w:hyperlink>
    </w:p>
    <w:p w14:paraId="306663A7" w14:textId="236C939F"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266" w:history="1">
        <w:r w:rsidR="000F2333" w:rsidRPr="009F4893">
          <w:rPr>
            <w:rStyle w:val="Hyperlink"/>
            <w:noProof/>
          </w:rPr>
          <w:t>7. PESTPP-GSA</w:t>
        </w:r>
        <w:r w:rsidR="000F2333">
          <w:rPr>
            <w:noProof/>
            <w:webHidden/>
          </w:rPr>
          <w:tab/>
        </w:r>
        <w:r w:rsidR="000F2333">
          <w:rPr>
            <w:noProof/>
            <w:webHidden/>
          </w:rPr>
          <w:fldChar w:fldCharType="begin"/>
        </w:r>
        <w:r w:rsidR="000F2333">
          <w:rPr>
            <w:noProof/>
            <w:webHidden/>
          </w:rPr>
          <w:instrText xml:space="preserve"> PAGEREF _Toc520535266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6309BC3B" w14:textId="6554A840"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67" w:history="1">
        <w:r w:rsidR="000F2333" w:rsidRPr="009F4893">
          <w:rPr>
            <w:rStyle w:val="Hyperlink"/>
            <w:noProof/>
          </w:rPr>
          <w:t>7.1 Introduction</w:t>
        </w:r>
        <w:r w:rsidR="000F2333">
          <w:rPr>
            <w:noProof/>
            <w:webHidden/>
          </w:rPr>
          <w:tab/>
        </w:r>
        <w:r w:rsidR="000F2333">
          <w:rPr>
            <w:noProof/>
            <w:webHidden/>
          </w:rPr>
          <w:fldChar w:fldCharType="begin"/>
        </w:r>
        <w:r w:rsidR="000F2333">
          <w:rPr>
            <w:noProof/>
            <w:webHidden/>
          </w:rPr>
          <w:instrText xml:space="preserve"> PAGEREF _Toc520535267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078716FA" w14:textId="24D5604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68" w:history="1">
        <w:r w:rsidR="000F2333" w:rsidRPr="009F4893">
          <w:rPr>
            <w:rStyle w:val="Hyperlink"/>
            <w:noProof/>
          </w:rPr>
          <w:t>7.1.1 General</w:t>
        </w:r>
        <w:r w:rsidR="000F2333">
          <w:rPr>
            <w:noProof/>
            <w:webHidden/>
          </w:rPr>
          <w:tab/>
        </w:r>
        <w:r w:rsidR="000F2333">
          <w:rPr>
            <w:noProof/>
            <w:webHidden/>
          </w:rPr>
          <w:fldChar w:fldCharType="begin"/>
        </w:r>
        <w:r w:rsidR="000F2333">
          <w:rPr>
            <w:noProof/>
            <w:webHidden/>
          </w:rPr>
          <w:instrText xml:space="preserve"> PAGEREF _Toc520535268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64892BBE" w14:textId="27DD99EF"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69" w:history="1">
        <w:r w:rsidR="000F2333" w:rsidRPr="009F4893">
          <w:rPr>
            <w:rStyle w:val="Hyperlink"/>
            <w:noProof/>
          </w:rPr>
          <w:t>7.1.2 Grouped Parameters</w:t>
        </w:r>
        <w:r w:rsidR="000F2333">
          <w:rPr>
            <w:noProof/>
            <w:webHidden/>
          </w:rPr>
          <w:tab/>
        </w:r>
        <w:r w:rsidR="000F2333">
          <w:rPr>
            <w:noProof/>
            <w:webHidden/>
          </w:rPr>
          <w:fldChar w:fldCharType="begin"/>
        </w:r>
        <w:r w:rsidR="000F2333">
          <w:rPr>
            <w:noProof/>
            <w:webHidden/>
          </w:rPr>
          <w:instrText xml:space="preserve"> PAGEREF _Toc520535269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7D5FF754" w14:textId="3B45C660"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70" w:history="1">
        <w:r w:rsidR="000F2333" w:rsidRPr="009F4893">
          <w:rPr>
            <w:rStyle w:val="Hyperlink"/>
            <w:noProof/>
          </w:rPr>
          <w:t>7.2 Method of Morris</w:t>
        </w:r>
        <w:r w:rsidR="000F2333">
          <w:rPr>
            <w:noProof/>
            <w:webHidden/>
          </w:rPr>
          <w:tab/>
        </w:r>
        <w:r w:rsidR="000F2333">
          <w:rPr>
            <w:noProof/>
            <w:webHidden/>
          </w:rPr>
          <w:fldChar w:fldCharType="begin"/>
        </w:r>
        <w:r w:rsidR="000F2333">
          <w:rPr>
            <w:noProof/>
            <w:webHidden/>
          </w:rPr>
          <w:instrText xml:space="preserve"> PAGEREF _Toc520535270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65A05384" w14:textId="3345821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71" w:history="1">
        <w:r w:rsidR="000F2333" w:rsidRPr="009F4893">
          <w:rPr>
            <w:rStyle w:val="Hyperlink"/>
            <w:noProof/>
          </w:rPr>
          <w:t>7.2.1 Elementary Effects</w:t>
        </w:r>
        <w:r w:rsidR="000F2333">
          <w:rPr>
            <w:noProof/>
            <w:webHidden/>
          </w:rPr>
          <w:tab/>
        </w:r>
        <w:r w:rsidR="000F2333">
          <w:rPr>
            <w:noProof/>
            <w:webHidden/>
          </w:rPr>
          <w:fldChar w:fldCharType="begin"/>
        </w:r>
        <w:r w:rsidR="000F2333">
          <w:rPr>
            <w:noProof/>
            <w:webHidden/>
          </w:rPr>
          <w:instrText xml:space="preserve"> PAGEREF _Toc520535271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52B0CE7C" w14:textId="06A395E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72" w:history="1">
        <w:r w:rsidR="000F2333" w:rsidRPr="009F4893">
          <w:rPr>
            <w:rStyle w:val="Hyperlink"/>
            <w:noProof/>
          </w:rPr>
          <w:t>7.2.2 Sampling Scheme</w:t>
        </w:r>
        <w:r w:rsidR="000F2333">
          <w:rPr>
            <w:noProof/>
            <w:webHidden/>
          </w:rPr>
          <w:tab/>
        </w:r>
        <w:r w:rsidR="000F2333">
          <w:rPr>
            <w:noProof/>
            <w:webHidden/>
          </w:rPr>
          <w:fldChar w:fldCharType="begin"/>
        </w:r>
        <w:r w:rsidR="000F2333">
          <w:rPr>
            <w:noProof/>
            <w:webHidden/>
          </w:rPr>
          <w:instrText xml:space="preserve"> PAGEREF _Toc520535272 \h </w:instrText>
        </w:r>
        <w:r w:rsidR="000F2333">
          <w:rPr>
            <w:noProof/>
            <w:webHidden/>
          </w:rPr>
        </w:r>
        <w:r w:rsidR="000F2333">
          <w:rPr>
            <w:noProof/>
            <w:webHidden/>
          </w:rPr>
          <w:fldChar w:fldCharType="separate"/>
        </w:r>
        <w:r w:rsidR="000F2333">
          <w:rPr>
            <w:noProof/>
            <w:webHidden/>
          </w:rPr>
          <w:t>96</w:t>
        </w:r>
        <w:r w:rsidR="000F2333">
          <w:rPr>
            <w:noProof/>
            <w:webHidden/>
          </w:rPr>
          <w:fldChar w:fldCharType="end"/>
        </w:r>
      </w:hyperlink>
    </w:p>
    <w:p w14:paraId="63EE5B96" w14:textId="0C6EC8D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73" w:history="1">
        <w:r w:rsidR="000F2333" w:rsidRPr="009F4893">
          <w:rPr>
            <w:rStyle w:val="Hyperlink"/>
            <w:noProof/>
          </w:rPr>
          <w:t>7.2.3 Control Variables</w:t>
        </w:r>
        <w:r w:rsidR="000F2333">
          <w:rPr>
            <w:noProof/>
            <w:webHidden/>
          </w:rPr>
          <w:tab/>
        </w:r>
        <w:r w:rsidR="000F2333">
          <w:rPr>
            <w:noProof/>
            <w:webHidden/>
          </w:rPr>
          <w:fldChar w:fldCharType="begin"/>
        </w:r>
        <w:r w:rsidR="000F2333">
          <w:rPr>
            <w:noProof/>
            <w:webHidden/>
          </w:rPr>
          <w:instrText xml:space="preserve"> PAGEREF _Toc520535273 \h </w:instrText>
        </w:r>
        <w:r w:rsidR="000F2333">
          <w:rPr>
            <w:noProof/>
            <w:webHidden/>
          </w:rPr>
        </w:r>
        <w:r w:rsidR="000F2333">
          <w:rPr>
            <w:noProof/>
            <w:webHidden/>
          </w:rPr>
          <w:fldChar w:fldCharType="separate"/>
        </w:r>
        <w:r w:rsidR="000F2333">
          <w:rPr>
            <w:noProof/>
            <w:webHidden/>
          </w:rPr>
          <w:t>96</w:t>
        </w:r>
        <w:r w:rsidR="000F2333">
          <w:rPr>
            <w:noProof/>
            <w:webHidden/>
          </w:rPr>
          <w:fldChar w:fldCharType="end"/>
        </w:r>
      </w:hyperlink>
    </w:p>
    <w:p w14:paraId="4A3C82F3" w14:textId="6C7E127B"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74" w:history="1">
        <w:r w:rsidR="000F2333" w:rsidRPr="009F4893">
          <w:rPr>
            <w:rStyle w:val="Hyperlink"/>
            <w:noProof/>
          </w:rPr>
          <w:t>7.3 Method of Sobol</w:t>
        </w:r>
        <w:r w:rsidR="000F2333">
          <w:rPr>
            <w:noProof/>
            <w:webHidden/>
          </w:rPr>
          <w:tab/>
        </w:r>
        <w:r w:rsidR="000F2333">
          <w:rPr>
            <w:noProof/>
            <w:webHidden/>
          </w:rPr>
          <w:fldChar w:fldCharType="begin"/>
        </w:r>
        <w:r w:rsidR="000F2333">
          <w:rPr>
            <w:noProof/>
            <w:webHidden/>
          </w:rPr>
          <w:instrText xml:space="preserve"> PAGEREF _Toc520535274 \h </w:instrText>
        </w:r>
        <w:r w:rsidR="000F2333">
          <w:rPr>
            <w:noProof/>
            <w:webHidden/>
          </w:rPr>
        </w:r>
        <w:r w:rsidR="000F2333">
          <w:rPr>
            <w:noProof/>
            <w:webHidden/>
          </w:rPr>
          <w:fldChar w:fldCharType="separate"/>
        </w:r>
        <w:r w:rsidR="000F2333">
          <w:rPr>
            <w:noProof/>
            <w:webHidden/>
          </w:rPr>
          <w:t>97</w:t>
        </w:r>
        <w:r w:rsidR="000F2333">
          <w:rPr>
            <w:noProof/>
            <w:webHidden/>
          </w:rPr>
          <w:fldChar w:fldCharType="end"/>
        </w:r>
      </w:hyperlink>
    </w:p>
    <w:p w14:paraId="0E788EFB" w14:textId="7EDCE82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75" w:history="1">
        <w:r w:rsidR="000F2333" w:rsidRPr="009F4893">
          <w:rPr>
            <w:rStyle w:val="Hyperlink"/>
            <w:noProof/>
          </w:rPr>
          <w:t>7.3.1 Sensitivity Indices</w:t>
        </w:r>
        <w:r w:rsidR="000F2333">
          <w:rPr>
            <w:noProof/>
            <w:webHidden/>
          </w:rPr>
          <w:tab/>
        </w:r>
        <w:r w:rsidR="000F2333">
          <w:rPr>
            <w:noProof/>
            <w:webHidden/>
          </w:rPr>
          <w:fldChar w:fldCharType="begin"/>
        </w:r>
        <w:r w:rsidR="000F2333">
          <w:rPr>
            <w:noProof/>
            <w:webHidden/>
          </w:rPr>
          <w:instrText xml:space="preserve"> PAGEREF _Toc520535275 \h </w:instrText>
        </w:r>
        <w:r w:rsidR="000F2333">
          <w:rPr>
            <w:noProof/>
            <w:webHidden/>
          </w:rPr>
        </w:r>
        <w:r w:rsidR="000F2333">
          <w:rPr>
            <w:noProof/>
            <w:webHidden/>
          </w:rPr>
          <w:fldChar w:fldCharType="separate"/>
        </w:r>
        <w:r w:rsidR="000F2333">
          <w:rPr>
            <w:noProof/>
            <w:webHidden/>
          </w:rPr>
          <w:t>97</w:t>
        </w:r>
        <w:r w:rsidR="000F2333">
          <w:rPr>
            <w:noProof/>
            <w:webHidden/>
          </w:rPr>
          <w:fldChar w:fldCharType="end"/>
        </w:r>
      </w:hyperlink>
    </w:p>
    <w:p w14:paraId="4211D979" w14:textId="40484D2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76" w:history="1">
        <w:r w:rsidR="000F2333" w:rsidRPr="009F4893">
          <w:rPr>
            <w:rStyle w:val="Hyperlink"/>
            <w:noProof/>
          </w:rPr>
          <w:t>7.3.2 Control Variables</w:t>
        </w:r>
        <w:r w:rsidR="000F2333">
          <w:rPr>
            <w:noProof/>
            <w:webHidden/>
          </w:rPr>
          <w:tab/>
        </w:r>
        <w:r w:rsidR="000F2333">
          <w:rPr>
            <w:noProof/>
            <w:webHidden/>
          </w:rPr>
          <w:fldChar w:fldCharType="begin"/>
        </w:r>
        <w:r w:rsidR="000F2333">
          <w:rPr>
            <w:noProof/>
            <w:webHidden/>
          </w:rPr>
          <w:instrText xml:space="preserve"> PAGEREF _Toc520535276 \h </w:instrText>
        </w:r>
        <w:r w:rsidR="000F2333">
          <w:rPr>
            <w:noProof/>
            <w:webHidden/>
          </w:rPr>
        </w:r>
        <w:r w:rsidR="000F2333">
          <w:rPr>
            <w:noProof/>
            <w:webHidden/>
          </w:rPr>
          <w:fldChar w:fldCharType="separate"/>
        </w:r>
        <w:r w:rsidR="000F2333">
          <w:rPr>
            <w:noProof/>
            <w:webHidden/>
          </w:rPr>
          <w:t>99</w:t>
        </w:r>
        <w:r w:rsidR="000F2333">
          <w:rPr>
            <w:noProof/>
            <w:webHidden/>
          </w:rPr>
          <w:fldChar w:fldCharType="end"/>
        </w:r>
      </w:hyperlink>
    </w:p>
    <w:p w14:paraId="41D0C9D4" w14:textId="4DFA2310"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77" w:history="1">
        <w:r w:rsidR="000F2333" w:rsidRPr="009F4893">
          <w:rPr>
            <w:rStyle w:val="Hyperlink"/>
            <w:noProof/>
          </w:rPr>
          <w:t>7.4 PESTPP-GSA Output Files</w:t>
        </w:r>
        <w:r w:rsidR="000F2333">
          <w:rPr>
            <w:noProof/>
            <w:webHidden/>
          </w:rPr>
          <w:tab/>
        </w:r>
        <w:r w:rsidR="000F2333">
          <w:rPr>
            <w:noProof/>
            <w:webHidden/>
          </w:rPr>
          <w:fldChar w:fldCharType="begin"/>
        </w:r>
        <w:r w:rsidR="000F2333">
          <w:rPr>
            <w:noProof/>
            <w:webHidden/>
          </w:rPr>
          <w:instrText xml:space="preserve"> PAGEREF _Toc520535277 \h </w:instrText>
        </w:r>
        <w:r w:rsidR="000F2333">
          <w:rPr>
            <w:noProof/>
            <w:webHidden/>
          </w:rPr>
        </w:r>
        <w:r w:rsidR="000F2333">
          <w:rPr>
            <w:noProof/>
            <w:webHidden/>
          </w:rPr>
          <w:fldChar w:fldCharType="separate"/>
        </w:r>
        <w:r w:rsidR="000F2333">
          <w:rPr>
            <w:noProof/>
            <w:webHidden/>
          </w:rPr>
          <w:t>99</w:t>
        </w:r>
        <w:r w:rsidR="000F2333">
          <w:rPr>
            <w:noProof/>
            <w:webHidden/>
          </w:rPr>
          <w:fldChar w:fldCharType="end"/>
        </w:r>
      </w:hyperlink>
    </w:p>
    <w:p w14:paraId="01DB9FD0" w14:textId="5C15B529"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278" w:history="1">
        <w:r w:rsidR="000F2333" w:rsidRPr="009F4893">
          <w:rPr>
            <w:rStyle w:val="Hyperlink"/>
            <w:noProof/>
          </w:rPr>
          <w:t>8. PESTPP-OPT</w:t>
        </w:r>
        <w:r w:rsidR="000F2333">
          <w:rPr>
            <w:noProof/>
            <w:webHidden/>
          </w:rPr>
          <w:tab/>
        </w:r>
        <w:r w:rsidR="000F2333">
          <w:rPr>
            <w:noProof/>
            <w:webHidden/>
          </w:rPr>
          <w:fldChar w:fldCharType="begin"/>
        </w:r>
        <w:r w:rsidR="000F2333">
          <w:rPr>
            <w:noProof/>
            <w:webHidden/>
          </w:rPr>
          <w:instrText xml:space="preserve"> PAGEREF _Toc520535278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618EA136" w14:textId="24FF3E1D"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79" w:history="1">
        <w:r w:rsidR="000F2333" w:rsidRPr="009F4893">
          <w:rPr>
            <w:rStyle w:val="Hyperlink"/>
            <w:noProof/>
          </w:rPr>
          <w:t>8.1 Introduction</w:t>
        </w:r>
        <w:r w:rsidR="000F2333">
          <w:rPr>
            <w:noProof/>
            <w:webHidden/>
          </w:rPr>
          <w:tab/>
        </w:r>
        <w:r w:rsidR="000F2333">
          <w:rPr>
            <w:noProof/>
            <w:webHidden/>
          </w:rPr>
          <w:fldChar w:fldCharType="begin"/>
        </w:r>
        <w:r w:rsidR="000F2333">
          <w:rPr>
            <w:noProof/>
            <w:webHidden/>
          </w:rPr>
          <w:instrText xml:space="preserve"> PAGEREF _Toc520535279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37CB8CBB" w14:textId="1AF3071B"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0" w:history="1">
        <w:r w:rsidR="000F2333" w:rsidRPr="009F4893">
          <w:rPr>
            <w:rStyle w:val="Hyperlink"/>
            <w:noProof/>
          </w:rPr>
          <w:t>8.1.1 A Publication</w:t>
        </w:r>
        <w:r w:rsidR="000F2333">
          <w:rPr>
            <w:noProof/>
            <w:webHidden/>
          </w:rPr>
          <w:tab/>
        </w:r>
        <w:r w:rsidR="000F2333">
          <w:rPr>
            <w:noProof/>
            <w:webHidden/>
          </w:rPr>
          <w:fldChar w:fldCharType="begin"/>
        </w:r>
        <w:r w:rsidR="000F2333">
          <w:rPr>
            <w:noProof/>
            <w:webHidden/>
          </w:rPr>
          <w:instrText xml:space="preserve"> PAGEREF _Toc520535280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16E2B2EF" w14:textId="216301FD"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1" w:history="1">
        <w:r w:rsidR="000F2333" w:rsidRPr="009F4893">
          <w:rPr>
            <w:rStyle w:val="Hyperlink"/>
            <w:noProof/>
          </w:rPr>
          <w:t>8.1.2 Overview</w:t>
        </w:r>
        <w:r w:rsidR="000F2333">
          <w:rPr>
            <w:noProof/>
            <w:webHidden/>
          </w:rPr>
          <w:tab/>
        </w:r>
        <w:r w:rsidR="000F2333">
          <w:rPr>
            <w:noProof/>
            <w:webHidden/>
          </w:rPr>
          <w:fldChar w:fldCharType="begin"/>
        </w:r>
        <w:r w:rsidR="000F2333">
          <w:rPr>
            <w:noProof/>
            <w:webHidden/>
          </w:rPr>
          <w:instrText xml:space="preserve"> PAGEREF _Toc520535281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11F73BDD" w14:textId="7375538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2" w:history="1">
        <w:r w:rsidR="000F2333" w:rsidRPr="009F4893">
          <w:rPr>
            <w:rStyle w:val="Hyperlink"/>
            <w:noProof/>
          </w:rPr>
          <w:t>8.1.3 Calculation of Uncertainty</w:t>
        </w:r>
        <w:r w:rsidR="000F2333">
          <w:rPr>
            <w:noProof/>
            <w:webHidden/>
          </w:rPr>
          <w:tab/>
        </w:r>
        <w:r w:rsidR="000F2333">
          <w:rPr>
            <w:noProof/>
            <w:webHidden/>
          </w:rPr>
          <w:fldChar w:fldCharType="begin"/>
        </w:r>
        <w:r w:rsidR="000F2333">
          <w:rPr>
            <w:noProof/>
            <w:webHidden/>
          </w:rPr>
          <w:instrText xml:space="preserve"> PAGEREF _Toc520535282 \h </w:instrText>
        </w:r>
        <w:r w:rsidR="000F2333">
          <w:rPr>
            <w:noProof/>
            <w:webHidden/>
          </w:rPr>
        </w:r>
        <w:r w:rsidR="000F2333">
          <w:rPr>
            <w:noProof/>
            <w:webHidden/>
          </w:rPr>
          <w:fldChar w:fldCharType="separate"/>
        </w:r>
        <w:r w:rsidR="000F2333">
          <w:rPr>
            <w:noProof/>
            <w:webHidden/>
          </w:rPr>
          <w:t>102</w:t>
        </w:r>
        <w:r w:rsidR="000F2333">
          <w:rPr>
            <w:noProof/>
            <w:webHidden/>
          </w:rPr>
          <w:fldChar w:fldCharType="end"/>
        </w:r>
      </w:hyperlink>
    </w:p>
    <w:p w14:paraId="54C05A3C" w14:textId="1B5DE6B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3" w:history="1">
        <w:r w:rsidR="000F2333" w:rsidRPr="009F4893">
          <w:rPr>
            <w:rStyle w:val="Hyperlink"/>
            <w:noProof/>
          </w:rPr>
          <w:t>8.1.4 Optimization</w:t>
        </w:r>
        <w:r w:rsidR="000F2333">
          <w:rPr>
            <w:noProof/>
            <w:webHidden/>
          </w:rPr>
          <w:tab/>
        </w:r>
        <w:r w:rsidR="000F2333">
          <w:rPr>
            <w:noProof/>
            <w:webHidden/>
          </w:rPr>
          <w:fldChar w:fldCharType="begin"/>
        </w:r>
        <w:r w:rsidR="000F2333">
          <w:rPr>
            <w:noProof/>
            <w:webHidden/>
          </w:rPr>
          <w:instrText xml:space="preserve"> PAGEREF _Toc520535283 \h </w:instrText>
        </w:r>
        <w:r w:rsidR="000F2333">
          <w:rPr>
            <w:noProof/>
            <w:webHidden/>
          </w:rPr>
        </w:r>
        <w:r w:rsidR="000F2333">
          <w:rPr>
            <w:noProof/>
            <w:webHidden/>
          </w:rPr>
          <w:fldChar w:fldCharType="separate"/>
        </w:r>
        <w:r w:rsidR="000F2333">
          <w:rPr>
            <w:noProof/>
            <w:webHidden/>
          </w:rPr>
          <w:t>103</w:t>
        </w:r>
        <w:r w:rsidR="000F2333">
          <w:rPr>
            <w:noProof/>
            <w:webHidden/>
          </w:rPr>
          <w:fldChar w:fldCharType="end"/>
        </w:r>
      </w:hyperlink>
    </w:p>
    <w:p w14:paraId="72529E8A" w14:textId="1C2CA1FF"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4" w:history="1">
        <w:r w:rsidR="000F2333" w:rsidRPr="009F4893">
          <w:rPr>
            <w:rStyle w:val="Hyperlink"/>
            <w:noProof/>
          </w:rPr>
          <w:t>8.1.5 Chance Constraints</w:t>
        </w:r>
        <w:r w:rsidR="000F2333">
          <w:rPr>
            <w:noProof/>
            <w:webHidden/>
          </w:rPr>
          <w:tab/>
        </w:r>
        <w:r w:rsidR="000F2333">
          <w:rPr>
            <w:noProof/>
            <w:webHidden/>
          </w:rPr>
          <w:fldChar w:fldCharType="begin"/>
        </w:r>
        <w:r w:rsidR="000F2333">
          <w:rPr>
            <w:noProof/>
            <w:webHidden/>
          </w:rPr>
          <w:instrText xml:space="preserve"> PAGEREF _Toc520535284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6698FFCE" w14:textId="741A566D"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85" w:history="1">
        <w:r w:rsidR="000F2333" w:rsidRPr="009F4893">
          <w:rPr>
            <w:rStyle w:val="Hyperlink"/>
            <w:noProof/>
          </w:rPr>
          <w:t>8.2 Using PESTPP-OPT</w:t>
        </w:r>
        <w:r w:rsidR="000F2333">
          <w:rPr>
            <w:noProof/>
            <w:webHidden/>
          </w:rPr>
          <w:tab/>
        </w:r>
        <w:r w:rsidR="000F2333">
          <w:rPr>
            <w:noProof/>
            <w:webHidden/>
          </w:rPr>
          <w:fldChar w:fldCharType="begin"/>
        </w:r>
        <w:r w:rsidR="000F2333">
          <w:rPr>
            <w:noProof/>
            <w:webHidden/>
          </w:rPr>
          <w:instrText xml:space="preserve"> PAGEREF _Toc520535285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169A5C6D" w14:textId="04DE364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6" w:history="1">
        <w:r w:rsidR="000F2333" w:rsidRPr="009F4893">
          <w:rPr>
            <w:rStyle w:val="Hyperlink"/>
            <w:noProof/>
          </w:rPr>
          <w:t>8.2.1The PEST Control File</w:t>
        </w:r>
        <w:r w:rsidR="000F2333">
          <w:rPr>
            <w:noProof/>
            <w:webHidden/>
          </w:rPr>
          <w:tab/>
        </w:r>
        <w:r w:rsidR="000F2333">
          <w:rPr>
            <w:noProof/>
            <w:webHidden/>
          </w:rPr>
          <w:fldChar w:fldCharType="begin"/>
        </w:r>
        <w:r w:rsidR="000F2333">
          <w:rPr>
            <w:noProof/>
            <w:webHidden/>
          </w:rPr>
          <w:instrText xml:space="preserve"> PAGEREF _Toc520535286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3AD88C3A" w14:textId="065C2B88"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7" w:history="1">
        <w:r w:rsidR="000F2333" w:rsidRPr="009F4893">
          <w:rPr>
            <w:rStyle w:val="Hyperlink"/>
            <w:noProof/>
          </w:rPr>
          <w:t>8.2.2 Decision Variables and Parameters</w:t>
        </w:r>
        <w:r w:rsidR="000F2333">
          <w:rPr>
            <w:noProof/>
            <w:webHidden/>
          </w:rPr>
          <w:tab/>
        </w:r>
        <w:r w:rsidR="000F2333">
          <w:rPr>
            <w:noProof/>
            <w:webHidden/>
          </w:rPr>
          <w:fldChar w:fldCharType="begin"/>
        </w:r>
        <w:r w:rsidR="000F2333">
          <w:rPr>
            <w:noProof/>
            <w:webHidden/>
          </w:rPr>
          <w:instrText xml:space="preserve"> PAGEREF _Toc520535287 \h </w:instrText>
        </w:r>
        <w:r w:rsidR="000F2333">
          <w:rPr>
            <w:noProof/>
            <w:webHidden/>
          </w:rPr>
        </w:r>
        <w:r w:rsidR="000F2333">
          <w:rPr>
            <w:noProof/>
            <w:webHidden/>
          </w:rPr>
          <w:fldChar w:fldCharType="separate"/>
        </w:r>
        <w:r w:rsidR="000F2333">
          <w:rPr>
            <w:noProof/>
            <w:webHidden/>
          </w:rPr>
          <w:t>106</w:t>
        </w:r>
        <w:r w:rsidR="000F2333">
          <w:rPr>
            <w:noProof/>
            <w:webHidden/>
          </w:rPr>
          <w:fldChar w:fldCharType="end"/>
        </w:r>
      </w:hyperlink>
    </w:p>
    <w:p w14:paraId="2088639D" w14:textId="0BB5C74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8" w:history="1">
        <w:r w:rsidR="000F2333" w:rsidRPr="009F4893">
          <w:rPr>
            <w:rStyle w:val="Hyperlink"/>
            <w:noProof/>
          </w:rPr>
          <w:t>8.2.3 Defining the Objective Function</w:t>
        </w:r>
        <w:r w:rsidR="000F2333">
          <w:rPr>
            <w:noProof/>
            <w:webHidden/>
          </w:rPr>
          <w:tab/>
        </w:r>
        <w:r w:rsidR="000F2333">
          <w:rPr>
            <w:noProof/>
            <w:webHidden/>
          </w:rPr>
          <w:fldChar w:fldCharType="begin"/>
        </w:r>
        <w:r w:rsidR="000F2333">
          <w:rPr>
            <w:noProof/>
            <w:webHidden/>
          </w:rPr>
          <w:instrText xml:space="preserve"> PAGEREF _Toc520535288 \h </w:instrText>
        </w:r>
        <w:r w:rsidR="000F2333">
          <w:rPr>
            <w:noProof/>
            <w:webHidden/>
          </w:rPr>
        </w:r>
        <w:r w:rsidR="000F2333">
          <w:rPr>
            <w:noProof/>
            <w:webHidden/>
          </w:rPr>
          <w:fldChar w:fldCharType="separate"/>
        </w:r>
        <w:r w:rsidR="000F2333">
          <w:rPr>
            <w:noProof/>
            <w:webHidden/>
          </w:rPr>
          <w:t>107</w:t>
        </w:r>
        <w:r w:rsidR="000F2333">
          <w:rPr>
            <w:noProof/>
            <w:webHidden/>
          </w:rPr>
          <w:fldChar w:fldCharType="end"/>
        </w:r>
      </w:hyperlink>
    </w:p>
    <w:p w14:paraId="2B625002" w14:textId="5DF2AF8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89" w:history="1">
        <w:r w:rsidR="000F2333" w:rsidRPr="009F4893">
          <w:rPr>
            <w:rStyle w:val="Hyperlink"/>
            <w:noProof/>
          </w:rPr>
          <w:t>8.2.4 Constraints</w:t>
        </w:r>
        <w:r w:rsidR="000F2333">
          <w:rPr>
            <w:noProof/>
            <w:webHidden/>
          </w:rPr>
          <w:tab/>
        </w:r>
        <w:r w:rsidR="000F2333">
          <w:rPr>
            <w:noProof/>
            <w:webHidden/>
          </w:rPr>
          <w:fldChar w:fldCharType="begin"/>
        </w:r>
        <w:r w:rsidR="000F2333">
          <w:rPr>
            <w:noProof/>
            <w:webHidden/>
          </w:rPr>
          <w:instrText xml:space="preserve"> PAGEREF _Toc520535289 \h </w:instrText>
        </w:r>
        <w:r w:rsidR="000F2333">
          <w:rPr>
            <w:noProof/>
            <w:webHidden/>
          </w:rPr>
        </w:r>
        <w:r w:rsidR="000F2333">
          <w:rPr>
            <w:noProof/>
            <w:webHidden/>
          </w:rPr>
          <w:fldChar w:fldCharType="separate"/>
        </w:r>
        <w:r w:rsidR="000F2333">
          <w:rPr>
            <w:noProof/>
            <w:webHidden/>
          </w:rPr>
          <w:t>108</w:t>
        </w:r>
        <w:r w:rsidR="000F2333">
          <w:rPr>
            <w:noProof/>
            <w:webHidden/>
          </w:rPr>
          <w:fldChar w:fldCharType="end"/>
        </w:r>
      </w:hyperlink>
    </w:p>
    <w:p w14:paraId="75A42BA0" w14:textId="06F4B6A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0" w:history="1">
        <w:r w:rsidR="000F2333" w:rsidRPr="009F4893">
          <w:rPr>
            <w:rStyle w:val="Hyperlink"/>
            <w:noProof/>
          </w:rPr>
          <w:t>8.2.5 Observations</w:t>
        </w:r>
        <w:r w:rsidR="000F2333">
          <w:rPr>
            <w:noProof/>
            <w:webHidden/>
          </w:rPr>
          <w:tab/>
        </w:r>
        <w:r w:rsidR="000F2333">
          <w:rPr>
            <w:noProof/>
            <w:webHidden/>
          </w:rPr>
          <w:fldChar w:fldCharType="begin"/>
        </w:r>
        <w:r w:rsidR="000F2333">
          <w:rPr>
            <w:noProof/>
            <w:webHidden/>
          </w:rPr>
          <w:instrText xml:space="preserve"> PAGEREF _Toc520535290 \h </w:instrText>
        </w:r>
        <w:r w:rsidR="000F2333">
          <w:rPr>
            <w:noProof/>
            <w:webHidden/>
          </w:rPr>
        </w:r>
        <w:r w:rsidR="000F2333">
          <w:rPr>
            <w:noProof/>
            <w:webHidden/>
          </w:rPr>
          <w:fldChar w:fldCharType="separate"/>
        </w:r>
        <w:r w:rsidR="000F2333">
          <w:rPr>
            <w:noProof/>
            <w:webHidden/>
          </w:rPr>
          <w:t>109</w:t>
        </w:r>
        <w:r w:rsidR="000F2333">
          <w:rPr>
            <w:noProof/>
            <w:webHidden/>
          </w:rPr>
          <w:fldChar w:fldCharType="end"/>
        </w:r>
      </w:hyperlink>
    </w:p>
    <w:p w14:paraId="362A7D3B" w14:textId="32E58E48"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1" w:history="1">
        <w:r w:rsidR="000F2333" w:rsidRPr="009F4893">
          <w:rPr>
            <w:rStyle w:val="Hyperlink"/>
            <w:noProof/>
          </w:rPr>
          <w:t>8.2.6 Regularization</w:t>
        </w:r>
        <w:r w:rsidR="000F2333">
          <w:rPr>
            <w:noProof/>
            <w:webHidden/>
          </w:rPr>
          <w:tab/>
        </w:r>
        <w:r w:rsidR="000F2333">
          <w:rPr>
            <w:noProof/>
            <w:webHidden/>
          </w:rPr>
          <w:fldChar w:fldCharType="begin"/>
        </w:r>
        <w:r w:rsidR="000F2333">
          <w:rPr>
            <w:noProof/>
            <w:webHidden/>
          </w:rPr>
          <w:instrText xml:space="preserve"> PAGEREF _Toc520535291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17130DB0" w14:textId="69F55FC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2" w:history="1">
        <w:r w:rsidR="000F2333" w:rsidRPr="009F4893">
          <w:rPr>
            <w:rStyle w:val="Hyperlink"/>
            <w:noProof/>
          </w:rPr>
          <w:t>8.2.7 Prior Covariance Matrix</w:t>
        </w:r>
        <w:r w:rsidR="000F2333">
          <w:rPr>
            <w:noProof/>
            <w:webHidden/>
          </w:rPr>
          <w:tab/>
        </w:r>
        <w:r w:rsidR="000F2333">
          <w:rPr>
            <w:noProof/>
            <w:webHidden/>
          </w:rPr>
          <w:fldChar w:fldCharType="begin"/>
        </w:r>
        <w:r w:rsidR="000F2333">
          <w:rPr>
            <w:noProof/>
            <w:webHidden/>
          </w:rPr>
          <w:instrText xml:space="preserve"> PAGEREF _Toc520535292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5100D6D4" w14:textId="43505E1F"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3" w:history="1">
        <w:r w:rsidR="000F2333" w:rsidRPr="009F4893">
          <w:rPr>
            <w:rStyle w:val="Hyperlink"/>
            <w:noProof/>
          </w:rPr>
          <w:t>8.2.8 Risk</w:t>
        </w:r>
        <w:r w:rsidR="000F2333">
          <w:rPr>
            <w:noProof/>
            <w:webHidden/>
          </w:rPr>
          <w:tab/>
        </w:r>
        <w:r w:rsidR="000F2333">
          <w:rPr>
            <w:noProof/>
            <w:webHidden/>
          </w:rPr>
          <w:fldChar w:fldCharType="begin"/>
        </w:r>
        <w:r w:rsidR="000F2333">
          <w:rPr>
            <w:noProof/>
            <w:webHidden/>
          </w:rPr>
          <w:instrText xml:space="preserve"> PAGEREF _Toc520535293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283E5E35" w14:textId="63712DB4"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4" w:history="1">
        <w:r w:rsidR="000F2333" w:rsidRPr="009F4893">
          <w:rPr>
            <w:rStyle w:val="Hyperlink"/>
            <w:noProof/>
          </w:rPr>
          <w:t>8.2.9 Jacobian  and Response Matrices</w:t>
        </w:r>
        <w:r w:rsidR="000F2333">
          <w:rPr>
            <w:noProof/>
            <w:webHidden/>
          </w:rPr>
          <w:tab/>
        </w:r>
        <w:r w:rsidR="000F2333">
          <w:rPr>
            <w:noProof/>
            <w:webHidden/>
          </w:rPr>
          <w:fldChar w:fldCharType="begin"/>
        </w:r>
        <w:r w:rsidR="000F2333">
          <w:rPr>
            <w:noProof/>
            <w:webHidden/>
          </w:rPr>
          <w:instrText xml:space="preserve"> PAGEREF _Toc520535294 \h </w:instrText>
        </w:r>
        <w:r w:rsidR="000F2333">
          <w:rPr>
            <w:noProof/>
            <w:webHidden/>
          </w:rPr>
        </w:r>
        <w:r w:rsidR="000F2333">
          <w:rPr>
            <w:noProof/>
            <w:webHidden/>
          </w:rPr>
          <w:fldChar w:fldCharType="separate"/>
        </w:r>
        <w:r w:rsidR="000F2333">
          <w:rPr>
            <w:noProof/>
            <w:webHidden/>
          </w:rPr>
          <w:t>111</w:t>
        </w:r>
        <w:r w:rsidR="000F2333">
          <w:rPr>
            <w:noProof/>
            <w:webHidden/>
          </w:rPr>
          <w:fldChar w:fldCharType="end"/>
        </w:r>
      </w:hyperlink>
    </w:p>
    <w:p w14:paraId="7BB0CCE6" w14:textId="7EE7AF7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5" w:history="1">
        <w:r w:rsidR="000F2333" w:rsidRPr="009F4893">
          <w:rPr>
            <w:rStyle w:val="Hyperlink"/>
            <w:noProof/>
          </w:rPr>
          <w:t>8.2.10 Solution Convergence</w:t>
        </w:r>
        <w:r w:rsidR="000F2333">
          <w:rPr>
            <w:noProof/>
            <w:webHidden/>
          </w:rPr>
          <w:tab/>
        </w:r>
        <w:r w:rsidR="000F2333">
          <w:rPr>
            <w:noProof/>
            <w:webHidden/>
          </w:rPr>
          <w:fldChar w:fldCharType="begin"/>
        </w:r>
        <w:r w:rsidR="000F2333">
          <w:rPr>
            <w:noProof/>
            <w:webHidden/>
          </w:rPr>
          <w:instrText xml:space="preserve"> PAGEREF _Toc520535295 \h </w:instrText>
        </w:r>
        <w:r w:rsidR="000F2333">
          <w:rPr>
            <w:noProof/>
            <w:webHidden/>
          </w:rPr>
        </w:r>
        <w:r w:rsidR="000F2333">
          <w:rPr>
            <w:noProof/>
            <w:webHidden/>
          </w:rPr>
          <w:fldChar w:fldCharType="separate"/>
        </w:r>
        <w:r w:rsidR="000F2333">
          <w:rPr>
            <w:noProof/>
            <w:webHidden/>
          </w:rPr>
          <w:t>112</w:t>
        </w:r>
        <w:r w:rsidR="000F2333">
          <w:rPr>
            <w:noProof/>
            <w:webHidden/>
          </w:rPr>
          <w:fldChar w:fldCharType="end"/>
        </w:r>
      </w:hyperlink>
    </w:p>
    <w:p w14:paraId="48B195DB" w14:textId="095296D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6" w:history="1">
        <w:r w:rsidR="000F2333" w:rsidRPr="009F4893">
          <w:rPr>
            <w:rStyle w:val="Hyperlink"/>
            <w:noProof/>
          </w:rPr>
          <w:t>8.2.11 Other Control Variables</w:t>
        </w:r>
        <w:r w:rsidR="000F2333">
          <w:rPr>
            <w:noProof/>
            <w:webHidden/>
          </w:rPr>
          <w:tab/>
        </w:r>
        <w:r w:rsidR="000F2333">
          <w:rPr>
            <w:noProof/>
            <w:webHidden/>
          </w:rPr>
          <w:fldChar w:fldCharType="begin"/>
        </w:r>
        <w:r w:rsidR="000F2333">
          <w:rPr>
            <w:noProof/>
            <w:webHidden/>
          </w:rPr>
          <w:instrText xml:space="preserve"> PAGEREF _Toc520535296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5FCEC79A" w14:textId="4B085308"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7" w:history="1">
        <w:r w:rsidR="000F2333" w:rsidRPr="009F4893">
          <w:rPr>
            <w:rStyle w:val="Hyperlink"/>
            <w:noProof/>
          </w:rPr>
          <w:t>8.2.12 Final Model Run</w:t>
        </w:r>
        <w:r w:rsidR="000F2333">
          <w:rPr>
            <w:noProof/>
            <w:webHidden/>
          </w:rPr>
          <w:tab/>
        </w:r>
        <w:r w:rsidR="000F2333">
          <w:rPr>
            <w:noProof/>
            <w:webHidden/>
          </w:rPr>
          <w:fldChar w:fldCharType="begin"/>
        </w:r>
        <w:r w:rsidR="000F2333">
          <w:rPr>
            <w:noProof/>
            <w:webHidden/>
          </w:rPr>
          <w:instrText xml:space="preserve"> PAGEREF _Toc520535297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1ACC3F02" w14:textId="04C15580"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298" w:history="1">
        <w:r w:rsidR="000F2333" w:rsidRPr="009F4893">
          <w:rPr>
            <w:rStyle w:val="Hyperlink"/>
            <w:noProof/>
          </w:rPr>
          <w:t>8.2.13 Restarts</w:t>
        </w:r>
        <w:r w:rsidR="000F2333">
          <w:rPr>
            <w:noProof/>
            <w:webHidden/>
          </w:rPr>
          <w:tab/>
        </w:r>
        <w:r w:rsidR="000F2333">
          <w:rPr>
            <w:noProof/>
            <w:webHidden/>
          </w:rPr>
          <w:fldChar w:fldCharType="begin"/>
        </w:r>
        <w:r w:rsidR="000F2333">
          <w:rPr>
            <w:noProof/>
            <w:webHidden/>
          </w:rPr>
          <w:instrText xml:space="preserve"> PAGEREF _Toc520535298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2899DDF6" w14:textId="768184F5"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299" w:history="1">
        <w:r w:rsidR="000F2333" w:rsidRPr="009F4893">
          <w:rPr>
            <w:rStyle w:val="Hyperlink"/>
            <w:noProof/>
          </w:rPr>
          <w:t>8.3 PESTPP-OPT Output Files</w:t>
        </w:r>
        <w:r w:rsidR="000F2333">
          <w:rPr>
            <w:noProof/>
            <w:webHidden/>
          </w:rPr>
          <w:tab/>
        </w:r>
        <w:r w:rsidR="000F2333">
          <w:rPr>
            <w:noProof/>
            <w:webHidden/>
          </w:rPr>
          <w:fldChar w:fldCharType="begin"/>
        </w:r>
        <w:r w:rsidR="000F2333">
          <w:rPr>
            <w:noProof/>
            <w:webHidden/>
          </w:rPr>
          <w:instrText xml:space="preserve"> PAGEREF _Toc520535299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31E4DC9E" w14:textId="5F393F56"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00" w:history="1">
        <w:r w:rsidR="000F2333" w:rsidRPr="009F4893">
          <w:rPr>
            <w:rStyle w:val="Hyperlink"/>
            <w:noProof/>
          </w:rPr>
          <w:t>8.4 Summary of Control Variables</w:t>
        </w:r>
        <w:r w:rsidR="000F2333">
          <w:rPr>
            <w:noProof/>
            <w:webHidden/>
          </w:rPr>
          <w:tab/>
        </w:r>
        <w:r w:rsidR="000F2333">
          <w:rPr>
            <w:noProof/>
            <w:webHidden/>
          </w:rPr>
          <w:fldChar w:fldCharType="begin"/>
        </w:r>
        <w:r w:rsidR="000F2333">
          <w:rPr>
            <w:noProof/>
            <w:webHidden/>
          </w:rPr>
          <w:instrText xml:space="preserve"> PAGEREF _Toc520535300 \h </w:instrText>
        </w:r>
        <w:r w:rsidR="000F2333">
          <w:rPr>
            <w:noProof/>
            <w:webHidden/>
          </w:rPr>
        </w:r>
        <w:r w:rsidR="000F2333">
          <w:rPr>
            <w:noProof/>
            <w:webHidden/>
          </w:rPr>
          <w:fldChar w:fldCharType="separate"/>
        </w:r>
        <w:r w:rsidR="000F2333">
          <w:rPr>
            <w:noProof/>
            <w:webHidden/>
          </w:rPr>
          <w:t>114</w:t>
        </w:r>
        <w:r w:rsidR="000F2333">
          <w:rPr>
            <w:noProof/>
            <w:webHidden/>
          </w:rPr>
          <w:fldChar w:fldCharType="end"/>
        </w:r>
      </w:hyperlink>
    </w:p>
    <w:p w14:paraId="33F0605B" w14:textId="1D7A3209"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301" w:history="1">
        <w:r w:rsidR="000F2333" w:rsidRPr="009F4893">
          <w:rPr>
            <w:rStyle w:val="Hyperlink"/>
            <w:noProof/>
          </w:rPr>
          <w:t>9. PESTPP-IES</w:t>
        </w:r>
        <w:r w:rsidR="000F2333">
          <w:rPr>
            <w:noProof/>
            <w:webHidden/>
          </w:rPr>
          <w:tab/>
        </w:r>
        <w:r w:rsidR="000F2333">
          <w:rPr>
            <w:noProof/>
            <w:webHidden/>
          </w:rPr>
          <w:fldChar w:fldCharType="begin"/>
        </w:r>
        <w:r w:rsidR="000F2333">
          <w:rPr>
            <w:noProof/>
            <w:webHidden/>
          </w:rPr>
          <w:instrText xml:space="preserve"> PAGEREF _Toc520535301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27AD5D6D" w14:textId="576AC5EF"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02" w:history="1">
        <w:r w:rsidR="000F2333" w:rsidRPr="009F4893">
          <w:rPr>
            <w:rStyle w:val="Hyperlink"/>
            <w:noProof/>
          </w:rPr>
          <w:t>9.1 Introduction</w:t>
        </w:r>
        <w:r w:rsidR="000F2333">
          <w:rPr>
            <w:noProof/>
            <w:webHidden/>
          </w:rPr>
          <w:tab/>
        </w:r>
        <w:r w:rsidR="000F2333">
          <w:rPr>
            <w:noProof/>
            <w:webHidden/>
          </w:rPr>
          <w:fldChar w:fldCharType="begin"/>
        </w:r>
        <w:r w:rsidR="000F2333">
          <w:rPr>
            <w:noProof/>
            <w:webHidden/>
          </w:rPr>
          <w:instrText xml:space="preserve"> PAGEREF _Toc520535302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40E5D452" w14:textId="3A5E628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03" w:history="1">
        <w:r w:rsidR="000F2333" w:rsidRPr="009F4893">
          <w:rPr>
            <w:rStyle w:val="Hyperlink"/>
            <w:noProof/>
          </w:rPr>
          <w:t>9.1.1 Publications</w:t>
        </w:r>
        <w:r w:rsidR="000F2333">
          <w:rPr>
            <w:noProof/>
            <w:webHidden/>
          </w:rPr>
          <w:tab/>
        </w:r>
        <w:r w:rsidR="000F2333">
          <w:rPr>
            <w:noProof/>
            <w:webHidden/>
          </w:rPr>
          <w:fldChar w:fldCharType="begin"/>
        </w:r>
        <w:r w:rsidR="000F2333">
          <w:rPr>
            <w:noProof/>
            <w:webHidden/>
          </w:rPr>
          <w:instrText xml:space="preserve"> PAGEREF _Toc520535303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4C0F30B2" w14:textId="0E0F981F"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04" w:history="1">
        <w:r w:rsidR="000F2333" w:rsidRPr="009F4893">
          <w:rPr>
            <w:rStyle w:val="Hyperlink"/>
            <w:noProof/>
          </w:rPr>
          <w:t>9.1.2 Overview</w:t>
        </w:r>
        <w:r w:rsidR="000F2333">
          <w:rPr>
            <w:noProof/>
            <w:webHidden/>
          </w:rPr>
          <w:tab/>
        </w:r>
        <w:r w:rsidR="000F2333">
          <w:rPr>
            <w:noProof/>
            <w:webHidden/>
          </w:rPr>
          <w:fldChar w:fldCharType="begin"/>
        </w:r>
        <w:r w:rsidR="000F2333">
          <w:rPr>
            <w:noProof/>
            <w:webHidden/>
          </w:rPr>
          <w:instrText xml:space="preserve"> PAGEREF _Toc520535304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7DCBED82" w14:textId="22951F51"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05" w:history="1">
        <w:r w:rsidR="000F2333" w:rsidRPr="009F4893">
          <w:rPr>
            <w:rStyle w:val="Hyperlink"/>
            <w:noProof/>
          </w:rPr>
          <w:t>9.1.3 Ensemble Kalman Filters and Ensemble Smoothers</w:t>
        </w:r>
        <w:r w:rsidR="000F2333">
          <w:rPr>
            <w:noProof/>
            <w:webHidden/>
          </w:rPr>
          <w:tab/>
        </w:r>
        <w:r w:rsidR="000F2333">
          <w:rPr>
            <w:noProof/>
            <w:webHidden/>
          </w:rPr>
          <w:fldChar w:fldCharType="begin"/>
        </w:r>
        <w:r w:rsidR="000F2333">
          <w:rPr>
            <w:noProof/>
            <w:webHidden/>
          </w:rPr>
          <w:instrText xml:space="preserve"> PAGEREF _Toc520535305 \h </w:instrText>
        </w:r>
        <w:r w:rsidR="000F2333">
          <w:rPr>
            <w:noProof/>
            <w:webHidden/>
          </w:rPr>
        </w:r>
        <w:r w:rsidR="000F2333">
          <w:rPr>
            <w:noProof/>
            <w:webHidden/>
          </w:rPr>
          <w:fldChar w:fldCharType="separate"/>
        </w:r>
        <w:r w:rsidR="000F2333">
          <w:rPr>
            <w:noProof/>
            <w:webHidden/>
          </w:rPr>
          <w:t>118</w:t>
        </w:r>
        <w:r w:rsidR="000F2333">
          <w:rPr>
            <w:noProof/>
            <w:webHidden/>
          </w:rPr>
          <w:fldChar w:fldCharType="end"/>
        </w:r>
      </w:hyperlink>
    </w:p>
    <w:p w14:paraId="1363940F" w14:textId="36F500D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06" w:history="1">
        <w:r w:rsidR="000F2333" w:rsidRPr="009F4893">
          <w:rPr>
            <w:rStyle w:val="Hyperlink"/>
            <w:noProof/>
          </w:rPr>
          <w:t>9.1.4 Some Repercussions of Using Ensembles</w:t>
        </w:r>
        <w:r w:rsidR="000F2333">
          <w:rPr>
            <w:noProof/>
            <w:webHidden/>
          </w:rPr>
          <w:tab/>
        </w:r>
        <w:r w:rsidR="000F2333">
          <w:rPr>
            <w:noProof/>
            <w:webHidden/>
          </w:rPr>
          <w:fldChar w:fldCharType="begin"/>
        </w:r>
        <w:r w:rsidR="000F2333">
          <w:rPr>
            <w:noProof/>
            <w:webHidden/>
          </w:rPr>
          <w:instrText xml:space="preserve"> PAGEREF _Toc520535306 \h </w:instrText>
        </w:r>
        <w:r w:rsidR="000F2333">
          <w:rPr>
            <w:noProof/>
            <w:webHidden/>
          </w:rPr>
        </w:r>
        <w:r w:rsidR="000F2333">
          <w:rPr>
            <w:noProof/>
            <w:webHidden/>
          </w:rPr>
          <w:fldChar w:fldCharType="separate"/>
        </w:r>
        <w:r w:rsidR="000F2333">
          <w:rPr>
            <w:noProof/>
            <w:webHidden/>
          </w:rPr>
          <w:t>119</w:t>
        </w:r>
        <w:r w:rsidR="000F2333">
          <w:rPr>
            <w:noProof/>
            <w:webHidden/>
          </w:rPr>
          <w:fldChar w:fldCharType="end"/>
        </w:r>
      </w:hyperlink>
    </w:p>
    <w:p w14:paraId="6E33B26D" w14:textId="2270FC54"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07" w:history="1">
        <w:r w:rsidR="000F2333" w:rsidRPr="009F4893">
          <w:rPr>
            <w:rStyle w:val="Hyperlink"/>
            <w:noProof/>
          </w:rPr>
          <w:t>9.1.5 Iterations</w:t>
        </w:r>
        <w:r w:rsidR="000F2333">
          <w:rPr>
            <w:noProof/>
            <w:webHidden/>
          </w:rPr>
          <w:tab/>
        </w:r>
        <w:r w:rsidR="000F2333">
          <w:rPr>
            <w:noProof/>
            <w:webHidden/>
          </w:rPr>
          <w:fldChar w:fldCharType="begin"/>
        </w:r>
        <w:r w:rsidR="000F2333">
          <w:rPr>
            <w:noProof/>
            <w:webHidden/>
          </w:rPr>
          <w:instrText xml:space="preserve"> PAGEREF _Toc520535307 \h </w:instrText>
        </w:r>
        <w:r w:rsidR="000F2333">
          <w:rPr>
            <w:noProof/>
            <w:webHidden/>
          </w:rPr>
        </w:r>
        <w:r w:rsidR="000F2333">
          <w:rPr>
            <w:noProof/>
            <w:webHidden/>
          </w:rPr>
          <w:fldChar w:fldCharType="separate"/>
        </w:r>
        <w:r w:rsidR="000F2333">
          <w:rPr>
            <w:noProof/>
            <w:webHidden/>
          </w:rPr>
          <w:t>120</w:t>
        </w:r>
        <w:r w:rsidR="000F2333">
          <w:rPr>
            <w:noProof/>
            <w:webHidden/>
          </w:rPr>
          <w:fldChar w:fldCharType="end"/>
        </w:r>
      </w:hyperlink>
    </w:p>
    <w:p w14:paraId="5050FB87" w14:textId="736715F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08" w:history="1">
        <w:r w:rsidR="000F2333" w:rsidRPr="009F4893">
          <w:rPr>
            <w:rStyle w:val="Hyperlink"/>
            <w:noProof/>
          </w:rPr>
          <w:t>9.1.6 Measurement Noise</w:t>
        </w:r>
        <w:r w:rsidR="000F2333">
          <w:rPr>
            <w:noProof/>
            <w:webHidden/>
          </w:rPr>
          <w:tab/>
        </w:r>
        <w:r w:rsidR="000F2333">
          <w:rPr>
            <w:noProof/>
            <w:webHidden/>
          </w:rPr>
          <w:fldChar w:fldCharType="begin"/>
        </w:r>
        <w:r w:rsidR="000F2333">
          <w:rPr>
            <w:noProof/>
            <w:webHidden/>
          </w:rPr>
          <w:instrText xml:space="preserve"> PAGEREF _Toc520535308 \h </w:instrText>
        </w:r>
        <w:r w:rsidR="000F2333">
          <w:rPr>
            <w:noProof/>
            <w:webHidden/>
          </w:rPr>
        </w:r>
        <w:r w:rsidR="000F2333">
          <w:rPr>
            <w:noProof/>
            <w:webHidden/>
          </w:rPr>
          <w:fldChar w:fldCharType="separate"/>
        </w:r>
        <w:r w:rsidR="000F2333">
          <w:rPr>
            <w:noProof/>
            <w:webHidden/>
          </w:rPr>
          <w:t>120</w:t>
        </w:r>
        <w:r w:rsidR="000F2333">
          <w:rPr>
            <w:noProof/>
            <w:webHidden/>
          </w:rPr>
          <w:fldChar w:fldCharType="end"/>
        </w:r>
      </w:hyperlink>
    </w:p>
    <w:p w14:paraId="4DCE54AA" w14:textId="3D766A4B"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09" w:history="1">
        <w:r w:rsidR="000F2333" w:rsidRPr="009F4893">
          <w:rPr>
            <w:rStyle w:val="Hyperlink"/>
            <w:noProof/>
          </w:rPr>
          <w:t>9.1.7 Regularization</w:t>
        </w:r>
        <w:r w:rsidR="000F2333">
          <w:rPr>
            <w:noProof/>
            <w:webHidden/>
          </w:rPr>
          <w:tab/>
        </w:r>
        <w:r w:rsidR="000F2333">
          <w:rPr>
            <w:noProof/>
            <w:webHidden/>
          </w:rPr>
          <w:fldChar w:fldCharType="begin"/>
        </w:r>
        <w:r w:rsidR="000F2333">
          <w:rPr>
            <w:noProof/>
            <w:webHidden/>
          </w:rPr>
          <w:instrText xml:space="preserve"> PAGEREF _Toc520535309 \h </w:instrText>
        </w:r>
        <w:r w:rsidR="000F2333">
          <w:rPr>
            <w:noProof/>
            <w:webHidden/>
          </w:rPr>
        </w:r>
        <w:r w:rsidR="000F2333">
          <w:rPr>
            <w:noProof/>
            <w:webHidden/>
          </w:rPr>
          <w:fldChar w:fldCharType="separate"/>
        </w:r>
        <w:r w:rsidR="000F2333">
          <w:rPr>
            <w:noProof/>
            <w:webHidden/>
          </w:rPr>
          <w:t>121</w:t>
        </w:r>
        <w:r w:rsidR="000F2333">
          <w:rPr>
            <w:noProof/>
            <w:webHidden/>
          </w:rPr>
          <w:fldChar w:fldCharType="end"/>
        </w:r>
      </w:hyperlink>
    </w:p>
    <w:p w14:paraId="7F92E9CD" w14:textId="7CB70962"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0" w:history="1">
        <w:r w:rsidR="000F2333" w:rsidRPr="009F4893">
          <w:rPr>
            <w:rStyle w:val="Hyperlink"/>
            <w:noProof/>
          </w:rPr>
          <w:t>9.1.8 Base Realization</w:t>
        </w:r>
        <w:r w:rsidR="000F2333">
          <w:rPr>
            <w:noProof/>
            <w:webHidden/>
          </w:rPr>
          <w:tab/>
        </w:r>
        <w:r w:rsidR="000F2333">
          <w:rPr>
            <w:noProof/>
            <w:webHidden/>
          </w:rPr>
          <w:fldChar w:fldCharType="begin"/>
        </w:r>
        <w:r w:rsidR="000F2333">
          <w:rPr>
            <w:noProof/>
            <w:webHidden/>
          </w:rPr>
          <w:instrText xml:space="preserve"> PAGEREF _Toc520535310 \h </w:instrText>
        </w:r>
        <w:r w:rsidR="000F2333">
          <w:rPr>
            <w:noProof/>
            <w:webHidden/>
          </w:rPr>
        </w:r>
        <w:r w:rsidR="000F2333">
          <w:rPr>
            <w:noProof/>
            <w:webHidden/>
          </w:rPr>
          <w:fldChar w:fldCharType="separate"/>
        </w:r>
        <w:r w:rsidR="000F2333">
          <w:rPr>
            <w:noProof/>
            <w:webHidden/>
          </w:rPr>
          <w:t>122</w:t>
        </w:r>
        <w:r w:rsidR="000F2333">
          <w:rPr>
            <w:noProof/>
            <w:webHidden/>
          </w:rPr>
          <w:fldChar w:fldCharType="end"/>
        </w:r>
      </w:hyperlink>
    </w:p>
    <w:p w14:paraId="42205AD4" w14:textId="7E9561C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1" w:history="1">
        <w:r w:rsidR="000F2333" w:rsidRPr="009F4893">
          <w:rPr>
            <w:rStyle w:val="Hyperlink"/>
            <w:noProof/>
          </w:rPr>
          <w:t>9.1.9 Parameter Transformation Status</w:t>
        </w:r>
        <w:r w:rsidR="000F2333">
          <w:rPr>
            <w:noProof/>
            <w:webHidden/>
          </w:rPr>
          <w:tab/>
        </w:r>
        <w:r w:rsidR="000F2333">
          <w:rPr>
            <w:noProof/>
            <w:webHidden/>
          </w:rPr>
          <w:fldChar w:fldCharType="begin"/>
        </w:r>
        <w:r w:rsidR="000F2333">
          <w:rPr>
            <w:noProof/>
            <w:webHidden/>
          </w:rPr>
          <w:instrText xml:space="preserve"> PAGEREF _Toc520535311 \h </w:instrText>
        </w:r>
        <w:r w:rsidR="000F2333">
          <w:rPr>
            <w:noProof/>
            <w:webHidden/>
          </w:rPr>
        </w:r>
        <w:r w:rsidR="000F2333">
          <w:rPr>
            <w:noProof/>
            <w:webHidden/>
          </w:rPr>
          <w:fldChar w:fldCharType="separate"/>
        </w:r>
        <w:r w:rsidR="000F2333">
          <w:rPr>
            <w:noProof/>
            <w:webHidden/>
          </w:rPr>
          <w:t>122</w:t>
        </w:r>
        <w:r w:rsidR="000F2333">
          <w:rPr>
            <w:noProof/>
            <w:webHidden/>
          </w:rPr>
          <w:fldChar w:fldCharType="end"/>
        </w:r>
      </w:hyperlink>
    </w:p>
    <w:p w14:paraId="6E494C82" w14:textId="499C2C15"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2" w:history="1">
        <w:r w:rsidR="000F2333" w:rsidRPr="009F4893">
          <w:rPr>
            <w:rStyle w:val="Hyperlink"/>
            <w:noProof/>
          </w:rPr>
          <w:t>9.1.10 Comparative Observations</w:t>
        </w:r>
        <w:r w:rsidR="000F2333">
          <w:rPr>
            <w:noProof/>
            <w:webHidden/>
          </w:rPr>
          <w:tab/>
        </w:r>
        <w:r w:rsidR="000F2333">
          <w:rPr>
            <w:noProof/>
            <w:webHidden/>
          </w:rPr>
          <w:fldChar w:fldCharType="begin"/>
        </w:r>
        <w:r w:rsidR="000F2333">
          <w:rPr>
            <w:noProof/>
            <w:webHidden/>
          </w:rPr>
          <w:instrText xml:space="preserve"> PAGEREF _Toc520535312 \h </w:instrText>
        </w:r>
        <w:r w:rsidR="000F2333">
          <w:rPr>
            <w:noProof/>
            <w:webHidden/>
          </w:rPr>
        </w:r>
        <w:r w:rsidR="000F2333">
          <w:rPr>
            <w:noProof/>
            <w:webHidden/>
          </w:rPr>
          <w:fldChar w:fldCharType="separate"/>
        </w:r>
        <w:r w:rsidR="000F2333">
          <w:rPr>
            <w:noProof/>
            <w:webHidden/>
          </w:rPr>
          <w:t>123</w:t>
        </w:r>
        <w:r w:rsidR="000F2333">
          <w:rPr>
            <w:noProof/>
            <w:webHidden/>
          </w:rPr>
          <w:fldChar w:fldCharType="end"/>
        </w:r>
      </w:hyperlink>
    </w:p>
    <w:p w14:paraId="0D08FABC" w14:textId="135A4D5C"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3" w:history="1">
        <w:r w:rsidR="000F2333" w:rsidRPr="009F4893">
          <w:rPr>
            <w:rStyle w:val="Hyperlink"/>
            <w:noProof/>
          </w:rPr>
          <w:t>9.1.11 Localization</w:t>
        </w:r>
        <w:r w:rsidR="000F2333">
          <w:rPr>
            <w:noProof/>
            <w:webHidden/>
          </w:rPr>
          <w:tab/>
        </w:r>
        <w:r w:rsidR="000F2333">
          <w:rPr>
            <w:noProof/>
            <w:webHidden/>
          </w:rPr>
          <w:fldChar w:fldCharType="begin"/>
        </w:r>
        <w:r w:rsidR="000F2333">
          <w:rPr>
            <w:noProof/>
            <w:webHidden/>
          </w:rPr>
          <w:instrText xml:space="preserve"> PAGEREF _Toc520535313 \h </w:instrText>
        </w:r>
        <w:r w:rsidR="000F2333">
          <w:rPr>
            <w:noProof/>
            <w:webHidden/>
          </w:rPr>
        </w:r>
        <w:r w:rsidR="000F2333">
          <w:rPr>
            <w:noProof/>
            <w:webHidden/>
          </w:rPr>
          <w:fldChar w:fldCharType="separate"/>
        </w:r>
        <w:r w:rsidR="000F2333">
          <w:rPr>
            <w:noProof/>
            <w:webHidden/>
          </w:rPr>
          <w:t>123</w:t>
        </w:r>
        <w:r w:rsidR="000F2333">
          <w:rPr>
            <w:noProof/>
            <w:webHidden/>
          </w:rPr>
          <w:fldChar w:fldCharType="end"/>
        </w:r>
      </w:hyperlink>
    </w:p>
    <w:p w14:paraId="2C87BA2B" w14:textId="262D5B07"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14" w:history="1">
        <w:r w:rsidR="000F2333" w:rsidRPr="009F4893">
          <w:rPr>
            <w:rStyle w:val="Hyperlink"/>
            <w:noProof/>
          </w:rPr>
          <w:t>9.2 Using PESTPP-IES</w:t>
        </w:r>
        <w:r w:rsidR="000F2333">
          <w:rPr>
            <w:noProof/>
            <w:webHidden/>
          </w:rPr>
          <w:tab/>
        </w:r>
        <w:r w:rsidR="000F2333">
          <w:rPr>
            <w:noProof/>
            <w:webHidden/>
          </w:rPr>
          <w:fldChar w:fldCharType="begin"/>
        </w:r>
        <w:r w:rsidR="000F2333">
          <w:rPr>
            <w:noProof/>
            <w:webHidden/>
          </w:rPr>
          <w:instrText xml:space="preserve"> PAGEREF _Toc520535314 \h </w:instrText>
        </w:r>
        <w:r w:rsidR="000F2333">
          <w:rPr>
            <w:noProof/>
            <w:webHidden/>
          </w:rPr>
        </w:r>
        <w:r w:rsidR="000F2333">
          <w:rPr>
            <w:noProof/>
            <w:webHidden/>
          </w:rPr>
          <w:fldChar w:fldCharType="separate"/>
        </w:r>
        <w:r w:rsidR="000F2333">
          <w:rPr>
            <w:noProof/>
            <w:webHidden/>
          </w:rPr>
          <w:t>124</w:t>
        </w:r>
        <w:r w:rsidR="000F2333">
          <w:rPr>
            <w:noProof/>
            <w:webHidden/>
          </w:rPr>
          <w:fldChar w:fldCharType="end"/>
        </w:r>
      </w:hyperlink>
    </w:p>
    <w:p w14:paraId="6DFDBC1D" w14:textId="7458E31C"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5" w:history="1">
        <w:r w:rsidR="000F2333" w:rsidRPr="009F4893">
          <w:rPr>
            <w:rStyle w:val="Hyperlink"/>
            <w:noProof/>
          </w:rPr>
          <w:t>9.2.1 General</w:t>
        </w:r>
        <w:r w:rsidR="000F2333">
          <w:rPr>
            <w:noProof/>
            <w:webHidden/>
          </w:rPr>
          <w:tab/>
        </w:r>
        <w:r w:rsidR="000F2333">
          <w:rPr>
            <w:noProof/>
            <w:webHidden/>
          </w:rPr>
          <w:fldChar w:fldCharType="begin"/>
        </w:r>
        <w:r w:rsidR="000F2333">
          <w:rPr>
            <w:noProof/>
            <w:webHidden/>
          </w:rPr>
          <w:instrText xml:space="preserve"> PAGEREF _Toc520535315 \h </w:instrText>
        </w:r>
        <w:r w:rsidR="000F2333">
          <w:rPr>
            <w:noProof/>
            <w:webHidden/>
          </w:rPr>
        </w:r>
        <w:r w:rsidR="000F2333">
          <w:rPr>
            <w:noProof/>
            <w:webHidden/>
          </w:rPr>
          <w:fldChar w:fldCharType="separate"/>
        </w:r>
        <w:r w:rsidR="000F2333">
          <w:rPr>
            <w:noProof/>
            <w:webHidden/>
          </w:rPr>
          <w:t>124</w:t>
        </w:r>
        <w:r w:rsidR="000F2333">
          <w:rPr>
            <w:noProof/>
            <w:webHidden/>
          </w:rPr>
          <w:fldChar w:fldCharType="end"/>
        </w:r>
      </w:hyperlink>
    </w:p>
    <w:p w14:paraId="3A26A317" w14:textId="1F6D5FD6"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6" w:history="1">
        <w:r w:rsidR="000F2333" w:rsidRPr="009F4893">
          <w:rPr>
            <w:rStyle w:val="Hyperlink"/>
            <w:noProof/>
          </w:rPr>
          <w:t>9.2.2 Initial Realizations</w:t>
        </w:r>
        <w:r w:rsidR="000F2333">
          <w:rPr>
            <w:noProof/>
            <w:webHidden/>
          </w:rPr>
          <w:tab/>
        </w:r>
        <w:r w:rsidR="000F2333">
          <w:rPr>
            <w:noProof/>
            <w:webHidden/>
          </w:rPr>
          <w:fldChar w:fldCharType="begin"/>
        </w:r>
        <w:r w:rsidR="000F2333">
          <w:rPr>
            <w:noProof/>
            <w:webHidden/>
          </w:rPr>
          <w:instrText xml:space="preserve"> PAGEREF _Toc520535316 \h </w:instrText>
        </w:r>
        <w:r w:rsidR="000F2333">
          <w:rPr>
            <w:noProof/>
            <w:webHidden/>
          </w:rPr>
        </w:r>
        <w:r w:rsidR="000F2333">
          <w:rPr>
            <w:noProof/>
            <w:webHidden/>
          </w:rPr>
          <w:fldChar w:fldCharType="separate"/>
        </w:r>
        <w:r w:rsidR="000F2333">
          <w:rPr>
            <w:noProof/>
            <w:webHidden/>
          </w:rPr>
          <w:t>125</w:t>
        </w:r>
        <w:r w:rsidR="000F2333">
          <w:rPr>
            <w:noProof/>
            <w:webHidden/>
          </w:rPr>
          <w:fldChar w:fldCharType="end"/>
        </w:r>
      </w:hyperlink>
    </w:p>
    <w:p w14:paraId="774B7B40" w14:textId="4734F68F"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7" w:history="1">
        <w:r w:rsidR="000F2333" w:rsidRPr="009F4893">
          <w:rPr>
            <w:rStyle w:val="Hyperlink"/>
            <w:noProof/>
          </w:rPr>
          <w:t>9.2.3 “Regularization”</w:t>
        </w:r>
        <w:r w:rsidR="000F2333">
          <w:rPr>
            <w:noProof/>
            <w:webHidden/>
          </w:rPr>
          <w:tab/>
        </w:r>
        <w:r w:rsidR="000F2333">
          <w:rPr>
            <w:noProof/>
            <w:webHidden/>
          </w:rPr>
          <w:fldChar w:fldCharType="begin"/>
        </w:r>
        <w:r w:rsidR="000F2333">
          <w:rPr>
            <w:noProof/>
            <w:webHidden/>
          </w:rPr>
          <w:instrText xml:space="preserve"> PAGEREF _Toc520535317 \h </w:instrText>
        </w:r>
        <w:r w:rsidR="000F2333">
          <w:rPr>
            <w:noProof/>
            <w:webHidden/>
          </w:rPr>
        </w:r>
        <w:r w:rsidR="000F2333">
          <w:rPr>
            <w:noProof/>
            <w:webHidden/>
          </w:rPr>
          <w:fldChar w:fldCharType="separate"/>
        </w:r>
        <w:r w:rsidR="000F2333">
          <w:rPr>
            <w:noProof/>
            <w:webHidden/>
          </w:rPr>
          <w:t>127</w:t>
        </w:r>
        <w:r w:rsidR="000F2333">
          <w:rPr>
            <w:noProof/>
            <w:webHidden/>
          </w:rPr>
          <w:fldChar w:fldCharType="end"/>
        </w:r>
      </w:hyperlink>
    </w:p>
    <w:p w14:paraId="25C4348C" w14:textId="52DFA11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8" w:history="1">
        <w:r w:rsidR="000F2333" w:rsidRPr="009F4893">
          <w:rPr>
            <w:rStyle w:val="Hyperlink"/>
            <w:noProof/>
          </w:rPr>
          <w:t>9.2.4 Prior Parameter Scaling</w:t>
        </w:r>
        <w:r w:rsidR="000F2333">
          <w:rPr>
            <w:noProof/>
            <w:webHidden/>
          </w:rPr>
          <w:tab/>
        </w:r>
        <w:r w:rsidR="000F2333">
          <w:rPr>
            <w:noProof/>
            <w:webHidden/>
          </w:rPr>
          <w:fldChar w:fldCharType="begin"/>
        </w:r>
        <w:r w:rsidR="000F2333">
          <w:rPr>
            <w:noProof/>
            <w:webHidden/>
          </w:rPr>
          <w:instrText xml:space="preserve"> PAGEREF _Toc520535318 \h </w:instrText>
        </w:r>
        <w:r w:rsidR="000F2333">
          <w:rPr>
            <w:noProof/>
            <w:webHidden/>
          </w:rPr>
        </w:r>
        <w:r w:rsidR="000F2333">
          <w:rPr>
            <w:noProof/>
            <w:webHidden/>
          </w:rPr>
          <w:fldChar w:fldCharType="separate"/>
        </w:r>
        <w:r w:rsidR="000F2333">
          <w:rPr>
            <w:noProof/>
            <w:webHidden/>
          </w:rPr>
          <w:t>129</w:t>
        </w:r>
        <w:r w:rsidR="000F2333">
          <w:rPr>
            <w:noProof/>
            <w:webHidden/>
          </w:rPr>
          <w:fldChar w:fldCharType="end"/>
        </w:r>
      </w:hyperlink>
    </w:p>
    <w:p w14:paraId="7320A0B8" w14:textId="0BD529A6"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19" w:history="1">
        <w:r w:rsidR="000F2333" w:rsidRPr="009F4893">
          <w:rPr>
            <w:rStyle w:val="Hyperlink"/>
            <w:noProof/>
          </w:rPr>
          <w:t>9.2.5 The Marquardt Lambda</w:t>
        </w:r>
        <w:r w:rsidR="000F2333">
          <w:rPr>
            <w:noProof/>
            <w:webHidden/>
          </w:rPr>
          <w:tab/>
        </w:r>
        <w:r w:rsidR="000F2333">
          <w:rPr>
            <w:noProof/>
            <w:webHidden/>
          </w:rPr>
          <w:fldChar w:fldCharType="begin"/>
        </w:r>
        <w:r w:rsidR="000F2333">
          <w:rPr>
            <w:noProof/>
            <w:webHidden/>
          </w:rPr>
          <w:instrText xml:space="preserve"> PAGEREF _Toc520535319 \h </w:instrText>
        </w:r>
        <w:r w:rsidR="000F2333">
          <w:rPr>
            <w:noProof/>
            <w:webHidden/>
          </w:rPr>
        </w:r>
        <w:r w:rsidR="000F2333">
          <w:rPr>
            <w:noProof/>
            <w:webHidden/>
          </w:rPr>
          <w:fldChar w:fldCharType="separate"/>
        </w:r>
        <w:r w:rsidR="000F2333">
          <w:rPr>
            <w:noProof/>
            <w:webHidden/>
          </w:rPr>
          <w:t>130</w:t>
        </w:r>
        <w:r w:rsidR="000F2333">
          <w:rPr>
            <w:noProof/>
            <w:webHidden/>
          </w:rPr>
          <w:fldChar w:fldCharType="end"/>
        </w:r>
      </w:hyperlink>
    </w:p>
    <w:p w14:paraId="45C2A615" w14:textId="2F64767F"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20" w:history="1">
        <w:r w:rsidR="000F2333" w:rsidRPr="009F4893">
          <w:rPr>
            <w:rStyle w:val="Hyperlink"/>
            <w:noProof/>
          </w:rPr>
          <w:t>9.2.6 Restarting</w:t>
        </w:r>
        <w:r w:rsidR="000F2333">
          <w:rPr>
            <w:noProof/>
            <w:webHidden/>
          </w:rPr>
          <w:tab/>
        </w:r>
        <w:r w:rsidR="000F2333">
          <w:rPr>
            <w:noProof/>
            <w:webHidden/>
          </w:rPr>
          <w:fldChar w:fldCharType="begin"/>
        </w:r>
        <w:r w:rsidR="000F2333">
          <w:rPr>
            <w:noProof/>
            <w:webHidden/>
          </w:rPr>
          <w:instrText xml:space="preserve"> PAGEREF _Toc520535320 \h </w:instrText>
        </w:r>
        <w:r w:rsidR="000F2333">
          <w:rPr>
            <w:noProof/>
            <w:webHidden/>
          </w:rPr>
        </w:r>
        <w:r w:rsidR="000F2333">
          <w:rPr>
            <w:noProof/>
            <w:webHidden/>
          </w:rPr>
          <w:fldChar w:fldCharType="separate"/>
        </w:r>
        <w:r w:rsidR="000F2333">
          <w:rPr>
            <w:noProof/>
            <w:webHidden/>
          </w:rPr>
          <w:t>131</w:t>
        </w:r>
        <w:r w:rsidR="000F2333">
          <w:rPr>
            <w:noProof/>
            <w:webHidden/>
          </w:rPr>
          <w:fldChar w:fldCharType="end"/>
        </w:r>
      </w:hyperlink>
    </w:p>
    <w:p w14:paraId="576A5B8E" w14:textId="1F2B13FB"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21" w:history="1">
        <w:r w:rsidR="000F2333" w:rsidRPr="009F4893">
          <w:rPr>
            <w:rStyle w:val="Hyperlink"/>
            <w:noProof/>
          </w:rPr>
          <w:t>9.2.7 Failed Model Runs</w:t>
        </w:r>
        <w:r w:rsidR="000F2333">
          <w:rPr>
            <w:noProof/>
            <w:webHidden/>
          </w:rPr>
          <w:tab/>
        </w:r>
        <w:r w:rsidR="000F2333">
          <w:rPr>
            <w:noProof/>
            <w:webHidden/>
          </w:rPr>
          <w:fldChar w:fldCharType="begin"/>
        </w:r>
        <w:r w:rsidR="000F2333">
          <w:rPr>
            <w:noProof/>
            <w:webHidden/>
          </w:rPr>
          <w:instrText xml:space="preserve"> PAGEREF _Toc520535321 \h </w:instrText>
        </w:r>
        <w:r w:rsidR="000F2333">
          <w:rPr>
            <w:noProof/>
            <w:webHidden/>
          </w:rPr>
        </w:r>
        <w:r w:rsidR="000F2333">
          <w:rPr>
            <w:noProof/>
            <w:webHidden/>
          </w:rPr>
          <w:fldChar w:fldCharType="separate"/>
        </w:r>
        <w:r w:rsidR="000F2333">
          <w:rPr>
            <w:noProof/>
            <w:webHidden/>
          </w:rPr>
          <w:t>132</w:t>
        </w:r>
        <w:r w:rsidR="000F2333">
          <w:rPr>
            <w:noProof/>
            <w:webHidden/>
          </w:rPr>
          <w:fldChar w:fldCharType="end"/>
        </w:r>
      </w:hyperlink>
    </w:p>
    <w:p w14:paraId="26472DF4" w14:textId="0A6A0BDA"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22" w:history="1">
        <w:r w:rsidR="000F2333" w:rsidRPr="009F4893">
          <w:rPr>
            <w:rStyle w:val="Hyperlink"/>
            <w:noProof/>
          </w:rPr>
          <w:t>9.2.8 Reporting</w:t>
        </w:r>
        <w:r w:rsidR="000F2333">
          <w:rPr>
            <w:noProof/>
            <w:webHidden/>
          </w:rPr>
          <w:tab/>
        </w:r>
        <w:r w:rsidR="000F2333">
          <w:rPr>
            <w:noProof/>
            <w:webHidden/>
          </w:rPr>
          <w:fldChar w:fldCharType="begin"/>
        </w:r>
        <w:r w:rsidR="000F2333">
          <w:rPr>
            <w:noProof/>
            <w:webHidden/>
          </w:rPr>
          <w:instrText xml:space="preserve"> PAGEREF _Toc520535322 \h </w:instrText>
        </w:r>
        <w:r w:rsidR="000F2333">
          <w:rPr>
            <w:noProof/>
            <w:webHidden/>
          </w:rPr>
        </w:r>
        <w:r w:rsidR="000F2333">
          <w:rPr>
            <w:noProof/>
            <w:webHidden/>
          </w:rPr>
          <w:fldChar w:fldCharType="separate"/>
        </w:r>
        <w:r w:rsidR="000F2333">
          <w:rPr>
            <w:noProof/>
            <w:webHidden/>
          </w:rPr>
          <w:t>133</w:t>
        </w:r>
        <w:r w:rsidR="000F2333">
          <w:rPr>
            <w:noProof/>
            <w:webHidden/>
          </w:rPr>
          <w:fldChar w:fldCharType="end"/>
        </w:r>
      </w:hyperlink>
    </w:p>
    <w:p w14:paraId="13BABB8A" w14:textId="7F98A22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23" w:history="1">
        <w:r w:rsidR="000F2333" w:rsidRPr="009F4893">
          <w:rPr>
            <w:rStyle w:val="Hyperlink"/>
            <w:noProof/>
          </w:rPr>
          <w:t>9.2.9 Termination Criteria</w:t>
        </w:r>
        <w:r w:rsidR="000F2333">
          <w:rPr>
            <w:noProof/>
            <w:webHidden/>
          </w:rPr>
          <w:tab/>
        </w:r>
        <w:r w:rsidR="000F2333">
          <w:rPr>
            <w:noProof/>
            <w:webHidden/>
          </w:rPr>
          <w:fldChar w:fldCharType="begin"/>
        </w:r>
        <w:r w:rsidR="000F2333">
          <w:rPr>
            <w:noProof/>
            <w:webHidden/>
          </w:rPr>
          <w:instrText xml:space="preserve"> PAGEREF _Toc520535323 \h </w:instrText>
        </w:r>
        <w:r w:rsidR="000F2333">
          <w:rPr>
            <w:noProof/>
            <w:webHidden/>
          </w:rPr>
        </w:r>
        <w:r w:rsidR="000F2333">
          <w:rPr>
            <w:noProof/>
            <w:webHidden/>
          </w:rPr>
          <w:fldChar w:fldCharType="separate"/>
        </w:r>
        <w:r w:rsidR="000F2333">
          <w:rPr>
            <w:noProof/>
            <w:webHidden/>
          </w:rPr>
          <w:t>133</w:t>
        </w:r>
        <w:r w:rsidR="000F2333">
          <w:rPr>
            <w:noProof/>
            <w:webHidden/>
          </w:rPr>
          <w:fldChar w:fldCharType="end"/>
        </w:r>
      </w:hyperlink>
    </w:p>
    <w:p w14:paraId="7DB9650F" w14:textId="5C2D7F07"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24" w:history="1">
        <w:r w:rsidR="000F2333" w:rsidRPr="009F4893">
          <w:rPr>
            <w:rStyle w:val="Hyperlink"/>
            <w:noProof/>
          </w:rPr>
          <w:t>9.3 PESTPP-IES Output Files</w:t>
        </w:r>
        <w:r w:rsidR="000F2333">
          <w:rPr>
            <w:noProof/>
            <w:webHidden/>
          </w:rPr>
          <w:tab/>
        </w:r>
        <w:r w:rsidR="000F2333">
          <w:rPr>
            <w:noProof/>
            <w:webHidden/>
          </w:rPr>
          <w:fldChar w:fldCharType="begin"/>
        </w:r>
        <w:r w:rsidR="000F2333">
          <w:rPr>
            <w:noProof/>
            <w:webHidden/>
          </w:rPr>
          <w:instrText xml:space="preserve"> PAGEREF _Toc520535324 \h </w:instrText>
        </w:r>
        <w:r w:rsidR="000F2333">
          <w:rPr>
            <w:noProof/>
            <w:webHidden/>
          </w:rPr>
        </w:r>
        <w:r w:rsidR="000F2333">
          <w:rPr>
            <w:noProof/>
            <w:webHidden/>
          </w:rPr>
          <w:fldChar w:fldCharType="separate"/>
        </w:r>
        <w:r w:rsidR="000F2333">
          <w:rPr>
            <w:noProof/>
            <w:webHidden/>
          </w:rPr>
          <w:t>134</w:t>
        </w:r>
        <w:r w:rsidR="000F2333">
          <w:rPr>
            <w:noProof/>
            <w:webHidden/>
          </w:rPr>
          <w:fldChar w:fldCharType="end"/>
        </w:r>
      </w:hyperlink>
    </w:p>
    <w:p w14:paraId="4C66FF0A" w14:textId="22832467"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25" w:history="1">
        <w:r w:rsidR="000F2333" w:rsidRPr="009F4893">
          <w:rPr>
            <w:rStyle w:val="Hyperlink"/>
            <w:noProof/>
          </w:rPr>
          <w:t>9.3.1 CSV Output Files</w:t>
        </w:r>
        <w:r w:rsidR="000F2333">
          <w:rPr>
            <w:noProof/>
            <w:webHidden/>
          </w:rPr>
          <w:tab/>
        </w:r>
        <w:r w:rsidR="000F2333">
          <w:rPr>
            <w:noProof/>
            <w:webHidden/>
          </w:rPr>
          <w:fldChar w:fldCharType="begin"/>
        </w:r>
        <w:r w:rsidR="000F2333">
          <w:rPr>
            <w:noProof/>
            <w:webHidden/>
          </w:rPr>
          <w:instrText xml:space="preserve"> PAGEREF _Toc520535325 \h </w:instrText>
        </w:r>
        <w:r w:rsidR="000F2333">
          <w:rPr>
            <w:noProof/>
            <w:webHidden/>
          </w:rPr>
        </w:r>
        <w:r w:rsidR="000F2333">
          <w:rPr>
            <w:noProof/>
            <w:webHidden/>
          </w:rPr>
          <w:fldChar w:fldCharType="separate"/>
        </w:r>
        <w:r w:rsidR="000F2333">
          <w:rPr>
            <w:noProof/>
            <w:webHidden/>
          </w:rPr>
          <w:t>134</w:t>
        </w:r>
        <w:r w:rsidR="000F2333">
          <w:rPr>
            <w:noProof/>
            <w:webHidden/>
          </w:rPr>
          <w:fldChar w:fldCharType="end"/>
        </w:r>
      </w:hyperlink>
    </w:p>
    <w:p w14:paraId="2652EF96" w14:textId="2F14FE59"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26" w:history="1">
        <w:r w:rsidR="000F2333" w:rsidRPr="009F4893">
          <w:rPr>
            <w:rStyle w:val="Hyperlink"/>
            <w:noProof/>
          </w:rPr>
          <w:t>9.3.2 Non-CSV Output Files</w:t>
        </w:r>
        <w:r w:rsidR="000F2333">
          <w:rPr>
            <w:noProof/>
            <w:webHidden/>
          </w:rPr>
          <w:tab/>
        </w:r>
        <w:r w:rsidR="000F2333">
          <w:rPr>
            <w:noProof/>
            <w:webHidden/>
          </w:rPr>
          <w:fldChar w:fldCharType="begin"/>
        </w:r>
        <w:r w:rsidR="000F2333">
          <w:rPr>
            <w:noProof/>
            <w:webHidden/>
          </w:rPr>
          <w:instrText xml:space="preserve"> PAGEREF _Toc520535326 \h </w:instrText>
        </w:r>
        <w:r w:rsidR="000F2333">
          <w:rPr>
            <w:noProof/>
            <w:webHidden/>
          </w:rPr>
        </w:r>
        <w:r w:rsidR="000F2333">
          <w:rPr>
            <w:noProof/>
            <w:webHidden/>
          </w:rPr>
          <w:fldChar w:fldCharType="separate"/>
        </w:r>
        <w:r w:rsidR="000F2333">
          <w:rPr>
            <w:noProof/>
            <w:webHidden/>
          </w:rPr>
          <w:t>135</w:t>
        </w:r>
        <w:r w:rsidR="000F2333">
          <w:rPr>
            <w:noProof/>
            <w:webHidden/>
          </w:rPr>
          <w:fldChar w:fldCharType="end"/>
        </w:r>
      </w:hyperlink>
    </w:p>
    <w:p w14:paraId="56BE15DF" w14:textId="63447425"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27" w:history="1">
        <w:r w:rsidR="000F2333" w:rsidRPr="009F4893">
          <w:rPr>
            <w:rStyle w:val="Hyperlink"/>
            <w:noProof/>
          </w:rPr>
          <w:t>9.4 Summary of Control Variables</w:t>
        </w:r>
        <w:r w:rsidR="000F2333">
          <w:rPr>
            <w:noProof/>
            <w:webHidden/>
          </w:rPr>
          <w:tab/>
        </w:r>
        <w:r w:rsidR="000F2333">
          <w:rPr>
            <w:noProof/>
            <w:webHidden/>
          </w:rPr>
          <w:fldChar w:fldCharType="begin"/>
        </w:r>
        <w:r w:rsidR="000F2333">
          <w:rPr>
            <w:noProof/>
            <w:webHidden/>
          </w:rPr>
          <w:instrText xml:space="preserve"> PAGEREF _Toc520535327 \h </w:instrText>
        </w:r>
        <w:r w:rsidR="000F2333">
          <w:rPr>
            <w:noProof/>
            <w:webHidden/>
          </w:rPr>
        </w:r>
        <w:r w:rsidR="000F2333">
          <w:rPr>
            <w:noProof/>
            <w:webHidden/>
          </w:rPr>
          <w:fldChar w:fldCharType="separate"/>
        </w:r>
        <w:r w:rsidR="000F2333">
          <w:rPr>
            <w:noProof/>
            <w:webHidden/>
          </w:rPr>
          <w:t>135</w:t>
        </w:r>
        <w:r w:rsidR="000F2333">
          <w:rPr>
            <w:noProof/>
            <w:webHidden/>
          </w:rPr>
          <w:fldChar w:fldCharType="end"/>
        </w:r>
      </w:hyperlink>
    </w:p>
    <w:p w14:paraId="5559F7AF" w14:textId="2E8DDE53"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328" w:history="1">
        <w:r w:rsidR="000F2333" w:rsidRPr="009F4893">
          <w:rPr>
            <w:rStyle w:val="Hyperlink"/>
            <w:noProof/>
          </w:rPr>
          <w:t>10. PESTPP-SWP</w:t>
        </w:r>
        <w:r w:rsidR="000F2333">
          <w:rPr>
            <w:noProof/>
            <w:webHidden/>
          </w:rPr>
          <w:tab/>
        </w:r>
        <w:r w:rsidR="000F2333">
          <w:rPr>
            <w:noProof/>
            <w:webHidden/>
          </w:rPr>
          <w:fldChar w:fldCharType="begin"/>
        </w:r>
        <w:r w:rsidR="000F2333">
          <w:rPr>
            <w:noProof/>
            <w:webHidden/>
          </w:rPr>
          <w:instrText xml:space="preserve"> PAGEREF _Toc520535328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77FCF16" w14:textId="160AECF3"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29" w:history="1">
        <w:r w:rsidR="000F2333" w:rsidRPr="009F4893">
          <w:rPr>
            <w:rStyle w:val="Hyperlink"/>
            <w:noProof/>
          </w:rPr>
          <w:t>10.1 Introduction</w:t>
        </w:r>
        <w:r w:rsidR="000F2333">
          <w:rPr>
            <w:noProof/>
            <w:webHidden/>
          </w:rPr>
          <w:tab/>
        </w:r>
        <w:r w:rsidR="000F2333">
          <w:rPr>
            <w:noProof/>
            <w:webHidden/>
          </w:rPr>
          <w:fldChar w:fldCharType="begin"/>
        </w:r>
        <w:r w:rsidR="000F2333">
          <w:rPr>
            <w:noProof/>
            <w:webHidden/>
          </w:rPr>
          <w:instrText xml:space="preserve"> PAGEREF _Toc520535329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D386903" w14:textId="24D6C13E"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30" w:history="1">
        <w:r w:rsidR="000F2333" w:rsidRPr="009F4893">
          <w:rPr>
            <w:rStyle w:val="Hyperlink"/>
            <w:noProof/>
          </w:rPr>
          <w:t>10.2 Using PESTPP-SWP</w:t>
        </w:r>
        <w:r w:rsidR="000F2333">
          <w:rPr>
            <w:noProof/>
            <w:webHidden/>
          </w:rPr>
          <w:tab/>
        </w:r>
        <w:r w:rsidR="000F2333">
          <w:rPr>
            <w:noProof/>
            <w:webHidden/>
          </w:rPr>
          <w:fldChar w:fldCharType="begin"/>
        </w:r>
        <w:r w:rsidR="000F2333">
          <w:rPr>
            <w:noProof/>
            <w:webHidden/>
          </w:rPr>
          <w:instrText xml:space="preserve"> PAGEREF _Toc520535330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8219930" w14:textId="5B5B5AAF"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31" w:history="1">
        <w:r w:rsidR="000F2333" w:rsidRPr="009F4893">
          <w:rPr>
            <w:rStyle w:val="Hyperlink"/>
            <w:noProof/>
          </w:rPr>
          <w:t>10.3 Summary of Control Variables</w:t>
        </w:r>
        <w:r w:rsidR="000F2333">
          <w:rPr>
            <w:noProof/>
            <w:webHidden/>
          </w:rPr>
          <w:tab/>
        </w:r>
        <w:r w:rsidR="000F2333">
          <w:rPr>
            <w:noProof/>
            <w:webHidden/>
          </w:rPr>
          <w:fldChar w:fldCharType="begin"/>
        </w:r>
        <w:r w:rsidR="000F2333">
          <w:rPr>
            <w:noProof/>
            <w:webHidden/>
          </w:rPr>
          <w:instrText xml:space="preserve"> PAGEREF _Toc520535331 \h </w:instrText>
        </w:r>
        <w:r w:rsidR="000F2333">
          <w:rPr>
            <w:noProof/>
            <w:webHidden/>
          </w:rPr>
        </w:r>
        <w:r w:rsidR="000F2333">
          <w:rPr>
            <w:noProof/>
            <w:webHidden/>
          </w:rPr>
          <w:fldChar w:fldCharType="separate"/>
        </w:r>
        <w:r w:rsidR="000F2333">
          <w:rPr>
            <w:noProof/>
            <w:webHidden/>
          </w:rPr>
          <w:t>139</w:t>
        </w:r>
        <w:r w:rsidR="000F2333">
          <w:rPr>
            <w:noProof/>
            <w:webHidden/>
          </w:rPr>
          <w:fldChar w:fldCharType="end"/>
        </w:r>
      </w:hyperlink>
    </w:p>
    <w:p w14:paraId="3BFEC571" w14:textId="3A50CB7B"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332" w:history="1">
        <w:r w:rsidR="000F2333" w:rsidRPr="009F4893">
          <w:rPr>
            <w:rStyle w:val="Hyperlink"/>
            <w:noProof/>
          </w:rPr>
          <w:t>11. References</w:t>
        </w:r>
        <w:r w:rsidR="000F2333">
          <w:rPr>
            <w:noProof/>
            <w:webHidden/>
          </w:rPr>
          <w:tab/>
        </w:r>
        <w:r w:rsidR="000F2333">
          <w:rPr>
            <w:noProof/>
            <w:webHidden/>
          </w:rPr>
          <w:fldChar w:fldCharType="begin"/>
        </w:r>
        <w:r w:rsidR="000F2333">
          <w:rPr>
            <w:noProof/>
            <w:webHidden/>
          </w:rPr>
          <w:instrText xml:space="preserve"> PAGEREF _Toc520535332 \h </w:instrText>
        </w:r>
        <w:r w:rsidR="000F2333">
          <w:rPr>
            <w:noProof/>
            <w:webHidden/>
          </w:rPr>
        </w:r>
        <w:r w:rsidR="000F2333">
          <w:rPr>
            <w:noProof/>
            <w:webHidden/>
          </w:rPr>
          <w:fldChar w:fldCharType="separate"/>
        </w:r>
        <w:r w:rsidR="000F2333">
          <w:rPr>
            <w:noProof/>
            <w:webHidden/>
          </w:rPr>
          <w:t>140</w:t>
        </w:r>
        <w:r w:rsidR="000F2333">
          <w:rPr>
            <w:noProof/>
            <w:webHidden/>
          </w:rPr>
          <w:fldChar w:fldCharType="end"/>
        </w:r>
      </w:hyperlink>
    </w:p>
    <w:p w14:paraId="37E95565" w14:textId="58E6F330"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333" w:history="1">
        <w:r w:rsidR="000F2333" w:rsidRPr="009F4893">
          <w:rPr>
            <w:rStyle w:val="Hyperlink"/>
            <w:noProof/>
          </w:rPr>
          <w:t>Appendix A. PEST Control File Specifications</w:t>
        </w:r>
        <w:r w:rsidR="000F2333">
          <w:rPr>
            <w:noProof/>
            <w:webHidden/>
          </w:rPr>
          <w:tab/>
        </w:r>
        <w:r w:rsidR="000F2333">
          <w:rPr>
            <w:noProof/>
            <w:webHidden/>
          </w:rPr>
          <w:fldChar w:fldCharType="begin"/>
        </w:r>
        <w:r w:rsidR="000F2333">
          <w:rPr>
            <w:noProof/>
            <w:webHidden/>
          </w:rPr>
          <w:instrText xml:space="preserve"> PAGEREF _Toc520535333 \h </w:instrText>
        </w:r>
        <w:r w:rsidR="000F2333">
          <w:rPr>
            <w:noProof/>
            <w:webHidden/>
          </w:rPr>
        </w:r>
        <w:r w:rsidR="000F2333">
          <w:rPr>
            <w:noProof/>
            <w:webHidden/>
          </w:rPr>
          <w:fldChar w:fldCharType="separate"/>
        </w:r>
        <w:r w:rsidR="000F2333">
          <w:rPr>
            <w:noProof/>
            <w:webHidden/>
          </w:rPr>
          <w:t>143</w:t>
        </w:r>
        <w:r w:rsidR="000F2333">
          <w:rPr>
            <w:noProof/>
            <w:webHidden/>
          </w:rPr>
          <w:fldChar w:fldCharType="end"/>
        </w:r>
      </w:hyperlink>
    </w:p>
    <w:p w14:paraId="0D7DD943" w14:textId="4587EC3E" w:rsidR="000F2333" w:rsidRDefault="00BA644F">
      <w:pPr>
        <w:pStyle w:val="TOC1"/>
        <w:tabs>
          <w:tab w:val="right" w:leader="dot" w:pos="9016"/>
        </w:tabs>
        <w:rPr>
          <w:rFonts w:asciiTheme="minorHAnsi" w:eastAsiaTheme="minorEastAsia" w:hAnsiTheme="minorHAnsi" w:cstheme="minorBidi"/>
          <w:noProof/>
          <w:sz w:val="22"/>
          <w:szCs w:val="22"/>
          <w:lang w:val="en-AU"/>
        </w:rPr>
      </w:pPr>
      <w:hyperlink w:anchor="_Toc520535334" w:history="1">
        <w:r w:rsidR="000F2333" w:rsidRPr="009F4893">
          <w:rPr>
            <w:rStyle w:val="Hyperlink"/>
            <w:noProof/>
          </w:rPr>
          <w:t>Appendix B. Some File Formats</w:t>
        </w:r>
        <w:r w:rsidR="000F2333">
          <w:rPr>
            <w:noProof/>
            <w:webHidden/>
          </w:rPr>
          <w:tab/>
        </w:r>
        <w:r w:rsidR="000F2333">
          <w:rPr>
            <w:noProof/>
            <w:webHidden/>
          </w:rPr>
          <w:fldChar w:fldCharType="begin"/>
        </w:r>
        <w:r w:rsidR="000F2333">
          <w:rPr>
            <w:noProof/>
            <w:webHidden/>
          </w:rPr>
          <w:instrText xml:space="preserve"> PAGEREF _Toc520535334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3004A373" w14:textId="75F9B581"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35" w:history="1">
        <w:r w:rsidR="000F2333" w:rsidRPr="009F4893">
          <w:rPr>
            <w:rStyle w:val="Hyperlink"/>
            <w:noProof/>
          </w:rPr>
          <w:t>B.1 Introduction</w:t>
        </w:r>
        <w:r w:rsidR="000F2333">
          <w:rPr>
            <w:noProof/>
            <w:webHidden/>
          </w:rPr>
          <w:tab/>
        </w:r>
        <w:r w:rsidR="000F2333">
          <w:rPr>
            <w:noProof/>
            <w:webHidden/>
          </w:rPr>
          <w:fldChar w:fldCharType="begin"/>
        </w:r>
        <w:r w:rsidR="000F2333">
          <w:rPr>
            <w:noProof/>
            <w:webHidden/>
          </w:rPr>
          <w:instrText xml:space="preserve"> PAGEREF _Toc520535335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3CFF50E3" w14:textId="61FF34BB"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36" w:history="1">
        <w:r w:rsidR="000F2333" w:rsidRPr="009F4893">
          <w:rPr>
            <w:rStyle w:val="Hyperlink"/>
            <w:noProof/>
          </w:rPr>
          <w:t>B.2 Matrix File</w:t>
        </w:r>
        <w:r w:rsidR="000F2333">
          <w:rPr>
            <w:noProof/>
            <w:webHidden/>
          </w:rPr>
          <w:tab/>
        </w:r>
        <w:r w:rsidR="000F2333">
          <w:rPr>
            <w:noProof/>
            <w:webHidden/>
          </w:rPr>
          <w:fldChar w:fldCharType="begin"/>
        </w:r>
        <w:r w:rsidR="000F2333">
          <w:rPr>
            <w:noProof/>
            <w:webHidden/>
          </w:rPr>
          <w:instrText xml:space="preserve"> PAGEREF _Toc520535336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29CEF3B3" w14:textId="765A7C9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37" w:history="1">
        <w:r w:rsidR="000F2333" w:rsidRPr="009F4893">
          <w:rPr>
            <w:rStyle w:val="Hyperlink"/>
            <w:noProof/>
          </w:rPr>
          <w:t>B.2.1 General</w:t>
        </w:r>
        <w:r w:rsidR="000F2333">
          <w:rPr>
            <w:noProof/>
            <w:webHidden/>
          </w:rPr>
          <w:tab/>
        </w:r>
        <w:r w:rsidR="000F2333">
          <w:rPr>
            <w:noProof/>
            <w:webHidden/>
          </w:rPr>
          <w:fldChar w:fldCharType="begin"/>
        </w:r>
        <w:r w:rsidR="000F2333">
          <w:rPr>
            <w:noProof/>
            <w:webHidden/>
          </w:rPr>
          <w:instrText xml:space="preserve"> PAGEREF _Toc520535337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0367EEB3" w14:textId="027A599E"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38" w:history="1">
        <w:r w:rsidR="000F2333" w:rsidRPr="009F4893">
          <w:rPr>
            <w:rStyle w:val="Hyperlink"/>
            <w:noProof/>
          </w:rPr>
          <w:t>B.2.2 Specifications</w:t>
        </w:r>
        <w:r w:rsidR="000F2333">
          <w:rPr>
            <w:noProof/>
            <w:webHidden/>
          </w:rPr>
          <w:tab/>
        </w:r>
        <w:r w:rsidR="000F2333">
          <w:rPr>
            <w:noProof/>
            <w:webHidden/>
          </w:rPr>
          <w:fldChar w:fldCharType="begin"/>
        </w:r>
        <w:r w:rsidR="000F2333">
          <w:rPr>
            <w:noProof/>
            <w:webHidden/>
          </w:rPr>
          <w:instrText xml:space="preserve"> PAGEREF _Toc520535338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453D063E" w14:textId="47B1304A" w:rsidR="000F2333" w:rsidRDefault="00BA644F">
      <w:pPr>
        <w:pStyle w:val="TOC2"/>
        <w:tabs>
          <w:tab w:val="right" w:leader="dot" w:pos="9016"/>
        </w:tabs>
        <w:rPr>
          <w:rFonts w:asciiTheme="minorHAnsi" w:eastAsiaTheme="minorEastAsia" w:hAnsiTheme="minorHAnsi" w:cstheme="minorBidi"/>
          <w:noProof/>
          <w:sz w:val="22"/>
          <w:szCs w:val="22"/>
          <w:lang w:val="en-AU"/>
        </w:rPr>
      </w:pPr>
      <w:hyperlink w:anchor="_Toc520535339" w:history="1">
        <w:r w:rsidR="000F2333" w:rsidRPr="009F4893">
          <w:rPr>
            <w:rStyle w:val="Hyperlink"/>
            <w:noProof/>
          </w:rPr>
          <w:t>B.3 Uncertainty Files</w:t>
        </w:r>
        <w:r w:rsidR="000F2333">
          <w:rPr>
            <w:noProof/>
            <w:webHidden/>
          </w:rPr>
          <w:tab/>
        </w:r>
        <w:r w:rsidR="000F2333">
          <w:rPr>
            <w:noProof/>
            <w:webHidden/>
          </w:rPr>
          <w:fldChar w:fldCharType="begin"/>
        </w:r>
        <w:r w:rsidR="000F2333">
          <w:rPr>
            <w:noProof/>
            <w:webHidden/>
          </w:rPr>
          <w:instrText xml:space="preserve"> PAGEREF _Toc520535339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512561B9" w14:textId="3136A5F3"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40" w:history="1">
        <w:r w:rsidR="000F2333" w:rsidRPr="009F4893">
          <w:rPr>
            <w:rStyle w:val="Hyperlink"/>
            <w:noProof/>
          </w:rPr>
          <w:t>B.3.1 Introduction</w:t>
        </w:r>
        <w:r w:rsidR="000F2333">
          <w:rPr>
            <w:noProof/>
            <w:webHidden/>
          </w:rPr>
          <w:tab/>
        </w:r>
        <w:r w:rsidR="000F2333">
          <w:rPr>
            <w:noProof/>
            <w:webHidden/>
          </w:rPr>
          <w:fldChar w:fldCharType="begin"/>
        </w:r>
        <w:r w:rsidR="000F2333">
          <w:rPr>
            <w:noProof/>
            <w:webHidden/>
          </w:rPr>
          <w:instrText xml:space="preserve"> PAGEREF _Toc520535340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2222D0F3" w14:textId="4412C9E9" w:rsidR="000F2333" w:rsidRDefault="00BA644F">
      <w:pPr>
        <w:pStyle w:val="TOC3"/>
        <w:tabs>
          <w:tab w:val="right" w:leader="dot" w:pos="9016"/>
        </w:tabs>
        <w:rPr>
          <w:rFonts w:asciiTheme="minorHAnsi" w:eastAsiaTheme="minorEastAsia" w:hAnsiTheme="minorHAnsi" w:cstheme="minorBidi"/>
          <w:noProof/>
          <w:sz w:val="22"/>
          <w:szCs w:val="22"/>
          <w:lang w:val="en-AU"/>
        </w:rPr>
      </w:pPr>
      <w:hyperlink w:anchor="_Toc520535341" w:history="1">
        <w:r w:rsidR="000F2333" w:rsidRPr="009F4893">
          <w:rPr>
            <w:rStyle w:val="Hyperlink"/>
            <w:noProof/>
          </w:rPr>
          <w:t>B.3.2 Specifications</w:t>
        </w:r>
        <w:r w:rsidR="000F2333">
          <w:rPr>
            <w:noProof/>
            <w:webHidden/>
          </w:rPr>
          <w:tab/>
        </w:r>
        <w:r w:rsidR="000F2333">
          <w:rPr>
            <w:noProof/>
            <w:webHidden/>
          </w:rPr>
          <w:fldChar w:fldCharType="begin"/>
        </w:r>
        <w:r w:rsidR="000F2333">
          <w:rPr>
            <w:noProof/>
            <w:webHidden/>
          </w:rPr>
          <w:instrText xml:space="preserve"> PAGEREF _Toc520535341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4BD28FB0" w14:textId="3FFEE273"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520535147"/>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520535148"/>
      <w:r>
        <w:t xml:space="preserve">1.1 </w:t>
      </w:r>
      <w:r w:rsidR="003F7EAE">
        <w:t>PEST++ and PEST</w:t>
      </w:r>
      <w:bookmarkEnd w:id="21"/>
    </w:p>
    <w:p w14:paraId="3A6C5FBA" w14:textId="77777777"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 xml:space="preserve">. </w:t>
      </w:r>
      <w:r w:rsidR="004E0B29">
        <w:rPr>
          <w:lang w:val="en-AU"/>
        </w:rPr>
        <w:t xml:space="preserve">The original “PEST++” program is part of </w:t>
      </w:r>
      <w:r w:rsidR="006548BC">
        <w:rPr>
          <w:lang w:val="en-AU"/>
        </w:rPr>
        <w:t>the PEST++</w:t>
      </w:r>
      <w:r w:rsidR="004E0B29">
        <w:rPr>
          <w:lang w:val="en-AU"/>
        </w:rPr>
        <w:t xml:space="preserve"> suite; it is</w:t>
      </w:r>
      <w:r w:rsidR="00ED5D97">
        <w:rPr>
          <w:lang w:val="en-AU"/>
        </w:rPr>
        <w:t xml:space="preserve"> now</w:t>
      </w:r>
      <w:r w:rsidR="004E0B29">
        <w:rPr>
          <w:lang w:val="en-AU"/>
        </w:rPr>
        <w:t xml:space="preserve"> named PESTPP.</w:t>
      </w:r>
      <w:r w:rsidR="00D074E6">
        <w:rPr>
          <w:lang w:val="en-AU"/>
        </w:rPr>
        <w:t xml:space="preserve"> PEST++ inherits its name from the PEST package. 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77777777" w:rsidR="00B146BA" w:rsidRDefault="00230DCB" w:rsidP="003471D9">
      <w:pPr>
        <w:rPr>
          <w:lang w:val="en-AU"/>
        </w:rPr>
      </w:pPr>
      <w:r>
        <w:rPr>
          <w:lang w:val="en-AU"/>
        </w:rPr>
        <w:t xml:space="preserve">Like PEST, PESTPP undertakes non-intrusive, highly parameterized inversion of an environmental model. As such, it can be considered as a direct replacement for PEST. </w:t>
      </w:r>
      <w:r w:rsidR="006548BC">
        <w:rPr>
          <w:lang w:val="en-AU"/>
        </w:rPr>
        <w:t>While omitting some PEST</w:t>
      </w:r>
      <w:r>
        <w:rPr>
          <w:lang w:val="en-AU"/>
        </w:rPr>
        <w:t xml:space="preserve"> functionality</w:t>
      </w:r>
      <w:r w:rsidR="006548BC">
        <w:rPr>
          <w:lang w:val="en-AU"/>
        </w:rPr>
        <w:t>,</w:t>
      </w:r>
      <w:r>
        <w:rPr>
          <w:lang w:val="en-AU"/>
        </w:rPr>
        <w:t xml:space="preserve"> it includes significant functionality that is absent from PEST. It </w:t>
      </w:r>
      <w:r w:rsidR="006548BC">
        <w:rPr>
          <w:lang w:val="en-AU"/>
        </w:rPr>
        <w:t>uses</w:t>
      </w:r>
      <w:r>
        <w:rPr>
          <w:lang w:val="en-AU"/>
        </w:rPr>
        <w:t xml:space="preserve"> the same template and instruction files</w:t>
      </w:r>
      <w:r w:rsidR="006548BC">
        <w:rPr>
          <w:lang w:val="en-AU"/>
        </w:rPr>
        <w:t xml:space="preserve"> that </w:t>
      </w:r>
      <w:r>
        <w:rPr>
          <w:lang w:val="en-AU"/>
        </w:rPr>
        <w:t>PEST</w:t>
      </w:r>
      <w:r w:rsidR="006548BC">
        <w:rPr>
          <w:lang w:val="en-AU"/>
        </w:rPr>
        <w:t xml:space="preserve"> uses to </w:t>
      </w:r>
      <w:r>
        <w:rPr>
          <w:lang w:val="en-AU"/>
        </w:rPr>
        <w:t>interact with a model. It reads a PEST control file</w:t>
      </w:r>
      <w:r w:rsidR="006548BC">
        <w:rPr>
          <w:lang w:val="en-AU"/>
        </w:rPr>
        <w:t xml:space="preserve"> to acquire information on problem definition</w:t>
      </w:r>
      <w:r>
        <w:rPr>
          <w:lang w:val="en-AU"/>
        </w:rPr>
        <w:t xml:space="preserve">. Like PEST, it can </w:t>
      </w:r>
      <w:r w:rsidR="00B146BA">
        <w:rPr>
          <w:lang w:val="en-AU"/>
        </w:rPr>
        <w:t xml:space="preserve">conduct model runs in serial or in parallel. </w:t>
      </w:r>
    </w:p>
    <w:p w14:paraId="588C7126" w14:textId="73D214BD" w:rsidR="00230DCB" w:rsidRDefault="00B146BA" w:rsidP="003471D9">
      <w:pPr>
        <w:rPr>
          <w:lang w:val="en-AU"/>
        </w:rPr>
      </w:pPr>
      <w:r>
        <w:rPr>
          <w:lang w:val="en-AU"/>
        </w:rPr>
        <w:t xml:space="preserve">Parallelization of model runs follows </w:t>
      </w:r>
      <w:r w:rsidR="006548BC">
        <w:rPr>
          <w:lang w:val="en-AU"/>
        </w:rPr>
        <w:t>the</w:t>
      </w:r>
      <w:r>
        <w:rPr>
          <w:lang w:val="en-AU"/>
        </w:rPr>
        <w:t xml:space="preserve"> “manager” and “worker” concept. </w:t>
      </w:r>
      <w:r w:rsidR="00815A1C">
        <w:rPr>
          <w:lang w:val="en-AU"/>
        </w:rPr>
        <w:t>A</w:t>
      </w:r>
      <w:r>
        <w:rPr>
          <w:lang w:val="en-AU"/>
        </w:rPr>
        <w:t xml:space="preserve"> user must</w:t>
      </w:r>
      <w:r w:rsidR="00815A1C">
        <w:rPr>
          <w:lang w:val="en-AU"/>
        </w:rPr>
        <w:t xml:space="preserve"> start up </w:t>
      </w:r>
      <w:r>
        <w:rPr>
          <w:lang w:val="en-AU"/>
        </w:rPr>
        <w:t>worker</w:t>
      </w:r>
      <w:r w:rsidR="00815A1C">
        <w:rPr>
          <w:lang w:val="en-AU"/>
        </w:rPr>
        <w:t>s</w:t>
      </w:r>
      <w:r>
        <w:rPr>
          <w:lang w:val="en-AU"/>
        </w:rPr>
        <w:t xml:space="preserve"> in </w:t>
      </w:r>
      <w:r w:rsidR="00815A1C">
        <w:rPr>
          <w:lang w:val="en-AU"/>
        </w:rPr>
        <w:t>all</w:t>
      </w:r>
      <w:r>
        <w:rPr>
          <w:lang w:val="en-AU"/>
        </w:rPr>
        <w:t xml:space="preserve"> folder</w:t>
      </w:r>
      <w:r w:rsidR="00815A1C">
        <w:rPr>
          <w:lang w:val="en-AU"/>
        </w:rPr>
        <w:t>s</w:t>
      </w:r>
      <w:r>
        <w:rPr>
          <w:lang w:val="en-AU"/>
        </w:rPr>
        <w:t xml:space="preserve"> in which he/she wishes that model runs be carried out. Workers can </w:t>
      </w:r>
      <w:r w:rsidR="006548BC">
        <w:rPr>
          <w:lang w:val="en-AU"/>
        </w:rPr>
        <w:t>run</w:t>
      </w:r>
      <w:r>
        <w:rPr>
          <w:lang w:val="en-AU"/>
        </w:rPr>
        <w:t xml:space="preserve"> on the same </w:t>
      </w:r>
      <w:r w:rsidR="006548BC">
        <w:rPr>
          <w:lang w:val="en-AU"/>
        </w:rPr>
        <w:t>computer</w:t>
      </w:r>
      <w:r>
        <w:rPr>
          <w:lang w:val="en-AU"/>
        </w:rPr>
        <w:t xml:space="preserve"> as the manager, on </w:t>
      </w:r>
      <w:r w:rsidR="006548BC">
        <w:rPr>
          <w:lang w:val="en-AU"/>
        </w:rPr>
        <w:t>network</w:t>
      </w:r>
      <w:r w:rsidR="00815A1C">
        <w:rPr>
          <w:lang w:val="en-AU"/>
        </w:rPr>
        <w:t>-connected personal</w:t>
      </w:r>
      <w:r>
        <w:rPr>
          <w:lang w:val="en-AU"/>
        </w:rPr>
        <w:t xml:space="preserve"> </w:t>
      </w:r>
      <w:r w:rsidR="006548BC">
        <w:rPr>
          <w:lang w:val="en-AU"/>
        </w:rPr>
        <w:t>computer</w:t>
      </w:r>
      <w:r w:rsidR="00815A1C">
        <w:rPr>
          <w:lang w:val="en-AU"/>
        </w:rPr>
        <w:t>s</w:t>
      </w:r>
      <w:r>
        <w:rPr>
          <w:lang w:val="en-AU"/>
        </w:rPr>
        <w:t xml:space="preserve">, on </w:t>
      </w:r>
      <w:r w:rsidR="00815A1C">
        <w:rPr>
          <w:lang w:val="en-AU"/>
        </w:rPr>
        <w:t xml:space="preserve">nodes of a </w:t>
      </w:r>
      <w:proofErr w:type="gramStart"/>
      <w:r>
        <w:rPr>
          <w:lang w:val="en-AU"/>
        </w:rPr>
        <w:t>high performance</w:t>
      </w:r>
      <w:proofErr w:type="gramEnd"/>
      <w:r>
        <w:rPr>
          <w:lang w:val="en-AU"/>
        </w:rPr>
        <w:t xml:space="preserve"> comput</w:t>
      </w:r>
      <w:r w:rsidR="006548BC">
        <w:rPr>
          <w:lang w:val="en-AU"/>
        </w:rPr>
        <w:t>ing cluster</w:t>
      </w:r>
      <w:r>
        <w:rPr>
          <w:lang w:val="en-AU"/>
        </w:rPr>
        <w:t xml:space="preserve">, </w:t>
      </w:r>
      <w:r w:rsidR="00815A1C">
        <w:rPr>
          <w:lang w:val="en-AU"/>
        </w:rPr>
        <w:t>and</w:t>
      </w:r>
      <w:r>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 PESTPP requires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sidR="005338E6">
        <w:rPr>
          <w:lang w:val="en-AU"/>
        </w:rPr>
        <w:t>, and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0E8CEF85" w:rsidR="008D28B6" w:rsidRDefault="008D28B6" w:rsidP="003471D9">
      <w:pPr>
        <w:rPr>
          <w:lang w:val="en-AU"/>
        </w:rPr>
      </w:pPr>
      <w:r>
        <w:rPr>
          <w:lang w:val="en-AU"/>
        </w:rPr>
        <w:t xml:space="preserve">One of the original design specifications of PESTPP 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 PESTPP,</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77777777" w:rsidR="00FC7D84" w:rsidRPr="00C40A21" w:rsidRDefault="00FC7D84" w:rsidP="000D104E">
            <w:pPr>
              <w:rPr>
                <w:rFonts w:ascii="Arial" w:hAnsi="Arial" w:cs="Arial"/>
                <w:sz w:val="20"/>
              </w:rPr>
            </w:pPr>
            <w:r w:rsidRPr="00C40A21">
              <w:rPr>
                <w:rFonts w:ascii="Arial" w:hAnsi="Arial" w:cs="Arial"/>
                <w:sz w:val="20"/>
              </w:rPr>
              <w:t>PESTPP-GSA</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r w:rsidR="00FC7D84" w14:paraId="3BCBF8A0" w14:textId="77777777" w:rsidTr="00C40A21">
        <w:trPr>
          <w:cantSplit/>
        </w:trPr>
        <w:tc>
          <w:tcPr>
            <w:tcW w:w="2830" w:type="dxa"/>
            <w:shd w:val="clear" w:color="auto" w:fill="auto"/>
          </w:tcPr>
          <w:p w14:paraId="1A0DBD66" w14:textId="77777777" w:rsidR="00FC7D84" w:rsidRPr="00C40A21" w:rsidRDefault="00FC7D84" w:rsidP="000D104E">
            <w:pPr>
              <w:rPr>
                <w:rFonts w:ascii="Arial" w:hAnsi="Arial" w:cs="Arial"/>
                <w:sz w:val="20"/>
              </w:rPr>
            </w:pPr>
            <w:r w:rsidRPr="00C40A21">
              <w:rPr>
                <w:rFonts w:ascii="Arial" w:hAnsi="Arial" w:cs="Arial"/>
                <w:sz w:val="20"/>
              </w:rPr>
              <w:t>PESTPP-WKR</w:t>
            </w:r>
          </w:p>
        </w:tc>
        <w:tc>
          <w:tcPr>
            <w:tcW w:w="6186" w:type="dxa"/>
            <w:shd w:val="clear" w:color="auto" w:fill="auto"/>
          </w:tcPr>
          <w:p w14:paraId="1C27BEB5" w14:textId="77777777" w:rsidR="00FC7D84" w:rsidRPr="00C40A21" w:rsidRDefault="00FC7D84" w:rsidP="000D104E">
            <w:pPr>
              <w:rPr>
                <w:rFonts w:ascii="Arial" w:hAnsi="Arial" w:cs="Arial"/>
                <w:sz w:val="20"/>
              </w:rPr>
            </w:pPr>
            <w:r w:rsidRPr="00C40A21">
              <w:rPr>
                <w:rFonts w:ascii="Arial" w:hAnsi="Arial" w:cs="Arial"/>
                <w:sz w:val="20"/>
              </w:rPr>
              <w:t>Universal worker</w:t>
            </w:r>
          </w:p>
        </w:tc>
      </w:tr>
    </w:tbl>
    <w:p w14:paraId="1B0DE7EC" w14:textId="77777777" w:rsidR="00FC7D84" w:rsidRDefault="00FC7D84" w:rsidP="00FC7D84">
      <w:pPr>
        <w:pStyle w:val="Caption"/>
      </w:pPr>
      <w:r>
        <w:t>Table 1.1 Programs comprising version 4 of the PEST++ suite.</w:t>
      </w:r>
    </w:p>
    <w:p w14:paraId="7F86FB62" w14:textId="77777777"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77777777" w:rsidR="00431374" w:rsidRDefault="007778E2" w:rsidP="00FC7D84">
      <w:r>
        <w:t xml:space="preserve">Use of a PEST control file for </w:t>
      </w:r>
      <w:r w:rsidR="00431374">
        <w:t>storage</w:t>
      </w:r>
      <w:r>
        <w:t xml:space="preserve"> of parameter, observation and control data was an important design consideration for the original version of PESTPP.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7777777" w:rsidR="00A03A1D" w:rsidRDefault="00431374" w:rsidP="00FC7D84">
      <w:r>
        <w:t>Most</w:t>
      </w:r>
      <w:r w:rsidR="00A03A1D">
        <w:t xml:space="preserve"> programs</w:t>
      </w:r>
      <w:r>
        <w:t xml:space="preserve"> of the PEST++ suite</w:t>
      </w:r>
      <w:r w:rsidR="00A03A1D">
        <w:t xml:space="preserve"> that read a PEST control file</w:t>
      </w:r>
      <w:r>
        <w:t xml:space="preserve"> obtain the values of control variables that are unique to that program from lines within the PEST control file that begin with the </w:t>
      </w:r>
      <w:r w:rsidR="007778E2">
        <w:t>“++” string. PEST</w:t>
      </w:r>
      <w:r>
        <w:t>,</w:t>
      </w:r>
      <w:r w:rsidR="00A03A1D">
        <w:t xml:space="preserve"> and most of its associated utility software</w:t>
      </w:r>
      <w:r>
        <w:t>,</w:t>
      </w:r>
      <w:r w:rsidR="00A03A1D">
        <w:t xml:space="preserve"> ignores</w:t>
      </w:r>
      <w:r w:rsidR="007778E2">
        <w:t xml:space="preserve"> these lines. </w:t>
      </w:r>
      <w:r>
        <w:t>I</w:t>
      </w:r>
      <w:r w:rsidR="00A03A1D">
        <w:t xml:space="preserve">nteroperability of the PEST and PEST++ suites </w:t>
      </w:r>
      <w:proofErr w:type="gramStart"/>
      <w:r w:rsidR="00A03A1D">
        <w:t>is</w:t>
      </w:r>
      <w:proofErr w:type="gramEnd"/>
      <w:r>
        <w:t xml:space="preserve"> thereby</w:t>
      </w:r>
      <w:r w:rsidR="00A03A1D">
        <w:t xml:space="preserve"> maintained.</w:t>
      </w:r>
    </w:p>
    <w:p w14:paraId="6421F97C" w14:textId="77777777"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A76471">
        <w:t xml:space="preserve"> – also referred to as JCB files</w:t>
      </w:r>
      <w:r w:rsidR="001F1BE7">
        <w:t xml:space="preserve"> in</w:t>
      </w:r>
      <w:r w:rsidR="00A76471">
        <w:t xml:space="preserve"> PEST++ </w:t>
      </w:r>
      <w:r w:rsidR="001F1BE7">
        <w:t>parlance</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promulgate inter-</w:t>
      </w:r>
      <w:r w:rsidR="000B1E8C">
        <w:lastRenderedPageBreak/>
        <w:t xml:space="preserve">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520535149"/>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520535150"/>
      <w:r>
        <w:t>1.3 This Document</w:t>
      </w:r>
      <w:bookmarkEnd w:id="36"/>
    </w:p>
    <w:p w14:paraId="767B63E3" w14:textId="732D9924"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51304A">
        <w:rPr>
          <w:lang w:val="en-AU"/>
        </w:rPr>
        <w:t>modeling</w:t>
      </w:r>
      <w:r w:rsidR="0041225D">
        <w:rPr>
          <w:lang w:val="en-AU"/>
        </w:rPr>
        <w:t xml:space="preserve"> can play in environmental decision support.</w:t>
      </w:r>
    </w:p>
    <w:p w14:paraId="76B3EF3A" w14:textId="4DD2C052"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Pr>
          <w:lang w:val="en-AU"/>
        </w:rPr>
        <w:t xml:space="preserve"> a</w:t>
      </w:r>
      <w:r w:rsidR="00320B02">
        <w:rPr>
          <w:lang w:val="en-AU"/>
        </w:rPr>
        <w:t xml:space="preserve"> companion document (Doherty</w:t>
      </w:r>
      <w:r w:rsidR="005338E6">
        <w:rPr>
          <w:lang w:val="en-AU"/>
        </w:rPr>
        <w:t xml:space="preserve"> et al</w:t>
      </w:r>
      <w:r w:rsidR="00320B02">
        <w:rPr>
          <w:lang w:val="en-AU"/>
        </w:rPr>
        <w:t xml:space="preserve">, 2018) which describes the relationship between the PEST and PEST++ suites. </w:t>
      </w:r>
      <w:r w:rsidR="006F47A2">
        <w:rPr>
          <w:lang w:val="en-AU"/>
        </w:rPr>
        <w:t xml:space="preserve">Perusal of this document may </w:t>
      </w:r>
      <w:r w:rsidR="00320B02">
        <w:rPr>
          <w:lang w:val="en-AU"/>
        </w:rPr>
        <w:t xml:space="preserve">suggest ways in which </w:t>
      </w:r>
      <w:r>
        <w:rPr>
          <w:lang w:val="en-AU"/>
        </w:rPr>
        <w:t xml:space="preserve">PEST utility support software can </w:t>
      </w:r>
      <w:r w:rsidR="00320B02">
        <w:rPr>
          <w:lang w:val="en-AU"/>
        </w:rPr>
        <w:t xml:space="preserve">assist setup and usage of </w:t>
      </w:r>
      <w:r>
        <w:rPr>
          <w:lang w:val="en-AU"/>
        </w:rPr>
        <w:t xml:space="preserve">PEST++ </w:t>
      </w:r>
      <w:r w:rsidR="00320B02">
        <w:rPr>
          <w:lang w:val="en-AU"/>
        </w:rPr>
        <w:t>programs</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520535151"/>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520535152"/>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w:t>
      </w:r>
      <w:r w:rsidR="001F1BE7">
        <w:rPr>
          <w:lang w:val="en-AU"/>
        </w:rPr>
        <w:lastRenderedPageBreak/>
        <w:t>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520535153"/>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w:t>
      </w:r>
      <w:r w:rsidR="00B21031">
        <w:rPr>
          <w:lang w:val="en-AU"/>
        </w:rPr>
        <w:lastRenderedPageBreak/>
        <w:t>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520535154"/>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1D252313"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Their power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34BF5A62" w:rsidR="00B21031" w:rsidRDefault="00B21031" w:rsidP="00B21031">
      <w:pPr>
        <w:rPr>
          <w:lang w:val="en-AU"/>
        </w:rPr>
      </w:pPr>
      <w:r>
        <w:rPr>
          <w:lang w:val="en-AU"/>
        </w:rPr>
        <w:t>Often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 xml:space="preserve">are </w:t>
      </w:r>
      <w:proofErr w:type="gramStart"/>
      <w:r w:rsidR="00EE30C4">
        <w:rPr>
          <w:lang w:val="en-AU"/>
        </w:rPr>
        <w:t>absent</w:t>
      </w:r>
      <w:proofErr w:type="gramEnd"/>
      <w:r w:rsidR="00EE30C4">
        <w:rPr>
          <w:lang w:val="en-AU"/>
        </w:rPr>
        <w:t xml:space="preserve"> from a number</w:t>
      </w:r>
      <w:r>
        <w:rPr>
          <w:lang w:val="en-AU"/>
        </w:rPr>
        <w:t xml:space="preserve">, then </w:t>
      </w:r>
      <w:r w:rsidR="001A69FA">
        <w:rPr>
          <w:lang w:val="en-AU"/>
        </w:rPr>
        <w:t>finite-difference</w:t>
      </w:r>
      <w:r>
        <w:rPr>
          <w:lang w:val="en-AU"/>
        </w:rPr>
        <w:t xml:space="preserve"> derivatives lose their integrity.</w:t>
      </w:r>
    </w:p>
    <w:p w14:paraId="2E0DD721" w14:textId="77777777"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model</w:t>
      </w:r>
      <w:r w:rsidR="00C76D65">
        <w:rPr>
          <w:lang w:val="en-AU"/>
        </w:rPr>
        <w:t>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520535155"/>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4C189E2C" w:rsidR="00B21031" w:rsidRDefault="00C76D65" w:rsidP="00B21031">
      <w:pPr>
        <w:rPr>
          <w:lang w:val="en-AU"/>
        </w:rPr>
      </w:pPr>
      <w:r>
        <w:rPr>
          <w:lang w:val="en-AU"/>
        </w:rPr>
        <w:t>In PEST and PESTPP parlance, a</w:t>
      </w:r>
      <w:r w:rsidR="00B21031">
        <w:rPr>
          <w:lang w:val="en-AU"/>
        </w:rPr>
        <w:t>ny number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520535156"/>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520535157"/>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520535158"/>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186F8F0F"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51304A">
        <w:rPr>
          <w:lang w:val="en-AU"/>
        </w:rPr>
        <w:t>modeling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150942B4"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w:t>
      </w:r>
      <w:proofErr w:type="gramStart"/>
      <w:r w:rsidR="00C5380F">
        <w:rPr>
          <w:lang w:val="en-AU"/>
        </w:rPr>
        <w:t>cases</w:t>
      </w:r>
      <w:proofErr w:type="gramEnd"/>
      <w:r w:rsidR="00C5380F">
        <w:rPr>
          <w:lang w:val="en-AU"/>
        </w:rPr>
        <w:t xml:space="preserve"> the number extracted from a model output file </w:t>
      </w:r>
      <w:r>
        <w:rPr>
          <w:lang w:val="en-AU"/>
        </w:rPr>
        <w:t xml:space="preserve">may be a model prediction to which a constraint is applied (by PESTPP-OPT), a model prediction for which sensitivities are required (by PESTPP, PEST utilities or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520535159"/>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520535160"/>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.tpl</w:t>
      </w:r>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520535161"/>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no. of layers, no. of spacings</w:t>
            </w:r>
          </w:p>
          <w:p w14:paraId="18EB2B2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Pr="00594F36">
              <w:rPr>
                <w:rFonts w:ascii="Courier New" w:hAnsi="Courier New"/>
                <w:spacing w:val="-2"/>
                <w:sz w:val="18"/>
                <w:lang w:val="en-AU"/>
              </w:rPr>
              <w:tab/>
              <w:t xml:space="preserve">      resistivity, thickness: layer 1</w:t>
            </w:r>
          </w:p>
          <w:p w14:paraId="10E46CB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Pr="00594F36">
              <w:rPr>
                <w:rFonts w:ascii="Courier New" w:hAnsi="Courier New"/>
                <w:spacing w:val="-2"/>
                <w:sz w:val="18"/>
                <w:lang w:val="en-AU"/>
              </w:rPr>
              <w:tab/>
              <w:t xml:space="preserve">      resistivity, thickness: layer 2</w:t>
            </w:r>
          </w:p>
          <w:p w14:paraId="262A61C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 xml:space="preserve">      resistivity: layer 3</w:t>
            </w:r>
          </w:p>
          <w:p w14:paraId="42F5A7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520535162"/>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520535163"/>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77777777"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Parameter names can be from one to twelve characters in length, any characters being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77777777" w:rsidR="00B21031" w:rsidRPr="00B21031" w:rsidRDefault="00B21031" w:rsidP="00B21031">
      <w:pPr>
        <w:rPr>
          <w:lang w:val="en-AU"/>
        </w:rPr>
      </w:pPr>
      <w:r w:rsidRPr="00B21031">
        <w:rPr>
          <w:lang w:val="en-AU"/>
        </w:rPr>
        <w:t xml:space="preserve">If a model input file is such that the space available for writing a certain parameter is limited, the parameter name may need to be considerably less than twelve characters long in order that </w:t>
      </w:r>
      <w:r w:rsidRPr="00B21031">
        <w:rPr>
          <w:lang w:val="en-AU"/>
        </w:rPr>
        <w:lastRenderedPageBreak/>
        <w:t>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520535164"/>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w:t>
            </w:r>
            <w:proofErr w:type="gramEnd"/>
            <w:r w:rsidR="003045C3" w:rsidRPr="00C40A21">
              <w:rPr>
                <w:rFonts w:ascii="Courier" w:hAnsi="Courier"/>
                <w:sz w:val="20"/>
                <w:lang w:val="en-AU"/>
              </w:rPr>
              <w:t>.42E-05123.456789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7777777"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w:t>
      </w:r>
      <w:proofErr w:type="gramStart"/>
      <w:r w:rsidRPr="00B21031">
        <w:rPr>
          <w:lang w:val="en-AU"/>
        </w:rPr>
        <w:t>convenience</w:t>
      </w:r>
      <w:proofErr w:type="gramEnd"/>
      <w:r w:rsidRPr="00B21031">
        <w:rPr>
          <w:lang w:val="en-AU"/>
        </w:rPr>
        <w:t xml:space="preserve"> we provide the same names for these parameters as are used by the model code (this, of course, will not normally be the 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w:t>
      </w:r>
      <w:r w:rsidRPr="00B21031">
        <w:rPr>
          <w:lang w:val="en-AU"/>
        </w:rPr>
        <w:lastRenderedPageBreak/>
        <w:t xml:space="preserve">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520535165"/>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calculation with respect to that parameter. Also, as has already been discussed, even though </w:t>
      </w:r>
      <w:r w:rsidR="00B21031" w:rsidRPr="00B21031">
        <w:rPr>
          <w:lang w:val="en-AU"/>
        </w:rPr>
        <w:lastRenderedPageBreak/>
        <w:t>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7777777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520535166"/>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520535167"/>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 xml:space="preserve">Preparation of a template file is a simple procedure. For most </w:t>
      </w:r>
      <w:proofErr w:type="gramStart"/>
      <w:r w:rsidRPr="00B21031">
        <w:rPr>
          <w:lang w:val="en-AU"/>
        </w:rPr>
        <w:t>models</w:t>
      </w:r>
      <w:proofErr w:type="gramEnd"/>
      <w:r w:rsidRPr="00B21031">
        <w:rPr>
          <w:lang w:val="en-AU"/>
        </w:rPr>
        <w:t xml:space="preserve"> it can be done in a matter of moments using a text editor to replace parameter values on a typical model input file by their respective parameter space identifiers.</w:t>
      </w:r>
    </w:p>
    <w:p w14:paraId="42DD10AC" w14:textId="77777777" w:rsidR="00B21031" w:rsidRP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will have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520535168"/>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w:t>
      </w:r>
      <w:r w:rsidRPr="00B21031">
        <w:rPr>
          <w:lang w:val="en-AU"/>
        </w:rPr>
        <w:lastRenderedPageBreak/>
        <w:t>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520535169"/>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77777777"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 PESTPP 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520535170"/>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520535171"/>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w:t>
      </w:r>
      <w:r w:rsidR="00B21031" w:rsidRPr="00B21031">
        <w:rPr>
          <w:lang w:val="en-AU"/>
        </w:rPr>
        <w:lastRenderedPageBreak/>
        <w:t xml:space="preserve">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gramStart"/>
            <w:r w:rsidR="00D82937" w:rsidRPr="002D165D">
              <w:rPr>
                <w:rFonts w:ascii="Courier" w:hAnsi="Courier"/>
                <w:sz w:val="18"/>
                <w:lang w:val="pt-BR"/>
              </w:rPr>
              <w:t>pif</w:t>
            </w:r>
            <w:proofErr w:type="gram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[ar1]21:27</w:t>
            </w:r>
          </w:p>
          <w:p w14:paraId="2E4DC72A"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[ar2]21:27</w:t>
            </w:r>
          </w:p>
          <w:p w14:paraId="78DE52B9"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[ar3]21:27</w:t>
            </w:r>
          </w:p>
          <w:p w14:paraId="04187374"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[ar4]21:27</w:t>
            </w:r>
          </w:p>
          <w:p w14:paraId="3911E083"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[ar5]21:27</w:t>
            </w:r>
          </w:p>
          <w:p w14:paraId="7DDEE458"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[ar6]21:27</w:t>
            </w:r>
          </w:p>
          <w:p w14:paraId="6AEAED3E"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[ar7]21:27</w:t>
            </w:r>
          </w:p>
          <w:p w14:paraId="519C454E"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[ar8]21:27</w:t>
            </w:r>
          </w:p>
          <w:p w14:paraId="731B9CD2"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[ar9]21:27</w:t>
            </w:r>
          </w:p>
          <w:p w14:paraId="055C1C2E"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[ar10]21:27</w:t>
            </w:r>
          </w:p>
          <w:p w14:paraId="39B1B5CD"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[ar11]21:27</w:t>
            </w:r>
          </w:p>
          <w:p w14:paraId="71984FF0"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[ar12]21:27</w:t>
            </w:r>
          </w:p>
          <w:p w14:paraId="7B3F9B8D"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[ar13]21:27</w:t>
            </w:r>
          </w:p>
          <w:p w14:paraId="523F69AE"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[ar14]21:27</w:t>
            </w:r>
          </w:p>
          <w:p w14:paraId="65C622FB"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[ar15]21:27</w:t>
            </w:r>
          </w:p>
          <w:p w14:paraId="7D38F12A"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[ar16]21:27</w:t>
            </w:r>
          </w:p>
          <w:p w14:paraId="0C88CD60"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[ar17]21:27</w:t>
            </w:r>
          </w:p>
          <w:p w14:paraId="773B8BC0"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w:t>
            </w:r>
            <w:proofErr w:type="gramStart"/>
            <w:r w:rsidRPr="002D165D">
              <w:rPr>
                <w:rFonts w:ascii="Courier" w:hAnsi="Courier"/>
                <w:sz w:val="18"/>
                <w:lang w:val="pt-BR"/>
              </w:rPr>
              <w:t>l</w:t>
            </w:r>
            <w:proofErr w:type="gramEnd"/>
            <w:r w:rsidRPr="002D165D">
              <w:rPr>
                <w:rFonts w:ascii="Courier" w:hAnsi="Courier"/>
                <w:sz w:val="18"/>
                <w:lang w:val="pt-BR"/>
              </w:rPr>
              <w:t>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520535172"/>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 xml:space="preserve">ile”. Then, after a single space, must follow a single character, the marker delimiter. The role of the marker delimiter in an instruction file is not unlike that of the parameter delimiter in a template file. Its role is to define the extent of a marker; a marker delimiter must </w:t>
      </w:r>
      <w:r w:rsidRPr="00B21031">
        <w:rPr>
          <w:lang w:val="en-AU"/>
        </w:rPr>
        <w:lastRenderedPageBreak/>
        <w:t>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w:t>
      </w:r>
      <w:proofErr w:type="gramStart"/>
      <w:r w:rsidRPr="00B21031">
        <w:rPr>
          <w:lang w:val="en-AU"/>
        </w:rPr>
        <w:t>, !</w:t>
      </w:r>
      <w:proofErr w:type="gramEnd"/>
      <w:r w:rsidRPr="00B21031">
        <w:rPr>
          <w:lang w:val="en-AU"/>
        </w:rPr>
        <w:t>,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520535173"/>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777777" w:rsidR="00B21031" w:rsidRPr="00B21031" w:rsidRDefault="00B21031" w:rsidP="00B21031">
      <w:pPr>
        <w:rPr>
          <w:lang w:val="en-AU"/>
        </w:rPr>
      </w:pPr>
      <w:r w:rsidRPr="00B21031">
        <w:rPr>
          <w:lang w:val="en-AU"/>
        </w:rPr>
        <w:t>In the same way that each parameter must have a unique name, so too must each observation be provided with a unique name. Observation names must be twenty characters or less in length. These twenty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520535174"/>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w:t>
      </w:r>
      <w:r w:rsidR="00B21031" w:rsidRPr="00B21031">
        <w:rPr>
          <w:lang w:val="en-AU"/>
        </w:rPr>
        <w:lastRenderedPageBreak/>
        <w:t>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DISTANCE = 20.0: CATION </w:t>
            </w:r>
            <w:proofErr w:type="gramStart"/>
            <w:r w:rsidRPr="0074787C">
              <w:rPr>
                <w:rFonts w:ascii="Courier New" w:hAnsi="Courier New"/>
                <w:sz w:val="18"/>
                <w:lang w:val="pt-BR"/>
              </w:rPr>
              <w:t>CONCENTRATIONS:-</w:t>
            </w:r>
            <w:proofErr w:type="gramEnd"/>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0B2393AF" w:rsidR="00B21031" w:rsidRPr="00B21031" w:rsidRDefault="00B21031" w:rsidP="009F1C05">
      <w:pPr>
        <w:pStyle w:val="Heading4"/>
        <w:rPr>
          <w:lang w:val="en-AU"/>
        </w:rPr>
      </w:pPr>
      <w:r w:rsidRPr="00B21031">
        <w:rPr>
          <w:lang w:val="en-AU"/>
        </w:rPr>
        <w:t>Whitespace</w:t>
      </w:r>
      <w:ins w:id="1103" w:author="Jeremy White" w:date="2018-08-16T18:15:00Z">
        <w:r w:rsidR="00543E75">
          <w:rPr>
            <w:lang w:val="en-AU"/>
          </w:rPr>
          <w:t xml:space="preserve"> and comma</w:t>
        </w:r>
      </w:ins>
    </w:p>
    <w:p w14:paraId="281C3A96" w14:textId="1769C023"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w:t>
      </w:r>
      <w:ins w:id="1104" w:author="Jeremy White" w:date="2018-08-16T18:07:00Z">
        <w:r w:rsidR="00543E75">
          <w:rPr>
            <w:lang w:val="en-AU"/>
          </w:rPr>
          <w:t xml:space="preserve"> or comma</w:t>
        </w:r>
      </w:ins>
      <w:r w:rsidRPr="00B21031">
        <w:rPr>
          <w:lang w:val="en-AU"/>
        </w:rPr>
        <w:t xml:space="preserve">. </w:t>
      </w:r>
      <w:r w:rsidR="00B7169A">
        <w:rPr>
          <w:lang w:val="en-AU"/>
        </w:rPr>
        <w:t>The cursor is then moved forward</w:t>
      </w:r>
      <w:r w:rsidRPr="00B21031">
        <w:rPr>
          <w:lang w:val="en-AU"/>
        </w:rPr>
        <w:t xml:space="preserve"> again until it finds a</w:t>
      </w:r>
      <w:ins w:id="1105" w:author="Jeremy White" w:date="2018-08-16T18:07:00Z">
        <w:r w:rsidR="00543E75">
          <w:rPr>
            <w:lang w:val="en-AU"/>
          </w:rPr>
          <w:t>nother</w:t>
        </w:r>
      </w:ins>
      <w:del w:id="1106" w:author="Jeremy White" w:date="2018-08-16T18:07:00Z">
        <w:r w:rsidRPr="00B21031" w:rsidDel="00543E75">
          <w:rPr>
            <w:lang w:val="en-AU"/>
          </w:rPr>
          <w:delText xml:space="preserve"> nonblank</w:delText>
        </w:r>
      </w:del>
      <w:r w:rsidRPr="00B21031">
        <w:rPr>
          <w:lang w:val="en-AU"/>
        </w:rPr>
        <w:t xml:space="preserve"> character</w:t>
      </w:r>
      <w:ins w:id="1107" w:author="Jeremy White" w:date="2018-08-16T18:07:00Z">
        <w:r w:rsidR="00543E75">
          <w:rPr>
            <w:lang w:val="en-AU"/>
          </w:rPr>
          <w:t xml:space="preserve"> that is not a whitespace or comma</w:t>
        </w:r>
      </w:ins>
      <w:r w:rsidRPr="00B21031">
        <w:rPr>
          <w:lang w:val="en-AU"/>
        </w:rPr>
        <w:t xml:space="preserve">,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w:t>
      </w:r>
      <w:ins w:id="1108" w:author="Jeremy White" w:date="2018-08-16T18:07:00Z">
        <w:r w:rsidR="00543E75">
          <w:rPr>
            <w:lang w:val="en-AU"/>
          </w:rPr>
          <w:t>/comma</w:t>
        </w:r>
      </w:ins>
      <w:r w:rsidRPr="00B21031">
        <w:rPr>
          <w:lang w:val="en-AU"/>
        </w:rPr>
        <w:t xml:space="preserve"> character preceding this nonblank</w:t>
      </w:r>
      <w:ins w:id="1109" w:author="Jeremy White" w:date="2018-08-16T18:08:00Z">
        <w:r w:rsidR="00543E75">
          <w:rPr>
            <w:lang w:val="en-AU"/>
          </w:rPr>
          <w:t>/non-comma</w:t>
        </w:r>
      </w:ins>
      <w:r w:rsidRPr="00B21031">
        <w:rPr>
          <w:lang w:val="en-AU"/>
        </w:rPr>
        <w:t xml:space="preserve"> character (</w:t>
      </w:r>
      <w:r w:rsidR="0016262C" w:rsidRPr="00B21031">
        <w:rPr>
          <w:lang w:val="en-AU"/>
        </w:rPr>
        <w:t>i.e.</w:t>
      </w:r>
      <w:r w:rsidRPr="00B21031">
        <w:rPr>
          <w:lang w:val="en-AU"/>
        </w:rPr>
        <w:t xml:space="preserve"> on the last blank </w:t>
      </w:r>
      <w:ins w:id="1110" w:author="Jeremy White" w:date="2018-08-16T18:08:00Z">
        <w:r w:rsidR="00543E75">
          <w:rPr>
            <w:lang w:val="en-AU"/>
          </w:rPr>
          <w:t xml:space="preserve">/comma </w:t>
        </w:r>
      </w:ins>
      <w:r w:rsidRPr="00B21031">
        <w:rPr>
          <w:lang w:val="en-AU"/>
        </w:rPr>
        <w:t>character in a sequence of blank</w:t>
      </w:r>
      <w:ins w:id="1111" w:author="Jeremy White" w:date="2018-08-16T18:08:00Z">
        <w:r w:rsidR="00543E75">
          <w:rPr>
            <w:lang w:val="en-AU"/>
          </w:rPr>
          <w:t xml:space="preserve"> and/or comma</w:t>
        </w:r>
      </w:ins>
      <w:r w:rsidRPr="00B21031">
        <w:rPr>
          <w:lang w:val="en-AU"/>
        </w:rPr>
        <w:t xml:space="preserve"> characters) ready for the next instruction. The whitespace</w:t>
      </w:r>
      <w:ins w:id="1112" w:author="Jeremy White" w:date="2018-08-16T18:08:00Z">
        <w:r w:rsidR="00543E75">
          <w:rPr>
            <w:lang w:val="en-AU"/>
          </w:rPr>
          <w:t>/comma</w:t>
        </w:r>
      </w:ins>
      <w:r w:rsidRPr="00B21031">
        <w:rPr>
          <w:lang w:val="en-AU"/>
        </w:rPr>
        <w:t xml:space="preserve"> instruction is a simple “w”, separated from its neighbouring instructions by at least one blank space. </w:t>
      </w:r>
      <w:ins w:id="1113" w:author="Jeremy White" w:date="2018-08-16T18:15:00Z">
        <w:r w:rsidR="00543E75">
          <w:rPr>
            <w:lang w:val="en-AU"/>
          </w:rPr>
          <w:t>Note the use of the comma as a suitable ‘w’ is a departure from PEST</w:t>
        </w:r>
      </w:ins>
      <w:ins w:id="1114" w:author="Jeremy White" w:date="2018-08-16T18:16:00Z">
        <w:r w:rsidR="00543E75">
          <w:rPr>
            <w:lang w:val="en-AU"/>
          </w:rPr>
          <w:t xml:space="preserve"> instruction set, but is very useful for making efficient instruction files out of CSV files.</w:t>
        </w:r>
      </w:ins>
      <w:bookmarkStart w:id="1115" w:name="_GoBack"/>
      <w:bookmarkEnd w:id="1115"/>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1623C6B4"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ins w:id="1116" w:author="Jeremy White" w:date="2018-08-16T18:08:00Z">
        <w:r w:rsidR="00543E75">
          <w:rPr>
            <w:rFonts w:ascii="Courier" w:hAnsi="Courier"/>
            <w:sz w:val="20"/>
            <w:lang w:val="en-AU"/>
          </w:rPr>
          <w:t>,</w:t>
        </w:r>
      </w:ins>
      <w:del w:id="1117" w:author="Jeremy White" w:date="2018-08-16T18:08:00Z">
        <w:r w:rsidRPr="00B21031" w:rsidDel="00543E75">
          <w:rPr>
            <w:rFonts w:ascii="Courier" w:hAnsi="Courier"/>
            <w:sz w:val="20"/>
            <w:lang w:val="en-AU"/>
          </w:rPr>
          <w:delText xml:space="preserve">  </w:delText>
        </w:r>
      </w:del>
      <w:r w:rsidRPr="00B21031">
        <w:rPr>
          <w:rFonts w:ascii="Courier" w:hAnsi="Courier"/>
          <w:sz w:val="20"/>
          <w:lang w:val="en-AU"/>
        </w:rPr>
        <w:t>-4.59098</w:t>
      </w:r>
      <w:ins w:id="1118" w:author="Jeremy White" w:date="2018-08-16T18:08:00Z">
        <w:r w:rsidR="00543E75">
          <w:rPr>
            <w:rFonts w:ascii="Courier" w:hAnsi="Courier"/>
            <w:sz w:val="20"/>
            <w:lang w:val="en-AU"/>
          </w:rPr>
          <w:t>,</w:t>
        </w:r>
      </w:ins>
      <w:del w:id="1119" w:author="Jeremy White" w:date="2018-08-16T18:08:00Z">
        <w:r w:rsidRPr="00B21031" w:rsidDel="00543E75">
          <w:rPr>
            <w:rFonts w:ascii="Courier" w:hAnsi="Courier"/>
            <w:sz w:val="20"/>
            <w:lang w:val="en-AU"/>
          </w:rPr>
          <w:delText xml:space="preserve">   </w:delText>
        </w:r>
      </w:del>
      <w:r w:rsidRPr="00B21031">
        <w:rPr>
          <w:rFonts w:ascii="Courier" w:hAnsi="Courier"/>
          <w:sz w:val="20"/>
          <w:lang w:val="en-AU"/>
        </w:rPr>
        <w:t>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 w w !obs1!</w:t>
      </w:r>
    </w:p>
    <w:p w14:paraId="75FE8541" w14:textId="64E7BFD7"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t>
      </w:r>
      <w:r w:rsidRPr="00B21031">
        <w:rPr>
          <w:lang w:val="en-AU"/>
        </w:rPr>
        <w:lastRenderedPageBreak/>
        <w:t>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w:t>
      </w:r>
      <w:ins w:id="1120" w:author="Jeremy White" w:date="2018-08-16T18:09:00Z">
        <w:r w:rsidR="00543E75">
          <w:rPr>
            <w:lang w:val="en-AU"/>
          </w:rPr>
          <w:t>comma</w:t>
        </w:r>
      </w:ins>
      <w:del w:id="1121" w:author="Jeremy White" w:date="2018-08-16T18:09:00Z">
        <w:r w:rsidRPr="00B21031" w:rsidDel="00543E75">
          <w:rPr>
            <w:lang w:val="en-AU"/>
          </w:rPr>
          <w:delText>blank</w:delText>
        </w:r>
      </w:del>
      <w:r w:rsidRPr="00B21031">
        <w:rPr>
          <w:lang w:val="en-AU"/>
        </w:rPr>
        <w:t xml:space="preserve"> character just before the negative sign. After the fourth whitespace instruction is implemented, the cursor rests on the </w:t>
      </w:r>
      <w:ins w:id="1122" w:author="Jeremy White" w:date="2018-08-16T18:09:00Z">
        <w:r w:rsidR="00543E75">
          <w:rPr>
            <w:lang w:val="en-AU"/>
          </w:rPr>
          <w:t>comma</w:t>
        </w:r>
      </w:ins>
      <w:del w:id="1123" w:author="Jeremy White" w:date="2018-08-16T18:09:00Z">
        <w:r w:rsidRPr="00B21031" w:rsidDel="00543E75">
          <w:rPr>
            <w:lang w:val="en-AU"/>
          </w:rPr>
          <w:delText>blank</w:delText>
        </w:r>
      </w:del>
      <w:r w:rsidRPr="00B21031">
        <w:rPr>
          <w:lang w:val="en-AU"/>
        </w:rPr>
        <w:t xml:space="preserve">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w:t>
      </w:r>
      <w:proofErr w:type="gramStart"/>
      <w:r w:rsidR="00B21031" w:rsidRPr="00B21031">
        <w:rPr>
          <w:lang w:val="en-AU"/>
        </w:rPr>
        <w:t>However</w:t>
      </w:r>
      <w:proofErr w:type="gramEnd"/>
      <w:r w:rsidR="00B21031" w:rsidRPr="00B21031">
        <w:rPr>
          <w:lang w:val="en-AU"/>
        </w:rPr>
        <w:t xml:space="preserve">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proofErr w:type="gramStart"/>
      <w:r w:rsidR="00B21031" w:rsidRPr="00B21031">
        <w:rPr>
          <w:lang w:val="en-AU"/>
        </w:rPr>
        <w:t>Obviously</w:t>
      </w:r>
      <w:proofErr w:type="gramEnd"/>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w:t>
      </w:r>
      <w:proofErr w:type="gramStart"/>
      <w:r w:rsidRPr="00B21031">
        <w:rPr>
          <w:lang w:val="en-AU"/>
        </w:rPr>
        <w:t>However</w:t>
      </w:r>
      <w:proofErr w:type="gramEnd"/>
      <w:r w:rsidRPr="00B21031">
        <w:rPr>
          <w:lang w:val="en-AU"/>
        </w:rPr>
        <w:t xml:space="preserve">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002AA147"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ins w:id="1124" w:author="Jeremy White" w:date="2018-08-16T18:10:00Z">
        <w:r w:rsidR="00543E75">
          <w:rPr>
            <w:lang w:val="en-AU"/>
          </w:rPr>
          <w:t xml:space="preserve">, </w:t>
        </w:r>
      </w:ins>
      <w:del w:id="1125" w:author="Jeremy White" w:date="2018-08-16T18:10:00Z">
        <w:r w:rsidR="00B21031" w:rsidRPr="00B21031" w:rsidDel="00543E75">
          <w:rPr>
            <w:lang w:val="en-AU"/>
          </w:rPr>
          <w:delText xml:space="preserve"> and </w:delText>
        </w:r>
      </w:del>
      <w:r w:rsidR="00B21031" w:rsidRPr="00B21031">
        <w:rPr>
          <w:lang w:val="en-AU"/>
        </w:rPr>
        <w:t>tabs</w:t>
      </w:r>
      <w:ins w:id="1126" w:author="Jeremy White" w:date="2018-08-16T18:10:00Z">
        <w:r w:rsidR="00543E75">
          <w:rPr>
            <w:lang w:val="en-AU"/>
          </w:rPr>
          <w:t xml:space="preserve"> and/or commas</w:t>
        </w:r>
      </w:ins>
      <w:r w:rsidR="00B21031" w:rsidRPr="00B21031">
        <w:rPr>
          <w:lang w:val="en-AU"/>
        </w:rPr>
        <w:t xml:space="preserve">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1FAA0"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w:t>
      </w:r>
      <w:del w:id="1127" w:author="Jeremy White" w:date="2018-08-16T18:10:00Z">
        <w:r w:rsidRPr="00B21031" w:rsidDel="00543E75">
          <w:rPr>
            <w:lang w:val="en-AU"/>
          </w:rPr>
          <w:delText xml:space="preserve">non-blank </w:delText>
        </w:r>
      </w:del>
      <w:r w:rsidRPr="00B21031">
        <w:rPr>
          <w:lang w:val="en-AU"/>
        </w:rPr>
        <w:t>character</w:t>
      </w:r>
      <w:ins w:id="1128" w:author="Jeremy White" w:date="2018-08-16T18:11:00Z">
        <w:r w:rsidR="00543E75">
          <w:rPr>
            <w:lang w:val="en-AU"/>
          </w:rPr>
          <w:t xml:space="preserve"> that is not a whitespace or a comma</w:t>
        </w:r>
      </w:ins>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w:t>
      </w:r>
      <w:ins w:id="1129" w:author="Jeremy White" w:date="2018-08-16T18:11:00Z">
        <w:r w:rsidR="00543E75">
          <w:rPr>
            <w:lang w:val="en-AU"/>
          </w:rPr>
          <w:t>whitespace or comma</w:t>
        </w:r>
      </w:ins>
      <w:del w:id="1130" w:author="Jeremy White" w:date="2018-08-16T18:11:00Z">
        <w:r w:rsidRPr="00B21031" w:rsidDel="00543E75">
          <w:rPr>
            <w:lang w:val="en-AU"/>
          </w:rPr>
          <w:delText>blank</w:delText>
        </w:r>
      </w:del>
      <w:r w:rsidRPr="00B21031">
        <w:rPr>
          <w:lang w:val="en-AU"/>
        </w:rPr>
        <w:t xml:space="preserve">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t>
      </w:r>
      <w:proofErr w:type="gramStart"/>
      <w:r w:rsidRPr="00B21031">
        <w:rPr>
          <w:lang w:val="en-AU"/>
        </w:rPr>
        <w:t>way</w:t>
      </w:r>
      <w:proofErr w:type="gramEnd"/>
      <w:r w:rsidRPr="00B21031">
        <w:rPr>
          <w:lang w:val="en-AU"/>
        </w:rPr>
        <w:t xml:space="preserve">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w:t>
      </w:r>
      <w:r w:rsidRPr="00B21031">
        <w:rPr>
          <w:lang w:val="en-AU"/>
        </w:rPr>
        <w:lastRenderedPageBreak/>
        <w:t xml:space="preserve">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7B260D6" w:rsidR="00B21031" w:rsidRPr="00B21031" w:rsidRDefault="00B21031" w:rsidP="00B21031">
      <w:pPr>
        <w:rPr>
          <w:lang w:val="en-AU"/>
        </w:rPr>
      </w:pPr>
      <w:r w:rsidRPr="00B21031">
        <w:rPr>
          <w:lang w:val="en-AU"/>
        </w:rPr>
        <w:t>Successful identification of a non-fixed observation depends on the instructions preceding it. The secondary marker, tab</w:t>
      </w:r>
      <w:ins w:id="1131" w:author="Jeremy White" w:date="2018-08-16T18:12:00Z">
        <w:r w:rsidR="00543E75">
          <w:rPr>
            <w:lang w:val="en-AU"/>
          </w:rPr>
          <w:t>-w</w:t>
        </w:r>
      </w:ins>
      <w:del w:id="1132" w:author="Jeremy White" w:date="2018-08-16T18:12:00Z">
        <w:r w:rsidRPr="00B21031" w:rsidDel="00543E75">
          <w:rPr>
            <w:lang w:val="en-AU"/>
          </w:rPr>
          <w:delText xml:space="preserve"> and w</w:delText>
        </w:r>
      </w:del>
      <w:r w:rsidRPr="00B21031">
        <w:rPr>
          <w:lang w:val="en-AU"/>
        </w:rPr>
        <w:t>hitespace</w:t>
      </w:r>
      <w:ins w:id="1133" w:author="Jeremy White" w:date="2018-08-16T18:12:00Z">
        <w:r w:rsidR="00543E75">
          <w:rPr>
            <w:lang w:val="en-AU"/>
          </w:rPr>
          <w:t>-</w:t>
        </w:r>
        <w:proofErr w:type="gramStart"/>
        <w:r w:rsidR="00543E75">
          <w:rPr>
            <w:lang w:val="en-AU"/>
          </w:rPr>
          <w:t>comma</w:t>
        </w:r>
      </w:ins>
      <w:r w:rsidRPr="00B21031">
        <w:rPr>
          <w:lang w:val="en-AU"/>
        </w:rPr>
        <w:t xml:space="preserve"> </w:t>
      </w:r>
      <w:ins w:id="1134" w:author="Jeremy White" w:date="2018-08-16T18:12:00Z">
        <w:r w:rsidR="00543E75">
          <w:rPr>
            <w:lang w:val="en-AU"/>
          </w:rPr>
          <w:t xml:space="preserve"> (</w:t>
        </w:r>
        <w:proofErr w:type="gramEnd"/>
        <w:r w:rsidR="00543E75">
          <w:rPr>
            <w:lang w:val="en-AU"/>
          </w:rPr>
          <w:t xml:space="preserve">e.g. ‘w’) </w:t>
        </w:r>
      </w:ins>
      <w:r w:rsidRPr="00B21031">
        <w:rPr>
          <w:lang w:val="en-AU"/>
        </w:rPr>
        <w:t xml:space="preserve">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3DD2A752"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4.33</w:t>
      </w:r>
      <w:ins w:id="1135" w:author="Jeremy White" w:date="2018-08-16T18:12:00Z">
        <w:r w:rsidR="00543E75">
          <w:rPr>
            <w:rFonts w:ascii="Courier" w:hAnsi="Courier"/>
            <w:sz w:val="18"/>
            <w:lang w:val="en-AU"/>
          </w:rPr>
          <w:t>,</w:t>
        </w:r>
      </w:ins>
      <w:del w:id="1136" w:author="Jeremy White" w:date="2018-08-16T18:12:00Z">
        <w:r w:rsidRPr="00116CBF" w:rsidDel="00543E75">
          <w:rPr>
            <w:rFonts w:ascii="Courier" w:hAnsi="Courier"/>
            <w:sz w:val="18"/>
            <w:lang w:val="en-AU"/>
          </w:rPr>
          <w:delText xml:space="preserve"> </w:delText>
        </w:r>
      </w:del>
      <w:r w:rsidRPr="00116CBF">
        <w:rPr>
          <w:rFonts w:ascii="Courier" w:hAnsi="Courier"/>
          <w:sz w:val="18"/>
          <w:lang w:val="en-AU"/>
        </w:rPr>
        <w:t>-20.3</w:t>
      </w:r>
      <w:ins w:id="1137" w:author="Jeremy White" w:date="2018-08-16T18:12:00Z">
        <w:r w:rsidR="00543E75">
          <w:rPr>
            <w:rFonts w:ascii="Courier" w:hAnsi="Courier"/>
            <w:sz w:val="18"/>
            <w:lang w:val="en-AU"/>
          </w:rPr>
          <w:t>,</w:t>
        </w:r>
      </w:ins>
      <w:del w:id="1138" w:author="Jeremy White" w:date="2018-08-16T18:12:00Z">
        <w:r w:rsidRPr="00116CBF" w:rsidDel="00543E75">
          <w:rPr>
            <w:rFonts w:ascii="Courier" w:hAnsi="Courier"/>
            <w:sz w:val="18"/>
            <w:lang w:val="en-AU"/>
          </w:rPr>
          <w:delText xml:space="preserve"> </w:delText>
        </w:r>
      </w:del>
      <w:r w:rsidRPr="00116CBF">
        <w:rPr>
          <w:rFonts w:ascii="Courier" w:hAnsi="Courier"/>
          <w:sz w:val="18"/>
          <w:lang w:val="en-AU"/>
        </w:rPr>
        <w:t>23.392093</w:t>
      </w:r>
      <w:ins w:id="1139" w:author="Jeremy White" w:date="2018-08-16T18:12:00Z">
        <w:r w:rsidR="00543E75">
          <w:rPr>
            <w:rFonts w:ascii="Courier" w:hAnsi="Courier"/>
            <w:sz w:val="18"/>
            <w:lang w:val="en-AU"/>
          </w:rPr>
          <w:t>,</w:t>
        </w:r>
      </w:ins>
      <w:del w:id="1140" w:author="Jeremy White" w:date="2018-08-16T18:12:00Z">
        <w:r w:rsidRPr="00116CBF" w:rsidDel="00543E75">
          <w:rPr>
            <w:rFonts w:ascii="Courier" w:hAnsi="Courier"/>
            <w:sz w:val="18"/>
            <w:lang w:val="en-AU"/>
          </w:rPr>
          <w:delText xml:space="preserve"> </w:delText>
        </w:r>
      </w:del>
      <w:r w:rsidRPr="00116CBF">
        <w:rPr>
          <w:rFonts w:ascii="Courier" w:hAnsi="Courier"/>
          <w:sz w:val="18"/>
          <w:lang w:val="en-AU"/>
        </w:rPr>
        <w:t xml:space="preserve">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 </w:t>
      </w:r>
      <w:proofErr w:type="gramStart"/>
      <w:r w:rsidRPr="00116CBF">
        <w:rPr>
          <w:rFonts w:ascii="Courier" w:hAnsi="Courier"/>
          <w:sz w:val="18"/>
          <w:lang w:val="en-AU"/>
        </w:rPr>
        <w:t>w !obs</w:t>
      </w:r>
      <w:proofErr w:type="gramEnd"/>
      <w:r w:rsidRPr="00116CBF">
        <w:rPr>
          <w:rFonts w:ascii="Courier" w:hAnsi="Courier"/>
          <w:sz w:val="18"/>
          <w:lang w:val="en-AU"/>
        </w:rPr>
        <w:t>1!</w:t>
      </w:r>
    </w:p>
    <w:p w14:paraId="2EF21384" w14:textId="3F7C4094"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w:t>
      </w:r>
      <w:ins w:id="1141" w:author="Jeremy White" w:date="2018-08-16T18:13:00Z">
        <w:r w:rsidR="00543E75">
          <w:rPr>
            <w:lang w:val="en-AU"/>
          </w:rPr>
          <w:t xml:space="preserve"> or a comma</w:t>
        </w:r>
      </w:ins>
      <w:r w:rsidRPr="00B21031">
        <w:rPr>
          <w:lang w:val="en-AU"/>
        </w:rPr>
        <w:t xml:space="preserve"> will ever precede the first number, there will always be three incidences of </w:t>
      </w:r>
      <w:ins w:id="1142" w:author="Jeremy White" w:date="2018-08-16T18:13:00Z">
        <w:r w:rsidR="00543E75">
          <w:rPr>
            <w:lang w:val="en-AU"/>
          </w:rPr>
          <w:t>a comma</w:t>
        </w:r>
      </w:ins>
      <w:del w:id="1143" w:author="Jeremy White" w:date="2018-08-16T18:13:00Z">
        <w:r w:rsidRPr="00B21031" w:rsidDel="00543E75">
          <w:rPr>
            <w:lang w:val="en-AU"/>
          </w:rPr>
          <w:delText>whitespace</w:delText>
        </w:r>
      </w:del>
      <w:r w:rsidRPr="00B21031">
        <w:rPr>
          <w:lang w:val="en-AU"/>
        </w:rPr>
        <w:t xml:space="preserve"> preceding the number in which we are interested. However, if it happens that whitespace</w:t>
      </w:r>
      <w:ins w:id="1144" w:author="Jeremy White" w:date="2018-08-16T18:13:00Z">
        <w:r w:rsidR="00543E75">
          <w:rPr>
            <w:lang w:val="en-AU"/>
          </w:rPr>
          <w:t xml:space="preserve"> and/or commas</w:t>
        </w:r>
      </w:ins>
      <w:r w:rsidRPr="00B21031">
        <w:rPr>
          <w:lang w:val="en-AU"/>
        </w:rPr>
        <w:t xml:space="preserv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!dum</w:t>
      </w:r>
      <w:proofErr w:type="gramEnd"/>
      <w:r w:rsidRPr="00116CBF">
        <w:rPr>
          <w:rFonts w:ascii="Courier" w:hAnsi="Courier"/>
          <w:sz w:val="18"/>
          <w:lang w:val="en-AU"/>
        </w:rPr>
        <w:t>!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CC64D01" w:rsidR="00B21031" w:rsidRPr="00B21031" w:rsidRDefault="00B21031" w:rsidP="00B21031">
      <w:pPr>
        <w:rPr>
          <w:rFonts w:ascii="Bookman" w:hAnsi="Bookman"/>
          <w:lang w:val="en-AU"/>
        </w:rPr>
      </w:pPr>
      <w:r w:rsidRPr="00B21031">
        <w:rPr>
          <w:lang w:val="en-AU"/>
        </w:rPr>
        <w:t>An alternative to the use of whitespace</w:t>
      </w:r>
      <w:ins w:id="1145" w:author="Jeremy White" w:date="2018-08-16T18:14:00Z">
        <w:r w:rsidR="00543E75">
          <w:rPr>
            <w:lang w:val="en-AU"/>
          </w:rPr>
          <w:t>-tab-comma instruction</w:t>
        </w:r>
      </w:ins>
      <w:r w:rsidRPr="00B21031">
        <w:rPr>
          <w:lang w:val="en-AU"/>
        </w:rPr>
        <w:t xml:space="preserv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116CBF">
        <w:rPr>
          <w:rFonts w:ascii="Courier" w:hAnsi="Courier"/>
          <w:sz w:val="18"/>
          <w:lang w:val="pt-BR"/>
        </w:rPr>
        <w:lastRenderedPageBreak/>
        <w:t>l</w:t>
      </w:r>
      <w:proofErr w:type="gramEnd"/>
      <w:r w:rsidRPr="00116CBF">
        <w:rPr>
          <w:rFonts w:ascii="Courier" w:hAnsi="Courier"/>
          <w:sz w:val="18"/>
          <w:lang w:val="pt-BR"/>
        </w:rPr>
        <w:t xml:space="preserve">10 !dum!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0435484E" w:rsidR="00B21031" w:rsidRPr="00B21031" w:rsidDel="00543E75" w:rsidRDefault="00B21031" w:rsidP="00B21031">
      <w:pPr>
        <w:rPr>
          <w:del w:id="1146" w:author="Jeremy White" w:date="2018-08-16T18:14:00Z"/>
          <w:lang w:val="en-AU"/>
        </w:rPr>
      </w:pPr>
      <w:del w:id="1147" w:author="Jeremy White" w:date="2018-08-16T18:14:00Z">
        <w:r w:rsidRPr="00B21031" w:rsidDel="00543E75">
          <w:rPr>
            <w:lang w:val="en-AU"/>
          </w:rPr>
          <w:delText>However had the numbers in the above example been separated by commas instead of whitespace, the commas should have been used as secondary markers in order to find “obs1”.</w:delText>
        </w:r>
      </w:del>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!sws</w:t>
      </w:r>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!sws</w:t>
      </w:r>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 xml:space="preserve">previous line. </w:t>
      </w:r>
      <w:proofErr w:type="gramStart"/>
      <w:r w:rsidRPr="00B21031">
        <w:rPr>
          <w:lang w:val="en-AU"/>
        </w:rPr>
        <w:t>Thus</w:t>
      </w:r>
      <w:proofErr w:type="gramEnd"/>
      <w:r w:rsidRPr="00B21031">
        <w:rPr>
          <w:lang w:val="en-AU"/>
        </w:rPr>
        <w:t xml:space="preserve">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w:t>
      </w:r>
      <w:proofErr w:type="gramStart"/>
      <w:r w:rsidRPr="00116CBF">
        <w:rPr>
          <w:rFonts w:ascii="Courier" w:hAnsi="Courier"/>
          <w:sz w:val="18"/>
          <w:lang w:val="en-AU"/>
        </w:rPr>
        <w:t>4)%</w:t>
      </w:r>
      <w:proofErr w:type="gramEnd"/>
      <w:r w:rsidRPr="00116CBF">
        <w:rPr>
          <w:rFonts w:ascii="Courier" w:hAnsi="Courier"/>
          <w:sz w:val="18"/>
          <w:lang w:val="en-AU"/>
        </w:rPr>
        <w:t xml:space="preserve"> %=% !obs1! </w:t>
      </w:r>
      <w:proofErr w:type="gramStart"/>
      <w:r w:rsidRPr="00116CBF">
        <w:rPr>
          <w:rFonts w:ascii="Courier" w:hAnsi="Courier"/>
          <w:sz w:val="18"/>
          <w:lang w:val="en-AU"/>
        </w:rPr>
        <w:t>!obs</w:t>
      </w:r>
      <w:proofErr w:type="gramEnd"/>
      <w:r w:rsidRPr="00116CBF">
        <w:rPr>
          <w:rFonts w:ascii="Courier" w:hAnsi="Courier"/>
          <w:sz w:val="18"/>
          <w:lang w:val="en-AU"/>
        </w:rPr>
        <w:t xml:space="preserve">2! </w:t>
      </w:r>
      <w:proofErr w:type="gramStart"/>
      <w:r w:rsidRPr="00116CBF">
        <w:rPr>
          <w:rFonts w:ascii="Courier" w:hAnsi="Courier"/>
          <w:sz w:val="18"/>
          <w:lang w:val="en-AU"/>
        </w:rPr>
        <w:t>!obs</w:t>
      </w:r>
      <w:proofErr w:type="gramEnd"/>
      <w:r w:rsidRPr="00116CBF">
        <w:rPr>
          <w:rFonts w:ascii="Courier" w:hAnsi="Courier"/>
          <w:sz w:val="18"/>
          <w:lang w:val="en-AU"/>
        </w:rPr>
        <w:t>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w:t>
      </w:r>
      <w:proofErr w:type="gramStart"/>
      <w:r w:rsidRPr="00116CBF">
        <w:rPr>
          <w:rFonts w:ascii="Courier" w:hAnsi="Courier"/>
          <w:sz w:val="18"/>
          <w:lang w:val="en-AU"/>
        </w:rPr>
        <w:t>4)%</w:t>
      </w:r>
      <w:proofErr w:type="gramEnd"/>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w:t>
      </w:r>
      <w:r w:rsidRPr="00B21031">
        <w:rPr>
          <w:lang w:val="en-AU"/>
        </w:rPr>
        <w:lastRenderedPageBreak/>
        <w:t xml:space="preserve">space. </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48" w:name="_Toc429752475"/>
      <w:bookmarkStart w:id="1149" w:name="_Toc429752955"/>
      <w:bookmarkStart w:id="1150" w:name="_Toc429753381"/>
      <w:bookmarkStart w:id="1151" w:name="_Toc429753779"/>
      <w:bookmarkStart w:id="1152" w:name="_Toc429753980"/>
      <w:bookmarkStart w:id="1153" w:name="_Toc429754158"/>
      <w:bookmarkStart w:id="1154" w:name="_Toc429754336"/>
      <w:bookmarkStart w:id="1155" w:name="_Toc429754870"/>
      <w:bookmarkStart w:id="1156" w:name="_Toc429755048"/>
      <w:bookmarkStart w:id="1157" w:name="_Toc429755226"/>
      <w:bookmarkStart w:id="1158" w:name="_Toc429755642"/>
      <w:bookmarkStart w:id="1159" w:name="_Toc430192485"/>
      <w:bookmarkStart w:id="1160" w:name="_Toc430192915"/>
      <w:bookmarkStart w:id="1161" w:name="_Toc430193093"/>
      <w:bookmarkStart w:id="1162" w:name="_Toc430193271"/>
      <w:bookmarkStart w:id="1163" w:name="_Toc463719496"/>
      <w:bookmarkStart w:id="1164" w:name="_Toc464233030"/>
      <w:bookmarkStart w:id="1165" w:name="_Toc467082441"/>
      <w:bookmarkStart w:id="1166" w:name="_Toc467748672"/>
      <w:bookmarkStart w:id="1167" w:name="_Toc472333447"/>
      <w:bookmarkStart w:id="1168" w:name="_Toc472357976"/>
      <w:bookmarkStart w:id="1169" w:name="_Toc475556664"/>
      <w:bookmarkStart w:id="1170" w:name="_Toc475556948"/>
      <w:bookmarkStart w:id="1171" w:name="_Toc475589119"/>
      <w:bookmarkStart w:id="1172" w:name="_Toc530644319"/>
      <w:bookmarkStart w:id="1173" w:name="_Toc530731189"/>
      <w:bookmarkStart w:id="1174" w:name="_Toc532791085"/>
      <w:bookmarkStart w:id="1175" w:name="_Toc532791369"/>
      <w:bookmarkStart w:id="1176" w:name="_Toc532800424"/>
      <w:bookmarkStart w:id="1177" w:name="_Toc534947808"/>
      <w:bookmarkStart w:id="1178" w:name="_Toc535239224"/>
      <w:bookmarkStart w:id="1179" w:name="_Toc535247426"/>
      <w:bookmarkStart w:id="1180" w:name="_Toc73181787"/>
      <w:bookmarkStart w:id="1181" w:name="_Toc73183765"/>
      <w:bookmarkStart w:id="1182" w:name="_Toc73526124"/>
      <w:bookmarkStart w:id="1183" w:name="_Toc73526488"/>
      <w:bookmarkStart w:id="1184" w:name="_Toc73596524"/>
      <w:bookmarkStart w:id="1185" w:name="_Toc80980733"/>
      <w:bookmarkStart w:id="1186" w:name="_Toc80981356"/>
      <w:bookmarkStart w:id="1187" w:name="_Toc221857811"/>
      <w:bookmarkStart w:id="1188" w:name="_Toc258071343"/>
      <w:bookmarkStart w:id="1189" w:name="_Toc396034795"/>
      <w:bookmarkStart w:id="1190" w:name="_Toc439790937"/>
      <w:bookmarkStart w:id="1191" w:name="_Toc439791391"/>
      <w:bookmarkStart w:id="1192" w:name="_Toc439791846"/>
      <w:bookmarkStart w:id="1193" w:name="_Toc439792300"/>
      <w:bookmarkStart w:id="1194" w:name="_Toc439792754"/>
      <w:bookmarkStart w:id="1195" w:name="_Toc439793208"/>
      <w:bookmarkStart w:id="1196" w:name="_Toc439793662"/>
      <w:bookmarkStart w:id="1197" w:name="_Toc439794116"/>
      <w:bookmarkStart w:id="1198" w:name="_Toc439794570"/>
      <w:bookmarkStart w:id="1199" w:name="_Toc439795023"/>
      <w:bookmarkStart w:id="1200" w:name="_Toc439823007"/>
      <w:bookmarkStart w:id="1201" w:name="_Toc445910169"/>
      <w:bookmarkStart w:id="1202" w:name="_Toc510516385"/>
      <w:bookmarkStart w:id="1203" w:name="_Toc520535175"/>
      <w:r w:rsidR="00380713" w:rsidRPr="00BD124A">
        <w:t>2</w:t>
      </w:r>
      <w:r w:rsidR="00B21031" w:rsidRPr="00BD124A">
        <w:t>.</w:t>
      </w:r>
      <w:r w:rsidR="00BC1887">
        <w:t>4</w:t>
      </w:r>
      <w:r w:rsidR="00B21031" w:rsidRPr="00BD124A">
        <w:t>.7 Making an Instruction File</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77777777"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t>
      </w:r>
      <w:proofErr w:type="gramStart"/>
      <w:r w:rsidRPr="00B21031">
        <w:rPr>
          <w:lang w:val="en-AU"/>
        </w:rPr>
        <w:t>way</w:t>
      </w:r>
      <w:proofErr w:type="gramEnd"/>
      <w:r w:rsidRPr="00B21031">
        <w:rPr>
          <w:lang w:val="en-AU"/>
        </w:rPr>
        <w:t xml:space="preserve"> you can be sure that your instruction set “works” before it is actually used by </w:t>
      </w:r>
      <w:r w:rsidR="00890524">
        <w:rPr>
          <w:lang w:val="en-AU"/>
        </w:rPr>
        <w:t>a program from the PEST++ suite</w:t>
      </w:r>
      <w:r w:rsidRPr="00B21031">
        <w:rPr>
          <w:lang w:val="en-AU"/>
        </w:rPr>
        <w:t>.</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204" w:name="_Toc520535176"/>
      <w:r>
        <w:lastRenderedPageBreak/>
        <w:t>3. Some Important PEST++ Features</w:t>
      </w:r>
      <w:bookmarkEnd w:id="1204"/>
    </w:p>
    <w:p w14:paraId="09BF75A9" w14:textId="77777777" w:rsidR="005F65CE" w:rsidRDefault="005F65CE" w:rsidP="005F65CE">
      <w:pPr>
        <w:pStyle w:val="Heading2"/>
      </w:pPr>
      <w:bookmarkStart w:id="1205" w:name="_Toc520535177"/>
      <w:r>
        <w:t>3.1 General</w:t>
      </w:r>
      <w:bookmarkEnd w:id="1205"/>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206" w:name="_Toc439790950"/>
      <w:bookmarkStart w:id="1207" w:name="_Toc439791404"/>
      <w:bookmarkStart w:id="1208" w:name="_Toc439791859"/>
      <w:bookmarkStart w:id="1209" w:name="_Toc439792313"/>
      <w:bookmarkStart w:id="1210" w:name="_Toc439792767"/>
      <w:bookmarkStart w:id="1211" w:name="_Toc439793221"/>
      <w:bookmarkStart w:id="1212" w:name="_Toc439793675"/>
      <w:bookmarkStart w:id="1213" w:name="_Toc439794129"/>
      <w:bookmarkStart w:id="1214" w:name="_Toc439794583"/>
      <w:bookmarkStart w:id="1215" w:name="_Toc439795036"/>
      <w:bookmarkStart w:id="1216" w:name="_Toc439823020"/>
      <w:bookmarkStart w:id="1217" w:name="_Toc445910182"/>
      <w:bookmarkStart w:id="1218" w:name="_Toc510516399"/>
      <w:bookmarkStart w:id="1219" w:name="_Toc520535178"/>
      <w:r>
        <w:t>3.2 Parameter Adjustment</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220" w:name="_Toc429752441"/>
      <w:bookmarkStart w:id="1221" w:name="_Toc429752921"/>
      <w:bookmarkStart w:id="1222" w:name="_Toc429753347"/>
      <w:bookmarkStart w:id="1223" w:name="_Toc429753745"/>
      <w:bookmarkStart w:id="1224" w:name="_Toc429753946"/>
      <w:bookmarkStart w:id="1225" w:name="_Toc429754124"/>
      <w:bookmarkStart w:id="1226" w:name="_Toc429754302"/>
      <w:bookmarkStart w:id="1227" w:name="_Toc429754836"/>
      <w:bookmarkStart w:id="1228" w:name="_Toc429755014"/>
      <w:bookmarkStart w:id="1229" w:name="_Toc429755192"/>
      <w:bookmarkStart w:id="1230" w:name="_Toc429755608"/>
      <w:bookmarkStart w:id="1231" w:name="_Toc430192451"/>
      <w:bookmarkStart w:id="1232" w:name="_Toc430192881"/>
      <w:bookmarkStart w:id="1233" w:name="_Toc430193059"/>
      <w:bookmarkStart w:id="1234" w:name="_Toc430193237"/>
      <w:bookmarkStart w:id="1235" w:name="_Toc463719461"/>
      <w:bookmarkStart w:id="1236" w:name="_Toc464232995"/>
      <w:bookmarkStart w:id="1237" w:name="_Toc467082406"/>
      <w:bookmarkStart w:id="1238" w:name="_Toc467748637"/>
      <w:bookmarkStart w:id="1239" w:name="_Toc472333412"/>
      <w:bookmarkStart w:id="1240" w:name="_Toc472357941"/>
      <w:bookmarkStart w:id="1241" w:name="_Toc475556629"/>
      <w:bookmarkStart w:id="1242" w:name="_Toc475556913"/>
      <w:bookmarkStart w:id="1243" w:name="_Toc475589084"/>
      <w:bookmarkStart w:id="1244" w:name="_Toc530644282"/>
      <w:bookmarkStart w:id="1245" w:name="_Toc530731152"/>
      <w:bookmarkStart w:id="1246" w:name="_Toc532791048"/>
      <w:bookmarkStart w:id="1247" w:name="_Toc532791332"/>
      <w:bookmarkStart w:id="1248" w:name="_Toc532800387"/>
      <w:bookmarkStart w:id="1249" w:name="_Toc534947771"/>
      <w:bookmarkStart w:id="1250" w:name="_Toc535239187"/>
      <w:bookmarkStart w:id="1251" w:name="_Toc535247389"/>
      <w:bookmarkStart w:id="1252" w:name="_Toc73181750"/>
      <w:bookmarkStart w:id="1253" w:name="_Toc73183728"/>
      <w:bookmarkStart w:id="1254" w:name="_Toc73526087"/>
      <w:bookmarkStart w:id="1255" w:name="_Toc73526451"/>
      <w:bookmarkStart w:id="1256" w:name="_Toc73596487"/>
      <w:bookmarkStart w:id="1257" w:name="_Toc80980696"/>
      <w:bookmarkStart w:id="1258" w:name="_Toc80981319"/>
      <w:bookmarkStart w:id="1259" w:name="_Toc221857774"/>
      <w:bookmarkStart w:id="1260" w:name="_Toc258071306"/>
      <w:bookmarkStart w:id="1261" w:name="_Toc396034758"/>
      <w:bookmarkStart w:id="1262" w:name="_Toc439790952"/>
      <w:bookmarkStart w:id="1263" w:name="_Toc439791406"/>
      <w:bookmarkStart w:id="1264" w:name="_Toc439791861"/>
      <w:bookmarkStart w:id="1265" w:name="_Toc439792315"/>
      <w:bookmarkStart w:id="1266" w:name="_Toc439792769"/>
      <w:bookmarkStart w:id="1267" w:name="_Toc439793223"/>
      <w:bookmarkStart w:id="1268" w:name="_Toc439793677"/>
      <w:bookmarkStart w:id="1269" w:name="_Toc439794131"/>
      <w:bookmarkStart w:id="1270" w:name="_Toc439794585"/>
      <w:bookmarkStart w:id="1271" w:name="_Toc439795038"/>
      <w:bookmarkStart w:id="1272" w:name="_Toc439823022"/>
      <w:bookmarkStart w:id="1273" w:name="_Toc445910184"/>
      <w:bookmarkStart w:id="1274" w:name="_Toc510516401"/>
      <w:bookmarkStart w:id="1275" w:name="_Toc520535179"/>
      <w:r w:rsidR="00755437">
        <w:t>3.2.1</w:t>
      </w:r>
      <w:r w:rsidR="00755437" w:rsidRPr="00FE4430">
        <w:t xml:space="preserve"> Parameter Transformation</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76" w:name="_Toc429752442"/>
      <w:bookmarkStart w:id="1277" w:name="_Toc429752922"/>
      <w:bookmarkStart w:id="1278" w:name="_Toc429753348"/>
      <w:bookmarkStart w:id="1279" w:name="_Toc429753746"/>
      <w:bookmarkStart w:id="1280" w:name="_Toc429753947"/>
      <w:bookmarkStart w:id="1281" w:name="_Toc429754125"/>
      <w:bookmarkStart w:id="1282" w:name="_Toc429754303"/>
      <w:bookmarkStart w:id="1283" w:name="_Toc429754837"/>
      <w:bookmarkStart w:id="1284" w:name="_Toc429755015"/>
      <w:bookmarkStart w:id="1285" w:name="_Toc429755193"/>
      <w:bookmarkStart w:id="1286" w:name="_Toc429755609"/>
      <w:bookmarkStart w:id="1287" w:name="_Toc430192452"/>
      <w:bookmarkStart w:id="1288" w:name="_Toc430192882"/>
      <w:bookmarkStart w:id="1289" w:name="_Toc430193060"/>
      <w:bookmarkStart w:id="1290" w:name="_Toc430193238"/>
      <w:bookmarkStart w:id="1291" w:name="_Toc463719462"/>
      <w:bookmarkStart w:id="1292" w:name="_Toc464232996"/>
      <w:bookmarkStart w:id="1293" w:name="_Toc467082407"/>
      <w:bookmarkStart w:id="1294" w:name="_Toc467748638"/>
      <w:bookmarkStart w:id="1295" w:name="_Toc472333413"/>
      <w:bookmarkStart w:id="1296" w:name="_Toc472357942"/>
      <w:bookmarkStart w:id="1297" w:name="_Toc475556630"/>
      <w:bookmarkStart w:id="1298" w:name="_Toc475556914"/>
      <w:bookmarkStart w:id="1299" w:name="_Toc475589085"/>
      <w:bookmarkStart w:id="1300" w:name="_Toc530644283"/>
      <w:bookmarkStart w:id="1301" w:name="_Toc530731153"/>
      <w:bookmarkStart w:id="1302" w:name="_Toc532791049"/>
      <w:bookmarkStart w:id="1303" w:name="_Toc532791333"/>
      <w:bookmarkStart w:id="1304" w:name="_Toc532800388"/>
      <w:bookmarkStart w:id="1305" w:name="_Toc534947772"/>
      <w:bookmarkStart w:id="1306" w:name="_Toc535239188"/>
      <w:bookmarkStart w:id="1307" w:name="_Toc535247390"/>
      <w:bookmarkStart w:id="1308" w:name="_Toc73181751"/>
      <w:bookmarkStart w:id="1309" w:name="_Toc73183729"/>
      <w:bookmarkStart w:id="1310" w:name="_Toc73526088"/>
      <w:bookmarkStart w:id="1311" w:name="_Toc73526452"/>
      <w:bookmarkStart w:id="1312" w:name="_Toc73596488"/>
      <w:bookmarkStart w:id="1313" w:name="_Toc80980697"/>
      <w:bookmarkStart w:id="1314" w:name="_Toc80981320"/>
      <w:bookmarkStart w:id="1315" w:name="_Toc221857775"/>
      <w:bookmarkStart w:id="1316" w:name="_Toc258071307"/>
      <w:bookmarkStart w:id="1317" w:name="_Toc396034759"/>
      <w:bookmarkStart w:id="1318" w:name="_Toc439790953"/>
      <w:bookmarkStart w:id="1319" w:name="_Toc439791407"/>
      <w:bookmarkStart w:id="1320" w:name="_Toc439791862"/>
      <w:bookmarkStart w:id="1321" w:name="_Toc439792316"/>
      <w:bookmarkStart w:id="1322" w:name="_Toc439792770"/>
      <w:bookmarkStart w:id="1323" w:name="_Toc439793224"/>
      <w:bookmarkStart w:id="1324" w:name="_Toc439793678"/>
      <w:bookmarkStart w:id="1325" w:name="_Toc439794132"/>
      <w:bookmarkStart w:id="1326" w:name="_Toc439794586"/>
      <w:bookmarkStart w:id="1327" w:name="_Toc439795039"/>
      <w:bookmarkStart w:id="1328" w:name="_Toc439823023"/>
      <w:bookmarkStart w:id="1329" w:name="_Toc445910185"/>
      <w:bookmarkStart w:id="1330" w:name="_Toc510516402"/>
      <w:bookmarkStart w:id="1331" w:name="_Toc520535180"/>
      <w:r w:rsidR="00755437">
        <w:t>3.</w:t>
      </w:r>
      <w:r w:rsidR="00A567AF">
        <w:t>2</w:t>
      </w:r>
      <w:r w:rsidR="00755437">
        <w:t>.</w:t>
      </w:r>
      <w:r w:rsidR="00A77AC0">
        <w:t>2</w:t>
      </w:r>
      <w:r w:rsidR="00755437" w:rsidRPr="00FE4430">
        <w:t xml:space="preserve"> Fixed and Tied Parameters</w:t>
      </w:r>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6E2285C5" w:rsidR="00755437" w:rsidRPr="00FE4430"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32" w:name="_Toc429752443"/>
      <w:bookmarkStart w:id="1333" w:name="_Toc429752923"/>
      <w:bookmarkStart w:id="1334" w:name="_Toc429753349"/>
      <w:bookmarkStart w:id="1335" w:name="_Toc429753747"/>
      <w:bookmarkStart w:id="1336" w:name="_Toc429753948"/>
      <w:bookmarkStart w:id="1337" w:name="_Toc429754126"/>
      <w:bookmarkStart w:id="1338" w:name="_Toc429754304"/>
      <w:bookmarkStart w:id="1339" w:name="_Toc429754838"/>
      <w:bookmarkStart w:id="1340" w:name="_Toc429755016"/>
      <w:bookmarkStart w:id="1341" w:name="_Toc429755194"/>
      <w:bookmarkStart w:id="1342" w:name="_Toc429755610"/>
      <w:bookmarkStart w:id="1343" w:name="_Toc430192453"/>
      <w:bookmarkStart w:id="1344" w:name="_Toc430192883"/>
      <w:bookmarkStart w:id="1345" w:name="_Toc430193061"/>
      <w:bookmarkStart w:id="1346" w:name="_Toc430193239"/>
      <w:bookmarkStart w:id="1347" w:name="_Toc463719463"/>
      <w:bookmarkStart w:id="1348" w:name="_Toc464232997"/>
      <w:bookmarkStart w:id="1349" w:name="_Toc467082408"/>
      <w:bookmarkStart w:id="1350" w:name="_Toc467748639"/>
      <w:bookmarkStart w:id="1351" w:name="_Toc472333414"/>
      <w:bookmarkStart w:id="1352" w:name="_Toc472357943"/>
      <w:bookmarkStart w:id="1353" w:name="_Toc475556631"/>
      <w:bookmarkStart w:id="1354" w:name="_Toc475556915"/>
      <w:bookmarkStart w:id="1355" w:name="_Toc475589086"/>
      <w:bookmarkStart w:id="1356" w:name="_Toc530644284"/>
      <w:bookmarkStart w:id="1357" w:name="_Toc530731154"/>
      <w:bookmarkStart w:id="1358" w:name="_Toc532791050"/>
      <w:bookmarkStart w:id="1359" w:name="_Toc532791334"/>
      <w:bookmarkStart w:id="1360" w:name="_Toc532800389"/>
      <w:bookmarkStart w:id="1361" w:name="_Toc534947773"/>
      <w:bookmarkStart w:id="1362" w:name="_Toc535239189"/>
      <w:bookmarkStart w:id="1363" w:name="_Toc535247391"/>
      <w:bookmarkStart w:id="1364" w:name="_Toc73181752"/>
      <w:bookmarkStart w:id="1365" w:name="_Toc73183730"/>
      <w:bookmarkStart w:id="1366" w:name="_Toc73526089"/>
      <w:bookmarkStart w:id="1367" w:name="_Toc73526453"/>
      <w:bookmarkStart w:id="1368" w:name="_Toc73596489"/>
      <w:bookmarkStart w:id="1369" w:name="_Toc80980698"/>
      <w:bookmarkStart w:id="1370" w:name="_Toc80981321"/>
      <w:bookmarkStart w:id="1371" w:name="_Toc221857776"/>
      <w:bookmarkStart w:id="1372" w:name="_Toc258071308"/>
      <w:bookmarkStart w:id="1373" w:name="_Toc396034760"/>
      <w:bookmarkStart w:id="1374" w:name="_Toc439790954"/>
      <w:bookmarkStart w:id="1375" w:name="_Toc439791408"/>
      <w:bookmarkStart w:id="1376" w:name="_Toc439791863"/>
      <w:bookmarkStart w:id="1377" w:name="_Toc439792317"/>
      <w:bookmarkStart w:id="1378" w:name="_Toc439792771"/>
      <w:bookmarkStart w:id="1379" w:name="_Toc439793225"/>
      <w:bookmarkStart w:id="1380" w:name="_Toc439793679"/>
      <w:bookmarkStart w:id="1381" w:name="_Toc439794133"/>
      <w:bookmarkStart w:id="1382" w:name="_Toc439794587"/>
      <w:bookmarkStart w:id="1383" w:name="_Toc439795040"/>
      <w:bookmarkStart w:id="1384" w:name="_Toc439823024"/>
      <w:bookmarkStart w:id="1385" w:name="_Toc445910186"/>
      <w:bookmarkStart w:id="1386" w:name="_Toc510516403"/>
      <w:bookmarkStart w:id="1387" w:name="_Toc520535181"/>
      <w:r w:rsidR="00755437">
        <w:t>3</w:t>
      </w:r>
      <w:r w:rsidR="00755437" w:rsidRPr="00FE4430">
        <w:t>.</w:t>
      </w:r>
      <w:r w:rsidR="00A567AF">
        <w:t>2</w:t>
      </w:r>
      <w:r w:rsidR="00755437" w:rsidRPr="00FE4430">
        <w:t>.</w:t>
      </w:r>
      <w:r w:rsidR="00FB26A2">
        <w:t>3</w:t>
      </w:r>
      <w:r w:rsidR="00755437" w:rsidRPr="00FE4430">
        <w:t xml:space="preserve"> Upper and Lower Parameter Bounds</w:t>
      </w:r>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w:t>
      </w:r>
      <w:proofErr w:type="gramStart"/>
      <w:r w:rsidR="00150CDD" w:rsidRPr="00144B3D">
        <w:rPr>
          <w:i/>
          <w:lang w:val="en-AU"/>
        </w:rPr>
        <w:t>range</w:t>
      </w:r>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88" w:name="_Toc429752444"/>
      <w:bookmarkStart w:id="1389" w:name="_Toc429752924"/>
      <w:bookmarkStart w:id="1390" w:name="_Toc429753350"/>
      <w:bookmarkStart w:id="1391" w:name="_Toc429753748"/>
      <w:bookmarkStart w:id="1392" w:name="_Toc429753949"/>
      <w:bookmarkStart w:id="1393" w:name="_Toc429754127"/>
      <w:bookmarkStart w:id="1394" w:name="_Toc429754305"/>
      <w:bookmarkStart w:id="1395" w:name="_Toc429754839"/>
      <w:bookmarkStart w:id="1396" w:name="_Toc429755017"/>
      <w:bookmarkStart w:id="1397" w:name="_Toc429755195"/>
      <w:bookmarkStart w:id="1398" w:name="_Toc429755611"/>
      <w:bookmarkStart w:id="1399" w:name="_Toc430192454"/>
      <w:bookmarkStart w:id="1400" w:name="_Toc430192884"/>
      <w:bookmarkStart w:id="1401" w:name="_Toc430193062"/>
      <w:bookmarkStart w:id="1402" w:name="_Toc430193240"/>
      <w:bookmarkStart w:id="1403" w:name="_Toc463719464"/>
      <w:bookmarkStart w:id="1404" w:name="_Toc464232998"/>
      <w:bookmarkStart w:id="1405" w:name="_Toc467082409"/>
      <w:bookmarkStart w:id="1406" w:name="_Toc467748640"/>
      <w:bookmarkStart w:id="1407" w:name="_Toc472333415"/>
      <w:bookmarkStart w:id="1408" w:name="_Toc472357944"/>
      <w:bookmarkStart w:id="1409" w:name="_Toc475556632"/>
      <w:bookmarkStart w:id="1410" w:name="_Toc475556916"/>
      <w:bookmarkStart w:id="1411" w:name="_Toc475589087"/>
      <w:bookmarkStart w:id="1412" w:name="_Toc530644285"/>
      <w:bookmarkStart w:id="1413" w:name="_Toc530731155"/>
      <w:bookmarkStart w:id="1414" w:name="_Toc532791051"/>
      <w:bookmarkStart w:id="1415" w:name="_Toc532791335"/>
      <w:bookmarkStart w:id="1416" w:name="_Toc532800390"/>
      <w:bookmarkStart w:id="1417" w:name="_Toc534947774"/>
      <w:bookmarkStart w:id="1418" w:name="_Toc535239190"/>
      <w:bookmarkStart w:id="1419" w:name="_Toc535247392"/>
      <w:bookmarkStart w:id="1420" w:name="_Toc73181753"/>
      <w:bookmarkStart w:id="1421" w:name="_Toc73183731"/>
      <w:bookmarkStart w:id="1422" w:name="_Toc73526090"/>
      <w:bookmarkStart w:id="1423" w:name="_Toc73526454"/>
      <w:bookmarkStart w:id="1424" w:name="_Toc73596490"/>
      <w:bookmarkStart w:id="1425" w:name="_Toc80980699"/>
      <w:bookmarkStart w:id="1426" w:name="_Toc80981322"/>
      <w:bookmarkStart w:id="1427" w:name="_Toc221857777"/>
      <w:bookmarkStart w:id="1428" w:name="_Toc258071309"/>
      <w:bookmarkStart w:id="1429" w:name="_Toc396034761"/>
      <w:bookmarkStart w:id="1430" w:name="_Toc439790956"/>
      <w:bookmarkStart w:id="1431" w:name="_Toc439791410"/>
      <w:bookmarkStart w:id="1432" w:name="_Toc439791865"/>
      <w:bookmarkStart w:id="1433" w:name="_Toc439792319"/>
      <w:bookmarkStart w:id="1434" w:name="_Toc439792773"/>
      <w:bookmarkStart w:id="1435" w:name="_Toc439793227"/>
      <w:bookmarkStart w:id="1436" w:name="_Toc439793681"/>
      <w:bookmarkStart w:id="1437" w:name="_Toc439794135"/>
      <w:bookmarkStart w:id="1438" w:name="_Toc439794589"/>
      <w:bookmarkStart w:id="1439" w:name="_Toc439795042"/>
      <w:bookmarkStart w:id="1440" w:name="_Toc439823026"/>
      <w:bookmarkStart w:id="1441" w:name="_Toc445910188"/>
      <w:bookmarkStart w:id="1442" w:name="_Toc510516405"/>
      <w:bookmarkStart w:id="1443" w:name="_Toc520535182"/>
      <w:r w:rsidR="00755437">
        <w:t>3</w:t>
      </w:r>
      <w:r w:rsidR="00755437" w:rsidRPr="00FE4430">
        <w:t>.</w:t>
      </w:r>
      <w:r w:rsidR="00A567AF">
        <w:t>2</w:t>
      </w:r>
      <w:r w:rsidR="00755437">
        <w:t>.</w:t>
      </w:r>
      <w:r w:rsidR="009F38E1">
        <w:t>4</w:t>
      </w:r>
      <w:r w:rsidR="00755437" w:rsidRPr="00FE4430">
        <w:t xml:space="preserve"> Scale and Offset</w:t>
      </w:r>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w:t>
      </w:r>
      <w:r w:rsidRPr="00FE4430">
        <w:rPr>
          <w:lang w:val="en-AU"/>
        </w:rPr>
        <w:lastRenderedPageBreak/>
        <w:t xml:space="preserve">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444" w:name="_Toc429752445"/>
      <w:bookmarkStart w:id="1445" w:name="_Toc429752925"/>
      <w:bookmarkStart w:id="1446" w:name="_Toc429753351"/>
      <w:bookmarkStart w:id="1447" w:name="_Toc429753749"/>
      <w:bookmarkStart w:id="1448" w:name="_Toc429753950"/>
      <w:bookmarkStart w:id="1449" w:name="_Toc429754128"/>
      <w:bookmarkStart w:id="1450" w:name="_Toc429754306"/>
      <w:bookmarkStart w:id="1451" w:name="_Toc429754840"/>
      <w:bookmarkStart w:id="1452" w:name="_Toc429755018"/>
      <w:bookmarkStart w:id="1453" w:name="_Toc429755196"/>
      <w:bookmarkStart w:id="1454" w:name="_Toc429755612"/>
      <w:bookmarkStart w:id="1455" w:name="_Toc430192455"/>
      <w:bookmarkStart w:id="1456" w:name="_Toc430192885"/>
      <w:bookmarkStart w:id="1457" w:name="_Toc430193063"/>
      <w:bookmarkStart w:id="1458" w:name="_Toc430193241"/>
      <w:bookmarkStart w:id="1459" w:name="_Toc463719465"/>
      <w:bookmarkStart w:id="1460" w:name="_Toc464232999"/>
      <w:bookmarkStart w:id="1461" w:name="_Toc467082410"/>
      <w:bookmarkStart w:id="1462" w:name="_Toc467748641"/>
      <w:bookmarkStart w:id="1463" w:name="_Toc472333416"/>
      <w:bookmarkStart w:id="1464" w:name="_Toc472357945"/>
      <w:bookmarkStart w:id="1465" w:name="_Toc475556633"/>
      <w:bookmarkStart w:id="1466" w:name="_Toc475556917"/>
      <w:bookmarkStart w:id="1467" w:name="_Toc475589088"/>
      <w:bookmarkStart w:id="1468" w:name="_Toc530644286"/>
      <w:bookmarkStart w:id="1469" w:name="_Toc530731156"/>
      <w:bookmarkStart w:id="1470" w:name="_Toc532791052"/>
      <w:bookmarkStart w:id="1471" w:name="_Toc532791336"/>
      <w:bookmarkStart w:id="1472" w:name="_Toc532800391"/>
      <w:bookmarkStart w:id="1473" w:name="_Toc534947775"/>
      <w:bookmarkStart w:id="1474" w:name="_Toc535239191"/>
      <w:bookmarkStart w:id="1475" w:name="_Toc535247393"/>
      <w:bookmarkStart w:id="1476" w:name="_Toc73181754"/>
      <w:bookmarkStart w:id="1477" w:name="_Toc73183732"/>
      <w:bookmarkStart w:id="1478" w:name="_Toc73526091"/>
      <w:bookmarkStart w:id="1479" w:name="_Toc73526455"/>
      <w:bookmarkStart w:id="1480" w:name="_Toc73596491"/>
      <w:bookmarkStart w:id="1481" w:name="_Toc80980700"/>
      <w:bookmarkStart w:id="1482" w:name="_Toc80981323"/>
      <w:bookmarkStart w:id="1483" w:name="_Toc221857778"/>
      <w:bookmarkStart w:id="1484" w:name="_Toc258071310"/>
      <w:bookmarkStart w:id="1485" w:name="_Toc396034762"/>
      <w:bookmarkStart w:id="1486" w:name="_Toc439790958"/>
      <w:bookmarkStart w:id="1487" w:name="_Toc439791412"/>
      <w:bookmarkStart w:id="1488" w:name="_Toc439791867"/>
      <w:bookmarkStart w:id="1489" w:name="_Toc439792321"/>
      <w:bookmarkStart w:id="1490" w:name="_Toc439792775"/>
      <w:bookmarkStart w:id="1491" w:name="_Toc439793229"/>
      <w:bookmarkStart w:id="1492" w:name="_Toc439793683"/>
      <w:bookmarkStart w:id="1493" w:name="_Toc439794137"/>
      <w:bookmarkStart w:id="1494" w:name="_Toc439794591"/>
      <w:bookmarkStart w:id="1495" w:name="_Toc439795044"/>
      <w:bookmarkStart w:id="1496" w:name="_Toc439823028"/>
      <w:bookmarkStart w:id="1497" w:name="_Toc445910190"/>
      <w:bookmarkStart w:id="1498" w:name="_Toc510516407"/>
      <w:bookmarkStart w:id="1499" w:name="_Toc520535183"/>
      <w:r w:rsidR="00755437">
        <w:t>3</w:t>
      </w:r>
      <w:r w:rsidR="00755437" w:rsidRPr="00FE4430">
        <w:t>.</w:t>
      </w:r>
      <w:r w:rsidR="00A567AF">
        <w:t>2</w:t>
      </w:r>
      <w:r w:rsidR="00755437" w:rsidRPr="00FE4430">
        <w:t>.</w:t>
      </w:r>
      <w:r w:rsidR="009D2B8C">
        <w:t>5</w:t>
      </w:r>
      <w:r w:rsidR="00755437" w:rsidRPr="00FE4430">
        <w:t xml:space="preserve"> Parameter Change Limits</w:t>
      </w:r>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p>
    <w:p w14:paraId="1E98F019" w14:textId="77777777"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 PESTPP 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77777777" w:rsidR="00755437" w:rsidRPr="00FE4430" w:rsidRDefault="00C23F38" w:rsidP="00755437">
      <w:pPr>
        <w:rPr>
          <w:lang w:val="en-AU"/>
        </w:rPr>
      </w:pPr>
      <w:r>
        <w:rPr>
          <w:lang w:val="en-AU"/>
        </w:rPr>
        <w:t xml:space="preserve">In the course of estimating parameters, PESTPP 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w:t>
      </w:r>
      <w:proofErr w:type="gramStart"/>
      <w:r w:rsidR="00755437">
        <w:rPr>
          <w:lang w:val="en-AU"/>
        </w:rPr>
        <w:t>However</w:t>
      </w:r>
      <w:proofErr w:type="gramEnd"/>
      <w:r w:rsidR="00755437">
        <w:rPr>
          <w:lang w:val="en-AU"/>
        </w:rPr>
        <w:t xml:space="preserve">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77777777"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Pr="00FE4430">
        <w:rPr>
          <w:lang w:val="en-AU"/>
        </w:rPr>
        <w:t xml:space="preserve"> </w:t>
      </w:r>
      <w:r w:rsidR="00C23F38">
        <w:rPr>
          <w:lang w:val="en-AU"/>
        </w:rPr>
        <w:t>PESTPP</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 </w:t>
      </w:r>
      <w:r w:rsidR="00410A3D">
        <w:rPr>
          <w:lang w:val="en-AU"/>
        </w:rPr>
        <w:t>PESTPP</w:t>
      </w:r>
      <w:r w:rsidRPr="00FE4430">
        <w:rPr>
          <w:lang w:val="en-AU"/>
        </w:rPr>
        <w:t xml:space="preserve"> 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 </w:t>
      </w:r>
      <w:r w:rsidR="00410A3D">
        <w:rPr>
          <w:lang w:val="en-AU"/>
        </w:rPr>
        <w:t>PESTPP</w:t>
      </w:r>
      <w:r w:rsidRPr="00FE4430">
        <w:rPr>
          <w:lang w:val="en-AU"/>
        </w:rPr>
        <w:t xml:space="preserve"> 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7777777"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 PEST</w:t>
      </w:r>
      <w:r w:rsidR="00C23F38">
        <w:rPr>
          <w:lang w:val="en-AU"/>
        </w:rPr>
        <w:t>PP</w:t>
      </w:r>
      <w:r w:rsidRPr="00FE4430">
        <w:rPr>
          <w:lang w:val="en-AU"/>
        </w:rPr>
        <w:t xml:space="preserve"> 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lastRenderedPageBreak/>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77777777"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Pr="00FE4430">
        <w:rPr>
          <w:lang w:val="en-AU"/>
        </w:rPr>
        <w:t xml:space="preserve"> </w:t>
      </w:r>
      <w:r>
        <w:rPr>
          <w:lang w:val="en-AU"/>
        </w:rPr>
        <w:t>PEST</w:t>
      </w:r>
      <w:r w:rsidR="00C23F38">
        <w:rPr>
          <w:lang w:val="en-AU"/>
        </w:rPr>
        <w:t>PP</w:t>
      </w:r>
      <w:r w:rsidRPr="00FE4430">
        <w:rPr>
          <w:lang w:val="en-AU"/>
        </w:rPr>
        <w:t xml:space="preserve"> 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36.85pt" o:ole="">
            <v:imagedata r:id="rId18" o:title=""/>
          </v:shape>
          <o:OLEObject Type="Embed" ProgID="Equation.3" ShapeID="_x0000_i1025" DrawAspect="Content" ObjectID="_1595948563"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7777777"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 PEST</w:t>
      </w:r>
      <w:r w:rsidR="008B1C65">
        <w:rPr>
          <w:lang w:val="en-AU"/>
        </w:rPr>
        <w:t>PP</w:t>
      </w:r>
      <w:r w:rsidRPr="00FE4430">
        <w:rPr>
          <w:lang w:val="en-AU"/>
        </w:rPr>
        <w:t xml:space="preserve"> 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Pr="00FE4430">
        <w:rPr>
          <w:lang w:val="en-AU"/>
        </w:rPr>
        <w:t xml:space="preserve"> PEST</w:t>
      </w:r>
      <w:r w:rsidR="00410A3D">
        <w:rPr>
          <w:lang w:val="en-AU"/>
        </w:rPr>
        <w:t>PP</w:t>
      </w:r>
      <w:r w:rsidRPr="00FE4430">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2036FEB6"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 PEST</w:t>
      </w:r>
      <w:r w:rsidR="00410A3D">
        <w:rPr>
          <w:lang w:val="en-AU"/>
        </w:rPr>
        <w:t>PP</w:t>
      </w:r>
      <w:r w:rsidRPr="00FE4430">
        <w:rPr>
          <w:lang w:val="en-AU"/>
        </w:rPr>
        <w:t xml:space="preserve"> 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 PEST</w:t>
      </w:r>
      <w:r w:rsidR="00410A3D">
        <w:rPr>
          <w:lang w:val="en-AU"/>
        </w:rPr>
        <w:t>PP</w:t>
      </w:r>
      <w:r w:rsidRPr="00FE4430">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 xml:space="preserve">if </w:t>
      </w:r>
      <w:r w:rsidRPr="00FE4430">
        <w:rPr>
          <w:lang w:val="en-AU"/>
        </w:rPr>
        <w:t>PEST</w:t>
      </w:r>
      <w:r w:rsidR="00410A3D">
        <w:rPr>
          <w:lang w:val="en-AU"/>
        </w:rPr>
        <w:t>PP</w:t>
      </w:r>
      <w:r w:rsidRPr="00FE4430">
        <w:rPr>
          <w:lang w:val="en-AU"/>
        </w:rPr>
        <w:t xml:space="preserve"> 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500" w:name="_Toc429752450"/>
      <w:bookmarkStart w:id="1501" w:name="_Toc429752930"/>
      <w:bookmarkStart w:id="1502" w:name="_Toc429753356"/>
      <w:bookmarkStart w:id="1503" w:name="_Toc429753754"/>
      <w:bookmarkStart w:id="1504" w:name="_Toc429753955"/>
      <w:bookmarkStart w:id="1505" w:name="_Toc429754133"/>
      <w:bookmarkStart w:id="1506" w:name="_Toc429754311"/>
      <w:bookmarkStart w:id="1507" w:name="_Toc429754845"/>
      <w:bookmarkStart w:id="1508" w:name="_Toc429755023"/>
      <w:bookmarkStart w:id="1509" w:name="_Toc429755201"/>
      <w:bookmarkStart w:id="1510" w:name="_Toc429755617"/>
      <w:bookmarkStart w:id="1511" w:name="_Toc430192460"/>
      <w:bookmarkStart w:id="1512" w:name="_Toc430192890"/>
      <w:bookmarkStart w:id="1513" w:name="_Toc430193068"/>
      <w:bookmarkStart w:id="1514" w:name="_Toc430193246"/>
      <w:bookmarkStart w:id="1515" w:name="_Toc463719471"/>
      <w:bookmarkStart w:id="1516" w:name="_Toc464233005"/>
      <w:bookmarkStart w:id="1517" w:name="_Toc467082416"/>
      <w:bookmarkStart w:id="1518" w:name="_Toc467748647"/>
      <w:bookmarkStart w:id="1519" w:name="_Toc472333422"/>
      <w:bookmarkStart w:id="1520" w:name="_Toc472357951"/>
      <w:bookmarkStart w:id="1521" w:name="_Toc475556639"/>
      <w:bookmarkStart w:id="1522" w:name="_Toc475556923"/>
      <w:bookmarkStart w:id="1523" w:name="_Toc475589094"/>
      <w:bookmarkStart w:id="1524" w:name="_Toc530644293"/>
      <w:bookmarkStart w:id="1525" w:name="_Toc530731163"/>
      <w:bookmarkStart w:id="1526" w:name="_Toc532791059"/>
      <w:bookmarkStart w:id="1527" w:name="_Toc532791343"/>
      <w:bookmarkStart w:id="1528" w:name="_Toc532800398"/>
      <w:bookmarkStart w:id="1529" w:name="_Toc534947782"/>
      <w:bookmarkStart w:id="1530" w:name="_Toc535239198"/>
      <w:bookmarkStart w:id="1531" w:name="_Toc535247400"/>
      <w:bookmarkStart w:id="1532" w:name="_Toc73181761"/>
      <w:bookmarkStart w:id="1533" w:name="_Toc73183739"/>
      <w:bookmarkStart w:id="1534" w:name="_Toc73526098"/>
      <w:bookmarkStart w:id="1535" w:name="_Toc73526462"/>
      <w:bookmarkStart w:id="1536" w:name="_Toc73596498"/>
      <w:bookmarkStart w:id="1537" w:name="_Toc80980707"/>
      <w:bookmarkStart w:id="1538" w:name="_Toc80981330"/>
      <w:bookmarkStart w:id="1539" w:name="_Toc221857785"/>
      <w:bookmarkStart w:id="1540" w:name="_Toc258071317"/>
      <w:bookmarkStart w:id="1541" w:name="_Toc396034769"/>
      <w:bookmarkStart w:id="1542" w:name="_Toc439790960"/>
      <w:bookmarkStart w:id="1543" w:name="_Toc439791414"/>
      <w:bookmarkStart w:id="1544" w:name="_Toc439791869"/>
      <w:bookmarkStart w:id="1545" w:name="_Toc439792323"/>
      <w:bookmarkStart w:id="1546" w:name="_Toc439792777"/>
      <w:bookmarkStart w:id="1547" w:name="_Toc439793231"/>
      <w:bookmarkStart w:id="1548" w:name="_Toc439793685"/>
      <w:bookmarkStart w:id="1549" w:name="_Toc439794139"/>
      <w:bookmarkStart w:id="1550" w:name="_Toc439794593"/>
      <w:bookmarkStart w:id="1551" w:name="_Toc439795046"/>
      <w:bookmarkStart w:id="1552" w:name="_Toc439823030"/>
      <w:bookmarkStart w:id="1553" w:name="_Toc445910192"/>
      <w:bookmarkStart w:id="1554" w:name="_Toc510516409"/>
      <w:bookmarkStart w:id="1555" w:name="_Toc520535184"/>
      <w:r w:rsidR="00A567AF" w:rsidRPr="00945AE8">
        <w:t>3.</w:t>
      </w:r>
      <w:r w:rsidR="00A567AF">
        <w:t>3</w:t>
      </w:r>
      <w:r w:rsidR="00A567AF" w:rsidRPr="00945AE8">
        <w:t xml:space="preserve"> Calculation of Derivatives</w:t>
      </w:r>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0BE56281" w14:textId="77777777" w:rsidR="00A567AF" w:rsidRPr="00945AE8" w:rsidRDefault="00A567AF" w:rsidP="00A567AF">
      <w:pPr>
        <w:pStyle w:val="Heading3"/>
      </w:pPr>
      <w:bookmarkStart w:id="1556" w:name="_Toc439790961"/>
      <w:bookmarkStart w:id="1557" w:name="_Toc439791415"/>
      <w:bookmarkStart w:id="1558" w:name="_Toc439791870"/>
      <w:bookmarkStart w:id="1559" w:name="_Toc439792324"/>
      <w:bookmarkStart w:id="1560" w:name="_Toc439792778"/>
      <w:bookmarkStart w:id="1561" w:name="_Toc439793232"/>
      <w:bookmarkStart w:id="1562" w:name="_Toc439793686"/>
      <w:bookmarkStart w:id="1563" w:name="_Toc439794140"/>
      <w:bookmarkStart w:id="1564" w:name="_Toc439794594"/>
      <w:bookmarkStart w:id="1565" w:name="_Toc439795047"/>
      <w:bookmarkStart w:id="1566" w:name="_Toc439823031"/>
      <w:bookmarkStart w:id="1567" w:name="_Toc445910193"/>
      <w:bookmarkStart w:id="1568" w:name="_Toc510516410"/>
      <w:bookmarkStart w:id="1569" w:name="_Toc520535185"/>
      <w:r w:rsidRPr="00945AE8">
        <w:t>3.</w:t>
      </w:r>
      <w:r>
        <w:t>3</w:t>
      </w:r>
      <w:r w:rsidRPr="00945AE8">
        <w:t>.1 General</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p>
    <w:p w14:paraId="7A009FF0" w14:textId="515D78D8"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 PESTPP</w:t>
      </w:r>
      <w:r w:rsidR="00597395">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lastRenderedPageBreak/>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1C1F0064"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 PESTPP,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70" w:name="_Toc429752451"/>
      <w:bookmarkStart w:id="1571" w:name="_Toc429752931"/>
      <w:bookmarkStart w:id="1572" w:name="_Toc429753357"/>
      <w:bookmarkStart w:id="1573" w:name="_Toc429753755"/>
      <w:bookmarkStart w:id="1574" w:name="_Toc429753956"/>
      <w:bookmarkStart w:id="1575" w:name="_Toc429754134"/>
      <w:bookmarkStart w:id="1576" w:name="_Toc429754312"/>
      <w:bookmarkStart w:id="1577" w:name="_Toc429754846"/>
      <w:bookmarkStart w:id="1578" w:name="_Toc429755024"/>
      <w:bookmarkStart w:id="1579" w:name="_Toc429755202"/>
      <w:bookmarkStart w:id="1580" w:name="_Toc429755618"/>
      <w:bookmarkStart w:id="1581" w:name="_Toc430192461"/>
      <w:bookmarkStart w:id="1582" w:name="_Toc430192891"/>
      <w:bookmarkStart w:id="1583" w:name="_Toc430193069"/>
      <w:bookmarkStart w:id="1584" w:name="_Toc430193247"/>
      <w:bookmarkStart w:id="1585" w:name="_Toc463719472"/>
      <w:bookmarkStart w:id="1586" w:name="_Toc464233006"/>
      <w:bookmarkStart w:id="1587" w:name="_Toc467082417"/>
      <w:bookmarkStart w:id="1588" w:name="_Toc467748648"/>
      <w:bookmarkStart w:id="1589" w:name="_Toc472333423"/>
      <w:bookmarkStart w:id="1590" w:name="_Toc472357952"/>
      <w:bookmarkStart w:id="1591" w:name="_Toc475556640"/>
      <w:bookmarkStart w:id="1592" w:name="_Toc475556924"/>
      <w:bookmarkStart w:id="1593" w:name="_Toc475589095"/>
      <w:bookmarkStart w:id="1594" w:name="_Toc530644294"/>
      <w:bookmarkStart w:id="1595" w:name="_Toc530731164"/>
      <w:bookmarkStart w:id="1596" w:name="_Toc532791060"/>
      <w:bookmarkStart w:id="1597" w:name="_Toc532791344"/>
      <w:bookmarkStart w:id="1598" w:name="_Toc532800399"/>
      <w:bookmarkStart w:id="1599" w:name="_Toc534947783"/>
      <w:bookmarkStart w:id="1600" w:name="_Toc535239199"/>
      <w:bookmarkStart w:id="1601" w:name="_Toc535247401"/>
      <w:bookmarkStart w:id="1602" w:name="_Toc73181762"/>
      <w:bookmarkStart w:id="1603" w:name="_Toc73183740"/>
      <w:bookmarkStart w:id="1604" w:name="_Toc73526099"/>
      <w:bookmarkStart w:id="1605" w:name="_Toc73526463"/>
      <w:bookmarkStart w:id="1606" w:name="_Toc73596499"/>
      <w:bookmarkStart w:id="1607" w:name="_Toc80980708"/>
      <w:bookmarkStart w:id="1608" w:name="_Toc80981331"/>
      <w:bookmarkStart w:id="1609" w:name="_Toc221857786"/>
      <w:bookmarkStart w:id="1610" w:name="_Toc258071318"/>
      <w:bookmarkStart w:id="1611" w:name="_Toc396034770"/>
      <w:bookmarkStart w:id="1612" w:name="_Toc439790962"/>
      <w:bookmarkStart w:id="1613" w:name="_Toc439791416"/>
      <w:bookmarkStart w:id="1614" w:name="_Toc439791871"/>
      <w:bookmarkStart w:id="1615" w:name="_Toc439792325"/>
      <w:bookmarkStart w:id="1616" w:name="_Toc439792779"/>
      <w:bookmarkStart w:id="1617" w:name="_Toc439793233"/>
      <w:bookmarkStart w:id="1618" w:name="_Toc439793687"/>
      <w:bookmarkStart w:id="1619" w:name="_Toc439794141"/>
      <w:bookmarkStart w:id="1620" w:name="_Toc439794595"/>
      <w:bookmarkStart w:id="1621" w:name="_Toc439795048"/>
      <w:bookmarkStart w:id="1622" w:name="_Toc439823032"/>
      <w:bookmarkStart w:id="1623" w:name="_Toc445910194"/>
      <w:bookmarkStart w:id="1624" w:name="_Toc510516411"/>
      <w:bookmarkStart w:id="1625" w:name="_Toc520535186"/>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625824C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w:t>
      </w:r>
      <w:r w:rsidRPr="0071054A">
        <w:rPr>
          <w:lang w:val="en-AU"/>
        </w:rPr>
        <w:lastRenderedPageBreak/>
        <w:t>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incrementally-varied</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26" w:name="_Toc429752452"/>
      <w:bookmarkStart w:id="1627" w:name="_Toc429752932"/>
      <w:bookmarkStart w:id="1628" w:name="_Toc429753358"/>
      <w:bookmarkStart w:id="1629" w:name="_Toc429753756"/>
      <w:bookmarkStart w:id="1630" w:name="_Toc429753957"/>
      <w:bookmarkStart w:id="1631" w:name="_Toc429754135"/>
      <w:bookmarkStart w:id="1632" w:name="_Toc429754313"/>
      <w:bookmarkStart w:id="1633" w:name="_Toc429754847"/>
      <w:bookmarkStart w:id="1634" w:name="_Toc429755025"/>
      <w:bookmarkStart w:id="1635" w:name="_Toc429755203"/>
      <w:bookmarkStart w:id="1636" w:name="_Toc429755619"/>
      <w:bookmarkStart w:id="1637" w:name="_Toc430192462"/>
      <w:bookmarkStart w:id="1638" w:name="_Toc430192892"/>
      <w:bookmarkStart w:id="1639" w:name="_Toc430193070"/>
      <w:bookmarkStart w:id="1640" w:name="_Toc430193248"/>
      <w:bookmarkStart w:id="1641" w:name="_Toc463719473"/>
      <w:bookmarkStart w:id="1642" w:name="_Toc464233007"/>
      <w:bookmarkStart w:id="1643" w:name="_Toc467082418"/>
      <w:bookmarkStart w:id="1644" w:name="_Toc467748649"/>
      <w:bookmarkStart w:id="1645" w:name="_Toc472333424"/>
      <w:bookmarkStart w:id="1646" w:name="_Toc472357953"/>
      <w:bookmarkStart w:id="1647" w:name="_Toc475556641"/>
      <w:bookmarkStart w:id="1648" w:name="_Toc475556925"/>
      <w:bookmarkStart w:id="1649" w:name="_Toc475589096"/>
      <w:bookmarkStart w:id="1650" w:name="_Toc530644295"/>
      <w:bookmarkStart w:id="1651" w:name="_Toc530731165"/>
      <w:bookmarkStart w:id="1652" w:name="_Toc532791061"/>
      <w:bookmarkStart w:id="1653" w:name="_Toc532791345"/>
      <w:bookmarkStart w:id="1654" w:name="_Toc532800400"/>
      <w:bookmarkStart w:id="1655" w:name="_Toc534947784"/>
      <w:bookmarkStart w:id="1656" w:name="_Toc535239200"/>
      <w:bookmarkStart w:id="1657" w:name="_Toc535247402"/>
      <w:bookmarkStart w:id="1658" w:name="_Toc73181763"/>
      <w:bookmarkStart w:id="1659" w:name="_Toc73183741"/>
      <w:bookmarkStart w:id="1660" w:name="_Toc73526100"/>
      <w:bookmarkStart w:id="1661" w:name="_Toc73526464"/>
      <w:bookmarkStart w:id="1662" w:name="_Toc73596500"/>
      <w:bookmarkStart w:id="1663" w:name="_Toc80980709"/>
      <w:bookmarkStart w:id="1664" w:name="_Toc80981332"/>
      <w:bookmarkStart w:id="1665" w:name="_Toc221857787"/>
      <w:bookmarkStart w:id="1666" w:name="_Toc258071319"/>
      <w:bookmarkStart w:id="1667" w:name="_Toc396034771"/>
      <w:bookmarkStart w:id="1668" w:name="_Toc439790963"/>
      <w:bookmarkStart w:id="1669" w:name="_Toc439791417"/>
      <w:bookmarkStart w:id="1670" w:name="_Toc439791872"/>
      <w:bookmarkStart w:id="1671" w:name="_Toc439792326"/>
      <w:bookmarkStart w:id="1672" w:name="_Toc439792780"/>
      <w:bookmarkStart w:id="1673" w:name="_Toc439793234"/>
      <w:bookmarkStart w:id="1674" w:name="_Toc439793688"/>
      <w:bookmarkStart w:id="1675" w:name="_Toc439794142"/>
      <w:bookmarkStart w:id="1676" w:name="_Toc439794596"/>
      <w:bookmarkStart w:id="1677" w:name="_Toc439795049"/>
      <w:bookmarkStart w:id="1678" w:name="_Toc439823033"/>
      <w:bookmarkStart w:id="1679" w:name="_Toc445910195"/>
      <w:bookmarkStart w:id="1680" w:name="_Toc510516412"/>
      <w:bookmarkStart w:id="1681" w:name="_Toc520535187"/>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w:t>
      </w:r>
      <w:r w:rsidRPr="0071054A">
        <w:rPr>
          <w:lang w:val="en-AU"/>
        </w:rPr>
        <w:lastRenderedPageBreak/>
        <w:t>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t>
      </w:r>
      <w:proofErr w:type="gramStart"/>
      <w:r w:rsidRPr="0071054A">
        <w:rPr>
          <w:lang w:val="en-AU"/>
        </w:rPr>
        <w:t>way</w:t>
      </w:r>
      <w:proofErr w:type="gramEnd"/>
      <w:r w:rsidRPr="0071054A">
        <w:rPr>
          <w:lang w:val="en-AU"/>
        </w:rPr>
        <w:t xml:space="preserve">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82" w:name="_Toc439790964"/>
      <w:bookmarkStart w:id="1683" w:name="_Toc439791418"/>
      <w:bookmarkStart w:id="1684" w:name="_Toc439791873"/>
      <w:bookmarkStart w:id="1685" w:name="_Toc439792327"/>
      <w:bookmarkStart w:id="1686" w:name="_Toc439792781"/>
      <w:bookmarkStart w:id="1687" w:name="_Toc439793235"/>
      <w:bookmarkStart w:id="1688" w:name="_Toc439793689"/>
      <w:bookmarkStart w:id="1689" w:name="_Toc439794143"/>
      <w:bookmarkStart w:id="1690" w:name="_Toc439794597"/>
      <w:bookmarkStart w:id="1691" w:name="_Toc439795050"/>
      <w:bookmarkStart w:id="1692" w:name="_Toc439823034"/>
      <w:bookmarkStart w:id="1693" w:name="_Toc445910196"/>
      <w:bookmarkStart w:id="1694" w:name="_Toc510516413"/>
      <w:bookmarkStart w:id="1695" w:name="_Toc520535188"/>
      <w:r w:rsidRPr="00945AE8">
        <w:t>3.</w:t>
      </w:r>
      <w:r w:rsidR="00FA5FF1">
        <w:t>3</w:t>
      </w:r>
      <w:r w:rsidRPr="00945AE8">
        <w:t xml:space="preserve">.4 </w:t>
      </w:r>
      <w:r>
        <w:t xml:space="preserve">Settings for </w:t>
      </w:r>
      <w:r w:rsidR="00360232">
        <w:t>Three-Point</w:t>
      </w:r>
      <w:r w:rsidRPr="00945AE8">
        <w:t xml:space="preserve"> Derivatives</w:t>
      </w:r>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w:t>
      </w:r>
      <w:r w:rsidRPr="0071054A">
        <w:rPr>
          <w:lang w:val="en-AU"/>
        </w:rPr>
        <w:lastRenderedPageBreak/>
        <w:t>“always_2”,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w:t>
      </w:r>
      <w:proofErr w:type="gramStart"/>
      <w:r w:rsidRPr="0071054A">
        <w:rPr>
          <w:lang w:val="en-AU"/>
        </w:rPr>
        <w:t>However</w:t>
      </w:r>
      <w:proofErr w:type="gramEnd"/>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96" w:name="_Toc429752453"/>
      <w:bookmarkStart w:id="1697" w:name="_Toc429752933"/>
      <w:bookmarkStart w:id="1698" w:name="_Toc429753359"/>
      <w:bookmarkStart w:id="1699" w:name="_Toc429753757"/>
      <w:bookmarkStart w:id="1700" w:name="_Toc429753958"/>
      <w:bookmarkStart w:id="1701" w:name="_Toc429754136"/>
      <w:bookmarkStart w:id="1702" w:name="_Toc429754314"/>
      <w:bookmarkStart w:id="1703" w:name="_Toc429754848"/>
      <w:bookmarkStart w:id="1704" w:name="_Toc429755026"/>
      <w:bookmarkStart w:id="1705" w:name="_Toc429755204"/>
      <w:bookmarkStart w:id="1706" w:name="_Toc429755620"/>
      <w:bookmarkStart w:id="1707" w:name="_Toc430192463"/>
      <w:bookmarkStart w:id="1708" w:name="_Toc430192893"/>
      <w:bookmarkStart w:id="1709" w:name="_Toc430193071"/>
      <w:bookmarkStart w:id="1710" w:name="_Toc430193249"/>
      <w:bookmarkStart w:id="1711" w:name="_Toc463719474"/>
      <w:bookmarkStart w:id="1712" w:name="_Toc464233008"/>
      <w:bookmarkStart w:id="1713" w:name="_Toc467082419"/>
      <w:bookmarkStart w:id="1714" w:name="_Toc467748650"/>
      <w:bookmarkStart w:id="1715" w:name="_Toc472333425"/>
      <w:bookmarkStart w:id="1716" w:name="_Toc472357954"/>
      <w:bookmarkStart w:id="1717" w:name="_Toc475556642"/>
      <w:bookmarkStart w:id="1718" w:name="_Toc475556926"/>
      <w:bookmarkStart w:id="1719" w:name="_Toc475589097"/>
      <w:bookmarkStart w:id="1720" w:name="_Toc530644296"/>
      <w:bookmarkStart w:id="1721" w:name="_Toc530731166"/>
      <w:bookmarkStart w:id="1722" w:name="_Toc532791062"/>
      <w:bookmarkStart w:id="1723" w:name="_Toc532791346"/>
      <w:bookmarkStart w:id="1724" w:name="_Toc532800401"/>
      <w:bookmarkStart w:id="1725" w:name="_Toc534947785"/>
      <w:bookmarkStart w:id="1726" w:name="_Toc535239201"/>
      <w:bookmarkStart w:id="1727" w:name="_Toc535247403"/>
      <w:bookmarkStart w:id="1728" w:name="_Toc73181764"/>
      <w:bookmarkStart w:id="1729" w:name="_Toc73183742"/>
      <w:bookmarkStart w:id="1730" w:name="_Toc73526101"/>
      <w:bookmarkStart w:id="1731" w:name="_Toc73526465"/>
      <w:bookmarkStart w:id="1732" w:name="_Toc73596501"/>
      <w:bookmarkStart w:id="1733" w:name="_Toc80980710"/>
      <w:bookmarkStart w:id="1734" w:name="_Toc80981333"/>
      <w:bookmarkStart w:id="1735" w:name="_Toc221857788"/>
      <w:bookmarkStart w:id="1736" w:name="_Toc258071320"/>
      <w:bookmarkStart w:id="1737" w:name="_Toc396034772"/>
      <w:bookmarkStart w:id="1738" w:name="_Toc439790965"/>
      <w:bookmarkStart w:id="1739" w:name="_Toc439791419"/>
      <w:bookmarkStart w:id="1740" w:name="_Toc439791874"/>
      <w:bookmarkStart w:id="1741" w:name="_Toc439792328"/>
      <w:bookmarkStart w:id="1742" w:name="_Toc439792782"/>
      <w:bookmarkStart w:id="1743" w:name="_Toc439793236"/>
      <w:bookmarkStart w:id="1744" w:name="_Toc439793690"/>
      <w:bookmarkStart w:id="1745" w:name="_Toc439794144"/>
      <w:bookmarkStart w:id="1746" w:name="_Toc439794598"/>
      <w:bookmarkStart w:id="1747" w:name="_Toc439795051"/>
      <w:bookmarkStart w:id="1748" w:name="_Toc439823035"/>
      <w:bookmarkStart w:id="1749" w:name="_Toc445910197"/>
      <w:bookmarkStart w:id="1750" w:name="_Toc510516414"/>
      <w:bookmarkStart w:id="1751" w:name="_Toc520535189"/>
      <w:r w:rsidR="00A567AF" w:rsidRPr="00945AE8">
        <w:t>3.</w:t>
      </w:r>
      <w:r w:rsidR="00A64DC2">
        <w:t>3</w:t>
      </w:r>
      <w:r w:rsidR="00A567AF" w:rsidRPr="00945AE8">
        <w:t>.5 How to Obtain Derivatives You Can Trust</w:t>
      </w:r>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p>
    <w:p w14:paraId="3C745B83" w14:textId="77777777"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6B6622">
        <w:rPr>
          <w:lang w:val="en-AU"/>
        </w:rPr>
        <w:t xml:space="preserve"> PESTPP 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w:t>
      </w:r>
      <w:proofErr w:type="gramStart"/>
      <w:r w:rsidRPr="0071054A">
        <w:rPr>
          <w:lang w:val="en-AU"/>
        </w:rPr>
        <w:t>decreases</w:t>
      </w:r>
      <w:proofErr w:type="gramEnd"/>
      <w:r w:rsidRPr="0071054A">
        <w:rPr>
          <w:lang w:val="en-AU"/>
        </w:rPr>
        <w:t>.</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77777777"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in which the 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 xml:space="preserve">been </w:t>
      </w:r>
      <w:r w:rsidRPr="0071054A">
        <w:rPr>
          <w:lang w:val="en-AU"/>
        </w:rPr>
        <w:lastRenderedPageBreak/>
        <w:t>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 PESTPP 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77777777"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AB4ED1">
        <w:rPr>
          <w:lang w:val="en-AU"/>
        </w:rPr>
        <w:t xml:space="preserve"> PESTPP 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52" w:name="_Toc439790966"/>
      <w:bookmarkStart w:id="1753" w:name="_Toc439791420"/>
      <w:bookmarkStart w:id="1754" w:name="_Toc439791875"/>
      <w:bookmarkStart w:id="1755" w:name="_Toc439792329"/>
      <w:bookmarkStart w:id="1756" w:name="_Toc439792783"/>
      <w:bookmarkStart w:id="1757" w:name="_Toc439793237"/>
      <w:bookmarkStart w:id="1758" w:name="_Toc439793691"/>
      <w:bookmarkStart w:id="1759" w:name="_Toc439794145"/>
      <w:bookmarkStart w:id="1760" w:name="_Toc439794599"/>
      <w:bookmarkStart w:id="1761" w:name="_Toc439795052"/>
      <w:bookmarkStart w:id="1762" w:name="_Toc439823036"/>
      <w:bookmarkStart w:id="1763" w:name="_Toc445910198"/>
      <w:bookmarkStart w:id="1764" w:name="_Toc510516415"/>
      <w:bookmarkStart w:id="1765" w:name="_Toc520535190"/>
      <w:r w:rsidRPr="00945AE8">
        <w:t>3.</w:t>
      </w:r>
      <w:r w:rsidR="003C65FD">
        <w:t>3</w:t>
      </w:r>
      <w:r w:rsidRPr="00945AE8">
        <w:t>.6 Looking at Model Outputs under the Magnifying Glass</w:t>
      </w:r>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p>
    <w:p w14:paraId="59880659" w14:textId="18A781CB" w:rsidR="00903F8C" w:rsidRDefault="001B3790" w:rsidP="00903F8C">
      <w:pPr>
        <w:rPr>
          <w:lang w:val="en-AU"/>
        </w:rPr>
      </w:pPr>
      <w:r>
        <w:rPr>
          <w:lang w:val="en-AU"/>
        </w:rPr>
        <w:t>If PEST</w:t>
      </w:r>
      <w:r w:rsidR="004C4823">
        <w:rPr>
          <w:lang w:val="en-AU"/>
        </w:rPr>
        <w:t>PP 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66" w:name="_Toc439790970"/>
      <w:bookmarkStart w:id="1767" w:name="_Toc439791424"/>
      <w:bookmarkStart w:id="1768" w:name="_Toc439791879"/>
      <w:bookmarkStart w:id="1769" w:name="_Toc439792333"/>
      <w:bookmarkStart w:id="1770" w:name="_Toc439792787"/>
      <w:bookmarkStart w:id="1771" w:name="_Toc439793241"/>
      <w:bookmarkStart w:id="1772" w:name="_Toc439793695"/>
      <w:bookmarkStart w:id="1773" w:name="_Toc439794149"/>
      <w:bookmarkStart w:id="1774" w:name="_Toc439794603"/>
      <w:bookmarkStart w:id="1775" w:name="_Toc439795056"/>
      <w:bookmarkStart w:id="1776" w:name="_Toc439823040"/>
      <w:bookmarkStart w:id="1777" w:name="_Toc445910202"/>
      <w:bookmarkStart w:id="1778" w:name="_Toc510516419"/>
      <w:bookmarkStart w:id="1779" w:name="_Toc520535191"/>
      <w:r>
        <w:t>3.</w:t>
      </w:r>
      <w:r w:rsidR="001E4779">
        <w:t>4</w:t>
      </w:r>
      <w:r>
        <w:t xml:space="preserve"> The Jacobian Matrix File</w:t>
      </w:r>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 xml:space="preserve">Each column of the Jacobian matrix contains partial derivatives of model outputs with respect </w:t>
      </w:r>
      <w:r>
        <w:rPr>
          <w:lang w:val="en-AU"/>
        </w:rPr>
        <w:lastRenderedPageBreak/>
        <w:t>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77777777" w:rsidR="002B1FE1" w:rsidRPr="00672B1D" w:rsidRDefault="00672B1D" w:rsidP="00B81630">
      <w:pPr>
        <w:rPr>
          <w:lang w:val="en-AU"/>
        </w:rPr>
      </w:pPr>
      <w:r>
        <w:rPr>
          <w:lang w:val="en-AU"/>
        </w:rPr>
        <w:t xml:space="preserve">In common with PEST, programs PESTPP 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 PESTPP also</w:t>
      </w:r>
      <w:r w:rsidR="00020BFA">
        <w:rPr>
          <w:lang w:val="en-AU"/>
        </w:rPr>
        <w:t xml:space="preserve"> </w:t>
      </w:r>
      <w:r w:rsidR="00360232">
        <w:rPr>
          <w:lang w:val="en-AU"/>
        </w:rPr>
        <w:t>records</w:t>
      </w:r>
      <w:r w:rsidR="00020BFA">
        <w:rPr>
          <w:lang w:val="en-AU"/>
        </w:rPr>
        <w:t xml:space="preserve"> a file named </w:t>
      </w:r>
      <w:r w:rsidR="00020BFA">
        <w:rPr>
          <w:i/>
          <w:lang w:val="en-AU"/>
        </w:rPr>
        <w:t>case.jcb</w:t>
      </w:r>
      <w:r w:rsidR="00020BFA">
        <w:rPr>
          <w:lang w:val="en-AU"/>
        </w:rPr>
        <w:t xml:space="preserve"> for</w:t>
      </w:r>
      <w:r>
        <w:rPr>
          <w:lang w:val="en-AU"/>
        </w:rPr>
        <w:t xml:space="preserve"> Jacobian matrix</w:t>
      </w:r>
      <w:r w:rsidR="00360232">
        <w:rPr>
          <w:lang w:val="en-AU"/>
        </w:rPr>
        <w:t xml:space="preserve"> storage</w:t>
      </w:r>
      <w:r>
        <w:rPr>
          <w:lang w:val="en-AU"/>
        </w:rPr>
        <w:t>. The protocol</w:t>
      </w:r>
      <w:r w:rsidR="00360232">
        <w:rPr>
          <w:lang w:val="en-AU"/>
        </w:rPr>
        <w:t xml:space="preserve"> used by programs of the PEST++ suite for storage of a </w:t>
      </w:r>
      <w:r>
        <w:rPr>
          <w:lang w:val="en-AU"/>
        </w:rPr>
        <w:t>Jacobian matrix</w:t>
      </w:r>
      <w:r w:rsidR="00360232">
        <w:rPr>
          <w:lang w:val="en-AU"/>
        </w:rPr>
        <w:t xml:space="preserve"> in these binary files</w:t>
      </w:r>
      <w:r>
        <w:rPr>
          <w:lang w:val="en-AU"/>
        </w:rPr>
        <w:t xml:space="preserve"> is identical to that used by PEST. Hence this type of file is interchangeable between the two suites.</w:t>
      </w:r>
    </w:p>
    <w:p w14:paraId="439BE15F" w14:textId="71C6764D"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python environment.</w:t>
      </w:r>
    </w:p>
    <w:p w14:paraId="4E21D047" w14:textId="77777777"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 xml:space="preserve">PEST or </w:t>
      </w:r>
      <w:r w:rsidR="00B81630">
        <w:rPr>
          <w:lang w:val="en-AU"/>
        </w:rPr>
        <w:t>PEST</w:t>
      </w:r>
      <w:r w:rsidR="00E04861">
        <w:rPr>
          <w:lang w:val="en-AU"/>
        </w:rPr>
        <w:t>PP</w:t>
      </w:r>
      <w:r w:rsidR="00020BFA">
        <w:rPr>
          <w:lang w:val="en-AU"/>
        </w:rPr>
        <w:t xml:space="preserve"> 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7777777" w:rsidR="00B81630" w:rsidRDefault="00B81630" w:rsidP="003314D9">
      <w:pPr>
        <w:pStyle w:val="ListParagraph"/>
        <w:numPr>
          <w:ilvl w:val="0"/>
          <w:numId w:val="2"/>
        </w:numPr>
        <w:rPr>
          <w:lang w:val="en-AU"/>
        </w:rPr>
      </w:pPr>
      <w:r>
        <w:rPr>
          <w:lang w:val="en-AU"/>
        </w:rPr>
        <w:t>Giving PEST</w:t>
      </w:r>
      <w:r w:rsidR="00E04861">
        <w:rPr>
          <w:lang w:val="en-AU"/>
        </w:rPr>
        <w:t xml:space="preserve"> or PESTPP</w:t>
      </w:r>
      <w:r>
        <w:rPr>
          <w:lang w:val="en-AU"/>
        </w:rPr>
        <w:t xml:space="preserve"> 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 xml:space="preserve">“/i” switch. For PESTPP this is achieved through use of the </w:t>
      </w:r>
      <w:r w:rsidR="00020BFA" w:rsidRPr="00020BFA">
        <w:rPr>
          <w:i/>
          <w:lang w:val="en-AU"/>
        </w:rPr>
        <w:t>base_</w:t>
      </w:r>
      <w:proofErr w:type="gramStart"/>
      <w:r w:rsidR="00020BFA" w:rsidRPr="00020BFA">
        <w:rPr>
          <w:i/>
          <w:lang w:val="en-AU"/>
        </w:rPr>
        <w:t>jacobian</w:t>
      </w:r>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80" w:name="_Toc439790971"/>
      <w:bookmarkStart w:id="1781" w:name="_Toc439791425"/>
      <w:bookmarkStart w:id="1782" w:name="_Toc439791880"/>
      <w:bookmarkStart w:id="1783" w:name="_Toc439792334"/>
      <w:bookmarkStart w:id="1784" w:name="_Toc439792788"/>
      <w:bookmarkStart w:id="1785" w:name="_Toc439793242"/>
      <w:bookmarkStart w:id="1786" w:name="_Toc439793696"/>
      <w:bookmarkStart w:id="1787" w:name="_Toc439794150"/>
      <w:bookmarkStart w:id="1788" w:name="_Toc439794604"/>
      <w:bookmarkStart w:id="1789" w:name="_Toc439795057"/>
      <w:bookmarkStart w:id="1790" w:name="_Toc439823041"/>
      <w:bookmarkStart w:id="1791" w:name="_Toc445910203"/>
      <w:bookmarkStart w:id="1792" w:name="_Toc510516420"/>
      <w:bookmarkStart w:id="1793" w:name="_Toc520535192"/>
      <w:r>
        <w:t>3.5 The Objective Function</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lastRenderedPageBreak/>
        <w:tab/>
      </w:r>
      <w:r w:rsidRPr="007940A5">
        <w:rPr>
          <w:position w:val="-14"/>
          <w:lang w:val="en-AU"/>
        </w:rPr>
        <w:object w:dxaOrig="1380" w:dyaOrig="420" w14:anchorId="54BCDCDE">
          <v:shape id="_x0000_i1026" type="#_x0000_t75" style="width:68.65pt;height:18.4pt" o:ole="">
            <v:imagedata r:id="rId20" o:title=""/>
          </v:shape>
          <o:OLEObject Type="Embed" ProgID="Equation.3" ShapeID="_x0000_i1026" DrawAspect="Content" ObjectID="_1595948564"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94" w:name="_Toc439790938"/>
      <w:bookmarkStart w:id="1795" w:name="_Toc439791392"/>
      <w:bookmarkStart w:id="1796" w:name="_Toc439791847"/>
      <w:bookmarkStart w:id="1797" w:name="_Toc439792301"/>
      <w:bookmarkStart w:id="1798" w:name="_Toc439792755"/>
      <w:bookmarkStart w:id="1799" w:name="_Toc439793209"/>
      <w:bookmarkStart w:id="1800" w:name="_Toc439793663"/>
      <w:bookmarkStart w:id="1801" w:name="_Toc439794117"/>
      <w:bookmarkStart w:id="1802" w:name="_Toc439794571"/>
      <w:bookmarkStart w:id="1803" w:name="_Toc439795024"/>
      <w:bookmarkStart w:id="1804" w:name="_Toc439823008"/>
      <w:bookmarkStart w:id="1805" w:name="_Toc445910170"/>
      <w:bookmarkStart w:id="1806" w:name="_Toc510516386"/>
      <w:bookmarkStart w:id="1807" w:name="_Toc520535193"/>
      <w:r>
        <w:lastRenderedPageBreak/>
        <w:t>4</w:t>
      </w:r>
      <w:r w:rsidR="00CB557E">
        <w:t xml:space="preserve">. </w:t>
      </w:r>
      <w:bookmarkEnd w:id="1794"/>
      <w:bookmarkEnd w:id="1795"/>
      <w:bookmarkEnd w:id="1796"/>
      <w:bookmarkEnd w:id="1797"/>
      <w:bookmarkEnd w:id="1798"/>
      <w:bookmarkEnd w:id="1799"/>
      <w:bookmarkEnd w:id="1800"/>
      <w:bookmarkEnd w:id="1801"/>
      <w:bookmarkEnd w:id="1802"/>
      <w:bookmarkEnd w:id="1803"/>
      <w:bookmarkEnd w:id="1804"/>
      <w:bookmarkEnd w:id="1805"/>
      <w:bookmarkEnd w:id="1806"/>
      <w:r w:rsidR="00466CC5">
        <w:t>The PEST Control File</w:t>
      </w:r>
      <w:bookmarkEnd w:id="1807"/>
    </w:p>
    <w:p w14:paraId="73D2A458" w14:textId="77777777" w:rsidR="00E35FE5" w:rsidRDefault="004C51A5" w:rsidP="00AF2B68">
      <w:pPr>
        <w:pStyle w:val="Heading2"/>
      </w:pPr>
      <w:bookmarkStart w:id="1808" w:name="_Toc439790939"/>
      <w:bookmarkStart w:id="1809" w:name="_Toc439791393"/>
      <w:bookmarkStart w:id="1810" w:name="_Toc439791848"/>
      <w:bookmarkStart w:id="1811" w:name="_Toc439792302"/>
      <w:bookmarkStart w:id="1812" w:name="_Toc439792756"/>
      <w:bookmarkStart w:id="1813" w:name="_Toc439793210"/>
      <w:bookmarkStart w:id="1814" w:name="_Toc439793664"/>
      <w:bookmarkStart w:id="1815" w:name="_Toc439794118"/>
      <w:bookmarkStart w:id="1816" w:name="_Toc439794572"/>
      <w:bookmarkStart w:id="1817" w:name="_Toc439795025"/>
      <w:bookmarkStart w:id="1818" w:name="_Toc439823009"/>
      <w:bookmarkStart w:id="1819" w:name="_Toc445910171"/>
      <w:bookmarkStart w:id="1820" w:name="_Toc510516387"/>
      <w:bookmarkStart w:id="1821" w:name="_Toc520535194"/>
      <w:r>
        <w:t>4</w:t>
      </w:r>
      <w:r w:rsidR="00AF2B68">
        <w:t xml:space="preserve">.1 </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r w:rsidR="0098714D">
        <w:t>General</w:t>
      </w:r>
      <w:bookmarkEnd w:id="1821"/>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77777777"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the PEST++ suite does not support</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822" w:name="_Toc439790943"/>
      <w:bookmarkStart w:id="1823" w:name="_Toc439791397"/>
      <w:bookmarkStart w:id="1824" w:name="_Toc439791852"/>
      <w:bookmarkStart w:id="1825" w:name="_Toc439792306"/>
      <w:bookmarkStart w:id="1826" w:name="_Toc439792760"/>
      <w:bookmarkStart w:id="1827" w:name="_Toc439793214"/>
      <w:bookmarkStart w:id="1828" w:name="_Toc439793668"/>
      <w:bookmarkStart w:id="1829" w:name="_Toc439794122"/>
      <w:bookmarkStart w:id="1830" w:name="_Toc439794576"/>
      <w:bookmarkStart w:id="1831" w:name="_Toc439795029"/>
      <w:bookmarkStart w:id="1832" w:name="_Toc439823013"/>
      <w:bookmarkStart w:id="1833" w:name="_Toc445910175"/>
      <w:bookmarkStart w:id="1834" w:name="_Toc510516391"/>
      <w:bookmarkStart w:id="1835" w:name="_Toc520535195"/>
      <w:r>
        <w:t>4</w:t>
      </w:r>
      <w:r w:rsidR="0017111C">
        <w:t>.2 Naming Conventions</w:t>
      </w:r>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836" w:name="_Toc520535196"/>
      <w:r>
        <w:lastRenderedPageBreak/>
        <w:t>4</w:t>
      </w:r>
      <w:r w:rsidR="0070609E">
        <w:t>.</w:t>
      </w:r>
      <w:r w:rsidR="0017111C">
        <w:t>3</w:t>
      </w:r>
      <w:r w:rsidR="0070609E">
        <w:t xml:space="preserve"> Sections</w:t>
      </w:r>
      <w:bookmarkEnd w:id="1836"/>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837" w:name="_Toc520535197"/>
      <w:r>
        <w:t>4</w:t>
      </w:r>
      <w:r w:rsidR="00761D18">
        <w:t>.4 Control Variables</w:t>
      </w:r>
      <w:bookmarkEnd w:id="1837"/>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77777777"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 In fact, only PESTPP</w:t>
      </w:r>
      <w:r w:rsidR="00684BFF">
        <w:rPr>
          <w:lang w:val="en-AU"/>
        </w:rPr>
        <w:t xml:space="preserve"> and PESTPP-OPT</w:t>
      </w:r>
      <w:r>
        <w:rPr>
          <w:lang w:val="en-AU"/>
        </w:rPr>
        <w:t xml:space="preserve"> use variables which appear in the “parameter </w:t>
      </w:r>
      <w:r w:rsidR="00684BFF">
        <w:rPr>
          <w:lang w:val="en-AU"/>
        </w:rPr>
        <w:t>groups</w:t>
      </w:r>
      <w:r>
        <w:rPr>
          <w:lang w:val="en-AU"/>
        </w:rPr>
        <w:t xml:space="preserve">” section of the PEST control file (these govern calculation of finite-difference derivatives); </w:t>
      </w:r>
      <w:proofErr w:type="gramStart"/>
      <w:r>
        <w:rPr>
          <w:lang w:val="en-AU"/>
        </w:rPr>
        <w:t>furthermore</w:t>
      </w:r>
      <w:proofErr w:type="gramEnd"/>
      <w:r>
        <w:rPr>
          <w:lang w:val="en-AU"/>
        </w:rPr>
        <w:t xml:space="preserve"> </w:t>
      </w:r>
      <w:r w:rsidR="00684BFF">
        <w:rPr>
          <w:lang w:val="en-AU"/>
        </w:rPr>
        <w:t>PESTPP</w:t>
      </w:r>
      <w:r>
        <w:rPr>
          <w:lang w:val="en-AU"/>
        </w:rPr>
        <w:t xml:space="preserve"> does not use these variables when it implement</w:t>
      </w:r>
      <w:r w:rsidR="00684BFF">
        <w:rPr>
          <w:lang w:val="en-AU"/>
        </w:rPr>
        <w:t>s</w:t>
      </w:r>
      <w:r>
        <w:rPr>
          <w:lang w:val="en-AU"/>
        </w:rPr>
        <w:t xml:space="preserve"> optimi</w:t>
      </w:r>
      <w:r w:rsidR="00A15963">
        <w:rPr>
          <w:lang w:val="en-AU"/>
        </w:rPr>
        <w:t>z</w:t>
      </w:r>
      <w:r>
        <w:rPr>
          <w:lang w:val="en-AU"/>
        </w:rPr>
        <w:t xml:space="preserve">ation through differential evolution.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gramStart"/>
            <w:r w:rsidRPr="00C40A21">
              <w:rPr>
                <w:rFonts w:ascii="Courier New" w:hAnsi="Courier New" w:cs="Courier New"/>
                <w:sz w:val="18"/>
                <w:szCs w:val="16"/>
                <w:lang w:val="en-AU"/>
              </w:rPr>
              <w:t>ro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838" w:name="_Toc520535198"/>
      <w:r>
        <w:lastRenderedPageBreak/>
        <w:t>4</w:t>
      </w:r>
      <w:r w:rsidR="007D6CAB">
        <w:t xml:space="preserve">.5 </w:t>
      </w:r>
      <w:r w:rsidR="00864350">
        <w:t xml:space="preserve">The </w:t>
      </w:r>
      <w:r w:rsidR="007D6CAB">
        <w:t>PESTCHEK</w:t>
      </w:r>
      <w:r w:rsidR="00864350">
        <w:t xml:space="preserve"> Utility</w:t>
      </w:r>
      <w:bookmarkEnd w:id="1838"/>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77777777"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Sensible,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839" w:name="_Toc520535199"/>
      <w:r>
        <w:t>4</w:t>
      </w:r>
      <w:r w:rsidR="002F1D76">
        <w:t>.6 Control Data Section</w:t>
      </w:r>
      <w:bookmarkEnd w:id="1839"/>
    </w:p>
    <w:p w14:paraId="5338179B" w14:textId="77777777" w:rsidR="00444043" w:rsidRDefault="004C51A5" w:rsidP="00444043">
      <w:pPr>
        <w:pStyle w:val="Heading3"/>
      </w:pPr>
      <w:bookmarkStart w:id="1840" w:name="_Toc520535200"/>
      <w:r>
        <w:t>4</w:t>
      </w:r>
      <w:r w:rsidR="00444043">
        <w:t>.6.1 General</w:t>
      </w:r>
      <w:bookmarkEnd w:id="1840"/>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841" w:name="_Toc520535201"/>
      <w:r>
        <w:t>4</w:t>
      </w:r>
      <w:r w:rsidR="00444043">
        <w:t>.</w:t>
      </w:r>
      <w:r w:rsidR="00C571B4">
        <w:t>6</w:t>
      </w:r>
      <w:r w:rsidR="00444043">
        <w:t>.</w:t>
      </w:r>
      <w:r w:rsidR="00976DA7">
        <w:t>2</w:t>
      </w:r>
      <w:r w:rsidR="00444043">
        <w:t xml:space="preserve"> First Line</w:t>
      </w:r>
      <w:bookmarkEnd w:id="1841"/>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842" w:name="_Toc520535202"/>
      <w:r>
        <w:t>4</w:t>
      </w:r>
      <w:r w:rsidR="00444043">
        <w:t>.</w:t>
      </w:r>
      <w:r w:rsidR="00C571B4">
        <w:t>6</w:t>
      </w:r>
      <w:r w:rsidR="00444043">
        <w:t>.</w:t>
      </w:r>
      <w:r w:rsidR="00976DA7">
        <w:t>3</w:t>
      </w:r>
      <w:r w:rsidR="00444043">
        <w:t xml:space="preserve"> Second Line</w:t>
      </w:r>
      <w:bookmarkEnd w:id="1842"/>
    </w:p>
    <w:p w14:paraId="55D3241A" w14:textId="77777777"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 PESTPP 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 PESTPP 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 </w:t>
      </w:r>
      <w:r w:rsidR="00C60AF2">
        <w:rPr>
          <w:lang w:val="en-AU"/>
        </w:rPr>
        <w:t>PESTPP</w:t>
      </w:r>
      <w:r w:rsidR="00CE2208">
        <w:rPr>
          <w:lang w:val="en-AU"/>
        </w:rPr>
        <w:t xml:space="preserve"> 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843" w:name="_Toc520535203"/>
      <w:r>
        <w:t>4</w:t>
      </w:r>
      <w:r w:rsidR="00444043">
        <w:t>.</w:t>
      </w:r>
      <w:r w:rsidR="00976DA7">
        <w:t>6</w:t>
      </w:r>
      <w:r w:rsidR="00444043">
        <w:t>.4 Third Line</w:t>
      </w:r>
      <w:bookmarkEnd w:id="1843"/>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w:t>
      </w:r>
      <w:proofErr w:type="gramStart"/>
      <w:r w:rsidR="004F491A">
        <w:rPr>
          <w:lang w:val="en-AU"/>
        </w:rPr>
        <w:t>is</w:t>
      </w:r>
      <w:proofErr w:type="gramEnd"/>
      <w:r w:rsidR="004F491A">
        <w:rPr>
          <w:lang w:val="en-AU"/>
        </w:rPr>
        <w:t xml:space="preserve">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844" w:name="_Toc520535204"/>
      <w:r>
        <w:t>4</w:t>
      </w:r>
      <w:r w:rsidR="00444043">
        <w:t>.</w:t>
      </w:r>
      <w:r w:rsidR="00EF37E2">
        <w:t>6</w:t>
      </w:r>
      <w:r w:rsidR="00444043">
        <w:t>.</w:t>
      </w:r>
      <w:r w:rsidR="00976DA7">
        <w:t>5</w:t>
      </w:r>
      <w:r w:rsidR="00444043">
        <w:t xml:space="preserve"> Fourth Line</w:t>
      </w:r>
      <w:bookmarkEnd w:id="1844"/>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45" w:name="_Toc520535205"/>
      <w:r>
        <w:t>4</w:t>
      </w:r>
      <w:r w:rsidR="00444043">
        <w:t>.</w:t>
      </w:r>
      <w:r w:rsidR="00976DA7">
        <w:t>6</w:t>
      </w:r>
      <w:r w:rsidR="00444043">
        <w:t>.6 Fifth Line</w:t>
      </w:r>
      <w:bookmarkEnd w:id="1845"/>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46" w:name="_Toc520535206"/>
      <w:r>
        <w:t>4</w:t>
      </w:r>
      <w:r w:rsidR="00444043">
        <w:t>.</w:t>
      </w:r>
      <w:r w:rsidR="008E7FD8">
        <w:t>6</w:t>
      </w:r>
      <w:r w:rsidR="00444043">
        <w:t>.7 Sixth Line</w:t>
      </w:r>
      <w:bookmarkEnd w:id="1846"/>
    </w:p>
    <w:p w14:paraId="6A016F2D" w14:textId="77777777"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 PESTPP</w:t>
      </w:r>
      <w:r w:rsidR="00662BED">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47" w:name="_Toc520535207"/>
      <w:r>
        <w:t>4</w:t>
      </w:r>
      <w:r w:rsidR="00444043">
        <w:t>.</w:t>
      </w:r>
      <w:r w:rsidR="00477E55">
        <w:t>6</w:t>
      </w:r>
      <w:r w:rsidR="00444043">
        <w:t>.8 Seventh Line</w:t>
      </w:r>
      <w:bookmarkEnd w:id="1847"/>
    </w:p>
    <w:p w14:paraId="38475071" w14:textId="77777777"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 PESTPP.</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 PESTPP if it </w:t>
      </w:r>
      <w:r w:rsidR="00394934">
        <w:rPr>
          <w:lang w:val="en-AU"/>
        </w:rPr>
        <w:t>implements global optimization using differential evolution.</w:t>
      </w:r>
      <w:r w:rsidR="00477E55">
        <w:rPr>
          <w:lang w:val="en-AU"/>
        </w:rPr>
        <w:t xml:space="preserve"> </w:t>
      </w:r>
    </w:p>
    <w:p w14:paraId="22E5E388" w14:textId="77777777" w:rsidR="00444043" w:rsidRPr="00FE4430" w:rsidRDefault="00444043" w:rsidP="00444043">
      <w:pPr>
        <w:rPr>
          <w:lang w:val="en-AU"/>
        </w:rPr>
      </w:pPr>
      <w:r>
        <w:rPr>
          <w:lang w:val="en-AU"/>
        </w:rPr>
        <w:t>If the parameter-group-specific FORCEN variable appearing in the “parameter groups” section of the PEST control file is set to “switch”, then PEST</w:t>
      </w:r>
      <w:r w:rsidR="00670F93">
        <w:rPr>
          <w:lang w:val="en-AU"/>
        </w:rPr>
        <w:t>PP</w:t>
      </w:r>
      <w:r>
        <w:rPr>
          <w:lang w:val="en-AU"/>
        </w:rPr>
        <w:t xml:space="preserve"> 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 PESTPP,</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gramStart"/>
      <w:r w:rsidRPr="00FE4430">
        <w:rPr>
          <w:i/>
          <w:vertAlign w:val="subscript"/>
          <w:lang w:val="en-AU"/>
        </w:rPr>
        <w:t>i</w:t>
      </w:r>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77777777"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 xml:space="preserve">then </w:t>
      </w:r>
      <w:r w:rsidRPr="00FE4430">
        <w:rPr>
          <w:lang w:val="en-AU"/>
        </w:rPr>
        <w:t>PEST</w:t>
      </w:r>
      <w:r w:rsidR="00670F93">
        <w:rPr>
          <w:lang w:val="en-AU"/>
        </w:rPr>
        <w:t>PP</w:t>
      </w:r>
      <w:r w:rsidRPr="00FE4430">
        <w:rPr>
          <w:lang w:val="en-AU"/>
        </w:rPr>
        <w:t xml:space="preserve"> 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48" w:name="_Toc520535208"/>
      <w:r>
        <w:lastRenderedPageBreak/>
        <w:t>4</w:t>
      </w:r>
      <w:r w:rsidR="00444043">
        <w:t>.</w:t>
      </w:r>
      <w:r w:rsidR="00036546">
        <w:t>6</w:t>
      </w:r>
      <w:r w:rsidR="00444043">
        <w:t>.9 Eighth Line</w:t>
      </w:r>
      <w:bookmarkEnd w:id="1848"/>
    </w:p>
    <w:p w14:paraId="6F1E4CCB" w14:textId="77777777"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9F5E43">
        <w:t xml:space="preserve"> PESTPP 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7777777" w:rsidR="00444043" w:rsidRPr="00842C8A" w:rsidRDefault="003C73CA" w:rsidP="00444043">
      <w:pPr>
        <w:rPr>
          <w:lang w:val="en-AU"/>
        </w:rPr>
      </w:pPr>
      <w:r>
        <w:rPr>
          <w:lang w:val="en-AU"/>
        </w:rPr>
        <w:t>I</w:t>
      </w:r>
      <w:r w:rsidR="00444043" w:rsidRPr="00842C8A">
        <w:rPr>
          <w:lang w:val="en-AU"/>
        </w:rPr>
        <w:t>f NOPTMAX is set to 0, PEST</w:t>
      </w:r>
      <w:r w:rsidR="00CC687E">
        <w:rPr>
          <w:lang w:val="en-AU"/>
        </w:rPr>
        <w:t>PP</w:t>
      </w:r>
      <w:r w:rsidR="00444043" w:rsidRPr="00842C8A">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 PEST</w:t>
      </w:r>
      <w:r w:rsidR="00CC687E">
        <w:rPr>
          <w:lang w:val="en-AU"/>
        </w:rPr>
        <w:t>PP</w:t>
      </w:r>
      <w:r w:rsidR="00444043">
        <w:rPr>
          <w:lang w:val="en-AU"/>
        </w:rPr>
        <w:t xml:space="preserve"> 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r w:rsidR="005D7010">
        <w:rPr>
          <w:lang w:val="en-AU"/>
        </w:rPr>
        <w:t xml:space="preserve"> </w:t>
      </w:r>
      <w:r>
        <w:rPr>
          <w:lang w:val="en-AU"/>
        </w:rPr>
        <w:t>O</w:t>
      </w:r>
      <w:r w:rsidR="005D7010">
        <w:rPr>
          <w:lang w:val="en-AU"/>
        </w:rPr>
        <w:t>ther programs</w:t>
      </w:r>
      <w:r>
        <w:rPr>
          <w:lang w:val="en-AU"/>
        </w:rPr>
        <w:t xml:space="preserve"> of the PEST++ suite behave similarly. </w:t>
      </w:r>
      <w:proofErr w:type="gramStart"/>
      <w:r>
        <w:rPr>
          <w:lang w:val="en-AU"/>
        </w:rPr>
        <w:t>However</w:t>
      </w:r>
      <w:proofErr w:type="gramEnd"/>
      <w:r>
        <w:rPr>
          <w:lang w:val="en-AU"/>
        </w:rPr>
        <w:t xml:space="preserve"> b</w:t>
      </w:r>
      <w:r w:rsidR="005D7010">
        <w:rPr>
          <w:lang w:val="en-AU"/>
        </w:rPr>
        <w:t>ecause PESTPP-IES works with ensembles, rather th</w:t>
      </w:r>
      <w:r>
        <w:rPr>
          <w:lang w:val="en-AU"/>
        </w:rPr>
        <w:t>a</w:t>
      </w:r>
      <w:r w:rsidR="005D7010">
        <w:rPr>
          <w:lang w:val="en-AU"/>
        </w:rPr>
        <w:t xml:space="preserve">n </w:t>
      </w:r>
      <w:r>
        <w:rPr>
          <w:lang w:val="en-AU"/>
        </w:rPr>
        <w:t xml:space="preserve">with an </w:t>
      </w:r>
      <w:r w:rsidR="005D7010">
        <w:rPr>
          <w:lang w:val="en-AU"/>
        </w:rPr>
        <w:t>individual parameter</w:t>
      </w:r>
      <w:r>
        <w:rPr>
          <w:lang w:val="en-AU"/>
        </w:rPr>
        <w:t xml:space="preserve"> field</w:t>
      </w:r>
      <w:r w:rsidR="005D7010">
        <w:rPr>
          <w:lang w:val="en-AU"/>
        </w:rPr>
        <w:t>, it runs the model once for each parameter realization, calculates mean values of parameters and model outputs, and then ceases execution without updating the ensemble.</w:t>
      </w:r>
    </w:p>
    <w:p w14:paraId="5666E30D" w14:textId="77777777"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Pr>
          <w:lang w:val="en-AU"/>
        </w:rPr>
        <w:t xml:space="preserve"> PEST</w:t>
      </w:r>
      <w:r w:rsidR="003F7497">
        <w:rPr>
          <w:lang w:val="en-AU"/>
        </w:rPr>
        <w:t>PP</w:t>
      </w:r>
      <w:r>
        <w:rPr>
          <w:lang w:val="en-AU"/>
        </w:rPr>
        <w:t xml:space="preserve"> 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77777777"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 PESTPP</w:t>
      </w:r>
      <w:r w:rsidR="00444043" w:rsidRPr="00FE4430">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77777777"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 PEST</w:t>
      </w:r>
      <w:r w:rsidR="0089654A">
        <w:rPr>
          <w:lang w:val="en-AU"/>
        </w:rPr>
        <w:t>PP</w:t>
      </w:r>
      <w:r w:rsidRPr="00FE4430">
        <w:rPr>
          <w:lang w:val="en-AU"/>
        </w:rPr>
        <w:t xml:space="preserve"> 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 PEST</w:t>
      </w:r>
      <w:r w:rsidR="0089654A">
        <w:rPr>
          <w:lang w:val="en-AU"/>
        </w:rPr>
        <w:t>PP</w:t>
      </w:r>
      <w:r w:rsidRPr="00FE4430">
        <w:rPr>
          <w:lang w:val="en-AU"/>
        </w:rPr>
        <w:t xml:space="preserve"> 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77777777"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 xml:space="preserve">then </w:t>
      </w:r>
      <w:r w:rsidRPr="00FE4430">
        <w:rPr>
          <w:lang w:val="en-AU"/>
        </w:rPr>
        <w:t>PEST</w:t>
      </w:r>
      <w:r w:rsidR="0089654A">
        <w:rPr>
          <w:lang w:val="en-AU"/>
        </w:rPr>
        <w:t>PP</w:t>
      </w:r>
      <w:r w:rsidRPr="00FE4430">
        <w:rPr>
          <w:lang w:val="en-AU"/>
        </w:rPr>
        <w:t xml:space="preserve"> 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 PEST</w:t>
      </w:r>
      <w:r w:rsidR="0089654A">
        <w:rPr>
          <w:lang w:val="en-AU"/>
        </w:rPr>
        <w:t>PP</w:t>
      </w:r>
      <w:r w:rsidRPr="00FE4430">
        <w:rPr>
          <w:lang w:val="en-AU"/>
        </w:rPr>
        <w:t xml:space="preserve"> 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49" w:name="_Toc520535209"/>
      <w:r>
        <w:t>4</w:t>
      </w:r>
      <w:r w:rsidR="00444043">
        <w:t>.</w:t>
      </w:r>
      <w:r w:rsidR="0089654A">
        <w:t>6</w:t>
      </w:r>
      <w:r w:rsidR="00444043">
        <w:t>.10 Ninth Line</w:t>
      </w:r>
      <w:bookmarkEnd w:id="1849"/>
    </w:p>
    <w:p w14:paraId="1AC1F525" w14:textId="77777777"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 PESTPP suite. Set all of these to 0 for PESTCHEK-friendliness.</w:t>
      </w:r>
    </w:p>
    <w:p w14:paraId="1DE64756" w14:textId="77777777" w:rsidR="007D090D" w:rsidRDefault="004C51A5" w:rsidP="007D090D">
      <w:pPr>
        <w:pStyle w:val="Heading2"/>
      </w:pPr>
      <w:bookmarkStart w:id="1850" w:name="_Toc520535210"/>
      <w:r>
        <w:lastRenderedPageBreak/>
        <w:t>4</w:t>
      </w:r>
      <w:r w:rsidR="007D090D">
        <w:t>.7 Singular Value Decomposition Section</w:t>
      </w:r>
      <w:bookmarkEnd w:id="1850"/>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5AEF8FDC" w:rsidR="007D090D" w:rsidRDefault="007D090D" w:rsidP="007D090D">
      <w:pPr>
        <w:rPr>
          <w:lang w:val="en-AU"/>
        </w:rPr>
      </w:pPr>
      <w:r>
        <w:rPr>
          <w:lang w:val="en-AU"/>
        </w:rPr>
        <w:t>PESTPP</w:t>
      </w:r>
      <w:r w:rsidR="00A74BA0">
        <w:rPr>
          <w:lang w:val="en-AU"/>
        </w:rPr>
        <w:t xml:space="preserve"> always</w:t>
      </w:r>
      <w:r>
        <w:rPr>
          <w:lang w:val="en-AU"/>
        </w:rPr>
        <w:t xml:space="preserve"> uses singular value decomposition, or a closely related numerical device,</w:t>
      </w:r>
      <w:r w:rsidR="00A74BA0">
        <w:rPr>
          <w:lang w:val="en-AU"/>
        </w:rPr>
        <w:t xml:space="preserve"> to solve an inverse problem.</w:t>
      </w:r>
      <w:r>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7777777" w:rsidR="00D1766A" w:rsidRDefault="00934D38" w:rsidP="007D090D">
      <w:pPr>
        <w:rPr>
          <w:lang w:val="en-AU"/>
        </w:rPr>
      </w:pPr>
      <w:r>
        <w:rPr>
          <w:lang w:val="en-AU"/>
        </w:rPr>
        <w:t>If a PEST control file includes a “singular value decomposition” section, then PESTPP 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7E81117E" w:rsidR="004629FD" w:rsidRDefault="000F6CA2" w:rsidP="007D090D">
      <w:pPr>
        <w:rPr>
          <w:lang w:val="en-AU"/>
        </w:rPr>
      </w:pPr>
      <w:r>
        <w:rPr>
          <w:lang w:val="en-AU"/>
        </w:rPr>
        <w:t>Unless you wish to over-ride</w:t>
      </w:r>
      <w:r w:rsidR="009B2DA3">
        <w:rPr>
          <w:lang w:val="en-AU"/>
        </w:rPr>
        <w:t xml:space="preserve"> internal</w:t>
      </w:r>
      <w:r>
        <w:rPr>
          <w:lang w:val="en-AU"/>
        </w:rPr>
        <w:t xml:space="preserve"> PESTPP 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w:t>
      </w:r>
      <w:proofErr w:type="gramStart"/>
      <w:r w:rsidR="0084731C">
        <w:rPr>
          <w:i/>
          <w:lang w:val="en-AU"/>
        </w:rPr>
        <w:t>super(</w:t>
      </w:r>
      <w:proofErr w:type="gramEnd"/>
      <w:r w:rsidR="0084731C">
        <w:rPr>
          <w:i/>
          <w:lang w:val="en-AU"/>
        </w:rPr>
        <w:t>)</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77777777" w:rsidR="007019E2" w:rsidRDefault="007019E2" w:rsidP="007D090D">
      <w:pPr>
        <w:rPr>
          <w:lang w:val="en-AU"/>
        </w:rPr>
      </w:pPr>
      <w:r>
        <w:rPr>
          <w:lang w:val="en-AU"/>
        </w:rPr>
        <w:t>Note that PEST</w:t>
      </w:r>
      <w:r w:rsidR="009B2DA3">
        <w:rPr>
          <w:lang w:val="en-AU"/>
        </w:rPr>
        <w:t>PP</w:t>
      </w:r>
      <w:r>
        <w:rPr>
          <w:lang w:val="en-AU"/>
        </w:rPr>
        <w:t xml:space="preserve"> 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 PEST</w:t>
      </w:r>
      <w:r w:rsidR="009B2DA3">
        <w:rPr>
          <w:lang w:val="en-AU"/>
        </w:rPr>
        <w:t>PP</w:t>
      </w:r>
      <w:r>
        <w:rPr>
          <w:lang w:val="en-AU"/>
        </w:rPr>
        <w:t xml:space="preserve"> settings, even if SVDMODE is set to 0.</w:t>
      </w:r>
    </w:p>
    <w:p w14:paraId="7B1CD011" w14:textId="77777777" w:rsidR="00251BB3" w:rsidRDefault="004C51A5" w:rsidP="00251BB3">
      <w:pPr>
        <w:pStyle w:val="Heading2"/>
      </w:pPr>
      <w:bookmarkStart w:id="1851" w:name="_Toc520535211"/>
      <w:r>
        <w:t>4</w:t>
      </w:r>
      <w:r w:rsidR="00251BB3">
        <w:t>.</w:t>
      </w:r>
      <w:r w:rsidR="0076051F">
        <w:t>8</w:t>
      </w:r>
      <w:r w:rsidR="00251BB3">
        <w:t xml:space="preserve"> Parameter Groups Section</w:t>
      </w:r>
      <w:bookmarkEnd w:id="1851"/>
    </w:p>
    <w:p w14:paraId="1B671D34" w14:textId="77777777" w:rsidR="00251BB3" w:rsidRDefault="00251BB3" w:rsidP="00251BB3">
      <w:pPr>
        <w:pStyle w:val="Heading3"/>
      </w:pPr>
      <w:bookmarkStart w:id="1852" w:name="_Toc520535212"/>
      <w:r>
        <w:t>4.</w:t>
      </w:r>
      <w:r w:rsidR="0076051F">
        <w:t>8</w:t>
      </w:r>
      <w:r>
        <w:t>.1 General</w:t>
      </w:r>
      <w:bookmarkEnd w:id="1852"/>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77777777" w:rsidR="00251BB3" w:rsidRDefault="00251BB3" w:rsidP="00251BB3">
      <w:pPr>
        <w:rPr>
          <w:lang w:val="en-AU"/>
        </w:rPr>
      </w:pPr>
      <w:r w:rsidRPr="00FE4430">
        <w:rPr>
          <w:lang w:val="en-AU"/>
        </w:rPr>
        <w:t>Each parameter group must possess a unique name of twelve characters or less</w:t>
      </w:r>
      <w:r>
        <w:rPr>
          <w:lang w:val="en-AU"/>
        </w:rPr>
        <w:t xml:space="preserve"> in length</w:t>
      </w:r>
      <w:r w:rsidRPr="00FE4430">
        <w:rPr>
          <w:lang w:val="en-AU"/>
        </w:rPr>
        <w:t>.</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xml:space="preserve">” is </w:t>
      </w:r>
      <w:r>
        <w:rPr>
          <w:lang w:val="en-AU"/>
        </w:rPr>
        <w:lastRenderedPageBreak/>
        <w:t>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77777777"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 PESTPP (unless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53" w:name="_Toc520535213"/>
      <w:r>
        <w:t>4.</w:t>
      </w:r>
      <w:r w:rsidR="0076051F">
        <w:t>8</w:t>
      </w:r>
      <w:r>
        <w:t>.2 Parameter Group Variables</w:t>
      </w:r>
      <w:bookmarkEnd w:id="1853"/>
    </w:p>
    <w:p w14:paraId="048DF9FB" w14:textId="77777777" w:rsidR="00251BB3" w:rsidRPr="00FE4430" w:rsidRDefault="00251BB3" w:rsidP="00251BB3">
      <w:pPr>
        <w:pStyle w:val="Heading4"/>
        <w:rPr>
          <w:lang w:val="en-AU"/>
        </w:rPr>
      </w:pPr>
      <w:r w:rsidRPr="00FE4430">
        <w:rPr>
          <w:lang w:val="en-AU"/>
        </w:rPr>
        <w:t>PARGPNME</w:t>
      </w:r>
    </w:p>
    <w:p w14:paraId="55BBC4AF" w14:textId="77777777"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twelve characters in length</w:t>
      </w:r>
      <w:r>
        <w:rPr>
          <w:lang w:val="en-AU"/>
        </w:rPr>
        <w:t>,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w:t>
      </w:r>
      <w:r w:rsidR="00251BB3" w:rsidRPr="00FE4430">
        <w:rPr>
          <w:lang w:val="en-AU"/>
        </w:rPr>
        <w:lastRenderedPageBreak/>
        <w:t xml:space="preserve">group is fixed, being again provided as the variable DERINC. Alternatively, if INCTYP is “rel_to_max”,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 xml:space="preserve">being 0.01 times the absolute value of the group member of highest current magnitude; </w:t>
      </w:r>
      <w:proofErr w:type="gramStart"/>
      <w:r w:rsidRPr="00FE4430">
        <w:rPr>
          <w:lang w:val="en-AU"/>
        </w:rPr>
        <w:t>however</w:t>
      </w:r>
      <w:proofErr w:type="gramEnd"/>
      <w:r w:rsidRPr="00FE4430">
        <w:rPr>
          <w:lang w:val="en-AU"/>
        </w:rPr>
        <w:t xml:space="preserve">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w:t>
      </w:r>
      <w:proofErr w:type="gramStart"/>
      <w:r w:rsidRPr="00FE4430">
        <w:rPr>
          <w:lang w:val="en-AU"/>
        </w:rPr>
        <w:t>model</w:t>
      </w:r>
      <w:proofErr w:type="gramEnd"/>
      <w:r w:rsidRPr="00FE4430">
        <w:rPr>
          <w:lang w:val="en-AU"/>
        </w:rPr>
        <w:t xml:space="preserve">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lastRenderedPageBreak/>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54" w:name="_Toc439791006"/>
      <w:bookmarkStart w:id="1855" w:name="_Toc439791460"/>
      <w:bookmarkStart w:id="1856" w:name="_Toc439791915"/>
      <w:bookmarkStart w:id="1857" w:name="_Toc439792369"/>
      <w:bookmarkStart w:id="1858" w:name="_Toc439792823"/>
      <w:bookmarkStart w:id="1859" w:name="_Toc439793277"/>
      <w:bookmarkStart w:id="1860" w:name="_Toc439793731"/>
      <w:bookmarkStart w:id="1861" w:name="_Toc439794185"/>
      <w:bookmarkStart w:id="1862" w:name="_Toc439794639"/>
      <w:bookmarkStart w:id="1863" w:name="_Toc439795092"/>
      <w:bookmarkStart w:id="1864" w:name="_Toc439823076"/>
      <w:bookmarkStart w:id="1865" w:name="_Toc445910238"/>
      <w:bookmarkStart w:id="1866" w:name="_Toc510516456"/>
      <w:bookmarkStart w:id="1867" w:name="_Toc520535214"/>
      <w:r>
        <w:lastRenderedPageBreak/>
        <w:t>4.</w:t>
      </w:r>
      <w:r w:rsidR="0076051F">
        <w:t>9</w:t>
      </w:r>
      <w:r>
        <w:t xml:space="preserve"> Parameter Data Section</w:t>
      </w:r>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3D53C67E" w14:textId="77777777" w:rsidR="00B50BDB" w:rsidRDefault="00463063" w:rsidP="00463063">
      <w:pPr>
        <w:pStyle w:val="Heading3"/>
      </w:pPr>
      <w:bookmarkStart w:id="1868" w:name="_Toc439791007"/>
      <w:bookmarkStart w:id="1869" w:name="_Toc439791461"/>
      <w:bookmarkStart w:id="1870" w:name="_Toc439791916"/>
      <w:bookmarkStart w:id="1871" w:name="_Toc439792370"/>
      <w:bookmarkStart w:id="1872" w:name="_Toc439792824"/>
      <w:bookmarkStart w:id="1873" w:name="_Toc439793278"/>
      <w:bookmarkStart w:id="1874" w:name="_Toc439793732"/>
      <w:bookmarkStart w:id="1875" w:name="_Toc439794186"/>
      <w:bookmarkStart w:id="1876" w:name="_Toc439794640"/>
      <w:bookmarkStart w:id="1877" w:name="_Toc439795093"/>
      <w:bookmarkStart w:id="1878" w:name="_Toc439823077"/>
      <w:bookmarkStart w:id="1879" w:name="_Toc445910239"/>
      <w:bookmarkStart w:id="1880" w:name="_Toc510516457"/>
      <w:bookmarkStart w:id="1881" w:name="_Toc520535215"/>
      <w:r>
        <w:t>4.</w:t>
      </w:r>
      <w:r w:rsidR="0076051F">
        <w:t>9</w:t>
      </w:r>
      <w:r>
        <w:t>.1 General</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77777777" w:rsidR="00FB316D" w:rsidRDefault="00FB316D" w:rsidP="00FB316D">
      <w:pPr>
        <w:pStyle w:val="ListParagraph"/>
        <w:numPr>
          <w:ilvl w:val="0"/>
          <w:numId w:val="33"/>
        </w:numPr>
        <w:rPr>
          <w:lang w:val="en-AU"/>
        </w:rPr>
      </w:pPr>
      <w:r>
        <w:rPr>
          <w:lang w:val="en-AU"/>
        </w:rPr>
        <w:t>exploration of global sensitivity (PESTPP-GSA);</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82" w:name="_Toc439791008"/>
      <w:bookmarkStart w:id="1883" w:name="_Toc439791462"/>
      <w:bookmarkStart w:id="1884" w:name="_Toc439791917"/>
      <w:bookmarkStart w:id="1885" w:name="_Toc439792371"/>
      <w:bookmarkStart w:id="1886" w:name="_Toc439792825"/>
      <w:bookmarkStart w:id="1887" w:name="_Toc439793279"/>
      <w:bookmarkStart w:id="1888" w:name="_Toc439793733"/>
      <w:bookmarkStart w:id="1889" w:name="_Toc439794187"/>
      <w:bookmarkStart w:id="1890" w:name="_Toc439794641"/>
      <w:bookmarkStart w:id="1891" w:name="_Toc439795094"/>
      <w:bookmarkStart w:id="1892" w:name="_Toc439823078"/>
      <w:bookmarkStart w:id="1893" w:name="_Toc445910240"/>
      <w:bookmarkStart w:id="1894" w:name="_Toc510516458"/>
      <w:bookmarkStart w:id="1895" w:name="_Toc520535216"/>
      <w:r>
        <w:t>4.</w:t>
      </w:r>
      <w:r w:rsidR="0076051F">
        <w:t>9</w:t>
      </w:r>
      <w:r>
        <w:t>.2 First Part</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p>
    <w:p w14:paraId="3FBA085C" w14:textId="77777777" w:rsidR="005065E7" w:rsidRPr="00FE4430" w:rsidRDefault="005065E7" w:rsidP="005065E7">
      <w:pPr>
        <w:pStyle w:val="Heading4"/>
        <w:rPr>
          <w:lang w:val="en-AU"/>
        </w:rPr>
      </w:pPr>
      <w:r w:rsidRPr="00FE4430">
        <w:rPr>
          <w:lang w:val="en-AU"/>
        </w:rPr>
        <w:t>PARNME</w:t>
      </w:r>
    </w:p>
    <w:p w14:paraId="5EDF9107" w14:textId="77777777"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 and of twelve characters or less in length; 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w:t>
      </w:r>
      <w:r w:rsidRPr="00FE4430">
        <w:rPr>
          <w:lang w:val="en-AU"/>
        </w:rPr>
        <w:lastRenderedPageBreak/>
        <w:t>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w:t>
      </w:r>
      <w:proofErr w:type="gramStart"/>
      <w:r w:rsidRPr="00FE4430">
        <w:rPr>
          <w:lang w:val="en-AU"/>
        </w:rPr>
        <w:t>However</w:t>
      </w:r>
      <w:proofErr w:type="gramEnd"/>
      <w:r w:rsidRPr="00FE4430">
        <w:rPr>
          <w:lang w:val="en-AU"/>
        </w:rPr>
        <w:t xml:space="preserve">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77777777"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77777777" w:rsidR="00AB387F" w:rsidRDefault="00AB387F" w:rsidP="003314D9">
      <w:pPr>
        <w:pStyle w:val="ListParagraph"/>
        <w:numPr>
          <w:ilvl w:val="0"/>
          <w:numId w:val="3"/>
        </w:numPr>
        <w:rPr>
          <w:lang w:val="en-AU"/>
        </w:rPr>
      </w:pPr>
      <w:r>
        <w:rPr>
          <w:lang w:val="en-AU"/>
        </w:rPr>
        <w:t xml:space="preserve">The only member of the PEST++ suite which imposes limits on parameter changes in </w:t>
      </w:r>
      <w:r>
        <w:rPr>
          <w:lang w:val="en-AU"/>
        </w:rPr>
        <w:lastRenderedPageBreak/>
        <w:t>this way is PESTPP.</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77777777"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 PEST</w:t>
      </w:r>
      <w:r w:rsidR="006D4C7A">
        <w:rPr>
          <w:lang w:val="en-AU"/>
        </w:rPr>
        <w:t>PP</w:t>
      </w:r>
      <w:r w:rsidRPr="00CE0EFC">
        <w:rPr>
          <w:lang w:val="en-AU"/>
        </w:rPr>
        <w:t xml:space="preserve"> 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77777777" w:rsidR="00136237" w:rsidRDefault="006D4C7A" w:rsidP="00136237">
      <w:pPr>
        <w:rPr>
          <w:lang w:val="en-AU"/>
        </w:rPr>
      </w:pPr>
      <w:r>
        <w:rPr>
          <w:lang w:val="en-AU"/>
        </w:rPr>
        <w:t>If using PESTPP then i</w:t>
      </w:r>
      <w:r w:rsidR="00136237">
        <w:rPr>
          <w:lang w:val="en-AU"/>
        </w:rPr>
        <w:t>deally, as explained by Doherty (2015)</w:t>
      </w:r>
      <w:r w:rsidR="00DE228C">
        <w:rPr>
          <w:lang w:val="en-AU"/>
        </w:rPr>
        <w:t>,</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77777777" w:rsidR="00136237" w:rsidRPr="00FE4430" w:rsidRDefault="00D633D7" w:rsidP="003314D9">
      <w:pPr>
        <w:numPr>
          <w:ilvl w:val="0"/>
          <w:numId w:val="4"/>
        </w:numPr>
        <w:tabs>
          <w:tab w:val="left" w:pos="720"/>
        </w:tabs>
        <w:rPr>
          <w:lang w:val="en-AU"/>
        </w:rPr>
      </w:pPr>
      <w:r>
        <w:rPr>
          <w:lang w:val="en-AU"/>
        </w:rPr>
        <w:t>If using PESTPP,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gramStart"/>
      <w:r w:rsidRPr="00FE4430">
        <w:rPr>
          <w:lang w:val="en-AU"/>
        </w:rPr>
        <w:t>tied:parent</w:t>
      </w:r>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w:t>
      </w:r>
      <w:proofErr w:type="gramStart"/>
      <w:r w:rsidRPr="00FE4430">
        <w:rPr>
          <w:lang w:val="en-AU"/>
        </w:rPr>
        <w:t>parameters</w:t>
      </w:r>
      <w:proofErr w:type="gramEnd"/>
      <w:r w:rsidRPr="00FE4430">
        <w:rPr>
          <w:lang w:val="en-AU"/>
        </w:rPr>
        <w:t xml:space="preserve">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t>
      </w:r>
      <w:r w:rsidR="005E559A" w:rsidRPr="00FE4430">
        <w:rPr>
          <w:lang w:val="en-AU"/>
        </w:rPr>
        <w:lastRenderedPageBreak/>
        <w:t xml:space="preserve">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w:t>
      </w:r>
      <w:proofErr w:type="gramStart"/>
      <w:r w:rsidRPr="00FE4430">
        <w:rPr>
          <w:lang w:val="en-AU"/>
        </w:rPr>
        <w:t>fact</w:t>
      </w:r>
      <w:proofErr w:type="gramEnd"/>
      <w:r w:rsidRPr="00FE4430">
        <w:rPr>
          <w:lang w:val="en-AU"/>
        </w:rPr>
        <w:t xml:space="preserve">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77777777" w:rsidR="0037164B" w:rsidRDefault="000F46F1" w:rsidP="000F46F1">
      <w:pPr>
        <w:rPr>
          <w:lang w:val="en-AU"/>
        </w:rPr>
      </w:pPr>
      <w:r>
        <w:rPr>
          <w:lang w:val="en-AU"/>
        </w:rPr>
        <w:t>PESTPP</w:t>
      </w:r>
      <w:r w:rsidR="002752AD">
        <w:rPr>
          <w:lang w:val="en-AU"/>
        </w:rPr>
        <w:t xml:space="preserve"> </w:t>
      </w:r>
      <w:r w:rsidR="00A31ABD">
        <w:rPr>
          <w:lang w:val="en-AU"/>
        </w:rPr>
        <w:t xml:space="preserve">(but not PESTPP-OPT) </w:t>
      </w:r>
      <w:r>
        <w:rPr>
          <w:lang w:val="en-AU"/>
        </w:rPr>
        <w:t xml:space="preserve">can use different commands to run </w:t>
      </w:r>
      <w:r w:rsidR="002752AD">
        <w:rPr>
          <w:lang w:val="en-AU"/>
        </w:rPr>
        <w:t>a</w:t>
      </w:r>
      <w:r>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Pr>
          <w:lang w:val="en-AU"/>
        </w:rPr>
        <w:t xml:space="preserve"> PEST control file. They are </w:t>
      </w:r>
      <w:r w:rsidR="00A36F0B">
        <w:rPr>
          <w:lang w:val="en-AU"/>
        </w:rPr>
        <w:t xml:space="preserve">implicitly </w:t>
      </w:r>
      <w:r>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96" w:name="_Toc429752483"/>
      <w:bookmarkStart w:id="1897" w:name="_Toc429752963"/>
      <w:bookmarkStart w:id="1898" w:name="_Toc429753389"/>
      <w:bookmarkStart w:id="1899" w:name="_Toc429753787"/>
      <w:bookmarkStart w:id="1900" w:name="_Toc429753988"/>
      <w:bookmarkStart w:id="1901" w:name="_Toc429754166"/>
      <w:bookmarkStart w:id="1902" w:name="_Toc429754344"/>
      <w:bookmarkStart w:id="1903" w:name="_Toc429754878"/>
      <w:bookmarkStart w:id="1904" w:name="_Toc429755056"/>
      <w:bookmarkStart w:id="1905" w:name="_Toc429755234"/>
      <w:bookmarkStart w:id="1906" w:name="_Toc429755650"/>
      <w:bookmarkStart w:id="1907" w:name="_Toc430192493"/>
      <w:bookmarkStart w:id="1908" w:name="_Toc430192923"/>
      <w:bookmarkStart w:id="1909" w:name="_Toc430193101"/>
      <w:bookmarkStart w:id="1910" w:name="_Toc430193279"/>
      <w:bookmarkStart w:id="1911" w:name="_Toc463719504"/>
      <w:bookmarkStart w:id="1912" w:name="_Toc464233038"/>
      <w:bookmarkStart w:id="1913" w:name="_Toc467082449"/>
      <w:bookmarkStart w:id="1914" w:name="_Toc467748680"/>
      <w:bookmarkStart w:id="1915" w:name="_Toc472333455"/>
      <w:bookmarkStart w:id="1916" w:name="_Toc472357984"/>
      <w:bookmarkStart w:id="1917" w:name="_Toc475556672"/>
      <w:bookmarkStart w:id="1918" w:name="_Toc475556956"/>
      <w:bookmarkStart w:id="1919" w:name="_Toc475589127"/>
      <w:bookmarkStart w:id="1920" w:name="_Toc530644327"/>
      <w:bookmarkStart w:id="1921" w:name="_Toc530731197"/>
      <w:bookmarkStart w:id="1922" w:name="_Toc532791093"/>
      <w:bookmarkStart w:id="1923" w:name="_Toc532791377"/>
      <w:bookmarkStart w:id="1924" w:name="_Toc532800432"/>
      <w:bookmarkStart w:id="1925" w:name="_Toc534947816"/>
      <w:bookmarkStart w:id="1926" w:name="_Toc535239232"/>
      <w:bookmarkStart w:id="1927" w:name="_Toc535247434"/>
      <w:bookmarkStart w:id="1928" w:name="_Toc73181795"/>
      <w:bookmarkStart w:id="1929" w:name="_Toc73183773"/>
      <w:bookmarkStart w:id="1930" w:name="_Toc73526132"/>
      <w:bookmarkStart w:id="1931" w:name="_Toc73526496"/>
      <w:bookmarkStart w:id="1932" w:name="_Toc73596532"/>
      <w:bookmarkStart w:id="1933" w:name="_Toc80980741"/>
      <w:bookmarkStart w:id="1934" w:name="_Toc80981364"/>
      <w:bookmarkStart w:id="1935" w:name="_Toc221857819"/>
      <w:bookmarkStart w:id="1936" w:name="_Toc258071351"/>
      <w:bookmarkStart w:id="1937" w:name="_Toc396034803"/>
      <w:bookmarkStart w:id="1938" w:name="_Toc439791009"/>
      <w:bookmarkStart w:id="1939" w:name="_Toc439791463"/>
      <w:bookmarkStart w:id="1940" w:name="_Toc439791918"/>
      <w:bookmarkStart w:id="1941" w:name="_Toc439792372"/>
      <w:bookmarkStart w:id="1942" w:name="_Toc439792826"/>
      <w:bookmarkStart w:id="1943" w:name="_Toc439793280"/>
      <w:bookmarkStart w:id="1944" w:name="_Toc439793734"/>
      <w:bookmarkStart w:id="1945" w:name="_Toc439794188"/>
      <w:bookmarkStart w:id="1946" w:name="_Toc439794642"/>
      <w:bookmarkStart w:id="1947" w:name="_Toc439795095"/>
      <w:bookmarkStart w:id="1948" w:name="_Toc439823079"/>
      <w:bookmarkStart w:id="1949" w:name="_Toc445910241"/>
      <w:bookmarkStart w:id="1950" w:name="_Toc510516459"/>
      <w:bookmarkStart w:id="1951" w:name="_Toc520535217"/>
      <w:r w:rsidR="00940652">
        <w:t>4.</w:t>
      </w:r>
      <w:r w:rsidR="004A48F2">
        <w:t>9</w:t>
      </w:r>
      <w:r w:rsidR="00940652">
        <w:t xml:space="preserve">.3 </w:t>
      </w:r>
      <w:r w:rsidR="00940652" w:rsidRPr="00FE4430">
        <w:t>Second Part</w:t>
      </w:r>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7777777" w:rsidR="00940652" w:rsidRPr="00FE4430"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7A3D367D" w14:textId="77777777" w:rsidR="00D60008" w:rsidRDefault="00755146" w:rsidP="00755146">
      <w:pPr>
        <w:pStyle w:val="Heading2"/>
      </w:pPr>
      <w:bookmarkStart w:id="1952" w:name="_Toc439791010"/>
      <w:bookmarkStart w:id="1953" w:name="_Toc439791464"/>
      <w:bookmarkStart w:id="1954" w:name="_Toc439791919"/>
      <w:bookmarkStart w:id="1955" w:name="_Toc439792373"/>
      <w:bookmarkStart w:id="1956" w:name="_Toc439792827"/>
      <w:bookmarkStart w:id="1957" w:name="_Toc439793281"/>
      <w:bookmarkStart w:id="1958" w:name="_Toc439793735"/>
      <w:bookmarkStart w:id="1959" w:name="_Toc439794189"/>
      <w:bookmarkStart w:id="1960" w:name="_Toc439794643"/>
      <w:bookmarkStart w:id="1961" w:name="_Toc439795096"/>
      <w:bookmarkStart w:id="1962" w:name="_Toc439823080"/>
      <w:bookmarkStart w:id="1963" w:name="_Toc445910242"/>
      <w:bookmarkStart w:id="1964" w:name="_Toc510516460"/>
      <w:bookmarkStart w:id="1965" w:name="_Toc520535218"/>
      <w:r>
        <w:t>4.</w:t>
      </w:r>
      <w:r w:rsidR="0076051F">
        <w:t>10</w:t>
      </w:r>
      <w:r>
        <w:t xml:space="preserve"> Observation Groups Section</w:t>
      </w:r>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EF3C51">
            <w:pPr>
              <w:pStyle w:val="computerChar"/>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EF3C51">
            <w:pPr>
              <w:pStyle w:val="computerChar"/>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lastRenderedPageBreak/>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77777777"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twelve characters or less in length and are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66" w:name="_Toc439791011"/>
      <w:bookmarkStart w:id="1967" w:name="_Toc439791465"/>
      <w:bookmarkStart w:id="1968" w:name="_Toc439791920"/>
      <w:bookmarkStart w:id="1969" w:name="_Toc439792374"/>
      <w:bookmarkStart w:id="1970" w:name="_Toc439792828"/>
      <w:bookmarkStart w:id="1971" w:name="_Toc439793282"/>
      <w:bookmarkStart w:id="1972" w:name="_Toc439793736"/>
      <w:bookmarkStart w:id="1973" w:name="_Toc439794190"/>
      <w:bookmarkStart w:id="1974" w:name="_Toc439794644"/>
      <w:bookmarkStart w:id="1975" w:name="_Toc439795097"/>
      <w:bookmarkStart w:id="1976" w:name="_Toc439823081"/>
      <w:bookmarkStart w:id="1977" w:name="_Toc445910243"/>
      <w:bookmarkStart w:id="1978" w:name="_Toc510516461"/>
      <w:bookmarkStart w:id="1979" w:name="_Toc520535219"/>
      <w:r>
        <w:t>4.1</w:t>
      </w:r>
      <w:r w:rsidR="00FB0D59">
        <w:t>1</w:t>
      </w:r>
      <w:r>
        <w:t xml:space="preserve"> Observation Data Section</w:t>
      </w:r>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77777777"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89332D">
        <w:rPr>
          <w:lang w:val="en-AU"/>
        </w:rPr>
        <w:t>A</w:t>
      </w:r>
      <w:r w:rsidR="0089332D" w:rsidRPr="00FE4430">
        <w:rPr>
          <w:lang w:val="en-AU"/>
        </w:rPr>
        <w:t>n observation name must be twenty characters or less in length</w:t>
      </w:r>
      <w:r w:rsidR="0089332D">
        <w:rPr>
          <w:lang w:val="en-AU"/>
        </w:rPr>
        <w:t xml:space="preserve"> and contain no spaces</w:t>
      </w:r>
      <w:r w:rsidR="0089332D" w:rsidRPr="00FE4430">
        <w:rPr>
          <w:lang w:val="en-AU"/>
        </w:rPr>
        <w:t>.</w:t>
      </w:r>
      <w:r w:rsidR="0089332D">
        <w:rPr>
          <w:lang w:val="en-AU"/>
        </w:rPr>
        <w:t xml:space="preserve"> </w:t>
      </w:r>
      <w:r w:rsidR="009F3234">
        <w:rPr>
          <w:lang w:val="en-AU"/>
        </w:rPr>
        <w:t>It</w:t>
      </w:r>
      <w:r w:rsidR="0089332D">
        <w:rPr>
          <w:lang w:val="en-AU"/>
        </w:rPr>
        <w:t xml:space="preserve"> </w:t>
      </w:r>
      <w:r w:rsidR="009F3234">
        <w:rPr>
          <w:lang w:val="en-AU"/>
        </w:rPr>
        <w:t>is</w:t>
      </w:r>
      <w:r w:rsidR="0089332D">
        <w:rPr>
          <w:lang w:val="en-AU"/>
        </w:rPr>
        <w:t xml:space="preserve"> 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w:t>
      </w:r>
      <w:r w:rsidR="00DE6AC3" w:rsidRPr="00FE4430">
        <w:rPr>
          <w:lang w:val="en-AU"/>
        </w:rPr>
        <w:lastRenderedPageBreak/>
        <w:t>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77777777"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listed in the “observation groups” section of the PEST control file.</w:t>
      </w:r>
      <w:r w:rsidR="00CD2374">
        <w:rPr>
          <w:lang w:val="en-AU"/>
        </w:rPr>
        <w:t xml:space="preserve"> Observation group names must be 12 characters or less in length.</w:t>
      </w:r>
    </w:p>
    <w:p w14:paraId="2B54384F" w14:textId="77777777" w:rsidR="003256F6" w:rsidRDefault="00644869" w:rsidP="00E6632C">
      <w:pPr>
        <w:pStyle w:val="Heading2"/>
      </w:pPr>
      <w:bookmarkStart w:id="1980" w:name="_Toc439791013"/>
      <w:bookmarkStart w:id="1981" w:name="_Toc439791467"/>
      <w:bookmarkStart w:id="1982" w:name="_Toc439791922"/>
      <w:bookmarkStart w:id="1983" w:name="_Toc439792376"/>
      <w:bookmarkStart w:id="1984" w:name="_Toc439792830"/>
      <w:bookmarkStart w:id="1985" w:name="_Toc439793284"/>
      <w:bookmarkStart w:id="1986" w:name="_Toc439793738"/>
      <w:bookmarkStart w:id="1987" w:name="_Toc439794192"/>
      <w:bookmarkStart w:id="1988" w:name="_Toc439794646"/>
      <w:bookmarkStart w:id="1989" w:name="_Toc439795099"/>
      <w:bookmarkStart w:id="1990" w:name="_Toc439823083"/>
      <w:bookmarkStart w:id="1991" w:name="_Toc445910245"/>
      <w:bookmarkStart w:id="1992" w:name="_Toc510516463"/>
      <w:bookmarkStart w:id="1993" w:name="_Toc520535220"/>
      <w:r>
        <w:t>4.1</w:t>
      </w:r>
      <w:r w:rsidR="00FB0D59">
        <w:t>2</w:t>
      </w:r>
      <w:r w:rsidR="00E6632C">
        <w:t xml:space="preserve"> Model Command Line Section</w:t>
      </w:r>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77777777" w:rsidR="00E6632C" w:rsidRDefault="00D10C71" w:rsidP="00E6632C">
      <w:pPr>
        <w:rPr>
          <w:lang w:val="en-AU"/>
        </w:rPr>
      </w:pPr>
      <w:r>
        <w:rPr>
          <w:lang w:val="en-AU"/>
        </w:rPr>
        <w:t xml:space="preserve">PESTPP </w:t>
      </w:r>
      <w:r w:rsidR="00867A78">
        <w:rPr>
          <w:lang w:val="en-AU"/>
        </w:rPr>
        <w:t xml:space="preserve">(like PEST) </w:t>
      </w:r>
      <w:r w:rsidR="00262180">
        <w:rPr>
          <w:lang w:val="en-AU"/>
        </w:rPr>
        <w:t>supports</w:t>
      </w:r>
      <w:r>
        <w:rPr>
          <w:lang w:val="en-AU"/>
        </w:rPr>
        <w:t xml:space="preserve"> the use of different commands</w:t>
      </w:r>
      <w:r w:rsidR="00262180">
        <w:rPr>
          <w:lang w:val="en-AU"/>
        </w:rPr>
        <w:t xml:space="preserve"> for</w:t>
      </w:r>
      <w:r>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94" w:name="_Toc520535221"/>
      <w:bookmarkStart w:id="1995" w:name="_Toc439791014"/>
      <w:bookmarkStart w:id="1996" w:name="_Toc439791468"/>
      <w:bookmarkStart w:id="1997" w:name="_Toc439791923"/>
      <w:bookmarkStart w:id="1998" w:name="_Toc439792377"/>
      <w:bookmarkStart w:id="1999" w:name="_Toc439792831"/>
      <w:bookmarkStart w:id="2000" w:name="_Toc439793285"/>
      <w:bookmarkStart w:id="2001" w:name="_Toc439793739"/>
      <w:bookmarkStart w:id="2002" w:name="_Toc439794193"/>
      <w:bookmarkStart w:id="2003" w:name="_Toc439794647"/>
      <w:bookmarkStart w:id="2004" w:name="_Toc439795100"/>
      <w:bookmarkStart w:id="2005" w:name="_Toc439823084"/>
      <w:bookmarkStart w:id="2006" w:name="_Toc445910246"/>
      <w:bookmarkStart w:id="2007" w:name="_Toc510516464"/>
      <w:r>
        <w:t>4.1</w:t>
      </w:r>
      <w:r w:rsidR="00FB0D59">
        <w:t>3</w:t>
      </w:r>
      <w:r w:rsidR="00126C4B">
        <w:t xml:space="preserve"> Model Input</w:t>
      </w:r>
      <w:r w:rsidR="007A6618">
        <w:t xml:space="preserve"> Section</w:t>
      </w:r>
      <w:bookmarkEnd w:id="1994"/>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lastRenderedPageBreak/>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2008" w:name="_Toc520535222"/>
      <w:r>
        <w:t>4.1</w:t>
      </w:r>
      <w:r w:rsidR="00FB0D59">
        <w:t>4</w:t>
      </w:r>
      <w:r>
        <w:t xml:space="preserve"> Model </w:t>
      </w:r>
      <w:r w:rsidR="00126C4B">
        <w:t>Output Section</w:t>
      </w:r>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2009" w:name="_Toc439791015"/>
      <w:bookmarkStart w:id="2010" w:name="_Toc439791469"/>
      <w:bookmarkStart w:id="2011" w:name="_Toc439791924"/>
      <w:bookmarkStart w:id="2012" w:name="_Toc439792378"/>
      <w:bookmarkStart w:id="2013" w:name="_Toc439792832"/>
      <w:bookmarkStart w:id="2014" w:name="_Toc439793286"/>
      <w:bookmarkStart w:id="2015" w:name="_Toc439793740"/>
      <w:bookmarkStart w:id="2016" w:name="_Toc439794194"/>
      <w:bookmarkStart w:id="2017" w:name="_Toc439794648"/>
      <w:bookmarkStart w:id="2018" w:name="_Toc439795101"/>
      <w:bookmarkStart w:id="2019" w:name="_Toc439823085"/>
      <w:bookmarkStart w:id="2020" w:name="_Toc445910247"/>
      <w:bookmarkStart w:id="2021" w:name="_Toc510516465"/>
      <w:bookmarkStart w:id="2022" w:name="_Toc520535223"/>
      <w:r>
        <w:t>4.1</w:t>
      </w:r>
      <w:r w:rsidR="00FB0D59">
        <w:t>5</w:t>
      </w:r>
      <w:r w:rsidR="00C82F04">
        <w:t xml:space="preserve"> Prior Information Section</w:t>
      </w:r>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w:t>
      </w:r>
      <w:r w:rsidR="00C82F04">
        <w:rPr>
          <w:lang w:val="en-AU"/>
        </w:rPr>
        <w:lastRenderedPageBreak/>
        <w:t>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7777777"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twenty characters in length, is case insensitive, and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 xml:space="preserve">The left side of a prior information equation can be comprised of the sum and/or difference of </w:t>
      </w:r>
      <w:r w:rsidRPr="00C82F04">
        <w:rPr>
          <w:lang w:val="en-AU"/>
        </w:rPr>
        <w:lastRenderedPageBreak/>
        <w:t>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77777777"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 PESTPP</w:t>
      </w:r>
      <w:r w:rsidRPr="00C82F04">
        <w:rPr>
          <w:lang w:val="en-AU"/>
        </w:rPr>
        <w:t xml:space="preserve"> 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twelve characters or less in length.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 xml:space="preserve">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w:t>
      </w:r>
      <w:proofErr w:type="gramStart"/>
      <w:r w:rsidRPr="00C82F04">
        <w:rPr>
          <w:rFonts w:ascii="Courier" w:hAnsi="Courier"/>
          <w:sz w:val="20"/>
          <w:lang w:val="pt-BR"/>
        </w:rPr>
        <w:t>log(</w:t>
      </w:r>
      <w:proofErr w:type="gramEnd"/>
      <w:r w:rsidRPr="00C82F04">
        <w:rPr>
          <w:rFonts w:ascii="Courier" w:hAnsi="Courier"/>
          <w:sz w:val="20"/>
          <w:lang w:val="pt-BR"/>
        </w:rPr>
        <w:t xml:space="preserve">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w:t>
      </w:r>
      <w:proofErr w:type="gramStart"/>
      <w:r w:rsidRPr="00C82F04">
        <w:rPr>
          <w:rFonts w:ascii="Courier" w:hAnsi="Courier"/>
          <w:sz w:val="20"/>
          <w:lang w:val="pt-BR"/>
        </w:rPr>
        <w:t>log(</w:t>
      </w:r>
      <w:proofErr w:type="gramEnd"/>
      <w:r w:rsidRPr="00C82F04">
        <w:rPr>
          <w:rFonts w:ascii="Courier" w:hAnsi="Courier"/>
          <w:sz w:val="20"/>
          <w:lang w:val="pt-BR"/>
        </w:rPr>
        <w:t xml:space="preserve">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w:t>
      </w:r>
      <w:r w:rsidRPr="00C82F04">
        <w:rPr>
          <w:lang w:val="en-AU"/>
        </w:rPr>
        <w:lastRenderedPageBreak/>
        <w:t>and “par2":</w:t>
      </w:r>
    </w:p>
    <w:p w14:paraId="5D80AE86" w14:textId="77777777" w:rsidR="003D3EF6" w:rsidRPr="00C82F04" w:rsidRDefault="003D3EF6" w:rsidP="003D3EF6">
      <w:pPr>
        <w:spacing w:before="0" w:after="0"/>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1 2.0 * log(par1) + 2.5 * log</w:t>
      </w:r>
    </w:p>
    <w:p w14:paraId="2CB42D23" w14:textId="77777777" w:rsidR="00BB0F69" w:rsidRDefault="003D3EF6" w:rsidP="003D3EF6">
      <w:pPr>
        <w:spacing w:before="0" w:after="0"/>
        <w:rPr>
          <w:lang w:val="en-AU"/>
        </w:rPr>
      </w:pPr>
      <w:r w:rsidRPr="00C82F04">
        <w:rPr>
          <w:rFonts w:ascii="Courier" w:hAnsi="Courier"/>
          <w:sz w:val="20"/>
          <w:lang w:val="pt-BR"/>
        </w:rPr>
        <w:t xml:space="preserve">&amp; (par2) - 3.5 * </w:t>
      </w:r>
      <w:proofErr w:type="gramStart"/>
      <w:r w:rsidRPr="00C82F04">
        <w:rPr>
          <w:rFonts w:ascii="Courier" w:hAnsi="Courier"/>
          <w:sz w:val="20"/>
          <w:lang w:val="pt-BR"/>
        </w:rPr>
        <w:t>log(</w:t>
      </w:r>
      <w:proofErr w:type="gramEnd"/>
      <w:r w:rsidRPr="00C82F04">
        <w:rPr>
          <w:rFonts w:ascii="Courier" w:hAnsi="Courier"/>
          <w:sz w:val="20"/>
          <w:lang w:val="pt-BR"/>
        </w:rPr>
        <w:t>par3) = 1.342 1.00 obgp1</w:t>
      </w:r>
    </w:p>
    <w:p w14:paraId="1734651E" w14:textId="77777777" w:rsidR="00963C97" w:rsidRDefault="00963C97" w:rsidP="008A5C32">
      <w:pPr>
        <w:pStyle w:val="Heading2"/>
      </w:pPr>
      <w:bookmarkStart w:id="2023" w:name="_Toc520535224"/>
      <w:r>
        <w:t>4.16 Regularization Section</w:t>
      </w:r>
      <w:bookmarkEnd w:id="2023"/>
    </w:p>
    <w:p w14:paraId="5017FBBA" w14:textId="77777777"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 PESTPP 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 PESTPP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7E856A11"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 PEST</w:t>
      </w:r>
      <w:r w:rsidR="00874605">
        <w:rPr>
          <w:lang w:val="en-AU"/>
        </w:rPr>
        <w:t>PP</w:t>
      </w:r>
      <w:r>
        <w:rPr>
          <w:lang w:val="en-AU"/>
        </w:rPr>
        <w:t xml:space="preserve"> “aims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Pr>
          <w:lang w:val="en-AU"/>
        </w:rPr>
        <w:t xml:space="preserve"> PESTPP calculates a </w:t>
      </w:r>
      <w:r w:rsidR="00143C09">
        <w:rPr>
          <w:lang w:val="en-AU"/>
        </w:rPr>
        <w:t>regularization</w:t>
      </w:r>
      <w:r>
        <w:rPr>
          <w:lang w:val="en-AU"/>
        </w:rPr>
        <w:t xml:space="preserve"> weight factor that attempts to achieves this balance.</w:t>
      </w:r>
    </w:p>
    <w:p w14:paraId="28497E60" w14:textId="0C1E1262"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 PEST</w:t>
      </w:r>
      <w:r>
        <w:rPr>
          <w:lang w:val="en-AU"/>
        </w:rPr>
        <w:t>PP</w:t>
      </w:r>
      <w:r w:rsidR="00BA288E">
        <w:rPr>
          <w:lang w:val="en-AU"/>
        </w:rPr>
        <w:t xml:space="preserve"> run</w:t>
      </w:r>
      <w:r w:rsidR="00874605">
        <w:rPr>
          <w:lang w:val="en-AU"/>
        </w:rPr>
        <w:t>,</w:t>
      </w:r>
      <w:r w:rsidR="00BA288E">
        <w:rPr>
          <w:lang w:val="en-AU"/>
        </w:rPr>
        <w:t xml:space="preserve"> </w:t>
      </w:r>
      <w:r w:rsidR="00C01B88">
        <w:rPr>
          <w:lang w:val="en-AU"/>
        </w:rPr>
        <w:t>before</w:t>
      </w:r>
      <w:r w:rsidR="00BA288E">
        <w:rPr>
          <w:lang w:val="en-AU"/>
        </w:rPr>
        <w:t xml:space="preserve"> running PEST</w:t>
      </w:r>
      <w:r>
        <w:rPr>
          <w:lang w:val="en-AU"/>
        </w:rPr>
        <w:t>PP</w:t>
      </w:r>
      <w:r w:rsidR="00BA288E">
        <w:rPr>
          <w:lang w:val="en-AU"/>
        </w:rPr>
        <w:t xml:space="preserve"> again. Parameter values achieved during the next PEST</w:t>
      </w:r>
      <w:r>
        <w:rPr>
          <w:lang w:val="en-AU"/>
        </w:rPr>
        <w:t>PP</w:t>
      </w:r>
      <w:r w:rsidR="00BA288E">
        <w:rPr>
          <w:lang w:val="en-AU"/>
        </w:rPr>
        <w:t xml:space="preserve"> 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2898BE2C"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 PEST</w:t>
      </w:r>
      <w:r w:rsidR="0075790D">
        <w:rPr>
          <w:lang w:val="en-AU"/>
        </w:rPr>
        <w:t>PP</w:t>
      </w:r>
      <w:r w:rsidRPr="00FE4430">
        <w:rPr>
          <w:lang w:val="en-AU"/>
        </w:rPr>
        <w:t xml:space="preserve"> 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 PEST</w:t>
      </w:r>
      <w:r w:rsidR="0075790D">
        <w:rPr>
          <w:lang w:val="en-AU"/>
        </w:rPr>
        <w:t>PP</w:t>
      </w:r>
      <w:r w:rsidRPr="00FE4430">
        <w:rPr>
          <w:lang w:val="en-AU"/>
        </w:rPr>
        <w:t xml:space="preserve"> 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w:t>
      </w:r>
      <w:proofErr w:type="gramStart"/>
      <w:r w:rsidRPr="00FE4430">
        <w:rPr>
          <w:lang w:val="en-AU"/>
        </w:rPr>
        <w:t>However</w:t>
      </w:r>
      <w:proofErr w:type="gramEnd"/>
      <w:r w:rsidRPr="00FE4430">
        <w:rPr>
          <w:lang w:val="en-AU"/>
        </w:rPr>
        <w:t xml:space="preserve"> if it does succeed in lowering </w:t>
      </w:r>
      <w:r w:rsidR="0075790D">
        <w:rPr>
          <w:lang w:val="en-AU"/>
        </w:rPr>
        <w:t xml:space="preserve">PHIMLIM </w:t>
      </w:r>
      <w:r w:rsidRPr="00FE4430">
        <w:rPr>
          <w:lang w:val="en-AU"/>
        </w:rPr>
        <w:t>to an acceptable level, or if it has succeeded in doing this on previous iterations, then PEST</w:t>
      </w:r>
      <w:r w:rsidR="0075790D">
        <w:rPr>
          <w:lang w:val="en-AU"/>
        </w:rPr>
        <w:t>PP</w:t>
      </w:r>
      <w:r w:rsidRPr="00FE4430">
        <w:rPr>
          <w:lang w:val="en-AU"/>
        </w:rPr>
        <w:t xml:space="preserve"> 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 xml:space="preserve">the </w:t>
      </w:r>
      <w:r w:rsidR="0075790D">
        <w:rPr>
          <w:lang w:val="en-AU"/>
        </w:rPr>
        <w:lastRenderedPageBreak/>
        <w:t>measurement objective</w:t>
      </w:r>
      <w:r w:rsidRPr="00FE4430">
        <w:rPr>
          <w:lang w:val="en-AU"/>
        </w:rPr>
        <w:t xml:space="preserve"> below this acceptable level. This acceptable level is PHIMACCEPT; it should be set slightly higher than PHIMLIM in order to give PEST</w:t>
      </w:r>
      <w:r w:rsidR="0075790D">
        <w:rPr>
          <w:lang w:val="en-AU"/>
        </w:rPr>
        <w:t>PP</w:t>
      </w:r>
      <w:r w:rsidRPr="00FE4430">
        <w:rPr>
          <w:lang w:val="en-AU"/>
        </w:rPr>
        <w:t xml:space="preserve"> 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34EEA81C"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 PEST</w:t>
      </w:r>
      <w:r w:rsidR="0075790D">
        <w:rPr>
          <w:lang w:val="en-AU"/>
        </w:rPr>
        <w:t>PP</w:t>
      </w:r>
      <w:r w:rsidRPr="00FE4430">
        <w:rPr>
          <w:lang w:val="en-AU"/>
        </w:rPr>
        <w:t xml:space="preserve"> 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xml:space="preserve">. </w:t>
      </w:r>
      <w:proofErr w:type="gramStart"/>
      <w:r w:rsidRPr="00FE4430">
        <w:rPr>
          <w:lang w:val="en-AU"/>
        </w:rPr>
        <w:t>Thus</w:t>
      </w:r>
      <w:proofErr w:type="gramEnd"/>
      <w:r w:rsidRPr="00FE4430">
        <w:rPr>
          <w:lang w:val="en-AU"/>
        </w:rPr>
        <w:t xml:space="preserve"> PEST</w:t>
      </w:r>
      <w:r w:rsidR="0075790D">
        <w:rPr>
          <w:lang w:val="en-AU"/>
        </w:rPr>
        <w:t>PP</w:t>
      </w:r>
      <w:r w:rsidRPr="00FE4430">
        <w:rPr>
          <w:lang w:val="en-AU"/>
        </w:rPr>
        <w:t xml:space="preserve"> 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77777777" w:rsidR="00BA288E" w:rsidRDefault="00BA288E" w:rsidP="00BA288E">
      <w:pPr>
        <w:rPr>
          <w:lang w:val="en-AU"/>
        </w:rPr>
      </w:pPr>
      <w:r w:rsidRPr="00FE4430">
        <w:rPr>
          <w:lang w:val="en-AU"/>
        </w:rPr>
        <w:t>As well as adjusting the value of PHIMLIM during every iteration, PEST</w:t>
      </w:r>
      <w:r w:rsidR="0075790D">
        <w:rPr>
          <w:lang w:val="en-AU"/>
        </w:rPr>
        <w:t>PP</w:t>
      </w:r>
      <w:r w:rsidRPr="00FE4430">
        <w:rPr>
          <w:lang w:val="en-AU"/>
        </w:rPr>
        <w:t xml:space="preserve"> 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7777777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BA288E" w:rsidRPr="00FE4430">
        <w:rPr>
          <w:lang w:val="en-AU"/>
        </w:rPr>
        <w:t xml:space="preserve"> PEST</w:t>
      </w:r>
      <w:r w:rsidR="0075790D">
        <w:rPr>
          <w:lang w:val="en-AU"/>
        </w:rPr>
        <w:t>PP</w:t>
      </w:r>
      <w:r w:rsidR="00BA288E" w:rsidRPr="00FE4430">
        <w:rPr>
          <w:lang w:val="en-AU"/>
        </w:rPr>
        <w:t xml:space="preserve"> 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 PEST</w:t>
      </w:r>
      <w:r w:rsidR="00D95723">
        <w:rPr>
          <w:lang w:val="en-AU"/>
        </w:rPr>
        <w:t>PP</w:t>
      </w:r>
      <w:r w:rsidR="00BA288E" w:rsidRPr="00FE4430">
        <w:rPr>
          <w:lang w:val="en-AU"/>
        </w:rPr>
        <w:t xml:space="preserve"> 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77777777"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 PEST</w:t>
      </w:r>
      <w:r w:rsidR="00D95723">
        <w:rPr>
          <w:lang w:val="en-AU"/>
        </w:rPr>
        <w:t>PP</w:t>
      </w:r>
      <w:r>
        <w:rPr>
          <w:lang w:val="en-AU"/>
        </w:rPr>
        <w:t xml:space="preserve"> 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777AEF1"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 xml:space="preserve">, </w:t>
      </w:r>
      <w:r>
        <w:rPr>
          <w:lang w:val="en-AU"/>
        </w:rPr>
        <w:t>PESTPP</w:t>
      </w:r>
      <w:r w:rsidR="00BA288E" w:rsidRPr="00FE4430">
        <w:rPr>
          <w:lang w:val="en-AU"/>
        </w:rPr>
        <w:t xml:space="preserve"> uses an iterative procedure which begins at the value of the </w:t>
      </w:r>
      <w:r w:rsidR="00143C09">
        <w:rPr>
          <w:lang w:val="en-AU"/>
        </w:rPr>
        <w:lastRenderedPageBreak/>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w:t>
      </w:r>
      <w:proofErr w:type="gramStart"/>
      <w:r w:rsidR="00BA288E" w:rsidRPr="00FE4430">
        <w:rPr>
          <w:lang w:val="en-AU"/>
        </w:rPr>
        <w:t>iteration</w:t>
      </w:r>
      <w:proofErr w:type="gramEnd"/>
      <w:r w:rsidR="00BA288E" w:rsidRPr="00FE4430">
        <w:rPr>
          <w:lang w:val="en-AU"/>
        </w:rPr>
        <w:t xml:space="preserve"> it uses WFINIT to start the procedure. In the process of finding the weight factor which, under the linearity assumption used in its calculation, will result in a measurement objective function of PHIMLIM, PEST</w:t>
      </w:r>
      <w:r w:rsidR="00D95723">
        <w:rPr>
          <w:lang w:val="en-AU"/>
        </w:rPr>
        <w:t>PP</w:t>
      </w:r>
      <w:r w:rsidR="00BA288E" w:rsidRPr="00FE4430">
        <w:rPr>
          <w:lang w:val="en-AU"/>
        </w:rPr>
        <w:t xml:space="preserve"> 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77777777"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 PEST</w:t>
      </w:r>
      <w:r w:rsidR="00D95723">
        <w:rPr>
          <w:lang w:val="en-AU"/>
        </w:rPr>
        <w:t>PP</w:t>
      </w:r>
      <w:r w:rsidRPr="00FE4430">
        <w:rPr>
          <w:lang w:val="en-AU"/>
        </w:rPr>
        <w:t xml:space="preserve"> 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77777777" w:rsidR="00BA288E" w:rsidRPr="00963C97" w:rsidRDefault="0000388C" w:rsidP="00BA288E">
      <w:pPr>
        <w:rPr>
          <w:lang w:val="en-AU"/>
        </w:rPr>
      </w:pPr>
      <w:r>
        <w:t xml:space="preserve">PESTPP does not support the same range of values for IREGADJ as does PEST. When using PESTPP, </w:t>
      </w:r>
      <w:r w:rsidR="00D95723">
        <w:t xml:space="preserve">IREGADJ </w:t>
      </w:r>
      <w:r>
        <w:t>should</w:t>
      </w:r>
      <w:r w:rsidR="00D95723">
        <w:t xml:space="preserve"> be set to 1</w:t>
      </w:r>
      <w:r>
        <w:t xml:space="preserve"> or 0</w:t>
      </w:r>
      <w:r w:rsidR="00D95723">
        <w:t xml:space="preserve">; </w:t>
      </w:r>
      <w:r>
        <w:t xml:space="preserve">omitting it from the PEST control file has the same </w:t>
      </w:r>
      <w:r w:rsidR="00125AD6">
        <w:t>effect</w:t>
      </w:r>
      <w:r>
        <w:t xml:space="preserve"> as </w:t>
      </w:r>
      <w:r w:rsidR="000878CD">
        <w:t>setting it to 0</w:t>
      </w:r>
      <w:r w:rsidR="00D95723">
        <w:t xml:space="preserve">. </w:t>
      </w:r>
      <w:r w:rsidR="000878CD">
        <w:t>An IREGADJ s</w:t>
      </w:r>
      <w:r>
        <w:t xml:space="preserve">etting </w:t>
      </w:r>
      <w:r w:rsidR="000878CD">
        <w:t>of</w:t>
      </w:r>
      <w:r>
        <w:t xml:space="preserve"> 1 instructs </w:t>
      </w:r>
      <w:r w:rsidR="00D95723">
        <w:t>PESTPP</w:t>
      </w:r>
      <w:r w:rsidR="00BA288E">
        <w:t xml:space="preserve"> </w:t>
      </w:r>
      <w:r>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2024" w:name="_Toc520535225"/>
      <w:r>
        <w:t>4.1</w:t>
      </w:r>
      <w:r w:rsidR="00963C97">
        <w:t>7</w:t>
      </w:r>
      <w:r>
        <w:t xml:space="preserve"> Control Variables for PEST++ Programs</w:t>
      </w:r>
      <w:bookmarkEnd w:id="2024"/>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gramStart"/>
            <w:r w:rsidRPr="00C40A21">
              <w:rPr>
                <w:rFonts w:ascii="Courier New" w:hAnsi="Courier New" w:cs="Courier New"/>
                <w:sz w:val="18"/>
                <w:szCs w:val="16"/>
                <w:lang w:val="en-AU"/>
              </w:rPr>
              <w:t>ro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2025" w:name="_Toc520535226"/>
      <w:r>
        <w:lastRenderedPageBreak/>
        <w:t xml:space="preserve">5. </w:t>
      </w:r>
      <w:r w:rsidR="00FE1FCC">
        <w:t>Running PEST++ Programs</w:t>
      </w:r>
      <w:bookmarkEnd w:id="2025"/>
    </w:p>
    <w:p w14:paraId="624E7C55" w14:textId="77777777" w:rsidR="00FE1FCC" w:rsidRDefault="00FE1FCC" w:rsidP="00FE1FCC">
      <w:pPr>
        <w:pStyle w:val="Heading2"/>
      </w:pPr>
      <w:bookmarkStart w:id="2026" w:name="_Toc520535227"/>
      <w:r>
        <w:t>5.1 General</w:t>
      </w:r>
      <w:bookmarkEnd w:id="2026"/>
    </w:p>
    <w:p w14:paraId="7804A6FC" w14:textId="307BDD34"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 except</w:t>
      </w:r>
      <w:r>
        <w:rPr>
          <w:lang w:val="en-AU"/>
        </w:rPr>
        <w:t xml:space="preserve"> for</w:t>
      </w:r>
      <w:r w:rsidR="00A7381F">
        <w:rPr>
          <w:lang w:val="en-AU"/>
        </w:rPr>
        <w:t xml:space="preserve"> PESTPP-W</w:t>
      </w:r>
      <w:r>
        <w:rPr>
          <w:lang w:val="en-AU"/>
        </w:rPr>
        <w:t>R</w:t>
      </w:r>
      <w:r w:rsidR="00A7381F">
        <w:rPr>
          <w:lang w:val="en-AU"/>
        </w:rPr>
        <w:t>K. As will be discussed, PESTPP-WR</w:t>
      </w:r>
      <w:r>
        <w:rPr>
          <w:lang w:val="en-AU"/>
        </w:rPr>
        <w:t>K</w:t>
      </w:r>
      <w:r w:rsidR="00A7381F">
        <w:rPr>
          <w:lang w:val="en-AU"/>
        </w:rPr>
        <w:t xml:space="preserve"> is a specialist member of the PEST++ suite that</w:t>
      </w:r>
      <w:r>
        <w:rPr>
          <w:lang w:val="en-AU"/>
        </w:rPr>
        <w:t xml:space="preserve"> can be used in conjunction with any of them whenever</w:t>
      </w:r>
      <w:r w:rsidR="000244A6">
        <w:rPr>
          <w:lang w:val="en-AU"/>
        </w:rPr>
        <w:t xml:space="preserve"> model runs are parallelized.</w:t>
      </w:r>
    </w:p>
    <w:p w14:paraId="65871724" w14:textId="77777777" w:rsidR="00A11BFA" w:rsidRPr="00A11BFA" w:rsidRDefault="00A7381F" w:rsidP="00A7381F">
      <w:pPr>
        <w:pStyle w:val="Heading2"/>
      </w:pPr>
      <w:bookmarkStart w:id="2027" w:name="_Toc520535228"/>
      <w:r>
        <w:t>5.2 Model Runs in Serial</w:t>
      </w:r>
      <w:bookmarkEnd w:id="2027"/>
    </w:p>
    <w:p w14:paraId="0A8FBB30" w14:textId="77777777" w:rsidR="0086395E" w:rsidRDefault="0086395E" w:rsidP="0086395E">
      <w:pPr>
        <w:pStyle w:val="Heading3"/>
      </w:pPr>
      <w:bookmarkStart w:id="2028" w:name="_Toc520535229"/>
      <w:r>
        <w:t>5.2.1 Concepts</w:t>
      </w:r>
      <w:bookmarkEnd w:id="2028"/>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 xml:space="preserve">For this simple </w:t>
      </w:r>
      <w:proofErr w:type="gramStart"/>
      <w:r w:rsidR="00F6209A">
        <w:rPr>
          <w:lang w:val="en-AU"/>
        </w:rPr>
        <w:t>setup</w:t>
      </w:r>
      <w:proofErr w:type="gramEnd"/>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2029" w:name="_Toc520535230"/>
      <w:r>
        <w:t>5.2.</w:t>
      </w:r>
      <w:r w:rsidR="00DF4951">
        <w:t>2</w:t>
      </w:r>
      <w:r>
        <w:t xml:space="preserve"> Running </w:t>
      </w:r>
      <w:r w:rsidR="00265AC6">
        <w:t>PESTPP-</w:t>
      </w:r>
      <w:r w:rsidR="00073B10">
        <w:t>XXX</w:t>
      </w:r>
      <w:bookmarkEnd w:id="2029"/>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77777777" w:rsidR="00265AC6" w:rsidRDefault="00265AC6" w:rsidP="00265AC6">
      <w:pPr>
        <w:rPr>
          <w:lang w:val="en-AU"/>
        </w:rPr>
      </w:pPr>
      <w:r>
        <w:rPr>
          <w:lang w:val="en-AU"/>
        </w:rPr>
        <w:t>PESTPP</w:t>
      </w:r>
      <w:r w:rsidR="007A5EBD">
        <w:rPr>
          <w:lang w:val="en-AU"/>
        </w:rPr>
        <w:t>, a member of the PEST++ suite,</w:t>
      </w:r>
      <w:r>
        <w:rPr>
          <w:lang w:val="en-AU"/>
        </w:rPr>
        <w:t xml:space="preserve"> can also be run using the command</w:t>
      </w:r>
    </w:p>
    <w:p w14:paraId="19761166" w14:textId="77777777" w:rsidR="00265AC6" w:rsidRDefault="00530160" w:rsidP="00265AC6">
      <w:pPr>
        <w:ind w:firstLine="720"/>
        <w:rPr>
          <w:rFonts w:ascii="Courier New" w:hAnsi="Courier New" w:cs="Courier New"/>
          <w:i/>
          <w:sz w:val="20"/>
          <w:lang w:val="en-AU"/>
        </w:rPr>
      </w:pPr>
      <w:r>
        <w:rPr>
          <w:rFonts w:ascii="Courier New" w:hAnsi="Courier New" w:cs="Courier New"/>
          <w:sz w:val="20"/>
          <w:lang w:val="en-AU"/>
        </w:rPr>
        <w:t>pestpp</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77777777" w:rsidR="00265AC6" w:rsidRPr="00265AC6" w:rsidRDefault="00265AC6" w:rsidP="00265AC6">
      <w:pPr>
        <w:rPr>
          <w:lang w:val="en-AU"/>
        </w:rPr>
      </w:pPr>
      <w:r>
        <w:rPr>
          <w:lang w:val="en-AU"/>
        </w:rPr>
        <w:t xml:space="preserve">The “/r” switch informs </w:t>
      </w:r>
      <w:r w:rsidR="007A5EBD">
        <w:rPr>
          <w:lang w:val="en-AU"/>
        </w:rPr>
        <w:t>PESTPP</w:t>
      </w:r>
      <w:r>
        <w:rPr>
          <w:lang w:val="en-AU"/>
        </w:rPr>
        <w:t xml:space="preserve"> 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2030" w:name="_Toc520535231"/>
      <w:r>
        <w:lastRenderedPageBreak/>
        <w:t>5.3 Model Runs in Parallel</w:t>
      </w:r>
      <w:bookmarkEnd w:id="2030"/>
    </w:p>
    <w:p w14:paraId="1B3374B9" w14:textId="77777777" w:rsidR="00813754" w:rsidRDefault="0057216C" w:rsidP="0057216C">
      <w:pPr>
        <w:pStyle w:val="Heading3"/>
      </w:pPr>
      <w:bookmarkStart w:id="2031" w:name="_Toc520535232"/>
      <w:r>
        <w:t>5.3.1 Concepts</w:t>
      </w:r>
      <w:bookmarkEnd w:id="2031"/>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6BF4302F"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 a local supervising program named PESTPP-WRK</w:t>
      </w:r>
      <w:r w:rsidR="00E35F71">
        <w:rPr>
          <w:lang w:val="en-AU"/>
        </w:rPr>
        <w:t>. “WRK</w:t>
      </w:r>
      <w:r w:rsidR="00907C60">
        <w:rPr>
          <w:lang w:val="en-AU"/>
        </w:rPr>
        <w:t>”</w:t>
      </w:r>
      <w:r w:rsidR="00E35F71">
        <w:rPr>
          <w:lang w:val="en-AU"/>
        </w:rPr>
        <w:t xml:space="preserve"> stands for “worker</w:t>
      </w:r>
      <w:r w:rsidR="00FC5EB7">
        <w:rPr>
          <w:lang w:val="en-AU"/>
        </w:rPr>
        <w:t>”.</w:t>
      </w:r>
    </w:p>
    <w:p w14:paraId="0C281A70" w14:textId="77777777" w:rsidR="006466B9" w:rsidRDefault="005C150E" w:rsidP="0057216C">
      <w:pPr>
        <w:rPr>
          <w:lang w:val="en-AU"/>
        </w:rPr>
      </w:pPr>
      <w:r>
        <w:rPr>
          <w:lang w:val="en-AU"/>
        </w:rPr>
        <w:t>Execution of PESTPP-WR</w:t>
      </w:r>
      <w:r w:rsidR="00E35F71">
        <w:rPr>
          <w:lang w:val="en-AU"/>
        </w:rPr>
        <w:t>K</w:t>
      </w:r>
      <w:r>
        <w:rPr>
          <w:lang w:val="en-AU"/>
        </w:rPr>
        <w:t xml:space="preserve"> 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PESTPP-WR</w:t>
      </w:r>
      <w:r w:rsidR="00E35F71">
        <w:rPr>
          <w:lang w:val="en-AU"/>
        </w:rPr>
        <w:t>K</w:t>
      </w:r>
      <w:r>
        <w:rPr>
          <w:lang w:val="en-AU"/>
        </w:rPr>
        <w:t xml:space="preserve"> 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1C70B99" w:rsidR="006466B9" w:rsidRDefault="005C150E" w:rsidP="0057216C">
      <w:pPr>
        <w:rPr>
          <w:lang w:val="en-AU"/>
        </w:rPr>
      </w:pPr>
      <w:r>
        <w:rPr>
          <w:lang w:val="en-AU"/>
        </w:rPr>
        <w:t>In ways which will be described shortly, each instance of PESTPP-WR</w:t>
      </w:r>
      <w:r w:rsidR="00E35F71">
        <w:rPr>
          <w:lang w:val="en-AU"/>
        </w:rPr>
        <w:t>K</w:t>
      </w:r>
      <w:r>
        <w:rPr>
          <w:lang w:val="en-AU"/>
        </w:rPr>
        <w:t xml:space="preserve"> establishes communication with PESTPP-</w:t>
      </w:r>
      <w:r w:rsidR="00073B10">
        <w:rPr>
          <w:lang w:val="en-AU"/>
        </w:rPr>
        <w:t>XXX</w:t>
      </w:r>
      <w:r>
        <w:rPr>
          <w:lang w:val="en-AU"/>
        </w:rPr>
        <w:t xml:space="preserve"> 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PESTPP</w:t>
      </w:r>
      <w:r w:rsidR="00073B10">
        <w:rPr>
          <w:lang w:val="en-AU"/>
        </w:rPr>
        <w:t>-XXX</w:t>
      </w:r>
      <w:r w:rsidR="006466B9">
        <w:rPr>
          <w:lang w:val="en-AU"/>
        </w:rPr>
        <w:t xml:space="preserve"> is thus </w:t>
      </w:r>
      <w:r w:rsidR="00D34989">
        <w:rPr>
          <w:lang w:val="en-AU"/>
        </w:rPr>
        <w:t xml:space="preserve">always </w:t>
      </w:r>
      <w:r w:rsidR="006466B9">
        <w:rPr>
          <w:lang w:val="en-AU"/>
        </w:rPr>
        <w:t>aware of the workers that it has at its disposal. Furthermore, before it notifies PESTPP-</w:t>
      </w:r>
      <w:r w:rsidR="00073B10">
        <w:rPr>
          <w:lang w:val="en-AU"/>
        </w:rPr>
        <w:t>XXX</w:t>
      </w:r>
      <w:r w:rsidR="006466B9">
        <w:rPr>
          <w:lang w:val="en-AU"/>
        </w:rPr>
        <w:t xml:space="preserve"> 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 PESTPP-</w:t>
      </w:r>
      <w:r w:rsidR="00073B10">
        <w:rPr>
          <w:lang w:val="en-AU"/>
        </w:rPr>
        <w:t>XXX</w:t>
      </w:r>
      <w:r w:rsidR="006466B9">
        <w:rPr>
          <w:lang w:val="en-AU"/>
        </w:rPr>
        <w:t xml:space="preserve"> 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 PESTPP-XXX 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77777777" w:rsidR="005C150E" w:rsidRDefault="006466B9" w:rsidP="0057216C">
      <w:pPr>
        <w:rPr>
          <w:lang w:val="en-AU"/>
        </w:rPr>
      </w:pPr>
      <w:r>
        <w:rPr>
          <w:lang w:val="en-AU"/>
        </w:rPr>
        <w:t>When PESTPP-</w:t>
      </w:r>
      <w:r w:rsidR="00073B10">
        <w:rPr>
          <w:lang w:val="en-AU"/>
        </w:rPr>
        <w:t>XXX</w:t>
      </w:r>
      <w:r>
        <w:rPr>
          <w:lang w:val="en-AU"/>
        </w:rPr>
        <w:t xml:space="preserve"> wishes that a model run be carried out, it chooses one of its workers</w:t>
      </w:r>
      <w:r w:rsidR="00D34989">
        <w:rPr>
          <w:lang w:val="en-AU"/>
        </w:rPr>
        <w:t xml:space="preserve"> (i.e. one instance of PESTPP-WRK)</w:t>
      </w:r>
      <w:r>
        <w:rPr>
          <w:lang w:val="en-AU"/>
        </w:rPr>
        <w:t xml:space="preserve"> 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 PESTPP-WRK</w:t>
      </w:r>
      <w:r>
        <w:rPr>
          <w:lang w:val="en-AU"/>
        </w:rPr>
        <w:t xml:space="preserve"> 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D34989">
        <w:rPr>
          <w:lang w:val="en-AU"/>
        </w:rPr>
        <w:t>PESTPP-WRK</w:t>
      </w:r>
      <w:r>
        <w:rPr>
          <w:lang w:val="en-AU"/>
        </w:rPr>
        <w:t xml:space="preserve"> reads pertinent numbers from model output files using local copies of instruction files. </w:t>
      </w:r>
      <w:r>
        <w:rPr>
          <w:lang w:val="en-AU"/>
        </w:rPr>
        <w:lastRenderedPageBreak/>
        <w:t>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37340E">
        <w:rPr>
          <w:lang w:val="en-AU"/>
        </w:rPr>
        <w:t>PESTPP-WRK</w:t>
      </w:r>
      <w:r w:rsidR="00C8358D">
        <w:rPr>
          <w:lang w:val="en-AU"/>
        </w:rPr>
        <w:t xml:space="preserve"> awaits </w:t>
      </w:r>
      <w:r w:rsidR="0037340E">
        <w:rPr>
          <w:lang w:val="en-AU"/>
        </w:rPr>
        <w:t>a request</w:t>
      </w:r>
      <w:r w:rsidR="000C53EA">
        <w:rPr>
          <w:lang w:val="en-AU"/>
        </w:rPr>
        <w:t xml:space="preserve"> from PESTPP-</w:t>
      </w:r>
      <w:r w:rsidR="00073B10">
        <w:rPr>
          <w:lang w:val="en-AU"/>
        </w:rPr>
        <w:t>XXX</w:t>
      </w:r>
      <w:r w:rsidR="00C8358D">
        <w:rPr>
          <w:lang w:val="en-AU"/>
        </w:rPr>
        <w:t xml:space="preserve"> to </w:t>
      </w:r>
      <w:r w:rsidR="00125AD6">
        <w:rPr>
          <w:lang w:val="en-AU"/>
        </w:rPr>
        <w:t>supervise</w:t>
      </w:r>
      <w:r w:rsidR="00C8358D">
        <w:rPr>
          <w:lang w:val="en-AU"/>
        </w:rPr>
        <w:t xml:space="preserve"> another model run.</w:t>
      </w:r>
    </w:p>
    <w:p w14:paraId="143436A9" w14:textId="7D912A19"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Pr>
          <w:lang w:val="en-AU"/>
        </w:rPr>
        <w:t xml:space="preserve"> PESTPP-WR</w:t>
      </w:r>
      <w:r w:rsidR="00D34989">
        <w:rPr>
          <w:lang w:val="en-AU"/>
        </w:rPr>
        <w:t>K</w:t>
      </w:r>
      <w:r>
        <w:rPr>
          <w:lang w:val="en-AU"/>
        </w:rPr>
        <w:t xml:space="preserve"> 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 PESTPP-</w:t>
      </w:r>
      <w:r w:rsidR="00073B10">
        <w:rPr>
          <w:lang w:val="en-AU"/>
        </w:rPr>
        <w:t>XXX</w:t>
      </w:r>
      <w:r>
        <w:rPr>
          <w:lang w:val="en-AU"/>
        </w:rPr>
        <w:t xml:space="preserve"> </w:t>
      </w:r>
      <w:r w:rsidR="00EF033E">
        <w:rPr>
          <w:lang w:val="en-AU"/>
        </w:rPr>
        <w:t>are</w:t>
      </w:r>
      <w:r>
        <w:rPr>
          <w:lang w:val="en-AU"/>
        </w:rPr>
        <w:t xml:space="preserve"> placed in the working folder of each PESTPP-WR</w:t>
      </w:r>
      <w:r w:rsidR="00FF4339">
        <w:rPr>
          <w:lang w:val="en-AU"/>
        </w:rPr>
        <w:t>K</w:t>
      </w:r>
      <w:r>
        <w:rPr>
          <w:lang w:val="en-AU"/>
        </w:rPr>
        <w:t xml:space="preserve"> 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EF033E">
        <w:rPr>
          <w:lang w:val="en-AU"/>
        </w:rPr>
        <w:t>PESTPP-WRK</w:t>
      </w:r>
      <w:r w:rsidR="00FF4339">
        <w:rPr>
          <w:lang w:val="en-AU"/>
        </w:rPr>
        <w:t xml:space="preserve"> knows of the existence of these</w:t>
      </w:r>
      <w:r w:rsidR="00907C60">
        <w:rPr>
          <w:lang w:val="en-AU"/>
        </w:rPr>
        <w:t xml:space="preserve"> template and instruction</w:t>
      </w:r>
      <w:r w:rsidR="00FF4339">
        <w:rPr>
          <w:lang w:val="en-AU"/>
        </w:rPr>
        <w:t xml:space="preserve"> files through an input file of its own that it must read on commencement of execution.</w:t>
      </w:r>
    </w:p>
    <w:p w14:paraId="3221BD39" w14:textId="77777777" w:rsidR="000C53EA" w:rsidRDefault="000C53EA" w:rsidP="000C53EA">
      <w:pPr>
        <w:pStyle w:val="Heading3"/>
      </w:pPr>
      <w:bookmarkStart w:id="2032" w:name="_Toc520535233"/>
      <w:r>
        <w:t>5.3.2 Manager to Worker Communication</w:t>
      </w:r>
      <w:bookmarkEnd w:id="2032"/>
    </w:p>
    <w:p w14:paraId="536506A7" w14:textId="23EDCD11" w:rsidR="0086395E" w:rsidRDefault="000C53EA" w:rsidP="000C53EA">
      <w:r>
        <w:t>PESTPP-</w:t>
      </w:r>
      <w:r w:rsidR="00EF033E">
        <w:t>XXX</w:t>
      </w:r>
      <w:r>
        <w:t xml:space="preserve"> and PESTPP-WR</w:t>
      </w:r>
      <w:r w:rsidR="00FF4339">
        <w:t>K</w:t>
      </w:r>
      <w:r>
        <w:t xml:space="preserve"> communicate with </w:t>
      </w:r>
      <w:r w:rsidR="00125AD6">
        <w:t>each other</w:t>
      </w:r>
      <w:r>
        <w:t xml:space="preserve"> using </w:t>
      </w:r>
      <w:r w:rsidR="00FF4339">
        <w:t xml:space="preserve">the </w:t>
      </w:r>
      <w:r>
        <w:t>TCP/IP</w:t>
      </w:r>
      <w:r w:rsidR="00FF4339">
        <w:t xml:space="preserve"> communications protocol</w:t>
      </w:r>
      <w:r>
        <w:t>. Where a worker resides on a different machine from</w:t>
      </w:r>
      <w:r w:rsidR="00350890">
        <w:t xml:space="preserve"> that of</w:t>
      </w:r>
      <w:r>
        <w:t xml:space="preserve"> </w:t>
      </w:r>
      <w:r w:rsidR="00350890">
        <w:t>PESTPP-</w:t>
      </w:r>
      <w:r w:rsidR="00381F42">
        <w:t>XXX</w:t>
      </w:r>
      <w:r>
        <w:t xml:space="preserve">, </w:t>
      </w:r>
      <w:r w:rsidR="00FF4339">
        <w:t>network management must permit this</w:t>
      </w:r>
      <w:r w:rsidR="0086395E">
        <w:t xml:space="preserve"> kind of communication</w:t>
      </w:r>
      <w:r w:rsidR="00EF033E">
        <w:t xml:space="preserve"> between them</w:t>
      </w:r>
      <w:r w:rsidR="0086395E">
        <w:t xml:space="preserve">. If the </w:t>
      </w:r>
      <w:r w:rsidR="00350890">
        <w:t>PESTPP-</w:t>
      </w:r>
      <w:r w:rsidR="00381F42">
        <w:t>XXX</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50890">
        <w:t>PESTPP-</w:t>
      </w:r>
      <w:r w:rsidR="00381F42">
        <w:t>XX</w:t>
      </w:r>
      <w:r w:rsidR="00FC5EB7">
        <w:t>X</w:t>
      </w:r>
      <w:r w:rsidR="00FF4339">
        <w:t xml:space="preserve"> machine, then</w:t>
      </w:r>
      <w:r w:rsidR="0086395E">
        <w:t xml:space="preserve"> you have this permission.</w:t>
      </w:r>
    </w:p>
    <w:p w14:paraId="65BD116D" w14:textId="3FA6B05E" w:rsidR="000C53EA" w:rsidRDefault="0086395E" w:rsidP="000C53EA">
      <w:r>
        <w:t>When PESTPP-</w:t>
      </w:r>
      <w:r w:rsidR="00381F42">
        <w:t>XXX</w:t>
      </w:r>
      <w:r>
        <w:t xml:space="preserve"> 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In contrast, PESTPP-</w:t>
      </w:r>
      <w:r w:rsidR="00381F42">
        <w:t>XXX</w:t>
      </w:r>
      <w:r>
        <w:t xml:space="preserve"> 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ever PESTPP-</w:t>
      </w:r>
      <w:r w:rsidR="00381F42">
        <w:t>XXX</w:t>
      </w:r>
      <w:r w:rsidR="00350890">
        <w:t xml:space="preserve"> 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When the model run that is supervised by the worker is complete, PESTPP</w:t>
      </w:r>
      <w:r w:rsidR="00381F42">
        <w:t>-XXX</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77777777" w:rsidR="00530160" w:rsidRDefault="00530160" w:rsidP="00530160">
      <w:pPr>
        <w:pStyle w:val="Heading3"/>
      </w:pPr>
      <w:bookmarkStart w:id="2033" w:name="_Toc520535234"/>
      <w:r>
        <w:t>5.3.3 Running PESTPP-</w:t>
      </w:r>
      <w:r w:rsidR="00381F42">
        <w:t>XXX</w:t>
      </w:r>
      <w:r>
        <w:t xml:space="preserve"> and PESTPP-WR</w:t>
      </w:r>
      <w:r w:rsidR="00814DBB">
        <w:t>K</w:t>
      </w:r>
      <w:bookmarkEnd w:id="2033"/>
    </w:p>
    <w:p w14:paraId="74B30CAD" w14:textId="77777777" w:rsidR="0086395E" w:rsidRDefault="0086395E" w:rsidP="000C53EA">
      <w:r>
        <w:t xml:space="preserve">When model runs </w:t>
      </w:r>
      <w:r w:rsidR="00814DBB">
        <w:t>are</w:t>
      </w:r>
      <w:r>
        <w:t xml:space="preserve"> parallel</w:t>
      </w:r>
      <w:r w:rsidR="00814DBB">
        <w:t>ized</w:t>
      </w:r>
      <w:r w:rsidR="00530160">
        <w:t>, execution of PESTPP-</w:t>
      </w:r>
      <w:r w:rsidR="001363B7">
        <w:t>XXX</w:t>
      </w:r>
      <w:r w:rsidR="00530160">
        <w:t xml:space="preserve"> 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77777777"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PESTPP-</w:t>
      </w:r>
      <w:r w:rsidR="00381F42">
        <w:t>XXX</w:t>
      </w:r>
      <w:r w:rsidR="00530160">
        <w:t xml:space="preserve"> 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039C2F3D" w:rsidR="00250761" w:rsidRDefault="00250761" w:rsidP="000C53EA">
      <w:r>
        <w:t>When it is run using the above command</w:t>
      </w:r>
      <w:r w:rsidR="00814DBB">
        <w:t>,</w:t>
      </w:r>
      <w:r>
        <w:t xml:space="preserve"> PESTPP-</w:t>
      </w:r>
      <w:r w:rsidR="001363B7">
        <w:t>XXX</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814DBB">
        <w:t>PESTPP-</w:t>
      </w:r>
      <w:r w:rsidR="001363B7">
        <w:t>XXX</w:t>
      </w:r>
      <w:r>
        <w:t xml:space="preserve"> and</w:t>
      </w:r>
      <w:r w:rsidR="00814DBB">
        <w:t xml:space="preserve"> </w:t>
      </w:r>
      <w:r w:rsidR="00907C60">
        <w:t>that</w:t>
      </w:r>
      <w:r>
        <w:t xml:space="preserve"> worker can take place freely.</w:t>
      </w:r>
    </w:p>
    <w:p w14:paraId="070CC2DC" w14:textId="77777777" w:rsidR="00250761" w:rsidRDefault="00250761" w:rsidP="000C53EA">
      <w:r>
        <w:t>Execution of</w:t>
      </w:r>
      <w:r w:rsidR="00814DBB">
        <w:t xml:space="preserve"> each instance of</w:t>
      </w:r>
      <w:r>
        <w:t xml:space="preserve"> PESTPP-WR</w:t>
      </w:r>
      <w:r w:rsidR="00814DBB">
        <w:t>K</w:t>
      </w:r>
      <w:r>
        <w:t xml:space="preserve"> must be initiated as follows</w:t>
      </w:r>
      <w:r w:rsidR="00814DBB">
        <w:t>:</w:t>
      </w:r>
    </w:p>
    <w:p w14:paraId="0F9C2447" w14:textId="77777777"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wrk</w:t>
      </w:r>
      <w:r w:rsidRPr="00530160">
        <w:rPr>
          <w:rFonts w:ascii="Courier New" w:hAnsi="Courier New" w:cs="Courier New"/>
          <w:sz w:val="20"/>
        </w:rPr>
        <w:t xml:space="preserve"> case /h </w:t>
      </w:r>
      <w:proofErr w:type="gramStart"/>
      <w:r>
        <w:rPr>
          <w:rFonts w:ascii="Courier New" w:hAnsi="Courier New" w:cs="Courier New"/>
          <w:sz w:val="20"/>
        </w:rPr>
        <w:t>textstring</w:t>
      </w:r>
      <w:r w:rsidRPr="00530160">
        <w:rPr>
          <w:rFonts w:ascii="Courier New" w:hAnsi="Courier New" w:cs="Courier New"/>
          <w:sz w:val="20"/>
        </w:rPr>
        <w:t>:port</w:t>
      </w:r>
      <w:proofErr w:type="gramEnd"/>
    </w:p>
    <w:p w14:paraId="74286DAA" w14:textId="77777777" w:rsidR="00250761" w:rsidRDefault="00814DBB" w:rsidP="000C53EA">
      <w:r>
        <w:t xml:space="preserve">Options for </w:t>
      </w:r>
      <w:r>
        <w:rPr>
          <w:i/>
        </w:rPr>
        <w:t>case</w:t>
      </w:r>
      <w:r>
        <w:t xml:space="preserve"> </w:t>
      </w:r>
      <w:r w:rsidR="009722EA">
        <w:t xml:space="preserve">appearing in the above command </w:t>
      </w:r>
      <w:r>
        <w:t xml:space="preserve">are discussed shortly.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77777777" w:rsidR="00250761" w:rsidRDefault="00250761" w:rsidP="003314D9">
      <w:pPr>
        <w:pStyle w:val="ListParagraph"/>
        <w:numPr>
          <w:ilvl w:val="0"/>
          <w:numId w:val="9"/>
        </w:numPr>
      </w:pPr>
      <w:r>
        <w:lastRenderedPageBreak/>
        <w:t>the IP version 4 address of the machine on which PESTPP</w:t>
      </w:r>
      <w:r w:rsidR="00381F42">
        <w:t>-XXX</w:t>
      </w:r>
      <w:r>
        <w:t xml:space="preserve"> is running;</w:t>
      </w:r>
    </w:p>
    <w:p w14:paraId="0B0AF3B4" w14:textId="77777777" w:rsidR="00250761" w:rsidRDefault="00250761" w:rsidP="003314D9">
      <w:pPr>
        <w:pStyle w:val="ListParagraph"/>
        <w:numPr>
          <w:ilvl w:val="0"/>
          <w:numId w:val="9"/>
        </w:numPr>
      </w:pPr>
      <w:r>
        <w:t>the IP version 6 address of the machine on which PESTPP-</w:t>
      </w:r>
      <w:r w:rsidR="00381F42">
        <w:t>XXX</w:t>
      </w:r>
      <w:r>
        <w:t xml:space="preserve"> is running;</w:t>
      </w:r>
    </w:p>
    <w:p w14:paraId="3E34022E" w14:textId="77777777"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ostname of the machine on which PESTPP-</w:t>
      </w:r>
      <w:r w:rsidR="00381F42">
        <w:t xml:space="preserve">XXX </w:t>
      </w:r>
      <w:r>
        <w:t>is running.</w:t>
      </w:r>
    </w:p>
    <w:p w14:paraId="6C44649E" w14:textId="77777777" w:rsidR="00250761" w:rsidRDefault="00250761" w:rsidP="00250761">
      <w:r>
        <w:t>If you are running PESTPP-</w:t>
      </w:r>
      <w:r w:rsidR="00381F42">
        <w:t>XXX</w:t>
      </w:r>
      <w:r w:rsidR="00814DBB">
        <w:t xml:space="preserve"> together with multiple</w:t>
      </w:r>
      <w:r>
        <w:t xml:space="preserve"> instances of PESTPP-WR</w:t>
      </w:r>
      <w:r w:rsidR="00814DBB">
        <w:t>K</w:t>
      </w:r>
      <w:r>
        <w:t xml:space="preserve">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77777777"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 PESTPP-</w:t>
      </w:r>
      <w:r w:rsidR="00381F42">
        <w:t>XXX</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 PESTPP-</w:t>
      </w:r>
      <w:r w:rsidR="00381F42">
        <w:t>XXX</w:t>
      </w:r>
      <w:r>
        <w:t>.</w:t>
      </w:r>
    </w:p>
    <w:p w14:paraId="3DBBACA9" w14:textId="77777777" w:rsidR="007A4AB6" w:rsidRDefault="0012789C" w:rsidP="0012789C">
      <w:pPr>
        <w:pStyle w:val="Heading3"/>
      </w:pPr>
      <w:bookmarkStart w:id="2034" w:name="_Toc520535235"/>
      <w:r>
        <w:t>5.3.4 Worker Input File</w:t>
      </w:r>
      <w:bookmarkEnd w:id="2034"/>
    </w:p>
    <w:p w14:paraId="63DBA20A" w14:textId="77777777" w:rsidR="0012789C" w:rsidRDefault="004428D1" w:rsidP="0012789C">
      <w:r>
        <w:t>PESTPP-WR</w:t>
      </w:r>
      <w:r w:rsidR="009722EA">
        <w:t>K</w:t>
      </w:r>
      <w:r>
        <w:t xml:space="preserve"> must be informed of the template and instruction files which it must use to write and read model input and output files. It must also be informed of the</w:t>
      </w:r>
      <w:r w:rsidR="001363B7">
        <w:t xml:space="preserve"> names of the</w:t>
      </w:r>
      <w:r>
        <w:t xml:space="preserve"> model input and output files that it must write and read using these</w:t>
      </w:r>
      <w:r w:rsidR="001363B7">
        <w:t xml:space="preserve"> template and instruction</w:t>
      </w:r>
      <w:r>
        <w:t xml:space="preserve"> files. In addition to th</w:t>
      </w:r>
      <w:r w:rsidR="009722EA">
        <w:t>ese</w:t>
      </w:r>
      <w:r>
        <w:t>, it must be informed of the command(s) that it must use to run the model. This information must be provided to it through its</w:t>
      </w:r>
      <w:r w:rsidR="001363B7">
        <w:t xml:space="preserve"> own</w:t>
      </w:r>
      <w:r>
        <w:t xml:space="preserve"> input file.</w:t>
      </w:r>
      <w:r w:rsidR="009722EA">
        <w:t xml:space="preserve"> The name of this file is provided on its command line.</w:t>
      </w:r>
      <w:r>
        <w:t xml:space="preserve"> (</w:t>
      </w:r>
      <w:r w:rsidR="00C20F13">
        <w:t>Actually, t</w:t>
      </w:r>
      <w:r>
        <w:t>here is no physical reason why</w:t>
      </w:r>
      <w:r w:rsidR="009722EA">
        <w:t xml:space="preserve"> </w:t>
      </w:r>
      <w:r w:rsidR="001363B7">
        <w:t>a worker</w:t>
      </w:r>
      <w:r w:rsidR="009722EA">
        <w:t xml:space="preserve"> cannot receive</w:t>
      </w:r>
      <w:r>
        <w:t xml:space="preserve"> this information from the PESTPP-</w:t>
      </w:r>
      <w:r w:rsidR="00381F42">
        <w:t>XXX</w:t>
      </w:r>
      <w:r>
        <w:t xml:space="preserve"> manager. </w:t>
      </w:r>
      <w:proofErr w:type="gramStart"/>
      <w:r>
        <w:t>However</w:t>
      </w:r>
      <w:proofErr w:type="gramEnd"/>
      <w:r w:rsidR="009722EA">
        <w:t xml:space="preserve"> security is maintained, especially in relation to the model command, if this information is read locally.</w:t>
      </w:r>
      <w:r>
        <w:t>)</w:t>
      </w:r>
    </w:p>
    <w:p w14:paraId="7BE440E1" w14:textId="77777777" w:rsidR="009571E1" w:rsidRDefault="009722EA" w:rsidP="0012789C">
      <w:r>
        <w:t>T</w:t>
      </w:r>
      <w:r w:rsidR="009571E1">
        <w:t>he input file for PESTPP-WR</w:t>
      </w:r>
      <w:r w:rsidR="001363B7">
        <w:t>K</w:t>
      </w:r>
      <w:r>
        <w:t xml:space="preserve"> (</w:t>
      </w:r>
      <w:r>
        <w:rPr>
          <w:i/>
        </w:rPr>
        <w:t>case</w:t>
      </w:r>
      <w:r>
        <w:t xml:space="preserve"> in the above command)</w:t>
      </w:r>
      <w:r w:rsidR="009571E1">
        <w:t xml:space="preserve"> can be a PEST control file – the same PEST control file as that used by PESTPP-</w:t>
      </w:r>
      <w:r w:rsidR="00381F42">
        <w:t>XXX</w:t>
      </w:r>
      <w:r w:rsidR="009571E1">
        <w:t xml:space="preserve">. </w:t>
      </w:r>
      <w:proofErr w:type="gramStart"/>
      <w:r w:rsidR="009571E1">
        <w:t>However</w:t>
      </w:r>
      <w:proofErr w:type="gramEnd"/>
      <w:r w:rsidR="009571E1">
        <w:t xml:space="preserve"> PESTPP-WR</w:t>
      </w:r>
      <w:r>
        <w:t>K</w:t>
      </w:r>
      <w:r w:rsidR="009571E1">
        <w:t xml:space="preserve"> only reads the following sections from this file:</w:t>
      </w:r>
    </w:p>
    <w:p w14:paraId="7E9A037A" w14:textId="77777777" w:rsidR="009571E1" w:rsidRDefault="009571E1" w:rsidP="003314D9">
      <w:pPr>
        <w:pStyle w:val="ListParagraph"/>
        <w:numPr>
          <w:ilvl w:val="0"/>
          <w:numId w:val="10"/>
        </w:numPr>
      </w:pPr>
      <w:r>
        <w:t>model input</w:t>
      </w:r>
      <w:r w:rsidR="001363B7">
        <w:t>,</w:t>
      </w:r>
    </w:p>
    <w:p w14:paraId="75845661" w14:textId="77777777" w:rsidR="009571E1" w:rsidRDefault="009571E1" w:rsidP="003314D9">
      <w:pPr>
        <w:pStyle w:val="ListParagraph"/>
        <w:numPr>
          <w:ilvl w:val="0"/>
          <w:numId w:val="10"/>
        </w:numPr>
      </w:pPr>
      <w:r>
        <w:t>model output</w:t>
      </w:r>
      <w:r w:rsidR="001363B7">
        <w:t>,</w:t>
      </w:r>
    </w:p>
    <w:p w14:paraId="70F2B934" w14:textId="77777777" w:rsidR="009571E1" w:rsidRDefault="009571E1" w:rsidP="003314D9">
      <w:pPr>
        <w:pStyle w:val="ListParagraph"/>
        <w:numPr>
          <w:ilvl w:val="0"/>
          <w:numId w:val="10"/>
        </w:numPr>
      </w:pPr>
      <w:r>
        <w:t>model command line</w:t>
      </w:r>
      <w:r w:rsidR="001363B7">
        <w:t>.</w:t>
      </w:r>
    </w:p>
    <w:p w14:paraId="2AB7E45F" w14:textId="532D81A8" w:rsidR="00192E9D" w:rsidRDefault="009571E1" w:rsidP="009571E1">
      <w:r>
        <w:t>If PESTPP-WR</w:t>
      </w:r>
      <w:r w:rsidR="009722EA">
        <w:t>K</w:t>
      </w:r>
      <w:r>
        <w:t xml:space="preserve"> is supplied with a file that contains only these sections, then it can still do its job. This file does not need to be a PEST control file. Furthermore, the file can contain information other than that appearing in these three sections.</w:t>
      </w:r>
      <w:r w:rsidR="001363B7">
        <w:t xml:space="preserve"> Thus PESTPP-WRK can </w:t>
      </w:r>
      <w:r w:rsidR="00EA6CCB">
        <w:t>s</w:t>
      </w:r>
      <w:r w:rsidR="001363B7">
        <w:t>erve as a wo</w:t>
      </w:r>
      <w:r w:rsidR="00EA6CCB">
        <w:t>r</w:t>
      </w:r>
      <w:r w:rsidR="001363B7">
        <w:t>ker for any program which uses the PANTHER run manager, regardless of whether this program belongs to the PEST++ suite or not, and regardless of whether this program receives its information from a PEST control file. If it does not employ a PEST control file, then any of the above sections of its input file c</w:t>
      </w:r>
      <w:r w:rsidR="00EA6CCB">
        <w:t>a</w:t>
      </w:r>
      <w:r w:rsidR="001363B7">
        <w:t>n be terminated with a line that begins with the “*” character.</w:t>
      </w:r>
      <w:r w:rsidR="00907C60">
        <w:t xml:space="preserve"> PESTPP-WRK interprets a line which begins with this character as the end of a section. The above sections can be provided in any order.</w:t>
      </w:r>
    </w:p>
    <w:p w14:paraId="6BC0DA50" w14:textId="77777777" w:rsidR="00856671" w:rsidRDefault="00856671" w:rsidP="00192E9D">
      <w:pPr>
        <w:pStyle w:val="Heading3"/>
      </w:pPr>
      <w:bookmarkStart w:id="2035" w:name="_Toc520535236"/>
      <w:r>
        <w:t>5.3.5 Run Management Record File</w:t>
      </w:r>
      <w:bookmarkEnd w:id="2035"/>
    </w:p>
    <w:p w14:paraId="60842C0B" w14:textId="77777777" w:rsidR="00856671" w:rsidRPr="00856671" w:rsidRDefault="00AD5A3A" w:rsidP="00856671">
      <w:r>
        <w:t>PESTPP-</w:t>
      </w:r>
      <w:r w:rsidR="00381F42">
        <w:t>XXX</w:t>
      </w:r>
      <w:r w:rsidR="00856671">
        <w:t xml:space="preserve"> records all communications between it and its workers in a run management </w:t>
      </w:r>
      <w:r w:rsidR="00734813">
        <w:t xml:space="preserve">record </w:t>
      </w:r>
      <w:r w:rsidR="00856671">
        <w:t xml:space="preserve">file. </w:t>
      </w:r>
      <w:r>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7777777" w:rsidR="009571E1" w:rsidRDefault="00192E9D" w:rsidP="00192E9D">
      <w:pPr>
        <w:pStyle w:val="Heading3"/>
      </w:pPr>
      <w:bookmarkStart w:id="2036" w:name="_Toc520535237"/>
      <w:r>
        <w:lastRenderedPageBreak/>
        <w:t>5.3.</w:t>
      </w:r>
      <w:r w:rsidR="00856671">
        <w:t>6</w:t>
      </w:r>
      <w:r>
        <w:t xml:space="preserve"> Run Management Control Variables</w:t>
      </w:r>
      <w:bookmarkEnd w:id="2036"/>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w:t>
      </w:r>
      <w:proofErr w:type="gramStart"/>
      <w:r>
        <w:t>fac(</w:t>
      </w:r>
      <w:proofErr w:type="gramEnd"/>
      <w:r>
        <w:t>)</w:t>
      </w:r>
    </w:p>
    <w:p w14:paraId="10FA9F3F" w14:textId="125F9B99" w:rsidR="00192E9D" w:rsidRDefault="009268FD" w:rsidP="00192E9D">
      <w:r>
        <w:t xml:space="preserve">Suppose that the value of </w:t>
      </w:r>
      <w:r w:rsidR="008D45F8" w:rsidRPr="008D45F8">
        <w:rPr>
          <w:i/>
        </w:rPr>
        <w:t>o</w:t>
      </w:r>
      <w:r w:rsidRPr="008D45F8">
        <w:rPr>
          <w:i/>
        </w:rPr>
        <w:t>v</w:t>
      </w:r>
      <w:r>
        <w:rPr>
          <w:i/>
        </w:rPr>
        <w:t>erdue_resched_</w:t>
      </w:r>
      <w:proofErr w:type="gramStart"/>
      <w:r>
        <w:rPr>
          <w:i/>
        </w:rPr>
        <w:t>fac</w:t>
      </w:r>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all previous successful runs)</w:t>
      </w:r>
      <w:r w:rsidR="00192E9D">
        <w:t xml:space="preserve">, then </w:t>
      </w:r>
      <w:r w:rsidR="00115F56">
        <w:t>it</w:t>
      </w:r>
      <w:r w:rsidR="00192E9D">
        <w:t xml:space="preserve"> will ask other worker</w:t>
      </w:r>
      <w:r w:rsidR="005B316D">
        <w:t>s</w:t>
      </w:r>
      <w:r w:rsidR="00192E9D">
        <w:t xml:space="preserve"> to </w:t>
      </w:r>
      <w:r w:rsidR="006649C0">
        <w:t xml:space="preserve">start the </w:t>
      </w:r>
      <w:r w:rsidR="00381F42">
        <w:t xml:space="preserve">same </w:t>
      </w:r>
      <w:r w:rsidR="006649C0">
        <w:t>run</w:t>
      </w:r>
      <w:r w:rsidR="00DF39DF">
        <w:t xml:space="preserve"> if they are available. The maximum number of concurrent runs is set by the </w:t>
      </w:r>
      <w:r w:rsidR="00DF39DF">
        <w:rPr>
          <w:i/>
        </w:rPr>
        <w:t>max_run_</w:t>
      </w:r>
      <w:proofErr w:type="gramStart"/>
      <w:r w:rsidR="00DF39DF">
        <w:rPr>
          <w:i/>
        </w:rPr>
        <w:t>fail(</w:t>
      </w:r>
      <w:proofErr w:type="gramEnd"/>
      <w:r w:rsidR="00DF39DF">
        <w:rPr>
          <w:i/>
        </w:rPr>
        <w:t>)</w:t>
      </w:r>
      <w:r w:rsidR="00DF39DF">
        <w:t xml:space="preserve"> control variable (</w:t>
      </w:r>
      <w:r w:rsidR="00734813">
        <w:t>this variable is further discussed</w:t>
      </w:r>
      <w:r w:rsidR="00DF39DF">
        <w:t xml:space="preserve"> below). </w:t>
      </w:r>
      <w:r w:rsidR="006649C0">
        <w:t xml:space="preserve">This </w:t>
      </w:r>
      <w:r w:rsidR="005B316D">
        <w:t>action is taken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5B316D">
        <w:t>executing</w:t>
      </w:r>
      <w:r w:rsidR="00115F56">
        <w:t xml:space="preserve"> place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 xml:space="preserve">model </w:t>
      </w:r>
      <w:r w:rsidR="00381F42">
        <w:t>runs are</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w:t>
      </w:r>
      <w:proofErr w:type="gramStart"/>
      <w:r w:rsidR="009960C2" w:rsidRPr="00DF39DF">
        <w:rPr>
          <w:i/>
        </w:rPr>
        <w:t>fail</w:t>
      </w:r>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670E59DF" w:rsidR="006649C0" w:rsidRDefault="00734813" w:rsidP="00192E9D">
      <w:r>
        <w:t xml:space="preserve">The value supplied for the </w:t>
      </w:r>
      <w:r w:rsidRPr="00734813">
        <w:rPr>
          <w:i/>
        </w:rPr>
        <w:t>overdue_resched_</w:t>
      </w:r>
      <w:proofErr w:type="gramStart"/>
      <w:r w:rsidRPr="00734813">
        <w:rPr>
          <w:i/>
        </w:rPr>
        <w:t>fac(</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a model run is sensitive to parameter values.</w:t>
      </w:r>
    </w:p>
    <w:p w14:paraId="3C1744E2" w14:textId="77777777" w:rsidR="006649C0" w:rsidRPr="006649C0" w:rsidRDefault="006649C0" w:rsidP="006649C0">
      <w:pPr>
        <w:pStyle w:val="Heading4"/>
      </w:pPr>
      <w:r>
        <w:t>overdue_giveup_</w:t>
      </w:r>
      <w:proofErr w:type="gramStart"/>
      <w:r>
        <w:t>fac(</w:t>
      </w:r>
      <w:proofErr w:type="gramEnd"/>
      <w:r>
        <w:t>)</w:t>
      </w:r>
    </w:p>
    <w:p w14:paraId="63BA706F" w14:textId="2C9AAC5C" w:rsidR="006649C0" w:rsidRDefault="00115F56" w:rsidP="00CF6749">
      <w:r>
        <w:t xml:space="preserve">The value of </w:t>
      </w:r>
      <w:r w:rsidRPr="00115F56">
        <w:rPr>
          <w:i/>
        </w:rPr>
        <w:t>overdue_giveup_</w:t>
      </w:r>
      <w:proofErr w:type="gramStart"/>
      <w:r w:rsidRPr="00115F56">
        <w:rPr>
          <w:i/>
        </w:rPr>
        <w:t>fac(</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w:t>
      </w:r>
      <w:proofErr w:type="gramStart"/>
      <w:r w:rsidR="0066106E">
        <w:rPr>
          <w:i/>
        </w:rPr>
        <w:t>fac(</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w:t>
      </w:r>
      <w:proofErr w:type="gramStart"/>
      <w:r>
        <w:t>minutes(</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w:t>
      </w:r>
      <w:proofErr w:type="gramStart"/>
      <w:r w:rsidR="00F75E90" w:rsidRPr="00F75E90">
        <w:rPr>
          <w:i/>
        </w:rPr>
        <w:t>minutes(</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w:t>
      </w:r>
      <w:proofErr w:type="gramStart"/>
      <w:r w:rsidR="00374AD2">
        <w:rPr>
          <w:i/>
        </w:rPr>
        <w:t>fac(</w:t>
      </w:r>
      <w:proofErr w:type="gram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lastRenderedPageBreak/>
        <w:t>overdue_giveup_</w:t>
      </w:r>
      <w:proofErr w:type="gramStart"/>
      <w:r w:rsidR="00742E3E" w:rsidRPr="00742E3E">
        <w:rPr>
          <w:i/>
        </w:rPr>
        <w:t>fac(</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w:t>
      </w:r>
      <w:proofErr w:type="gramStart"/>
      <w:r>
        <w:rPr>
          <w:i/>
        </w:rPr>
        <w:t>fail(</w:t>
      </w:r>
      <w:proofErr w:type="gramEnd"/>
      <w:r>
        <w:rPr>
          <w:i/>
        </w:rPr>
        <w:t>)</w:t>
      </w:r>
    </w:p>
    <w:p w14:paraId="2946F699" w14:textId="7E853A92"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w:t>
      </w:r>
      <w:proofErr w:type="gramStart"/>
      <w:r w:rsidR="00FE49AB">
        <w:rPr>
          <w:i/>
        </w:rPr>
        <w:t>fail(</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The default value is 3 is used for all programs except PESTPP-IES, which uses a default value of 1.</w:t>
      </w:r>
    </w:p>
    <w:p w14:paraId="226F05F4" w14:textId="77777777" w:rsidR="00FE49AB" w:rsidRDefault="009A6D8C" w:rsidP="002B6B34">
      <w:r>
        <w:t xml:space="preserve">As discussed above, </w:t>
      </w:r>
      <w:r w:rsidR="009960C2" w:rsidRPr="007711C9">
        <w:rPr>
          <w:i/>
        </w:rPr>
        <w:t>max_run_</w:t>
      </w:r>
      <w:proofErr w:type="gramStart"/>
      <w:r w:rsidR="009960C2" w:rsidRPr="007711C9">
        <w:rPr>
          <w:i/>
        </w:rPr>
        <w:t>fail</w:t>
      </w:r>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44283A" w14:textId="77777777" w:rsidR="008C7AEE" w:rsidRDefault="008C7AEE" w:rsidP="008C7AEE">
      <w:pPr>
        <w:pStyle w:val="Heading3"/>
      </w:pPr>
      <w:bookmarkStart w:id="2037" w:name="_Toc520535238"/>
      <w:r>
        <w:t>5.3.7 An</w:t>
      </w:r>
      <w:r w:rsidR="00A26D3C">
        <w:t xml:space="preserve"> Alternative Worker</w:t>
      </w:r>
      <w:r>
        <w:t xml:space="preserve"> Option</w:t>
      </w:r>
      <w:bookmarkEnd w:id="2037"/>
    </w:p>
    <w:p w14:paraId="09C7F099" w14:textId="77777777" w:rsidR="008C7AEE" w:rsidRDefault="008C7AEE" w:rsidP="008C7AEE">
      <w:r>
        <w:t xml:space="preserve">At the time of writing, all members of the PEST++ suite can actually be used as both manager and worker. Thus, in the above description of parallelized model runs, PESTPP-XXX can be used in place of PESTPP-WRK. </w:t>
      </w:r>
      <w:proofErr w:type="gramStart"/>
      <w:r>
        <w:t>However</w:t>
      </w:r>
      <w:proofErr w:type="gramEnd"/>
      <w:r>
        <w:t xml:space="preserve"> if PESTPP-XX</w:t>
      </w:r>
      <w:r w:rsidR="00C2201F">
        <w:t>X</w:t>
      </w:r>
      <w:r>
        <w:t xml:space="preserve"> is used in this capacity, it should be provided with the current PEST control file</w:t>
      </w:r>
      <w:r w:rsidR="00C2201F">
        <w:t xml:space="preserve"> as its input file</w:t>
      </w:r>
      <w:r>
        <w:t xml:space="preserve"> rather than an abbreviated worker input file.</w:t>
      </w:r>
    </w:p>
    <w:p w14:paraId="5665C18C" w14:textId="500F0369" w:rsidR="008C7AEE" w:rsidRPr="008C7AEE" w:rsidRDefault="00A26D3C" w:rsidP="008C7AEE">
      <w:r>
        <w:t xml:space="preserve">As discussed above, a useful feature of </w:t>
      </w:r>
      <w:r w:rsidR="008C7AEE">
        <w:t>PESTPP-WR</w:t>
      </w:r>
      <w:r>
        <w:t>K</w:t>
      </w:r>
      <w:r w:rsidR="008C7AEE">
        <w:t xml:space="preserve"> </w:t>
      </w:r>
      <w:r>
        <w:t xml:space="preserve">is that </w:t>
      </w:r>
      <w:r w:rsidR="008C7AEE">
        <w:t>it can be used</w:t>
      </w:r>
      <w:r w:rsidR="00FC5EB7">
        <w:t xml:space="preserve"> as a general worker</w:t>
      </w:r>
      <w:r w:rsidR="008C7AEE">
        <w:t xml:space="preserve"> by programs that are not part of the PEST++ suite, but which employ the PANTHER parallel run manager. On the other hand, use of PESTPP-XXX as a worker</w:t>
      </w:r>
      <w:r w:rsidR="00FC5EB7">
        <w:t xml:space="preserve"> for itself</w:t>
      </w:r>
      <w:r w:rsidR="008C7AEE">
        <w:t xml:space="preserve"> has the advantage that a PESTPP-XXX working folder can be copied to folders residing on working machines without </w:t>
      </w:r>
      <w:r w:rsidR="00C52435">
        <w:t xml:space="preserve">needing to add </w:t>
      </w:r>
      <w:r w:rsidR="008C7AEE">
        <w:t>the PESTPP-WR</w:t>
      </w:r>
      <w:r>
        <w:t>K</w:t>
      </w:r>
      <w:r w:rsidR="008C7AEE">
        <w:t xml:space="preserve"> executable</w:t>
      </w:r>
      <w:r>
        <w:t xml:space="preserve"> to this folder</w:t>
      </w:r>
      <w:r w:rsidR="008C7AEE">
        <w:t>, as long as this folder already contains the PESTPP-XXX executable.</w:t>
      </w:r>
    </w:p>
    <w:p w14:paraId="18BEF8E5" w14:textId="667BA4D8" w:rsidR="008639FB" w:rsidRDefault="008639FB" w:rsidP="008639FB">
      <w:pPr>
        <w:pStyle w:val="Heading2"/>
      </w:pPr>
      <w:bookmarkStart w:id="2038" w:name="_Toc520535239"/>
      <w:r>
        <w:t xml:space="preserve">5.4 </w:t>
      </w:r>
      <w:r w:rsidR="008F3105">
        <w:t xml:space="preserve">Run </w:t>
      </w:r>
      <w:r w:rsidR="00C52435">
        <w:t>Book-Keeping</w:t>
      </w:r>
      <w:r w:rsidR="0031337B">
        <w:t xml:space="preserve"> Files</w:t>
      </w:r>
      <w:bookmarkEnd w:id="2038"/>
    </w:p>
    <w:p w14:paraId="715F2548" w14:textId="29835E9F" w:rsidR="008F3105" w:rsidRPr="008F3105" w:rsidRDefault="008F3105" w:rsidP="008F3105">
      <w:pPr>
        <w:rPr>
          <w:lang w:val="en-AU"/>
        </w:r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6A262EEB" w14:textId="77777777" w:rsidR="00AD5A3A" w:rsidRDefault="00AD5A3A" w:rsidP="00266B0F"/>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7777777" w:rsidR="00CF6749" w:rsidRDefault="00EB3300" w:rsidP="00EB3300">
      <w:pPr>
        <w:pStyle w:val="Heading1"/>
      </w:pPr>
      <w:bookmarkStart w:id="2039" w:name="_Toc520535240"/>
      <w:r>
        <w:lastRenderedPageBreak/>
        <w:t>6. PESTPP</w:t>
      </w:r>
      <w:bookmarkEnd w:id="2039"/>
    </w:p>
    <w:p w14:paraId="4EEAACA1" w14:textId="77777777" w:rsidR="00EB3300" w:rsidRDefault="00EB3300" w:rsidP="00EB3300">
      <w:pPr>
        <w:pStyle w:val="Heading2"/>
      </w:pPr>
      <w:bookmarkStart w:id="2040" w:name="_Toc520535241"/>
      <w:r>
        <w:t>6.</w:t>
      </w:r>
      <w:r w:rsidR="000C2038">
        <w:t>1</w:t>
      </w:r>
      <w:r>
        <w:t xml:space="preserve"> </w:t>
      </w:r>
      <w:r w:rsidR="00A65AB4">
        <w:t>Introduction</w:t>
      </w:r>
      <w:bookmarkEnd w:id="2040"/>
    </w:p>
    <w:p w14:paraId="1BED71D6" w14:textId="77777777" w:rsidR="00B254C0" w:rsidRDefault="00EB3300" w:rsidP="00EB3300">
      <w:pPr>
        <w:rPr>
          <w:lang w:val="en-AU"/>
        </w:rPr>
      </w:pPr>
      <w:r>
        <w:rPr>
          <w:lang w:val="en-AU"/>
        </w:rPr>
        <w:t xml:space="preserve">PESTPP was the original member of the PEST++ suite. As </w:t>
      </w:r>
      <w:r w:rsidR="00B254C0">
        <w:rPr>
          <w:lang w:val="en-AU"/>
        </w:rPr>
        <w:t xml:space="preserve">is </w:t>
      </w:r>
      <w:r>
        <w:rPr>
          <w:lang w:val="en-AU"/>
        </w:rPr>
        <w:t>described in an overview document that accompanies this manual (Doherty</w:t>
      </w:r>
      <w:r w:rsidR="00F22DDF">
        <w:rPr>
          <w:lang w:val="en-AU"/>
        </w:rPr>
        <w:t xml:space="preserve"> et al</w:t>
      </w:r>
      <w:r>
        <w:rPr>
          <w:lang w:val="en-AU"/>
        </w:rPr>
        <w:t xml:space="preserve">, 2018), the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 PESTPP.</w:t>
      </w:r>
    </w:p>
    <w:p w14:paraId="7F34CDF2" w14:textId="77777777" w:rsidR="00EB3300" w:rsidRDefault="00B254C0" w:rsidP="00EB3300">
      <w:pPr>
        <w:rPr>
          <w:lang w:val="en-AU"/>
        </w:rPr>
      </w:pPr>
      <w:r>
        <w:rPr>
          <w:lang w:val="en-AU"/>
        </w:rPr>
        <w:t xml:space="preserve">As the name suggests, </w:t>
      </w:r>
      <w:r w:rsidR="00782ECE">
        <w:rPr>
          <w:lang w:val="en-AU"/>
        </w:rPr>
        <w:t xml:space="preserve">PESTPP is written in C++. </w:t>
      </w:r>
      <w:r>
        <w:rPr>
          <w:lang w:val="en-AU"/>
        </w:rPr>
        <w:t xml:space="preserve">Version 4 of PESTPP uses the modular, general purpose, </w:t>
      </w:r>
      <w:r w:rsidR="00782ECE">
        <w:rPr>
          <w:lang w:val="en-AU"/>
        </w:rPr>
        <w:t xml:space="preserve">PANTHER </w:t>
      </w:r>
      <w:r>
        <w:rPr>
          <w:lang w:val="en-AU"/>
        </w:rPr>
        <w:t xml:space="preserve">parallel </w:t>
      </w:r>
      <w:r w:rsidR="00782ECE">
        <w:rPr>
          <w:lang w:val="en-AU"/>
        </w:rPr>
        <w:t>run manager.</w:t>
      </w:r>
    </w:p>
    <w:p w14:paraId="27CDA764" w14:textId="77777777" w:rsidR="00782ECE" w:rsidRDefault="00782ECE" w:rsidP="00EB3300">
      <w:pPr>
        <w:rPr>
          <w:lang w:val="en-AU"/>
        </w:rPr>
      </w:pPr>
      <w:r>
        <w:rPr>
          <w:lang w:val="en-AU"/>
        </w:rPr>
        <w:t>Like PEST, PESTPP 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2041" w:name="_Toc520535242"/>
      <w:r>
        <w:t>6.2 Highly Parameterized Inversion</w:t>
      </w:r>
      <w:bookmarkEnd w:id="2041"/>
    </w:p>
    <w:p w14:paraId="3E9E1B02" w14:textId="77777777" w:rsidR="00B43EDC" w:rsidRDefault="00A65AB4" w:rsidP="00A65AB4">
      <w:pPr>
        <w:pStyle w:val="Heading3"/>
      </w:pPr>
      <w:bookmarkStart w:id="2042" w:name="_Toc520535243"/>
      <w:r>
        <w:t xml:space="preserve">6.2.1 </w:t>
      </w:r>
      <w:r w:rsidR="008B03F7">
        <w:t>Basic Equations</w:t>
      </w:r>
      <w:bookmarkEnd w:id="2042"/>
    </w:p>
    <w:p w14:paraId="527EEC46" w14:textId="50C0DE6D" w:rsidR="003A1842" w:rsidRDefault="00B33DE6" w:rsidP="00A65AB4">
      <w:pPr>
        <w:rPr>
          <w:lang w:val="en-AU"/>
        </w:rPr>
      </w:pPr>
      <w:r>
        <w:rPr>
          <w:lang w:val="en-AU"/>
        </w:rPr>
        <w:t xml:space="preserve">When used to undertake highly parameterized inversion, PESTPP 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4BD28176"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 PEST</w:t>
      </w:r>
      <w:r w:rsidR="000364D5">
        <w:rPr>
          <w:lang w:val="en-AU"/>
        </w:rPr>
        <w:t>PP</w:t>
      </w:r>
      <w:r w:rsidR="00E4410E">
        <w:rPr>
          <w:lang w:val="en-AU"/>
        </w:rPr>
        <w:t>,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77777777"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 xml:space="preserve">Like PEST, </w:t>
      </w:r>
      <w:r>
        <w:rPr>
          <w:lang w:val="en-AU"/>
        </w:rPr>
        <w:t>PESTPP 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77777777" w:rsidR="00AA10D4" w:rsidRDefault="00DF0534" w:rsidP="00E4410E">
      <w:pPr>
        <w:rPr>
          <w:lang w:val="en-AU"/>
        </w:rPr>
      </w:pPr>
      <w:r>
        <w:rPr>
          <w:lang w:val="en-AU"/>
        </w:rPr>
        <w:lastRenderedPageBreak/>
        <w:t>The objective function</w:t>
      </w:r>
      <w:r w:rsidR="009207D3">
        <w:rPr>
          <w:lang w:val="en-AU"/>
        </w:rPr>
        <w:t xml:space="preserve"> that is employed by PEST and PESTPP</w:t>
      </w:r>
      <w:r>
        <w:rPr>
          <w:lang w:val="en-AU"/>
        </w:rPr>
        <w:t xml:space="preserve"> (designated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gramStart"/>
      <w:r w:rsidRPr="00CE374A">
        <w:rPr>
          <w:b/>
          <w:lang w:val="en-AU"/>
        </w:rPr>
        <w:t>Zk</w:t>
      </w:r>
      <w:r>
        <w:rPr>
          <w:lang w:val="en-AU"/>
        </w:rPr>
        <w:t>)</w:t>
      </w:r>
      <w:r w:rsidRPr="00CE374A">
        <w:rPr>
          <w:vertAlign w:val="superscript"/>
          <w:lang w:val="en-AU"/>
        </w:rPr>
        <w:t>t</w:t>
      </w:r>
      <w:r w:rsidRPr="00CE374A">
        <w:rPr>
          <w:b/>
          <w:lang w:val="en-AU"/>
        </w:rPr>
        <w:t>Q</w:t>
      </w:r>
      <w:proofErr w:type="gramEnd"/>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77777777" w:rsidR="00CE374A" w:rsidRDefault="00547958" w:rsidP="00E4410E">
      <w:pPr>
        <w:rPr>
          <w:lang w:val="en-AU"/>
        </w:rPr>
      </w:pPr>
      <w:r>
        <w:rPr>
          <w:lang w:val="en-AU"/>
        </w:rPr>
        <w:t>If</w:t>
      </w:r>
      <w:r w:rsidR="00305D4F">
        <w:rPr>
          <w:lang w:val="en-AU"/>
        </w:rPr>
        <w:t xml:space="preserve"> </w:t>
      </w:r>
      <w:r>
        <w:rPr>
          <w:lang w:val="en-AU"/>
        </w:rPr>
        <w:t>PESTPP</w:t>
      </w:r>
      <w:r w:rsidR="00305D4F">
        <w:rPr>
          <w:lang w:val="en-AU"/>
        </w:rPr>
        <w:t xml:space="preserve"> 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 PEST</w:t>
      </w:r>
      <w:r>
        <w:rPr>
          <w:lang w:val="en-AU"/>
        </w:rPr>
        <w:t>PP</w:t>
      </w:r>
      <w:r w:rsidR="00305D4F">
        <w:rPr>
          <w:lang w:val="en-AU"/>
        </w:rPr>
        <w:t xml:space="preserve"> 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2043" w:name="_Toc520535244"/>
      <w:r>
        <w:t xml:space="preserve">6.2.2 </w:t>
      </w:r>
      <w:r w:rsidR="007E475F">
        <w:t xml:space="preserve">Choosing </w:t>
      </w:r>
      <w:r w:rsidR="00DF1145">
        <w:t xml:space="preserve">the </w:t>
      </w:r>
      <w:r w:rsidR="00143C09">
        <w:t>Regularization</w:t>
      </w:r>
      <w:r w:rsidR="00DF1145">
        <w:t xml:space="preserve"> Weight Factor</w:t>
      </w:r>
      <w:bookmarkEnd w:id="2043"/>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78C03358" w:rsidR="008E0B29" w:rsidRDefault="00547958" w:rsidP="00DF1145">
      <w:pPr>
        <w:rPr>
          <w:lang w:val="en-AU"/>
        </w:rPr>
      </w:pPr>
      <w:r>
        <w:rPr>
          <w:lang w:val="en-AU"/>
        </w:rPr>
        <w:t xml:space="preserve">When using PESTPP (and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xml:space="preserve">” section of the PEST control file. PESTPP 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 PESTPP that </w:t>
      </w:r>
      <w:r w:rsidR="005709C4">
        <w:rPr>
          <w:lang w:val="en-AU"/>
        </w:rPr>
        <w:t xml:space="preserve">they do </w:t>
      </w:r>
      <w:r>
        <w:rPr>
          <w:lang w:val="en-AU"/>
        </w:rPr>
        <w:t>for</w:t>
      </w:r>
      <w:r w:rsidR="005709C4">
        <w:rPr>
          <w:lang w:val="en-AU"/>
        </w:rPr>
        <w:t xml:space="preserve"> PEST.</w:t>
      </w:r>
    </w:p>
    <w:p w14:paraId="4DF35073" w14:textId="77777777"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 xml:space="preserve">0.1. If FRACPHIM is set to a value greater than zero, PESTPP 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 xml:space="preserve">a subsequent </w:t>
      </w:r>
      <w:r w:rsidR="008703EC">
        <w:rPr>
          <w:lang w:val="en-AU"/>
        </w:rPr>
        <w:t>PESTPP 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77777777" w:rsidR="008703EC" w:rsidRDefault="00817E63" w:rsidP="00DF1145">
      <w:pPr>
        <w:rPr>
          <w:lang w:val="en-AU"/>
        </w:rPr>
      </w:pPr>
      <w:r>
        <w:rPr>
          <w:lang w:val="en-AU"/>
        </w:rPr>
        <w:t xml:space="preserve">PESTPP provides an alternative </w:t>
      </w:r>
      <w:r w:rsidR="00BB2AC3">
        <w:rPr>
          <w:lang w:val="en-AU"/>
        </w:rPr>
        <w:t>mechanism</w:t>
      </w:r>
      <w:r>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w:t>
      </w:r>
      <w:proofErr w:type="gramStart"/>
      <w:r w:rsidR="008703EC" w:rsidRPr="008703EC">
        <w:rPr>
          <w:i/>
          <w:lang w:val="en-AU"/>
        </w:rPr>
        <w:t>frac</w:t>
      </w:r>
      <w:r w:rsidR="00BB2AC3">
        <w:rPr>
          <w:i/>
          <w:lang w:val="en-AU"/>
        </w:rPr>
        <w:t>(</w:t>
      </w:r>
      <w:proofErr w:type="gramEnd"/>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 PESTPP 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proofErr w:type="gramStart"/>
      <w:r w:rsidR="000C2038" w:rsidRPr="000C2038">
        <w:rPr>
          <w:i/>
          <w:lang w:val="en-AU"/>
        </w:rPr>
        <w:t>r</w:t>
      </w:r>
      <w:r>
        <w:rPr>
          <w:lang w:val="en-AU"/>
        </w:rPr>
        <w:t>(</w:t>
      </w:r>
      <w:proofErr w:type="gramEnd"/>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77777777"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there are many parameters and many </w:t>
      </w:r>
      <w:r w:rsidR="00143C09">
        <w:rPr>
          <w:lang w:val="en-AU"/>
        </w:rPr>
        <w:t>regularization</w:t>
      </w:r>
      <w:r w:rsidR="000C2038">
        <w:rPr>
          <w:lang w:val="en-AU"/>
        </w:rPr>
        <w:t xml:space="preserve"> observations, use of this strategy can result </w:t>
      </w:r>
      <w:r w:rsidR="000C2038">
        <w:rPr>
          <w:lang w:val="en-AU"/>
        </w:rPr>
        <w:lastRenderedPageBreak/>
        <w:t>in considerable savings in computation time as</w:t>
      </w:r>
      <w:r>
        <w:rPr>
          <w:lang w:val="en-AU"/>
        </w:rPr>
        <w:t xml:space="preserve"> PESTPP 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2044" w:name="_Toc520535245"/>
      <w:r>
        <w:t xml:space="preserve">6.2.3 </w:t>
      </w:r>
      <w:r w:rsidR="000076A9">
        <w:t>Inter-</w:t>
      </w:r>
      <w:r w:rsidR="00143C09">
        <w:t>Regularization</w:t>
      </w:r>
      <w:r w:rsidR="000076A9">
        <w:t xml:space="preserve"> Group Weighting</w:t>
      </w:r>
      <w:bookmarkEnd w:id="2044"/>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77777777"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 PESTPP</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 PESTPP 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2.2pt;height:36.85pt" o:ole="">
            <v:imagedata r:id="rId25" o:title=""/>
          </v:shape>
          <o:OLEObject Type="Embed" ProgID="Equation.3" ShapeID="_x0000_i1027" DrawAspect="Content" ObjectID="_1595948565"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77777777" w:rsidR="005068AD" w:rsidRDefault="005068AD" w:rsidP="005068AD">
      <w:pPr>
        <w:rPr>
          <w:lang w:val="en-AU"/>
        </w:rPr>
      </w:pPr>
      <w:r>
        <w:rPr>
          <w:lang w:val="en-AU"/>
        </w:rPr>
        <w:t xml:space="preserve">If IREGADJ is set to 1, </w:t>
      </w:r>
      <w:r w:rsidRPr="00FE4430">
        <w:rPr>
          <w:lang w:val="en-AU"/>
        </w:rPr>
        <w:t>PEST</w:t>
      </w:r>
      <w:r w:rsidR="00073432">
        <w:rPr>
          <w:lang w:val="en-AU"/>
        </w:rPr>
        <w:t>PP</w:t>
      </w:r>
      <w:r w:rsidRPr="00FE4430">
        <w:rPr>
          <w:lang w:val="en-AU"/>
        </w:rPr>
        <w:t xml:space="preserve"> 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45" w:name="_Toc520535246"/>
      <w:r>
        <w:t xml:space="preserve">6.2.4 </w:t>
      </w:r>
      <w:r w:rsidR="000076A9">
        <w:t>Choosing Values for the Marquardt Lambda</w:t>
      </w:r>
      <w:bookmarkEnd w:id="2045"/>
    </w:p>
    <w:p w14:paraId="16F8A08B" w14:textId="27A29958" w:rsidR="000076A9" w:rsidRDefault="002D0C92" w:rsidP="000076A9">
      <w:pPr>
        <w:rPr>
          <w:lang w:val="en-AU"/>
        </w:rPr>
      </w:pPr>
      <w:r>
        <w:rPr>
          <w:lang w:val="en-AU"/>
        </w:rPr>
        <w:t>In contrast to PEST, PESTPP 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t>lambda_scale_</w:t>
      </w:r>
      <w:proofErr w:type="gramStart"/>
      <w:r w:rsidRPr="002D0C92">
        <w:rPr>
          <w:i/>
          <w:lang w:val="en-AU"/>
        </w:rPr>
        <w:t>fac(</w:t>
      </w:r>
      <w:proofErr w:type="gramEnd"/>
      <w:r w:rsidRPr="002D0C92">
        <w:rPr>
          <w:i/>
          <w:lang w:val="en-AU"/>
        </w:rPr>
        <w:t>0.9, 0.8, 0.7, 0.5)</w:t>
      </w:r>
    </w:p>
    <w:p w14:paraId="418BB1AC" w14:textId="201E9A80" w:rsidR="002D0C92" w:rsidRDefault="00F077E1" w:rsidP="000076A9">
      <w:pPr>
        <w:rPr>
          <w:lang w:val="en-AU"/>
        </w:rPr>
      </w:pPr>
      <w:r>
        <w:rPr>
          <w:lang w:val="en-AU"/>
        </w:rPr>
        <w:t xml:space="preserve">As is apparent, more than one value can be associated with each of these control variables. </w:t>
      </w:r>
      <w:r w:rsidR="00073432">
        <w:rPr>
          <w:lang w:val="en-AU"/>
        </w:rPr>
        <w:lastRenderedPageBreak/>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 PESTPP must use during each iteration of the inversion process. Then, if values are supplied for </w:t>
      </w:r>
      <w:r>
        <w:rPr>
          <w:i/>
          <w:lang w:val="en-AU"/>
        </w:rPr>
        <w:t>lambda_scale_</w:t>
      </w:r>
      <w:proofErr w:type="gramStart"/>
      <w:r>
        <w:rPr>
          <w:i/>
          <w:lang w:val="en-AU"/>
        </w:rPr>
        <w:t>fac(</w:t>
      </w:r>
      <w:proofErr w:type="gramEnd"/>
      <w:r>
        <w:rPr>
          <w:i/>
          <w:lang w:val="en-AU"/>
        </w:rPr>
        <w:t>)</w:t>
      </w:r>
      <w:r>
        <w:rPr>
          <w:lang w:val="en-AU"/>
        </w:rPr>
        <w:t>, PESTPP 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w:t>
      </w:r>
      <w:proofErr w:type="gramStart"/>
      <w:r>
        <w:rPr>
          <w:i/>
          <w:lang w:val="en-AU"/>
        </w:rPr>
        <w:t>fac(</w:t>
      </w:r>
      <w:proofErr w:type="gramEnd"/>
      <w:r>
        <w:rPr>
          <w:i/>
          <w:lang w:val="en-AU"/>
        </w:rPr>
        <w:t>)</w:t>
      </w:r>
      <w:r>
        <w:rPr>
          <w:lang w:val="en-AU"/>
        </w:rPr>
        <w:t xml:space="preserve"> value of 1.0. </w:t>
      </w:r>
    </w:p>
    <w:p w14:paraId="272BF352" w14:textId="1B948DB8"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 PESTPP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w:t>
      </w:r>
      <w:proofErr w:type="gramStart"/>
      <w:r w:rsidRPr="0092612D">
        <w:rPr>
          <w:i/>
          <w:lang w:val="en-AU"/>
        </w:rPr>
        <w:t>augment(</w:t>
      </w:r>
      <w:proofErr w:type="gramEnd"/>
      <w:r w:rsidRPr="0092612D">
        <w:rPr>
          <w:i/>
          <w:lang w:val="en-AU"/>
        </w:rPr>
        <w: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w:t>
      </w:r>
      <w:proofErr w:type="gramStart"/>
      <w:r w:rsidRPr="0092612D">
        <w:rPr>
          <w:i/>
          <w:lang w:val="en-AU"/>
        </w:rPr>
        <w:t>augment(</w:t>
      </w:r>
      <w:proofErr w:type="gramEnd"/>
      <w:r w:rsidRPr="0092612D">
        <w:rPr>
          <w:i/>
          <w:lang w:val="en-AU"/>
        </w:rPr>
        <w: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w:t>
      </w:r>
      <w:proofErr w:type="gramStart"/>
      <w:r w:rsidR="00764171" w:rsidRPr="00070F22">
        <w:rPr>
          <w:i/>
          <w:lang w:val="en-AU"/>
        </w:rPr>
        <w:t>augment</w:t>
      </w:r>
      <w:r w:rsidR="00070F22" w:rsidRPr="00070F22">
        <w:rPr>
          <w:i/>
          <w:lang w:val="en-AU"/>
        </w:rPr>
        <w:t>(</w:t>
      </w:r>
      <w:proofErr w:type="gramEnd"/>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2046" w:name="_Toc520535247"/>
      <w:r>
        <w:t xml:space="preserve">6.2.5 </w:t>
      </w:r>
      <w:r w:rsidR="000B45E9">
        <w:t>Singular Value Decomposition</w:t>
      </w:r>
      <w:bookmarkEnd w:id="2046"/>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lastRenderedPageBreak/>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64469EAD" w:rsidR="00924774" w:rsidRDefault="00630951" w:rsidP="000B45E9">
      <w:pPr>
        <w:rPr>
          <w:lang w:val="en-AU"/>
        </w:rPr>
      </w:pPr>
      <w:r>
        <w:rPr>
          <w:lang w:val="en-AU"/>
        </w:rPr>
        <w:t xml:space="preserve">As stated above, </w:t>
      </w:r>
      <w:r w:rsidR="00AB008D">
        <w:rPr>
          <w:lang w:val="en-AU"/>
        </w:rPr>
        <w:t>PESTPP 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5AAEA643"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 PESTPP. </w:t>
      </w:r>
      <w:r>
        <w:rPr>
          <w:lang w:val="en-AU"/>
        </w:rPr>
        <w:t>These are</w:t>
      </w:r>
      <w:r w:rsidR="00631FCE">
        <w:rPr>
          <w:lang w:val="en-AU"/>
        </w:rPr>
        <w:t xml:space="preserve"> </w:t>
      </w:r>
      <w:r w:rsidR="00631FCE">
        <w:rPr>
          <w:i/>
          <w:lang w:val="en-AU"/>
        </w:rPr>
        <w:t>mat_</w:t>
      </w:r>
      <w:proofErr w:type="gramStart"/>
      <w:r w:rsidR="00631FCE">
        <w:rPr>
          <w:i/>
          <w:lang w:val="en-AU"/>
        </w:rPr>
        <w:t>inv(</w:t>
      </w:r>
      <w:proofErr w:type="gramEnd"/>
      <w:r w:rsidR="00631FCE">
        <w:rPr>
          <w:i/>
          <w:lang w:val="en-AU"/>
        </w:rPr>
        <w:t>)</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proofErr w:type="gramStart"/>
      <w:r w:rsidR="00631C6E">
        <w:rPr>
          <w:i/>
          <w:lang w:val="en-AU"/>
        </w:rPr>
        <w:t>inv(</w:t>
      </w:r>
      <w:proofErr w:type="gramEnd"/>
      <w:r w:rsidR="00631C6E">
        <w:rPr>
          <w:i/>
          <w:lang w:val="en-AU"/>
        </w:rPr>
        <w:t>)</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proofErr w:type="gramStart"/>
      <w:r w:rsidR="003046F0">
        <w:rPr>
          <w:lang w:val="en-AU"/>
        </w:rPr>
        <w:t>users</w:t>
      </w:r>
      <w:proofErr w:type="gramEnd"/>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w:t>
      </w:r>
      <w:proofErr w:type="gramStart"/>
      <w:r w:rsidR="00545C99" w:rsidRPr="00545C99">
        <w:rPr>
          <w:i/>
          <w:lang w:val="en-AU"/>
        </w:rPr>
        <w:t>inv(</w:t>
      </w:r>
      <w:proofErr w:type="gramEnd"/>
      <w:r w:rsidR="00545C99" w:rsidRPr="00545C99">
        <w:rPr>
          <w:i/>
          <w:lang w:val="en-AU"/>
        </w:rPr>
        <w:t>)</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w:t>
      </w:r>
      <w:proofErr w:type="gramStart"/>
      <w:r w:rsidRPr="004959B2">
        <w:rPr>
          <w:i/>
          <w:lang w:val="en-AU"/>
        </w:rPr>
        <w:t>pack(</w:t>
      </w:r>
      <w:proofErr w:type="gramEnd"/>
      <w:r w:rsidRPr="004959B2">
        <w:rPr>
          <w:i/>
          <w:lang w:val="en-AU"/>
        </w:rPr>
        <w:t>)</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lastRenderedPageBreak/>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763E511A"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proofErr w:type="gramStart"/>
      <w:r>
        <w:rPr>
          <w:i/>
          <w:lang w:val="en-AU"/>
        </w:rPr>
        <w:t>inv(</w:t>
      </w:r>
      <w:proofErr w:type="gramEnd"/>
      <w:r>
        <w:rPr>
          <w:i/>
          <w:lang w:val="en-AU"/>
        </w:rPr>
        <w:t>)</w:t>
      </w:r>
      <w:r>
        <w:t xml:space="preserve"> and </w:t>
      </w:r>
      <w:r>
        <w:rPr>
          <w:i/>
        </w:rPr>
        <w:t>svd_pack()</w:t>
      </w:r>
      <w:r>
        <w:t xml:space="preserve"> are “qtqj” and “</w:t>
      </w:r>
      <w:r w:rsidR="00C10205">
        <w:t>redsvd</w:t>
      </w:r>
      <w:r>
        <w:t xml:space="preserve">”. These are the methods </w:t>
      </w:r>
      <w:r w:rsidR="0042661C">
        <w:t xml:space="preserve">which PESTPP uses </w:t>
      </w:r>
      <w:r>
        <w:t xml:space="preserve">if you do not supply values for these </w:t>
      </w:r>
      <w:r w:rsidR="003046F0">
        <w:t>control variables</w:t>
      </w:r>
      <w:r>
        <w:t>.</w:t>
      </w:r>
    </w:p>
    <w:p w14:paraId="3914943E" w14:textId="4FBA3CC5"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 PESTPP</w:t>
      </w:r>
      <w:r w:rsidR="008B2B4E">
        <w:t xml:space="preserve">, then PESTPP </w:t>
      </w:r>
      <w:r w:rsidR="00710F92">
        <w:t>assigns</w:t>
      </w:r>
      <w:r w:rsidR="008B2B4E">
        <w:t xml:space="preserve"> </w:t>
      </w:r>
      <w:r w:rsidR="00C10205">
        <w:t>MAX</w:t>
      </w:r>
      <w:r w:rsidR="008B2B4E">
        <w:t>SING</w:t>
      </w:r>
      <w:r w:rsidR="00710F92">
        <w:t xml:space="preserve"> a value that is equal to the number of adjustable parameter that define the current inverse problem; at the same time, </w:t>
      </w:r>
      <w:r w:rsidR="008B2B4E">
        <w:t xml:space="preserve">EIGTHRESH </w:t>
      </w:r>
      <w:r w:rsidR="00710F92">
        <w:t xml:space="preserve">is assigned a value </w:t>
      </w:r>
      <w:proofErr w:type="gramStart"/>
      <w:r w:rsidR="00710F92">
        <w:t xml:space="preserve">of </w:t>
      </w:r>
      <w:r w:rsidR="008B2B4E">
        <w:t xml:space="preserve"> 1</w:t>
      </w:r>
      <w:proofErr w:type="gramEnd"/>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 PESTPP 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47" w:name="_Toc520535248"/>
      <w:r>
        <w:t>6.2.6 SVD-Assist</w:t>
      </w:r>
      <w:bookmarkEnd w:id="2047"/>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lastRenderedPageBreak/>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7777777" w:rsidR="00B42426" w:rsidRDefault="00B42426" w:rsidP="005A2C8D">
      <w:r>
        <w:t>PESTPP eradicate</w:t>
      </w:r>
      <w:r w:rsidR="001844DA">
        <w:t>s</w:t>
      </w:r>
      <w:r>
        <w:t xml:space="preserve"> the second of these problems completely. There is no need to construct a PEST input dataset based on super parameters, as this is all done behind the scenes. Furthermore, PESTPP can be instructed to undertake intermittent re-construction of a full-scale Jacobian matrix</w:t>
      </w:r>
      <w:r w:rsidR="00FE329C">
        <w:t>,</w:t>
      </w:r>
      <w:r w:rsidR="00572AE7">
        <w:t xml:space="preserve"> and subsequent redefinition of super parameters</w:t>
      </w:r>
      <w:r>
        <w:t xml:space="preserve"> automatically and unattended. </w:t>
      </w:r>
    </w:p>
    <w:p w14:paraId="3F52CCC0" w14:textId="29EDB1A2"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940C6A">
        <w:t xml:space="preserve"> PEST</w:t>
      </w:r>
      <w:r w:rsidR="00FE329C">
        <w:t>PP</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w:t>
      </w:r>
      <w:proofErr w:type="gramStart"/>
      <w:r>
        <w:rPr>
          <w:i/>
        </w:rPr>
        <w:t>super(</w:t>
      </w:r>
      <w:proofErr w:type="gramEnd"/>
      <w:r>
        <w:rPr>
          <w:i/>
        </w:rPr>
        <w:t>)</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w:t>
      </w:r>
      <w:proofErr w:type="gramStart"/>
      <w:r>
        <w:rPr>
          <w:i/>
        </w:rPr>
        <w:t>eigthresh(</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w:t>
      </w:r>
      <w:proofErr w:type="gramStart"/>
      <w:r w:rsidR="00A501C4">
        <w:rPr>
          <w:i/>
        </w:rPr>
        <w:t>eigthresh(</w:t>
      </w:r>
      <w:proofErr w:type="gramEnd"/>
      <w:r w:rsidR="00A501C4">
        <w:rPr>
          <w:i/>
        </w:rPr>
        <w:t>)</w:t>
      </w:r>
      <w:r w:rsidR="00A501C4">
        <w:t>.</w:t>
      </w:r>
      <w:r w:rsidR="002F1E88">
        <w:t xml:space="preserve"> </w:t>
      </w:r>
      <w:r>
        <w:t xml:space="preserve">The default value for </w:t>
      </w:r>
      <w:r w:rsidRPr="00A501C4">
        <w:rPr>
          <w:i/>
        </w:rPr>
        <w:t>super_</w:t>
      </w:r>
      <w:proofErr w:type="gramStart"/>
      <w:r w:rsidRPr="00A501C4">
        <w:rPr>
          <w:i/>
        </w:rPr>
        <w:t>eigthresh(</w:t>
      </w:r>
      <w:proofErr w:type="gramEnd"/>
      <w:r w:rsidRPr="00A501C4">
        <w:rPr>
          <w:i/>
        </w:rPr>
        <w:t>)</w:t>
      </w:r>
      <w:r>
        <w:t xml:space="preserve"> is 1.0E</w:t>
      </w:r>
      <w:r w:rsidR="002F1E88">
        <w:noBreakHyphen/>
      </w:r>
      <w:r>
        <w:t>8.</w:t>
      </w:r>
      <w:r w:rsidR="002F1E88">
        <w:t xml:space="preserve"> The default value for </w:t>
      </w:r>
      <w:r w:rsidR="002F1E88" w:rsidRPr="002F1E88">
        <w:rPr>
          <w:i/>
        </w:rPr>
        <w:t>max_n_</w:t>
      </w:r>
      <w:proofErr w:type="gramStart"/>
      <w:r w:rsidR="002F1E88" w:rsidRPr="002F1E88">
        <w:rPr>
          <w:i/>
        </w:rPr>
        <w:t>super(</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77777777" w:rsidR="00265B57" w:rsidRDefault="00265B57" w:rsidP="005A2C8D">
      <w:r>
        <w:t xml:space="preserve">As was </w:t>
      </w:r>
      <w:r w:rsidR="00A501C4">
        <w:t>mentioned</w:t>
      </w:r>
      <w:r>
        <w:t xml:space="preserve"> above, PESTPP 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w:t>
      </w:r>
      <w:proofErr w:type="gramStart"/>
      <w:r w:rsidR="0029233E">
        <w:rPr>
          <w:i/>
        </w:rPr>
        <w:t>base(</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w:t>
      </w:r>
      <w:proofErr w:type="gramStart"/>
      <w:r w:rsidR="0029233E">
        <w:rPr>
          <w:i/>
        </w:rPr>
        <w:t>super(</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0B9297DA" w:rsidR="00F83DC7" w:rsidRDefault="00F83DC7" w:rsidP="005A2C8D">
      <w:r>
        <w:t xml:space="preserve">A special setting for </w:t>
      </w:r>
      <w:r>
        <w:rPr>
          <w:i/>
        </w:rPr>
        <w:t>n_iter_</w:t>
      </w:r>
      <w:proofErr w:type="gramStart"/>
      <w:r>
        <w:rPr>
          <w:i/>
        </w:rPr>
        <w:t>base(</w:t>
      </w:r>
      <w:proofErr w:type="gramEnd"/>
      <w:r>
        <w:rPr>
          <w:i/>
        </w:rPr>
        <w:t>)</w:t>
      </w:r>
      <w:r>
        <w:t xml:space="preserve"> instructs PESTPP to vary from this </w:t>
      </w:r>
      <w:r w:rsidR="00125AD6">
        <w:t>behavior</w:t>
      </w:r>
      <w:r>
        <w:t xml:space="preserve">. If </w:t>
      </w:r>
      <w:r>
        <w:rPr>
          <w:i/>
        </w:rPr>
        <w:t>n_iter_</w:t>
      </w:r>
      <w:proofErr w:type="gramStart"/>
      <w:r>
        <w:rPr>
          <w:i/>
        </w:rPr>
        <w:t>base(</w:t>
      </w:r>
      <w:proofErr w:type="gramEnd"/>
      <w:r>
        <w:rPr>
          <w:i/>
        </w:rPr>
        <w:t>)</w:t>
      </w:r>
      <w:r>
        <w:t xml:space="preserve"> is set to -1</w:t>
      </w:r>
      <w:r w:rsidR="00A501C4">
        <w:t>,</w:t>
      </w:r>
      <w:r>
        <w:t xml:space="preserve"> then PESTPP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w:t>
      </w:r>
      <w:r w:rsidR="009572B5">
        <w:lastRenderedPageBreak/>
        <w:t>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7777777" w:rsidR="00C644E5" w:rsidRPr="00B34EC4" w:rsidRDefault="00C644E5" w:rsidP="005A2C8D">
      <w:r>
        <w:t>Like PEST, PESTPP 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 PESTPP 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gramStart"/>
      <w:r w:rsidR="00B34EC4">
        <w:rPr>
          <w:i/>
        </w:rPr>
        <w:t>case.parb</w:t>
      </w:r>
      <w:proofErr w:type="gramEnd"/>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77777777" w:rsidR="009572B5" w:rsidRDefault="00C644E5" w:rsidP="005A2C8D">
      <w:r>
        <w:t xml:space="preserve">The </w:t>
      </w:r>
      <w:r w:rsidR="00B34EC4">
        <w:t xml:space="preserve">handling of </w:t>
      </w:r>
      <w:r>
        <w:t>Jacobian matrix files (i.e. JCO files)</w:t>
      </w:r>
      <w:r w:rsidR="00B34EC4">
        <w:t xml:space="preserve"> is somewhat different</w:t>
      </w:r>
      <w:r>
        <w:t xml:space="preserve">. PESTPP 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5F388C6C" w:rsidR="00C644E5" w:rsidRDefault="005D4E47" w:rsidP="005A2C8D">
      <w:r>
        <w:t xml:space="preserve">Note, however, that if PESTPP 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48" w:name="_Toc520535249"/>
      <w:r>
        <w:t xml:space="preserve">6.2.7 Expediting </w:t>
      </w:r>
      <w:r w:rsidR="00F5245C">
        <w:t xml:space="preserve">the </w:t>
      </w:r>
      <w:r>
        <w:t>First Iteration</w:t>
      </w:r>
      <w:bookmarkEnd w:id="2048"/>
    </w:p>
    <w:p w14:paraId="6CE0C72F" w14:textId="54CC8F55" w:rsidR="00444E83" w:rsidRDefault="00444E83" w:rsidP="00444E83">
      <w:r>
        <w:t xml:space="preserve">In the normal course of events, PESTPP 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5B14DA97"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 xml:space="preserve">commissioned by PESTPP 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 PESTPP 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w:t>
      </w:r>
      <w:proofErr w:type="gramStart"/>
      <w:r w:rsidR="00CB147D">
        <w:rPr>
          <w:i/>
        </w:rPr>
        <w:t>resfile(</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 PESTPP</w:t>
      </w:r>
      <w:r w:rsidR="001A7491">
        <w:t xml:space="preserve"> recorded when it completed the initial model run. As is explained elsewhere in this manual, </w:t>
      </w:r>
      <w:r w:rsidR="00CB147D">
        <w:t xml:space="preserve">PESTPP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42B4A0D0"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w:t>
      </w:r>
      <w:proofErr w:type="gramStart"/>
      <w:r w:rsidR="00CB147D">
        <w:rPr>
          <w:i/>
        </w:rPr>
        <w:t>jacobian(</w:t>
      </w:r>
      <w:proofErr w:type="gramEnd"/>
      <w:r w:rsidR="00CB147D">
        <w:rPr>
          <w:i/>
        </w:rPr>
        <w:t>)</w:t>
      </w:r>
      <w:r w:rsidR="00CB147D">
        <w:t xml:space="preserve"> control variable</w:t>
      </w:r>
      <w:r w:rsidR="00AC265A">
        <w:t xml:space="preserve"> instructs PESTPP 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 PESTPP </w:t>
      </w:r>
      <w:r w:rsidR="00AC265A">
        <w:lastRenderedPageBreak/>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77777777" w:rsidR="0057252C" w:rsidRDefault="007C17E0" w:rsidP="007C17E0">
      <w:r>
        <w:t xml:space="preserve">If both of the </w:t>
      </w:r>
      <w:r w:rsidRPr="007C17E0">
        <w:rPr>
          <w:i/>
        </w:rPr>
        <w:t>hotstart_</w:t>
      </w:r>
      <w:proofErr w:type="gramStart"/>
      <w:r w:rsidRPr="007C17E0">
        <w:rPr>
          <w:i/>
        </w:rPr>
        <w:t>resfile(</w:t>
      </w:r>
      <w:proofErr w:type="gramEnd"/>
      <w:r w:rsidRPr="007C17E0">
        <w:rPr>
          <w:i/>
        </w:rPr>
        <w:t>)</w:t>
      </w:r>
      <w:r>
        <w:t xml:space="preserve"> and </w:t>
      </w:r>
      <w:r w:rsidRPr="00C2771C">
        <w:rPr>
          <w:i/>
        </w:rPr>
        <w:t>base_jacobian()</w:t>
      </w:r>
      <w:r>
        <w:t xml:space="preserve"> options are selected at the same time, </w:t>
      </w:r>
      <w:r w:rsidR="0057252C">
        <w:t>PESTPP 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 PEST</w:t>
      </w:r>
      <w:r w:rsidR="00C55817">
        <w:t>PP</w:t>
      </w:r>
      <w:r>
        <w:t xml:space="preserve"> settings for optimal inversion performance.</w:t>
      </w:r>
      <w:r w:rsidR="0057252C">
        <w:t xml:space="preserve">  </w:t>
      </w:r>
    </w:p>
    <w:p w14:paraId="73921E06" w14:textId="77777777" w:rsidR="004904B2" w:rsidRDefault="004904B2" w:rsidP="004904B2">
      <w:pPr>
        <w:pStyle w:val="Heading3"/>
      </w:pPr>
      <w:bookmarkStart w:id="2049" w:name="_Toc520535250"/>
      <w:r>
        <w:t>6.2.8 Linear Analysis</w:t>
      </w:r>
      <w:bookmarkEnd w:id="2049"/>
    </w:p>
    <w:p w14:paraId="4796D021" w14:textId="5AB56DE1" w:rsidR="00C55817" w:rsidRDefault="00AC265A" w:rsidP="002F650D">
      <w:r>
        <w:t>A Jacobian matrix calculated by PESTPP</w:t>
      </w:r>
      <w:r w:rsidR="00CB147D">
        <w:t xml:space="preserve"> can be used as a basis for linear parameter and predictive uncertainty analysis. </w:t>
      </w:r>
      <w:r w:rsidR="00595195">
        <w:t xml:space="preserve">This type of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 PESTPP</w:t>
      </w:r>
      <w:r w:rsidR="002F650D">
        <w:t xml:space="preserve"> 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77777777" w:rsidR="0057252C" w:rsidRDefault="00C55817" w:rsidP="00C55817">
      <w:r>
        <w:t xml:space="preserve">When implemented by PESTPP 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139F9876" w:rsidR="00B53BF0" w:rsidRDefault="00C55817" w:rsidP="00D654DB">
      <w:r>
        <w:t xml:space="preserve">FOSM analysis is implemented by PESTPP if the </w:t>
      </w:r>
      <w:proofErr w:type="gramStart"/>
      <w:r>
        <w:rPr>
          <w:i/>
        </w:rPr>
        <w:t>uncertainty(</w:t>
      </w:r>
      <w:proofErr w:type="gramEnd"/>
      <w:r>
        <w:rPr>
          <w:i/>
        </w:rPr>
        <w:t>)</w:t>
      </w:r>
      <w:r>
        <w:t xml:space="preserve"> control variable is set to </w:t>
      </w:r>
      <w:r>
        <w:rPr>
          <w:i/>
        </w:rPr>
        <w:t>true</w:t>
      </w:r>
      <w:r>
        <w:t>. In implementing FOSM analysis, PESTPP 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1A7491">
        <w:t xml:space="preserve">associated with </w:t>
      </w:r>
      <w:r w:rsidR="00DB26CB">
        <w:t xml:space="preserve">the </w:t>
      </w:r>
      <w:proofErr w:type="gramStart"/>
      <w:r w:rsidR="0057252C" w:rsidRPr="00C2771C">
        <w:rPr>
          <w:i/>
        </w:rPr>
        <w:t>parcov</w:t>
      </w:r>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643B1351"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 PESTPP pertain to the logs of log-transformed parameters.</w:t>
      </w:r>
    </w:p>
    <w:p w14:paraId="17E0F6C4" w14:textId="77777777" w:rsidR="002F650D" w:rsidRDefault="00D654DB" w:rsidP="002F650D">
      <w:r>
        <w:t>Linear uncertainty</w:t>
      </w:r>
      <w:r w:rsidR="002F650D">
        <w:t xml:space="preserve"> analysis requires a Jacobian matrix. PESTPP uses the last Jacobian matrix that it has calculated</w:t>
      </w:r>
      <w:r w:rsidR="00F4607D">
        <w:t xml:space="preserve"> (or read using the </w:t>
      </w:r>
      <w:r w:rsidR="00F4607D" w:rsidRPr="00F4607D">
        <w:rPr>
          <w:i/>
        </w:rPr>
        <w:t>base_</w:t>
      </w:r>
      <w:proofErr w:type="gramStart"/>
      <w:r w:rsidR="00F4607D" w:rsidRPr="00F4607D">
        <w:rPr>
          <w:i/>
        </w:rPr>
        <w:t>jacobian(</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 PESTPP offers a number of options for this. </w:t>
      </w:r>
    </w:p>
    <w:p w14:paraId="2C67764D" w14:textId="77777777" w:rsidR="00717887" w:rsidRDefault="00F4607D" w:rsidP="002F650D">
      <w:r>
        <w:t>Unless a</w:t>
      </w:r>
      <w:r w:rsidR="002F650D">
        <w:t xml:space="preserve"> </w:t>
      </w:r>
      <w:proofErr w:type="gramStart"/>
      <w:r w:rsidR="002F650D">
        <w:rPr>
          <w:i/>
        </w:rPr>
        <w:t>parcov(</w:t>
      </w:r>
      <w:proofErr w:type="gramEnd"/>
      <w:r w:rsidR="002F650D">
        <w:rPr>
          <w:i/>
        </w:rPr>
        <w:t>)</w:t>
      </w:r>
      <w:r w:rsidR="002F650D">
        <w:t xml:space="preserve"> </w:t>
      </w:r>
      <w:r>
        <w:t xml:space="preserve">control variable </w:t>
      </w:r>
      <w:r w:rsidR="002F650D">
        <w:t xml:space="preserve">is </w:t>
      </w:r>
      <w:r>
        <w:t>provided in the PEST control file</w:t>
      </w:r>
      <w:r w:rsidR="00D654DB">
        <w:t>, PESTPP 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w:t>
      </w:r>
      <w:proofErr w:type="gramStart"/>
      <w:r w:rsidR="00C2771C" w:rsidRPr="00C2771C">
        <w:rPr>
          <w:i/>
        </w:rPr>
        <w:t>range(</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lastRenderedPageBreak/>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7777" w:rsidR="002F650D" w:rsidRDefault="004A2F22" w:rsidP="002F650D">
      <w:r>
        <w:t xml:space="preserve">Alternatively, the name of a file can be supplied as </w:t>
      </w:r>
      <w:r w:rsidR="00E300B6">
        <w:t xml:space="preserve">the value of the </w:t>
      </w:r>
      <w:proofErr w:type="gramStart"/>
      <w:r>
        <w:rPr>
          <w:i/>
        </w:rPr>
        <w:t>parcov(</w:t>
      </w:r>
      <w:proofErr w:type="gramEnd"/>
      <w:r>
        <w:rPr>
          <w:i/>
        </w:rPr>
        <w:t>)</w:t>
      </w:r>
      <w:r>
        <w:t xml:space="preserve"> control variable. </w:t>
      </w:r>
      <w:r w:rsidR="00F53CE2">
        <w:t xml:space="preserve">If so, PESTPP reads prior parameter uncertainties from this file. </w:t>
      </w:r>
      <w:r w:rsidR="00E300B6">
        <w:t>Options for this file are</w:t>
      </w:r>
      <w:r w:rsidR="00F53CE2">
        <w:t xml:space="preserve"> as follows:</w:t>
      </w:r>
    </w:p>
    <w:p w14:paraId="57AF814A" w14:textId="17E7ACFA"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 PESTPP recognizes this file </w:t>
      </w:r>
      <w:r w:rsidR="001A7491">
        <w:t xml:space="preserve">type </w:t>
      </w:r>
      <w:r>
        <w:t xml:space="preserve">through the fact that it possesses an extension </w:t>
      </w:r>
      <w:proofErr w:type="gramStart"/>
      <w:r>
        <w:t xml:space="preserve">of </w:t>
      </w:r>
      <w:r w:rsidRPr="00F53CE2">
        <w:rPr>
          <w:i/>
        </w:rPr>
        <w:t>.unc</w:t>
      </w:r>
      <w:proofErr w:type="gramEnd"/>
      <w:r>
        <w:t>.</w:t>
      </w:r>
    </w:p>
    <w:p w14:paraId="02FFDE36" w14:textId="5AA6B10E"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 PESTPP recognizes this file</w:t>
      </w:r>
      <w:r w:rsidR="001A7491">
        <w:t xml:space="preserve"> type</w:t>
      </w:r>
      <w:r>
        <w:t xml:space="preserve"> through </w:t>
      </w:r>
      <w:r w:rsidR="00E300B6">
        <w:t>an</w:t>
      </w:r>
      <w:r>
        <w:t xml:space="preserve"> extension </w:t>
      </w:r>
      <w:proofErr w:type="gramStart"/>
      <w:r>
        <w:t xml:space="preserve">of </w:t>
      </w:r>
      <w:r w:rsidRPr="00F53CE2">
        <w:rPr>
          <w:i/>
        </w:rPr>
        <w:t>.cov</w:t>
      </w:r>
      <w:proofErr w:type="gramEnd"/>
      <w:r>
        <w:t>.</w:t>
      </w:r>
    </w:p>
    <w:p w14:paraId="2CFC676E" w14:textId="77777777" w:rsidR="00F53CE2" w:rsidRDefault="00F53CE2" w:rsidP="00F53CE2">
      <w:pPr>
        <w:pStyle w:val="ListParagraph"/>
        <w:numPr>
          <w:ilvl w:val="0"/>
          <w:numId w:val="14"/>
        </w:numPr>
      </w:pPr>
      <w:r>
        <w:t xml:space="preserve">A binary file that stores a covariance matrix using the same protocol as that in which programs of the PEST and PEST++ suites store a Jacobian matrix. </w:t>
      </w:r>
      <w:r w:rsidR="00717887">
        <w:t>PESTPP recognizes this</w:t>
      </w:r>
      <w:r w:rsidR="00E300B6">
        <w:t xml:space="preserve"> type of file</w:t>
      </w:r>
      <w:r>
        <w:t xml:space="preserve"> by an extension </w:t>
      </w:r>
      <w:proofErr w:type="gramStart"/>
      <w:r>
        <w:t xml:space="preserve">of </w:t>
      </w:r>
      <w:r w:rsidRPr="00F53CE2">
        <w:rPr>
          <w:i/>
        </w:rPr>
        <w:t>.jco</w:t>
      </w:r>
      <w:proofErr w:type="gramEnd"/>
      <w:r>
        <w:t xml:space="preserve"> or </w:t>
      </w:r>
      <w:r w:rsidRPr="00F53CE2">
        <w:rPr>
          <w:i/>
        </w:rPr>
        <w:t>.jcb</w:t>
      </w:r>
      <w:r>
        <w:t>.</w:t>
      </w:r>
    </w:p>
    <w:p w14:paraId="6A18A813" w14:textId="530EDF58" w:rsidR="00AB1354" w:rsidRDefault="001003EC" w:rsidP="00F53CE2">
      <w:r>
        <w:t xml:space="preserve">When asked to undertake </w:t>
      </w:r>
      <w:r w:rsidR="00717887">
        <w:t>FOSM</w:t>
      </w:r>
      <w:r>
        <w:t xml:space="preserve"> analysis, PESTPP 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5DA76471" w:rsidR="00F53CE2" w:rsidRDefault="00717887" w:rsidP="00F53CE2">
      <w:r>
        <w:t xml:space="preserve">PESTPP-calculated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203C3F36" w14:textId="56B955B8" w:rsidR="00104B2B" w:rsidRDefault="00104B2B" w:rsidP="00F53CE2">
      <w:r>
        <w:t xml:space="preserve">As well as calculating parameter uncertainties, PESTPP 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 PEST</w:t>
      </w:r>
      <w:r w:rsidR="004E30F1">
        <w:t>PP</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(PESTPP 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 PEST</w:t>
      </w:r>
      <w:r w:rsidR="00AC0A09">
        <w:t>PP</w:t>
      </w:r>
      <w:r w:rsidR="00381210">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50" w:name="_Toc520535251"/>
      <w:r>
        <w:lastRenderedPageBreak/>
        <w:t>6.2.9 Model Run Failure</w:t>
      </w:r>
      <w:bookmarkEnd w:id="2050"/>
    </w:p>
    <w:p w14:paraId="556ABF8A" w14:textId="7C7A08BC" w:rsidR="00B36614" w:rsidRDefault="00CC28A5" w:rsidP="00B36614">
      <w:r>
        <w:t xml:space="preserve">The inversion process implemented by </w:t>
      </w:r>
      <w:r w:rsidR="00B36614">
        <w:t xml:space="preserve">PESTPP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xml:space="preserve">. Where an updated parameter set precipitates model run failure, </w:t>
      </w:r>
      <w:r w:rsidR="00D52AA4">
        <w:t xml:space="preserve">PESTPP 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6A06B9F4"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300987">
        <w:t xml:space="preserve"> omit this parameter from the inversion process for the</w:t>
      </w:r>
      <w:r w:rsidR="00C071F6">
        <w:t xml:space="preserve"> 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773884D4" w:rsidR="00B36614" w:rsidRDefault="00B36614" w:rsidP="00B36614">
      <w:r>
        <w:t xml:space="preserve">The </w:t>
      </w:r>
      <w:r>
        <w:rPr>
          <w:i/>
        </w:rPr>
        <w:t>der_</w:t>
      </w:r>
      <w:proofErr w:type="gramStart"/>
      <w:r>
        <w:rPr>
          <w:i/>
        </w:rPr>
        <w:t>forgive(</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 </w:t>
      </w:r>
      <w:r w:rsidR="00D52AA4">
        <w:t xml:space="preserve">PESTPP </w:t>
      </w:r>
      <w:r>
        <w:t>execution.</w:t>
      </w:r>
    </w:p>
    <w:p w14:paraId="44A4C82B" w14:textId="77777777" w:rsidR="00CC28A5" w:rsidRDefault="00CC28A5" w:rsidP="00CC28A5">
      <w:pPr>
        <w:pStyle w:val="Heading3"/>
      </w:pPr>
      <w:bookmarkStart w:id="2051" w:name="_Toc520535252"/>
      <w:r>
        <w:t>6.2.10 Composite Parameter Sensitivities</w:t>
      </w:r>
      <w:bookmarkEnd w:id="2051"/>
    </w:p>
    <w:p w14:paraId="009FE334" w14:textId="06B6EB8B" w:rsidR="00CC28A5" w:rsidRDefault="00CC28A5" w:rsidP="00CC28A5">
      <w:r>
        <w:t xml:space="preserve">PESTPP records composite parameter sensitivities in a file named </w:t>
      </w:r>
      <w:r>
        <w:rPr>
          <w:i/>
        </w:rPr>
        <w:t>case.sen</w:t>
      </w:r>
      <w:r>
        <w:t xml:space="preserve"> where </w:t>
      </w:r>
      <w:r>
        <w:rPr>
          <w:i/>
        </w:rPr>
        <w:t>case</w:t>
      </w:r>
      <w:r>
        <w:t xml:space="preserve"> is the filename base of the PEST control file. These are recorded during each iteration of the inversion process. Two composite parameter sensitivities are recorded. The first is the </w:t>
      </w:r>
      <w:r>
        <w:rPr>
          <w:i/>
        </w:rPr>
        <w:t>csp</w:t>
      </w:r>
      <w:r>
        <w:t xml:space="preserve"> statistic of Doherty (2015)</w:t>
      </w:r>
      <w:r w:rsidR="00FD2CE7">
        <w:t>,</w:t>
      </w:r>
      <w:r>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6FAAAF5"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 PESTPP 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52" w:name="_Toc520535253"/>
      <w:r>
        <w:t>6.2.</w:t>
      </w:r>
      <w:r w:rsidR="00B36614">
        <w:t>1</w:t>
      </w:r>
      <w:r w:rsidR="00740CF0">
        <w:t>1</w:t>
      </w:r>
      <w:r>
        <w:t xml:space="preserve"> Other Controls</w:t>
      </w:r>
      <w:bookmarkEnd w:id="2052"/>
    </w:p>
    <w:p w14:paraId="1B013926" w14:textId="6716B5BE" w:rsidR="00C67BD8" w:rsidRPr="003E2E01" w:rsidRDefault="00C67BD8" w:rsidP="00C67BD8">
      <w:r>
        <w:t xml:space="preserve">If the control variable </w:t>
      </w:r>
      <w:r>
        <w:rPr>
          <w:i/>
        </w:rPr>
        <w:t>iteration_</w:t>
      </w:r>
      <w:proofErr w:type="gramStart"/>
      <w:r>
        <w:rPr>
          <w:i/>
        </w:rPr>
        <w:t>summary(</w:t>
      </w:r>
      <w:proofErr w:type="gramEnd"/>
      <w:r>
        <w:rPr>
          <w:i/>
        </w:rPr>
        <w:t>)</w:t>
      </w:r>
      <w:r>
        <w:t xml:space="preserve"> is set to </w:t>
      </w:r>
      <w:r w:rsidRPr="00D52AA4">
        <w:rPr>
          <w:i/>
        </w:rPr>
        <w:t>true</w:t>
      </w:r>
      <w:r>
        <w:t>, then PESTPP 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17497C">
        <w:t xml:space="preserve"> </w:t>
      </w:r>
      <w:r w:rsidR="00740CF0">
        <w:t>PESTPP</w:t>
      </w:r>
      <w:r w:rsidR="0017497C">
        <w:t xml:space="preserve"> also records files named </w:t>
      </w:r>
      <w:proofErr w:type="gramStart"/>
      <w:r w:rsidR="0017497C" w:rsidRPr="0017497C">
        <w:rPr>
          <w:i/>
        </w:rPr>
        <w:t>case.ipar</w:t>
      </w:r>
      <w:proofErr w:type="gramEnd"/>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w:t>
      </w:r>
      <w:r w:rsidR="001C1EA7">
        <w:lastRenderedPageBreak/>
        <w:t>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w:t>
      </w:r>
      <w:proofErr w:type="gramStart"/>
      <w:r w:rsidR="00C67BD8">
        <w:rPr>
          <w:i/>
        </w:rPr>
        <w:t>scale(</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r w:rsidR="007D30BF">
        <w:rPr>
          <w:i/>
        </w:rPr>
        <w:t>jac_</w:t>
      </w:r>
      <w:proofErr w:type="gramStart"/>
      <w:r w:rsidR="007D30BF">
        <w:rPr>
          <w:i/>
        </w:rPr>
        <w:t>scale(</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53" w:name="_Toc520535254"/>
      <w:r>
        <w:t>6.2.1</w:t>
      </w:r>
      <w:r w:rsidR="00740CF0">
        <w:t>2</w:t>
      </w:r>
      <w:r>
        <w:t xml:space="preserve"> Running PESTPP</w:t>
      </w:r>
      <w:bookmarkEnd w:id="2053"/>
    </w:p>
    <w:p w14:paraId="7EFE4703" w14:textId="34B98443" w:rsidR="002663E9" w:rsidRPr="002663E9" w:rsidRDefault="002663E9" w:rsidP="002663E9">
      <w:r>
        <w:t>See section 5 of this manual for how to run PESTPP</w:t>
      </w:r>
      <w:r w:rsidR="00FD2CE7">
        <w:t>.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 PESTPP run </w:t>
      </w:r>
      <w:r w:rsidR="004E0E61">
        <w:t>can be restarted by commencing PESTPP execution using the “/r” command line switch.</w:t>
      </w:r>
    </w:p>
    <w:p w14:paraId="7BF73154" w14:textId="77777777" w:rsidR="00C9620B" w:rsidRDefault="00C9620B" w:rsidP="00C9620B">
      <w:pPr>
        <w:pStyle w:val="Heading3"/>
      </w:pPr>
      <w:bookmarkStart w:id="2054" w:name="_Toc520535255"/>
      <w:r>
        <w:t>6.2.1</w:t>
      </w:r>
      <w:r w:rsidR="00740CF0">
        <w:t>3</w:t>
      </w:r>
      <w:r>
        <w:t xml:space="preserve"> PESTPP Output Files</w:t>
      </w:r>
      <w:bookmarkEnd w:id="2054"/>
    </w:p>
    <w:p w14:paraId="552C4B71" w14:textId="77777777" w:rsidR="00C9620B" w:rsidRDefault="00C9620B" w:rsidP="00C9620B">
      <w:r>
        <w:t xml:space="preserve">The following table </w:t>
      </w:r>
      <w:r w:rsidR="00682AE9">
        <w:t>summarizes</w:t>
      </w:r>
      <w:r>
        <w:t xml:space="preserve"> the contents of file</w:t>
      </w:r>
      <w:r w:rsidR="00FD5A6C">
        <w:t>s</w:t>
      </w:r>
      <w:r>
        <w:t xml:space="preserve"> that are recorded by PESTPP</w:t>
      </w:r>
      <w:r w:rsidR="00FD5A6C">
        <w:t xml:space="preserve"> 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gramStart"/>
            <w:r w:rsidRPr="00C40A21">
              <w:rPr>
                <w:rFonts w:ascii="Arial" w:hAnsi="Arial" w:cs="Arial"/>
                <w:i/>
                <w:sz w:val="18"/>
                <w:szCs w:val="18"/>
              </w:rPr>
              <w:t>case.parN</w:t>
            </w:r>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1D593AB"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 PESTPP 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C46B2E" w:rsidRPr="00C40A21">
              <w:rPr>
                <w:rFonts w:ascii="Arial" w:hAnsi="Arial" w:cs="Arial"/>
                <w:sz w:val="18"/>
                <w:szCs w:val="18"/>
              </w:rPr>
              <w:t xml:space="preserve"> PESTPP 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gramStart"/>
            <w:r w:rsidRPr="00C40A21">
              <w:rPr>
                <w:rFonts w:ascii="Arial" w:hAnsi="Arial" w:cs="Arial"/>
                <w:i/>
                <w:sz w:val="18"/>
                <w:szCs w:val="18"/>
              </w:rPr>
              <w:t>case.parb</w:t>
            </w:r>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gramStart"/>
            <w:r w:rsidRPr="00C40A21">
              <w:rPr>
                <w:rFonts w:ascii="Arial" w:hAnsi="Arial" w:cs="Arial"/>
                <w:i/>
                <w:sz w:val="18"/>
                <w:szCs w:val="18"/>
              </w:rPr>
              <w:t>case.reiN</w:t>
            </w:r>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proofErr w:type="gramStart"/>
            <w:r w:rsidRPr="00C40A21">
              <w:rPr>
                <w:rFonts w:ascii="Arial" w:hAnsi="Arial" w:cs="Arial"/>
                <w:sz w:val="18"/>
                <w:szCs w:val="18"/>
              </w:rPr>
              <w:t>An 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gramStart"/>
            <w:r w:rsidR="0017497C" w:rsidRPr="00C40A21">
              <w:rPr>
                <w:rFonts w:ascii="Arial" w:hAnsi="Arial" w:cs="Arial"/>
                <w:i/>
                <w:sz w:val="18"/>
                <w:szCs w:val="18"/>
              </w:rPr>
              <w:t>case.parN</w:t>
            </w:r>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gramStart"/>
            <w:r w:rsidRPr="00C40A21">
              <w:rPr>
                <w:rFonts w:ascii="Arial" w:hAnsi="Arial" w:cs="Arial"/>
                <w:i/>
                <w:sz w:val="18"/>
                <w:szCs w:val="18"/>
              </w:rPr>
              <w:t>case.reiN</w:t>
            </w:r>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gramStart"/>
            <w:r w:rsidRPr="00C40A21">
              <w:rPr>
                <w:rFonts w:ascii="Arial" w:hAnsi="Arial" w:cs="Arial"/>
                <w:i/>
                <w:sz w:val="18"/>
                <w:szCs w:val="18"/>
              </w:rPr>
              <w:lastRenderedPageBreak/>
              <w:t>case.ipar</w:t>
            </w:r>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w:t>
            </w:r>
            <w:proofErr w:type="gramStart"/>
            <w:r w:rsidRPr="00C40A21">
              <w:rPr>
                <w:rFonts w:ascii="Arial" w:hAnsi="Arial" w:cs="Arial"/>
                <w:i/>
                <w:sz w:val="18"/>
                <w:szCs w:val="18"/>
              </w:rPr>
              <w:t>summary(</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gramStart"/>
            <w:r w:rsidRPr="00C40A21">
              <w:rPr>
                <w:rFonts w:ascii="Arial" w:hAnsi="Arial" w:cs="Arial"/>
                <w:i/>
                <w:sz w:val="18"/>
                <w:szCs w:val="18"/>
              </w:rPr>
              <w:t>case.iobj</w:t>
            </w:r>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w:t>
            </w:r>
            <w:proofErr w:type="gramStart"/>
            <w:r w:rsidRPr="00C40A21">
              <w:rPr>
                <w:rFonts w:ascii="Arial" w:hAnsi="Arial" w:cs="Arial"/>
                <w:i/>
                <w:sz w:val="18"/>
                <w:szCs w:val="18"/>
              </w:rPr>
              <w:t>summary(</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gramStart"/>
            <w:r w:rsidRPr="00C40A21">
              <w:rPr>
                <w:rFonts w:ascii="Arial" w:hAnsi="Arial" w:cs="Arial"/>
                <w:i/>
                <w:sz w:val="18"/>
                <w:szCs w:val="18"/>
              </w:rPr>
              <w:t>case.isen</w:t>
            </w:r>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w:t>
            </w:r>
            <w:proofErr w:type="gramStart"/>
            <w:r w:rsidRPr="00C40A21">
              <w:rPr>
                <w:rFonts w:ascii="Arial" w:hAnsi="Arial" w:cs="Arial"/>
                <w:i/>
                <w:sz w:val="18"/>
                <w:szCs w:val="18"/>
              </w:rPr>
              <w:t>summary(</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w:t>
            </w:r>
            <w:proofErr w:type="gramStart"/>
            <w:r w:rsidRPr="00C40A21">
              <w:rPr>
                <w:rFonts w:ascii="Arial" w:hAnsi="Arial" w:cs="Arial"/>
                <w:i/>
                <w:sz w:val="18"/>
                <w:szCs w:val="18"/>
              </w:rPr>
              <w:t>summary(</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5B12D40E" w:rsidR="00333704" w:rsidRPr="00C40A21" w:rsidRDefault="003E2E01" w:rsidP="00C9620B">
            <w:pPr>
              <w:rPr>
                <w:rFonts w:ascii="Arial" w:hAnsi="Arial" w:cs="Arial"/>
                <w:sz w:val="18"/>
                <w:szCs w:val="18"/>
              </w:rPr>
            </w:pPr>
            <w:r w:rsidRPr="00C40A21">
              <w:rPr>
                <w:rFonts w:ascii="Arial" w:hAnsi="Arial" w:cs="Arial"/>
                <w:sz w:val="18"/>
                <w:szCs w:val="18"/>
              </w:rPr>
              <w:t>PESTPP</w:t>
            </w:r>
            <w:r w:rsidR="00333704" w:rsidRPr="00C40A21">
              <w:rPr>
                <w:rFonts w:ascii="Arial" w:hAnsi="Arial" w:cs="Arial"/>
                <w:sz w:val="18"/>
                <w:szCs w:val="18"/>
              </w:rPr>
              <w:t xml:space="preserve"> 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Pr="00C40A21">
              <w:rPr>
                <w:rFonts w:ascii="Arial" w:hAnsi="Arial" w:cs="Arial"/>
                <w:sz w:val="18"/>
                <w:szCs w:val="18"/>
              </w:rPr>
              <w:t>s</w:t>
            </w:r>
            <w:r w:rsidR="00333704" w:rsidRPr="00C40A21">
              <w:rPr>
                <w:rFonts w:ascii="Arial" w:hAnsi="Arial" w:cs="Arial"/>
                <w:sz w:val="18"/>
                <w:szCs w:val="18"/>
              </w:rPr>
              <w:t xml:space="preserve"> at which </w:t>
            </w:r>
            <w:r w:rsidRPr="00C40A21">
              <w:rPr>
                <w:rFonts w:ascii="Arial" w:hAnsi="Arial" w:cs="Arial"/>
                <w:sz w:val="18"/>
                <w:szCs w:val="18"/>
              </w:rPr>
              <w:t>PESTPP</w:t>
            </w:r>
            <w:r w:rsidR="00333704" w:rsidRPr="00C40A21">
              <w:rPr>
                <w:rFonts w:ascii="Arial" w:hAnsi="Arial" w:cs="Arial"/>
                <w:sz w:val="18"/>
                <w:szCs w:val="18"/>
              </w:rPr>
              <w:t xml:space="preserve"> commenced</w:t>
            </w:r>
            <w:r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 xml:space="preserve">are dedicated to estimation of super parameter parameters, it contains super parameter sensitivities. On other </w:t>
            </w:r>
            <w:proofErr w:type="gramStart"/>
            <w:r w:rsidR="00DB37B5" w:rsidRPr="00C40A21">
              <w:rPr>
                <w:rFonts w:ascii="Arial" w:hAnsi="Arial" w:cs="Arial"/>
                <w:sz w:val="18"/>
                <w:szCs w:val="18"/>
              </w:rPr>
              <w:t>iterations</w:t>
            </w:r>
            <w:proofErr w:type="gramEnd"/>
            <w:r w:rsidR="00DB37B5" w:rsidRPr="00C40A21">
              <w:rPr>
                <w:rFonts w:ascii="Arial" w:hAnsi="Arial" w:cs="Arial"/>
                <w:sz w:val="18"/>
                <w:szCs w:val="18"/>
              </w:rPr>
              <w:t xml:space="preserve">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77777777" w:rsidR="00C9620B" w:rsidRDefault="00333704" w:rsidP="00333704">
      <w:pPr>
        <w:pStyle w:val="Caption"/>
      </w:pPr>
      <w:r>
        <w:t>Table 6.1. Files recorded by PESTPP.</w:t>
      </w:r>
      <w:r w:rsidR="00C32048">
        <w:t xml:space="preserve"> </w:t>
      </w:r>
    </w:p>
    <w:p w14:paraId="1E2076B0" w14:textId="77777777" w:rsidR="00624ECE" w:rsidRDefault="00624ECE" w:rsidP="00624ECE">
      <w:pPr>
        <w:pStyle w:val="Heading2"/>
      </w:pPr>
      <w:bookmarkStart w:id="2055" w:name="_Toc520535256"/>
      <w:r>
        <w:t>6.3 Differential Evolution</w:t>
      </w:r>
      <w:bookmarkEnd w:id="2055"/>
    </w:p>
    <w:p w14:paraId="5E75F23C" w14:textId="77777777" w:rsidR="00624ECE" w:rsidRDefault="00624ECE" w:rsidP="00624ECE">
      <w:pPr>
        <w:pStyle w:val="Heading3"/>
      </w:pPr>
      <w:bookmarkStart w:id="2056" w:name="_Toc520535257"/>
      <w:r>
        <w:t>6.3.1 General</w:t>
      </w:r>
      <w:bookmarkEnd w:id="2056"/>
    </w:p>
    <w:p w14:paraId="6DDADFC1" w14:textId="3B63B8F1"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 xml:space="preserve">that </w:t>
      </w:r>
      <w:r w:rsidR="000A1149">
        <w:rPr>
          <w:lang w:val="en-AU"/>
        </w:rPr>
        <w:lastRenderedPageBreak/>
        <w:t>requires</w:t>
      </w:r>
      <w:r>
        <w:rPr>
          <w:lang w:val="en-AU"/>
        </w:rPr>
        <w:t xml:space="preserve"> </w:t>
      </w:r>
      <w:r w:rsidR="00C71460">
        <w:rPr>
          <w:lang w:val="en-AU"/>
        </w:rPr>
        <w:t xml:space="preserve">calculation of a </w:t>
      </w:r>
      <w:r>
        <w:rPr>
          <w:lang w:val="en-AU"/>
        </w:rPr>
        <w:t xml:space="preserve">Jacobian matrix, </w:t>
      </w:r>
      <w:r w:rsidR="00B21B39">
        <w:rPr>
          <w:lang w:val="en-AU"/>
        </w:rPr>
        <w:t xml:space="preserve">PESTPP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57" w:name="_Toc520535258"/>
      <w:r>
        <w:t>6.3.2 The DE Method</w:t>
      </w:r>
      <w:bookmarkEnd w:id="2057"/>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BA644F"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lastRenderedPageBreak/>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w:t>
      </w:r>
      <w:proofErr w:type="gramStart"/>
      <w:r w:rsidR="004113C4" w:rsidRPr="004113C4">
        <w:t>however</w:t>
      </w:r>
      <w:proofErr w:type="gramEnd"/>
      <w:r w:rsidR="004113C4" w:rsidRPr="004113C4">
        <w:t xml:space="preserve">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77777777"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noisy</w:t>
      </w:r>
      <w:r w:rsidR="00002751" w:rsidRPr="00C40A21">
        <w:rPr>
          <w:szCs w:val="24"/>
        </w:rPr>
        <w:t xml:space="preserve"> objective function terrains.</w:t>
      </w:r>
      <w:r w:rsidRPr="009C34DC">
        <w:rPr>
          <w:szCs w:val="24"/>
        </w:rPr>
        <w:t xml:space="preserve"> PEST</w:t>
      </w:r>
      <w:r w:rsidR="00002751">
        <w:rPr>
          <w:szCs w:val="24"/>
        </w:rPr>
        <w:t>PP</w:t>
      </w:r>
      <w:r w:rsidRPr="009C34DC">
        <w:rPr>
          <w:szCs w:val="24"/>
        </w:rPr>
        <w:t xml:space="preserve"> 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lastRenderedPageBreak/>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58" w:name="_Toc520535259"/>
      <w:r>
        <w:t xml:space="preserve">6.3.3 </w:t>
      </w:r>
      <w:r w:rsidR="00F5490E">
        <w:t xml:space="preserve">Using DE in </w:t>
      </w:r>
      <w:r>
        <w:t>PESTPP</w:t>
      </w:r>
      <w:bookmarkEnd w:id="2058"/>
    </w:p>
    <w:p w14:paraId="7FF1A9D5" w14:textId="77777777" w:rsidR="005D5474" w:rsidRDefault="00F626B8" w:rsidP="00F626B8">
      <w:r>
        <w:t xml:space="preserve">PESTPP implements differential evolution rather than gradient-based inversion if the </w:t>
      </w:r>
      <w:r>
        <w:rPr>
          <w:i/>
        </w:rPr>
        <w:t>global_</w:t>
      </w:r>
      <w:proofErr w:type="gramStart"/>
      <w:r>
        <w:rPr>
          <w:i/>
        </w:rPr>
        <w:t>opt(</w:t>
      </w:r>
      <w:proofErr w:type="gramEnd"/>
      <w:r>
        <w:rPr>
          <w:i/>
        </w:rPr>
        <w:t>)</w:t>
      </w:r>
      <w:r>
        <w:t xml:space="preserve"> </w:t>
      </w:r>
      <w:r w:rsidR="007259A5">
        <w:t xml:space="preserve">control </w:t>
      </w:r>
      <w:r>
        <w:t>variable is supplied as “de”</w:t>
      </w:r>
      <w:r w:rsidR="00C14523">
        <w:t>,</w:t>
      </w:r>
      <w:r>
        <w:t xml:space="preserve"> </w:t>
      </w:r>
      <w:r w:rsidR="00C14523">
        <w:t>t</w:t>
      </w:r>
      <w:r>
        <w:t>hat is</w:t>
      </w:r>
      <w:r w:rsidR="00C14523">
        <w:t xml:space="preserve"> if</w:t>
      </w:r>
      <w:r>
        <w:t xml:space="preserve"> the string “global_opt(de)” appear</w:t>
      </w:r>
      <w:r w:rsidR="00C14523">
        <w:t>s</w:t>
      </w:r>
      <w:r>
        <w:t xml:space="preserve"> on a line of the PEST control file that begins with the characters “++”. At the</w:t>
      </w:r>
      <w:r w:rsidR="00C14523">
        <w:t xml:space="preserve"> time</w:t>
      </w:r>
      <w:r w:rsidR="006F0BFE">
        <w:t xml:space="preserve"> of writing</w:t>
      </w:r>
      <w:r>
        <w:t xml:space="preserve">, “de” is the only permissible argument for </w:t>
      </w:r>
      <w:r>
        <w:rPr>
          <w:i/>
        </w:rPr>
        <w:t>global_</w:t>
      </w:r>
      <w:proofErr w:type="gramStart"/>
      <w:r>
        <w:rPr>
          <w:i/>
        </w:rPr>
        <w:t>opt(</w:t>
      </w:r>
      <w:proofErr w:type="gramEnd"/>
      <w:r>
        <w:rPr>
          <w:i/>
        </w:rPr>
        <w:t>)</w:t>
      </w:r>
      <w:r>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w:t>
      </w:r>
      <w:proofErr w:type="gramStart"/>
      <w:r>
        <w:rPr>
          <w:i/>
        </w:rPr>
        <w:t>size(</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w:t>
      </w:r>
      <w:proofErr w:type="gramStart"/>
      <w:r w:rsidRPr="006C65AE">
        <w:rPr>
          <w:i/>
        </w:rPr>
        <w:t>f(</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w:t>
      </w:r>
      <w:proofErr w:type="gramStart"/>
      <w:r w:rsidR="00486345">
        <w:rPr>
          <w:i/>
        </w:rPr>
        <w:t>f(</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r w:rsidR="006C65AE">
        <w:rPr>
          <w:i/>
        </w:rPr>
        <w:t>de_dither_</w:t>
      </w:r>
      <w:proofErr w:type="gramStart"/>
      <w:r w:rsidR="006C65AE">
        <w:rPr>
          <w:i/>
        </w:rPr>
        <w:t>f(</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w:t>
      </w:r>
      <w:proofErr w:type="gramStart"/>
      <w:r>
        <w:rPr>
          <w:i/>
        </w:rPr>
        <w:t>cr(</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w:t>
      </w:r>
      <w:proofErr w:type="gramStart"/>
      <w:r>
        <w:rPr>
          <w:i/>
        </w:rPr>
        <w:t>gen(</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59" w:name="_Toc520535260"/>
      <w:r>
        <w:t>6.3.4 Running PESTPP</w:t>
      </w:r>
      <w:bookmarkEnd w:id="2059"/>
    </w:p>
    <w:p w14:paraId="25D1BA75" w14:textId="77777777" w:rsidR="00F5490E" w:rsidRDefault="00F5490E" w:rsidP="00F626B8">
      <w:r>
        <w:t>See chapter 5 of this manual for how to run PESTPP</w:t>
      </w:r>
      <w:r w:rsidR="004E0E61">
        <w:t>, with model runs undertaken in serial and with model runs undertaken in parallel. A</w:t>
      </w:r>
      <w:r>
        <w:t>t the time of writing,</w:t>
      </w:r>
      <w:r w:rsidR="00727AF3">
        <w:t xml:space="preserve"> a prematurely terminated</w:t>
      </w:r>
      <w:r>
        <w:t xml:space="preserve"> </w:t>
      </w:r>
      <w:r>
        <w:lastRenderedPageBreak/>
        <w:t>PESTPP</w:t>
      </w:r>
      <w:r w:rsidR="00727AF3">
        <w:t xml:space="preserve"> run</w:t>
      </w:r>
      <w:r>
        <w:t xml:space="preserve"> cannot be restarted when implementing differential evolution. If started using the “/r” switch, it re-commences the DE process.</w:t>
      </w:r>
    </w:p>
    <w:p w14:paraId="79EAD46C" w14:textId="77777777" w:rsidR="00F5490E" w:rsidRDefault="00F5490E" w:rsidP="00F5490E">
      <w:pPr>
        <w:pStyle w:val="Heading3"/>
      </w:pPr>
      <w:bookmarkStart w:id="2060" w:name="_Toc520535261"/>
      <w:r>
        <w:t>6.3.</w:t>
      </w:r>
      <w:r w:rsidR="004E0E61">
        <w:t>5</w:t>
      </w:r>
      <w:r>
        <w:t xml:space="preserve"> PESTPP Output Files</w:t>
      </w:r>
      <w:bookmarkEnd w:id="2060"/>
    </w:p>
    <w:p w14:paraId="40E41CBC" w14:textId="28ABF627"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t xml:space="preserve"> PESTPP 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w:t>
      </w:r>
      <w:proofErr w:type="gramStart"/>
      <w:r w:rsidR="004E0E61">
        <w:t>table</w:t>
      </w:r>
      <w:proofErr w:type="gramEnd"/>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77777777" w:rsidR="00421014" w:rsidRPr="005546A4" w:rsidRDefault="005546A4" w:rsidP="005546A4">
      <w:pPr>
        <w:pStyle w:val="Caption"/>
      </w:pPr>
      <w:r>
        <w:t>Table 6.</w:t>
      </w:r>
      <w:r w:rsidR="004E0E61">
        <w:t>2</w:t>
      </w:r>
      <w:r>
        <w:t xml:space="preserve"> PESTPP output files that are pertinent to DE optimization. It is assumed that the name of the PEST control file is </w:t>
      </w:r>
      <w:r>
        <w:rPr>
          <w:i/>
        </w:rPr>
        <w:t>case.pst</w:t>
      </w:r>
      <w:r>
        <w:t>.</w:t>
      </w:r>
    </w:p>
    <w:p w14:paraId="0D7A5A4B" w14:textId="77777777" w:rsidR="008E4277" w:rsidRDefault="000C2038" w:rsidP="000C2038">
      <w:pPr>
        <w:pStyle w:val="Heading2"/>
      </w:pPr>
      <w:bookmarkStart w:id="2061" w:name="_Toc520535262"/>
      <w:r>
        <w:t>6.</w:t>
      </w:r>
      <w:r w:rsidR="00027B04">
        <w:t>4</w:t>
      </w:r>
      <w:r>
        <w:t xml:space="preserve"> Summary of </w:t>
      </w:r>
      <w:r w:rsidR="004E0E61">
        <w:t xml:space="preserve">PESTPP </w:t>
      </w:r>
      <w:r>
        <w:t>Control Variables</w:t>
      </w:r>
      <w:bookmarkEnd w:id="2061"/>
    </w:p>
    <w:p w14:paraId="29E6AA5E" w14:textId="77777777" w:rsidR="001B60B9" w:rsidRDefault="001B60B9" w:rsidP="001B60B9">
      <w:pPr>
        <w:pStyle w:val="Heading3"/>
      </w:pPr>
      <w:bookmarkStart w:id="2062" w:name="_Toc520535263"/>
      <w:r>
        <w:t>6.4.1 General</w:t>
      </w:r>
      <w:bookmarkEnd w:id="2062"/>
    </w:p>
    <w:p w14:paraId="112297B1" w14:textId="777AC6AB"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 PESTPP.</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 xml:space="preserve">for a full description of the functions that they perform. The roles of PEST++ variables which control the operation of PESTPP 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63" w:name="_Toc520535264"/>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63"/>
      <w:r w:rsidR="001B60B9">
        <w:t xml:space="preserve"> </w:t>
      </w:r>
    </w:p>
    <w:p w14:paraId="71B1E5E5" w14:textId="77777777"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 PESTPP 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w:t>
      </w:r>
      <w:proofErr w:type="gramStart"/>
      <w:r w:rsidR="00573C9A">
        <w:rPr>
          <w:i/>
          <w:lang w:val="en-AU"/>
        </w:rPr>
        <w:t>opt(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 PESTPP is asked to undertake DE optimization</w:t>
      </w:r>
      <w:r w:rsidR="00573C9A">
        <w:rPr>
          <w:lang w:val="en-AU"/>
        </w:rPr>
        <w:t>, PESTPP 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777777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w:t>
      </w:r>
      <w:proofErr w:type="gramStart"/>
      <w:r>
        <w:rPr>
          <w:i/>
          <w:lang w:val="en-AU"/>
        </w:rPr>
        <w:t>opt(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 xml:space="preserve">, PESTPP employs Tikhonov </w:t>
      </w:r>
      <w:r w:rsidR="00143C09">
        <w:rPr>
          <w:lang w:val="en-AU"/>
        </w:rPr>
        <w:t>regularization</w:t>
      </w:r>
      <w:r>
        <w:rPr>
          <w:lang w:val="en-AU"/>
        </w:rPr>
        <w:t xml:space="preserve"> in gradient-based inversion. If the </w:t>
      </w:r>
      <w:r>
        <w:rPr>
          <w:i/>
          <w:lang w:val="en-AU"/>
        </w:rPr>
        <w:t>reg_</w:t>
      </w:r>
      <w:proofErr w:type="gramStart"/>
      <w:r>
        <w:rPr>
          <w:i/>
          <w:lang w:val="en-AU"/>
        </w:rPr>
        <w:t>frac(</w:t>
      </w:r>
      <w:proofErr w:type="gramEnd"/>
      <w:r>
        <w:rPr>
          <w:i/>
          <w:lang w:val="en-AU"/>
        </w:rPr>
        <w:t>)</w:t>
      </w:r>
      <w:r>
        <w:t xml:space="preserve"> control variable appears in the PEST control file, </w:t>
      </w:r>
      <w:r w:rsidR="001B60B9">
        <w:t>PESTPP</w:t>
      </w:r>
      <w:r>
        <w:t xml:space="preserve"> 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 xml:space="preserve">f </w:t>
      </w:r>
      <w:r w:rsidR="001B60B9">
        <w:t>PESTPP</w:t>
      </w:r>
      <w:r>
        <w:t xml:space="preserve"> does not find a “</w:t>
      </w:r>
      <w:r w:rsidR="00125AD6">
        <w:t>regularization</w:t>
      </w:r>
      <w:r>
        <w:t>” section</w:t>
      </w:r>
      <w:r w:rsidR="001B60B9">
        <w:t xml:space="preserve"> in the PEST control file</w:t>
      </w:r>
      <w:r w:rsidR="00261686">
        <w:t>, despite the fact that PESTMODE is set to “regularization”</w:t>
      </w:r>
      <w:r>
        <w:t xml:space="preserve">, it provides </w:t>
      </w:r>
      <w:r>
        <w:lastRenderedPageBreak/>
        <w:t>values for</w:t>
      </w:r>
      <w:r w:rsidR="00261686">
        <w:t xml:space="preserve"> all</w:t>
      </w:r>
      <w:r>
        <w:t xml:space="preserve"> </w:t>
      </w:r>
      <w:r w:rsidR="00125AD6">
        <w:t>regularization</w:t>
      </w:r>
      <w:r>
        <w:t xml:space="preserve"> control variables itself. </w:t>
      </w:r>
    </w:p>
    <w:p w14:paraId="72E2DE8B" w14:textId="77777777" w:rsidR="00573C9A" w:rsidRDefault="00C06C05" w:rsidP="000C2038">
      <w:r>
        <w:rPr>
          <w:lang w:val="en-AU"/>
        </w:rPr>
        <w:t>If PESTPP 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w:t>
      </w:r>
      <w:proofErr w:type="gramStart"/>
      <w:r>
        <w:t>line</w:t>
      </w:r>
      <w:proofErr w:type="gramEnd"/>
      <w:r>
        <w:t xml:space="preserv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64" w:name="_Toc520535265"/>
      <w:r>
        <w:t>6.</w:t>
      </w:r>
      <w:r w:rsidR="001B60B9">
        <w:t>4</w:t>
      </w:r>
      <w:r>
        <w:t>.</w:t>
      </w:r>
      <w:r w:rsidR="00F17215">
        <w:t>3</w:t>
      </w:r>
      <w:r>
        <w:t xml:space="preserve"> PEST++ Control Variables</w:t>
      </w:r>
      <w:bookmarkEnd w:id="2064"/>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77777777" w:rsidR="00464C95" w:rsidRDefault="00464C95" w:rsidP="00084E14">
      <w:pPr>
        <w:rPr>
          <w:lang w:val="en-AU"/>
        </w:rPr>
      </w:pPr>
      <w:r>
        <w:rPr>
          <w:lang w:val="en-AU"/>
        </w:rPr>
        <w:t>Note also that the number of control variables may change with time. Refer to the PEST++ web site for variables used by the latest version of PESTPP.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13690AAA"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Pr="00C40A21">
              <w:rPr>
                <w:rFonts w:ascii="Calibri" w:hAnsi="Calibri" w:cs="Calibri"/>
                <w:sz w:val="18"/>
                <w:szCs w:val="18"/>
                <w:lang w:val="en-AU"/>
              </w:rPr>
              <w:t xml:space="preserve"> PESTPP 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super(</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 PESTPP 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proofErr w:type="gramStart"/>
            <w:r w:rsidR="00CA7E43" w:rsidRPr="00C40A21">
              <w:rPr>
                <w:rFonts w:ascii="Calibri" w:hAnsi="Calibri" w:cs="Calibri"/>
                <w:sz w:val="18"/>
                <w:szCs w:val="18"/>
                <w:lang w:val="en-AU"/>
              </w:rPr>
              <w:t>however</w:t>
            </w:r>
            <w:proofErr w:type="gramEnd"/>
            <w:r w:rsidR="00CA7E43" w:rsidRPr="00C40A21">
              <w:rPr>
                <w:rFonts w:ascii="Calibri" w:hAnsi="Calibri" w:cs="Calibri"/>
                <w:sz w:val="18"/>
                <w:szCs w:val="18"/>
                <w:lang w:val="en-AU"/>
              </w:rPr>
              <w:t xml:space="preserve">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informs PESTPP 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gramEnd"/>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w:t>
            </w:r>
            <w:proofErr w:type="gramStart"/>
            <w:r w:rsidR="0003749D">
              <w:rPr>
                <w:rFonts w:ascii="Calibri" w:hAnsi="Calibri" w:cs="Calibri"/>
                <w:i/>
                <w:sz w:val="18"/>
                <w:szCs w:val="18"/>
              </w:rPr>
              <w:t>fac(</w:t>
            </w:r>
            <w:proofErr w:type="gramEnd"/>
            <w:r w:rsidR="0003749D">
              <w:rPr>
                <w:rFonts w:ascii="Calibri" w:hAnsi="Calibri" w:cs="Calibri"/>
                <w:i/>
                <w:sz w:val="18"/>
                <w:szCs w:val="18"/>
              </w:rPr>
              <w:t>)</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proofErr w:type="gramStart"/>
            <w:r w:rsidRPr="00C40A21">
              <w:rPr>
                <w:rFonts w:ascii="Calibri" w:hAnsi="Calibri" w:cs="Calibri"/>
                <w:i/>
                <w:sz w:val="18"/>
                <w:szCs w:val="18"/>
              </w:rPr>
              <w:t>lambda(</w:t>
            </w:r>
            <w:proofErr w:type="gramEnd"/>
            <w:r w:rsidRPr="00C40A21">
              <w:rPr>
                <w:rFonts w:ascii="Calibri" w:hAnsi="Calibri" w:cs="Calibri"/>
                <w:i/>
                <w:sz w:val="18"/>
                <w:szCs w:val="18"/>
              </w:rPr>
              <w:t>)</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65" w:name="_Hlk514495292"/>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gramEnd"/>
            <w:r w:rsidRPr="00C40A21">
              <w:rPr>
                <w:rFonts w:ascii="Calibri" w:hAnsi="Calibri" w:cs="Calibri"/>
                <w:i/>
                <w:sz w:val="18"/>
                <w:szCs w:val="18"/>
                <w:lang w:val="en-AU"/>
              </w:rPr>
              <w:t>)</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gramEnd"/>
            <w:r w:rsidRPr="00C40A21">
              <w:rPr>
                <w:rFonts w:ascii="Calibri" w:hAnsi="Calibri" w:cs="Calibri"/>
                <w:i/>
                <w:sz w:val="18"/>
                <w:szCs w:val="18"/>
                <w:lang w:val="en-AU"/>
              </w:rPr>
              <w:t>)</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4BFC70D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 PESTPP run. PESTPP 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65"/>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proofErr w:type="gramStart"/>
            <w:r w:rsidRPr="00C40A21">
              <w:rPr>
                <w:rFonts w:ascii="Calibri" w:hAnsi="Calibri" w:cs="Calibri"/>
                <w:i/>
                <w:sz w:val="18"/>
                <w:szCs w:val="18"/>
                <w:lang w:val="en-AU"/>
              </w:rPr>
              <w:t>parcov(</w:t>
            </w:r>
            <w:proofErr w:type="gramEnd"/>
            <w:r w:rsidRPr="00C40A21">
              <w:rPr>
                <w:rFonts w:ascii="Calibri" w:hAnsi="Calibri" w:cs="Calibri"/>
                <w:i/>
                <w:sz w:val="18"/>
                <w:szCs w:val="18"/>
                <w:lang w:val="en-AU"/>
              </w:rPr>
              <w:t>)</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w:t>
            </w:r>
            <w:proofErr w:type="gramStart"/>
            <w:r>
              <w:rPr>
                <w:rFonts w:ascii="Calibri" w:hAnsi="Calibri" w:cs="Calibri"/>
                <w:i/>
                <w:sz w:val="18"/>
                <w:szCs w:val="18"/>
                <w:lang w:val="en-AU"/>
              </w:rPr>
              <w:t>range(</w:t>
            </w:r>
            <w:proofErr w:type="gramEnd"/>
            <w:r>
              <w:rPr>
                <w:rFonts w:ascii="Calibri" w:hAnsi="Calibri" w:cs="Calibri"/>
                <w:i/>
                <w:sz w:val="18"/>
                <w:szCs w:val="18"/>
                <w:lang w:val="en-AU"/>
              </w:rPr>
              <w:t>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proofErr w:type="gramStart"/>
            <w:r w:rsidRPr="00C40A21">
              <w:rPr>
                <w:rFonts w:ascii="Calibri" w:hAnsi="Calibri" w:cs="Calibri"/>
                <w:i/>
                <w:sz w:val="18"/>
                <w:szCs w:val="18"/>
              </w:rPr>
              <w:t>case.ipar</w:t>
            </w:r>
            <w:proofErr w:type="gramEnd"/>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6ECA3ABF"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Pr="00C40A21">
              <w:rPr>
                <w:rFonts w:ascii="Calibri" w:hAnsi="Calibri" w:cs="Calibri"/>
                <w:sz w:val="18"/>
                <w:szCs w:val="18"/>
                <w:lang w:val="en-AU"/>
              </w:rPr>
              <w:t xml:space="preserve"> PESTPP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gramEnd"/>
            <w:r w:rsidRPr="00C40A21">
              <w:rPr>
                <w:rFonts w:ascii="Calibri" w:hAnsi="Calibri" w:cs="Calibri"/>
                <w:i/>
                <w:sz w:val="18"/>
                <w:szCs w:val="18"/>
                <w:lang w:val="en-AU"/>
              </w:rPr>
              <w:t>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gramEnd"/>
            <w:r w:rsidRPr="00C40A21">
              <w:rPr>
                <w:rFonts w:ascii="Calibri" w:hAnsi="Calibri" w:cs="Calibri"/>
                <w:i/>
                <w:sz w:val="18"/>
                <w:szCs w:val="18"/>
                <w:lang w:val="en-AU"/>
              </w:rPr>
              <w:t>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 PESTPP</w:t>
            </w:r>
            <w:r w:rsidRPr="00C40A21">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gramEnd"/>
            <w:r w:rsidRPr="00C40A21">
              <w:rPr>
                <w:rFonts w:ascii="Calibri" w:hAnsi="Calibri" w:cs="Calibri"/>
                <w:i/>
                <w:sz w:val="18"/>
                <w:szCs w:val="18"/>
                <w:lang w:val="en-AU"/>
              </w:rPr>
              <w:t>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gramEnd"/>
            <w:r w:rsidRPr="00C40A21">
              <w:rPr>
                <w:rFonts w:ascii="Calibri" w:hAnsi="Calibri" w:cs="Calibri"/>
                <w:i/>
                <w:sz w:val="18"/>
                <w:szCs w:val="18"/>
                <w:lang w:val="en-AU"/>
              </w:rPr>
              <w:t>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77777777" w:rsidR="001B60B9" w:rsidRDefault="00601685" w:rsidP="00601685">
      <w:pPr>
        <w:pStyle w:val="Caption"/>
        <w:rPr>
          <w:lang w:val="en-AU"/>
        </w:rPr>
      </w:pPr>
      <w:r>
        <w:rPr>
          <w:lang w:val="en-AU"/>
        </w:rPr>
        <w:t>Table 6.</w:t>
      </w:r>
      <w:r w:rsidR="00486121">
        <w:rPr>
          <w:lang w:val="en-AU"/>
        </w:rPr>
        <w:t>3</w:t>
      </w:r>
      <w:r>
        <w:rPr>
          <w:lang w:val="en-AU"/>
        </w:rPr>
        <w:t xml:space="preserve"> PESTPP 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5055A973" w:rsidR="00DF2F54" w:rsidRDefault="00DF2F54" w:rsidP="00DF2F54">
      <w:pPr>
        <w:pStyle w:val="Heading1"/>
      </w:pPr>
      <w:bookmarkStart w:id="2066" w:name="_Toc520535266"/>
      <w:r>
        <w:lastRenderedPageBreak/>
        <w:t>7. PESTPP</w:t>
      </w:r>
      <w:r w:rsidR="00790B84">
        <w:t>-</w:t>
      </w:r>
      <w:r>
        <w:t>GSA</w:t>
      </w:r>
      <w:bookmarkEnd w:id="2066"/>
    </w:p>
    <w:p w14:paraId="31B4BEF9" w14:textId="77777777" w:rsidR="001F0DBB" w:rsidRDefault="001F0DBB" w:rsidP="001F0DBB">
      <w:pPr>
        <w:pStyle w:val="Heading2"/>
      </w:pPr>
      <w:bookmarkStart w:id="2067" w:name="_Toc520535267"/>
      <w:r>
        <w:t>7.1 Introduction</w:t>
      </w:r>
      <w:bookmarkEnd w:id="2067"/>
    </w:p>
    <w:p w14:paraId="7E0F2414" w14:textId="77777777" w:rsidR="00835874" w:rsidRPr="00835874" w:rsidRDefault="00835874" w:rsidP="00835874">
      <w:pPr>
        <w:pStyle w:val="Heading3"/>
      </w:pPr>
      <w:bookmarkStart w:id="2068" w:name="_Toc520535268"/>
      <w:r>
        <w:t>7.1.1 General</w:t>
      </w:r>
      <w:bookmarkEnd w:id="2068"/>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0DEDC93E" w:rsidR="0014341C" w:rsidRDefault="0014341C" w:rsidP="0014341C">
      <w:r>
        <w:t>PESTPP</w:t>
      </w:r>
      <w:r w:rsidR="00790B84">
        <w:t>-</w:t>
      </w:r>
      <w:r>
        <w:t>GSA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69" w:name="_Toc520535269"/>
      <w:r>
        <w:t>7.1.2 Grouped Parameters</w:t>
      </w:r>
      <w:bookmarkEnd w:id="2069"/>
    </w:p>
    <w:p w14:paraId="640093FA" w14:textId="2CEA726F" w:rsidR="004A5C2A"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p>
    <w:p w14:paraId="0539CB25" w14:textId="77777777" w:rsidR="00535F27" w:rsidRDefault="00535F27" w:rsidP="00535F27">
      <w:pPr>
        <w:pStyle w:val="Heading2"/>
      </w:pPr>
      <w:bookmarkStart w:id="2070" w:name="_Toc520535270"/>
      <w:r>
        <w:t>7.2 Method of Morris</w:t>
      </w:r>
      <w:bookmarkEnd w:id="2070"/>
    </w:p>
    <w:p w14:paraId="1532FE72" w14:textId="77777777" w:rsidR="001C6537" w:rsidRDefault="001C6537" w:rsidP="001C6537">
      <w:pPr>
        <w:pStyle w:val="Heading3"/>
      </w:pPr>
      <w:bookmarkStart w:id="2071" w:name="_Toc520535271"/>
      <w:r>
        <w:t>7.2.1 Elementary Effects</w:t>
      </w:r>
      <w:bookmarkEnd w:id="2071"/>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w:t>
      </w:r>
      <w:proofErr w:type="gramStart"/>
      <w:r>
        <w:t>Thus</w:t>
      </w:r>
      <w:proofErr w:type="gramEnd"/>
      <w:r>
        <w:t xml:space="preserve">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lastRenderedPageBreak/>
        <w:tab/>
      </w:r>
      <w:r w:rsidR="001C6537" w:rsidRPr="001C6537">
        <w:t>EE</w:t>
      </w:r>
      <w:r w:rsidR="001C6537" w:rsidRPr="001C6537">
        <w:rPr>
          <w:i/>
          <w:vertAlign w:val="subscript"/>
        </w:rPr>
        <w:t>i</w:t>
      </w:r>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60972C10" w:rsidR="00CA115F" w:rsidRDefault="0063301E" w:rsidP="00981AB5">
      <w:r>
        <w:t xml:space="preserve">For each adjustable parameter featured in the “parameter data” section of a PEST </w:t>
      </w:r>
      <w:r w:rsidR="00210BFA">
        <w:t>control</w:t>
      </w:r>
      <w:r>
        <w:t xml:space="preserve"> file, </w:t>
      </w:r>
      <w:r w:rsidR="00CA115F">
        <w:t xml:space="preserve">PESTPP-GSA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72" w:name="_Toc520535272"/>
      <w:r>
        <w:t>7.2.</w:t>
      </w:r>
      <w:r w:rsidR="003B10B8">
        <w:t>2</w:t>
      </w:r>
      <w:r>
        <w:t xml:space="preserve"> Sampling Scheme</w:t>
      </w:r>
      <w:bookmarkEnd w:id="2072"/>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73" w:name="_Toc520535273"/>
      <w:r>
        <w:t>7.2.</w:t>
      </w:r>
      <w:r w:rsidR="003B10B8">
        <w:t>3</w:t>
      </w:r>
      <w:r>
        <w:t xml:space="preserve"> Control Variables</w:t>
      </w:r>
      <w:bookmarkEnd w:id="2073"/>
    </w:p>
    <w:p w14:paraId="6C6406B5" w14:textId="1E81FDB2" w:rsidR="00CE52CF" w:rsidRPr="00CE52CF" w:rsidRDefault="00BD1D80" w:rsidP="00B04E0C">
      <w:r>
        <w:t xml:space="preserve">In common with </w:t>
      </w:r>
      <w:r w:rsidR="00897FFC">
        <w:t xml:space="preserve">other programs comprising the PEST++ suite, PESTPP-GSA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FBB498"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lastRenderedPageBreak/>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PESTPP-GSA,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w:t>
            </w:r>
            <w:proofErr w:type="gramStart"/>
            <w:r w:rsidRPr="00C40A21">
              <w:rPr>
                <w:rFonts w:ascii="Arial" w:hAnsi="Arial" w:cs="Arial"/>
                <w:i/>
                <w:sz w:val="18"/>
              </w:rPr>
              <w:t>seed(</w:t>
            </w:r>
            <w:proofErr w:type="gramEnd"/>
            <w:r w:rsidRPr="00C40A21">
              <w:rPr>
                <w:rFonts w:ascii="Arial" w:hAnsi="Arial" w:cs="Arial"/>
                <w:i/>
                <w:sz w:val="18"/>
              </w:rPr>
              <w:t>)</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w:t>
            </w:r>
            <w:proofErr w:type="gramStart"/>
            <w:r w:rsidRPr="00C40A21">
              <w:rPr>
                <w:rFonts w:ascii="Arial" w:hAnsi="Arial" w:cs="Arial"/>
                <w:i/>
                <w:sz w:val="18"/>
              </w:rPr>
              <w:t>r(</w:t>
            </w:r>
            <w:proofErr w:type="gramEnd"/>
            <w:r w:rsidRPr="00C40A21">
              <w:rPr>
                <w:rFonts w:ascii="Arial" w:hAnsi="Arial" w:cs="Arial"/>
                <w:i/>
                <w:sz w:val="18"/>
              </w:rPr>
              <w:t>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77777777"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PESTPP-GSA</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w:t>
            </w:r>
            <w:proofErr w:type="gramStart"/>
            <w:r w:rsidRPr="00C40A21">
              <w:rPr>
                <w:rFonts w:ascii="Arial" w:hAnsi="Arial" w:cs="Arial"/>
                <w:i/>
                <w:sz w:val="18"/>
              </w:rPr>
              <w:t>p(</w:t>
            </w:r>
            <w:proofErr w:type="gramEnd"/>
            <w:r w:rsidRPr="00C40A21">
              <w:rPr>
                <w:rFonts w:ascii="Arial" w:hAnsi="Arial" w:cs="Arial"/>
                <w:i/>
                <w:sz w:val="18"/>
              </w:rPr>
              <w:t>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w:t>
            </w:r>
            <w:proofErr w:type="gramStart"/>
            <w:r w:rsidRPr="00C40A21">
              <w:rPr>
                <w:rFonts w:ascii="Arial" w:hAnsi="Arial" w:cs="Arial"/>
                <w:i/>
                <w:sz w:val="18"/>
              </w:rPr>
              <w:t>delta(</w:t>
            </w:r>
            <w:proofErr w:type="gramEnd"/>
            <w:r w:rsidRPr="00C40A21">
              <w:rPr>
                <w:rFonts w:ascii="Arial" w:hAnsi="Arial" w:cs="Arial"/>
                <w:i/>
                <w:sz w:val="18"/>
              </w:rPr>
              <w:t>)</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77777777"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w:t>
            </w:r>
            <w:proofErr w:type="gramStart"/>
            <w:r w:rsidR="00116C16" w:rsidRPr="00AA27C2">
              <w:rPr>
                <w:rFonts w:ascii="Arial" w:hAnsi="Arial" w:cs="Arial"/>
                <w:i/>
                <w:sz w:val="18"/>
              </w:rPr>
              <w:t>delta(</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xml:space="preserve">, PESTPP-GSA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77777777"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xml:space="preserve">, PESTPP-GSA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PESTPP-GSA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bl>
    <w:p w14:paraId="3465A480" w14:textId="2B95B171" w:rsidR="003B10B8" w:rsidRDefault="003B10B8" w:rsidP="003B10B8">
      <w:pPr>
        <w:pStyle w:val="Caption"/>
      </w:pPr>
      <w:r>
        <w:t>Table 7</w:t>
      </w:r>
      <w:r w:rsidR="00116C16">
        <w:t>.</w:t>
      </w:r>
      <w:r>
        <w:t xml:space="preserve">1 </w:t>
      </w:r>
      <w:r w:rsidR="00116C16">
        <w:t>V</w:t>
      </w:r>
      <w:r>
        <w:t>ariables used by PESTPP-GSA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w:t>
      </w:r>
      <w:proofErr w:type="gramStart"/>
      <w:r w:rsidRPr="00562FCF">
        <w:rPr>
          <w:i/>
        </w:rPr>
        <w:t>p(</w:t>
      </w:r>
      <w:proofErr w:type="gramEnd"/>
      <w:r w:rsidRPr="00562FCF">
        <w:rPr>
          <w:i/>
        </w:rPr>
        <w:t>)</w:t>
      </w:r>
    </w:p>
    <w:p w14:paraId="00248745" w14:textId="0A200412" w:rsidR="00562FCF" w:rsidRDefault="00562FCF" w:rsidP="00562FCF">
      <w:pPr>
        <w:pStyle w:val="ListParagraph"/>
        <w:numPr>
          <w:ilvl w:val="0"/>
          <w:numId w:val="38"/>
        </w:numPr>
      </w:pPr>
      <w:r>
        <w:t xml:space="preserve">0.667 for </w:t>
      </w:r>
      <w:r w:rsidRPr="00562FCF">
        <w:rPr>
          <w:i/>
        </w:rPr>
        <w:t>morris_</w:t>
      </w:r>
      <w:proofErr w:type="gramStart"/>
      <w:r w:rsidRPr="00562FCF">
        <w:rPr>
          <w:i/>
        </w:rPr>
        <w:t>delta(</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r w:rsidRPr="00562FCF">
        <w:rPr>
          <w:i/>
        </w:rPr>
        <w:t>morris_</w:t>
      </w:r>
      <w:proofErr w:type="gramStart"/>
      <w:r w:rsidRPr="00562FCF">
        <w:rPr>
          <w:i/>
        </w:rPr>
        <w:t>r(</w:t>
      </w:r>
      <w:proofErr w:type="gramEnd"/>
      <w:r w:rsidRPr="00562FCF">
        <w:rPr>
          <w:i/>
        </w:rPr>
        <w:t>)</w:t>
      </w:r>
      <w:r>
        <w:t xml:space="preserve"> </w:t>
      </w:r>
    </w:p>
    <w:p w14:paraId="3A649479" w14:textId="77777777" w:rsidR="002E4E70" w:rsidRDefault="002E4E70" w:rsidP="002E4E70">
      <w:pPr>
        <w:pStyle w:val="Heading2"/>
      </w:pPr>
      <w:bookmarkStart w:id="2074" w:name="_Toc520535274"/>
      <w:r>
        <w:t>7.3 Method</w:t>
      </w:r>
      <w:r w:rsidR="009656A1">
        <w:t xml:space="preserve"> of Sobol</w:t>
      </w:r>
      <w:bookmarkEnd w:id="2074"/>
    </w:p>
    <w:p w14:paraId="3FA0B4DB" w14:textId="77777777" w:rsidR="00F65DD2" w:rsidRDefault="00F65DD2" w:rsidP="00F65DD2">
      <w:pPr>
        <w:pStyle w:val="Heading3"/>
      </w:pPr>
      <w:bookmarkStart w:id="2075" w:name="_Toc520535275"/>
      <w:r>
        <w:t>7.3.1 Sensitivity Indices</w:t>
      </w:r>
      <w:bookmarkEnd w:id="2075"/>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lastRenderedPageBreak/>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77777777"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has been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BA644F"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w:t>
      </w:r>
      <w:r>
        <w:lastRenderedPageBreak/>
        <w:t>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76" w:name="_Toc520535276"/>
      <w:r>
        <w:t>7.3.2 Control Variables</w:t>
      </w:r>
      <w:bookmarkEnd w:id="2076"/>
    </w:p>
    <w:p w14:paraId="0B00E9A7" w14:textId="366F95F1"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414C30">
        <w:t>-</w:t>
      </w:r>
      <w:r w:rsidR="00BB4AA1">
        <w:t xml:space="preserve">GSA’s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254"/>
        <w:gridCol w:w="5669"/>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proofErr w:type="gramStart"/>
            <w:r w:rsidRPr="00C40A21">
              <w:rPr>
                <w:rFonts w:ascii="Arial" w:hAnsi="Arial" w:cs="Arial"/>
                <w:i/>
                <w:sz w:val="18"/>
              </w:rPr>
              <w:t>method(</w:t>
            </w:r>
            <w:proofErr w:type="gramEnd"/>
            <w:r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w:t>
            </w:r>
            <w:proofErr w:type="gramStart"/>
            <w:r w:rsidRPr="00C40A21">
              <w:rPr>
                <w:rFonts w:ascii="Arial" w:hAnsi="Arial" w:cs="Arial"/>
                <w:i/>
                <w:sz w:val="18"/>
              </w:rPr>
              <w:t>seed(</w:t>
            </w:r>
            <w:proofErr w:type="gramEnd"/>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w:t>
            </w:r>
            <w:proofErr w:type="gramStart"/>
            <w:r w:rsidRPr="00C40A21">
              <w:rPr>
                <w:rFonts w:ascii="Arial" w:hAnsi="Arial" w:cs="Arial"/>
                <w:i/>
                <w:sz w:val="18"/>
              </w:rPr>
              <w:t>samples(</w:t>
            </w:r>
            <w:proofErr w:type="gramEnd"/>
            <w:r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w:t>
            </w:r>
            <w:proofErr w:type="gramStart"/>
            <w:r w:rsidRPr="00C40A21">
              <w:rPr>
                <w:rFonts w:ascii="Arial" w:hAnsi="Arial" w:cs="Arial"/>
                <w:i/>
                <w:sz w:val="18"/>
              </w:rPr>
              <w:t>dist(</w:t>
            </w:r>
            <w:proofErr w:type="gramEnd"/>
            <w:r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bl>
    <w:p w14:paraId="0C2F92A5" w14:textId="77777777" w:rsidR="00F65DD2" w:rsidRDefault="00F65DD2" w:rsidP="00F65DD2">
      <w:pPr>
        <w:pStyle w:val="Caption"/>
      </w:pPr>
      <w:r>
        <w:t>Table 7.</w:t>
      </w:r>
      <w:r w:rsidR="00BB4AA1">
        <w:t>2</w:t>
      </w:r>
      <w:r>
        <w:t xml:space="preserve"> </w:t>
      </w:r>
      <w:r w:rsidR="00BB4AA1">
        <w:t>V</w:t>
      </w:r>
      <w:r>
        <w:t xml:space="preserve">ariables used by PESTPP-GSA to control the operation of the Method of </w:t>
      </w:r>
      <w:r w:rsidR="007D3B8E">
        <w:t>Sobol</w:t>
      </w:r>
      <w:r>
        <w:t>.</w:t>
      </w:r>
    </w:p>
    <w:p w14:paraId="1819746C" w14:textId="77777777" w:rsidR="00F65DD2" w:rsidRDefault="007D3B8E" w:rsidP="007D3B8E">
      <w:pPr>
        <w:pStyle w:val="Heading2"/>
      </w:pPr>
      <w:bookmarkStart w:id="2077" w:name="_Toc520535277"/>
      <w:r>
        <w:t>7.4 PESTPP-GSA Output Files</w:t>
      </w:r>
      <w:bookmarkEnd w:id="2077"/>
    </w:p>
    <w:p w14:paraId="23941AB8" w14:textId="77777777" w:rsidR="00D00C99" w:rsidRDefault="00D00C99" w:rsidP="007D3B8E">
      <w:pPr>
        <w:rPr>
          <w:lang w:val="en-AU"/>
        </w:rPr>
      </w:pPr>
      <w:r>
        <w:rPr>
          <w:lang w:val="en-AU"/>
        </w:rPr>
        <w:t xml:space="preserve">PESTPP-GSA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file is recorded if the </w:t>
            </w:r>
            <w:r w:rsidRPr="00C40A21">
              <w:rPr>
                <w:rFonts w:ascii="Arial" w:hAnsi="Arial" w:cs="Arial"/>
                <w:i/>
                <w:sz w:val="18"/>
                <w:lang w:val="en-AU"/>
              </w:rPr>
              <w:t>morris_obs_</w:t>
            </w:r>
            <w:proofErr w:type="gramStart"/>
            <w:r w:rsidRPr="00C40A21">
              <w:rPr>
                <w:rFonts w:ascii="Arial" w:hAnsi="Arial" w:cs="Arial"/>
                <w:i/>
                <w:sz w:val="18"/>
                <w:lang w:val="en-AU"/>
              </w:rPr>
              <w:t>sen(</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lastRenderedPageBreak/>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77777777"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PESTPP-GSA</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78" w:name="_Toc520535278"/>
      <w:r>
        <w:lastRenderedPageBreak/>
        <w:t>8. PESTPP-OPT</w:t>
      </w:r>
      <w:bookmarkEnd w:id="2078"/>
    </w:p>
    <w:p w14:paraId="3B763FCE" w14:textId="77777777" w:rsidR="008F0935" w:rsidRDefault="008F0935" w:rsidP="008F0935">
      <w:pPr>
        <w:pStyle w:val="Heading2"/>
      </w:pPr>
      <w:bookmarkStart w:id="2079" w:name="_Toc520535279"/>
      <w:r>
        <w:t>8.1 Introduction</w:t>
      </w:r>
      <w:bookmarkEnd w:id="2079"/>
    </w:p>
    <w:p w14:paraId="427AA6EA" w14:textId="77777777" w:rsidR="00504F24" w:rsidRDefault="00504F24" w:rsidP="00504F24">
      <w:pPr>
        <w:pStyle w:val="Heading3"/>
      </w:pPr>
      <w:bookmarkStart w:id="2080" w:name="_Toc520535280"/>
      <w:r>
        <w:t>8.1.1 A Publication</w:t>
      </w:r>
      <w:bookmarkEnd w:id="2080"/>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81" w:name="_Toc520535281"/>
      <w:r>
        <w:t>8.1.2 Overview</w:t>
      </w:r>
      <w:bookmarkEnd w:id="2081"/>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7777777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77777777" w:rsidR="008105DD" w:rsidRDefault="008105DD" w:rsidP="008F0935">
      <w:pPr>
        <w:rPr>
          <w:lang w:val="en-AU"/>
        </w:rPr>
      </w:pPr>
      <w:r>
        <w:rPr>
          <w:lang w:val="en-AU"/>
        </w:rPr>
        <w:t xml:space="preserve">In most environmental </w:t>
      </w:r>
      <w:r w:rsidR="0051304A">
        <w:rPr>
          <w:lang w:val="en-AU"/>
        </w:rPr>
        <w:t>modeling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w:t>
      </w:r>
      <w:proofErr w:type="gramStart"/>
      <w:r>
        <w:rPr>
          <w:lang w:val="en-AU"/>
        </w:rPr>
        <w:t>correct</w:t>
      </w:r>
      <w:proofErr w:type="gramEnd"/>
      <w:r>
        <w:rPr>
          <w:lang w:val="en-AU"/>
        </w:rPr>
        <w: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82" w:name="_Toc520535282"/>
      <w:r>
        <w:t>8.1.3 Calculation of Uncertainty</w:t>
      </w:r>
      <w:bookmarkEnd w:id="2082"/>
    </w:p>
    <w:p w14:paraId="65789F9D" w14:textId="77777777"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 xml:space="preserve">ost-calibration parameter and predictive uncertainties using linear methods – the same methods that are available through PESTPP (if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w:t>
      </w:r>
      <w:proofErr w:type="gramStart"/>
      <w:r w:rsidR="000B16EE">
        <w:t>context</w:t>
      </w:r>
      <w:proofErr w:type="gramEnd"/>
      <w:r w:rsidR="000B16EE">
        <w:t xml:space="preserve">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77777777" w:rsidR="00182648" w:rsidRDefault="00182648" w:rsidP="00137C9D">
      <w:r>
        <w:t xml:space="preserve">It is of interest to note that the first of the above equations (i.e. 8.1a) </w:t>
      </w:r>
      <w:r w:rsidR="00DB0F09">
        <w:t xml:space="preserve">illustrates well the </w:t>
      </w:r>
      <w:r>
        <w:t>role that history matching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history matching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83" w:name="_Toc520535283"/>
      <w:r>
        <w:t>8.1.4 Optimization</w:t>
      </w:r>
      <w:bookmarkEnd w:id="2083"/>
    </w:p>
    <w:p w14:paraId="278B547A" w14:textId="77777777" w:rsidR="00AE4F74" w:rsidRDefault="004A4020" w:rsidP="00AE4F74">
      <w:r>
        <w:t xml:space="preserve">An optimization problem can be formulated in many ways. For the </w:t>
      </w:r>
      <w:proofErr w:type="gramStart"/>
      <w:r>
        <w:t>moment</w:t>
      </w:r>
      <w:proofErr w:type="gramEnd"/>
      <w:r>
        <w:t xml:space="preserve">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w:t>
      </w:r>
      <w:proofErr w:type="gramStart"/>
      <w:r w:rsidR="006A0FF3">
        <w:t>practice</w:t>
      </w:r>
      <w:proofErr w:type="gramEnd"/>
      <w:r w:rsidR="006A0FF3">
        <w:t xml:space="preserv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4F6521F6"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 PESTPP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 PESTPP 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84" w:name="_Toc520535284"/>
      <w:r>
        <w:t>8.1.5 Chance Constraints</w:t>
      </w:r>
      <w:bookmarkEnd w:id="2084"/>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85" w:name="_Toc520535285"/>
      <w:r>
        <w:t>8.2 Using PESTPP-OPT</w:t>
      </w:r>
      <w:bookmarkEnd w:id="2085"/>
    </w:p>
    <w:p w14:paraId="1E540EF5" w14:textId="77777777" w:rsidR="003F2EA4" w:rsidRDefault="000574FF" w:rsidP="000574FF">
      <w:pPr>
        <w:pStyle w:val="Heading3"/>
      </w:pPr>
      <w:bookmarkStart w:id="2086" w:name="_Toc520535286"/>
      <w:r>
        <w:t>8.2.1The PEST Control File</w:t>
      </w:r>
      <w:bookmarkEnd w:id="2086"/>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87" w:name="_Toc520535287"/>
      <w:r>
        <w:t>8.2.2 Decision Variables and Parameters</w:t>
      </w:r>
      <w:bookmarkEnd w:id="2087"/>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w:t>
      </w:r>
      <w:proofErr w:type="gramStart"/>
      <w:r w:rsidRPr="00446474">
        <w:rPr>
          <w:i/>
          <w:lang w:val="en-AU"/>
        </w:rPr>
        <w:t>groups(</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w:t>
      </w:r>
      <w:proofErr w:type="gramStart"/>
      <w:r>
        <w:rPr>
          <w:i/>
          <w:lang w:val="en-AU"/>
        </w:rPr>
        <w:t>groups(</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w:t>
      </w:r>
      <w:proofErr w:type="gramStart"/>
      <w:r>
        <w:rPr>
          <w:i/>
          <w:lang w:val="en-AU"/>
        </w:rPr>
        <w:t>groups(</w:t>
      </w:r>
      <w:proofErr w:type="gramEnd"/>
      <w:r>
        <w:rPr>
          <w:i/>
          <w:lang w:val="en-AU"/>
        </w:rPr>
        <w:t>)</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08D52D1B" w:rsidR="00550B72" w:rsidRDefault="00B007BB" w:rsidP="00FD2046">
      <w:pPr>
        <w:rPr>
          <w:lang w:val="en-AU"/>
        </w:rPr>
      </w:pPr>
      <w:r>
        <w:rPr>
          <w:lang w:val="en-AU"/>
        </w:rPr>
        <w:t>The simplex algorithm that PESTPP-OPT employs to minimize the objective function defined by equation 8.4 is quite different from that used by PEST and PESTPP 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88" w:name="_Toc520535288"/>
      <w:r>
        <w:t>8.2.3 Defining the Objective Function</w:t>
      </w:r>
      <w:bookmarkEnd w:id="2088"/>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w:t>
      </w:r>
      <w:proofErr w:type="gramStart"/>
      <w:r w:rsidRPr="00D90A97">
        <w:rPr>
          <w:i/>
        </w:rPr>
        <w:t>func(</w:t>
      </w:r>
      <w:proofErr w:type="gramEnd"/>
      <w:r w:rsidRPr="00D90A97">
        <w:rPr>
          <w:i/>
        </w:rPr>
        <w:t>)</w:t>
      </w:r>
      <w:r>
        <w:t xml:space="preserve"> control variable. PESTPP-OPT is informed whether this function must be maximized or minimized through the </w:t>
      </w:r>
      <w:r>
        <w:rPr>
          <w:i/>
        </w:rPr>
        <w:t>opt_</w:t>
      </w:r>
      <w:proofErr w:type="gramStart"/>
      <w:r>
        <w:rPr>
          <w:i/>
        </w:rPr>
        <w:t>direction(</w:t>
      </w:r>
      <w:proofErr w:type="gramEnd"/>
      <w:r>
        <w:rPr>
          <w:i/>
        </w:rPr>
        <w:t>)</w:t>
      </w:r>
      <w:r>
        <w:t xml:space="preserve"> control variable. Th</w:t>
      </w:r>
      <w:r w:rsidR="00307AF0">
        <w:t>e latter</w:t>
      </w:r>
      <w:r>
        <w:t xml:space="preserve"> must be supplied as either “min” or “max”.</w:t>
      </w:r>
    </w:p>
    <w:p w14:paraId="70EECEA8" w14:textId="49E3F83B" w:rsidR="001539FB" w:rsidRPr="00446406" w:rsidRDefault="001539FB" w:rsidP="001539FB">
      <w:r>
        <w:t xml:space="preserve">The </w:t>
      </w:r>
      <w:r w:rsidRPr="00D90A97">
        <w:rPr>
          <w:i/>
        </w:rPr>
        <w:t>opt_obj_</w:t>
      </w:r>
      <w:proofErr w:type="gramStart"/>
      <w:r w:rsidRPr="00D90A97">
        <w:rPr>
          <w:i/>
        </w:rPr>
        <w:t>func(</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jacobian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w:t>
      </w:r>
      <w:proofErr w:type="gramStart"/>
      <w:r>
        <w:rPr>
          <w:i/>
        </w:rPr>
        <w:t>func(</w:t>
      </w:r>
      <w:proofErr w:type="gramEnd"/>
      <w:r>
        <w:rPr>
          <w:i/>
        </w:rPr>
        <w:t>)</w:t>
      </w:r>
      <w:r>
        <w:t xml:space="preserve"> variable.</w:t>
      </w:r>
    </w:p>
    <w:p w14:paraId="5B3B7CDE" w14:textId="77777777" w:rsidR="001539FB" w:rsidRDefault="001539FB" w:rsidP="001539FB">
      <w:pPr>
        <w:rPr>
          <w:lang w:val="en-AU"/>
        </w:rPr>
      </w:pPr>
      <w:r>
        <w:t xml:space="preserve">If the </w:t>
      </w:r>
      <w:r>
        <w:rPr>
          <w:i/>
        </w:rPr>
        <w:t>opt_obj_</w:t>
      </w:r>
      <w:proofErr w:type="gramStart"/>
      <w:r>
        <w:rPr>
          <w:i/>
        </w:rPr>
        <w:t>func(</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89" w:name="_Toc520535289"/>
      <w:r>
        <w:t>8.2.</w:t>
      </w:r>
      <w:r w:rsidR="001008FC">
        <w:t>4</w:t>
      </w:r>
      <w:r>
        <w:t xml:space="preserve"> Constraints</w:t>
      </w:r>
      <w:bookmarkEnd w:id="2089"/>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w:t>
      </w:r>
      <w:proofErr w:type="gramStart"/>
      <w:r w:rsidR="001F5BFB" w:rsidRPr="001F5BFB">
        <w:rPr>
          <w:i/>
        </w:rPr>
        <w:t>groups(</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w:t>
      </w:r>
      <w:proofErr w:type="gramStart"/>
      <w:r w:rsidR="001F5BFB">
        <w:rPr>
          <w:i/>
        </w:rPr>
        <w:t>groups(</w:t>
      </w:r>
      <w:proofErr w:type="gram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35BFF35D"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F71FA9">
        <w:t xml:space="preserve"> option is used, then the weight values for the non-zero weight constraints are treated as standard devivations (uncertainty) for use it the chance constraint process.  This option can help speed up the repeated application of pestpp-opt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90" w:name="_Toc520535290"/>
      <w:r>
        <w:t>8.2.</w:t>
      </w:r>
      <w:r w:rsidR="001008FC">
        <w:t>5</w:t>
      </w:r>
      <w:r>
        <w:t xml:space="preserve"> Observations</w:t>
      </w:r>
      <w:bookmarkEnd w:id="2090"/>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proofErr w:type="gramStart"/>
      <w:r w:rsidR="008F50AF">
        <w:t>However</w:t>
      </w:r>
      <w:proofErr w:type="gramEnd"/>
      <w:r w:rsidR="008F50AF">
        <w:t xml:space="preserve">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91" w:name="_Toc520535291"/>
      <w:r>
        <w:t>8.2.</w:t>
      </w:r>
      <w:r w:rsidR="001008FC">
        <w:t>6</w:t>
      </w:r>
      <w:r w:rsidR="00406DC4">
        <w:t xml:space="preserve"> </w:t>
      </w:r>
      <w:r w:rsidR="00710BBE">
        <w:t>Regularization</w:t>
      </w:r>
      <w:bookmarkEnd w:id="2091"/>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92" w:name="_Toc520535292"/>
      <w:r>
        <w:lastRenderedPageBreak/>
        <w:t>8.2.</w:t>
      </w:r>
      <w:r w:rsidR="001008FC">
        <w:t>7</w:t>
      </w:r>
      <w:r>
        <w:t xml:space="preserve"> Prior Covariance Matrix</w:t>
      </w:r>
      <w:bookmarkEnd w:id="2092"/>
    </w:p>
    <w:p w14:paraId="65D4A912" w14:textId="34D33B26"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gramStart"/>
      <w:r>
        <w:rPr>
          <w:i/>
        </w:rPr>
        <w:t>parcov(</w:t>
      </w:r>
      <w:proofErr w:type="gramEnd"/>
      <w:r>
        <w:rPr>
          <w:i/>
        </w:rPr>
        <w:t>)</w:t>
      </w:r>
      <w:r w:rsidR="008F3216">
        <w:rPr>
          <w:i/>
        </w:rPr>
        <w:t xml:space="preserve"> </w:t>
      </w:r>
      <w:r>
        <w:t>control variable</w:t>
      </w:r>
      <w:r w:rsidR="008F3216">
        <w:t xml:space="preserve">; this variable is also used by </w:t>
      </w:r>
      <w:r>
        <w:t>PESTPP</w:t>
      </w:r>
      <w:r w:rsidR="008F3216">
        <w:t xml:space="preserve"> 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r w:rsidR="008F3216">
        <w:rPr>
          <w:i/>
        </w:rPr>
        <w:t>cov</w:t>
      </w:r>
      <w:proofErr w:type="gramEnd"/>
      <w:r w:rsidR="008F3216">
        <w:t>)</w:t>
      </w:r>
      <w:r>
        <w:t>, parameter uncertainty file</w:t>
      </w:r>
      <w:r w:rsidR="008F3216">
        <w:t xml:space="preserve"> (with extension </w:t>
      </w:r>
      <w:r w:rsidR="008F3216" w:rsidRPr="008F3216">
        <w:rPr>
          <w:i/>
        </w:rPr>
        <w:t>.unc</w:t>
      </w:r>
      <w:r w:rsidR="008F3216">
        <w:t>)</w:t>
      </w:r>
      <w:r>
        <w:t>, or Jacobian matrix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 first two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w:t>
      </w:r>
      <w:proofErr w:type="gramStart"/>
      <w:r w:rsidR="002E01D7" w:rsidRPr="003F6DDD">
        <w:rPr>
          <w:i/>
        </w:rPr>
        <w:t>range</w:t>
      </w:r>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93" w:name="_Toc520535293"/>
      <w:r>
        <w:t>8.2.</w:t>
      </w:r>
      <w:r w:rsidR="00A00A0D">
        <w:t>8</w:t>
      </w:r>
      <w:r>
        <w:t xml:space="preserve"> Risk</w:t>
      </w:r>
      <w:bookmarkEnd w:id="2093"/>
    </w:p>
    <w:p w14:paraId="16EB7150" w14:textId="77777777" w:rsidR="001008FC" w:rsidRDefault="001008FC" w:rsidP="001008FC">
      <w:r>
        <w:t xml:space="preserve">Using the </w:t>
      </w:r>
      <w:r w:rsidRPr="001008FC">
        <w:rPr>
          <w:i/>
        </w:rPr>
        <w:t>opt_</w:t>
      </w:r>
      <w:proofErr w:type="gramStart"/>
      <w:r w:rsidRPr="001008FC">
        <w:rPr>
          <w:i/>
        </w:rPr>
        <w:t>risk(</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w:t>
      </w:r>
      <w:proofErr w:type="gramStart"/>
      <w:r w:rsidRPr="00DE4923">
        <w:rPr>
          <w:i/>
        </w:rPr>
        <w:t>risk(</w:t>
      </w:r>
      <w:proofErr w:type="gramEnd"/>
      <w:r w:rsidRPr="00DE4923">
        <w:rPr>
          <w:i/>
        </w:rPr>
        <w:t>)</w:t>
      </w:r>
      <w:r>
        <w:t xml:space="preserve"> should be </w:t>
      </w:r>
      <w:r w:rsidR="00837B0F">
        <w:t>g</w:t>
      </w:r>
      <w:r>
        <w:t xml:space="preserve">reater than zero and less than one. If the value supplied for </w:t>
      </w:r>
      <w:r w:rsidRPr="00DE4923">
        <w:rPr>
          <w:i/>
        </w:rPr>
        <w:t>opt_</w:t>
      </w:r>
      <w:proofErr w:type="gramStart"/>
      <w:r w:rsidRPr="00DE4923">
        <w:rPr>
          <w:i/>
        </w:rPr>
        <w:t>risk(</w:t>
      </w:r>
      <w:proofErr w:type="gramEnd"/>
      <w:r w:rsidRPr="00DE4923">
        <w:rPr>
          <w:i/>
        </w:rPr>
        <w:t>)</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w:t>
      </w:r>
      <w:proofErr w:type="gramStart"/>
      <w:r w:rsidRPr="00340656">
        <w:rPr>
          <w:i/>
        </w:rPr>
        <w:t>risk(</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w:t>
      </w:r>
      <w:proofErr w:type="gramStart"/>
      <w:r w:rsidR="00BD07E7" w:rsidRPr="00340656">
        <w:rPr>
          <w:i/>
        </w:rPr>
        <w:t>risk(</w:t>
      </w:r>
      <w:proofErr w:type="gramEnd"/>
      <w:r w:rsidR="00BD07E7" w:rsidRPr="00340656">
        <w:rPr>
          <w:i/>
        </w:rPr>
        <w:t>)</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w:t>
      </w:r>
      <w:proofErr w:type="gramStart"/>
      <w:r w:rsidRPr="00340656">
        <w:rPr>
          <w:i/>
        </w:rPr>
        <w:t>risk(</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w:t>
      </w:r>
      <w:proofErr w:type="gramStart"/>
      <w:r w:rsidRPr="00340656">
        <w:rPr>
          <w:i/>
        </w:rPr>
        <w:t>risk(</w:t>
      </w:r>
      <w:proofErr w:type="gramEnd"/>
      <w:r w:rsidRPr="00340656">
        <w:rPr>
          <w:i/>
        </w:rPr>
        <w:t>)</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94" w:name="_Toc520535294"/>
      <w:r>
        <w:lastRenderedPageBreak/>
        <w:t xml:space="preserve">8.2.9 </w:t>
      </w:r>
      <w:proofErr w:type="gramStart"/>
      <w:r>
        <w:t xml:space="preserve">Jacobian </w:t>
      </w:r>
      <w:r w:rsidR="004D4754">
        <w:t xml:space="preserve"> and</w:t>
      </w:r>
      <w:proofErr w:type="gramEnd"/>
      <w:r w:rsidR="004D4754">
        <w:t xml:space="preserve"> Response </w:t>
      </w:r>
      <w:r>
        <w:t>Matrices</w:t>
      </w:r>
      <w:bookmarkEnd w:id="2094"/>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w:t>
      </w:r>
      <w:proofErr w:type="gramStart"/>
      <w:r>
        <w:rPr>
          <w:i/>
        </w:rPr>
        <w:t>risk(</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w:t>
      </w:r>
      <w:proofErr w:type="gramStart"/>
      <w:r>
        <w:rPr>
          <w:i/>
        </w:rPr>
        <w:t>every(</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w:t>
      </w:r>
      <w:proofErr w:type="gramStart"/>
      <w:r w:rsidR="00B3540B">
        <w:rPr>
          <w:i/>
        </w:rPr>
        <w:t>every(</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27CB2D44" w:rsidR="00CA7A84" w:rsidRDefault="00CA7A84" w:rsidP="00A00A0D">
      <w:r>
        <w:t xml:space="preserve">It may be possible to avoid calculation of at least some </w:t>
      </w:r>
      <w:r w:rsidR="00366DD9">
        <w:t>partial derivatives</w:t>
      </w:r>
      <w:r>
        <w:t xml:space="preserve"> through use of the </w:t>
      </w:r>
      <w:r w:rsidRPr="00CA7A84">
        <w:rPr>
          <w:i/>
        </w:rPr>
        <w:t>base_</w:t>
      </w:r>
      <w:proofErr w:type="gramStart"/>
      <w:r w:rsidRPr="00CA7A84">
        <w:rPr>
          <w:i/>
        </w:rPr>
        <w:t>jacobian(</w:t>
      </w:r>
      <w:proofErr w:type="gramEnd"/>
      <w:r w:rsidRPr="00CA7A84">
        <w:rPr>
          <w:i/>
        </w:rPr>
        <w:t>)</w:t>
      </w:r>
      <w:r>
        <w:t xml:space="preserve"> control variable that is described in documentation for PESTPP</w:t>
      </w:r>
      <w:r w:rsidR="00B3540B">
        <w:t xml:space="preserve"> (see section </w:t>
      </w:r>
      <w:r w:rsidR="00292D1C">
        <w:t>6.2.7</w:t>
      </w:r>
      <w:r w:rsidR="00B3540B">
        <w:t>)</w:t>
      </w:r>
      <w:r>
        <w:t xml:space="preserve">. Recall that the value of this variable is the name of a binary Jacobian matrix file (with </w:t>
      </w:r>
      <w:proofErr w:type="gramStart"/>
      <w:r>
        <w:t xml:space="preserve">extension </w:t>
      </w:r>
      <w:r>
        <w:rPr>
          <w:i/>
        </w:rPr>
        <w:t>.jco</w:t>
      </w:r>
      <w:proofErr w:type="gramEnd"/>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proofErr w:type="gramStart"/>
      <w:r>
        <w:rPr>
          <w:i/>
        </w:rPr>
        <w:t>parcov(</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95" w:name="_Toc520535295"/>
      <w:r>
        <w:t>8.2.10 Solution Convergence</w:t>
      </w:r>
      <w:bookmarkEnd w:id="2095"/>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w:t>
      </w:r>
      <w:proofErr w:type="gramStart"/>
      <w:r w:rsidR="006C3A1E">
        <w:rPr>
          <w:i/>
        </w:rPr>
        <w:t>tol(</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w:t>
      </w:r>
      <w:proofErr w:type="gramStart"/>
      <w:r>
        <w:rPr>
          <w:i/>
        </w:rPr>
        <w:t>log(</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gramStart"/>
      <w:r>
        <w:rPr>
          <w:i/>
        </w:rPr>
        <w:t>case.coin</w:t>
      </w:r>
      <w:proofErr w:type="gramEnd"/>
      <w:r>
        <w:rPr>
          <w:i/>
        </w:rPr>
        <w:t>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96" w:name="_Toc520535296"/>
      <w:r>
        <w:t>8.2.11 Other Control Variables</w:t>
      </w:r>
      <w:bookmarkEnd w:id="2096"/>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97" w:name="_Toc520535297"/>
      <w:r>
        <w:t>8.2.1</w:t>
      </w:r>
      <w:r w:rsidR="000559C9">
        <w:t>2</w:t>
      </w:r>
      <w:r>
        <w:t xml:space="preserve"> </w:t>
      </w:r>
      <w:r w:rsidR="00DE3FBE">
        <w:t>Final Model Run</w:t>
      </w:r>
      <w:bookmarkEnd w:id="2097"/>
    </w:p>
    <w:p w14:paraId="748D9A8F" w14:textId="6817A195"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 xml:space="preserve">opt_skip_final </w:t>
      </w:r>
      <w:r w:rsidR="0001532F">
        <w:t xml:space="preserve">option.  </w:t>
      </w:r>
    </w:p>
    <w:p w14:paraId="776F5DD3" w14:textId="77777777" w:rsidR="00D00C99" w:rsidRDefault="00D00C99" w:rsidP="00D00C99">
      <w:pPr>
        <w:pStyle w:val="Heading3"/>
      </w:pPr>
      <w:bookmarkStart w:id="2098" w:name="_Toc520535298"/>
      <w:r>
        <w:lastRenderedPageBreak/>
        <w:t>8.2.13 Restarts</w:t>
      </w:r>
      <w:bookmarkEnd w:id="2098"/>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w:t>
      </w:r>
      <w:proofErr w:type="gramStart"/>
      <w:r w:rsidR="00425F15" w:rsidRPr="003F6DDD">
        <w:rPr>
          <w:i/>
        </w:rPr>
        <w:t>resfile</w:t>
      </w:r>
      <w:r w:rsidR="003F6DDD" w:rsidRPr="003F6DDD">
        <w:rPr>
          <w:i/>
        </w:rPr>
        <w:t>(</w:t>
      </w:r>
      <w:proofErr w:type="gramEnd"/>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6D9EBA53" w14:textId="2D0790CC" w:rsidR="0001532F" w:rsidRPr="0001532F" w:rsidRDefault="0001532F" w:rsidP="00D00C99">
      <w:r>
        <w:t>PESTPP-OPT offers an advanced functionality to solve the chance-constrainted LP problem without requiring any additional model runs</w:t>
      </w:r>
      <w:r w:rsidR="00884E6B">
        <w:t>.  If users activate</w:t>
      </w:r>
      <w:r>
        <w:t xml:space="preserve"> the </w:t>
      </w:r>
      <w:r>
        <w:rPr>
          <w:i/>
        </w:rPr>
        <w:t>base_jacobian</w:t>
      </w:r>
      <w:r>
        <w:t xml:space="preserve">, </w:t>
      </w:r>
      <w:r>
        <w:rPr>
          <w:i/>
        </w:rPr>
        <w:t>hotstart_resfile</w:t>
      </w:r>
      <w:r>
        <w:rPr>
          <w:b/>
          <w:i/>
        </w:rPr>
        <w:t xml:space="preserve"> </w:t>
      </w:r>
      <w:r>
        <w:t xml:space="preserve">and </w:t>
      </w:r>
      <w:r>
        <w:rPr>
          <w:i/>
        </w:rPr>
        <w:t>opt_skip_final</w:t>
      </w:r>
      <w:r>
        <w:t xml:space="preserve"> </w:t>
      </w:r>
      <w:r w:rsidR="00884E6B">
        <w:t xml:space="preserve">options </w:t>
      </w:r>
      <w:r>
        <w:t>and the control variable NOPTMAX is set to 1, then PESTPP-OPT will not make any model runs.  Instead, it will solve the chance constrainted linear programming problem described in the control file, report optimal decision variable values and final objective function, then terminate.  This can be a very useful option for exploring the implications of changing decision variable bounds, constraints, risk, and the components related to the chance constraints</w:t>
      </w:r>
      <w:r w:rsidR="00A8151C">
        <w:t xml:space="preserve">: </w:t>
      </w:r>
      <w:r w:rsidR="00884E6B">
        <w:t>number of</w:t>
      </w:r>
      <w:r w:rsidR="00A8151C">
        <w:t xml:space="preserve"> and prior uncertainty of </w:t>
      </w:r>
      <w:r>
        <w:t xml:space="preserve">parameters contributing to </w:t>
      </w:r>
      <w:r w:rsidR="00A8151C">
        <w:t>constraint uncertainty,</w:t>
      </w:r>
      <w:r>
        <w:t xml:space="preserve"> number and weight of observations used to condition parameters</w:t>
      </w:r>
      <w:r w:rsidR="00A8151C">
        <w:t>, etc.</w:t>
      </w:r>
    </w:p>
    <w:p w14:paraId="7BD603F5" w14:textId="77777777" w:rsidR="00BB19C2" w:rsidRDefault="00BB19C2" w:rsidP="00BB19C2">
      <w:pPr>
        <w:pStyle w:val="Heading2"/>
      </w:pPr>
      <w:bookmarkStart w:id="2099" w:name="_Toc520535299"/>
      <w:r>
        <w:t>8.3 PESTPP-OPT Output Files</w:t>
      </w:r>
      <w:bookmarkEnd w:id="2099"/>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77777777"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 PESTPP</w:t>
            </w:r>
            <w:r w:rsidR="00BB0162" w:rsidRPr="00C40A21">
              <w:rPr>
                <w:rFonts w:ascii="Arial" w:hAnsi="Arial" w:cs="Arial"/>
                <w:sz w:val="18"/>
                <w:szCs w:val="18"/>
              </w:rPr>
              <w:t xml:space="preserve"> 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case.N.rei</w:t>
            </w:r>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gramStart"/>
            <w:r w:rsidRPr="00C40A21">
              <w:rPr>
                <w:rFonts w:ascii="Arial" w:hAnsi="Arial" w:cs="Arial"/>
                <w:i/>
                <w:sz w:val="18"/>
                <w:szCs w:val="18"/>
              </w:rPr>
              <w:t>case.coin</w:t>
            </w:r>
            <w:proofErr w:type="gramEnd"/>
            <w:r w:rsidRPr="00C40A21">
              <w:rPr>
                <w:rFonts w:ascii="Arial" w:hAnsi="Arial" w:cs="Arial"/>
                <w:i/>
                <w:sz w:val="18"/>
                <w:szCs w:val="18"/>
              </w:rPr>
              <w:t>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100" w:name="_Toc520535300"/>
      <w:r>
        <w:t>8.4 Summary of Control Variables</w:t>
      </w:r>
      <w:bookmarkEnd w:id="2100"/>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w:t>
            </w:r>
            <w:proofErr w:type="gramStart"/>
            <w:r w:rsidRPr="00C40A21">
              <w:rPr>
                <w:rFonts w:ascii="Calibri" w:hAnsi="Calibri" w:cs="Calibri"/>
                <w:i/>
                <w:color w:val="24292E"/>
                <w:sz w:val="18"/>
                <w:szCs w:val="18"/>
              </w:rPr>
              <w:t>func(</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01" w:name="_Hlk514244238"/>
            <w:proofErr w:type="gramStart"/>
            <w:r>
              <w:rPr>
                <w:rFonts w:ascii="Calibri" w:hAnsi="Calibri" w:cs="Calibri"/>
                <w:i/>
                <w:sz w:val="18"/>
                <w:szCs w:val="18"/>
                <w:lang w:val="en-AU"/>
              </w:rPr>
              <w:lastRenderedPageBreak/>
              <w:t>parcov(</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w:t>
            </w:r>
            <w:proofErr w:type="gramStart"/>
            <w:r>
              <w:rPr>
                <w:rFonts w:ascii="Calibri" w:hAnsi="Calibri" w:cs="Calibri"/>
                <w:i/>
                <w:sz w:val="18"/>
                <w:szCs w:val="18"/>
                <w:lang w:val="en-AU"/>
              </w:rPr>
              <w:t>range(</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01"/>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.jco</w:t>
            </w:r>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11E157E9"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 PESTPP 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3F83D6DE"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p>
        </w:tc>
        <w:tc>
          <w:tcPr>
            <w:tcW w:w="1093" w:type="dxa"/>
            <w:shd w:val="clear" w:color="auto" w:fill="auto"/>
          </w:tcPr>
          <w:p w14:paraId="4D561450" w14:textId="3FD6D6B8" w:rsidR="00A8151C" w:rsidRPr="00C40A21" w:rsidRDefault="00A8151C"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7A56223E" w14:textId="7138CF3A"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that indicates constraint weights are standard deviations.  This causes PESTPP-OPT to skip the FOSM-based constraint uncertainty calculation</w:t>
            </w:r>
            <w:r w:rsidR="00FA3F73">
              <w:rPr>
                <w:rFonts w:ascii="Calibri" w:hAnsi="Calibri" w:cs="Calibri"/>
                <w:color w:val="000000" w:themeColor="text1"/>
                <w:sz w:val="18"/>
                <w:szCs w:val="18"/>
                <w:lang w:val="en-AU"/>
              </w:rPr>
              <w:t xml:space="preserve"> and use the weights directly in the calculation of risk.  These standard deviations can be calculated externally via PREDUNC or pyEMU or can be derived empirically from an ensemble.</w:t>
            </w:r>
          </w:p>
        </w:tc>
      </w:tr>
      <w:tr w:rsidR="00A8151C" w14:paraId="7180CEF3" w14:textId="77777777" w:rsidTr="00B325A2">
        <w:trPr>
          <w:cantSplit/>
        </w:trPr>
        <w:tc>
          <w:tcPr>
            <w:tcW w:w="2946" w:type="dxa"/>
            <w:shd w:val="clear" w:color="auto" w:fill="auto"/>
          </w:tcPr>
          <w:p w14:paraId="24BBA54D" w14:textId="1FBB385B"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p>
        </w:tc>
        <w:tc>
          <w:tcPr>
            <w:tcW w:w="1093" w:type="dxa"/>
            <w:shd w:val="clear" w:color="auto" w:fill="auto"/>
          </w:tcPr>
          <w:p w14:paraId="4DC15449" w14:textId="6C6DBFD7" w:rsidR="00A8151C" w:rsidRPr="00C40A21" w:rsidRDefault="00A8151C"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02" w:name="_Toc520535301"/>
      <w:r>
        <w:lastRenderedPageBreak/>
        <w:t>9. PESTPP-IES</w:t>
      </w:r>
      <w:bookmarkEnd w:id="2102"/>
    </w:p>
    <w:p w14:paraId="65E74FF7" w14:textId="77777777" w:rsidR="00076226" w:rsidRDefault="00076226" w:rsidP="00076226">
      <w:pPr>
        <w:pStyle w:val="Heading2"/>
      </w:pPr>
      <w:bookmarkStart w:id="2103" w:name="_Toc520535302"/>
      <w:r>
        <w:t xml:space="preserve">9.1 </w:t>
      </w:r>
      <w:r w:rsidR="0053184C">
        <w:t>Introduction</w:t>
      </w:r>
      <w:bookmarkEnd w:id="2103"/>
    </w:p>
    <w:p w14:paraId="75F39D4E" w14:textId="77777777" w:rsidR="00076226" w:rsidRDefault="00076226" w:rsidP="00076226">
      <w:pPr>
        <w:pStyle w:val="Heading3"/>
      </w:pPr>
      <w:bookmarkStart w:id="2104" w:name="_Toc520535303"/>
      <w:r>
        <w:t>9.1.1 Publication</w:t>
      </w:r>
      <w:r w:rsidR="00681D44">
        <w:t>s</w:t>
      </w:r>
      <w:bookmarkEnd w:id="2104"/>
    </w:p>
    <w:p w14:paraId="1DE6ACBA" w14:textId="0CF65320"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681D44">
        <w:rPr>
          <w:lang w:val="en-AU"/>
        </w:rPr>
        <w:t xml:space="preserve"> provide further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05" w:name="_Toc520535304"/>
      <w:r>
        <w:t>9.1.2 Overview</w:t>
      </w:r>
      <w:bookmarkEnd w:id="2105"/>
    </w:p>
    <w:p w14:paraId="1DE460ED" w14:textId="77777777"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5A624E">
        <w:rPr>
          <w:lang w:val="en-AU"/>
        </w:rPr>
        <w:t>may be</w:t>
      </w:r>
      <w:r w:rsidR="00681D44">
        <w:rPr>
          <w:lang w:val="en-AU"/>
        </w:rPr>
        <w:t xml:space="preserve"> flawed.</w:t>
      </w:r>
    </w:p>
    <w:p w14:paraId="5D67189F" w14:textId="77777777"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proofErr w:type="gramStart"/>
      <w:r>
        <w:rPr>
          <w:lang w:val="en-AU"/>
        </w:rPr>
        <w:t>discussion</w:t>
      </w:r>
      <w:proofErr w:type="gramEnd"/>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proofErr w:type="gramStart"/>
      <w:r w:rsidRPr="0053513D">
        <w:rPr>
          <w:b/>
          <w:lang w:val="en-AU"/>
        </w:rPr>
        <w:t>k</w:t>
      </w:r>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77777777" w:rsidR="0053513D" w:rsidRDefault="0053513D" w:rsidP="001E56CC">
      <w:pPr>
        <w:rPr>
          <w:lang w:val="en-AU"/>
        </w:rPr>
      </w:pPr>
      <w:r>
        <w:rPr>
          <w:lang w:val="en-AU"/>
        </w:rPr>
        <w:t xml:space="preserve">In equation 9.1 model parameters comprise the elements of the vector </w:t>
      </w:r>
      <w:r w:rsidRPr="0053513D">
        <w:rPr>
          <w:b/>
          <w:lang w:val="en-AU"/>
        </w:rPr>
        <w:t>k</w:t>
      </w:r>
      <w:r>
        <w:rPr>
          <w:lang w:val="en-AU"/>
        </w:rPr>
        <w:t xml:space="preserve">. Meanwhile calibration data comprise the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77777777"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de</w:t>
      </w:r>
      <w:r>
        <w:rPr>
          <w:lang w:val="en-AU"/>
        </w:rPr>
        <w:t>pict</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7AC9E782"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51304A">
        <w:rPr>
          <w:lang w:val="en-AU"/>
        </w:rPr>
        <w:t>modeling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 PESTPP,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77777777"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carried out by the</w:t>
      </w:r>
      <w:r w:rsidR="00425F15">
        <w:rPr>
          <w:lang w:val="en-AU"/>
        </w:rPr>
        <w:t xml:space="preserve"> familiar ensemble Kalman filter</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9209D0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must be generated using an </w:t>
      </w:r>
      <w:r w:rsidR="00710BBE">
        <w:rPr>
          <w:lang w:val="en-AU"/>
        </w:rPr>
        <w:t>appropriate</w:t>
      </w:r>
      <w:r w:rsidR="00682592">
        <w:rPr>
          <w:lang w:val="en-AU"/>
        </w:rPr>
        <w:t xml:space="preserve"> random parameter field generator. Where parameters are based on pilot points, this may be the RANDPAR or RANDPAR1 utilit</w:t>
      </w:r>
      <w:r w:rsidR="00BE4B84">
        <w:rPr>
          <w:lang w:val="en-AU"/>
        </w:rPr>
        <w:t>ies</w:t>
      </w:r>
      <w:r w:rsidR="00682592">
        <w:rPr>
          <w:lang w:val="en-AU"/>
        </w:rPr>
        <w:t xml:space="preserve"> available with the PEST suite. PyEMU provides similar functionality. </w:t>
      </w:r>
      <w:r w:rsidR="00BE4B84">
        <w:rPr>
          <w:lang w:val="en-AU"/>
        </w:rPr>
        <w:t xml:space="preserve">Alternatively, cell-by-cell parameter heterogeneity may be introduced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77777777"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PyEMU, can be used to assess solution space dimensionality.</w:t>
      </w:r>
    </w:p>
    <w:p w14:paraId="620A4E1B" w14:textId="77777777"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modifies the members of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1333EC35" w:rsidR="0053184C" w:rsidRDefault="00192C5F" w:rsidP="0053184C">
      <w:pPr>
        <w:rPr>
          <w:lang w:val="en-AU"/>
        </w:rPr>
      </w:pPr>
      <w:r>
        <w:rPr>
          <w:lang w:val="en-AU"/>
        </w:rPr>
        <w:lastRenderedPageBreak/>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history 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06" w:name="_Toc520535305"/>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06"/>
    </w:p>
    <w:p w14:paraId="60DB3F3A" w14:textId="77777777" w:rsidR="00C87F1C" w:rsidRDefault="00E46DE9" w:rsidP="00E46DE9">
      <w:pPr>
        <w:rPr>
          <w:lang w:val="en-AU"/>
        </w:rPr>
      </w:pPr>
      <w:r>
        <w:rPr>
          <w:lang w:val="en-AU"/>
        </w:rPr>
        <w:t>The Kalman filter is widely used in time series processing and in engineering</w:t>
      </w:r>
      <w:r w:rsidR="00C87F1C">
        <w:rPr>
          <w:lang w:val="en-AU"/>
        </w:rPr>
        <w:t xml:space="preserve"> control. It provides a</w:t>
      </w:r>
      <w:r w:rsidR="00820C91">
        <w:rPr>
          <w:lang w:val="en-AU"/>
        </w:rPr>
        <w:t>n efficient</w:t>
      </w:r>
      <w:r w:rsidR="00C87F1C">
        <w:rPr>
          <w:lang w:val="en-AU"/>
        </w:rPr>
        <w:t xml:space="preserve"> means of processing noisy </w:t>
      </w:r>
      <w:r w:rsidR="00820C91">
        <w:rPr>
          <w:lang w:val="en-AU"/>
        </w:rPr>
        <w:t xml:space="preserve">measurement data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77777777"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 parameters are then used as a basis for calculation of the next system state, where the process is repeated.</w:t>
      </w:r>
    </w:p>
    <w:p w14:paraId="0F90B089" w14:textId="77777777"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often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0B9C5B"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Pr>
          <w:lang w:val="en-AU"/>
        </w:rPr>
        <w:t xml:space="preserve"> </w:t>
      </w:r>
      <w:r w:rsidR="00405F33">
        <w:rPr>
          <w:lang w:val="en-AU"/>
        </w:rPr>
        <w:t>Sensitivities</w:t>
      </w:r>
      <w:r>
        <w:rPr>
          <w:lang w:val="en-AU"/>
        </w:rPr>
        <w:t xml:space="preserve"> are updated during every time step.</w:t>
      </w:r>
    </w:p>
    <w:p w14:paraId="3F8900A7" w14:textId="7FCF77B0" w:rsidR="009070A0"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 PESTPP</w:t>
      </w:r>
      <w:r w:rsidR="000A2573">
        <w:rPr>
          <w:lang w:val="en-AU"/>
        </w:rPr>
        <w:t xml:space="preserve"> 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 </w:t>
      </w:r>
      <w:r w:rsidR="00405F33">
        <w:rPr>
          <w:lang w:val="en-AU"/>
        </w:rPr>
        <w:t>T</w:t>
      </w:r>
      <w:r w:rsidR="00AC4EF3">
        <w:rPr>
          <w:lang w:val="en-AU"/>
        </w:rPr>
        <w:t xml:space="preserve">his requires a rapid means </w:t>
      </w:r>
      <w:r w:rsidR="00706016">
        <w:rPr>
          <w:lang w:val="en-AU"/>
        </w:rPr>
        <w:t>of</w:t>
      </w:r>
      <w:r w:rsidR="00AC4EF3">
        <w:rPr>
          <w:lang w:val="en-AU"/>
        </w:rPr>
        <w:t xml:space="preserve"> comput</w:t>
      </w:r>
      <w:r w:rsidR="00706016">
        <w:rPr>
          <w:lang w:val="en-AU"/>
        </w:rPr>
        <w:t>ing</w:t>
      </w:r>
      <w:r w:rsidR="00AC4EF3">
        <w:rPr>
          <w:lang w:val="en-AU"/>
        </w:rPr>
        <w:t xml:space="preserve"> sensitivities. </w:t>
      </w:r>
      <w:r w:rsidR="00706016">
        <w:rPr>
          <w:lang w:val="en-AU"/>
        </w:rPr>
        <w:t>B</w:t>
      </w:r>
      <w:r w:rsidR="00AC4EF3">
        <w:rPr>
          <w:lang w:val="en-AU"/>
        </w:rPr>
        <w:t xml:space="preserve">ecause </w:t>
      </w:r>
      <w:r w:rsidR="00706016">
        <w:rPr>
          <w:lang w:val="en-AU"/>
        </w:rPr>
        <w:t>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 a</w:t>
      </w:r>
      <w:r w:rsidR="00706016">
        <w:rPr>
          <w:lang w:val="en-AU"/>
        </w:rPr>
        <w:t>n outcome</w:t>
      </w:r>
      <w:r w:rsidR="00AC4EF3">
        <w:rPr>
          <w:lang w:val="en-AU"/>
        </w:rPr>
        <w:t xml:space="preserve"> of </w:t>
      </w:r>
      <w:r w:rsidR="00706016">
        <w:rPr>
          <w:lang w:val="en-AU"/>
        </w:rPr>
        <w:t>its</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owever, where a model is highly nonlinear, this characterization is</w:t>
      </w:r>
      <w:r w:rsidR="008E24C5">
        <w:rPr>
          <w:lang w:val="en-AU"/>
        </w:rPr>
        <w:t xml:space="preserve"> often</w:t>
      </w:r>
      <w:r w:rsidR="00706016">
        <w:rPr>
          <w:lang w:val="en-AU"/>
        </w:rPr>
        <w:t xml:space="preserve"> flawed</w:t>
      </w:r>
      <w:r w:rsidR="008E24C5">
        <w:rPr>
          <w:lang w:val="en-AU"/>
        </w:rPr>
        <w:t xml:space="preserve"> because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these sensitivities</w:t>
      </w:r>
      <w:r w:rsidR="00706016">
        <w:rPr>
          <w:lang w:val="en-AU"/>
        </w:rPr>
        <w:t xml:space="preserve"> </w:t>
      </w:r>
      <w:r w:rsidR="004D13B6">
        <w:rPr>
          <w:lang w:val="en-AU"/>
        </w:rPr>
        <w:t>may</w:t>
      </w:r>
      <w:r w:rsidR="00706016">
        <w:rPr>
          <w:lang w:val="en-AU"/>
        </w:rPr>
        <w:t xml:space="preserve"> not provide </w:t>
      </w:r>
      <w:r w:rsidR="00706016">
        <w:rPr>
          <w:lang w:val="en-AU"/>
        </w:rPr>
        <w:lastRenderedPageBreak/>
        <w:t>acceptable fits with the calibration dataset when used by the model.</w:t>
      </w:r>
    </w:p>
    <w:p w14:paraId="79A21111" w14:textId="7777777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applying them to individual parameter fields comprising an </w:t>
      </w:r>
      <w:r w:rsidR="00AA27C2">
        <w:rPr>
          <w:lang w:val="en-AU"/>
        </w:rPr>
        <w:t>ensemble</w:t>
      </w:r>
      <w:r w:rsidR="000A2573">
        <w:rPr>
          <w:lang w:val="en-AU"/>
        </w:rPr>
        <w:t>.</w:t>
      </w:r>
      <w:r>
        <w:rPr>
          <w:lang w:val="en-AU"/>
        </w:rPr>
        <w:t xml:space="preserve"> </w:t>
      </w:r>
      <w:r w:rsidR="000A2573">
        <w:rPr>
          <w:lang w:val="en-AU"/>
        </w:rPr>
        <w:t>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important roles</w:t>
      </w:r>
      <w:r w:rsidR="000A2573">
        <w:rPr>
          <w:lang w:val="en-AU"/>
        </w:rPr>
        <w:t xml:space="preserve"> in this process</w:t>
      </w:r>
      <w:r w:rsidR="006914D1">
        <w:rPr>
          <w:lang w:val="en-AU"/>
        </w:rPr>
        <w:t xml:space="preserve">.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2131FF27" w:rsidR="006914D1" w:rsidRDefault="004D13B6" w:rsidP="00E46DE9">
      <w:pPr>
        <w:rPr>
          <w:lang w:val="en-AU"/>
        </w:rPr>
      </w:pPr>
      <w:r>
        <w:rPr>
          <w:lang w:val="en-AU"/>
        </w:rPr>
        <w:t>It is apparent from the above description that</w:t>
      </w:r>
      <w:r w:rsidR="00292C66">
        <w:rPr>
          <w:lang w:val="en-AU"/>
        </w:rPr>
        <w:t xml:space="preserve">, unlike PESTPP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 xml:space="preserve">to each member of the ensemble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07" w:name="_Toc520535306"/>
      <w:r>
        <w:t>9.</w:t>
      </w:r>
      <w:r w:rsidR="007E50D5">
        <w:t>1</w:t>
      </w:r>
      <w:r>
        <w:t>.</w:t>
      </w:r>
      <w:r w:rsidR="007E50D5">
        <w:t>4</w:t>
      </w:r>
      <w:r>
        <w:t xml:space="preserve"> Some </w:t>
      </w:r>
      <w:r w:rsidR="00710BBE">
        <w:t>Repercussions</w:t>
      </w:r>
      <w:r>
        <w:t xml:space="preserve"> of Using Ensembles</w:t>
      </w:r>
      <w:bookmarkEnd w:id="2107"/>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06CE64F3"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w:t>
      </w:r>
      <w:r w:rsidR="007F1459">
        <w:rPr>
          <w:lang w:val="en-AU"/>
        </w:rPr>
        <w:lastRenderedPageBreak/>
        <w:t xml:space="preserve">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08" w:name="_Toc520535307"/>
      <w:r>
        <w:t>9.1.5 Iterations</w:t>
      </w:r>
      <w:bookmarkEnd w:id="2108"/>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1B8C23F7"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 PEST</w:t>
      </w:r>
      <w:r w:rsidR="00776466">
        <w:rPr>
          <w:lang w:val="en-AU"/>
        </w:rPr>
        <w:t>PP</w:t>
      </w:r>
      <w:r w:rsidR="00194CA3">
        <w:rPr>
          <w:lang w:val="en-AU"/>
        </w:rPr>
        <w:t xml:space="preserve"> 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xml:space="preserve">. Like PEST and PESTPP,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09" w:name="_Toc520535308"/>
      <w:r>
        <w:t>9.1.6 Measurement Noise</w:t>
      </w:r>
      <w:bookmarkEnd w:id="2109"/>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w:t>
      </w:r>
      <w:r>
        <w:rPr>
          <w:lang w:val="en-AU"/>
        </w:rPr>
        <w:lastRenderedPageBreak/>
        <w:t>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34AC5E40"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C30FAD">
        <w:rPr>
          <w:lang w:val="en-AU"/>
        </w:rPr>
        <w:t xml:space="preserve"> </w:t>
      </w:r>
      <w:r w:rsidR="009D6E73">
        <w:rPr>
          <w:lang w:val="en-AU"/>
        </w:rPr>
        <w:t>containing</w:t>
      </w:r>
      <w:r w:rsidR="00C30FAD">
        <w:rPr>
          <w:lang w:val="en-AU"/>
        </w:rPr>
        <w:t xml:space="preserve"> observation values</w:t>
      </w:r>
      <w:r w:rsidR="009D6E73">
        <w:rPr>
          <w:lang w:val="en-AU"/>
        </w:rPr>
        <w:t xml:space="preserve"> with noise already added according to his/her specifications. </w:t>
      </w:r>
    </w:p>
    <w:p w14:paraId="23D804C8" w14:textId="6604A50B"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 PESTPP 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11CD4EDF" w:rsidR="00DC0CD5" w:rsidRPr="00FD50BF"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ahead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6DD4258D" w14:textId="77777777" w:rsidR="0080021E" w:rsidRDefault="0080021E" w:rsidP="0080021E">
      <w:pPr>
        <w:pStyle w:val="Heading3"/>
      </w:pPr>
      <w:bookmarkStart w:id="2110" w:name="_Toc520535309"/>
      <w:r>
        <w:t>9.1.</w:t>
      </w:r>
      <w:r w:rsidR="00416A1E">
        <w:t>7</w:t>
      </w:r>
      <w:r>
        <w:t xml:space="preserve"> </w:t>
      </w:r>
      <w:r w:rsidR="00143C09">
        <w:t>Regularization</w:t>
      </w:r>
      <w:bookmarkEnd w:id="2110"/>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631C7185" w:rsidR="00DD1258" w:rsidRDefault="00DD1258" w:rsidP="0080021E">
      <w:pPr>
        <w:rPr>
          <w:lang w:val="en-AU"/>
        </w:rPr>
      </w:pPr>
      <w:r>
        <w:rPr>
          <w:lang w:val="en-AU"/>
        </w:rPr>
        <w:t xml:space="preserve">In the iterative </w:t>
      </w:r>
      <w:proofErr w:type="gramStart"/>
      <w:r>
        <w:rPr>
          <w:lang w:val="en-AU"/>
        </w:rPr>
        <w:t>ensemble</w:t>
      </w:r>
      <w:proofErr w:type="gramEnd"/>
      <w:r>
        <w:rPr>
          <w:lang w:val="en-AU"/>
        </w:rPr>
        <w:t xml:space="preserv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slightly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Pr>
          <w:lang w:val="en-AU"/>
        </w:rPr>
        <w:t>“</w:t>
      </w:r>
      <w:r w:rsidR="000021BE">
        <w:rPr>
          <w:lang w:val="en-AU"/>
        </w:rPr>
        <w:t>A</w:t>
      </w:r>
      <w:r>
        <w:rPr>
          <w:lang w:val="en-AU"/>
        </w:rPr>
        <w:t xml:space="preserve">cceptably” is defined by the user through the </w:t>
      </w:r>
      <w:r w:rsidRPr="000021BE">
        <w:rPr>
          <w:i/>
          <w:lang w:val="en-AU"/>
        </w:rPr>
        <w:t>ies_reg_</w:t>
      </w:r>
      <w:proofErr w:type="gramStart"/>
      <w:r w:rsidRPr="000021BE">
        <w:rPr>
          <w:i/>
          <w:lang w:val="en-AU"/>
        </w:rPr>
        <w:t>factor</w:t>
      </w:r>
      <w:r w:rsidR="000021BE">
        <w:rPr>
          <w:i/>
          <w:lang w:val="en-AU"/>
        </w:rPr>
        <w:t>(</w:t>
      </w:r>
      <w:proofErr w:type="gramEnd"/>
      <w:r w:rsidR="000021BE">
        <w:rPr>
          <w:i/>
          <w:lang w:val="en-AU"/>
        </w:rPr>
        <w:t>)</w:t>
      </w:r>
      <w:r w:rsidR="007458BF">
        <w:rPr>
          <w:lang w:val="en-AU"/>
        </w:rPr>
        <w:t xml:space="preserve"> control variable</w:t>
      </w:r>
      <w:r w:rsidR="000021BE">
        <w:rPr>
          <w:lang w:val="en-AU"/>
        </w:rPr>
        <w:t>;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lastRenderedPageBreak/>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111" w:name="_Toc520535310"/>
      <w:r>
        <w:t>9.1.8 Base Realization</w:t>
      </w:r>
      <w:bookmarkEnd w:id="2111"/>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77777777"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and symmetric</w:t>
      </w:r>
      <w:r>
        <w:rPr>
          <w:lang w:val="en-AU"/>
        </w:rPr>
        <w:t xml:space="preserve"> 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12" w:name="_Toc520535311"/>
      <w:r>
        <w:t>9.1.</w:t>
      </w:r>
      <w:r w:rsidR="00791C76">
        <w:t>9</w:t>
      </w:r>
      <w:r>
        <w:t xml:space="preserve"> Parameter Transformation Status</w:t>
      </w:r>
      <w:bookmarkEnd w:id="2112"/>
    </w:p>
    <w:p w14:paraId="40177A80" w14:textId="39C70DD4"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w:t>
      </w:r>
      <w:proofErr w:type="gramStart"/>
      <w:r>
        <w:rPr>
          <w:i/>
          <w:lang w:val="en-AU"/>
        </w:rPr>
        <w:t>bounds(</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 PESTPP treat tied parameters in the same way.)</w:t>
      </w:r>
    </w:p>
    <w:p w14:paraId="5FC3449C" w14:textId="4FB4559B" w:rsidR="006E68B2" w:rsidRDefault="006138FD" w:rsidP="006E68B2">
      <w:pPr>
        <w:rPr>
          <w:lang w:val="en-AU"/>
        </w:rPr>
      </w:pPr>
      <w:r>
        <w:rPr>
          <w:lang w:val="en-AU"/>
        </w:rPr>
        <w:t>Where a user provides his/her own ensembles</w:t>
      </w:r>
      <w:r w:rsidR="0087167C">
        <w:rPr>
          <w:lang w:val="en-AU"/>
        </w:rPr>
        <w:t xml:space="preserve"> (see below)</w:t>
      </w:r>
      <w:r>
        <w:rPr>
          <w:lang w:val="en-AU"/>
        </w:rPr>
        <w:t xml:space="preserve">,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 xml:space="preserve">the value of </w:t>
      </w:r>
      <w:r w:rsidR="0087167C">
        <w:rPr>
          <w:lang w:val="en-AU"/>
        </w:rPr>
        <w:lastRenderedPageBreak/>
        <w:t>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113" w:name="_Toc520535312"/>
      <w:r>
        <w:t>9.</w:t>
      </w:r>
      <w:r w:rsidR="00A3739B">
        <w:t>1.1</w:t>
      </w:r>
      <w:r w:rsidR="00791C76">
        <w:t>0</w:t>
      </w:r>
      <w:r>
        <w:t xml:space="preserve"> Comparative Observations</w:t>
      </w:r>
      <w:bookmarkEnd w:id="2113"/>
    </w:p>
    <w:p w14:paraId="20D41C80" w14:textId="41223ED2"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 PESTPP 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 xml:space="preserve">comprise a powerful mechanism for inserting “soft knowledge” into the history </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490D9A50" w14:textId="77777777" w:rsidR="00811C2B" w:rsidRDefault="00811C2B" w:rsidP="0053184C">
      <w:pPr>
        <w:rPr>
          <w:lang w:val="en-AU"/>
        </w:rPr>
      </w:pPr>
    </w:p>
    <w:p w14:paraId="7D03E843" w14:textId="19F25BE9" w:rsidR="00811C2B" w:rsidRDefault="00811C2B" w:rsidP="000D46C5">
      <w:pPr>
        <w:pStyle w:val="Heading3"/>
      </w:pPr>
      <w:bookmarkStart w:id="2114" w:name="_Toc520535313"/>
      <w:r>
        <w:t>9.1.11 Localization</w:t>
      </w:r>
      <w:bookmarkEnd w:id="2114"/>
    </w:p>
    <w:p w14:paraId="1A2B974B" w14:textId="77777777" w:rsidR="00811C2B" w:rsidRDefault="00811C2B">
      <w:pPr>
        <w:rPr>
          <w:lang w:val="en-AU"/>
        </w:rPr>
      </w:pPr>
    </w:p>
    <w:p w14:paraId="1DBA2DCD" w14:textId="3F27E27D" w:rsidR="002E577A" w:rsidRDefault="00BE5141">
      <w:pPr>
        <w:rPr>
          <w:lang w:val="en-AU"/>
        </w:rPr>
      </w:pPr>
      <w:r>
        <w:rPr>
          <w:lang w:val="en-AU"/>
        </w:rPr>
        <w:t xml:space="preserve">Calculating the empirical cross-covariance (sensitivity) between large numbers of parameters and observations from a limited number of realizations will likely result in spurious cross-correlations, and as such, certain parameters will be adjusted when they shouldn’t be.  </w:t>
      </w:r>
      <w:r w:rsidR="00C86713">
        <w:rPr>
          <w:lang w:val="en-AU"/>
        </w:rPr>
        <w:t xml:space="preserve">To combat this problem, users can employee localization.  The term “localization” comes from the Ensemble Kalman filter parlance and refers to only allowing “local” covarainces to inform unmeasured states in a spatially-distributed filtering problem.  PESTPP-IES supports localization through use of a localization matrix.  This matrix has rows that are observation names and/or observation group names and columns that are parameter names and/or parameter group names.  Elements of the matrix are either zero or one.  </w:t>
      </w:r>
      <w:r w:rsidR="008B243A">
        <w:rPr>
          <w:lang w:val="en-AU"/>
        </w:rPr>
        <w:t>Figure 9.1 shows an example localization matrix.  In this example, a mixture of observation names and an observation group (flx_river) are used for row names and parameter group names are used for the column names.  The parameter groups “r1” and “w1” are parameters representing future recharge and pumping, respectively.  In this case, the localization matrix “zeros out” and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w:t>
      </w:r>
      <w:r w:rsidR="002E577A">
        <w:rPr>
          <w:lang w:val="en-AU"/>
        </w:rPr>
        <w:lastRenderedPageBreak/>
        <w:t xml:space="preserve">of the localization matrix. </w:t>
      </w:r>
    </w:p>
    <w:p w14:paraId="3F46E280" w14:textId="77777777" w:rsidR="008A6538" w:rsidRDefault="008A6538">
      <w:pPr>
        <w:rPr>
          <w:lang w:val="en-AU"/>
        </w:rPr>
      </w:pPr>
    </w:p>
    <w:p w14:paraId="5A87BD18" w14:textId="77777777" w:rsidR="008A6538" w:rsidRDefault="008A6538" w:rsidP="008A6538">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A6538" w:rsidRPr="00511524" w14:paraId="1D4AAABB" w14:textId="77777777" w:rsidTr="00BC0BD7">
        <w:trPr>
          <w:cantSplit/>
        </w:trPr>
        <w:tc>
          <w:tcPr>
            <w:tcW w:w="9242" w:type="dxa"/>
            <w:shd w:val="clear" w:color="auto" w:fill="auto"/>
          </w:tcPr>
          <w:p w14:paraId="23A10D41" w14:textId="77777777" w:rsidR="008B243A" w:rsidRPr="008B243A" w:rsidRDefault="008B243A" w:rsidP="008B243A">
            <w:pPr>
              <w:spacing w:before="0" w:after="0"/>
              <w:rPr>
                <w:sz w:val="18"/>
                <w:lang w:val="en-AU"/>
              </w:rPr>
            </w:pPr>
            <w:r w:rsidRPr="008B243A">
              <w:rPr>
                <w:sz w:val="18"/>
                <w:lang w:val="en-AU"/>
              </w:rPr>
              <w:t xml:space="preserve">      4       5       2</w:t>
            </w:r>
          </w:p>
          <w:p w14:paraId="748649EE" w14:textId="77777777" w:rsidR="008B243A" w:rsidRPr="008B243A" w:rsidRDefault="008B243A" w:rsidP="008B243A">
            <w:pPr>
              <w:spacing w:before="0" w:after="0"/>
              <w:rPr>
                <w:sz w:val="18"/>
                <w:lang w:val="en-AU"/>
              </w:rPr>
            </w:pPr>
            <w:r w:rsidRPr="008B243A">
              <w:rPr>
                <w:sz w:val="18"/>
                <w:lang w:val="en-AU"/>
              </w:rPr>
              <w:t xml:space="preserve">  </w:t>
            </w:r>
            <w:proofErr w:type="gramStart"/>
            <w:r w:rsidRPr="008B243A">
              <w:rPr>
                <w:sz w:val="18"/>
                <w:lang w:val="en-AU"/>
              </w:rPr>
              <w:t>1.0  1.0</w:t>
            </w:r>
            <w:proofErr w:type="gramEnd"/>
            <w:r w:rsidRPr="008B243A">
              <w:rPr>
                <w:sz w:val="18"/>
                <w:lang w:val="en-AU"/>
              </w:rPr>
              <w:t xml:space="preserve">  0.0  1.0  0.0</w:t>
            </w:r>
          </w:p>
          <w:p w14:paraId="5ECF2F10" w14:textId="77777777" w:rsidR="008B243A" w:rsidRPr="008B243A" w:rsidRDefault="008B243A" w:rsidP="008B243A">
            <w:pPr>
              <w:spacing w:before="0" w:after="0"/>
              <w:rPr>
                <w:sz w:val="18"/>
                <w:lang w:val="en-AU"/>
              </w:rPr>
            </w:pPr>
            <w:r w:rsidRPr="008B243A">
              <w:rPr>
                <w:sz w:val="18"/>
                <w:lang w:val="en-AU"/>
              </w:rPr>
              <w:t xml:space="preserve">  </w:t>
            </w:r>
            <w:proofErr w:type="gramStart"/>
            <w:r w:rsidRPr="008B243A">
              <w:rPr>
                <w:sz w:val="18"/>
                <w:lang w:val="en-AU"/>
              </w:rPr>
              <w:t>1.0  1.0</w:t>
            </w:r>
            <w:proofErr w:type="gramEnd"/>
            <w:r w:rsidRPr="008B243A">
              <w:rPr>
                <w:sz w:val="18"/>
                <w:lang w:val="en-AU"/>
              </w:rPr>
              <w:t xml:space="preserve">  0.0  1.0  0.0</w:t>
            </w:r>
          </w:p>
          <w:p w14:paraId="4D4D5F8A" w14:textId="77777777" w:rsidR="008B243A" w:rsidRPr="008B243A" w:rsidRDefault="008B243A" w:rsidP="008B243A">
            <w:pPr>
              <w:spacing w:before="0" w:after="0"/>
              <w:rPr>
                <w:sz w:val="18"/>
                <w:lang w:val="en-AU"/>
              </w:rPr>
            </w:pPr>
            <w:r w:rsidRPr="008B243A">
              <w:rPr>
                <w:sz w:val="18"/>
                <w:lang w:val="en-AU"/>
              </w:rPr>
              <w:t xml:space="preserve">  </w:t>
            </w:r>
            <w:proofErr w:type="gramStart"/>
            <w:r w:rsidRPr="008B243A">
              <w:rPr>
                <w:sz w:val="18"/>
                <w:lang w:val="en-AU"/>
              </w:rPr>
              <w:t>1.0  1.0</w:t>
            </w:r>
            <w:proofErr w:type="gramEnd"/>
            <w:r w:rsidRPr="008B243A">
              <w:rPr>
                <w:sz w:val="18"/>
                <w:lang w:val="en-AU"/>
              </w:rPr>
              <w:t xml:space="preserve">  0.0  1.0  0.0</w:t>
            </w:r>
          </w:p>
          <w:p w14:paraId="2C570C19" w14:textId="77777777" w:rsidR="008B243A" w:rsidRPr="008B243A" w:rsidRDefault="008B243A" w:rsidP="008B243A">
            <w:pPr>
              <w:spacing w:before="0" w:after="0"/>
              <w:rPr>
                <w:sz w:val="18"/>
                <w:lang w:val="en-AU"/>
              </w:rPr>
            </w:pPr>
            <w:r w:rsidRPr="008B243A">
              <w:rPr>
                <w:sz w:val="18"/>
                <w:lang w:val="en-AU"/>
              </w:rPr>
              <w:t xml:space="preserve">  </w:t>
            </w:r>
            <w:proofErr w:type="gramStart"/>
            <w:r w:rsidRPr="008B243A">
              <w:rPr>
                <w:sz w:val="18"/>
                <w:lang w:val="en-AU"/>
              </w:rPr>
              <w:t>1.0  1.0</w:t>
            </w:r>
            <w:proofErr w:type="gramEnd"/>
            <w:r w:rsidRPr="008B243A">
              <w:rPr>
                <w:sz w:val="18"/>
                <w:lang w:val="en-AU"/>
              </w:rPr>
              <w:t xml:space="preserve">  0.0  1.0  0.0</w:t>
            </w:r>
          </w:p>
          <w:p w14:paraId="2277E231" w14:textId="77777777" w:rsidR="008B243A" w:rsidRPr="008B243A" w:rsidRDefault="008B243A" w:rsidP="008B243A">
            <w:pPr>
              <w:spacing w:before="0" w:after="0"/>
              <w:rPr>
                <w:sz w:val="18"/>
                <w:lang w:val="en-AU"/>
              </w:rPr>
            </w:pPr>
            <w:r w:rsidRPr="008B243A">
              <w:rPr>
                <w:sz w:val="18"/>
                <w:lang w:val="en-AU"/>
              </w:rPr>
              <w:t>* row names</w:t>
            </w:r>
          </w:p>
          <w:p w14:paraId="6C2D33BC" w14:textId="77777777" w:rsidR="008B243A" w:rsidRPr="008B243A" w:rsidRDefault="008B243A" w:rsidP="008B243A">
            <w:pPr>
              <w:spacing w:before="0" w:after="0"/>
              <w:rPr>
                <w:sz w:val="18"/>
                <w:lang w:val="en-AU"/>
              </w:rPr>
            </w:pPr>
            <w:r w:rsidRPr="008B243A">
              <w:rPr>
                <w:sz w:val="18"/>
                <w:lang w:val="en-AU"/>
              </w:rPr>
              <w:t>c001cr03c10_19700102</w:t>
            </w:r>
          </w:p>
          <w:p w14:paraId="1D26AD82" w14:textId="77777777" w:rsidR="008B243A" w:rsidRPr="008B243A" w:rsidRDefault="008B243A" w:rsidP="008B243A">
            <w:pPr>
              <w:spacing w:before="0" w:after="0"/>
              <w:rPr>
                <w:sz w:val="18"/>
                <w:lang w:val="en-AU"/>
              </w:rPr>
            </w:pPr>
            <w:r w:rsidRPr="008B243A">
              <w:rPr>
                <w:sz w:val="18"/>
                <w:lang w:val="en-AU"/>
              </w:rPr>
              <w:t>c001cr03c16_19700102</w:t>
            </w:r>
          </w:p>
          <w:p w14:paraId="6FDB1197" w14:textId="77777777" w:rsidR="008B243A" w:rsidRPr="008B243A" w:rsidRDefault="008B243A" w:rsidP="008B243A">
            <w:pPr>
              <w:spacing w:before="0" w:after="0"/>
              <w:rPr>
                <w:sz w:val="18"/>
                <w:lang w:val="en-AU"/>
              </w:rPr>
            </w:pPr>
            <w:r w:rsidRPr="008B243A">
              <w:rPr>
                <w:sz w:val="18"/>
                <w:lang w:val="en-AU"/>
              </w:rPr>
              <w:t>c001cr04c09_19700102</w:t>
            </w:r>
          </w:p>
          <w:p w14:paraId="423EC4FE" w14:textId="77777777" w:rsidR="008B243A" w:rsidRPr="008B243A" w:rsidRDefault="008B243A" w:rsidP="008B243A">
            <w:pPr>
              <w:spacing w:before="0" w:after="0"/>
              <w:rPr>
                <w:sz w:val="18"/>
                <w:lang w:val="en-AU"/>
              </w:rPr>
            </w:pPr>
            <w:r w:rsidRPr="008B243A">
              <w:rPr>
                <w:sz w:val="18"/>
                <w:lang w:val="en-AU"/>
              </w:rPr>
              <w:t>flx_river</w:t>
            </w:r>
          </w:p>
          <w:p w14:paraId="7D1816EA" w14:textId="77777777" w:rsidR="008B243A" w:rsidRPr="008B243A" w:rsidRDefault="008B243A" w:rsidP="008B243A">
            <w:pPr>
              <w:spacing w:before="0" w:after="0"/>
              <w:rPr>
                <w:sz w:val="18"/>
                <w:lang w:val="en-AU"/>
              </w:rPr>
            </w:pPr>
            <w:r w:rsidRPr="008B243A">
              <w:rPr>
                <w:sz w:val="18"/>
                <w:lang w:val="en-AU"/>
              </w:rPr>
              <w:t>* column names</w:t>
            </w:r>
          </w:p>
          <w:p w14:paraId="20341CA0" w14:textId="77777777" w:rsidR="008B243A" w:rsidRPr="008B243A" w:rsidRDefault="008B243A" w:rsidP="008B243A">
            <w:pPr>
              <w:spacing w:before="0" w:after="0"/>
              <w:rPr>
                <w:sz w:val="18"/>
                <w:lang w:val="en-AU"/>
              </w:rPr>
            </w:pPr>
            <w:r w:rsidRPr="008B243A">
              <w:rPr>
                <w:sz w:val="18"/>
                <w:lang w:val="en-AU"/>
              </w:rPr>
              <w:t>hk</w:t>
            </w:r>
          </w:p>
          <w:p w14:paraId="0A3AE54B" w14:textId="77777777" w:rsidR="008B243A" w:rsidRPr="008B243A" w:rsidRDefault="008B243A" w:rsidP="008B243A">
            <w:pPr>
              <w:spacing w:before="0" w:after="0"/>
              <w:rPr>
                <w:sz w:val="18"/>
                <w:lang w:val="en-AU"/>
              </w:rPr>
            </w:pPr>
            <w:r w:rsidRPr="008B243A">
              <w:rPr>
                <w:sz w:val="18"/>
                <w:lang w:val="en-AU"/>
              </w:rPr>
              <w:t>r0</w:t>
            </w:r>
          </w:p>
          <w:p w14:paraId="107B2672" w14:textId="77777777" w:rsidR="008B243A" w:rsidRPr="008B243A" w:rsidRDefault="008B243A" w:rsidP="008B243A">
            <w:pPr>
              <w:spacing w:before="0" w:after="0"/>
              <w:rPr>
                <w:sz w:val="18"/>
                <w:lang w:val="en-AU"/>
              </w:rPr>
            </w:pPr>
            <w:r w:rsidRPr="008B243A">
              <w:rPr>
                <w:sz w:val="18"/>
                <w:lang w:val="en-AU"/>
              </w:rPr>
              <w:t>r1</w:t>
            </w:r>
          </w:p>
          <w:p w14:paraId="5F7E9FBB" w14:textId="77777777" w:rsidR="008B243A" w:rsidRPr="008B243A" w:rsidRDefault="008B243A" w:rsidP="008B243A">
            <w:pPr>
              <w:spacing w:before="0" w:after="0"/>
              <w:rPr>
                <w:sz w:val="18"/>
                <w:lang w:val="en-AU"/>
              </w:rPr>
            </w:pPr>
            <w:r w:rsidRPr="008B243A">
              <w:rPr>
                <w:sz w:val="18"/>
                <w:lang w:val="en-AU"/>
              </w:rPr>
              <w:t>w0</w:t>
            </w:r>
          </w:p>
          <w:p w14:paraId="17C2AB3E" w14:textId="77777777" w:rsidR="008B243A" w:rsidRPr="008B243A" w:rsidRDefault="008B243A" w:rsidP="008B243A">
            <w:pPr>
              <w:spacing w:before="0" w:after="0"/>
              <w:rPr>
                <w:sz w:val="18"/>
                <w:lang w:val="en-AU"/>
              </w:rPr>
            </w:pPr>
            <w:r w:rsidRPr="008B243A">
              <w:rPr>
                <w:sz w:val="18"/>
                <w:lang w:val="en-AU"/>
              </w:rPr>
              <w:t>w1</w:t>
            </w:r>
          </w:p>
          <w:p w14:paraId="2E917538" w14:textId="1F7D4488" w:rsidR="008A6538" w:rsidRPr="00C40A21" w:rsidRDefault="008A6538" w:rsidP="00BC0BD7">
            <w:pPr>
              <w:spacing w:before="0" w:after="0"/>
              <w:rPr>
                <w:sz w:val="18"/>
                <w:lang w:val="en-AU"/>
              </w:rPr>
            </w:pPr>
          </w:p>
        </w:tc>
      </w:tr>
    </w:tbl>
    <w:p w14:paraId="5484830D" w14:textId="138950AD" w:rsidR="008A6538" w:rsidRDefault="008B243A" w:rsidP="008A6538">
      <w:pPr>
        <w:pStyle w:val="Caption"/>
        <w:rPr>
          <w:lang w:val="en-AU"/>
        </w:rPr>
      </w:pPr>
      <w:r>
        <w:rPr>
          <w:lang w:val="en-AU"/>
        </w:rPr>
        <w:t>Figure 9.1. An example localization matrix</w:t>
      </w:r>
      <w:r w:rsidR="008A6538">
        <w:rPr>
          <w:lang w:val="en-AU"/>
        </w:rPr>
        <w:t>.</w:t>
      </w:r>
    </w:p>
    <w:p w14:paraId="7AA46F9F" w14:textId="77777777" w:rsidR="008A6538" w:rsidRDefault="008A6538" w:rsidP="008A6538">
      <w:pPr>
        <w:rPr>
          <w:lang w:val="en-AU"/>
        </w:rPr>
      </w:pPr>
    </w:p>
    <w:p w14:paraId="1D6C305A" w14:textId="77777777" w:rsidR="008A6538" w:rsidRPr="000D46C5" w:rsidRDefault="008A6538" w:rsidP="008A6538">
      <w:pPr>
        <w:rPr>
          <w:lang w:val="en-AU"/>
        </w:rPr>
      </w:pPr>
    </w:p>
    <w:p w14:paraId="718BB1BA" w14:textId="77777777" w:rsidR="007E50D5" w:rsidRDefault="007E50D5" w:rsidP="007E50D5">
      <w:pPr>
        <w:pStyle w:val="Heading2"/>
      </w:pPr>
      <w:bookmarkStart w:id="2115" w:name="_Toc520535314"/>
      <w:r>
        <w:t>9.</w:t>
      </w:r>
      <w:r w:rsidR="00791C76">
        <w:t>2</w:t>
      </w:r>
      <w:r>
        <w:t xml:space="preserve"> </w:t>
      </w:r>
      <w:r w:rsidR="0053184C">
        <w:t>Using PESTPP-IES</w:t>
      </w:r>
      <w:bookmarkEnd w:id="2115"/>
    </w:p>
    <w:p w14:paraId="172E2C53" w14:textId="77777777" w:rsidR="007E50D5" w:rsidRDefault="007E50D5" w:rsidP="007E50D5">
      <w:pPr>
        <w:pStyle w:val="Heading3"/>
      </w:pPr>
      <w:bookmarkStart w:id="2116" w:name="_Toc520535315"/>
      <w:r>
        <w:t>9.2.1 General</w:t>
      </w:r>
      <w:bookmarkEnd w:id="2116"/>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F422345"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it assumes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51304A">
        <w:rPr>
          <w:lang w:val="en-AU"/>
        </w:rPr>
        <w:t>modeling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17" w:name="_Toc520535316"/>
      <w:r>
        <w:t>9.2.2 Initial Realizations</w:t>
      </w:r>
      <w:bookmarkEnd w:id="2117"/>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w:t>
      </w:r>
      <w:proofErr w:type="gramStart"/>
      <w:r w:rsidR="006E68B2" w:rsidRPr="00E320DD">
        <w:rPr>
          <w:i/>
          <w:lang w:val="en-AU"/>
        </w:rPr>
        <w:t>reals(</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lastRenderedPageBreak/>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599B3F26"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four 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This defines the 95% confidence interval of the parameter if it is normally distributed.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four standard deviations of the prior </w:t>
      </w:r>
      <w:r w:rsidR="002C7159">
        <w:rPr>
          <w:lang w:val="en-AU"/>
        </w:rPr>
        <w:t xml:space="preserve">probability </w:t>
      </w:r>
      <w:r w:rsidR="00E320DD">
        <w:rPr>
          <w:lang w:val="en-AU"/>
        </w:rPr>
        <w:t>distribution of the log of the parameter.</w:t>
      </w:r>
    </w:p>
    <w:p w14:paraId="635B8F12" w14:textId="77777777"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w:t>
      </w:r>
      <w:proofErr w:type="gramStart"/>
      <w:r>
        <w:rPr>
          <w:i/>
          <w:lang w:val="en-AU"/>
        </w:rPr>
        <w:t>bounds</w:t>
      </w:r>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w:t>
      </w:r>
      <w:proofErr w:type="gramStart"/>
      <w:r w:rsidR="00B553A6" w:rsidRPr="00F21D52">
        <w:rPr>
          <w:i/>
          <w:lang w:val="en-AU"/>
        </w:rPr>
        <w:t>range</w:t>
      </w:r>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reduce </w:t>
      </w:r>
      <w:r w:rsidR="00C818DA">
        <w:rPr>
          <w:lang w:val="en-AU"/>
        </w:rPr>
        <w:t>prior</w:t>
      </w:r>
      <w:r w:rsidR="00F21D52">
        <w:rPr>
          <w:lang w:val="en-AU"/>
        </w:rPr>
        <w:t xml:space="preserve"> parameter standard deviations so that bounds are less likely to be encountered.</w:t>
      </w:r>
    </w:p>
    <w:p w14:paraId="4A8C8034" w14:textId="77777777"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gramStart"/>
      <w:r w:rsidR="00572976">
        <w:rPr>
          <w:i/>
          <w:lang w:val="en-AU"/>
        </w:rPr>
        <w:t>parcov(</w:t>
      </w:r>
      <w:proofErr w:type="gramEnd"/>
      <w:r w:rsidR="00572976">
        <w:rPr>
          <w:i/>
          <w:lang w:val="en-AU"/>
        </w:rPr>
        <w:t>)</w:t>
      </w:r>
      <w:r w:rsidR="00572976">
        <w:rPr>
          <w:lang w:val="en-AU"/>
        </w:rPr>
        <w:t xml:space="preserve"> control variable – the same variable that is available to users of PESTPP and PESTPP-OPT. </w:t>
      </w:r>
      <w:r w:rsidR="00B553A6">
        <w:rPr>
          <w:lang w:val="en-AU"/>
        </w:rPr>
        <w:t xml:space="preserve">As </w:t>
      </w:r>
      <w:r w:rsidR="00546B73">
        <w:rPr>
          <w:lang w:val="en-AU"/>
        </w:rPr>
        <w:t xml:space="preserve">for </w:t>
      </w:r>
      <w:r w:rsidR="00B553A6">
        <w:rPr>
          <w:lang w:val="en-AU"/>
        </w:rPr>
        <w:t>these other programs,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w:t>
      </w:r>
      <w:proofErr w:type="gramStart"/>
      <w:r w:rsidR="003E1453">
        <w:rPr>
          <w:lang w:val="en-AU"/>
        </w:rPr>
        <w:t xml:space="preserve">of </w:t>
      </w:r>
      <w:r w:rsidR="003E1453" w:rsidRPr="003E1453">
        <w:rPr>
          <w:i/>
          <w:lang w:val="en-AU"/>
        </w:rPr>
        <w:t>.unc</w:t>
      </w:r>
      <w:proofErr w:type="gramEnd"/>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 file</w:t>
      </w:r>
      <w:r>
        <w:rPr>
          <w:lang w:val="en-AU"/>
        </w:rPr>
        <w:t xml:space="preserve"> holding a covariance matrix that </w:t>
      </w:r>
      <w:r w:rsidR="003E1453">
        <w:rPr>
          <w:lang w:val="en-AU"/>
        </w:rPr>
        <w:t>adopt</w:t>
      </w:r>
      <w:r>
        <w:rPr>
          <w:lang w:val="en-AU"/>
        </w:rPr>
        <w:t>s</w:t>
      </w:r>
      <w:r w:rsidR="003E1453">
        <w:rPr>
          <w:lang w:val="en-AU"/>
        </w:rPr>
        <w:t xml:space="preserve"> the Jacobian matrix protocol</w:t>
      </w:r>
      <w:r w:rsidR="00C12845">
        <w:rPr>
          <w:lang w:val="en-AU"/>
        </w:rPr>
        <w:t xml:space="preserve"> for matrix storage</w:t>
      </w:r>
      <w:r w:rsidR="003E1453">
        <w:rPr>
          <w:lang w:val="en-AU"/>
        </w:rPr>
        <w:t xml:space="preserve"> (recognized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 first two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w:t>
      </w:r>
      <w:proofErr w:type="gramStart"/>
      <w:r w:rsidR="003E1453">
        <w:rPr>
          <w:i/>
          <w:lang w:val="en-AU"/>
        </w:rPr>
        <w:t>bounds</w:t>
      </w:r>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77777777"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to add to </w:t>
      </w:r>
      <w:r w:rsidR="00884019">
        <w:rPr>
          <w:lang w:val="en-AU"/>
        </w:rPr>
        <w:t xml:space="preserve">the values of </w:t>
      </w:r>
      <w:r>
        <w:rPr>
          <w:lang w:val="en-AU"/>
        </w:rPr>
        <w:t>observations</w:t>
      </w:r>
      <w:r w:rsidR="00884019">
        <w:rPr>
          <w:lang w:val="en-AU"/>
        </w:rPr>
        <w:t xml:space="preserve"> provided in the “observation data” section of the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w:t>
      </w:r>
      <w:r w:rsidR="00C12845">
        <w:rPr>
          <w:lang w:val="en-AU"/>
        </w:rPr>
        <w:lastRenderedPageBreak/>
        <w:t>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w:t>
      </w:r>
      <w:proofErr w:type="gramStart"/>
      <w:r>
        <w:rPr>
          <w:i/>
          <w:lang w:val="en-AU"/>
        </w:rPr>
        <w:t>base</w:t>
      </w:r>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3DBF1181"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an extension </w:t>
      </w:r>
      <w:proofErr w:type="gramStart"/>
      <w:r w:rsidR="00546B73">
        <w:rPr>
          <w:lang w:val="en-AU"/>
        </w:rPr>
        <w:t xml:space="preserve">of </w:t>
      </w:r>
      <w:r w:rsidR="00546B73" w:rsidRPr="00546B73">
        <w:rPr>
          <w:i/>
          <w:lang w:val="en-AU"/>
        </w:rPr>
        <w:t>.jco</w:t>
      </w:r>
      <w:proofErr w:type="gramEnd"/>
      <w:r w:rsidR="00546B73">
        <w:rPr>
          <w:lang w:val="en-AU"/>
        </w:rPr>
        <w:t xml:space="preserve"> or </w:t>
      </w:r>
      <w:r w:rsidR="00546B73" w:rsidRPr="00546B73">
        <w:rPr>
          <w:i/>
          <w:lang w:val="en-AU"/>
        </w:rPr>
        <w:t>.jcb</w:t>
      </w:r>
      <w:r w:rsidR="00546B73">
        <w:rPr>
          <w:lang w:val="en-AU"/>
        </w:rPr>
        <w:t xml:space="preserve">. </w:t>
      </w:r>
      <w:r w:rsidR="0050747D">
        <w:rPr>
          <w:lang w:val="en-AU"/>
        </w:rPr>
        <w:t>Actually, as CSV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77777777"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w:t>
      </w:r>
      <w:proofErr w:type="gramStart"/>
      <w:r w:rsidRPr="00457ADA">
        <w:rPr>
          <w:i/>
          <w:lang w:val="en-AU"/>
        </w:rPr>
        <w:t>ensemble</w:t>
      </w:r>
      <w:r w:rsidRPr="00D400E3">
        <w:rPr>
          <w:i/>
          <w:lang w:val="en-AU"/>
        </w:rPr>
        <w:t>(</w:t>
      </w:r>
      <w:proofErr w:type="gramEnd"/>
      <w:r w:rsidRPr="00D400E3">
        <w:rPr>
          <w:i/>
          <w:lang w:val="en-AU"/>
        </w:rPr>
        <w:t>)</w:t>
      </w:r>
      <w:r>
        <w:rPr>
          <w:lang w:val="en-AU"/>
        </w:rPr>
        <w:t xml:space="preserve"> control variable is the name of a CSV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457ADA">
        <w:rPr>
          <w:lang w:val="en-AU"/>
        </w:rPr>
        <w:t>This</w:t>
      </w:r>
      <w:r w:rsidR="009334F0">
        <w:rPr>
          <w:lang w:val="en-AU"/>
        </w:rPr>
        <w:t xml:space="preserve"> file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P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w:t>
      </w:r>
      <w:proofErr w:type="gramStart"/>
      <w:r>
        <w:rPr>
          <w:i/>
          <w:lang w:val="en-AU"/>
        </w:rPr>
        <w:t>reals</w:t>
      </w:r>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w:t>
      </w:r>
      <w:proofErr w:type="gramStart"/>
      <w:r>
        <w:rPr>
          <w:i/>
          <w:lang w:val="en-AU"/>
        </w:rPr>
        <w:t>reals</w:t>
      </w:r>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w:t>
      </w:r>
      <w:proofErr w:type="gramStart"/>
      <w:r>
        <w:rPr>
          <w:i/>
          <w:lang w:val="en-AU"/>
        </w:rPr>
        <w:t>reals</w:t>
      </w:r>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730A1080" w14:textId="6A7CE2F6"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the user-supplied parameter ensemble CSV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values supplied in the “parameter data” section of the PEST control file.</w:t>
      </w:r>
    </w:p>
    <w:p w14:paraId="6427E4B3" w14:textId="77777777"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w:t>
      </w:r>
      <w:proofErr w:type="gramStart"/>
      <w:r w:rsidR="00577DAC">
        <w:rPr>
          <w:i/>
          <w:lang w:val="en-AU"/>
        </w:rPr>
        <w:t>base</w:t>
      </w:r>
      <w:r w:rsidR="00577DAC" w:rsidRPr="001F7788">
        <w:rPr>
          <w:i/>
          <w:lang w:val="en-AU"/>
        </w:rPr>
        <w:t>(</w:t>
      </w:r>
      <w:proofErr w:type="gramEnd"/>
      <w:r w:rsidR="00577DAC" w:rsidRPr="001F7788">
        <w:rPr>
          <w:i/>
          <w:lang w:val="en-AU"/>
        </w:rPr>
        <w:t>)</w:t>
      </w:r>
      <w:r w:rsidR="00577DAC">
        <w:rPr>
          <w:lang w:val="en-AU"/>
        </w:rPr>
        <w:t xml:space="preserve"> </w:t>
      </w:r>
      <w:r w:rsidR="001F7788">
        <w:rPr>
          <w:lang w:val="en-AU"/>
        </w:rPr>
        <w:t xml:space="preserve">control variable </w:t>
      </w:r>
      <w:r w:rsidR="00577DAC">
        <w:rPr>
          <w:lang w:val="en-AU"/>
        </w:rPr>
        <w:lastRenderedPageBreak/>
        <w:t xml:space="preserve">has been set to </w:t>
      </w:r>
      <w:r w:rsidR="00577DAC" w:rsidRPr="001F7788">
        <w:rPr>
          <w:i/>
          <w:lang w:val="en-AU"/>
        </w:rPr>
        <w:t>true</w:t>
      </w:r>
      <w:r w:rsidR="001F7788">
        <w:rPr>
          <w:lang w:val="en-AU"/>
        </w:rPr>
        <w: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w:t>
      </w:r>
      <w:proofErr w:type="gramStart"/>
      <w:r w:rsidR="00577DAC">
        <w:rPr>
          <w:i/>
          <w:lang w:val="en-AU"/>
        </w:rPr>
        <w:t>base</w:t>
      </w:r>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6D7BDD">
        <w:rPr>
          <w:lang w:val="en-AU"/>
        </w:rPr>
        <w:t>; as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77777777" w:rsidR="006D7BDD" w:rsidRDefault="006D7BDD" w:rsidP="000B1D74">
      <w:pPr>
        <w:rPr>
          <w:lang w:val="en-AU"/>
        </w:rPr>
      </w:pPr>
      <w:r>
        <w:rPr>
          <w:lang w:val="en-AU"/>
        </w:rPr>
        <w:t xml:space="preserve">If the </w:t>
      </w:r>
      <w:r w:rsidRPr="006D7BDD">
        <w:rPr>
          <w:i/>
          <w:lang w:val="en-AU"/>
        </w:rPr>
        <w:t>ies_enforce_</w:t>
      </w:r>
      <w:proofErr w:type="gramStart"/>
      <w:r w:rsidRPr="006D7BDD">
        <w:rPr>
          <w:i/>
          <w:lang w:val="en-AU"/>
        </w:rPr>
        <w:t>bound</w:t>
      </w:r>
      <w:r w:rsidRPr="001F7788">
        <w:rPr>
          <w:i/>
          <w:lang w:val="en-AU"/>
        </w:rPr>
        <w:t>s(</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the PEST control file</w:t>
      </w:r>
      <w:r>
        <w:rPr>
          <w:lang w:val="en-AU"/>
        </w:rPr>
        <w:t xml:space="preserve">, </w:t>
      </w:r>
      <w:r w:rsidR="00EB3DD3">
        <w:rPr>
          <w:lang w:val="en-AU"/>
        </w:rPr>
        <w:t>PESTPP-IES alters parameter values to respect them</w:t>
      </w:r>
      <w:r>
        <w:rPr>
          <w:lang w:val="en-AU"/>
        </w:rPr>
        <w:t>.</w:t>
      </w:r>
    </w:p>
    <w:p w14:paraId="1320E425" w14:textId="6576DB53" w:rsidR="006D7BDD" w:rsidRDefault="00457ADA" w:rsidP="000B1D74">
      <w:pPr>
        <w:rPr>
          <w:lang w:val="en-AU"/>
        </w:rPr>
      </w:pPr>
      <w:r>
        <w:rPr>
          <w:lang w:val="en-AU"/>
        </w:rPr>
        <w:t xml:space="preserve">The optional </w:t>
      </w:r>
      <w:r w:rsidRPr="00457ADA">
        <w:rPr>
          <w:i/>
          <w:lang w:val="en-AU"/>
        </w:rPr>
        <w:t>ies_observation_</w:t>
      </w:r>
      <w:proofErr w:type="gramStart"/>
      <w:r w:rsidRPr="00457ADA">
        <w:rPr>
          <w:i/>
          <w:lang w:val="en-AU"/>
        </w:rPr>
        <w:t>ensembl</w:t>
      </w:r>
      <w:r w:rsidRPr="001F7788">
        <w:rPr>
          <w:i/>
          <w:lang w:val="en-AU"/>
        </w:rPr>
        <w:t>e(</w:t>
      </w:r>
      <w:proofErr w:type="gramEnd"/>
      <w:r w:rsidRPr="001F7788">
        <w:rPr>
          <w:i/>
          <w:lang w:val="en-AU"/>
        </w:rPr>
        <w:t>)</w:t>
      </w:r>
      <w:r>
        <w:rPr>
          <w:lang w:val="en-AU"/>
        </w:rPr>
        <w:t xml:space="preserve"> keyword provide</w:t>
      </w:r>
      <w:r w:rsidR="001F7788">
        <w:rPr>
          <w:lang w:val="en-AU"/>
        </w:rPr>
        <w:t>s</w:t>
      </w:r>
      <w:r>
        <w:rPr>
          <w:lang w:val="en-AU"/>
        </w:rPr>
        <w:t xml:space="preserve"> the name of a CSV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a parameter ensemble CSV file. If both a parameter and </w:t>
      </w:r>
      <w:r w:rsidR="00ED6A63">
        <w:rPr>
          <w:lang w:val="en-AU"/>
        </w:rPr>
        <w:t xml:space="preserve">an </w:t>
      </w:r>
      <w:r>
        <w:rPr>
          <w:lang w:val="en-AU"/>
        </w:rPr>
        <w:t xml:space="preserve">observation ensemble CSV file are supplied,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rows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18" w:name="_Toc520535317"/>
      <w:r>
        <w:t>9.2.3 “</w:t>
      </w:r>
      <w:r w:rsidR="00143C09">
        <w:t>Regularization</w:t>
      </w:r>
      <w:r>
        <w:t>”</w:t>
      </w:r>
      <w:bookmarkEnd w:id="2118"/>
    </w:p>
    <w:p w14:paraId="10F1BE9D" w14:textId="77777777" w:rsidR="00965D74"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w:t>
      </w:r>
      <w:proofErr w:type="gramStart"/>
      <w:r w:rsidR="00965D74" w:rsidRPr="00965D74">
        <w:rPr>
          <w:i/>
          <w:lang w:val="en-AU"/>
        </w:rPr>
        <w:t>appro</w:t>
      </w:r>
      <w:r w:rsidR="00965D74" w:rsidRPr="00ED6A63">
        <w:rPr>
          <w:i/>
          <w:lang w:val="en-AU"/>
        </w:rPr>
        <w:t>x(</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6110B23A" w14:textId="77777777" w:rsidR="00C34ACD"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This </w:t>
      </w:r>
      <w:r w:rsidR="00143C09">
        <w:rPr>
          <w:lang w:val="en-AU"/>
        </w:rPr>
        <w:t>regularization</w:t>
      </w:r>
      <w:r>
        <w:rPr>
          <w:lang w:val="en-AU"/>
        </w:rPr>
        <w:t xml:space="preserve"> is of the “preferred value” type. It instructs PESTPP-IES to maintain proximity of adjusted parameter values to the original values of </w:t>
      </w:r>
      <w:r w:rsidR="00B24298">
        <w:rPr>
          <w:lang w:val="en-AU"/>
        </w:rPr>
        <w:t xml:space="preserve">respective </w:t>
      </w:r>
      <w:r w:rsidR="0092655E">
        <w:rPr>
          <w:lang w:val="en-AU"/>
        </w:rPr>
        <w:t>realization</w:t>
      </w:r>
      <w:r w:rsidR="00B24298">
        <w:rPr>
          <w:lang w:val="en-AU"/>
        </w:rPr>
        <w:t>s</w:t>
      </w:r>
      <w:r>
        <w:rPr>
          <w:lang w:val="en-AU"/>
        </w:rPr>
        <w:t>, that is to parameter values that were generated using the prior</w:t>
      </w:r>
      <w:r w:rsidR="003B4E7B">
        <w:rPr>
          <w:lang w:val="en-AU"/>
        </w:rPr>
        <w:t xml:space="preserve"> parameter</w:t>
      </w:r>
      <w:r>
        <w:rPr>
          <w:lang w:val="en-AU"/>
        </w:rPr>
        <w:t xml:space="preserve"> probability distribution. As </w:t>
      </w:r>
      <w:r w:rsidR="003B4E7B">
        <w:rPr>
          <w:lang w:val="en-AU"/>
        </w:rPr>
        <w:t>for</w:t>
      </w:r>
      <w:r>
        <w:rPr>
          <w:lang w:val="en-AU"/>
        </w:rPr>
        <w:t xml:space="preserve"> all constraints of this type, its use raises the problem of how to balance weights assigned to residuals that are used to quantify model-to-measurement misfit on the one hand, </w:t>
      </w:r>
      <w:r w:rsidR="003B4E7B">
        <w:rPr>
          <w:lang w:val="en-AU"/>
        </w:rPr>
        <w:t>against</w:t>
      </w:r>
      <w:r>
        <w:rPr>
          <w:lang w:val="en-AU"/>
        </w:rPr>
        <w:t xml:space="preserve"> those that are used to </w:t>
      </w:r>
      <w:r w:rsidR="00710BBE">
        <w:rPr>
          <w:lang w:val="en-AU"/>
        </w:rPr>
        <w:t>quantify</w:t>
      </w:r>
      <w:r>
        <w:rPr>
          <w:lang w:val="en-AU"/>
        </w:rPr>
        <w:t xml:space="preserve"> parameter departures from initial values on the other hand.</w:t>
      </w:r>
    </w:p>
    <w:p w14:paraId="589239DA" w14:textId="77777777" w:rsidR="00C34ACD" w:rsidRDefault="00C34ACD" w:rsidP="00A715A9">
      <w:pPr>
        <w:rPr>
          <w:lang w:val="en-AU"/>
        </w:rPr>
      </w:pPr>
      <w:r>
        <w:rPr>
          <w:lang w:val="en-AU"/>
        </w:rPr>
        <w:t xml:space="preserve">PEST and PESTPP calculate </w:t>
      </w:r>
      <w:r w:rsidR="00143C09">
        <w:rPr>
          <w:lang w:val="en-AU"/>
        </w:rPr>
        <w:t>regularization</w:t>
      </w:r>
      <w:r>
        <w:rPr>
          <w:lang w:val="en-AU"/>
        </w:rPr>
        <w:t xml:space="preserve"> weights through a numerical procedure that evaluates these weights on the basis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1A72FF54" w:rsidR="00C34ACD" w:rsidRDefault="00C34ACD" w:rsidP="00A715A9">
      <w:pPr>
        <w:rPr>
          <w:lang w:val="en-AU"/>
        </w:rPr>
      </w:pPr>
      <w:r>
        <w:rPr>
          <w:lang w:val="en-AU"/>
        </w:rPr>
        <w:t xml:space="preserve">Optionally, a user can supply a value for the </w:t>
      </w:r>
      <w:r>
        <w:rPr>
          <w:i/>
          <w:lang w:val="en-AU"/>
        </w:rPr>
        <w:t>ies_reg_</w:t>
      </w:r>
      <w:proofErr w:type="gramStart"/>
      <w:r>
        <w:rPr>
          <w:i/>
          <w:lang w:val="en-AU"/>
        </w:rPr>
        <w:t>factor</w:t>
      </w:r>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w:t>
      </w:r>
      <w:r w:rsidR="000C575A">
        <w:rPr>
          <w:lang w:val="en-AU"/>
        </w:rPr>
        <w:lastRenderedPageBreak/>
        <w:t xml:space="preserve">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B24298">
        <w:rPr>
          <w:lang w:val="en-AU"/>
        </w:rPr>
        <w:t>,</w:t>
      </w:r>
      <w:r w:rsidR="000C575A">
        <w:rPr>
          <w:lang w:val="en-AU"/>
        </w:rPr>
        <w:t xml:space="preserve"> so that each parameter departure is assumed to be statistically independent from every other parameter departure.</w:t>
      </w:r>
      <w:r w:rsidR="00B24298">
        <w:rPr>
          <w:lang w:val="en-AU"/>
        </w:rPr>
        <w:t>)</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calculates </w:t>
      </w:r>
      <w:r w:rsidR="000C575A">
        <w:rPr>
          <w:lang w:val="en-AU"/>
        </w:rPr>
        <w:t>a weight factor</w:t>
      </w:r>
      <w:r w:rsidR="00B24298">
        <w:rPr>
          <w:lang w:val="en-AU"/>
        </w:rPr>
        <w:t xml:space="preserve"> that</w:t>
      </w:r>
      <w:r w:rsidR="000C575A">
        <w:rPr>
          <w:lang w:val="en-AU"/>
        </w:rPr>
        <w:t xml:space="preserve"> is then uniformly applied to all of these parameter departures. The value assigned to this weight factor is such that the “</w:t>
      </w:r>
      <w:r w:rsidR="00143C09">
        <w:rPr>
          <w:lang w:val="en-AU"/>
        </w:rPr>
        <w:t>regularization</w:t>
      </w:r>
      <w:r w:rsidR="000C575A">
        <w:rPr>
          <w:lang w:val="en-AU"/>
        </w:rPr>
        <w:t xml:space="preserve"> objective function” is equal to a fraction </w:t>
      </w:r>
      <w:r w:rsidR="000C575A" w:rsidRPr="000C575A">
        <w:rPr>
          <w:i/>
          <w:lang w:val="en-AU"/>
        </w:rPr>
        <w:t>F</w:t>
      </w:r>
      <w:r w:rsidR="000C575A">
        <w:rPr>
          <w:lang w:val="en-AU"/>
        </w:rPr>
        <w:t xml:space="preserve"> of the current value of the objective function which characterizes model-to-measurement misfit. </w:t>
      </w:r>
      <w:r w:rsidR="000C575A">
        <w:rPr>
          <w:i/>
          <w:lang w:val="en-AU"/>
        </w:rPr>
        <w:t>F</w:t>
      </w:r>
      <w:r w:rsidR="000C575A">
        <w:rPr>
          <w:lang w:val="en-AU"/>
        </w:rPr>
        <w:t xml:space="preserve"> is the value assigned to the </w:t>
      </w:r>
      <w:r w:rsidR="000C575A">
        <w:rPr>
          <w:i/>
          <w:lang w:val="en-AU"/>
        </w:rPr>
        <w:t>ies_reg_</w:t>
      </w:r>
      <w:proofErr w:type="gramStart"/>
      <w:r w:rsidR="000C575A">
        <w:rPr>
          <w:i/>
          <w:lang w:val="en-AU"/>
        </w:rPr>
        <w:t>facto</w:t>
      </w:r>
      <w:r w:rsidR="000C575A" w:rsidRPr="003B4E7B">
        <w:rPr>
          <w:i/>
          <w:lang w:val="en-AU"/>
        </w:rPr>
        <w:t>r(</w:t>
      </w:r>
      <w:proofErr w:type="gramEnd"/>
      <w:r w:rsidR="000C575A" w:rsidRPr="003B4E7B">
        <w:rPr>
          <w:i/>
          <w:lang w:val="en-AU"/>
        </w:rPr>
        <w:t>)</w:t>
      </w:r>
      <w:r w:rsidR="000C575A">
        <w:rPr>
          <w:lang w:val="en-AU"/>
        </w:rPr>
        <w:t xml:space="preserve"> control variable.</w:t>
      </w:r>
    </w:p>
    <w:p w14:paraId="46AE6999" w14:textId="3E56F915" w:rsidR="009D575A" w:rsidRDefault="000C575A" w:rsidP="00A715A9">
      <w:pPr>
        <w:rPr>
          <w:lang w:val="en-AU"/>
        </w:rPr>
      </w:pPr>
      <w:r>
        <w:rPr>
          <w:lang w:val="en-AU"/>
        </w:rPr>
        <w:t xml:space="preserve">The PESTPP-IES default value for </w:t>
      </w:r>
      <w:r>
        <w:rPr>
          <w:i/>
          <w:lang w:val="en-AU"/>
        </w:rPr>
        <w:t>ies_reg_</w:t>
      </w:r>
      <w:proofErr w:type="gramStart"/>
      <w:r>
        <w:rPr>
          <w:i/>
          <w:lang w:val="en-AU"/>
        </w:rPr>
        <w:t>factor</w:t>
      </w:r>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143C09">
        <w:rPr>
          <w:lang w:val="en-AU"/>
        </w:rPr>
        <w:t>regularization</w:t>
      </w:r>
      <w:r>
        <w:rPr>
          <w:lang w:val="en-AU"/>
        </w:rPr>
        <w:t xml:space="preserve">” is </w:t>
      </w:r>
      <w:r w:rsidR="005915BF">
        <w:rPr>
          <w:lang w:val="en-AU"/>
        </w:rPr>
        <w:t>applie</w:t>
      </w:r>
      <w:r w:rsidR="00AC709C">
        <w:rPr>
          <w:lang w:val="en-AU"/>
        </w:rPr>
        <w:t>d</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19" w:name="_Hlk514265747"/>
      <w:r w:rsidR="003228FE">
        <w:rPr>
          <w:i/>
          <w:lang w:val="en-AU"/>
        </w:rPr>
        <w:t>ies_reg_</w:t>
      </w:r>
      <w:proofErr w:type="gramStart"/>
      <w:r w:rsidR="003228FE">
        <w:rPr>
          <w:i/>
          <w:lang w:val="en-AU"/>
        </w:rPr>
        <w:t>factor(</w:t>
      </w:r>
      <w:proofErr w:type="gramEnd"/>
      <w:r w:rsidR="003228FE">
        <w:rPr>
          <w:i/>
          <w:lang w:val="en-AU"/>
        </w:rPr>
        <w:t>)</w:t>
      </w:r>
      <w:bookmarkEnd w:id="2119"/>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 PESTPP,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w:t>
      </w:r>
      <w:proofErr w:type="gramStart"/>
      <w:r w:rsidR="003228FE">
        <w:rPr>
          <w:i/>
          <w:lang w:val="en-AU"/>
        </w:rPr>
        <w:t>factor(</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w:t>
      </w:r>
      <w:proofErr w:type="gramStart"/>
      <w:r w:rsidR="009D575A" w:rsidRPr="009D575A">
        <w:rPr>
          <w:i/>
          <w:lang w:val="en-AU"/>
        </w:rPr>
        <w:t>factor(</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w:t>
      </w:r>
      <w:proofErr w:type="gramStart"/>
      <w:r w:rsidRPr="004F6936">
        <w:rPr>
          <w:i/>
          <w:lang w:val="en-AU"/>
        </w:rPr>
        <w:t>appro</w:t>
      </w:r>
      <w:r w:rsidRPr="005915BF">
        <w:rPr>
          <w:i/>
          <w:lang w:val="en-AU"/>
        </w:rPr>
        <w:t>x(</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w:t>
      </w:r>
      <w:proofErr w:type="gramStart"/>
      <w:r w:rsidR="004F6936">
        <w:rPr>
          <w:i/>
          <w:lang w:val="en-AU"/>
        </w:rPr>
        <w:t>fact</w:t>
      </w:r>
      <w:r w:rsidR="004F6936" w:rsidRPr="005915BF">
        <w:rPr>
          <w:i/>
          <w:lang w:val="en-AU"/>
        </w:rPr>
        <w:t>or(</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4B7718F8" w:rsidR="004F6936" w:rsidRDefault="004F6936" w:rsidP="004F6936">
      <w:pPr>
        <w:rPr>
          <w:lang w:val="en-AU"/>
        </w:rPr>
      </w:pPr>
      <w:r>
        <w:rPr>
          <w:lang w:val="en-AU"/>
        </w:rPr>
        <w:t xml:space="preserve">Where a user-supplied CSV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gramStart"/>
      <w:r w:rsidR="00A35875">
        <w:rPr>
          <w:i/>
          <w:lang w:val="en-AU"/>
        </w:rPr>
        <w:t>pa</w:t>
      </w:r>
      <w:r w:rsidR="00A35875" w:rsidRPr="005915BF">
        <w:rPr>
          <w:i/>
          <w:lang w:val="en-AU"/>
        </w:rPr>
        <w:t>rcov(</w:t>
      </w:r>
      <w:proofErr w:type="gramEnd"/>
      <w:r w:rsidR="00A35875" w:rsidRPr="005915BF">
        <w:rPr>
          <w:i/>
          <w:lang w:val="en-AU"/>
        </w:rPr>
        <w:t>)</w:t>
      </w:r>
      <w:r w:rsidR="00A35875">
        <w:rPr>
          <w:lang w:val="en-AU"/>
        </w:rPr>
        <w:t xml:space="preserve"> control variable. Regardless of whether the </w:t>
      </w:r>
      <w:proofErr w:type="gramStart"/>
      <w:r w:rsidR="00A35875">
        <w:rPr>
          <w:i/>
          <w:lang w:val="en-AU"/>
        </w:rPr>
        <w:t>parco</w:t>
      </w:r>
      <w:r w:rsidR="00A35875" w:rsidRPr="005915BF">
        <w:rPr>
          <w:i/>
          <w:lang w:val="en-AU"/>
        </w:rPr>
        <w:t>v(</w:t>
      </w:r>
      <w:proofErr w:type="gram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lastRenderedPageBreak/>
        <w:t xml:space="preserve">Note that the default value for </w:t>
      </w:r>
      <w:r>
        <w:rPr>
          <w:i/>
          <w:lang w:val="en-AU"/>
        </w:rPr>
        <w:t>ies_use_empirical_</w:t>
      </w:r>
      <w:proofErr w:type="gramStart"/>
      <w:r>
        <w:rPr>
          <w:i/>
          <w:lang w:val="en-AU"/>
        </w:rPr>
        <w:t>prior</w:t>
      </w:r>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w:t>
      </w:r>
      <w:proofErr w:type="gramStart"/>
      <w:r w:rsidR="00D33BC5">
        <w:rPr>
          <w:i/>
          <w:lang w:val="en-AU"/>
        </w:rPr>
        <w:t>pri</w:t>
      </w:r>
      <w:r w:rsidR="00D33BC5" w:rsidRPr="005915BF">
        <w:rPr>
          <w:i/>
          <w:lang w:val="en-AU"/>
        </w:rPr>
        <w:t>or(</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20" w:name="_Toc520535318"/>
      <w:r>
        <w:t>9.2.4 Prior Parameter Scaling</w:t>
      </w:r>
      <w:bookmarkEnd w:id="2120"/>
    </w:p>
    <w:p w14:paraId="2CB990C4" w14:textId="7EA3F027" w:rsidR="00D33BC5" w:rsidRDefault="00DD6BFC" w:rsidP="00D33BC5">
      <w:pPr>
        <w:rPr>
          <w:lang w:val="en-AU"/>
        </w:rPr>
      </w:pPr>
      <w:r>
        <w:rPr>
          <w:lang w:val="en-AU"/>
        </w:rPr>
        <w:t>L</w:t>
      </w:r>
      <w:r w:rsidR="001F157E">
        <w:rPr>
          <w:lang w:val="en-AU"/>
        </w:rPr>
        <w:t xml:space="preserve">ike PESTPP 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w:t>
      </w:r>
      <w:proofErr w:type="gramStart"/>
      <w:r w:rsidRPr="001F157E">
        <w:rPr>
          <w:i/>
          <w:lang w:val="en-AU"/>
        </w:rPr>
        <w:t>scalin</w:t>
      </w:r>
      <w:r w:rsidRPr="005C5FA4">
        <w:rPr>
          <w:i/>
          <w:lang w:val="en-AU"/>
        </w:rPr>
        <w:t>g(</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w:t>
      </w:r>
      <w:proofErr w:type="gramStart"/>
      <w:r w:rsidR="00F77B84">
        <w:rPr>
          <w:i/>
          <w:lang w:val="en-AU"/>
        </w:rPr>
        <w:t>scaling</w:t>
      </w:r>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21" w:name="_Toc520535319"/>
      <w:r>
        <w:t>9.2.5 The Marquardt Lambda</w:t>
      </w:r>
      <w:bookmarkEnd w:id="2121"/>
    </w:p>
    <w:p w14:paraId="63D72ACC" w14:textId="1B5BAF3B"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 </w:t>
      </w:r>
      <w:r w:rsidR="00F146C0">
        <w:rPr>
          <w:lang w:val="en-AU"/>
        </w:rPr>
        <w:t>PESTPP 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w:t>
      </w:r>
      <w:proofErr w:type="gramStart"/>
      <w:r w:rsidR="00CC59A9">
        <w:rPr>
          <w:lang w:val="en-AU"/>
        </w:rPr>
        <w:t>environments</w:t>
      </w:r>
      <w:proofErr w:type="gramEnd"/>
      <w:r w:rsidR="00CC59A9">
        <w:rPr>
          <w:lang w:val="en-AU"/>
        </w:rPr>
        <w:t xml:space="preserve">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33AAC799" w:rsidR="003664D7" w:rsidRPr="00FA2529" w:rsidRDefault="007900B0" w:rsidP="00F77B84">
      <w:pPr>
        <w:rPr>
          <w:lang w:val="en-AU"/>
        </w:rPr>
      </w:pPr>
      <w:r>
        <w:rPr>
          <w:lang w:val="en-AU"/>
        </w:rPr>
        <w:lastRenderedPageBreak/>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FA2529">
        <w:rPr>
          <w:lang w:val="en-AU"/>
        </w:rPr>
        <w:t xml:space="preserve"> argument; valid choices for </w:t>
      </w:r>
      <w:r w:rsidR="00FA2529">
        <w:rPr>
          <w:i/>
          <w:lang w:val="en-AU"/>
        </w:rPr>
        <w:t>ies_subset_how</w:t>
      </w:r>
      <w:r w:rsidR="00FA2529">
        <w:rPr>
          <w:lang w:val="en-AU"/>
        </w:rPr>
        <w:t xml:space="preserve"> are “first” (the first </w:t>
      </w:r>
      <w:r w:rsidR="00FA2529">
        <w:rPr>
          <w:i/>
          <w:lang w:val="en-AU"/>
        </w:rPr>
        <w:t>ies_subset_size</w:t>
      </w:r>
      <w:r w:rsidR="00FA2529">
        <w:rPr>
          <w:lang w:val="en-AU"/>
        </w:rPr>
        <w:t xml:space="preserve"> realizations)</w:t>
      </w:r>
      <w:proofErr w:type="gramStart"/>
      <w:r w:rsidR="00FA2529">
        <w:rPr>
          <w:lang w:val="en-AU"/>
        </w:rPr>
        <w:t>,”last</w:t>
      </w:r>
      <w:proofErr w:type="gramEnd"/>
      <w:r w:rsidR="00FA2529">
        <w:rPr>
          <w:lang w:val="en-AU"/>
        </w:rPr>
        <w:t xml:space="preserve">” (the last </w:t>
      </w:r>
      <w:r w:rsidR="00FA2529">
        <w:rPr>
          <w:i/>
          <w:lang w:val="en-AU"/>
        </w:rPr>
        <w:t>ies_subset_size</w:t>
      </w:r>
      <w:r w:rsidR="00FA2529">
        <w:rPr>
          <w:lang w:val="en-AU"/>
        </w:rPr>
        <w:t xml:space="preserve"> realizations) ,”random” (randomly select </w:t>
      </w:r>
      <w:r w:rsidR="00FA2529">
        <w:rPr>
          <w:i/>
          <w:lang w:val="en-AU"/>
        </w:rPr>
        <w:t>ies_subset_size</w:t>
      </w:r>
      <w:r w:rsidR="00FA2529">
        <w:rPr>
          <w:lang w:val="en-AU"/>
        </w:rPr>
        <w:t xml:space="preserve"> realizations each iteration), or “phi_based” (select </w:t>
      </w:r>
      <w:r w:rsidR="00FA2529">
        <w:rPr>
          <w:i/>
          <w:lang w:val="en-AU"/>
        </w:rPr>
        <w:t>ies_subset_size</w:t>
      </w:r>
      <w:r w:rsidR="00FA2529">
        <w:rPr>
          <w:lang w:val="en-AU"/>
        </w:rPr>
        <w:t xml:space="preserve"> realizations across the previous composite phi distribution).</w:t>
      </w:r>
      <w:r w:rsidR="00A55BD4">
        <w:rPr>
          <w:lang w:val="en-AU"/>
        </w:rPr>
        <w:t xml:space="preserve">  Note that if the “base” parameter realization is present, it </w:t>
      </w:r>
      <w:r w:rsidR="00BC0BD7">
        <w:rPr>
          <w:lang w:val="en-AU"/>
        </w:rPr>
        <w:t xml:space="preserve">is </w:t>
      </w:r>
      <w:r w:rsidR="00A55BD4">
        <w:rPr>
          <w:lang w:val="en-AU"/>
        </w:rPr>
        <w:t xml:space="preserve">always included in the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5109F2CA"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w:t>
      </w:r>
      <w:proofErr w:type="gramStart"/>
      <w:r w:rsidRPr="003664D7">
        <w:rPr>
          <w:i/>
          <w:lang w:val="en-AU"/>
        </w:rPr>
        <w:t>size(</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w:t>
      </w:r>
      <w:proofErr w:type="gramStart"/>
      <w:r>
        <w:rPr>
          <w:i/>
          <w:lang w:val="en-AU"/>
        </w:rPr>
        <w:t>mult</w:t>
      </w:r>
      <w:r w:rsidRPr="006C02E1">
        <w:rPr>
          <w:i/>
          <w:lang w:val="en-AU"/>
        </w:rPr>
        <w:t>s(</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w:t>
      </w:r>
      <w:proofErr w:type="gramStart"/>
      <w:r w:rsidR="00757D47">
        <w:rPr>
          <w:i/>
          <w:lang w:val="en-AU"/>
        </w:rPr>
        <w:t>fa</w:t>
      </w:r>
      <w:r w:rsidR="00757D47" w:rsidRPr="006C02E1">
        <w:rPr>
          <w:i/>
          <w:lang w:val="en-AU"/>
        </w:rPr>
        <w:t>c(</w:t>
      </w:r>
      <w:proofErr w:type="gramEnd"/>
      <w:r w:rsidR="00757D47" w:rsidRPr="006C02E1">
        <w:rPr>
          <w:i/>
          <w:lang w:val="en-AU"/>
        </w:rPr>
        <w:t>)</w:t>
      </w:r>
      <w:r w:rsidR="00757D47">
        <w:rPr>
          <w:lang w:val="en-AU"/>
        </w:rPr>
        <w:t xml:space="preserve"> control variable, the same variable that is used by PESTPP. As for </w:t>
      </w:r>
      <w:r w:rsidR="00757D47">
        <w:rPr>
          <w:i/>
          <w:lang w:val="en-AU"/>
        </w:rPr>
        <w:t>ies_lambda_</w:t>
      </w:r>
      <w:proofErr w:type="gramStart"/>
      <w:r w:rsidR="00757D47">
        <w:rPr>
          <w:i/>
          <w:lang w:val="en-AU"/>
        </w:rPr>
        <w:t>mult</w:t>
      </w:r>
      <w:r w:rsidR="00757D47" w:rsidRPr="006C02E1">
        <w:rPr>
          <w:i/>
          <w:lang w:val="en-AU"/>
        </w:rPr>
        <w:t>s(</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w:t>
      </w:r>
      <w:proofErr w:type="gramStart"/>
      <w:r w:rsidR="00C45DF4" w:rsidRPr="009E3311">
        <w:rPr>
          <w:i/>
          <w:lang w:val="en-AU"/>
        </w:rPr>
        <w:t>size</w:t>
      </w:r>
      <w:r w:rsidR="009E3311" w:rsidRPr="009E3311">
        <w:rPr>
          <w:i/>
          <w:lang w:val="en-AU"/>
        </w:rPr>
        <w:t>(</w:t>
      </w:r>
      <w:proofErr w:type="gramEnd"/>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5B3FEF6" w:rsidR="00757D47" w:rsidRDefault="00757D47" w:rsidP="00F77B84">
      <w:pPr>
        <w:rPr>
          <w:lang w:val="en-AU"/>
        </w:rPr>
      </w:pPr>
      <w:r>
        <w:rPr>
          <w:lang w:val="en-AU"/>
        </w:rPr>
        <w:t>The value of the Marquardt lambda to use during the first iteration</w:t>
      </w:r>
      <w:r w:rsidR="0055185E">
        <w:rPr>
          <w:lang w:val="en-AU"/>
        </w:rPr>
        <w:t xml:space="preserve"> of the Kalman smoother process can be</w:t>
      </w:r>
      <w:r>
        <w:rPr>
          <w:lang w:val="en-AU"/>
        </w:rPr>
        <w:t xml:space="preserve"> supplied through the </w:t>
      </w:r>
      <w:r>
        <w:rPr>
          <w:i/>
          <w:lang w:val="en-AU"/>
        </w:rPr>
        <w:t>ies_initial_</w:t>
      </w:r>
      <w:proofErr w:type="gramStart"/>
      <w:r>
        <w:rPr>
          <w:i/>
          <w:lang w:val="en-AU"/>
        </w:rPr>
        <w:t>lambd</w:t>
      </w:r>
      <w:r w:rsidRPr="0055185E">
        <w:rPr>
          <w:i/>
          <w:lang w:val="en-AU"/>
        </w:rPr>
        <w:t>a(</w:t>
      </w:r>
      <w:proofErr w:type="gramEnd"/>
      <w:r w:rsidRPr="0055185E">
        <w:rPr>
          <w:i/>
          <w:lang w:val="en-AU"/>
        </w:rPr>
        <w:t>)</w:t>
      </w:r>
      <w:r>
        <w:rPr>
          <w:lang w:val="en-AU"/>
        </w:rPr>
        <w:t xml:space="preserve"> control variable. Lambda multipliers supplied through </w:t>
      </w:r>
      <w:r>
        <w:rPr>
          <w:i/>
          <w:lang w:val="en-AU"/>
        </w:rPr>
        <w:t>ies_lambda_</w:t>
      </w:r>
      <w:proofErr w:type="gramStart"/>
      <w:r>
        <w:rPr>
          <w:i/>
          <w:lang w:val="en-AU"/>
        </w:rPr>
        <w:t>mult</w:t>
      </w:r>
      <w:r w:rsidRPr="0055185E">
        <w:rPr>
          <w:i/>
          <w:lang w:val="en-AU"/>
        </w:rPr>
        <w:t>s(</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w:t>
      </w:r>
      <w:proofErr w:type="gramStart"/>
      <w:r>
        <w:rPr>
          <w:i/>
          <w:lang w:val="en-AU"/>
        </w:rPr>
        <w:t>lambd</w:t>
      </w:r>
      <w:r w:rsidRPr="0055185E">
        <w:rPr>
          <w:i/>
          <w:lang w:val="en-AU"/>
        </w:rPr>
        <w:t>a(</w:t>
      </w:r>
      <w:proofErr w:type="gram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w:t>
            </w:r>
            <w:proofErr w:type="gramStart"/>
            <w:r w:rsidRPr="00C40A21">
              <w:rPr>
                <w:rFonts w:ascii="Courier New" w:hAnsi="Courier New" w:cs="Courier New"/>
                <w:sz w:val="18"/>
                <w:lang w:val="en-AU"/>
              </w:rPr>
              <w:t>lambda(</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w:t>
            </w:r>
            <w:proofErr w:type="gramStart"/>
            <w:r w:rsidRPr="00C40A21">
              <w:rPr>
                <w:rFonts w:ascii="Courier New" w:hAnsi="Courier New" w:cs="Courier New"/>
                <w:sz w:val="18"/>
                <w:lang w:val="en-AU"/>
              </w:rPr>
              <w:t>size(</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w:t>
            </w:r>
            <w:proofErr w:type="gramStart"/>
            <w:r w:rsidRPr="00C40A21">
              <w:rPr>
                <w:rFonts w:ascii="Courier New" w:hAnsi="Courier New" w:cs="Courier New"/>
                <w:sz w:val="18"/>
                <w:lang w:val="en-AU"/>
              </w:rPr>
              <w:t>mults(</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w:t>
            </w:r>
            <w:proofErr w:type="gramStart"/>
            <w:r w:rsidRPr="00C40A21">
              <w:rPr>
                <w:rFonts w:ascii="Courier New" w:hAnsi="Courier New" w:cs="Courier New"/>
                <w:sz w:val="18"/>
                <w:lang w:val="en-AU"/>
              </w:rPr>
              <w:t>fac(</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lastRenderedPageBreak/>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06D4F74A" w14:textId="6B59AAC1" w:rsidR="00E02613"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ies_accept_phi_</w:t>
      </w:r>
      <w:proofErr w:type="gramStart"/>
      <w:r w:rsidR="00EE1711" w:rsidRPr="003D03F8">
        <w:rPr>
          <w:i/>
          <w:lang w:val="en-AU"/>
        </w:rPr>
        <w:t>fac(</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w:t>
      </w:r>
      <w:proofErr w:type="gramStart"/>
      <w:r w:rsidR="003D03F8">
        <w:rPr>
          <w:i/>
          <w:lang w:val="en-AU"/>
        </w:rPr>
        <w:t>fac(</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0B5FBF">
        <w:rPr>
          <w:lang w:val="en-AU"/>
        </w:rPr>
        <w:t xml:space="preserve">If, after NPHINORED attempts, PESTPP-IES is not able to find a lambda and line search factor for which the objective function is less than </w:t>
      </w:r>
      <w:r w:rsidR="000B5FBF" w:rsidRPr="000B5FBF">
        <w:rPr>
          <w:i/>
          <w:lang w:val="en-AU"/>
        </w:rPr>
        <w:t>ies_accept_</w:t>
      </w:r>
      <w:proofErr w:type="gramStart"/>
      <w:r w:rsidR="000B5FBF" w:rsidRPr="000B5FBF">
        <w:rPr>
          <w:i/>
          <w:lang w:val="en-AU"/>
        </w:rPr>
        <w:t>phi(</w:t>
      </w:r>
      <w:proofErr w:type="gramEnd"/>
      <w:r w:rsidR="000B5FBF" w:rsidRPr="000B5FBF">
        <w:rPr>
          <w:i/>
          <w:lang w:val="en-AU"/>
        </w:rPr>
        <w:t>)</w:t>
      </w:r>
      <w:r w:rsidR="000B5FBF">
        <w:rPr>
          <w:lang w:val="en-AU"/>
        </w:rPr>
        <w:t xml:space="preserve"> times the prevailing objective function for the ensemble subset, it declares the iterative smoothing process to be over and ceases execution. NPHINORED is a termination criterion supplied on the eight </w:t>
      </w:r>
      <w:proofErr w:type="gramStart"/>
      <w:r w:rsidR="000B5FBF">
        <w:rPr>
          <w:lang w:val="en-AU"/>
        </w:rPr>
        <w:t>line</w:t>
      </w:r>
      <w:proofErr w:type="gramEnd"/>
      <w:r w:rsidR="000B5FBF">
        <w:rPr>
          <w:lang w:val="en-AU"/>
        </w:rPr>
        <w:t xml:space="preserv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w:t>
      </w:r>
      <w:proofErr w:type="gramStart"/>
      <w:r w:rsidRPr="000B5FBF">
        <w:rPr>
          <w:i/>
          <w:lang w:val="en-AU"/>
        </w:rPr>
        <w:t>fac(</w:t>
      </w:r>
      <w:proofErr w:type="gram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w:t>
      </w:r>
      <w:proofErr w:type="gramStart"/>
      <w:r w:rsidR="0076541F">
        <w:rPr>
          <w:i/>
          <w:lang w:val="en-AU"/>
        </w:rPr>
        <w:t>fac(</w:t>
      </w:r>
      <w:proofErr w:type="gramEnd"/>
      <w:r w:rsidR="0076541F">
        <w:rPr>
          <w:i/>
          <w:lang w:val="en-AU"/>
        </w:rPr>
        <w:t>)</w:t>
      </w:r>
      <w:r w:rsidR="00320A96">
        <w:rPr>
          <w:lang w:val="en-AU"/>
        </w:rPr>
        <w:t xml:space="preserve"> to its current value. </w:t>
      </w:r>
      <w:r>
        <w:rPr>
          <w:lang w:val="en-AU"/>
        </w:rPr>
        <w:t xml:space="preserve">The default value of </w:t>
      </w:r>
      <w:r>
        <w:rPr>
          <w:i/>
          <w:lang w:val="en-AU"/>
        </w:rPr>
        <w:t>lambda_dec_</w:t>
      </w:r>
      <w:proofErr w:type="gramStart"/>
      <w:r>
        <w:rPr>
          <w:i/>
          <w:lang w:val="en-AU"/>
        </w:rPr>
        <w:t>fac(</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22" w:name="_Toc520535320"/>
      <w:r>
        <w:t>9.2.6 Restarting</w:t>
      </w:r>
      <w:bookmarkEnd w:id="2122"/>
    </w:p>
    <w:p w14:paraId="288ACB3E" w14:textId="77777777" w:rsidR="00EB47DF"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 using the </w:t>
      </w:r>
      <w:r w:rsidRPr="00A13484">
        <w:rPr>
          <w:i/>
          <w:lang w:val="en-AU"/>
        </w:rPr>
        <w:t>ies_parameter_</w:t>
      </w:r>
      <w:proofErr w:type="gramStart"/>
      <w:r w:rsidRPr="00A13484">
        <w:rPr>
          <w:i/>
          <w:lang w:val="en-AU"/>
        </w:rPr>
        <w:t>ense</w:t>
      </w:r>
      <w:r w:rsidR="00FA6513">
        <w:rPr>
          <w:i/>
          <w:lang w:val="en-AU"/>
        </w:rPr>
        <w:t>m</w:t>
      </w:r>
      <w:r w:rsidRPr="00A13484">
        <w:rPr>
          <w:i/>
          <w:lang w:val="en-AU"/>
        </w:rPr>
        <w:t>bles(</w:t>
      </w:r>
      <w:proofErr w:type="gram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w:t>
      </w:r>
      <w:proofErr w:type="gramStart"/>
      <w:r w:rsidR="00DF7A5F" w:rsidRPr="00DF7A5F">
        <w:rPr>
          <w:i/>
          <w:lang w:val="en-AU"/>
        </w:rPr>
        <w:t>en</w:t>
      </w:r>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p>
    <w:p w14:paraId="6FA3E2E9" w14:textId="657186EB"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EB47DF">
        <w:rPr>
          <w:lang w:val="en-AU"/>
        </w:rPr>
        <w:t xml:space="preserve"> (Actually PESTPP-IES will forgive you if model outputs corresponding to zero-weighted observations are also provided in this file.)</w:t>
      </w:r>
      <w:r>
        <w:rPr>
          <w:lang w:val="en-AU"/>
        </w:rPr>
        <w:t xml:space="preserve"> The first row of the</w:t>
      </w:r>
      <w:r w:rsidR="00EB47DF">
        <w:rPr>
          <w:lang w:val="en-AU"/>
        </w:rPr>
        <w:t xml:space="preserve"> CSV</w:t>
      </w:r>
      <w:r>
        <w:rPr>
          <w:lang w:val="en-AU"/>
        </w:rPr>
        <w:t xml:space="preserve"> file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w:t>
      </w:r>
      <w:proofErr w:type="gramStart"/>
      <w:r w:rsidR="001F0D79">
        <w:rPr>
          <w:i/>
          <w:lang w:val="en-AU"/>
        </w:rPr>
        <w:t>ensem</w:t>
      </w:r>
      <w:r w:rsidR="001F0D79" w:rsidRPr="00EB47DF">
        <w:rPr>
          <w:i/>
          <w:lang w:val="en-AU"/>
        </w:rPr>
        <w:t>ble(</w:t>
      </w:r>
      <w:proofErr w:type="gram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 xml:space="preserve">ensemble members in the </w:t>
      </w:r>
      <w:r w:rsidR="001F0D79">
        <w:rPr>
          <w:lang w:val="en-AU"/>
        </w:rPr>
        <w:lastRenderedPageBreak/>
        <w:t>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1F0D79">
        <w:rPr>
          <w:lang w:val="en-AU"/>
        </w:rPr>
        <w:t xml:space="preserve"> keyword.</w:t>
      </w:r>
    </w:p>
    <w:p w14:paraId="6FC1355E" w14:textId="6AFE1DD2"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 files produced by PESTPP-IES have fewer rows than when the PESTPP-IES process commenced.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 with the </w:t>
      </w:r>
      <w:r w:rsidR="0019737E" w:rsidRPr="00B27F24">
        <w:rPr>
          <w:i/>
          <w:lang w:val="en-AU"/>
        </w:rPr>
        <w:t>ies_parameter_</w:t>
      </w:r>
      <w:proofErr w:type="gramStart"/>
      <w:r w:rsidR="0019737E" w:rsidRPr="00B27F24">
        <w:rPr>
          <w:i/>
          <w:lang w:val="en-AU"/>
        </w:rPr>
        <w:t>ensemble(</w:t>
      </w:r>
      <w:proofErr w:type="gramEnd"/>
      <w:r w:rsidR="0019737E" w:rsidRPr="00B27F24">
        <w:rPr>
          <w:i/>
          <w:lang w:val="en-AU"/>
        </w:rPr>
        <w:t>)</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 xml:space="preserve">en() </w:t>
      </w:r>
      <w:r w:rsidR="0019737E" w:rsidRPr="00B27F24">
        <w:rPr>
          <w:lang w:val="en-AU"/>
        </w:rPr>
        <w:t>keywords</w:t>
      </w:r>
      <w:r w:rsidR="00E12A2A">
        <w:rPr>
          <w:lang w:val="en-AU"/>
        </w:rPr>
        <w:t xml:space="preserve"> be the same (these are recorded in the first column of respective CSV files).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w:t>
      </w:r>
      <w:proofErr w:type="gramStart"/>
      <w:r w:rsidR="0019737E" w:rsidRPr="00B27F24">
        <w:rPr>
          <w:i/>
          <w:lang w:val="en-AU"/>
        </w:rPr>
        <w:t>ensemble(</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5DAA411C" w:rsidR="00981E9A" w:rsidRPr="00981E9A"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w:t>
      </w:r>
      <w:proofErr w:type="gramStart"/>
      <w:r w:rsidRPr="00B27F24">
        <w:rPr>
          <w:i/>
          <w:lang w:val="en-AU"/>
        </w:rPr>
        <w:t>ensemble(</w:t>
      </w:r>
      <w:proofErr w:type="gramEnd"/>
      <w:r w:rsidRPr="00B27F24">
        <w:rPr>
          <w:i/>
          <w:lang w:val="en-AU"/>
        </w:rPr>
        <w:t>)</w:t>
      </w:r>
      <w:r>
        <w:rPr>
          <w:lang w:val="en-AU"/>
        </w:rPr>
        <w:t xml:space="preserve"> and</w:t>
      </w:r>
      <w:r w:rsidRPr="00B27F24">
        <w:rPr>
          <w:i/>
          <w:lang w:val="en-AU"/>
        </w:rPr>
        <w:t xml:space="preserve"> ies_restart_</w:t>
      </w:r>
      <w:r w:rsidR="00B27F24">
        <w:rPr>
          <w:i/>
          <w:lang w:val="en-AU"/>
        </w:rPr>
        <w:t>obs_</w:t>
      </w:r>
      <w:r w:rsidRPr="00B27F24">
        <w:rPr>
          <w:i/>
          <w:lang w:val="en-AU"/>
        </w:rPr>
        <w:t>en()</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w:t>
      </w:r>
      <w:proofErr w:type="gramStart"/>
      <w:r w:rsidRPr="00B27F24">
        <w:rPr>
          <w:i/>
          <w:lang w:val="en-AU"/>
        </w:rPr>
        <w:t>ensemble(</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w:t>
      </w:r>
      <w:proofErr w:type="gramStart"/>
      <w:r w:rsidRPr="00B27F24">
        <w:rPr>
          <w:i/>
          <w:lang w:val="en-AU"/>
        </w:rPr>
        <w:t>ensemble(</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p>
    <w:p w14:paraId="7D44F93B" w14:textId="77777777" w:rsidR="001F0D79" w:rsidRDefault="001F0D79" w:rsidP="001F0D79">
      <w:pPr>
        <w:pStyle w:val="Heading3"/>
      </w:pPr>
      <w:bookmarkStart w:id="2123" w:name="_Toc520535321"/>
      <w:r>
        <w:t>9.2.7 Failed Model Runs</w:t>
      </w:r>
      <w:bookmarkEnd w:id="2123"/>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proofErr w:type="gramStart"/>
      <w:r w:rsidRPr="007E2A31">
        <w:rPr>
          <w:i/>
          <w:lang w:val="en-AU"/>
        </w:rPr>
        <w:t>phi(</w:t>
      </w:r>
      <w:proofErr w:type="gramEnd"/>
      <w:r w:rsidRPr="007E2A31">
        <w:rPr>
          <w:i/>
          <w:lang w:val="en-AU"/>
        </w:rPr>
        <w:t>)</w:t>
      </w:r>
      <w:r>
        <w:rPr>
          <w:lang w:val="en-AU"/>
        </w:rPr>
        <w:t xml:space="preserve"> control variable.</w:t>
      </w:r>
    </w:p>
    <w:p w14:paraId="5FF92C47" w14:textId="3FFAC175"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w:t>
      </w:r>
      <w:proofErr w:type="gramStart"/>
      <w:r w:rsidR="004C0628" w:rsidRPr="00AC00F3">
        <w:rPr>
          <w:i/>
          <w:lang w:val="en-AU"/>
        </w:rPr>
        <w:t>fail</w:t>
      </w:r>
      <w:r w:rsidR="00AC00F3" w:rsidRPr="00AC00F3">
        <w:rPr>
          <w:i/>
          <w:lang w:val="en-AU"/>
        </w:rPr>
        <w:t>(</w:t>
      </w:r>
      <w:proofErr w:type="gram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 PESTPP 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4C0628">
        <w:rPr>
          <w:lang w:val="en-AU"/>
        </w:rPr>
        <w:t xml:space="preserve"> PESTPP</w:t>
      </w:r>
      <w:r w:rsidR="00AC00F3">
        <w:rPr>
          <w:lang w:val="en-AU"/>
        </w:rPr>
        <w:t>.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24" w:name="_Toc520535322"/>
      <w:r>
        <w:lastRenderedPageBreak/>
        <w:t>9.2.8 Reporting</w:t>
      </w:r>
      <w:bookmarkEnd w:id="2124"/>
      <w:r>
        <w:t xml:space="preserve"> </w:t>
      </w:r>
    </w:p>
    <w:p w14:paraId="17B09B9B" w14:textId="77777777"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A1B1B">
        <w:rPr>
          <w:lang w:val="en-AU"/>
        </w:rPr>
        <w:t>prediction</w:t>
      </w:r>
      <w:r>
        <w:rPr>
          <w:lang w:val="en-AU"/>
        </w:rPr>
        <w:t xml:space="preserve"> can be </w:t>
      </w:r>
      <w:r w:rsidR="00B97CDB">
        <w:rPr>
          <w:lang w:val="en-AU"/>
        </w:rPr>
        <w:t xml:space="preserve">controlled using the </w:t>
      </w:r>
      <w:r>
        <w:rPr>
          <w:i/>
          <w:lang w:val="en-AU"/>
        </w:rPr>
        <w:t>ies_verbose_</w:t>
      </w:r>
      <w:proofErr w:type="gramStart"/>
      <w:r>
        <w:rPr>
          <w:i/>
          <w:lang w:val="en-AU"/>
        </w:rPr>
        <w:t>leve</w:t>
      </w:r>
      <w:r w:rsidRPr="00B97CDB">
        <w:rPr>
          <w:i/>
          <w:lang w:val="en-AU"/>
        </w:rPr>
        <w:t>l(</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77777777"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files. Parameter sets used in lambda testing can also be recorded if the </w:t>
      </w:r>
      <w:r w:rsidRPr="00256CE7">
        <w:rPr>
          <w:i/>
          <w:lang w:val="en-AU"/>
        </w:rPr>
        <w:t>save_lambda_</w:t>
      </w:r>
      <w:proofErr w:type="gramStart"/>
      <w:r w:rsidRPr="00256CE7">
        <w:rPr>
          <w:i/>
          <w:lang w:val="en-AU"/>
        </w:rPr>
        <w:t>ense</w:t>
      </w:r>
      <w:r w:rsidRPr="00B97CDB">
        <w:rPr>
          <w:i/>
          <w:lang w:val="en-AU"/>
        </w:rPr>
        <w:t>mbles(</w:t>
      </w:r>
      <w:proofErr w:type="gramEnd"/>
      <w:r w:rsidRPr="00B97CDB">
        <w:rPr>
          <w:i/>
          <w:lang w:val="en-AU"/>
        </w:rPr>
        <w:t>)</w:t>
      </w:r>
      <w:r>
        <w:rPr>
          <w:lang w:val="en-AU"/>
        </w:rPr>
        <w:t xml:space="preserve"> control variable is set to “true”.</w:t>
      </w:r>
    </w:p>
    <w:p w14:paraId="70811A08" w14:textId="77777777" w:rsidR="005258CB" w:rsidRDefault="005258CB" w:rsidP="005258CB">
      <w:pPr>
        <w:pStyle w:val="Heading3"/>
      </w:pPr>
      <w:bookmarkStart w:id="2125" w:name="_Toc520535323"/>
      <w:r>
        <w:t>9.2.9 Termination Criteria</w:t>
      </w:r>
      <w:bookmarkEnd w:id="2125"/>
    </w:p>
    <w:p w14:paraId="534A81ED" w14:textId="77777777" w:rsidR="00F40908" w:rsidRDefault="00690A3A" w:rsidP="005258CB">
      <w:pPr>
        <w:rPr>
          <w:lang w:val="en-AU"/>
        </w:rPr>
      </w:pPr>
      <w:r>
        <w:rPr>
          <w:lang w:val="en-AU"/>
        </w:rPr>
        <w:t xml:space="preserve">Like PEST and PESTPP, PESTPP-IES reads termination criteria from the eighth line of the “control data” section of the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w:t>
      </w:r>
      <w:proofErr w:type="gramStart"/>
      <w:r w:rsidRPr="00B3404D">
        <w:rPr>
          <w:i/>
          <w:lang w:val="en-AU"/>
        </w:rPr>
        <w:t>fac(</w:t>
      </w:r>
      <w:proofErr w:type="gram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77777777"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generates the mean parameter set from the random parameter sets that comprise the initial ensemble. It undertakes one model run using this mean</w:t>
      </w:r>
      <w:r w:rsidR="00F91821">
        <w:rPr>
          <w:lang w:val="en-AU"/>
        </w:rPr>
        <w:t xml:space="preserve"> parameter set</w:t>
      </w:r>
      <w:r w:rsidR="002B2881">
        <w:rPr>
          <w:lang w:val="en-AU"/>
        </w:rPr>
        <w:t xml:space="preserve">. It records the </w:t>
      </w:r>
      <w:r w:rsidR="00F91821">
        <w:rPr>
          <w:lang w:val="en-AU"/>
        </w:rPr>
        <w:t>outcomes</w:t>
      </w:r>
      <w:r w:rsidR="002B2881">
        <w:rPr>
          <w:lang w:val="en-AU"/>
        </w:rPr>
        <w:t xml:space="preserve"> of this run</w:t>
      </w:r>
      <w:r w:rsidR="00F91821">
        <w:rPr>
          <w:lang w:val="en-AU"/>
        </w:rPr>
        <w:t>,</w:t>
      </w:r>
      <w:r w:rsidR="002B2881">
        <w:rPr>
          <w:lang w:val="en-AU"/>
        </w:rPr>
        <w:t xml:space="preserve"> and then ceases execution. </w:t>
      </w:r>
    </w:p>
    <w:p w14:paraId="1CF8EC50" w14:textId="20F4CC4F" w:rsidR="00DC6904" w:rsidRDefault="00DC6904" w:rsidP="00DC6904">
      <w:pPr>
        <w:pStyle w:val="Heading2"/>
      </w:pPr>
      <w:bookmarkStart w:id="2126" w:name="_Toc520535324"/>
      <w:r>
        <w:t>9.</w:t>
      </w:r>
      <w:r w:rsidR="000E523B">
        <w:t>3</w:t>
      </w:r>
      <w:r>
        <w:t xml:space="preserve"> PESTPP</w:t>
      </w:r>
      <w:r w:rsidR="00F40908">
        <w:t>-IES</w:t>
      </w:r>
      <w:r>
        <w:t xml:space="preserve"> Output Files</w:t>
      </w:r>
      <w:bookmarkEnd w:id="2126"/>
    </w:p>
    <w:p w14:paraId="148E704A" w14:textId="77777777" w:rsidR="00E67FEA" w:rsidRDefault="00E67FEA" w:rsidP="00E67FEA">
      <w:pPr>
        <w:pStyle w:val="Heading3"/>
      </w:pPr>
      <w:bookmarkStart w:id="2127" w:name="_Toc520535325"/>
      <w:r>
        <w:t>9.</w:t>
      </w:r>
      <w:r w:rsidR="000E523B">
        <w:t>3</w:t>
      </w:r>
      <w:r>
        <w:t>.1 CSV Output Files</w:t>
      </w:r>
      <w:bookmarkEnd w:id="2127"/>
    </w:p>
    <w:p w14:paraId="37767557" w14:textId="77777777" w:rsidR="001F0283"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 Some of these</w:t>
      </w:r>
      <w:r w:rsidR="000E523B">
        <w:rPr>
          <w:lang w:val="en-AU"/>
        </w:rPr>
        <w:t xml:space="preserve"> files</w:t>
      </w:r>
      <w:r w:rsidR="001F0283">
        <w:rPr>
          <w:lang w:val="en-AU"/>
        </w:rPr>
        <w:t xml:space="preserve"> list values of parameters and </w:t>
      </w:r>
      <w:r w:rsidR="00811BAE">
        <w:rPr>
          <w:lang w:val="en-AU"/>
        </w:rPr>
        <w:t xml:space="preserve">corresponding </w:t>
      </w:r>
      <w:r w:rsidR="001F0283">
        <w:rPr>
          <w:lang w:val="en-AU"/>
        </w:rPr>
        <w:t>model output</w:t>
      </w:r>
      <w:r w:rsidR="00811BAE">
        <w:rPr>
          <w:lang w:val="en-AU"/>
        </w:rPr>
        <w:t>s</w:t>
      </w:r>
      <w:r w:rsidR="001F0283">
        <w:rPr>
          <w:lang w:val="en-AU"/>
        </w:rPr>
        <w:t>.</w:t>
      </w:r>
      <w:r w:rsidR="00811BAE">
        <w:rPr>
          <w:lang w:val="en-AU"/>
        </w:rPr>
        <w:t xml:space="preserve"> Others list objective functions and related quantities.</w:t>
      </w:r>
      <w:r w:rsidR="002B2881">
        <w:rPr>
          <w:lang w:val="en-AU"/>
        </w:rPr>
        <w:t xml:space="preserve"> These files are ready for immediate </w:t>
      </w:r>
      <w:r w:rsidR="000E523B">
        <w:rPr>
          <w:lang w:val="en-AU"/>
        </w:rPr>
        <w:t>inspection</w:t>
      </w:r>
      <w:r w:rsidR="002B2881">
        <w:rPr>
          <w:lang w:val="en-AU"/>
        </w:rPr>
        <w:t xml:space="preserve"> and processing in a spreadsheet package such as</w:t>
      </w:r>
      <w:r w:rsidR="000E523B">
        <w:rPr>
          <w:lang w:val="en-AU"/>
        </w:rPr>
        <w:t xml:space="preserve"> Microsoft</w:t>
      </w:r>
      <w:r w:rsidR="002B2881">
        <w:rPr>
          <w:lang w:val="en-AU"/>
        </w:rPr>
        <w:t xml:space="preserve"> EXCEL.</w:t>
      </w:r>
      <w:r w:rsidR="001F0283">
        <w:rPr>
          <w:lang w:val="en-AU"/>
        </w:rPr>
        <w:t xml:space="preserve"> </w:t>
      </w:r>
      <w:r w:rsidR="002B2881">
        <w:rPr>
          <w:lang w:val="en-AU"/>
        </w:rPr>
        <w:t>CSV</w:t>
      </w:r>
      <w:r w:rsidR="000E523B">
        <w:rPr>
          <w:lang w:val="en-AU"/>
        </w:rPr>
        <w:t xml:space="preserve"> files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p>
    <w:p w14:paraId="568055C2" w14:textId="77777777" w:rsidR="005258CB" w:rsidRPr="001F0283" w:rsidRDefault="001F0283" w:rsidP="005258CB">
      <w:pPr>
        <w:rPr>
          <w:lang w:val="en-AU"/>
        </w:rPr>
      </w:pPr>
      <w:r>
        <w:rPr>
          <w:lang w:val="en-AU"/>
        </w:rPr>
        <w:lastRenderedPageBreak/>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649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77777777"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7777777"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77777777" w:rsidR="005258CB" w:rsidRPr="00C40A21" w:rsidRDefault="002B2881" w:rsidP="00AE1165">
            <w:pPr>
              <w:rPr>
                <w:rFonts w:ascii="Arial" w:hAnsi="Arial" w:cs="Arial"/>
                <w:i/>
                <w:sz w:val="18"/>
              </w:rPr>
            </w:pPr>
            <w:r w:rsidRPr="00C40A21">
              <w:rPr>
                <w:rFonts w:ascii="Arial" w:hAnsi="Arial" w:cs="Arial"/>
                <w:i/>
                <w:sz w:val="18"/>
              </w:rPr>
              <w:t>case.base.obs.csv</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77777777"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w:t>
            </w:r>
            <w:proofErr w:type="gramStart"/>
            <w:r w:rsidRPr="00C40A21">
              <w:rPr>
                <w:rFonts w:ascii="Arial" w:hAnsi="Arial" w:cs="Arial"/>
                <w:i/>
                <w:sz w:val="18"/>
                <w:lang w:val="en-AU"/>
              </w:rPr>
              <w:t>ensembles(</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proofErr w:type="gramStart"/>
            <w:r w:rsidR="00F40908">
              <w:rPr>
                <w:rFonts w:ascii="Arial" w:hAnsi="Arial" w:cs="Arial"/>
                <w:sz w:val="18"/>
              </w:rPr>
              <w:t>t</w:t>
            </w:r>
            <w:r>
              <w:rPr>
                <w:rFonts w:ascii="Arial" w:hAnsi="Arial" w:cs="Arial"/>
                <w:sz w:val="18"/>
              </w:rPr>
              <w:t>his measures discrepancies</w:t>
            </w:r>
            <w:proofErr w:type="gramEnd"/>
            <w:r>
              <w:rPr>
                <w:rFonts w:ascii="Arial" w:hAnsi="Arial" w:cs="Arial"/>
                <w:sz w:val="18"/>
              </w:rPr>
              <w:t xml:space="preserve">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63C33E0E"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 and observation ensembles, i.e. the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 xml:space="preserve">For a particular </w:t>
            </w:r>
            <w:proofErr w:type="gramStart"/>
            <w:r w:rsidR="00F71E3E" w:rsidRPr="00C40A21">
              <w:rPr>
                <w:rFonts w:ascii="Arial" w:hAnsi="Arial" w:cs="Arial"/>
                <w:sz w:val="18"/>
              </w:rPr>
              <w:t>realization</w:t>
            </w:r>
            <w:proofErr w:type="gramEnd"/>
            <w:r w:rsidR="00F71E3E" w:rsidRPr="00C40A21">
              <w:rPr>
                <w:rFonts w:ascii="Arial" w:hAnsi="Arial" w:cs="Arial"/>
                <w:sz w:val="18"/>
              </w:rPr>
              <w:t xml:space="preserve">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w:t>
            </w:r>
            <w:proofErr w:type="gramStart"/>
            <w:r w:rsidRPr="00C40A21">
              <w:rPr>
                <w:rFonts w:ascii="Arial" w:hAnsi="Arial" w:cs="Arial"/>
                <w:i/>
                <w:sz w:val="18"/>
              </w:rPr>
              <w:t>frac(</w:t>
            </w:r>
            <w:proofErr w:type="gramEnd"/>
            <w:r w:rsidRPr="00C40A21">
              <w:rPr>
                <w:rFonts w:ascii="Arial" w:hAnsi="Arial" w:cs="Arial"/>
                <w:i/>
                <w:sz w:val="18"/>
              </w:rPr>
              <w:t>)</w:t>
            </w:r>
            <w:r w:rsidRPr="00C40A21">
              <w:rPr>
                <w:rFonts w:ascii="Arial" w:hAnsi="Arial" w:cs="Arial"/>
                <w:sz w:val="18"/>
              </w:rPr>
              <w:t xml:space="preserve"> control variable. </w:t>
            </w:r>
          </w:p>
        </w:tc>
      </w:tr>
    </w:tbl>
    <w:p w14:paraId="00E2957A" w14:textId="77777777" w:rsidR="005258CB" w:rsidRPr="00D41EBA" w:rsidRDefault="005258CB" w:rsidP="005258CB">
      <w:pPr>
        <w:pStyle w:val="Caption"/>
        <w:rPr>
          <w:lang w:val="en-AU"/>
        </w:rPr>
      </w:pPr>
      <w:r>
        <w:t xml:space="preserve">Table </w:t>
      </w:r>
      <w:r w:rsidR="00F71E3E">
        <w:t>9</w:t>
      </w:r>
      <w:r>
        <w:t>.</w:t>
      </w:r>
      <w:r w:rsidR="007F2918">
        <w:t>2</w:t>
      </w:r>
      <w:r>
        <w:t xml:space="preserve"> </w:t>
      </w:r>
      <w:r w:rsidR="00F71E3E">
        <w:t>CSV 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28" w:name="_Toc520535326"/>
      <w:r>
        <w:t>9.</w:t>
      </w:r>
      <w:r w:rsidR="008F76E7">
        <w:t>3</w:t>
      </w:r>
      <w:r>
        <w:t>.2 Non-CSV Output Files</w:t>
      </w:r>
      <w:bookmarkEnd w:id="2128"/>
    </w:p>
    <w:p w14:paraId="3296BB4B" w14:textId="77777777" w:rsidR="00E67FEA" w:rsidRDefault="00965D74" w:rsidP="00CC6B47">
      <w:pPr>
        <w:rPr>
          <w:lang w:val="en-AU"/>
        </w:rPr>
      </w:pPr>
      <w:r>
        <w:rPr>
          <w:lang w:val="en-AU"/>
        </w:rPr>
        <w:t xml:space="preserve"> </w:t>
      </w:r>
      <w:r w:rsidR="00CC6B47">
        <w:rPr>
          <w:lang w:val="en-AU"/>
        </w:rPr>
        <w:t>Non-CSV output files written by PESTPP-IES are listed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lastRenderedPageBreak/>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bl>
    <w:p w14:paraId="587F3515" w14:textId="77777777" w:rsidR="00965D74" w:rsidRDefault="00CC6B47" w:rsidP="00CC6B47">
      <w:pPr>
        <w:pStyle w:val="Caption"/>
        <w:rPr>
          <w:lang w:val="en-AU"/>
        </w:rPr>
      </w:pPr>
      <w:r>
        <w:t>Table 9.</w:t>
      </w:r>
      <w:r w:rsidR="007F2918">
        <w:t>3</w:t>
      </w:r>
      <w:r>
        <w:t xml:space="preserve"> Non-CSV files written by PESTPP-IES. It is assumed that the name of the PEST control file is </w:t>
      </w:r>
      <w:r>
        <w:rPr>
          <w:i/>
        </w:rPr>
        <w:t>case.pst</w:t>
      </w:r>
      <w:r>
        <w:t>.</w:t>
      </w:r>
    </w:p>
    <w:p w14:paraId="2324585F" w14:textId="77777777" w:rsidR="00CC6B47" w:rsidRDefault="003043DC" w:rsidP="00CC6B47">
      <w:pPr>
        <w:pStyle w:val="Heading2"/>
      </w:pPr>
      <w:bookmarkStart w:id="2129" w:name="_Toc520535327"/>
      <w:r>
        <w:t>9</w:t>
      </w:r>
      <w:r w:rsidR="00CC6B47">
        <w:t>.</w:t>
      </w:r>
      <w:r w:rsidR="008F76E7">
        <w:t>4</w:t>
      </w:r>
      <w:r w:rsidR="00CC6B47">
        <w:t xml:space="preserve"> Summary of Control Variables</w:t>
      </w:r>
      <w:bookmarkEnd w:id="2129"/>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156"/>
        <w:gridCol w:w="4878"/>
      </w:tblGrid>
      <w:tr w:rsidR="00CC6B47" w14:paraId="0BF2453D" w14:textId="77777777" w:rsidTr="00FA2529">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098"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936"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FA2529">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w:t>
            </w:r>
            <w:proofErr w:type="gramStart"/>
            <w:r w:rsidRPr="00C40A21">
              <w:rPr>
                <w:rFonts w:ascii="Calibri" w:hAnsi="Calibri"/>
                <w:i/>
                <w:sz w:val="18"/>
                <w:lang w:val="en-AU"/>
              </w:rPr>
              <w:t>reals(</w:t>
            </w:r>
            <w:proofErr w:type="gramEnd"/>
            <w:r w:rsidRPr="00C40A21">
              <w:rPr>
                <w:rFonts w:ascii="Calibri" w:hAnsi="Calibri"/>
                <w:i/>
                <w:sz w:val="18"/>
                <w:lang w:val="en-AU"/>
              </w:rPr>
              <w:t>50)</w:t>
            </w:r>
          </w:p>
        </w:tc>
        <w:tc>
          <w:tcPr>
            <w:tcW w:w="1098"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936"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FA2529">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gramStart"/>
            <w:r w:rsidRPr="00C40A21">
              <w:rPr>
                <w:rFonts w:ascii="Calibri" w:hAnsi="Calibri"/>
                <w:i/>
                <w:sz w:val="18"/>
                <w:lang w:val="en-AU"/>
              </w:rPr>
              <w:t>parcov(</w:t>
            </w:r>
            <w:proofErr w:type="gramEnd"/>
            <w:r w:rsidRPr="00C40A21">
              <w:rPr>
                <w:rFonts w:ascii="Calibri" w:hAnsi="Calibri"/>
                <w:i/>
                <w:sz w:val="18"/>
                <w:lang w:val="en-AU"/>
              </w:rPr>
              <w:t>)</w:t>
            </w:r>
          </w:p>
        </w:tc>
        <w:tc>
          <w:tcPr>
            <w:tcW w:w="1098"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5BCAA39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.unc</w:t>
            </w:r>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xml:space="preserve">) or a binary file which observes the same protocol as a Jacobian matrix file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FA2529">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w:t>
            </w:r>
            <w:proofErr w:type="gramStart"/>
            <w:r w:rsidRPr="00AB1313">
              <w:rPr>
                <w:rFonts w:ascii="Calibri" w:hAnsi="Calibri"/>
                <w:i/>
                <w:sz w:val="18"/>
                <w:lang w:val="en-AU"/>
              </w:rPr>
              <w:t>range(</w:t>
            </w:r>
            <w:proofErr w:type="gramEnd"/>
            <w:r w:rsidRPr="00AB1313">
              <w:rPr>
                <w:rFonts w:ascii="Calibri" w:hAnsi="Calibri"/>
                <w:i/>
                <w:sz w:val="18"/>
                <w:lang w:val="en-AU"/>
              </w:rPr>
              <w:t>4.0)</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936"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FA2529">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w:t>
            </w:r>
            <w:proofErr w:type="gramStart"/>
            <w:r w:rsidRPr="00C40A21">
              <w:rPr>
                <w:rFonts w:ascii="Calibri" w:hAnsi="Calibri"/>
                <w:i/>
                <w:sz w:val="18"/>
                <w:lang w:val="en-AU"/>
              </w:rPr>
              <w:t>ensemble(</w:t>
            </w:r>
            <w:proofErr w:type="gramEnd"/>
            <w:r w:rsidRPr="00C40A21">
              <w:rPr>
                <w:rFonts w:ascii="Calibri" w:hAnsi="Calibri"/>
                <w:i/>
                <w:sz w:val="18"/>
                <w:lang w:val="en-AU"/>
              </w:rPr>
              <w:t>)</w:t>
            </w:r>
          </w:p>
        </w:tc>
        <w:tc>
          <w:tcPr>
            <w:tcW w:w="1098"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39DA2EA6"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 CSV file</w:t>
            </w:r>
            <w:r w:rsidR="006E52B6" w:rsidRPr="00C40A21">
              <w:rPr>
                <w:rFonts w:ascii="Calibri" w:hAnsi="Calibri" w:cs="Calibri"/>
                <w:sz w:val="18"/>
                <w:lang w:val="en-AU"/>
              </w:rPr>
              <w:t xml:space="preserve"> containing user-supplied parameter realizations comprising the initial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FA2529">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w:t>
            </w:r>
            <w:proofErr w:type="gramStart"/>
            <w:r w:rsidRPr="00C40A21">
              <w:rPr>
                <w:rFonts w:ascii="Calibri" w:hAnsi="Calibri"/>
                <w:i/>
                <w:sz w:val="18"/>
                <w:lang w:val="en-AU"/>
              </w:rPr>
              <w:t>ensemble(</w:t>
            </w:r>
            <w:proofErr w:type="gramEnd"/>
            <w:r w:rsidRPr="00C40A21">
              <w:rPr>
                <w:rFonts w:ascii="Calibri" w:hAnsi="Calibri"/>
                <w:i/>
                <w:sz w:val="18"/>
                <w:lang w:val="en-AU"/>
              </w:rPr>
              <w:t>)</w:t>
            </w:r>
          </w:p>
        </w:tc>
        <w:tc>
          <w:tcPr>
            <w:tcW w:w="1098"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69CABDF1"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CSV file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FA2529">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098"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936"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FA2529">
        <w:trPr>
          <w:cantSplit/>
        </w:trPr>
        <w:tc>
          <w:tcPr>
            <w:tcW w:w="2982" w:type="dxa"/>
            <w:shd w:val="clear" w:color="auto" w:fill="auto"/>
          </w:tcPr>
          <w:p w14:paraId="2DC8A6A8" w14:textId="77777777" w:rsidR="006E52B6" w:rsidRPr="00C40A21" w:rsidRDefault="006E52B6" w:rsidP="00AE1165">
            <w:pPr>
              <w:rPr>
                <w:rFonts w:ascii="Calibri" w:hAnsi="Calibri"/>
                <w:sz w:val="18"/>
                <w:lang w:val="en-AU"/>
              </w:rPr>
            </w:pPr>
            <w:r w:rsidRPr="00C40A21">
              <w:rPr>
                <w:rFonts w:ascii="Calibri" w:hAnsi="Calibri"/>
                <w:i/>
                <w:sz w:val="18"/>
                <w:lang w:val="en-AU"/>
              </w:rPr>
              <w:lastRenderedPageBreak/>
              <w:t>ies_restart_obs_</w:t>
            </w:r>
            <w:proofErr w:type="gramStart"/>
            <w:r w:rsidRPr="00C40A21">
              <w:rPr>
                <w:rFonts w:ascii="Calibri" w:hAnsi="Calibri"/>
                <w:i/>
                <w:sz w:val="18"/>
                <w:lang w:val="en-AU"/>
              </w:rPr>
              <w:t>en(</w:t>
            </w:r>
            <w:proofErr w:type="gramEnd"/>
            <w:r w:rsidRPr="00C40A21">
              <w:rPr>
                <w:rFonts w:ascii="Calibri" w:hAnsi="Calibri"/>
                <w:i/>
                <w:sz w:val="18"/>
                <w:lang w:val="en-AU"/>
              </w:rPr>
              <w:t>)</w:t>
            </w:r>
          </w:p>
        </w:tc>
        <w:tc>
          <w:tcPr>
            <w:tcW w:w="1098"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08D5E4E6" w14:textId="56A44C84"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CSV file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p>
        </w:tc>
      </w:tr>
      <w:tr w:rsidR="00CC6B47" w14:paraId="0BFA36A6" w14:textId="77777777" w:rsidTr="00FA2529">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098"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936"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FA2529">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gramEnd"/>
            <w:r w:rsidR="00926D64" w:rsidRPr="00C40A21">
              <w:rPr>
                <w:rFonts w:ascii="Calibri" w:hAnsi="Calibri" w:cs="Calibri"/>
                <w:i/>
                <w:sz w:val="18"/>
                <w:lang w:val="en-AU"/>
              </w:rPr>
              <w:t>)</w:t>
            </w:r>
          </w:p>
        </w:tc>
        <w:tc>
          <w:tcPr>
            <w:tcW w:w="1098"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936"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FA2529">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w:t>
            </w:r>
            <w:proofErr w:type="gramStart"/>
            <w:r w:rsidRPr="00C40A21">
              <w:rPr>
                <w:rFonts w:ascii="Calibri" w:hAnsi="Calibri" w:cs="Calibri"/>
                <w:i/>
                <w:sz w:val="18"/>
                <w:lang w:val="en-AU"/>
              </w:rPr>
              <w:t>mults(</w:t>
            </w:r>
            <w:proofErr w:type="gramEnd"/>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098"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936"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FA2529">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w:t>
            </w:r>
            <w:proofErr w:type="gramStart"/>
            <w:r w:rsidRPr="00C40A21">
              <w:rPr>
                <w:rFonts w:ascii="Calibri" w:hAnsi="Calibri"/>
                <w:i/>
                <w:sz w:val="18"/>
                <w:lang w:val="en-AU"/>
              </w:rPr>
              <w:t>fac(</w:t>
            </w:r>
            <w:proofErr w:type="gramEnd"/>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098"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936"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FA2529">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098"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936"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FA2529">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098"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936"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FA2529">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gramEnd"/>
            <w:r w:rsidR="00F20DCB" w:rsidRPr="00C40A21">
              <w:rPr>
                <w:rFonts w:ascii="Calibri" w:hAnsi="Calibri" w:cs="Calibri"/>
                <w:i/>
                <w:sz w:val="18"/>
                <w:lang w:val="en-AU"/>
              </w:rPr>
              <w:t>0.0)</w:t>
            </w:r>
          </w:p>
        </w:tc>
        <w:tc>
          <w:tcPr>
            <w:tcW w:w="1098"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936"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FA2529">
        <w:trPr>
          <w:cantSplit/>
        </w:trPr>
        <w:tc>
          <w:tcPr>
            <w:tcW w:w="2982" w:type="dxa"/>
            <w:shd w:val="clear" w:color="auto" w:fill="auto"/>
          </w:tcPr>
          <w:p w14:paraId="00BCCBCF" w14:textId="7777777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30)</w:t>
            </w:r>
          </w:p>
        </w:tc>
        <w:tc>
          <w:tcPr>
            <w:tcW w:w="1098"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936"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F20DCB" w14:paraId="3F2ECA4A" w14:textId="77777777" w:rsidTr="00FA2529">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098"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FA2529">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098"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FA2529">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098"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2B15EC89" w14:textId="57D1E280"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 files that record parameter realizations used when testing different Marquardt lambdas</w:t>
            </w:r>
            <w:r w:rsidR="00F40908">
              <w:rPr>
                <w:rFonts w:ascii="Calibri" w:hAnsi="Calibri" w:cs="Calibri"/>
                <w:sz w:val="18"/>
                <w:lang w:val="en-AU"/>
              </w:rPr>
              <w:t>.</w:t>
            </w:r>
          </w:p>
        </w:tc>
      </w:tr>
      <w:tr w:rsidR="00733122" w14:paraId="7352D357" w14:textId="77777777" w:rsidTr="00FA2529">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gramEnd"/>
            <w:r w:rsidR="00733122" w:rsidRPr="00C40A21">
              <w:rPr>
                <w:rFonts w:ascii="Calibri" w:hAnsi="Calibri"/>
                <w:i/>
                <w:sz w:val="18"/>
                <w:lang w:val="en-AU"/>
              </w:rPr>
              <w:t>1)</w:t>
            </w:r>
          </w:p>
        </w:tc>
        <w:tc>
          <w:tcPr>
            <w:tcW w:w="1098"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936"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FA2529">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gramEnd"/>
            <w:r w:rsidR="00576966">
              <w:rPr>
                <w:rFonts w:ascii="Calibri" w:hAnsi="Calibri"/>
                <w:i/>
                <w:sz w:val="18"/>
                <w:lang w:val="en-AU"/>
              </w:rPr>
              <w:t>1.05)</w:t>
            </w:r>
          </w:p>
        </w:tc>
        <w:tc>
          <w:tcPr>
            <w:tcW w:w="1098"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936"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FA2529">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gramEnd"/>
            <w:r w:rsidR="00576966">
              <w:rPr>
                <w:rFonts w:ascii="Calibri" w:hAnsi="Calibri"/>
                <w:i/>
                <w:sz w:val="18"/>
                <w:lang w:val="en-AU"/>
              </w:rPr>
              <w:t>0.75)</w:t>
            </w:r>
          </w:p>
        </w:tc>
        <w:tc>
          <w:tcPr>
            <w:tcW w:w="1098"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936"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FA2529">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es_lambda_inc_</w:t>
            </w:r>
            <w:proofErr w:type="gramStart"/>
            <w:r w:rsidR="00576966">
              <w:rPr>
                <w:rFonts w:ascii="Calibri" w:hAnsi="Calibri"/>
                <w:i/>
                <w:sz w:val="18"/>
                <w:lang w:val="en-AU"/>
              </w:rPr>
              <w:t>fac(</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098"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936"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FA2529">
        <w:trPr>
          <w:cantSplit/>
        </w:trPr>
        <w:tc>
          <w:tcPr>
            <w:tcW w:w="2982" w:type="dxa"/>
            <w:shd w:val="clear" w:color="auto" w:fill="auto"/>
          </w:tcPr>
          <w:p w14:paraId="19ED53ED" w14:textId="1F66BA75"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A55BD4">
              <w:rPr>
                <w:rFonts w:ascii="Calibri" w:hAnsi="Calibri"/>
                <w:i/>
                <w:sz w:val="18"/>
                <w:lang w:val="en-AU"/>
              </w:rPr>
              <w:t>phi_based</w:t>
            </w:r>
            <w:r w:rsidR="00FA2529">
              <w:rPr>
                <w:rFonts w:ascii="Calibri" w:hAnsi="Calibri"/>
                <w:i/>
                <w:sz w:val="18"/>
                <w:lang w:val="en-AU"/>
              </w:rPr>
              <w:t>)</w:t>
            </w:r>
          </w:p>
        </w:tc>
        <w:tc>
          <w:tcPr>
            <w:tcW w:w="1098" w:type="dxa"/>
            <w:shd w:val="clear" w:color="auto" w:fill="auto"/>
          </w:tcPr>
          <w:p w14:paraId="1801EB32" w14:textId="77777777" w:rsidR="00FA2529" w:rsidRDefault="00FA2529" w:rsidP="00AE1165">
            <w:pPr>
              <w:rPr>
                <w:rFonts w:ascii="Calibri" w:hAnsi="Calibri" w:cs="Calibri"/>
                <w:sz w:val="18"/>
              </w:rPr>
            </w:pPr>
            <w:r>
              <w:rPr>
                <w:rFonts w:ascii="Calibri" w:hAnsi="Calibri" w:cs="Calibri"/>
                <w:sz w:val="18"/>
              </w:rPr>
              <w:t>“first”</w:t>
            </w:r>
            <w:proofErr w:type="gramStart"/>
            <w:r>
              <w:rPr>
                <w:rFonts w:ascii="Calibri" w:hAnsi="Calibri" w:cs="Calibri"/>
                <w:sz w:val="18"/>
              </w:rPr>
              <w:t>,”last</w:t>
            </w:r>
            <w:proofErr w:type="gramEnd"/>
            <w:r>
              <w:rPr>
                <w:rFonts w:ascii="Calibri" w:hAnsi="Calibri" w:cs="Calibri"/>
                <w:sz w:val="18"/>
              </w:rPr>
              <w:t>”,</w:t>
            </w:r>
          </w:p>
          <w:p w14:paraId="0D062F9F" w14:textId="77777777" w:rsidR="00FA2529" w:rsidRDefault="00FA2529" w:rsidP="00AE1165">
            <w:pPr>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AE1165">
            <w:pPr>
              <w:rPr>
                <w:rFonts w:ascii="Calibri" w:hAnsi="Calibri" w:cs="Calibri"/>
                <w:sz w:val="18"/>
              </w:rPr>
            </w:pPr>
            <w:proofErr w:type="gramStart"/>
            <w:r>
              <w:rPr>
                <w:rFonts w:ascii="Calibri" w:hAnsi="Calibri" w:cs="Calibri"/>
                <w:sz w:val="18"/>
              </w:rPr>
              <w:t>”phi</w:t>
            </w:r>
            <w:proofErr w:type="gramEnd"/>
            <w:r>
              <w:rPr>
                <w:rFonts w:ascii="Calibri" w:hAnsi="Calibri" w:cs="Calibri"/>
                <w:sz w:val="18"/>
              </w:rPr>
              <w:t>_based</w:t>
            </w:r>
          </w:p>
        </w:tc>
        <w:tc>
          <w:tcPr>
            <w:tcW w:w="4936" w:type="dxa"/>
            <w:shd w:val="clear" w:color="auto" w:fill="auto"/>
          </w:tcPr>
          <w:p w14:paraId="21E40549" w14:textId="649F16CD"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p>
        </w:tc>
      </w:tr>
      <w:tr w:rsidR="002E577A" w14:paraId="7F32171D" w14:textId="77777777" w:rsidTr="00FA2529">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098"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936" w:type="dxa"/>
            <w:shd w:val="clear" w:color="auto" w:fill="auto"/>
          </w:tcPr>
          <w:p w14:paraId="52A42BD3" w14:textId="565DC7EC"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.mat</w:t>
            </w:r>
            <w:proofErr w:type="gramEnd"/>
            <w:r>
              <w:rPr>
                <w:rFonts w:ascii="Calibri" w:hAnsi="Calibri" w:cs="Calibri"/>
                <w:sz w:val="18"/>
                <w:lang w:val="en-AU"/>
              </w:rPr>
              <w:t xml:space="preserve"> is an ASCII matrix file, .jcb/.jco is a jacobian binary format and .csv is a comma-separated value file.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30" w:name="_Toc520535328"/>
      <w:r>
        <w:lastRenderedPageBreak/>
        <w:t>10. PESTPP-SWP</w:t>
      </w:r>
      <w:bookmarkEnd w:id="2130"/>
    </w:p>
    <w:p w14:paraId="77590EE7" w14:textId="77777777" w:rsidR="00975E92" w:rsidRDefault="006210E5" w:rsidP="006210E5">
      <w:pPr>
        <w:pStyle w:val="Heading2"/>
      </w:pPr>
      <w:bookmarkStart w:id="2131" w:name="_Toc520535329"/>
      <w:r>
        <w:t>10.1 Introduction</w:t>
      </w:r>
      <w:bookmarkEnd w:id="2131"/>
    </w:p>
    <w:p w14:paraId="2E9DA656" w14:textId="0D057C4D"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D37FA">
        <w:rPr>
          <w:lang w:val="en-AU"/>
        </w:rPr>
        <w:t>. It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32" w:name="_Toc520535330"/>
      <w:r>
        <w:t>10.2 Using PESTPP-SWP</w:t>
      </w:r>
      <w:bookmarkEnd w:id="2132"/>
    </w:p>
    <w:p w14:paraId="6CF3BCEF" w14:textId="77777777"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the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77777777" w:rsidR="00CD0413" w:rsidRPr="00AB4AEF" w:rsidRDefault="00CD0413" w:rsidP="00CD0413">
      <w:pPr>
        <w:rPr>
          <w:lang w:val="en-AU"/>
        </w:rPr>
      </w:pPr>
      <w:r>
        <w:rPr>
          <w:lang w:val="en-AU"/>
        </w:rPr>
        <w:t xml:space="preserve">PESTPP-SWP is directed to a comma-delimited input file through the value supplied for </w:t>
      </w:r>
      <w:r w:rsidR="001D5847">
        <w:rPr>
          <w:lang w:val="en-AU"/>
        </w:rPr>
        <w:t>its</w:t>
      </w:r>
      <w:r>
        <w:rPr>
          <w:lang w:val="en-AU"/>
        </w:rPr>
        <w:t xml:space="preserve"> </w:t>
      </w:r>
      <w:r>
        <w:rPr>
          <w:i/>
          <w:lang w:val="en-AU"/>
        </w:rPr>
        <w:t>sweep_parameter_csv</w:t>
      </w:r>
      <w:r w:rsidRPr="001D5847">
        <w:rPr>
          <w:i/>
          <w:lang w:val="en-AU"/>
        </w:rPr>
        <w:t>_</w:t>
      </w:r>
      <w:proofErr w:type="gramStart"/>
      <w:r w:rsidRPr="001D5847">
        <w:rPr>
          <w:i/>
          <w:lang w:val="en-AU"/>
        </w:rPr>
        <w:t>file(</w:t>
      </w:r>
      <w:proofErr w:type="gramEnd"/>
      <w:r w:rsidRPr="001D5847">
        <w:rPr>
          <w:i/>
          <w:lang w:val="en-AU"/>
        </w:rPr>
        <w:t>)</w:t>
      </w:r>
      <w:r>
        <w:rPr>
          <w:lang w:val="en-AU"/>
        </w:rPr>
        <w:t xml:space="preserve"> control variable. This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AB4AEF">
        <w:rPr>
          <w:lang w:val="en-AU"/>
        </w:rPr>
        <w:t xml:space="preserve"> </w:t>
      </w:r>
      <w:proofErr w:type="gramStart"/>
      <w:r w:rsidR="00030CE5">
        <w:rPr>
          <w:lang w:val="en-AU"/>
        </w:rPr>
        <w:t>However</w:t>
      </w:r>
      <w:proofErr w:type="gramEnd"/>
      <w:r w:rsidR="00030CE5">
        <w:rPr>
          <w:lang w:val="en-AU"/>
        </w:rPr>
        <w:t xml:space="preserve"> t</w:t>
      </w:r>
      <w:r w:rsidR="00AB4AEF">
        <w:rPr>
          <w:lang w:val="en-AU"/>
        </w:rPr>
        <w:t xml:space="preserve">he filename that is supplied as the argument to this control variable need not actually be a CSV file. If the filename extension </w:t>
      </w:r>
      <w:proofErr w:type="gramStart"/>
      <w:r w:rsidR="00AB4AEF">
        <w:rPr>
          <w:lang w:val="en-AU"/>
        </w:rPr>
        <w:t xml:space="preserve">is </w:t>
      </w:r>
      <w:r w:rsidR="00AB4AEF">
        <w:rPr>
          <w:i/>
          <w:lang w:val="en-AU"/>
        </w:rPr>
        <w:t>.jco</w:t>
      </w:r>
      <w:proofErr w:type="gramEnd"/>
      <w:r w:rsidR="00AB4AEF">
        <w:rPr>
          <w:lang w:val="en-AU"/>
        </w:rPr>
        <w:t xml:space="preserve"> or </w:t>
      </w:r>
      <w:r w:rsidR="00AB4AEF">
        <w:rPr>
          <w:i/>
          <w:lang w:val="en-AU"/>
        </w:rPr>
        <w:t>.jcb</w:t>
      </w:r>
      <w:r w:rsidR="00AB4AEF">
        <w:rPr>
          <w:lang w:val="en-AU"/>
        </w:rPr>
        <w:t>, PESTPP-SWP expects a binary file in which parameter sets are stored using the same protocol as that</w:t>
      </w:r>
      <w:r w:rsidR="00030CE5">
        <w:rPr>
          <w:lang w:val="en-AU"/>
        </w:rPr>
        <w:t xml:space="preserve"> which is</w:t>
      </w:r>
      <w:r w:rsidR="00AB4AEF">
        <w:rPr>
          <w:lang w:val="en-AU"/>
        </w:rPr>
        <w:t xml:space="preserve"> used by PEST and programs of the PEST++ suite for storage of a Jacobian matrix. For a give</w:t>
      </w:r>
      <w:r w:rsidR="00030CE5">
        <w:rPr>
          <w:lang w:val="en-AU"/>
        </w:rPr>
        <w:t>n</w:t>
      </w:r>
      <w:r w:rsidR="00AB4AEF">
        <w:rPr>
          <w:lang w:val="en-AU"/>
        </w:rPr>
        <w:t xml:space="preserve"> number of parameter sets, this type of file is far smaller than a comma-delimited ASCII file. It can also be read more quickly.</w:t>
      </w:r>
    </w:p>
    <w:p w14:paraId="7B620E37" w14:textId="0A9CC739" w:rsidR="00022F93" w:rsidRDefault="00BD1A49" w:rsidP="00CD0413">
      <w:pPr>
        <w:rPr>
          <w:lang w:val="en-AU"/>
        </w:rPr>
      </w:pPr>
      <w:r>
        <w:rPr>
          <w:lang w:val="en-AU"/>
        </w:rPr>
        <w:t xml:space="preserve">The number of rows contained in the user-prepared CSV file depends on the number of </w:t>
      </w:r>
      <w:r w:rsidR="001D5847">
        <w:rPr>
          <w:lang w:val="en-AU"/>
        </w:rPr>
        <w:t>parameter sets for which model runs are required</w:t>
      </w:r>
      <w:r>
        <w:rPr>
          <w:lang w:val="en-AU"/>
        </w:rPr>
        <w:t>. Th</w:t>
      </w:r>
      <w:r w:rsidR="001D5847">
        <w:rPr>
          <w:lang w:val="en-AU"/>
        </w:rPr>
        <w:t>is file</w:t>
      </w:r>
      <w:r>
        <w:rPr>
          <w:lang w:val="en-AU"/>
        </w:rPr>
        <w:t xml:space="preserve"> must </w:t>
      </w:r>
      <w:r w:rsidR="001D5847">
        <w:rPr>
          <w:lang w:val="en-AU"/>
        </w:rPr>
        <w:t>contain</w:t>
      </w:r>
      <w:r>
        <w:rPr>
          <w:lang w:val="en-AU"/>
        </w:rPr>
        <w:t xml:space="preserve"> one more row than the number of </w:t>
      </w:r>
      <w:r w:rsidR="001D5847">
        <w:rPr>
          <w:lang w:val="en-AU"/>
        </w:rPr>
        <w:t>these parameter sets</w:t>
      </w:r>
      <w:r>
        <w:rPr>
          <w:lang w:val="en-AU"/>
        </w:rPr>
        <w:t>.</w:t>
      </w:r>
      <w:r w:rsidR="00022F93">
        <w:rPr>
          <w:lang w:val="en-AU"/>
        </w:rPr>
        <w:t xml:space="preserve"> PESTPP</w:t>
      </w:r>
      <w:r w:rsidR="007E41C5">
        <w:rPr>
          <w:lang w:val="en-AU"/>
        </w:rPr>
        <w:t>-</w:t>
      </w:r>
      <w:r w:rsidR="00022F93">
        <w:rPr>
          <w:lang w:val="en-AU"/>
        </w:rPr>
        <w:t xml:space="preserve">SWP knows how many </w:t>
      </w:r>
      <w:proofErr w:type="gramStart"/>
      <w:r w:rsidR="00022F93">
        <w:rPr>
          <w:lang w:val="en-AU"/>
        </w:rPr>
        <w:t>model</w:t>
      </w:r>
      <w:proofErr w:type="gramEnd"/>
      <w:r w:rsidR="00022F93">
        <w:rPr>
          <w:lang w:val="en-AU"/>
        </w:rPr>
        <w:t xml:space="preserve"> runs to </w:t>
      </w:r>
      <w:r w:rsidR="001D5847">
        <w:rPr>
          <w:lang w:val="en-AU"/>
        </w:rPr>
        <w:t>commission</w:t>
      </w:r>
      <w:r w:rsidR="00022F93">
        <w:rPr>
          <w:lang w:val="en-AU"/>
        </w:rPr>
        <w:t xml:space="preserve"> from the number of rows in the</w:t>
      </w:r>
      <w:r w:rsidR="001D5847">
        <w:rPr>
          <w:lang w:val="en-AU"/>
        </w:rPr>
        <w:t xml:space="preserve"> CSV</w:t>
      </w:r>
      <w:r w:rsidR="00022F93">
        <w:rPr>
          <w:lang w:val="en-AU"/>
        </w:rPr>
        <w:t xml:space="preserve"> file.</w:t>
      </w:r>
      <w:r>
        <w:rPr>
          <w:lang w:val="en-AU"/>
        </w:rPr>
        <w:t xml:space="preserve"> </w:t>
      </w:r>
    </w:p>
    <w:p w14:paraId="7BC855E7" w14:textId="77777777" w:rsidR="00BD1A49" w:rsidRDefault="00BD1A49" w:rsidP="00CD0413">
      <w:pPr>
        <w:rPr>
          <w:lang w:val="en-AU"/>
        </w:rPr>
      </w:pPr>
      <w:r>
        <w:rPr>
          <w:lang w:val="en-AU"/>
        </w:rPr>
        <w:t>The first row</w:t>
      </w:r>
      <w:r w:rsidR="00022F93">
        <w:rPr>
          <w:lang w:val="en-AU"/>
        </w:rPr>
        <w:t xml:space="preserve"> of the user-provided CSV file</w:t>
      </w:r>
      <w:r>
        <w:rPr>
          <w:lang w:val="en-AU"/>
        </w:rPr>
        <w:t xml:space="preserve"> is reserved for column headers. All but the first column header must be the name of a parameter featured in the PEST control file. Parameters do not need to be supplied in the same order as they </w:t>
      </w:r>
      <w:r w:rsidR="001D5847">
        <w:rPr>
          <w:lang w:val="en-AU"/>
        </w:rPr>
        <w:t>appear</w:t>
      </w:r>
      <w:r>
        <w:rPr>
          <w:lang w:val="en-AU"/>
        </w:rPr>
        <w:t xml:space="preserve"> in the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w:t>
      </w:r>
      <w:proofErr w:type="gramStart"/>
      <w:r w:rsidRPr="001D5847">
        <w:rPr>
          <w:i/>
          <w:lang w:val="en-AU"/>
        </w:rPr>
        <w:t>file(</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7777777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w:t>
      </w:r>
      <w:r>
        <w:rPr>
          <w:lang w:val="en-AU"/>
        </w:rPr>
        <w:lastRenderedPageBreak/>
        <w:t>ratio is observed in the user-supplied CSV file. If it is not observed, it alters the value of the child parameter accordingly.</w:t>
      </w:r>
    </w:p>
    <w:p w14:paraId="5B7255DA" w14:textId="77777777" w:rsidR="00785CCB" w:rsidRDefault="00785CCB" w:rsidP="00785CCB">
      <w:pPr>
        <w:pStyle w:val="ListParagraph"/>
        <w:numPr>
          <w:ilvl w:val="0"/>
          <w:numId w:val="32"/>
        </w:numPr>
        <w:rPr>
          <w:lang w:val="en-AU"/>
        </w:rPr>
      </w:pPr>
      <w:r>
        <w:rPr>
          <w:lang w:val="en-AU"/>
        </w:rPr>
        <w:t>If a parameter is fixed in the PEST control file, and the value provided for that parameter in the CSV file differs from that in the PEST control file, the value in the PEST control file overrides that in the CSV file.</w:t>
      </w:r>
    </w:p>
    <w:p w14:paraId="4C546A4F" w14:textId="281F096F" w:rsidR="00785CCB" w:rsidRDefault="00785CCB" w:rsidP="00CD0413">
      <w:pPr>
        <w:rPr>
          <w:lang w:val="en-AU"/>
        </w:rPr>
      </w:pPr>
      <w:r w:rsidRPr="00785CCB">
        <w:rPr>
          <w:lang w:val="en-AU"/>
        </w:rPr>
        <w:t>PEST</w:t>
      </w:r>
      <w:r w:rsidR="001D5847">
        <w:rPr>
          <w:lang w:val="en-AU"/>
        </w:rPr>
        <w:t>PP</w:t>
      </w:r>
      <w:r w:rsidRPr="00785CCB">
        <w:rPr>
          <w:lang w:val="en-AU"/>
        </w:rPr>
        <w:t>-SWP can fill in values for fixed and tied parameters if these are missing from the user-supplied CSV file.</w:t>
      </w:r>
      <w:r>
        <w:rPr>
          <w:lang w:val="en-AU"/>
        </w:rPr>
        <w:t xml:space="preserve"> Actually, it can provide values for other missing </w:t>
      </w:r>
      <w:r w:rsidR="001D5847">
        <w:rPr>
          <w:lang w:val="en-AU"/>
        </w:rPr>
        <w:t>parameters</w:t>
      </w:r>
      <w:r>
        <w:rPr>
          <w:lang w:val="en-AU"/>
        </w:rPr>
        <w:t xml:space="preserve"> as well if the </w:t>
      </w:r>
      <w:r>
        <w:rPr>
          <w:i/>
          <w:lang w:val="en-AU"/>
        </w:rPr>
        <w:t>sweep_</w:t>
      </w:r>
      <w:proofErr w:type="gramStart"/>
      <w:r>
        <w:rPr>
          <w:i/>
          <w:lang w:val="en-AU"/>
        </w:rPr>
        <w:t>forgiv</w:t>
      </w:r>
      <w:r w:rsidRPr="001D5847">
        <w:rPr>
          <w:i/>
          <w:lang w:val="en-AU"/>
        </w:rPr>
        <w:t>e(</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w:t>
      </w:r>
      <w:proofErr w:type="gramStart"/>
      <w:r w:rsidRPr="001D5847">
        <w:rPr>
          <w:i/>
          <w:lang w:val="en-AU"/>
        </w:rPr>
        <w:t>file(</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w:t>
      </w:r>
      <w:proofErr w:type="gramStart"/>
      <w:r>
        <w:rPr>
          <w:i/>
          <w:lang w:val="en-AU"/>
        </w:rPr>
        <w:t>chun</w:t>
      </w:r>
      <w:r w:rsidRPr="001D5847">
        <w:rPr>
          <w:i/>
          <w:lang w:val="en-AU"/>
        </w:rPr>
        <w:t>k(</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33" w:name="_Toc520535331"/>
      <w:r>
        <w:t>10.3 Summary of Control Variables</w:t>
      </w:r>
      <w:bookmarkEnd w:id="2133"/>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6"/>
        <w:gridCol w:w="1052"/>
        <w:gridCol w:w="4408"/>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D287678"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with .jcb</w:t>
            </w:r>
            <w:proofErr w:type="gramEnd"/>
            <w:r w:rsidR="00B979C3">
              <w:rPr>
                <w:rFonts w:ascii="Calibri" w:hAnsi="Calibri" w:cs="Calibri"/>
                <w:color w:val="000000" w:themeColor="text1"/>
                <w:sz w:val="18"/>
                <w:szCs w:val="18"/>
              </w:rPr>
              <w:t xml:space="preserve"> or .jco, then a binary format ensemble is read.</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77777777"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Pr="0075657B">
              <w:rPr>
                <w:rFonts w:ascii="Calibri" w:hAnsi="Calibri" w:cs="Calibri"/>
                <w:color w:val="000000" w:themeColor="text1"/>
                <w:sz w:val="18"/>
                <w:szCs w:val="18"/>
                <w:lang w:val="en-AU"/>
              </w:rPr>
              <w:t xml:space="preserve"> PESTPP-SWP provides values for missing variables in the user-supplied CSV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gramEnd"/>
            <w:r w:rsidRPr="0075657B">
              <w:rPr>
                <w:rFonts w:ascii="Calibri" w:hAnsi="Calibri" w:cs="Calibri"/>
                <w:i/>
                <w:color w:val="000000" w:themeColor="text1"/>
                <w:sz w:val="18"/>
                <w:szCs w:val="18"/>
              </w:rPr>
              <w:t>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4AA8120E" w14:textId="77777777" w:rsidR="00057341" w:rsidRDefault="00057341" w:rsidP="005251F6">
      <w:pPr>
        <w:rPr>
          <w:lang w:val="en-AU"/>
        </w:rPr>
      </w:pP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134" w:name="_Toc109743984"/>
      <w:bookmarkStart w:id="2135" w:name="_Toc109744069"/>
      <w:bookmarkStart w:id="2136" w:name="_Toc110573640"/>
      <w:bookmarkStart w:id="2137" w:name="_Toc110938826"/>
      <w:bookmarkStart w:id="2138" w:name="_Toc111043779"/>
      <w:bookmarkStart w:id="2139" w:name="_Toc111138264"/>
      <w:bookmarkStart w:id="2140" w:name="_Toc111176818"/>
      <w:bookmarkStart w:id="2141" w:name="_Toc111212005"/>
      <w:bookmarkStart w:id="2142" w:name="_Toc111516409"/>
      <w:bookmarkStart w:id="2143" w:name="_Toc111705820"/>
      <w:bookmarkStart w:id="2144" w:name="_Toc111710448"/>
      <w:bookmarkStart w:id="2145" w:name="_Toc112553554"/>
      <w:bookmarkStart w:id="2146" w:name="_Toc112553661"/>
      <w:bookmarkStart w:id="2147" w:name="_Toc112925083"/>
      <w:bookmarkStart w:id="2148" w:name="_Toc113341231"/>
      <w:bookmarkStart w:id="2149" w:name="_Toc113382233"/>
      <w:bookmarkStart w:id="2150" w:name="_Toc114891027"/>
      <w:bookmarkStart w:id="2151" w:name="_Toc115937341"/>
      <w:bookmarkStart w:id="2152" w:name="_Toc115943041"/>
      <w:bookmarkStart w:id="2153" w:name="_Toc116681808"/>
      <w:bookmarkStart w:id="2154" w:name="_Toc118188683"/>
      <w:bookmarkStart w:id="2155" w:name="_Toc118631149"/>
      <w:bookmarkStart w:id="2156" w:name="_Toc119122666"/>
      <w:bookmarkStart w:id="2157" w:name="_Toc120608511"/>
      <w:bookmarkStart w:id="2158" w:name="_Toc121849376"/>
      <w:bookmarkStart w:id="2159" w:name="_Toc121938168"/>
      <w:bookmarkStart w:id="2160" w:name="_Toc122517787"/>
      <w:bookmarkStart w:id="2161" w:name="_Toc126428856"/>
      <w:bookmarkStart w:id="2162" w:name="_Toc127210205"/>
      <w:bookmarkStart w:id="2163" w:name="_Toc127210365"/>
      <w:bookmarkStart w:id="2164" w:name="_Toc128980859"/>
      <w:bookmarkStart w:id="2165" w:name="_Toc141197390"/>
      <w:bookmarkStart w:id="2166" w:name="_Toc141197581"/>
      <w:bookmarkStart w:id="2167" w:name="_Toc142390241"/>
      <w:bookmarkStart w:id="2168" w:name="_Toc142503402"/>
      <w:bookmarkStart w:id="2169" w:name="_Toc143970249"/>
      <w:bookmarkStart w:id="2170" w:name="_Toc147358623"/>
      <w:bookmarkStart w:id="2171" w:name="_Toc147358784"/>
      <w:bookmarkStart w:id="2172" w:name="_Toc147358945"/>
      <w:bookmarkStart w:id="2173" w:name="_Toc154212645"/>
      <w:bookmarkStart w:id="2174" w:name="_Toc154391546"/>
      <w:bookmarkStart w:id="2175" w:name="_Toc154727051"/>
      <w:bookmarkStart w:id="2176" w:name="_Toc154972564"/>
      <w:bookmarkStart w:id="2177" w:name="_Toc154984555"/>
      <w:bookmarkStart w:id="2178" w:name="_Toc155085865"/>
      <w:bookmarkStart w:id="2179" w:name="_Toc155626588"/>
      <w:bookmarkStart w:id="2180" w:name="_Toc157070366"/>
      <w:bookmarkStart w:id="2181" w:name="_Toc158170597"/>
      <w:bookmarkStart w:id="2182" w:name="_Toc159779027"/>
      <w:bookmarkStart w:id="2183" w:name="_Toc167892440"/>
      <w:bookmarkStart w:id="2184" w:name="_Toc168160406"/>
      <w:bookmarkStart w:id="2185" w:name="_Toc168160621"/>
      <w:bookmarkStart w:id="2186" w:name="_Toc168680351"/>
      <w:bookmarkStart w:id="2187" w:name="_Toc169683589"/>
      <w:bookmarkStart w:id="2188" w:name="_Toc169683805"/>
      <w:bookmarkStart w:id="2189" w:name="_Toc169684021"/>
      <w:bookmarkStart w:id="2190" w:name="_Toc170817664"/>
      <w:bookmarkStart w:id="2191" w:name="_Toc170832581"/>
      <w:bookmarkStart w:id="2192" w:name="_Toc171489588"/>
      <w:bookmarkStart w:id="2193" w:name="_Toc171699269"/>
      <w:bookmarkStart w:id="2194" w:name="_Toc171836916"/>
      <w:bookmarkStart w:id="2195" w:name="_Toc172041704"/>
      <w:bookmarkStart w:id="2196" w:name="_Toc172107270"/>
      <w:bookmarkStart w:id="2197" w:name="_Toc172179962"/>
      <w:bookmarkStart w:id="2198" w:name="_Toc174421902"/>
      <w:bookmarkStart w:id="2199" w:name="_Toc175324922"/>
      <w:bookmarkStart w:id="2200" w:name="_Toc175325271"/>
      <w:bookmarkStart w:id="2201" w:name="_Toc179412595"/>
      <w:bookmarkStart w:id="2202" w:name="_Toc180429927"/>
      <w:bookmarkStart w:id="2203" w:name="_Toc180479376"/>
      <w:bookmarkStart w:id="2204" w:name="_Toc180911957"/>
      <w:bookmarkStart w:id="2205" w:name="_Toc181521684"/>
      <w:bookmarkStart w:id="2206" w:name="_Toc181711076"/>
      <w:bookmarkStart w:id="2207" w:name="_Toc182327320"/>
      <w:bookmarkStart w:id="2208" w:name="_Toc182723250"/>
      <w:bookmarkStart w:id="2209" w:name="_Toc183542397"/>
      <w:bookmarkStart w:id="2210" w:name="_Toc183601048"/>
      <w:bookmarkStart w:id="2211" w:name="_Toc190165787"/>
      <w:bookmarkStart w:id="2212" w:name="_Toc197161281"/>
      <w:bookmarkStart w:id="2213" w:name="_Toc199079348"/>
      <w:bookmarkStart w:id="2214" w:name="_Toc203107090"/>
      <w:bookmarkStart w:id="2215" w:name="_Toc203109718"/>
      <w:bookmarkStart w:id="2216" w:name="_Toc203304748"/>
      <w:bookmarkStart w:id="2217" w:name="_Toc204091345"/>
      <w:bookmarkStart w:id="2218" w:name="_Toc204355705"/>
      <w:bookmarkStart w:id="2219" w:name="_Toc204359069"/>
      <w:bookmarkStart w:id="2220" w:name="_Toc205433828"/>
      <w:bookmarkStart w:id="2221" w:name="_Toc206407079"/>
      <w:bookmarkStart w:id="2222" w:name="_Toc226761602"/>
      <w:bookmarkStart w:id="2223" w:name="_Toc226762032"/>
      <w:bookmarkStart w:id="2224" w:name="_Toc226762335"/>
      <w:bookmarkStart w:id="2225" w:name="_Toc226763438"/>
      <w:bookmarkStart w:id="2226" w:name="_Toc227401295"/>
      <w:bookmarkStart w:id="2227" w:name="_Toc227869221"/>
      <w:bookmarkStart w:id="2228" w:name="_Toc227895662"/>
      <w:bookmarkStart w:id="2229" w:name="_Toc230504459"/>
      <w:bookmarkStart w:id="2230" w:name="_Toc230504767"/>
      <w:bookmarkStart w:id="2231" w:name="_Toc237250622"/>
      <w:bookmarkStart w:id="2232" w:name="_Toc237590530"/>
      <w:bookmarkStart w:id="2233" w:name="_Toc241769926"/>
      <w:bookmarkStart w:id="2234" w:name="_Toc241770245"/>
      <w:bookmarkStart w:id="2235" w:name="_Toc243072052"/>
      <w:bookmarkStart w:id="2236" w:name="_Toc243072377"/>
      <w:bookmarkStart w:id="2237" w:name="_Toc246201686"/>
      <w:bookmarkStart w:id="2238" w:name="_Toc246208605"/>
      <w:bookmarkStart w:id="2239" w:name="_Toc248959744"/>
      <w:bookmarkStart w:id="2240" w:name="_Toc249370547"/>
      <w:bookmarkStart w:id="2241" w:name="_Toc264830749"/>
      <w:bookmarkStart w:id="2242" w:name="_Toc265007504"/>
      <w:bookmarkStart w:id="2243" w:name="_Toc265277194"/>
      <w:bookmarkStart w:id="2244" w:name="_Toc266993715"/>
      <w:bookmarkStart w:id="2245" w:name="_Toc270150522"/>
      <w:bookmarkStart w:id="2246" w:name="_Toc270150866"/>
      <w:bookmarkStart w:id="2247" w:name="_Toc271662591"/>
      <w:bookmarkStart w:id="2248" w:name="_Toc278192926"/>
      <w:bookmarkStart w:id="2249" w:name="_Toc295080294"/>
      <w:bookmarkStart w:id="2250" w:name="_Toc302837883"/>
      <w:bookmarkStart w:id="2251" w:name="_Toc307131225"/>
      <w:bookmarkStart w:id="2252" w:name="_Toc321982490"/>
      <w:bookmarkStart w:id="2253" w:name="_Toc322935418"/>
      <w:bookmarkStart w:id="2254" w:name="_Toc323558247"/>
      <w:bookmarkStart w:id="2255" w:name="_Toc325399368"/>
      <w:bookmarkStart w:id="2256" w:name="_Toc327251138"/>
      <w:bookmarkStart w:id="2257" w:name="_Toc327251501"/>
      <w:bookmarkStart w:id="2258" w:name="_Toc349908821"/>
      <w:bookmarkStart w:id="2259" w:name="_Toc351895028"/>
      <w:bookmarkStart w:id="2260" w:name="_Toc352135770"/>
      <w:bookmarkStart w:id="2261" w:name="_Toc352923265"/>
      <w:bookmarkStart w:id="2262" w:name="_Toc353023789"/>
      <w:bookmarkStart w:id="2263" w:name="_Toc365005612"/>
      <w:bookmarkStart w:id="2264" w:name="_Toc365608340"/>
      <w:bookmarkStart w:id="2265" w:name="_Toc366525600"/>
      <w:bookmarkStart w:id="2266" w:name="_Toc366525986"/>
      <w:bookmarkStart w:id="2267" w:name="_Toc366872610"/>
      <w:bookmarkStart w:id="2268" w:name="_Toc368321923"/>
      <w:bookmarkStart w:id="2269" w:name="_Toc371856468"/>
      <w:bookmarkStart w:id="2270" w:name="_Toc371857906"/>
      <w:bookmarkStart w:id="2271" w:name="_Toc375911505"/>
      <w:bookmarkStart w:id="2272" w:name="_Toc392084707"/>
      <w:bookmarkStart w:id="2273" w:name="_Toc392085087"/>
      <w:bookmarkStart w:id="2274" w:name="_Toc408032159"/>
      <w:bookmarkStart w:id="2275" w:name="_Toc408557997"/>
      <w:bookmarkStart w:id="2276" w:name="_Toc434827055"/>
      <w:bookmarkStart w:id="2277" w:name="_Toc434827449"/>
      <w:bookmarkStart w:id="2278" w:name="_Toc435627787"/>
      <w:bookmarkStart w:id="2279" w:name="_Toc439791336"/>
      <w:bookmarkStart w:id="2280" w:name="_Toc439791790"/>
      <w:bookmarkStart w:id="2281" w:name="_Toc439792245"/>
      <w:bookmarkStart w:id="2282" w:name="_Toc439792699"/>
      <w:bookmarkStart w:id="2283" w:name="_Toc439793153"/>
      <w:bookmarkStart w:id="2284" w:name="_Toc439793607"/>
      <w:bookmarkStart w:id="2285" w:name="_Toc439794061"/>
      <w:bookmarkStart w:id="2286" w:name="_Toc439794515"/>
      <w:bookmarkStart w:id="2287" w:name="_Toc439794969"/>
      <w:bookmarkStart w:id="2288" w:name="_Toc439795422"/>
      <w:bookmarkStart w:id="2289" w:name="_Toc439823406"/>
      <w:bookmarkStart w:id="2290" w:name="_Toc445910568"/>
      <w:bookmarkStart w:id="2291" w:name="_Toc510516786"/>
      <w:bookmarkStart w:id="2292" w:name="_Toc520535332"/>
      <w:r>
        <w:lastRenderedPageBreak/>
        <w:t>1</w:t>
      </w:r>
      <w:r w:rsidR="00D81E79">
        <w:t>1</w:t>
      </w:r>
      <w:r w:rsidR="00C27197">
        <w:t>. References</w:t>
      </w:r>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6C489AAE" w:rsidR="0075657B" w:rsidRDefault="0075657B" w:rsidP="0075657B">
      <w:r>
        <w:t>Chen, Y. and Oliver, D. S., 2013. Levenberg–</w:t>
      </w:r>
      <w:r w:rsidR="00F90CDB">
        <w:t>M</w:t>
      </w:r>
      <w:r>
        <w:t xml:space="preserve">arquardt forms of the iterative ensemble smoother for eﬃcient history matching and uncertainty quantiﬁcation. </w:t>
      </w:r>
      <w:r w:rsidRPr="0075657B">
        <w:rPr>
          <w:i/>
        </w:rPr>
        <w:t>Computational Geosciences</w:t>
      </w:r>
      <w:r>
        <w:t>. 17(4), 689–703.</w:t>
      </w:r>
    </w:p>
    <w:p w14:paraId="44D0C6D1" w14:textId="0F8647B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0ED535E7" w14:textId="77777777"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lastRenderedPageBreak/>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03581E62" w14:textId="785F74A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576DD2B3"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Inverse theory for petroleum reservoir characterization and history 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gramStart"/>
      <w:r w:rsidRPr="008F2AEA">
        <w:rPr>
          <w:i/>
          <w:lang w:val="en-AU"/>
        </w:rPr>
        <w:t>J.Water</w:t>
      </w:r>
      <w:proofErr w:type="gramEnd"/>
      <w:r w:rsidRPr="008F2AEA">
        <w:rPr>
          <w:i/>
          <w:lang w:val="en-AU"/>
        </w:rPr>
        <w:t xml:space="preserve">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39"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0"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3D0A5497" w14:textId="0B6FAE59"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lastRenderedPageBreak/>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1"/>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93" w:name="_Toc439791337"/>
      <w:bookmarkStart w:id="2294" w:name="_Toc439791791"/>
      <w:bookmarkStart w:id="2295" w:name="_Toc439792246"/>
      <w:bookmarkStart w:id="2296" w:name="_Toc439792700"/>
      <w:bookmarkStart w:id="2297" w:name="_Toc439793154"/>
      <w:bookmarkStart w:id="2298" w:name="_Toc439793608"/>
      <w:bookmarkStart w:id="2299" w:name="_Toc439794062"/>
      <w:bookmarkStart w:id="2300" w:name="_Toc439794516"/>
      <w:bookmarkStart w:id="2301" w:name="_Toc439794970"/>
      <w:bookmarkStart w:id="2302" w:name="_Toc439795423"/>
      <w:bookmarkStart w:id="2303" w:name="_Toc439823407"/>
      <w:bookmarkStart w:id="2304" w:name="_Toc445910569"/>
      <w:bookmarkStart w:id="2305" w:name="_Toc510516787"/>
      <w:bookmarkStart w:id="2306" w:name="_Toc5205353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2"/>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307" w:name="_Toc520535334"/>
      <w:r>
        <w:lastRenderedPageBreak/>
        <w:t>Appendix B. Some File Formats</w:t>
      </w:r>
      <w:bookmarkEnd w:id="2307"/>
    </w:p>
    <w:p w14:paraId="7DE1F85D" w14:textId="77777777" w:rsidR="0079191B" w:rsidRDefault="0079191B" w:rsidP="0079191B">
      <w:pPr>
        <w:pStyle w:val="Heading2"/>
      </w:pPr>
      <w:bookmarkStart w:id="2308" w:name="_Toc520535335"/>
      <w:r>
        <w:t>B.1 Introduction</w:t>
      </w:r>
      <w:bookmarkEnd w:id="2308"/>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309" w:name="_Toc445909835"/>
      <w:bookmarkStart w:id="2310" w:name="_Toc480282351"/>
      <w:bookmarkStart w:id="2311" w:name="_Toc482783379"/>
      <w:bookmarkStart w:id="2312" w:name="_Toc488660881"/>
      <w:bookmarkStart w:id="2313" w:name="_Toc500684919"/>
      <w:bookmarkStart w:id="2314" w:name="_Toc501466217"/>
      <w:bookmarkStart w:id="2315" w:name="_Toc501710530"/>
      <w:bookmarkStart w:id="2316" w:name="_Toc501778426"/>
      <w:bookmarkStart w:id="2317" w:name="_Toc501885836"/>
      <w:bookmarkStart w:id="2318" w:name="_Toc502033601"/>
      <w:bookmarkStart w:id="2319" w:name="_Toc502045032"/>
      <w:bookmarkStart w:id="2320" w:name="_Toc502143340"/>
      <w:bookmarkStart w:id="2321" w:name="_Toc502403326"/>
      <w:bookmarkStart w:id="2322" w:name="_Toc502480180"/>
      <w:bookmarkStart w:id="2323" w:name="_Toc502563975"/>
      <w:bookmarkStart w:id="2324" w:name="_Toc502581209"/>
      <w:bookmarkStart w:id="2325" w:name="_Toc502667514"/>
      <w:bookmarkStart w:id="2326" w:name="_Toc502745120"/>
      <w:bookmarkStart w:id="2327" w:name="_Toc502997032"/>
      <w:bookmarkStart w:id="2328" w:name="_Toc503686635"/>
      <w:bookmarkStart w:id="2329" w:name="_Toc503694959"/>
      <w:bookmarkStart w:id="2330" w:name="_Toc503727979"/>
      <w:bookmarkStart w:id="2331" w:name="_Toc505080267"/>
      <w:bookmarkStart w:id="2332" w:name="_Toc506014396"/>
      <w:bookmarkStart w:id="2333" w:name="_Toc506542618"/>
      <w:bookmarkStart w:id="2334" w:name="_Toc520535336"/>
      <w:r>
        <w:t>B.2 Matrix File</w:t>
      </w:r>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p>
    <w:p w14:paraId="23FFEB15" w14:textId="77777777" w:rsidR="0081679B" w:rsidRDefault="0081679B" w:rsidP="0081679B">
      <w:pPr>
        <w:pStyle w:val="Heading3"/>
      </w:pPr>
      <w:bookmarkStart w:id="2335" w:name="_Toc445909836"/>
      <w:bookmarkStart w:id="2336" w:name="_Toc480282352"/>
      <w:bookmarkStart w:id="2337" w:name="_Toc482783380"/>
      <w:bookmarkStart w:id="2338" w:name="_Toc488660882"/>
      <w:bookmarkStart w:id="2339" w:name="_Toc500684920"/>
      <w:bookmarkStart w:id="2340" w:name="_Toc501466218"/>
      <w:bookmarkStart w:id="2341" w:name="_Toc501710531"/>
      <w:bookmarkStart w:id="2342" w:name="_Toc501778427"/>
      <w:bookmarkStart w:id="2343" w:name="_Toc501885837"/>
      <w:bookmarkStart w:id="2344" w:name="_Toc502033602"/>
      <w:bookmarkStart w:id="2345" w:name="_Toc502045033"/>
      <w:bookmarkStart w:id="2346" w:name="_Toc502143341"/>
      <w:bookmarkStart w:id="2347" w:name="_Toc502403327"/>
      <w:bookmarkStart w:id="2348" w:name="_Toc502480181"/>
      <w:bookmarkStart w:id="2349" w:name="_Toc502563976"/>
      <w:bookmarkStart w:id="2350" w:name="_Toc502581210"/>
      <w:bookmarkStart w:id="2351" w:name="_Toc502667515"/>
      <w:bookmarkStart w:id="2352" w:name="_Toc502745121"/>
      <w:bookmarkStart w:id="2353" w:name="_Toc502997033"/>
      <w:bookmarkStart w:id="2354" w:name="_Toc503686636"/>
      <w:bookmarkStart w:id="2355" w:name="_Toc503694960"/>
      <w:bookmarkStart w:id="2356" w:name="_Toc503727980"/>
      <w:bookmarkStart w:id="2357" w:name="_Toc505080268"/>
      <w:bookmarkStart w:id="2358" w:name="_Toc506014397"/>
      <w:bookmarkStart w:id="2359" w:name="_Toc506542619"/>
      <w:bookmarkStart w:id="2360" w:name="_Toc520535337"/>
      <w:r>
        <w:t>B.2.1 General</w:t>
      </w:r>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.cov</w:t>
      </w:r>
      <w:proofErr w:type="gramEnd"/>
      <w:r>
        <w:rPr>
          <w:lang w:val="en-AU"/>
        </w:rPr>
        <w:t>; however this is not part of its specifications.</w:t>
      </w:r>
    </w:p>
    <w:p w14:paraId="555FDF7E" w14:textId="77777777" w:rsidR="0081679B" w:rsidRPr="00832110" w:rsidRDefault="00852E73" w:rsidP="0081679B">
      <w:pPr>
        <w:pStyle w:val="Heading3"/>
      </w:pPr>
      <w:bookmarkStart w:id="2361" w:name="_Toc95550157"/>
      <w:bookmarkStart w:id="2362" w:name="_Toc95921377"/>
      <w:bookmarkStart w:id="2363" w:name="_Toc98169251"/>
      <w:bookmarkStart w:id="2364" w:name="_Toc99464792"/>
      <w:bookmarkStart w:id="2365" w:name="_Toc100992758"/>
      <w:bookmarkStart w:id="2366" w:name="_Toc105522962"/>
      <w:bookmarkStart w:id="2367" w:name="_Toc105523402"/>
      <w:bookmarkStart w:id="2368" w:name="_Toc105524442"/>
      <w:bookmarkStart w:id="2369" w:name="_Toc106549127"/>
      <w:bookmarkStart w:id="2370" w:name="_Toc106904565"/>
      <w:bookmarkStart w:id="2371" w:name="_Toc109115257"/>
      <w:bookmarkStart w:id="2372" w:name="_Toc109220459"/>
      <w:bookmarkStart w:id="2373" w:name="_Toc109743948"/>
      <w:bookmarkStart w:id="2374" w:name="_Toc109744033"/>
      <w:bookmarkStart w:id="2375" w:name="_Toc110573603"/>
      <w:bookmarkStart w:id="2376" w:name="_Toc110938787"/>
      <w:bookmarkStart w:id="2377" w:name="_Toc111043740"/>
      <w:bookmarkStart w:id="2378" w:name="_Toc111138224"/>
      <w:bookmarkStart w:id="2379" w:name="_Toc111176777"/>
      <w:bookmarkStart w:id="2380" w:name="_Toc111211963"/>
      <w:bookmarkStart w:id="2381" w:name="_Toc111516366"/>
      <w:bookmarkStart w:id="2382" w:name="_Toc111705776"/>
      <w:bookmarkStart w:id="2383" w:name="_Toc111710403"/>
      <w:bookmarkStart w:id="2384" w:name="_Toc112553503"/>
      <w:bookmarkStart w:id="2385" w:name="_Toc112553611"/>
      <w:bookmarkStart w:id="2386" w:name="_Toc112925033"/>
      <w:bookmarkStart w:id="2387" w:name="_Toc113341181"/>
      <w:bookmarkStart w:id="2388" w:name="_Toc113382182"/>
      <w:bookmarkStart w:id="2389" w:name="_Toc114890972"/>
      <w:bookmarkStart w:id="2390" w:name="_Toc115937286"/>
      <w:bookmarkStart w:id="2391" w:name="_Toc115942986"/>
      <w:bookmarkStart w:id="2392" w:name="_Toc116681753"/>
      <w:bookmarkStart w:id="2393" w:name="_Toc118188627"/>
      <w:bookmarkStart w:id="2394" w:name="_Toc118631090"/>
      <w:bookmarkStart w:id="2395" w:name="_Toc119122607"/>
      <w:bookmarkStart w:id="2396" w:name="_Toc120608446"/>
      <w:bookmarkStart w:id="2397" w:name="_Toc121849307"/>
      <w:bookmarkStart w:id="2398" w:name="_Toc121938099"/>
      <w:bookmarkStart w:id="2399" w:name="_Toc122517722"/>
      <w:bookmarkStart w:id="2400" w:name="_Toc126428789"/>
      <w:bookmarkStart w:id="2401" w:name="_Toc127210137"/>
      <w:bookmarkStart w:id="2402" w:name="_Toc127210297"/>
      <w:bookmarkStart w:id="2403" w:name="_Toc128980786"/>
      <w:bookmarkStart w:id="2404" w:name="_Toc141197316"/>
      <w:bookmarkStart w:id="2405" w:name="_Toc141197507"/>
      <w:bookmarkStart w:id="2406" w:name="_Toc142390167"/>
      <w:bookmarkStart w:id="2407" w:name="_Toc142503328"/>
      <w:bookmarkStart w:id="2408" w:name="_Toc143970175"/>
      <w:bookmarkStart w:id="2409" w:name="_Toc147358549"/>
      <w:bookmarkStart w:id="2410" w:name="_Toc147358710"/>
      <w:bookmarkStart w:id="2411" w:name="_Toc147358871"/>
      <w:bookmarkStart w:id="2412" w:name="_Toc154212567"/>
      <w:bookmarkStart w:id="2413" w:name="_Toc154391467"/>
      <w:bookmarkStart w:id="2414" w:name="_Toc154726972"/>
      <w:bookmarkStart w:id="2415" w:name="_Toc154972485"/>
      <w:bookmarkStart w:id="2416" w:name="_Toc154984476"/>
      <w:bookmarkStart w:id="2417" w:name="_Toc155085786"/>
      <w:bookmarkStart w:id="2418" w:name="_Toc155626509"/>
      <w:bookmarkStart w:id="2419" w:name="_Toc157070287"/>
      <w:bookmarkStart w:id="2420" w:name="_Toc158170518"/>
      <w:bookmarkStart w:id="2421" w:name="_Toc159778948"/>
      <w:bookmarkStart w:id="2422" w:name="_Toc167892361"/>
      <w:bookmarkStart w:id="2423" w:name="_Toc168160307"/>
      <w:bookmarkStart w:id="2424" w:name="_Toc168160522"/>
      <w:bookmarkStart w:id="2425" w:name="_Toc168680252"/>
      <w:bookmarkStart w:id="2426" w:name="_Toc169683489"/>
      <w:bookmarkStart w:id="2427" w:name="_Toc169683705"/>
      <w:bookmarkStart w:id="2428" w:name="_Toc169683921"/>
      <w:bookmarkStart w:id="2429" w:name="_Toc170817545"/>
      <w:bookmarkStart w:id="2430" w:name="_Toc170832462"/>
      <w:bookmarkStart w:id="2431" w:name="_Toc171489469"/>
      <w:bookmarkStart w:id="2432" w:name="_Toc171699150"/>
      <w:bookmarkStart w:id="2433" w:name="_Toc171836797"/>
      <w:bookmarkStart w:id="2434" w:name="_Toc172041585"/>
      <w:bookmarkStart w:id="2435" w:name="_Toc172107151"/>
      <w:bookmarkStart w:id="2436" w:name="_Toc172179843"/>
      <w:bookmarkStart w:id="2437" w:name="_Toc174421783"/>
      <w:bookmarkStart w:id="2438" w:name="_Toc175324803"/>
      <w:bookmarkStart w:id="2439" w:name="_Toc175325152"/>
      <w:bookmarkStart w:id="2440" w:name="_Toc179412476"/>
      <w:bookmarkStart w:id="2441" w:name="_Toc180429808"/>
      <w:bookmarkStart w:id="2442" w:name="_Toc180479257"/>
      <w:bookmarkStart w:id="2443" w:name="_Toc180911838"/>
      <w:bookmarkStart w:id="2444" w:name="_Toc181521565"/>
      <w:bookmarkStart w:id="2445" w:name="_Toc181710957"/>
      <w:bookmarkStart w:id="2446" w:name="_Toc182327201"/>
      <w:bookmarkStart w:id="2447" w:name="_Toc182723131"/>
      <w:bookmarkStart w:id="2448" w:name="_Toc183542278"/>
      <w:bookmarkStart w:id="2449" w:name="_Toc183600928"/>
      <w:bookmarkStart w:id="2450" w:name="_Toc190165667"/>
      <w:bookmarkStart w:id="2451" w:name="_Toc197161161"/>
      <w:bookmarkStart w:id="2452" w:name="_Toc199079228"/>
      <w:bookmarkStart w:id="2453" w:name="_Toc203106970"/>
      <w:bookmarkStart w:id="2454" w:name="_Toc203109598"/>
      <w:bookmarkStart w:id="2455" w:name="_Toc203304628"/>
      <w:bookmarkStart w:id="2456" w:name="_Toc204091225"/>
      <w:bookmarkStart w:id="2457" w:name="_Toc204355574"/>
      <w:bookmarkStart w:id="2458" w:name="_Toc226761469"/>
      <w:bookmarkStart w:id="2459" w:name="_Toc226761899"/>
      <w:bookmarkStart w:id="2460" w:name="_Toc226762202"/>
      <w:bookmarkStart w:id="2461" w:name="_Toc226763305"/>
      <w:bookmarkStart w:id="2462" w:name="_Toc227401162"/>
      <w:bookmarkStart w:id="2463" w:name="_Toc227869088"/>
      <w:bookmarkStart w:id="2464" w:name="_Toc227895529"/>
      <w:bookmarkStart w:id="2465" w:name="_Toc230504326"/>
      <w:bookmarkStart w:id="2466" w:name="_Toc230504634"/>
      <w:bookmarkStart w:id="2467" w:name="_Toc237250489"/>
      <w:bookmarkStart w:id="2468" w:name="_Toc237590396"/>
      <w:bookmarkStart w:id="2469" w:name="_Toc241769783"/>
      <w:bookmarkStart w:id="2470" w:name="_Toc241770102"/>
      <w:bookmarkStart w:id="2471" w:name="_Toc243071909"/>
      <w:bookmarkStart w:id="2472" w:name="_Toc243072234"/>
      <w:bookmarkStart w:id="2473" w:name="_Toc246201543"/>
      <w:bookmarkStart w:id="2474" w:name="_Toc246208462"/>
      <w:bookmarkStart w:id="2475" w:name="_Toc248959601"/>
      <w:bookmarkStart w:id="2476" w:name="_Toc249370404"/>
      <w:bookmarkStart w:id="2477" w:name="_Toc264830606"/>
      <w:bookmarkStart w:id="2478" w:name="_Toc265007361"/>
      <w:bookmarkStart w:id="2479" w:name="_Toc265277050"/>
      <w:bookmarkStart w:id="2480" w:name="_Toc266993571"/>
      <w:bookmarkStart w:id="2481" w:name="_Toc270150378"/>
      <w:bookmarkStart w:id="2482" w:name="_Toc270150722"/>
      <w:bookmarkStart w:id="2483" w:name="_Toc271662447"/>
      <w:bookmarkStart w:id="2484" w:name="_Toc278192782"/>
      <w:bookmarkStart w:id="2485" w:name="_Toc295080150"/>
      <w:bookmarkStart w:id="2486" w:name="_Toc302837738"/>
      <w:bookmarkStart w:id="2487" w:name="_Toc307131080"/>
      <w:bookmarkStart w:id="2488" w:name="_Toc321982345"/>
      <w:bookmarkStart w:id="2489" w:name="_Toc322935273"/>
      <w:bookmarkStart w:id="2490" w:name="_Toc323558102"/>
      <w:bookmarkStart w:id="2491" w:name="_Toc325399223"/>
      <w:bookmarkStart w:id="2492" w:name="_Toc327250993"/>
      <w:bookmarkStart w:id="2493" w:name="_Toc327251356"/>
      <w:bookmarkStart w:id="2494" w:name="_Toc349908676"/>
      <w:bookmarkStart w:id="2495" w:name="_Toc351894883"/>
      <w:bookmarkStart w:id="2496" w:name="_Toc352135625"/>
      <w:bookmarkStart w:id="2497" w:name="_Toc352923120"/>
      <w:bookmarkStart w:id="2498" w:name="_Toc353023644"/>
      <w:bookmarkStart w:id="2499" w:name="_Toc365005467"/>
      <w:bookmarkStart w:id="2500" w:name="_Toc365608195"/>
      <w:bookmarkStart w:id="2501" w:name="_Toc366525455"/>
      <w:bookmarkStart w:id="2502" w:name="_Toc366525841"/>
      <w:bookmarkStart w:id="2503" w:name="_Toc366872465"/>
      <w:bookmarkStart w:id="2504" w:name="_Toc368321778"/>
      <w:bookmarkStart w:id="2505" w:name="_Toc371856345"/>
      <w:bookmarkStart w:id="2506" w:name="_Toc371857770"/>
      <w:bookmarkStart w:id="2507" w:name="_Toc375911369"/>
      <w:bookmarkStart w:id="2508" w:name="_Toc392084567"/>
      <w:bookmarkStart w:id="2509" w:name="_Toc392084947"/>
      <w:bookmarkStart w:id="2510" w:name="_Toc408032019"/>
      <w:bookmarkStart w:id="2511" w:name="_Toc408557857"/>
      <w:bookmarkStart w:id="2512" w:name="_Toc434826907"/>
      <w:bookmarkStart w:id="2513" w:name="_Toc434827301"/>
      <w:bookmarkStart w:id="2514" w:name="_Toc435627638"/>
      <w:bookmarkStart w:id="2515" w:name="_Toc445909837"/>
      <w:bookmarkStart w:id="2516" w:name="_Toc480282353"/>
      <w:bookmarkStart w:id="2517" w:name="_Toc482783381"/>
      <w:bookmarkStart w:id="2518" w:name="_Toc488660883"/>
      <w:bookmarkStart w:id="2519" w:name="_Toc500684921"/>
      <w:bookmarkStart w:id="2520" w:name="_Toc501466219"/>
      <w:bookmarkStart w:id="2521" w:name="_Toc501710532"/>
      <w:bookmarkStart w:id="2522" w:name="_Toc501778428"/>
      <w:bookmarkStart w:id="2523" w:name="_Toc501885838"/>
      <w:bookmarkStart w:id="2524" w:name="_Toc502033603"/>
      <w:bookmarkStart w:id="2525" w:name="_Toc502045034"/>
      <w:bookmarkStart w:id="2526" w:name="_Toc502143342"/>
      <w:bookmarkStart w:id="2527" w:name="_Toc502403328"/>
      <w:bookmarkStart w:id="2528" w:name="_Toc502480182"/>
      <w:bookmarkStart w:id="2529" w:name="_Toc502563977"/>
      <w:bookmarkStart w:id="2530" w:name="_Toc502581211"/>
      <w:bookmarkStart w:id="2531" w:name="_Toc502667516"/>
      <w:bookmarkStart w:id="2532" w:name="_Toc502745122"/>
      <w:bookmarkStart w:id="2533" w:name="_Toc502997034"/>
      <w:bookmarkStart w:id="2534" w:name="_Toc503686637"/>
      <w:bookmarkStart w:id="2535" w:name="_Toc503694961"/>
      <w:bookmarkStart w:id="2536" w:name="_Toc503727981"/>
      <w:bookmarkStart w:id="2537" w:name="_Toc505080269"/>
      <w:bookmarkStart w:id="2538" w:name="_Toc506014398"/>
      <w:bookmarkStart w:id="2539" w:name="_Toc506542620"/>
      <w:bookmarkStart w:id="2540" w:name="_Toc520535338"/>
      <w:r>
        <w:t>B</w:t>
      </w:r>
      <w:r w:rsidR="0081679B">
        <w:t>.</w:t>
      </w:r>
      <w:r>
        <w:t>2</w:t>
      </w:r>
      <w:r w:rsidR="0081679B">
        <w:t>.2</w:t>
      </w:r>
      <w:r w:rsidR="0081679B" w:rsidRPr="00832110">
        <w:t xml:space="preserve"> </w:t>
      </w:r>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r w:rsidR="0081679B">
        <w:t>Specifications</w:t>
      </w:r>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41" w:name="_Toc445909838"/>
      <w:bookmarkStart w:id="2542" w:name="_Toc480282354"/>
      <w:bookmarkStart w:id="2543" w:name="_Toc482783382"/>
      <w:bookmarkStart w:id="2544" w:name="_Toc488660884"/>
      <w:bookmarkStart w:id="2545" w:name="_Toc500684922"/>
      <w:bookmarkStart w:id="2546" w:name="_Toc501466220"/>
      <w:bookmarkStart w:id="2547" w:name="_Toc501710533"/>
      <w:bookmarkStart w:id="2548" w:name="_Toc501778429"/>
      <w:bookmarkStart w:id="2549" w:name="_Toc501885839"/>
      <w:bookmarkStart w:id="2550" w:name="_Toc502033604"/>
      <w:bookmarkStart w:id="2551" w:name="_Toc502045035"/>
      <w:bookmarkStart w:id="2552" w:name="_Toc502143343"/>
      <w:bookmarkStart w:id="2553" w:name="_Toc502403329"/>
      <w:bookmarkStart w:id="2554" w:name="_Toc502480183"/>
      <w:bookmarkStart w:id="2555" w:name="_Toc502563978"/>
      <w:bookmarkStart w:id="2556" w:name="_Toc502581212"/>
      <w:bookmarkStart w:id="2557" w:name="_Toc502667517"/>
      <w:bookmarkStart w:id="2558" w:name="_Toc502745123"/>
      <w:bookmarkStart w:id="2559" w:name="_Toc502997035"/>
      <w:bookmarkStart w:id="2560" w:name="_Toc503686638"/>
      <w:bookmarkStart w:id="2561" w:name="_Toc503694962"/>
      <w:bookmarkStart w:id="2562" w:name="_Toc503727982"/>
      <w:bookmarkStart w:id="2563" w:name="_Toc505080270"/>
      <w:bookmarkStart w:id="2564" w:name="_Toc506014399"/>
      <w:bookmarkStart w:id="2565" w:name="_Toc506542621"/>
      <w:bookmarkStart w:id="2566" w:name="_Toc520535339"/>
      <w:r>
        <w:t>B</w:t>
      </w:r>
      <w:r w:rsidR="0081679B">
        <w:t>.</w:t>
      </w:r>
      <w:r>
        <w:t>3</w:t>
      </w:r>
      <w:r w:rsidR="0081679B">
        <w:t xml:space="preserve"> Uncertainty Files</w:t>
      </w:r>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p>
    <w:p w14:paraId="62FD6E49" w14:textId="77777777" w:rsidR="0081679B" w:rsidRDefault="00852E73" w:rsidP="0081679B">
      <w:pPr>
        <w:pStyle w:val="Heading3"/>
      </w:pPr>
      <w:bookmarkStart w:id="2567" w:name="_Toc95921383"/>
      <w:bookmarkStart w:id="2568" w:name="_Toc98169254"/>
      <w:bookmarkStart w:id="2569" w:name="_Toc99464795"/>
      <w:bookmarkStart w:id="2570" w:name="_Toc100992761"/>
      <w:bookmarkStart w:id="2571" w:name="_Toc105522965"/>
      <w:bookmarkStart w:id="2572" w:name="_Toc105523405"/>
      <w:bookmarkStart w:id="2573" w:name="_Toc105524445"/>
      <w:bookmarkStart w:id="2574" w:name="_Toc106549130"/>
      <w:bookmarkStart w:id="2575" w:name="_Toc106904568"/>
      <w:bookmarkStart w:id="2576" w:name="_Toc109115260"/>
      <w:bookmarkStart w:id="2577" w:name="_Toc109220462"/>
      <w:bookmarkStart w:id="2578" w:name="_Toc109743951"/>
      <w:bookmarkStart w:id="2579" w:name="_Toc109744036"/>
      <w:bookmarkStart w:id="2580" w:name="_Toc110573606"/>
      <w:bookmarkStart w:id="2581" w:name="_Toc110938790"/>
      <w:bookmarkStart w:id="2582" w:name="_Toc111043743"/>
      <w:bookmarkStart w:id="2583" w:name="_Toc111138227"/>
      <w:bookmarkStart w:id="2584" w:name="_Toc111176780"/>
      <w:bookmarkStart w:id="2585" w:name="_Toc111211966"/>
      <w:bookmarkStart w:id="2586" w:name="_Toc111516369"/>
      <w:bookmarkStart w:id="2587" w:name="_Toc111705779"/>
      <w:bookmarkStart w:id="2588" w:name="_Toc111710406"/>
      <w:bookmarkStart w:id="2589" w:name="_Toc112553506"/>
      <w:bookmarkStart w:id="2590" w:name="_Toc112553614"/>
      <w:bookmarkStart w:id="2591" w:name="_Toc112925036"/>
      <w:bookmarkStart w:id="2592" w:name="_Toc113341184"/>
      <w:bookmarkStart w:id="2593" w:name="_Toc113382185"/>
      <w:bookmarkStart w:id="2594" w:name="_Toc114890975"/>
      <w:bookmarkStart w:id="2595" w:name="_Toc115937289"/>
      <w:bookmarkStart w:id="2596" w:name="_Toc115942989"/>
      <w:bookmarkStart w:id="2597" w:name="_Toc116681756"/>
      <w:bookmarkStart w:id="2598" w:name="_Toc118188630"/>
      <w:bookmarkStart w:id="2599" w:name="_Toc118631093"/>
      <w:bookmarkStart w:id="2600" w:name="_Toc119122610"/>
      <w:bookmarkStart w:id="2601" w:name="_Toc120608449"/>
      <w:bookmarkStart w:id="2602" w:name="_Toc121849310"/>
      <w:bookmarkStart w:id="2603" w:name="_Toc121938102"/>
      <w:bookmarkStart w:id="2604" w:name="_Toc122517725"/>
      <w:bookmarkStart w:id="2605" w:name="_Toc126428792"/>
      <w:bookmarkStart w:id="2606" w:name="_Toc127210140"/>
      <w:bookmarkStart w:id="2607" w:name="_Toc127210300"/>
      <w:bookmarkStart w:id="2608" w:name="_Toc128980789"/>
      <w:bookmarkStart w:id="2609" w:name="_Toc141197319"/>
      <w:bookmarkStart w:id="2610" w:name="_Toc141197510"/>
      <w:bookmarkStart w:id="2611" w:name="_Toc142390170"/>
      <w:bookmarkStart w:id="2612" w:name="_Toc142503331"/>
      <w:bookmarkStart w:id="2613" w:name="_Toc143970178"/>
      <w:bookmarkStart w:id="2614" w:name="_Toc147358552"/>
      <w:bookmarkStart w:id="2615" w:name="_Toc147358713"/>
      <w:bookmarkStart w:id="2616" w:name="_Toc147358874"/>
      <w:bookmarkStart w:id="2617" w:name="_Toc154212570"/>
      <w:bookmarkStart w:id="2618" w:name="_Toc154391470"/>
      <w:bookmarkStart w:id="2619" w:name="_Toc154726975"/>
      <w:bookmarkStart w:id="2620" w:name="_Toc154972488"/>
      <w:bookmarkStart w:id="2621" w:name="_Toc154984479"/>
      <w:bookmarkStart w:id="2622" w:name="_Toc155085789"/>
      <w:bookmarkStart w:id="2623" w:name="_Toc155626512"/>
      <w:bookmarkStart w:id="2624" w:name="_Toc157070290"/>
      <w:bookmarkStart w:id="2625" w:name="_Toc158170521"/>
      <w:bookmarkStart w:id="2626" w:name="_Toc159778951"/>
      <w:bookmarkStart w:id="2627" w:name="_Toc167892364"/>
      <w:bookmarkStart w:id="2628" w:name="_Toc168160310"/>
      <w:bookmarkStart w:id="2629" w:name="_Toc168160525"/>
      <w:bookmarkStart w:id="2630" w:name="_Toc168680255"/>
      <w:bookmarkStart w:id="2631" w:name="_Toc169683492"/>
      <w:bookmarkStart w:id="2632" w:name="_Toc169683708"/>
      <w:bookmarkStart w:id="2633" w:name="_Toc169683924"/>
      <w:bookmarkStart w:id="2634" w:name="_Toc170817548"/>
      <w:bookmarkStart w:id="2635" w:name="_Toc170832465"/>
      <w:bookmarkStart w:id="2636" w:name="_Toc171489472"/>
      <w:bookmarkStart w:id="2637" w:name="_Toc171699153"/>
      <w:bookmarkStart w:id="2638" w:name="_Toc171836800"/>
      <w:bookmarkStart w:id="2639" w:name="_Toc172041588"/>
      <w:bookmarkStart w:id="2640" w:name="_Toc172107154"/>
      <w:bookmarkStart w:id="2641" w:name="_Toc172179846"/>
      <w:bookmarkStart w:id="2642" w:name="_Toc174421786"/>
      <w:bookmarkStart w:id="2643" w:name="_Toc175324806"/>
      <w:bookmarkStart w:id="2644" w:name="_Toc175325155"/>
      <w:bookmarkStart w:id="2645" w:name="_Toc179412479"/>
      <w:bookmarkStart w:id="2646" w:name="_Toc180429811"/>
      <w:bookmarkStart w:id="2647" w:name="_Toc180479260"/>
      <w:bookmarkStart w:id="2648" w:name="_Toc180911841"/>
      <w:bookmarkStart w:id="2649" w:name="_Toc181521568"/>
      <w:bookmarkStart w:id="2650" w:name="_Toc181710960"/>
      <w:bookmarkStart w:id="2651" w:name="_Toc182327204"/>
      <w:bookmarkStart w:id="2652" w:name="_Toc182723134"/>
      <w:bookmarkStart w:id="2653" w:name="_Toc183542281"/>
      <w:bookmarkStart w:id="2654" w:name="_Toc183600931"/>
      <w:bookmarkStart w:id="2655" w:name="_Toc190165670"/>
      <w:bookmarkStart w:id="2656" w:name="_Toc197161164"/>
      <w:bookmarkStart w:id="2657" w:name="_Toc199079231"/>
      <w:bookmarkStart w:id="2658" w:name="_Toc203106973"/>
      <w:bookmarkStart w:id="2659" w:name="_Toc203109601"/>
      <w:bookmarkStart w:id="2660" w:name="_Toc203304631"/>
      <w:bookmarkStart w:id="2661" w:name="_Toc204091228"/>
      <w:bookmarkStart w:id="2662" w:name="_Toc204355577"/>
      <w:bookmarkStart w:id="2663" w:name="_Toc226761472"/>
      <w:bookmarkStart w:id="2664" w:name="_Toc226761902"/>
      <w:bookmarkStart w:id="2665" w:name="_Toc226762205"/>
      <w:bookmarkStart w:id="2666" w:name="_Toc226763308"/>
      <w:bookmarkStart w:id="2667" w:name="_Toc227401165"/>
      <w:bookmarkStart w:id="2668" w:name="_Toc227869091"/>
      <w:bookmarkStart w:id="2669" w:name="_Toc227895532"/>
      <w:bookmarkStart w:id="2670" w:name="_Toc230504329"/>
      <w:bookmarkStart w:id="2671" w:name="_Toc230504637"/>
      <w:bookmarkStart w:id="2672" w:name="_Toc237250492"/>
      <w:bookmarkStart w:id="2673" w:name="_Toc237590399"/>
      <w:bookmarkStart w:id="2674" w:name="_Toc241769786"/>
      <w:bookmarkStart w:id="2675" w:name="_Toc241770105"/>
      <w:bookmarkStart w:id="2676" w:name="_Toc243071912"/>
      <w:bookmarkStart w:id="2677" w:name="_Toc243072237"/>
      <w:bookmarkStart w:id="2678" w:name="_Toc246201546"/>
      <w:bookmarkStart w:id="2679" w:name="_Toc246208465"/>
      <w:bookmarkStart w:id="2680" w:name="_Toc248959604"/>
      <w:bookmarkStart w:id="2681" w:name="_Toc249370407"/>
      <w:bookmarkStart w:id="2682" w:name="_Toc264830609"/>
      <w:bookmarkStart w:id="2683" w:name="_Toc265007364"/>
      <w:bookmarkStart w:id="2684" w:name="_Toc265277053"/>
      <w:bookmarkStart w:id="2685" w:name="_Toc266993574"/>
      <w:bookmarkStart w:id="2686" w:name="_Toc270150381"/>
      <w:bookmarkStart w:id="2687" w:name="_Toc270150725"/>
      <w:bookmarkStart w:id="2688" w:name="_Toc271662450"/>
      <w:bookmarkStart w:id="2689" w:name="_Toc278192785"/>
      <w:bookmarkStart w:id="2690" w:name="_Toc295080153"/>
      <w:bookmarkStart w:id="2691" w:name="_Toc302837741"/>
      <w:bookmarkStart w:id="2692" w:name="_Toc307131083"/>
      <w:bookmarkStart w:id="2693" w:name="_Toc321982348"/>
      <w:bookmarkStart w:id="2694" w:name="_Toc322935276"/>
      <w:bookmarkStart w:id="2695" w:name="_Toc323558105"/>
      <w:bookmarkStart w:id="2696" w:name="_Toc325399226"/>
      <w:bookmarkStart w:id="2697" w:name="_Toc327250996"/>
      <w:bookmarkStart w:id="2698" w:name="_Toc327251359"/>
      <w:bookmarkStart w:id="2699" w:name="_Toc349908679"/>
      <w:bookmarkStart w:id="2700" w:name="_Toc351894886"/>
      <w:bookmarkStart w:id="2701" w:name="_Toc352135628"/>
      <w:bookmarkStart w:id="2702" w:name="_Toc352923123"/>
      <w:bookmarkStart w:id="2703" w:name="_Toc353023647"/>
      <w:bookmarkStart w:id="2704" w:name="_Toc365005470"/>
      <w:bookmarkStart w:id="2705" w:name="_Toc365608198"/>
      <w:bookmarkStart w:id="2706" w:name="_Toc366525458"/>
      <w:bookmarkStart w:id="2707" w:name="_Toc366525844"/>
      <w:bookmarkStart w:id="2708" w:name="_Toc366872468"/>
      <w:bookmarkStart w:id="2709" w:name="_Toc368321781"/>
      <w:bookmarkStart w:id="2710" w:name="_Toc371856348"/>
      <w:bookmarkStart w:id="2711" w:name="_Toc371857773"/>
      <w:bookmarkStart w:id="2712" w:name="_Toc375911372"/>
      <w:bookmarkStart w:id="2713" w:name="_Toc392084570"/>
      <w:bookmarkStart w:id="2714" w:name="_Toc392084950"/>
      <w:bookmarkStart w:id="2715" w:name="_Toc408032022"/>
      <w:bookmarkStart w:id="2716" w:name="_Toc408557860"/>
      <w:bookmarkStart w:id="2717" w:name="_Toc434826910"/>
      <w:bookmarkStart w:id="2718" w:name="_Toc434827304"/>
      <w:bookmarkStart w:id="2719" w:name="_Toc435627641"/>
      <w:bookmarkStart w:id="2720" w:name="_Toc445909839"/>
      <w:bookmarkStart w:id="2721" w:name="_Toc480282355"/>
      <w:bookmarkStart w:id="2722" w:name="_Toc482783383"/>
      <w:bookmarkStart w:id="2723" w:name="_Toc488660885"/>
      <w:bookmarkStart w:id="2724" w:name="_Toc500684923"/>
      <w:bookmarkStart w:id="2725" w:name="_Toc501466221"/>
      <w:bookmarkStart w:id="2726" w:name="_Toc501710534"/>
      <w:bookmarkStart w:id="2727" w:name="_Toc501778430"/>
      <w:bookmarkStart w:id="2728" w:name="_Toc501885840"/>
      <w:bookmarkStart w:id="2729" w:name="_Toc502033605"/>
      <w:bookmarkStart w:id="2730" w:name="_Toc502045036"/>
      <w:bookmarkStart w:id="2731" w:name="_Toc502143344"/>
      <w:bookmarkStart w:id="2732" w:name="_Toc502403330"/>
      <w:bookmarkStart w:id="2733" w:name="_Toc502480184"/>
      <w:bookmarkStart w:id="2734" w:name="_Toc502563979"/>
      <w:bookmarkStart w:id="2735" w:name="_Toc502581213"/>
      <w:bookmarkStart w:id="2736" w:name="_Toc502667518"/>
      <w:bookmarkStart w:id="2737" w:name="_Toc502745124"/>
      <w:bookmarkStart w:id="2738" w:name="_Toc502997036"/>
      <w:bookmarkStart w:id="2739" w:name="_Toc503686639"/>
      <w:bookmarkStart w:id="2740" w:name="_Toc503694963"/>
      <w:bookmarkStart w:id="2741" w:name="_Toc503727983"/>
      <w:bookmarkStart w:id="2742" w:name="_Toc505080271"/>
      <w:bookmarkStart w:id="2743" w:name="_Toc506014400"/>
      <w:bookmarkStart w:id="2744" w:name="_Toc506542622"/>
      <w:bookmarkStart w:id="2745" w:name="_Toc520535340"/>
      <w:r>
        <w:t>B</w:t>
      </w:r>
      <w:r w:rsidR="0081679B">
        <w:t>.</w:t>
      </w:r>
      <w:r>
        <w:t>3</w:t>
      </w:r>
      <w:r w:rsidR="0081679B">
        <w:t xml:space="preserve">.1 </w:t>
      </w:r>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r w:rsidR="0081679B">
        <w:t>Introduction</w:t>
      </w:r>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gramStart"/>
      <w:r w:rsidR="00246E03">
        <w:rPr>
          <w:i/>
          <w:lang w:val="en-AU"/>
        </w:rPr>
        <w:t>parcov(</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.unc</w:t>
      </w:r>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46" w:name="_Toc445909840"/>
      <w:bookmarkStart w:id="2747" w:name="_Toc480282356"/>
      <w:bookmarkStart w:id="2748" w:name="_Toc482783384"/>
      <w:bookmarkStart w:id="2749" w:name="_Toc488660886"/>
      <w:bookmarkStart w:id="2750" w:name="_Toc500684924"/>
      <w:bookmarkStart w:id="2751" w:name="_Toc501466222"/>
      <w:bookmarkStart w:id="2752" w:name="_Toc501710535"/>
      <w:bookmarkStart w:id="2753" w:name="_Toc501778431"/>
      <w:bookmarkStart w:id="2754" w:name="_Toc501885841"/>
      <w:bookmarkStart w:id="2755" w:name="_Toc502033606"/>
      <w:bookmarkStart w:id="2756" w:name="_Toc502045037"/>
      <w:bookmarkStart w:id="2757" w:name="_Toc502143345"/>
      <w:bookmarkStart w:id="2758" w:name="_Toc502403331"/>
      <w:bookmarkStart w:id="2759" w:name="_Toc502480185"/>
      <w:bookmarkStart w:id="2760" w:name="_Toc502563980"/>
      <w:bookmarkStart w:id="2761" w:name="_Toc502581214"/>
      <w:bookmarkStart w:id="2762" w:name="_Toc502667519"/>
      <w:bookmarkStart w:id="2763" w:name="_Toc502745125"/>
      <w:bookmarkStart w:id="2764" w:name="_Toc502997037"/>
      <w:bookmarkStart w:id="2765" w:name="_Toc503686640"/>
      <w:bookmarkStart w:id="2766" w:name="_Toc503694964"/>
      <w:bookmarkStart w:id="2767" w:name="_Toc503727984"/>
      <w:bookmarkStart w:id="2768" w:name="_Toc505080272"/>
      <w:bookmarkStart w:id="2769" w:name="_Toc506014401"/>
      <w:bookmarkStart w:id="2770" w:name="_Toc506542623"/>
      <w:bookmarkStart w:id="2771" w:name="_Toc520535341"/>
      <w:r>
        <w:t>B</w:t>
      </w:r>
      <w:r w:rsidR="0081679B">
        <w:t>.</w:t>
      </w:r>
      <w:r>
        <w:t>3</w:t>
      </w:r>
      <w:r w:rsidR="0081679B">
        <w:t>.2 Specifications</w:t>
      </w:r>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w:t>
      </w:r>
      <w:proofErr w:type="gramStart"/>
      <w:r>
        <w:rPr>
          <w:lang w:val="en-AU"/>
        </w:rPr>
        <w:t>discussion</w:t>
      </w:r>
      <w:proofErr w:type="gramEnd"/>
      <w:r>
        <w:rPr>
          <w:lang w:val="en-AU"/>
        </w:rPr>
        <w:t xml:space="preserve">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77777777" w:rsidR="0079191B" w:rsidRPr="0079191B" w:rsidRDefault="0079191B" w:rsidP="0079191B">
      <w:pPr>
        <w:rPr>
          <w:lang w:val="en-AU"/>
        </w:rPr>
      </w:pPr>
    </w:p>
    <w:sectPr w:rsidR="0079191B" w:rsidRPr="0079191B" w:rsidSect="00EF7F08">
      <w:headerReference w:type="default" r:id="rId43"/>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FC6E9" w14:textId="77777777" w:rsidR="00BA644F" w:rsidRDefault="00BA644F">
      <w:pPr>
        <w:spacing w:line="20" w:lineRule="exact"/>
      </w:pPr>
    </w:p>
  </w:endnote>
  <w:endnote w:type="continuationSeparator" w:id="0">
    <w:p w14:paraId="6CC5EB3F" w14:textId="77777777" w:rsidR="00BA644F" w:rsidRDefault="00BA644F">
      <w:r>
        <w:t xml:space="preserve"> </w:t>
      </w:r>
    </w:p>
  </w:endnote>
  <w:endnote w:type="continuationNotice" w:id="1">
    <w:p w14:paraId="20A2C262" w14:textId="77777777" w:rsidR="00BA644F" w:rsidRDefault="00BA644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altName w:val="Univers 47 CondensedLight"/>
    <w:panose1 w:val="00000000000000000000"/>
    <w:charset w:val="00"/>
    <w:family w:val="swiss"/>
    <w:notTrueType/>
    <w:pitch w:val="variable"/>
    <w:sig w:usb0="00000003" w:usb1="00000000" w:usb2="00000000" w:usb3="00000000" w:csb0="00000001"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CC1626" w:rsidRDefault="00CC1626">
    <w:pPr>
      <w:pStyle w:val="Footer"/>
      <w:framePr w:wrap="auto" w:vAnchor="text" w:hAnchor="margin" w:xAlign="right" w:y="1"/>
      <w:rPr>
        <w:rStyle w:val="PageNumber"/>
      </w:rPr>
    </w:pPr>
  </w:p>
  <w:p w14:paraId="056D5890" w14:textId="77777777" w:rsidR="00CC1626" w:rsidRDefault="00CC16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CC1626" w:rsidRDefault="00CC1626">
    <w:pPr>
      <w:pStyle w:val="Footer"/>
      <w:framePr w:wrap="auto" w:vAnchor="text" w:hAnchor="margin" w:xAlign="right" w:y="1"/>
      <w:rPr>
        <w:rStyle w:val="PageNumber"/>
      </w:rPr>
    </w:pPr>
  </w:p>
  <w:p w14:paraId="0271116C" w14:textId="77777777" w:rsidR="00CC1626" w:rsidRDefault="00CC16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7C083" w14:textId="77777777" w:rsidR="00BA644F" w:rsidRDefault="00BA644F">
      <w:r>
        <w:separator/>
      </w:r>
    </w:p>
  </w:footnote>
  <w:footnote w:type="continuationSeparator" w:id="0">
    <w:p w14:paraId="1D950414" w14:textId="77777777" w:rsidR="00BA644F" w:rsidRDefault="00BA64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CC1626" w:rsidRDefault="00CC162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CC1626" w:rsidRDefault="00CC1626">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91</w:t>
    </w:r>
    <w:r>
      <w:rPr>
        <w:rStyle w:val="PageNumber"/>
      </w:rPr>
      <w:fldChar w:fldCharType="end"/>
    </w:r>
  </w:p>
  <w:p w14:paraId="6C929D10" w14:textId="0F3DDF61"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470B1553">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85B6D39" id="Line 212" o:spid="_x0000_s1026" style="position:absolute;z-index:25166387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536W&#10;mR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2848" behindDoc="0" locked="0" layoutInCell="0" allowOverlap="1" wp14:anchorId="405FF4DD" wp14:editId="4E7E926A">
              <wp:simplePos x="0" y="0"/>
              <wp:positionH relativeFrom="page">
                <wp:posOffset>914400</wp:posOffset>
              </wp:positionH>
              <wp:positionV relativeFrom="paragraph">
                <wp:posOffset>0</wp:posOffset>
              </wp:positionV>
              <wp:extent cx="5731510" cy="152400"/>
              <wp:effectExtent l="0" t="0" r="8890" b="0"/>
              <wp:wrapNone/>
              <wp:docPr id="10"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23E2BEC"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05FF4DD" id="Rectangle 211" o:spid="_x0000_s1032" style="position:absolute;left:0;text-align:left;margin-left:1in;margin-top:0;width:451.3pt;height:12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QBfzf6sCAACnBQAADgAAAAAAAAAAAAAA&#10;AAAsAgAAZHJzL2Uyb0RvYy54bWxQSwECLQAUAAYACAAAACEAc4TxjNwAAAAIAQAADwAAAAAAAAAA&#10;AAAAAAADBQAAZHJzL2Rvd25yZXYueG1sUEsFBgAAAAAEAAQA8wAAAAwGAAAAAA==&#10;" o:allowincell="f" filled="f" stroked="f" strokeweight="0">
              <v:textbox inset="0,0,0,0">
                <w:txbxContent>
                  <w:p w14:paraId="123E2BEC" w14:textId="77777777" w:rsidR="00CC1626" w:rsidRDefault="00CC1626">
                    <w:pPr>
                      <w:tabs>
                        <w:tab w:val="center" w:pos="4513"/>
                        <w:tab w:val="right" w:pos="9026"/>
                      </w:tabs>
                    </w:pPr>
                  </w:p>
                </w:txbxContent>
              </v:textbox>
              <w10:wrap anchorx="page"/>
            </v:rect>
          </w:pict>
        </mc:Fallback>
      </mc:AlternateContent>
    </w:r>
    <w:r>
      <w:rPr>
        <w:noProof/>
      </w:rPr>
      <w:t>PESTPP</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98</w:t>
    </w:r>
    <w:r>
      <w:rPr>
        <w:rStyle w:val="PageNumber"/>
      </w:rPr>
      <w:fldChar w:fldCharType="end"/>
    </w:r>
  </w:p>
  <w:p w14:paraId="27AE88A7" w14:textId="53F2F2CC"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9E1A263" id="Rectangle 220" o:spid="_x0000_s1033"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dLzK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q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DlR0vM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CC1626" w:rsidRDefault="00CC1626">
                    <w:pPr>
                      <w:tabs>
                        <w:tab w:val="center" w:pos="4513"/>
                        <w:tab w:val="right" w:pos="9026"/>
                      </w:tabs>
                    </w:pPr>
                  </w:p>
                </w:txbxContent>
              </v:textbox>
              <w10:wrap anchorx="page"/>
            </v:rect>
          </w:pict>
        </mc:Fallback>
      </mc:AlternateContent>
    </w:r>
    <w:r>
      <w:rPr>
        <w:noProof/>
      </w:rPr>
      <w:t>PESTPP-GSA</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113</w:t>
    </w:r>
    <w:r>
      <w:rPr>
        <w:rStyle w:val="PageNumber"/>
      </w:rPr>
      <w:fldChar w:fldCharType="end"/>
    </w:r>
  </w:p>
  <w:p w14:paraId="5D2AACF7" w14:textId="2C6E0384"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3F980E3" id="Rectangle 222" o:spid="_x0000_s1034"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8Fwa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Z3wXB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CC1626" w:rsidRDefault="00CC1626">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135</w:t>
    </w:r>
    <w:r>
      <w:rPr>
        <w:rStyle w:val="PageNumber"/>
      </w:rPr>
      <w:fldChar w:fldCharType="end"/>
    </w:r>
  </w:p>
  <w:p w14:paraId="6B095C7F" w14:textId="059AECB1"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024ADB" id="Rectangle 233" o:spid="_x0000_s1035"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CzJPnI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CC1626" w:rsidRDefault="00CC1626">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CC1626" w:rsidRDefault="00CC1626"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137</w:t>
    </w:r>
    <w:r>
      <w:rPr>
        <w:rStyle w:val="PageNumber"/>
      </w:rPr>
      <w:fldChar w:fldCharType="end"/>
    </w:r>
  </w:p>
  <w:p w14:paraId="3680CCEB" w14:textId="3840D8BF" w:rsidR="00CC1626" w:rsidRDefault="00CC1626"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CC1626" w:rsidRDefault="00CC1626"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140</w:t>
    </w:r>
    <w:r>
      <w:rPr>
        <w:rStyle w:val="PageNumber"/>
      </w:rPr>
      <w:fldChar w:fldCharType="end"/>
    </w:r>
  </w:p>
  <w:p w14:paraId="7A1B659D" w14:textId="55C6F357" w:rsidR="00CC1626" w:rsidRDefault="00CC1626"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CC1626" w:rsidRDefault="00CC1626"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543E75">
      <w:rPr>
        <w:noProof/>
      </w:rPr>
      <w:t>157</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CC1626" w:rsidRDefault="00CC1626"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543E75">
      <w:rPr>
        <w:noProof/>
      </w:rPr>
      <w:t>162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CC1626" w:rsidRDefault="00CC1626"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CC1626" w:rsidRDefault="00CC1626"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CC1626" w:rsidRDefault="00CC1626">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6</w:t>
    </w:r>
    <w:r>
      <w:rPr>
        <w:rStyle w:val="PageNumber"/>
      </w:rPr>
      <w:fldChar w:fldCharType="end"/>
    </w:r>
  </w:p>
  <w:p w14:paraId="5A100211" w14:textId="34F34358"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CC1626" w:rsidRDefault="00CC1626">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19</w:t>
    </w:r>
    <w:r>
      <w:rPr>
        <w:rStyle w:val="PageNumber"/>
      </w:rPr>
      <w:fldChar w:fldCharType="end"/>
    </w:r>
  </w:p>
  <w:p w14:paraId="191625C2" w14:textId="701DBA4C"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CC1626" w:rsidRDefault="00CC1626">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37</w:t>
    </w:r>
    <w:r>
      <w:rPr>
        <w:rStyle w:val="PageNumber"/>
      </w:rPr>
      <w:fldChar w:fldCharType="end"/>
    </w:r>
  </w:p>
  <w:p w14:paraId="3A814294" w14:textId="490BD09B"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CC1626" w:rsidRPr="005F65CE" w:rsidRDefault="00CC1626">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CC1626" w:rsidRPr="005F65CE" w:rsidRDefault="00CC1626">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64</w:t>
    </w:r>
    <w:r>
      <w:rPr>
        <w:rStyle w:val="PageNumber"/>
      </w:rPr>
      <w:fldChar w:fldCharType="end"/>
    </w:r>
  </w:p>
  <w:p w14:paraId="69E81A7E" w14:textId="328924C8"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CC1626" w:rsidRDefault="00CC1626">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CC1626" w:rsidRDefault="00CC1626"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543E75">
      <w:rPr>
        <w:rStyle w:val="PageNumber"/>
        <w:noProof/>
      </w:rPr>
      <w:t>70</w:t>
    </w:r>
    <w:r>
      <w:rPr>
        <w:rStyle w:val="PageNumber"/>
      </w:rPr>
      <w:fldChar w:fldCharType="end"/>
    </w:r>
  </w:p>
  <w:p w14:paraId="22903CBA" w14:textId="2E1A2CE7" w:rsidR="00CC1626" w:rsidRDefault="00CC1626">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CC1626" w:rsidRDefault="00CC1626">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CC1626" w:rsidRDefault="00CC1626">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emy White">
    <w15:presenceInfo w15:providerId="None" w15:userId="Jeremy Wh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200B"/>
    <w:rsid w:val="00032B5D"/>
    <w:rsid w:val="00032F59"/>
    <w:rsid w:val="0003317C"/>
    <w:rsid w:val="00033674"/>
    <w:rsid w:val="00033FA6"/>
    <w:rsid w:val="00034327"/>
    <w:rsid w:val="000343DB"/>
    <w:rsid w:val="00034516"/>
    <w:rsid w:val="000346CF"/>
    <w:rsid w:val="000348FF"/>
    <w:rsid w:val="000349AD"/>
    <w:rsid w:val="00034A25"/>
    <w:rsid w:val="00035007"/>
    <w:rsid w:val="000350DD"/>
    <w:rsid w:val="000352CC"/>
    <w:rsid w:val="00035480"/>
    <w:rsid w:val="00035756"/>
    <w:rsid w:val="000358F0"/>
    <w:rsid w:val="00035C7B"/>
    <w:rsid w:val="00035E03"/>
    <w:rsid w:val="00035E7F"/>
    <w:rsid w:val="000361B1"/>
    <w:rsid w:val="00036250"/>
    <w:rsid w:val="0003630C"/>
    <w:rsid w:val="000364D5"/>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88A"/>
    <w:rsid w:val="000E18E0"/>
    <w:rsid w:val="000E1C05"/>
    <w:rsid w:val="000E21AE"/>
    <w:rsid w:val="000E2526"/>
    <w:rsid w:val="000E28D2"/>
    <w:rsid w:val="000E33C5"/>
    <w:rsid w:val="000E34E8"/>
    <w:rsid w:val="000E3671"/>
    <w:rsid w:val="000E3B90"/>
    <w:rsid w:val="000E437A"/>
    <w:rsid w:val="000E449D"/>
    <w:rsid w:val="000E44F1"/>
    <w:rsid w:val="000E4935"/>
    <w:rsid w:val="000E4E19"/>
    <w:rsid w:val="000E523B"/>
    <w:rsid w:val="000E57D8"/>
    <w:rsid w:val="000E5EF3"/>
    <w:rsid w:val="000E6057"/>
    <w:rsid w:val="000E6480"/>
    <w:rsid w:val="000E6542"/>
    <w:rsid w:val="000E7009"/>
    <w:rsid w:val="000E7270"/>
    <w:rsid w:val="000E75F1"/>
    <w:rsid w:val="000E76CF"/>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39FB"/>
    <w:rsid w:val="00153A06"/>
    <w:rsid w:val="00153D75"/>
    <w:rsid w:val="00153FBE"/>
    <w:rsid w:val="0015434E"/>
    <w:rsid w:val="001543C7"/>
    <w:rsid w:val="0015457C"/>
    <w:rsid w:val="001546FB"/>
    <w:rsid w:val="001547A9"/>
    <w:rsid w:val="0015489E"/>
    <w:rsid w:val="00154A26"/>
    <w:rsid w:val="001556B5"/>
    <w:rsid w:val="001558C4"/>
    <w:rsid w:val="00156125"/>
    <w:rsid w:val="00156E10"/>
    <w:rsid w:val="00157179"/>
    <w:rsid w:val="00157199"/>
    <w:rsid w:val="00157366"/>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86E"/>
    <w:rsid w:val="001B4963"/>
    <w:rsid w:val="001B4AF5"/>
    <w:rsid w:val="001B4F3C"/>
    <w:rsid w:val="001B4F3F"/>
    <w:rsid w:val="001B4FC4"/>
    <w:rsid w:val="001B4FED"/>
    <w:rsid w:val="001B5046"/>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32E3"/>
    <w:rsid w:val="0020389A"/>
    <w:rsid w:val="00203C33"/>
    <w:rsid w:val="002040A5"/>
    <w:rsid w:val="0020443F"/>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8AD"/>
    <w:rsid w:val="00251BB3"/>
    <w:rsid w:val="00251C4E"/>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D3F"/>
    <w:rsid w:val="00296F5C"/>
    <w:rsid w:val="00296FEB"/>
    <w:rsid w:val="002979EC"/>
    <w:rsid w:val="002A0181"/>
    <w:rsid w:val="002A0873"/>
    <w:rsid w:val="002A0A74"/>
    <w:rsid w:val="002A1105"/>
    <w:rsid w:val="002A1194"/>
    <w:rsid w:val="002A1400"/>
    <w:rsid w:val="002A1712"/>
    <w:rsid w:val="002A2014"/>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D66"/>
    <w:rsid w:val="002B662B"/>
    <w:rsid w:val="002B6AE5"/>
    <w:rsid w:val="002B6B34"/>
    <w:rsid w:val="002B712B"/>
    <w:rsid w:val="002B75BA"/>
    <w:rsid w:val="002B7760"/>
    <w:rsid w:val="002B7E8E"/>
    <w:rsid w:val="002C0049"/>
    <w:rsid w:val="002C0225"/>
    <w:rsid w:val="002C03A2"/>
    <w:rsid w:val="002C03A8"/>
    <w:rsid w:val="002C0427"/>
    <w:rsid w:val="002C0952"/>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C8"/>
    <w:rsid w:val="002C5FFB"/>
    <w:rsid w:val="002C640E"/>
    <w:rsid w:val="002C6470"/>
    <w:rsid w:val="002C6946"/>
    <w:rsid w:val="002C6ACB"/>
    <w:rsid w:val="002C6DF4"/>
    <w:rsid w:val="002C7159"/>
    <w:rsid w:val="002C71C5"/>
    <w:rsid w:val="002C787A"/>
    <w:rsid w:val="002C79BF"/>
    <w:rsid w:val="002C79D5"/>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1D"/>
    <w:rsid w:val="003173CC"/>
    <w:rsid w:val="0031756A"/>
    <w:rsid w:val="0031771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10BC"/>
    <w:rsid w:val="003D129F"/>
    <w:rsid w:val="003D1489"/>
    <w:rsid w:val="003D1543"/>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AC9"/>
    <w:rsid w:val="0042235C"/>
    <w:rsid w:val="00422669"/>
    <w:rsid w:val="0042269A"/>
    <w:rsid w:val="00422C18"/>
    <w:rsid w:val="00422F02"/>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70"/>
    <w:rsid w:val="0049607F"/>
    <w:rsid w:val="004960AE"/>
    <w:rsid w:val="00496293"/>
    <w:rsid w:val="0049635B"/>
    <w:rsid w:val="00496B05"/>
    <w:rsid w:val="00496D4C"/>
    <w:rsid w:val="0049701A"/>
    <w:rsid w:val="0049720E"/>
    <w:rsid w:val="0049725C"/>
    <w:rsid w:val="00497323"/>
    <w:rsid w:val="004973F2"/>
    <w:rsid w:val="0049742F"/>
    <w:rsid w:val="0049781C"/>
    <w:rsid w:val="00497894"/>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C95"/>
    <w:rsid w:val="004D0755"/>
    <w:rsid w:val="004D0A7C"/>
    <w:rsid w:val="004D0C71"/>
    <w:rsid w:val="004D0C9E"/>
    <w:rsid w:val="004D0CCB"/>
    <w:rsid w:val="004D112E"/>
    <w:rsid w:val="004D13B6"/>
    <w:rsid w:val="004D1934"/>
    <w:rsid w:val="004D1AAD"/>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70DF"/>
    <w:rsid w:val="00617411"/>
    <w:rsid w:val="00617601"/>
    <w:rsid w:val="0061782E"/>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CDF"/>
    <w:rsid w:val="00630951"/>
    <w:rsid w:val="00630C56"/>
    <w:rsid w:val="006314C3"/>
    <w:rsid w:val="0063151B"/>
    <w:rsid w:val="00631925"/>
    <w:rsid w:val="00631A58"/>
    <w:rsid w:val="00631C6E"/>
    <w:rsid w:val="00631FCE"/>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6609"/>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3C2"/>
    <w:rsid w:val="00682445"/>
    <w:rsid w:val="00682592"/>
    <w:rsid w:val="00682AE9"/>
    <w:rsid w:val="00682F0D"/>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286"/>
    <w:rsid w:val="007079B2"/>
    <w:rsid w:val="007079FB"/>
    <w:rsid w:val="007100F9"/>
    <w:rsid w:val="007103DF"/>
    <w:rsid w:val="0071054A"/>
    <w:rsid w:val="00710729"/>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C00"/>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9F8"/>
    <w:rsid w:val="00805ABE"/>
    <w:rsid w:val="00805B3E"/>
    <w:rsid w:val="00806084"/>
    <w:rsid w:val="00806136"/>
    <w:rsid w:val="0080628B"/>
    <w:rsid w:val="00806C71"/>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46C"/>
    <w:rsid w:val="008407ED"/>
    <w:rsid w:val="008409EA"/>
    <w:rsid w:val="00840A7E"/>
    <w:rsid w:val="00840A9A"/>
    <w:rsid w:val="00841178"/>
    <w:rsid w:val="00841784"/>
    <w:rsid w:val="00841860"/>
    <w:rsid w:val="00841DE2"/>
    <w:rsid w:val="00841ED2"/>
    <w:rsid w:val="00842055"/>
    <w:rsid w:val="008423B9"/>
    <w:rsid w:val="00842553"/>
    <w:rsid w:val="008425E0"/>
    <w:rsid w:val="00842786"/>
    <w:rsid w:val="00842926"/>
    <w:rsid w:val="00842940"/>
    <w:rsid w:val="00842972"/>
    <w:rsid w:val="00842C8A"/>
    <w:rsid w:val="00842D2A"/>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E6B"/>
    <w:rsid w:val="0088518E"/>
    <w:rsid w:val="00885BE2"/>
    <w:rsid w:val="00885EF2"/>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DD4"/>
    <w:rsid w:val="008B7FF1"/>
    <w:rsid w:val="008C0E5E"/>
    <w:rsid w:val="008C1231"/>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A"/>
    <w:rsid w:val="00A4029E"/>
    <w:rsid w:val="00A4085B"/>
    <w:rsid w:val="00A4086E"/>
    <w:rsid w:val="00A40A88"/>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BA0"/>
    <w:rsid w:val="00A74C06"/>
    <w:rsid w:val="00A74CA9"/>
    <w:rsid w:val="00A7505C"/>
    <w:rsid w:val="00A75252"/>
    <w:rsid w:val="00A755D9"/>
    <w:rsid w:val="00A75BC6"/>
    <w:rsid w:val="00A75C42"/>
    <w:rsid w:val="00A75D08"/>
    <w:rsid w:val="00A75F47"/>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71"/>
    <w:rsid w:val="00AE0963"/>
    <w:rsid w:val="00AE0D8F"/>
    <w:rsid w:val="00AE0F98"/>
    <w:rsid w:val="00AE0FE3"/>
    <w:rsid w:val="00AE1165"/>
    <w:rsid w:val="00AE1298"/>
    <w:rsid w:val="00AE16B4"/>
    <w:rsid w:val="00AE17B8"/>
    <w:rsid w:val="00AE18A7"/>
    <w:rsid w:val="00AE1D2F"/>
    <w:rsid w:val="00AE24F5"/>
    <w:rsid w:val="00AE33F0"/>
    <w:rsid w:val="00AE35B5"/>
    <w:rsid w:val="00AE3657"/>
    <w:rsid w:val="00AE44C3"/>
    <w:rsid w:val="00AE47FB"/>
    <w:rsid w:val="00AE4F23"/>
    <w:rsid w:val="00AE4F74"/>
    <w:rsid w:val="00AE51B9"/>
    <w:rsid w:val="00AE52B4"/>
    <w:rsid w:val="00AE53F8"/>
    <w:rsid w:val="00AE565E"/>
    <w:rsid w:val="00AE5A7A"/>
    <w:rsid w:val="00AE5B86"/>
    <w:rsid w:val="00AE5C50"/>
    <w:rsid w:val="00AE5E95"/>
    <w:rsid w:val="00AE656E"/>
    <w:rsid w:val="00AE685A"/>
    <w:rsid w:val="00AE699B"/>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7BB"/>
    <w:rsid w:val="00B01200"/>
    <w:rsid w:val="00B01693"/>
    <w:rsid w:val="00B01920"/>
    <w:rsid w:val="00B01979"/>
    <w:rsid w:val="00B01A7C"/>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1217"/>
    <w:rsid w:val="00C1180D"/>
    <w:rsid w:val="00C11C65"/>
    <w:rsid w:val="00C11C75"/>
    <w:rsid w:val="00C11D32"/>
    <w:rsid w:val="00C11E4E"/>
    <w:rsid w:val="00C1215A"/>
    <w:rsid w:val="00C1239F"/>
    <w:rsid w:val="00C123EE"/>
    <w:rsid w:val="00C12845"/>
    <w:rsid w:val="00C12B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751"/>
    <w:rsid w:val="00C4277F"/>
    <w:rsid w:val="00C427D2"/>
    <w:rsid w:val="00C42824"/>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61"/>
    <w:rsid w:val="00CA2283"/>
    <w:rsid w:val="00CA306F"/>
    <w:rsid w:val="00CA3320"/>
    <w:rsid w:val="00CA4057"/>
    <w:rsid w:val="00CA457F"/>
    <w:rsid w:val="00CA4BA8"/>
    <w:rsid w:val="00CA4FA8"/>
    <w:rsid w:val="00CA5188"/>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FD9"/>
    <w:rsid w:val="00CF54AB"/>
    <w:rsid w:val="00CF5BB1"/>
    <w:rsid w:val="00CF639D"/>
    <w:rsid w:val="00CF6749"/>
    <w:rsid w:val="00CF684A"/>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BDE"/>
    <w:rsid w:val="00D56BDF"/>
    <w:rsid w:val="00D56D81"/>
    <w:rsid w:val="00D570AA"/>
    <w:rsid w:val="00D57557"/>
    <w:rsid w:val="00D57AF8"/>
    <w:rsid w:val="00D60008"/>
    <w:rsid w:val="00D60279"/>
    <w:rsid w:val="00D6094C"/>
    <w:rsid w:val="00D60C70"/>
    <w:rsid w:val="00D60DB6"/>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A8B"/>
    <w:rsid w:val="00D96DA5"/>
    <w:rsid w:val="00D96DB6"/>
    <w:rsid w:val="00D96F70"/>
    <w:rsid w:val="00D9725A"/>
    <w:rsid w:val="00D97911"/>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2152"/>
    <w:rsid w:val="00DF21D2"/>
    <w:rsid w:val="00DF224F"/>
    <w:rsid w:val="00DF243D"/>
    <w:rsid w:val="00DF28C4"/>
    <w:rsid w:val="00DF2B51"/>
    <w:rsid w:val="00DF2C33"/>
    <w:rsid w:val="00DF2D9E"/>
    <w:rsid w:val="00DF2F54"/>
    <w:rsid w:val="00DF329E"/>
    <w:rsid w:val="00DF3643"/>
    <w:rsid w:val="00DF370A"/>
    <w:rsid w:val="00DF39DF"/>
    <w:rsid w:val="00DF40CE"/>
    <w:rsid w:val="00DF41B6"/>
    <w:rsid w:val="00DF426B"/>
    <w:rsid w:val="00DF444B"/>
    <w:rsid w:val="00DF4467"/>
    <w:rsid w:val="00DF47FB"/>
    <w:rsid w:val="00DF4951"/>
    <w:rsid w:val="00DF4B02"/>
    <w:rsid w:val="00DF4C79"/>
    <w:rsid w:val="00DF5090"/>
    <w:rsid w:val="00DF53E8"/>
    <w:rsid w:val="00DF54F2"/>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FDA"/>
    <w:rsid w:val="00E418D0"/>
    <w:rsid w:val="00E421BB"/>
    <w:rsid w:val="00E422EE"/>
    <w:rsid w:val="00E423F4"/>
    <w:rsid w:val="00E4241F"/>
    <w:rsid w:val="00E428C0"/>
    <w:rsid w:val="00E42956"/>
    <w:rsid w:val="00E42A4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7440"/>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38C"/>
    <w:rsid w:val="00F863BC"/>
    <w:rsid w:val="00F86965"/>
    <w:rsid w:val="00F869C3"/>
    <w:rsid w:val="00F86CB0"/>
    <w:rsid w:val="00F875D6"/>
    <w:rsid w:val="00F87DEA"/>
    <w:rsid w:val="00F87EA4"/>
    <w:rsid w:val="00F900F3"/>
    <w:rsid w:val="00F9010E"/>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CC4"/>
    <w:rsid w:val="00FC1E48"/>
    <w:rsid w:val="00FC25D0"/>
    <w:rsid w:val="00FC29E0"/>
    <w:rsid w:val="00FC2EE3"/>
    <w:rsid w:val="00FC307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D84"/>
    <w:rsid w:val="00FD058E"/>
    <w:rsid w:val="00FD0788"/>
    <w:rsid w:val="00FD0D43"/>
    <w:rsid w:val="00FD0D52"/>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
    <w:name w:val="Unresolved Mention"/>
    <w:basedOn w:val="DefaultParagraphFont"/>
    <w:rsid w:val="00185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s://pubs.usgs.gov/tm/tm7c5" TargetMode="External"/><Relationship Id="rId40" Type="http://schemas.openxmlformats.org/officeDocument/2006/relationships/hyperlink" Target="https://pubs.er.usgs.gov/publication/tm7C12" TargetMode="Externa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ntTable" Target="fontTable.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3F3CB-CE52-8F4B-B54B-54C76DF31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171</Pages>
  <Words>74799</Words>
  <Characters>426360</Characters>
  <Application>Microsoft Macintosh Word</Application>
  <DocSecurity>0</DocSecurity>
  <Lines>3553</Lines>
  <Paragraphs>1000</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500159</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8</cp:revision>
  <cp:lastPrinted>2018-05-19T03:27:00Z</cp:lastPrinted>
  <dcterms:created xsi:type="dcterms:W3CDTF">2018-08-01T21:35:00Z</dcterms:created>
  <dcterms:modified xsi:type="dcterms:W3CDTF">2018-08-16T06:16:00Z</dcterms:modified>
</cp:coreProperties>
</file>